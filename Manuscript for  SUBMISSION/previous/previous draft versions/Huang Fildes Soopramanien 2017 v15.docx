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9DEEE" w14:textId="7155461B" w:rsidR="001D49CF" w:rsidRPr="000657DB" w:rsidRDefault="00E446EB" w:rsidP="001D49CF">
      <w:pPr>
        <w:spacing w:after="0" w:line="360" w:lineRule="auto"/>
        <w:rPr>
          <w:rFonts w:cs="Times New Roman"/>
          <w:color w:val="000000" w:themeColor="text1"/>
          <w:sz w:val="28"/>
          <w:szCs w:val="28"/>
        </w:rPr>
      </w:pPr>
      <w:bookmarkStart w:id="0" w:name="_Hlk483150523"/>
      <w:bookmarkEnd w:id="0"/>
      <w:r w:rsidRPr="000657DB">
        <w:rPr>
          <w:rFonts w:cs="Times New Roman"/>
          <w:color w:val="000000" w:themeColor="text1"/>
          <w:sz w:val="28"/>
          <w:szCs w:val="28"/>
        </w:rPr>
        <w:t xml:space="preserve">Forecasting </w:t>
      </w:r>
      <w:ins w:id="1" w:author="Soopramanien, Didier" w:date="2017-09-09T13:42:00Z">
        <w:r w:rsidR="00171CCF">
          <w:rPr>
            <w:rFonts w:cs="Times New Roman"/>
            <w:color w:val="000000" w:themeColor="text1"/>
            <w:sz w:val="28"/>
            <w:szCs w:val="28"/>
          </w:rPr>
          <w:t xml:space="preserve"> Retail </w:t>
        </w:r>
      </w:ins>
      <w:del w:id="2" w:author="Soopramanien, Didier" w:date="2017-09-09T13:42:00Z">
        <w:r w:rsidR="00902DF2" w:rsidRPr="000657DB" w:rsidDel="00171CCF">
          <w:rPr>
            <w:rFonts w:cs="Times New Roman"/>
            <w:color w:val="000000" w:themeColor="text1"/>
            <w:sz w:val="28"/>
            <w:szCs w:val="28"/>
          </w:rPr>
          <w:delText xml:space="preserve">Grocery </w:delText>
        </w:r>
        <w:r w:rsidR="00DE15C1" w:rsidRPr="000657DB" w:rsidDel="00171CCF">
          <w:rPr>
            <w:rFonts w:cs="Times New Roman"/>
            <w:color w:val="000000" w:themeColor="text1"/>
            <w:sz w:val="28"/>
            <w:szCs w:val="28"/>
          </w:rPr>
          <w:delText xml:space="preserve">Retailer </w:delText>
        </w:r>
        <w:r w:rsidR="00F00A98" w:rsidRPr="000657DB" w:rsidDel="00171CCF">
          <w:rPr>
            <w:rFonts w:cs="Times New Roman"/>
            <w:color w:val="000000" w:themeColor="text1"/>
            <w:sz w:val="28"/>
            <w:szCs w:val="28"/>
          </w:rPr>
          <w:delText>P</w:delText>
        </w:r>
        <w:r w:rsidRPr="000657DB" w:rsidDel="00171CCF">
          <w:rPr>
            <w:rFonts w:cs="Times New Roman"/>
            <w:color w:val="000000" w:themeColor="text1"/>
            <w:sz w:val="28"/>
            <w:szCs w:val="28"/>
          </w:rPr>
          <w:delText xml:space="preserve">roduct </w:delText>
        </w:r>
        <w:r w:rsidR="00F00A98" w:rsidRPr="000657DB" w:rsidDel="00171CCF">
          <w:rPr>
            <w:rFonts w:cs="Times New Roman"/>
            <w:color w:val="000000" w:themeColor="text1"/>
            <w:sz w:val="28"/>
            <w:szCs w:val="28"/>
          </w:rPr>
          <w:delText xml:space="preserve">Sales </w:delText>
        </w:r>
        <w:r w:rsidR="00DE15C1" w:rsidRPr="000657DB" w:rsidDel="00171CCF">
          <w:rPr>
            <w:rFonts w:cs="Times New Roman"/>
            <w:color w:val="000000" w:themeColor="text1"/>
            <w:sz w:val="28"/>
            <w:szCs w:val="28"/>
          </w:rPr>
          <w:delText xml:space="preserve">at </w:delText>
        </w:r>
      </w:del>
      <w:r w:rsidR="00DE15C1" w:rsidRPr="000657DB">
        <w:rPr>
          <w:rFonts w:cs="Times New Roman"/>
          <w:color w:val="000000" w:themeColor="text1"/>
          <w:sz w:val="28"/>
          <w:szCs w:val="28"/>
        </w:rPr>
        <w:t>SKU</w:t>
      </w:r>
      <w:ins w:id="3" w:author="Soopramanien, Didier" w:date="2017-09-09T13:42:00Z">
        <w:r w:rsidR="00171CCF">
          <w:rPr>
            <w:rFonts w:cs="Times New Roman"/>
            <w:color w:val="000000" w:themeColor="text1"/>
            <w:sz w:val="28"/>
            <w:szCs w:val="28"/>
          </w:rPr>
          <w:t xml:space="preserve"> Sales</w:t>
        </w:r>
      </w:ins>
      <w:r w:rsidR="00DE15C1" w:rsidRPr="000657DB">
        <w:rPr>
          <w:rFonts w:cs="Times New Roman"/>
          <w:color w:val="000000" w:themeColor="text1"/>
          <w:sz w:val="28"/>
          <w:szCs w:val="28"/>
        </w:rPr>
        <w:t xml:space="preserve"> </w:t>
      </w:r>
      <w:del w:id="4" w:author="Soopramanien, Didier" w:date="2017-09-09T13:42:00Z">
        <w:r w:rsidR="00DE15C1" w:rsidRPr="000657DB" w:rsidDel="00171CCF">
          <w:rPr>
            <w:rFonts w:cs="Times New Roman"/>
            <w:color w:val="000000" w:themeColor="text1"/>
            <w:sz w:val="28"/>
            <w:szCs w:val="28"/>
          </w:rPr>
          <w:delText>level</w:delText>
        </w:r>
        <w:r w:rsidR="00EC20E9" w:rsidRPr="000657DB" w:rsidDel="00171CCF">
          <w:rPr>
            <w:rFonts w:cs="Times New Roman"/>
            <w:color w:val="000000" w:themeColor="text1"/>
            <w:sz w:val="28"/>
            <w:szCs w:val="28"/>
          </w:rPr>
          <w:delText xml:space="preserve"> </w:delText>
        </w:r>
      </w:del>
      <w:r w:rsidR="006A1C59" w:rsidRPr="000657DB">
        <w:rPr>
          <w:rFonts w:cs="Times New Roman"/>
          <w:color w:val="000000" w:themeColor="text1"/>
          <w:sz w:val="28"/>
          <w:szCs w:val="28"/>
        </w:rPr>
        <w:t xml:space="preserve">in the presence of </w:t>
      </w:r>
      <w:ins w:id="5" w:author="Soopramanien, Didier" w:date="2017-09-09T13:43:00Z">
        <w:r w:rsidR="00171CCF">
          <w:rPr>
            <w:rFonts w:cs="Times New Roman"/>
            <w:color w:val="000000" w:themeColor="text1"/>
            <w:sz w:val="28"/>
            <w:szCs w:val="28"/>
          </w:rPr>
          <w:t>S</w:t>
        </w:r>
      </w:ins>
      <w:del w:id="6" w:author="Soopramanien, Didier" w:date="2017-09-09T13:43:00Z">
        <w:r w:rsidR="00037FA5" w:rsidRPr="000657DB" w:rsidDel="00171CCF">
          <w:rPr>
            <w:rFonts w:cs="Times New Roman"/>
            <w:color w:val="000000" w:themeColor="text1"/>
            <w:sz w:val="28"/>
            <w:szCs w:val="28"/>
          </w:rPr>
          <w:delText>s</w:delText>
        </w:r>
      </w:del>
      <w:r w:rsidR="00037FA5" w:rsidRPr="000657DB">
        <w:rPr>
          <w:rFonts w:cs="Times New Roman"/>
          <w:color w:val="000000" w:themeColor="text1"/>
          <w:sz w:val="28"/>
          <w:szCs w:val="28"/>
        </w:rPr>
        <w:t xml:space="preserve">tructural </w:t>
      </w:r>
      <w:ins w:id="7" w:author="Soopramanien, Didier" w:date="2017-09-09T13:43:00Z">
        <w:r w:rsidR="00171CCF">
          <w:rPr>
            <w:rFonts w:cs="Times New Roman"/>
            <w:color w:val="000000" w:themeColor="text1"/>
            <w:sz w:val="28"/>
            <w:szCs w:val="28"/>
          </w:rPr>
          <w:t>B</w:t>
        </w:r>
      </w:ins>
      <w:commentRangeStart w:id="8"/>
      <w:del w:id="9" w:author="Soopramanien, Didier" w:date="2017-09-09T13:43:00Z">
        <w:r w:rsidR="00037FA5" w:rsidRPr="000657DB" w:rsidDel="00171CCF">
          <w:rPr>
            <w:rFonts w:cs="Times New Roman"/>
            <w:color w:val="000000" w:themeColor="text1"/>
            <w:sz w:val="28"/>
            <w:szCs w:val="28"/>
          </w:rPr>
          <w:delText>b</w:delText>
        </w:r>
      </w:del>
      <w:r w:rsidR="00037FA5" w:rsidRPr="000657DB">
        <w:rPr>
          <w:rFonts w:cs="Times New Roman"/>
          <w:color w:val="000000" w:themeColor="text1"/>
          <w:sz w:val="28"/>
          <w:szCs w:val="28"/>
        </w:rPr>
        <w:t>reak</w:t>
      </w:r>
      <w:commentRangeEnd w:id="8"/>
      <w:r w:rsidR="005D713F">
        <w:rPr>
          <w:rStyle w:val="CommentReference"/>
        </w:rPr>
        <w:commentReference w:id="8"/>
      </w:r>
      <w:ins w:id="10" w:author="Soopramanien, Didier" w:date="2017-09-09T13:43:00Z">
        <w:r w:rsidR="00171CCF">
          <w:rPr>
            <w:rFonts w:cs="Times New Roman"/>
            <w:color w:val="000000" w:themeColor="text1"/>
            <w:sz w:val="28"/>
            <w:szCs w:val="28"/>
          </w:rPr>
          <w:t>s</w:t>
        </w:r>
      </w:ins>
    </w:p>
    <w:p w14:paraId="3D8A1206" w14:textId="77777777" w:rsidR="001D49CF" w:rsidRPr="000657DB" w:rsidRDefault="001D49CF" w:rsidP="001D49CF">
      <w:pPr>
        <w:spacing w:after="0" w:line="360" w:lineRule="auto"/>
        <w:rPr>
          <w:rFonts w:cs="Times New Roman"/>
          <w:color w:val="000000" w:themeColor="text1"/>
          <w:szCs w:val="24"/>
        </w:rPr>
      </w:pPr>
    </w:p>
    <w:p w14:paraId="74E2478B" w14:textId="77777777" w:rsidR="001D49CF" w:rsidRPr="000657DB" w:rsidRDefault="001D49CF" w:rsidP="001D49CF">
      <w:pPr>
        <w:spacing w:after="0" w:line="360" w:lineRule="auto"/>
        <w:rPr>
          <w:rFonts w:cs="Times New Roman"/>
          <w:color w:val="000000" w:themeColor="text1"/>
          <w:szCs w:val="24"/>
        </w:rPr>
      </w:pPr>
      <w:r w:rsidRPr="000657DB">
        <w:rPr>
          <w:rFonts w:cs="Times New Roman"/>
          <w:color w:val="000000" w:themeColor="text1"/>
          <w:szCs w:val="24"/>
        </w:rPr>
        <w:t xml:space="preserve"> </w:t>
      </w:r>
    </w:p>
    <w:p w14:paraId="27DF97C2" w14:textId="77777777" w:rsidR="001D49CF" w:rsidRPr="000657DB" w:rsidRDefault="001D49CF" w:rsidP="001C50D8">
      <w:pPr>
        <w:spacing w:after="0" w:line="360" w:lineRule="auto"/>
        <w:jc w:val="center"/>
        <w:outlineLvl w:val="0"/>
        <w:rPr>
          <w:rFonts w:cs="Times New Roman"/>
          <w:color w:val="000000" w:themeColor="text1"/>
          <w:szCs w:val="24"/>
        </w:rPr>
      </w:pPr>
      <w:r w:rsidRPr="000657DB">
        <w:rPr>
          <w:rFonts w:cs="Times New Roman"/>
          <w:color w:val="000000" w:themeColor="text1"/>
          <w:szCs w:val="24"/>
        </w:rPr>
        <w:t>Tao Huang, Robert Fildes, Didier Soopramanien</w:t>
      </w:r>
    </w:p>
    <w:p w14:paraId="47CDB57C" w14:textId="77777777" w:rsidR="001D49CF" w:rsidRPr="000657DB" w:rsidRDefault="001D49CF" w:rsidP="001D49CF">
      <w:pPr>
        <w:spacing w:after="0" w:line="360" w:lineRule="auto"/>
        <w:rPr>
          <w:rFonts w:cs="Times New Roman"/>
          <w:color w:val="000000" w:themeColor="text1"/>
          <w:szCs w:val="24"/>
        </w:rPr>
      </w:pPr>
    </w:p>
    <w:p w14:paraId="39B81EE1" w14:textId="77777777" w:rsidR="001D49CF" w:rsidRPr="000657DB" w:rsidRDefault="001D49CF" w:rsidP="001D49CF">
      <w:pPr>
        <w:spacing w:after="0" w:line="360" w:lineRule="auto"/>
        <w:rPr>
          <w:rFonts w:cs="Times New Roman"/>
          <w:color w:val="000000" w:themeColor="text1"/>
          <w:szCs w:val="24"/>
        </w:rPr>
      </w:pPr>
    </w:p>
    <w:p w14:paraId="6785667E" w14:textId="77777777" w:rsidR="001D49CF" w:rsidRPr="000657DB" w:rsidRDefault="001D49CF" w:rsidP="001C50D8">
      <w:pPr>
        <w:spacing w:after="0" w:line="360" w:lineRule="auto"/>
        <w:jc w:val="center"/>
        <w:outlineLvl w:val="0"/>
        <w:rPr>
          <w:rFonts w:cs="Times New Roman"/>
          <w:color w:val="000000" w:themeColor="text1"/>
          <w:szCs w:val="24"/>
        </w:rPr>
      </w:pPr>
      <w:r w:rsidRPr="000657DB">
        <w:rPr>
          <w:rFonts w:cs="Times New Roman"/>
          <w:color w:val="000000" w:themeColor="text1"/>
          <w:szCs w:val="24"/>
        </w:rPr>
        <w:t>Abstract</w:t>
      </w:r>
    </w:p>
    <w:p w14:paraId="03B9D7EE" w14:textId="77777777" w:rsidR="001D49CF" w:rsidRPr="000657DB" w:rsidRDefault="001D49CF" w:rsidP="001D49CF">
      <w:pPr>
        <w:spacing w:after="0" w:line="360" w:lineRule="auto"/>
        <w:rPr>
          <w:rFonts w:cs="Times New Roman"/>
          <w:color w:val="000000" w:themeColor="text1"/>
          <w:szCs w:val="24"/>
        </w:rPr>
      </w:pPr>
    </w:p>
    <w:p w14:paraId="0B9D6502" w14:textId="77777777" w:rsidR="001D49CF" w:rsidRPr="000657DB" w:rsidRDefault="001D49CF" w:rsidP="001D49CF">
      <w:pPr>
        <w:spacing w:after="0" w:line="360" w:lineRule="auto"/>
        <w:rPr>
          <w:rFonts w:cs="Times New Roman"/>
          <w:color w:val="000000" w:themeColor="text1"/>
          <w:szCs w:val="24"/>
        </w:rPr>
      </w:pPr>
    </w:p>
    <w:p w14:paraId="3038C343" w14:textId="312184FF" w:rsidR="00E446EB" w:rsidRPr="000657DB" w:rsidRDefault="009F2CA1" w:rsidP="00324987">
      <w:pPr>
        <w:spacing w:after="0" w:line="360" w:lineRule="auto"/>
        <w:rPr>
          <w:rFonts w:cs="Times New Roman"/>
          <w:color w:val="000000" w:themeColor="text1"/>
          <w:szCs w:val="24"/>
        </w:rPr>
      </w:pPr>
      <w:ins w:id="11" w:author="Soopramanien, Didier" w:date="2017-09-07T16:07:00Z">
        <w:r>
          <w:rPr>
            <w:rFonts w:cs="Times New Roman"/>
            <w:color w:val="000000" w:themeColor="text1"/>
            <w:szCs w:val="24"/>
          </w:rPr>
          <w:t>Grocery r</w:t>
        </w:r>
      </w:ins>
      <w:del w:id="12" w:author="Soopramanien, Didier" w:date="2017-09-07T16:07:00Z">
        <w:r w:rsidR="001D49CF" w:rsidRPr="000657DB" w:rsidDel="009F2CA1">
          <w:rPr>
            <w:rFonts w:cs="Times New Roman"/>
            <w:color w:val="000000" w:themeColor="text1"/>
            <w:szCs w:val="24"/>
          </w:rPr>
          <w:delText>R</w:delText>
        </w:r>
      </w:del>
      <w:r w:rsidR="001D49CF" w:rsidRPr="000657DB">
        <w:rPr>
          <w:rFonts w:cs="Times New Roman"/>
          <w:color w:val="000000" w:themeColor="text1"/>
          <w:szCs w:val="24"/>
        </w:rPr>
        <w:t xml:space="preserve">etailers need accurate forecasts at SKU level </w:t>
      </w:r>
      <w:del w:id="13" w:author="Soopramanien, Didier" w:date="2017-09-07T09:49:00Z">
        <w:r w:rsidR="001D49CF" w:rsidRPr="000657DB" w:rsidDel="00316743">
          <w:rPr>
            <w:rFonts w:cs="Times New Roman"/>
            <w:color w:val="000000" w:themeColor="text1"/>
            <w:szCs w:val="24"/>
          </w:rPr>
          <w:delText>for their strategical and tactic</w:delText>
        </w:r>
      </w:del>
      <w:ins w:id="14" w:author="Soopramanien, Didier" w:date="2017-09-07T09:49:00Z">
        <w:r w:rsidR="00316743">
          <w:rPr>
            <w:rFonts w:cs="Times New Roman"/>
            <w:color w:val="000000" w:themeColor="text1"/>
            <w:szCs w:val="24"/>
          </w:rPr>
          <w:t xml:space="preserve">for </w:t>
        </w:r>
      </w:ins>
      <w:ins w:id="15" w:author="Soopramanien, Didier" w:date="2017-09-08T10:23:00Z">
        <w:r w:rsidR="00EF257A">
          <w:rPr>
            <w:rFonts w:cs="Times New Roman"/>
            <w:color w:val="000000" w:themeColor="text1"/>
            <w:szCs w:val="24"/>
          </w:rPr>
          <w:t xml:space="preserve">their </w:t>
        </w:r>
      </w:ins>
      <w:ins w:id="16" w:author="Soopramanien, Didier" w:date="2017-09-07T09:49:00Z">
        <w:r w:rsidR="00316743">
          <w:rPr>
            <w:rFonts w:cs="Times New Roman"/>
            <w:color w:val="000000" w:themeColor="text1"/>
            <w:szCs w:val="24"/>
          </w:rPr>
          <w:t>inventory level decisions</w:t>
        </w:r>
      </w:ins>
      <w:del w:id="17" w:author="Soopramanien, Didier" w:date="2017-09-07T09:50:00Z">
        <w:r w:rsidR="001D49CF" w:rsidRPr="000657DB" w:rsidDel="00316743">
          <w:rPr>
            <w:rFonts w:cs="Times New Roman"/>
            <w:color w:val="000000" w:themeColor="text1"/>
            <w:szCs w:val="24"/>
          </w:rPr>
          <w:delText xml:space="preserve"> decisions</w:delText>
        </w:r>
      </w:del>
      <w:r w:rsidR="001D49CF" w:rsidRPr="000657DB">
        <w:rPr>
          <w:rFonts w:cs="Times New Roman"/>
          <w:color w:val="000000" w:themeColor="text1"/>
          <w:szCs w:val="24"/>
        </w:rPr>
        <w:t xml:space="preserve">. </w:t>
      </w:r>
      <w:r w:rsidR="00000CFB" w:rsidRPr="000657DB">
        <w:rPr>
          <w:rFonts w:cs="Times New Roman"/>
          <w:color w:val="000000" w:themeColor="text1"/>
          <w:szCs w:val="24"/>
        </w:rPr>
        <w:t xml:space="preserve">Previous studies have developed forecasting models which incorporate </w:t>
      </w:r>
      <w:ins w:id="18" w:author="Soopramanien, Didier" w:date="2017-09-07T09:51:00Z">
        <w:r w:rsidR="00316743">
          <w:rPr>
            <w:rFonts w:cs="Times New Roman"/>
            <w:color w:val="000000" w:themeColor="text1"/>
            <w:szCs w:val="24"/>
          </w:rPr>
          <w:t>the influence</w:t>
        </w:r>
        <w:r w:rsidR="00171CCF">
          <w:rPr>
            <w:rFonts w:cs="Times New Roman"/>
            <w:color w:val="000000" w:themeColor="text1"/>
            <w:szCs w:val="24"/>
          </w:rPr>
          <w:t xml:space="preserve"> of marketing activities</w:t>
        </w:r>
      </w:ins>
      <w:del w:id="19" w:author="Soopramanien, Didier" w:date="2017-09-07T09:52:00Z">
        <w:r w:rsidR="00000CFB" w:rsidRPr="000657DB" w:rsidDel="00316743">
          <w:rPr>
            <w:rFonts w:cs="Times New Roman"/>
            <w:color w:val="000000" w:themeColor="text1"/>
            <w:szCs w:val="24"/>
          </w:rPr>
          <w:delText>the variables of</w:delText>
        </w:r>
      </w:del>
      <w:del w:id="20" w:author="Soopramanien, Didier" w:date="2017-09-09T13:43:00Z">
        <w:r w:rsidR="00000CFB" w:rsidRPr="000657DB" w:rsidDel="00171CCF">
          <w:rPr>
            <w:rFonts w:cs="Times New Roman"/>
            <w:color w:val="000000" w:themeColor="text1"/>
            <w:szCs w:val="24"/>
          </w:rPr>
          <w:delText xml:space="preserve"> price and promotions</w:delText>
        </w:r>
      </w:del>
      <w:r w:rsidR="00000CFB" w:rsidRPr="000657DB">
        <w:rPr>
          <w:rFonts w:cs="Times New Roman"/>
          <w:color w:val="000000" w:themeColor="text1"/>
          <w:szCs w:val="24"/>
        </w:rPr>
        <w:t>. These models</w:t>
      </w:r>
      <w:ins w:id="21" w:author="Soopramanien, Didier" w:date="2017-09-07T09:52:00Z">
        <w:r w:rsidR="00316743">
          <w:rPr>
            <w:rFonts w:cs="Times New Roman"/>
            <w:color w:val="000000" w:themeColor="text1"/>
            <w:szCs w:val="24"/>
          </w:rPr>
          <w:t xml:space="preserve">, </w:t>
        </w:r>
        <w:del w:id="22" w:author="tao huang" w:date="2017-09-12T14:07:00Z">
          <w:r w:rsidR="00316743" w:rsidDel="00066C5B">
            <w:rPr>
              <w:rFonts w:cs="Times New Roman" w:hint="eastAsia"/>
              <w:color w:val="000000" w:themeColor="text1"/>
              <w:szCs w:val="24"/>
            </w:rPr>
            <w:delText>we argue</w:delText>
          </w:r>
        </w:del>
      </w:ins>
      <w:ins w:id="23" w:author="tao huang" w:date="2017-09-12T14:07:00Z">
        <w:r w:rsidR="00066C5B">
          <w:rPr>
            <w:rFonts w:cs="Times New Roman" w:hint="eastAsia"/>
            <w:color w:val="000000" w:themeColor="text1"/>
            <w:szCs w:val="24"/>
          </w:rPr>
          <w:t>however</w:t>
        </w:r>
      </w:ins>
      <w:ins w:id="24" w:author="Soopramanien, Didier" w:date="2017-09-07T09:52:00Z">
        <w:r w:rsidR="00316743">
          <w:rPr>
            <w:rFonts w:cs="Times New Roman"/>
            <w:color w:val="000000" w:themeColor="text1"/>
            <w:szCs w:val="24"/>
          </w:rPr>
          <w:t>,</w:t>
        </w:r>
      </w:ins>
      <w:r w:rsidR="00000CFB" w:rsidRPr="000657DB">
        <w:rPr>
          <w:rFonts w:cs="Times New Roman"/>
          <w:color w:val="000000" w:themeColor="text1"/>
          <w:szCs w:val="24"/>
        </w:rPr>
        <w:t xml:space="preserve"> </w:t>
      </w:r>
      <w:del w:id="25" w:author="Soopramanien, Didier" w:date="2017-09-07T09:52:00Z">
        <w:r w:rsidR="00000CFB" w:rsidRPr="000657DB" w:rsidDel="00316743">
          <w:rPr>
            <w:rFonts w:cs="Times New Roman"/>
            <w:color w:val="000000" w:themeColor="text1"/>
            <w:szCs w:val="24"/>
          </w:rPr>
          <w:delText>overlook the potential change of the effect of the price and promotion</w:delText>
        </w:r>
      </w:del>
      <w:ins w:id="26" w:author="Soopramanien, Didier" w:date="2017-09-07T09:52:00Z">
        <w:r w:rsidR="00316743">
          <w:rPr>
            <w:rFonts w:cs="Times New Roman"/>
            <w:color w:val="000000" w:themeColor="text1"/>
            <w:szCs w:val="24"/>
          </w:rPr>
          <w:t>do not consider that the effect of these marketing activities</w:t>
        </w:r>
      </w:ins>
      <w:ins w:id="27" w:author="Soopramanien, Didier" w:date="2017-09-07T09:53:00Z">
        <w:r w:rsidR="00316743">
          <w:rPr>
            <w:rFonts w:cs="Times New Roman"/>
            <w:color w:val="000000" w:themeColor="text1"/>
            <w:szCs w:val="24"/>
          </w:rPr>
          <w:t xml:space="preserve"> on sales</w:t>
        </w:r>
      </w:ins>
      <w:ins w:id="28" w:author="Soopramanien, Didier" w:date="2017-09-07T09:52:00Z">
        <w:r w:rsidR="000643FE">
          <w:rPr>
            <w:rFonts w:cs="Times New Roman"/>
            <w:color w:val="000000" w:themeColor="text1"/>
            <w:szCs w:val="24"/>
          </w:rPr>
          <w:t xml:space="preserve"> </w:t>
        </w:r>
      </w:ins>
      <w:ins w:id="29" w:author="Soopramanien, Didier" w:date="2017-09-07T16:06:00Z">
        <w:del w:id="30" w:author="黄韬" w:date="2017-09-11T15:08:00Z">
          <w:r w:rsidDel="008739AD">
            <w:rPr>
              <w:rFonts w:cs="Times New Roman"/>
              <w:color w:val="000000" w:themeColor="text1"/>
              <w:szCs w:val="24"/>
            </w:rPr>
            <w:delText>is</w:delText>
          </w:r>
        </w:del>
      </w:ins>
      <w:ins w:id="31" w:author="黄韬" w:date="2017-09-11T15:08:00Z">
        <w:r w:rsidR="008739AD">
          <w:rPr>
            <w:rFonts w:cs="Times New Roman"/>
            <w:color w:val="000000" w:themeColor="text1"/>
            <w:szCs w:val="24"/>
          </w:rPr>
          <w:t>may</w:t>
        </w:r>
      </w:ins>
      <w:ins w:id="32" w:author="Soopramanien, Didier" w:date="2017-09-07T16:06:00Z">
        <w:r>
          <w:rPr>
            <w:rFonts w:cs="Times New Roman"/>
            <w:color w:val="000000" w:themeColor="text1"/>
            <w:szCs w:val="24"/>
          </w:rPr>
          <w:t xml:space="preserve"> not </w:t>
        </w:r>
      </w:ins>
      <w:ins w:id="33" w:author="黄韬" w:date="2017-09-11T15:08:00Z">
        <w:r w:rsidR="008739AD">
          <w:rPr>
            <w:rFonts w:cs="Times New Roman"/>
            <w:color w:val="000000" w:themeColor="text1"/>
            <w:szCs w:val="24"/>
          </w:rPr>
          <w:t xml:space="preserve">be </w:t>
        </w:r>
      </w:ins>
      <w:ins w:id="34" w:author="Soopramanien, Didier" w:date="2017-09-07T16:06:00Z">
        <w:r>
          <w:rPr>
            <w:rFonts w:cs="Times New Roman"/>
            <w:color w:val="000000" w:themeColor="text1"/>
            <w:szCs w:val="24"/>
          </w:rPr>
          <w:t>constant</w:t>
        </w:r>
      </w:ins>
      <w:ins w:id="35" w:author="Soopramanien, Didier" w:date="2017-09-07T09:52:00Z">
        <w:r w:rsidR="00316743">
          <w:rPr>
            <w:rFonts w:cs="Times New Roman"/>
            <w:color w:val="000000" w:themeColor="text1"/>
            <w:szCs w:val="24"/>
          </w:rPr>
          <w:t xml:space="preserve"> over time</w:t>
        </w:r>
      </w:ins>
      <w:del w:id="36" w:author="Soopramanien, Didier" w:date="2017-09-07T09:52:00Z">
        <w:r w:rsidR="00000CFB" w:rsidRPr="000657DB" w:rsidDel="00316743">
          <w:rPr>
            <w:rFonts w:cs="Times New Roman"/>
            <w:color w:val="000000" w:themeColor="text1"/>
            <w:szCs w:val="24"/>
          </w:rPr>
          <w:delText>s</w:delText>
        </w:r>
      </w:del>
      <w:r w:rsidR="006903A7" w:rsidRPr="000657DB">
        <w:rPr>
          <w:rFonts w:cs="Times New Roman"/>
          <w:color w:val="000000" w:themeColor="text1"/>
          <w:szCs w:val="24"/>
        </w:rPr>
        <w:t xml:space="preserve">. </w:t>
      </w:r>
      <w:ins w:id="37" w:author="黄韬" w:date="2017-09-11T15:29:00Z">
        <w:r w:rsidR="00334B83">
          <w:rPr>
            <w:rFonts w:cs="Times New Roman"/>
            <w:color w:val="000000" w:themeColor="text1"/>
            <w:szCs w:val="24"/>
          </w:rPr>
          <w:t xml:space="preserve">Under such a </w:t>
        </w:r>
      </w:ins>
      <w:ins w:id="38" w:author="黄韬" w:date="2017-09-11T15:30:00Z">
        <w:r w:rsidR="00334B83">
          <w:rPr>
            <w:rFonts w:cs="Times New Roman"/>
            <w:color w:val="000000" w:themeColor="text1"/>
            <w:szCs w:val="24"/>
          </w:rPr>
          <w:t xml:space="preserve">circumstance, the </w:t>
        </w:r>
        <w:commentRangeStart w:id="39"/>
        <w:r w:rsidR="00334B83">
          <w:rPr>
            <w:rFonts w:cs="Times New Roman"/>
            <w:color w:val="000000" w:themeColor="text1"/>
            <w:szCs w:val="24"/>
          </w:rPr>
          <w:t>models</w:t>
        </w:r>
        <w:commentRangeEnd w:id="39"/>
        <w:r w:rsidR="00334B83">
          <w:rPr>
            <w:rStyle w:val="CommentReference"/>
          </w:rPr>
          <w:commentReference w:id="39"/>
        </w:r>
        <w:r w:rsidR="00334B83">
          <w:rPr>
            <w:rFonts w:cs="Times New Roman"/>
            <w:color w:val="000000" w:themeColor="text1"/>
            <w:szCs w:val="24"/>
          </w:rPr>
          <w:t xml:space="preserve"> may be subject to</w:t>
        </w:r>
      </w:ins>
      <w:ins w:id="40" w:author="黄韬" w:date="2017-09-11T15:29:00Z">
        <w:r w:rsidR="00C9590E">
          <w:rPr>
            <w:rFonts w:cs="Times New Roman"/>
            <w:color w:val="000000" w:themeColor="text1"/>
            <w:szCs w:val="24"/>
          </w:rPr>
          <w:t xml:space="preserve"> structural break </w:t>
        </w:r>
      </w:ins>
      <w:ins w:id="41" w:author="黄韬" w:date="2017-09-11T15:31:00Z">
        <w:r w:rsidR="00334B83">
          <w:rPr>
            <w:rFonts w:cs="Times New Roman"/>
            <w:color w:val="000000" w:themeColor="text1"/>
            <w:szCs w:val="24"/>
          </w:rPr>
          <w:t>and generate</w:t>
        </w:r>
      </w:ins>
      <w:del w:id="42" w:author="黄韬" w:date="2017-09-11T15:31:00Z">
        <w:r w:rsidR="00937D4F" w:rsidRPr="000657DB" w:rsidDel="00334B83">
          <w:rPr>
            <w:rFonts w:cs="Times New Roman"/>
            <w:color w:val="000000" w:themeColor="text1"/>
            <w:szCs w:val="24"/>
          </w:rPr>
          <w:delText>As a result,</w:delText>
        </w:r>
      </w:del>
      <w:ins w:id="43" w:author="Soopramanien, Didier" w:date="2017-09-07T16:06:00Z">
        <w:del w:id="44" w:author="黄韬" w:date="2017-09-11T15:31:00Z">
          <w:r w:rsidDel="00334B83">
            <w:rPr>
              <w:rFonts w:cs="Times New Roman"/>
              <w:color w:val="000000" w:themeColor="text1"/>
              <w:szCs w:val="24"/>
            </w:rPr>
            <w:delText>Consequently,</w:delText>
          </w:r>
        </w:del>
      </w:ins>
      <w:del w:id="45" w:author="黄韬" w:date="2017-09-11T15:31:00Z">
        <w:r w:rsidR="00937D4F" w:rsidRPr="000657DB" w:rsidDel="00334B83">
          <w:rPr>
            <w:rFonts w:cs="Times New Roman"/>
            <w:color w:val="000000" w:themeColor="text1"/>
            <w:szCs w:val="24"/>
          </w:rPr>
          <w:delText xml:space="preserve"> th</w:delText>
        </w:r>
      </w:del>
      <w:ins w:id="46" w:author="Soopramanien, Didier" w:date="2017-09-07T09:53:00Z">
        <w:del w:id="47" w:author="黄韬" w:date="2017-09-11T15:31:00Z">
          <w:r w:rsidR="00316743" w:rsidDel="00334B83">
            <w:rPr>
              <w:rFonts w:cs="Times New Roman"/>
              <w:color w:val="000000" w:themeColor="text1"/>
              <w:szCs w:val="24"/>
            </w:rPr>
            <w:delText xml:space="preserve">e forecasts that these models produce </w:delText>
          </w:r>
        </w:del>
      </w:ins>
      <w:ins w:id="48" w:author="Soopramanien, Didier" w:date="2017-09-08T10:25:00Z">
        <w:del w:id="49" w:author="黄韬" w:date="2017-09-11T15:08:00Z">
          <w:r w:rsidR="00115606" w:rsidDel="008739AD">
            <w:rPr>
              <w:rFonts w:cs="Times New Roman"/>
              <w:color w:val="000000" w:themeColor="text1"/>
              <w:szCs w:val="24"/>
            </w:rPr>
            <w:delText>are</w:delText>
          </w:r>
        </w:del>
      </w:ins>
      <w:del w:id="50" w:author="黄韬" w:date="2017-09-11T15:08:00Z">
        <w:r w:rsidR="00937D4F" w:rsidRPr="000657DB" w:rsidDel="008739AD">
          <w:rPr>
            <w:rFonts w:cs="Times New Roman"/>
            <w:color w:val="000000" w:themeColor="text1"/>
            <w:szCs w:val="24"/>
          </w:rPr>
          <w:delText xml:space="preserve">ey may potentially be </w:delText>
        </w:r>
        <w:r w:rsidR="00300799" w:rsidRPr="000657DB" w:rsidDel="008739AD">
          <w:rPr>
            <w:rFonts w:cs="Times New Roman"/>
            <w:color w:val="000000" w:themeColor="text1"/>
            <w:szCs w:val="24"/>
          </w:rPr>
          <w:delText xml:space="preserve">subject to structural break and </w:delText>
        </w:r>
        <w:r w:rsidR="00937D4F" w:rsidRPr="000657DB" w:rsidDel="008739AD">
          <w:rPr>
            <w:rFonts w:cs="Times New Roman"/>
            <w:color w:val="000000" w:themeColor="text1"/>
            <w:szCs w:val="24"/>
          </w:rPr>
          <w:delText xml:space="preserve">generate </w:delText>
        </w:r>
      </w:del>
      <w:ins w:id="51" w:author="黄韬" w:date="2017-09-11T15:08:00Z">
        <w:r w:rsidR="008739AD">
          <w:rPr>
            <w:rFonts w:cs="Times New Roman"/>
            <w:color w:val="000000" w:themeColor="text1"/>
            <w:szCs w:val="24"/>
          </w:rPr>
          <w:t xml:space="preserve"> </w:t>
        </w:r>
      </w:ins>
      <w:r w:rsidR="00937D4F" w:rsidRPr="000657DB">
        <w:rPr>
          <w:rFonts w:cs="Times New Roman"/>
          <w:color w:val="000000" w:themeColor="text1"/>
          <w:szCs w:val="24"/>
        </w:rPr>
        <w:t>biased and less accurate</w:t>
      </w:r>
      <w:ins w:id="52" w:author="黄韬" w:date="2017-09-11T15:31:00Z">
        <w:r w:rsidR="00334B83">
          <w:rPr>
            <w:rFonts w:cs="Times New Roman"/>
            <w:color w:val="000000" w:themeColor="text1"/>
            <w:szCs w:val="24"/>
          </w:rPr>
          <w:t xml:space="preserve"> forecasts</w:t>
        </w:r>
      </w:ins>
      <w:del w:id="53" w:author="Soopramanien, Didier" w:date="2017-09-09T13:44:00Z">
        <w:r w:rsidR="00937D4F" w:rsidRPr="000657DB" w:rsidDel="00171CCF">
          <w:rPr>
            <w:rFonts w:cs="Times New Roman"/>
            <w:color w:val="000000" w:themeColor="text1"/>
            <w:szCs w:val="24"/>
          </w:rPr>
          <w:delText xml:space="preserve"> </w:delText>
        </w:r>
      </w:del>
      <w:del w:id="54" w:author="Soopramanien, Didier" w:date="2017-09-09T13:43:00Z">
        <w:r w:rsidR="00937D4F" w:rsidRPr="000657DB" w:rsidDel="00171CCF">
          <w:rPr>
            <w:rFonts w:cs="Times New Roman"/>
            <w:color w:val="000000" w:themeColor="text1"/>
            <w:szCs w:val="24"/>
          </w:rPr>
          <w:delText>forecasts</w:delText>
        </w:r>
      </w:del>
      <w:r w:rsidR="00937D4F" w:rsidRPr="000657DB">
        <w:rPr>
          <w:rFonts w:cs="Times New Roman"/>
          <w:color w:val="000000" w:themeColor="text1"/>
          <w:szCs w:val="24"/>
        </w:rPr>
        <w:t>.</w:t>
      </w:r>
      <w:ins w:id="55" w:author="Soopramanien, Didier" w:date="2017-09-07T09:53:00Z">
        <w:r w:rsidR="00316743">
          <w:rPr>
            <w:rFonts w:cs="Times New Roman"/>
            <w:color w:val="000000" w:themeColor="text1"/>
            <w:szCs w:val="24"/>
          </w:rPr>
          <w:t xml:space="preserve"> </w:t>
        </w:r>
      </w:ins>
      <w:ins w:id="56" w:author="黄韬" w:date="2017-09-11T15:31:00Z">
        <w:r w:rsidR="00334B83">
          <w:rPr>
            <w:rFonts w:cs="Times New Roman"/>
            <w:color w:val="000000" w:themeColor="text1"/>
            <w:szCs w:val="24"/>
          </w:rPr>
          <w:t xml:space="preserve">The </w:t>
        </w:r>
      </w:ins>
      <w:ins w:id="57" w:author="tao huang" w:date="2017-09-12T14:18:00Z">
        <w:r w:rsidR="00D57A0D">
          <w:rPr>
            <w:rFonts w:cs="Times New Roman"/>
            <w:color w:val="000000" w:themeColor="text1"/>
            <w:szCs w:val="24"/>
          </w:rPr>
          <w:t xml:space="preserve">nature </w:t>
        </w:r>
      </w:ins>
      <w:ins w:id="58" w:author="黄韬" w:date="2017-09-11T15:31:00Z">
        <w:del w:id="59" w:author="tao huang" w:date="2017-09-12T14:18:00Z">
          <w:r w:rsidR="00334B83" w:rsidDel="00D57A0D">
            <w:rPr>
              <w:rFonts w:cs="Times New Roman"/>
              <w:color w:val="000000" w:themeColor="text1"/>
              <w:szCs w:val="24"/>
            </w:rPr>
            <w:delText>proble</w:delText>
          </w:r>
        </w:del>
        <w:del w:id="60" w:author="tao huang" w:date="2017-09-12T14:19:00Z">
          <w:r w:rsidR="00334B83" w:rsidDel="00D57A0D">
            <w:rPr>
              <w:rFonts w:cs="Times New Roman"/>
              <w:color w:val="000000" w:themeColor="text1"/>
              <w:szCs w:val="24"/>
            </w:rPr>
            <w:delText>m o</w:delText>
          </w:r>
        </w:del>
      </w:ins>
      <w:ins w:id="61" w:author="tao huang" w:date="2017-09-12T14:19:00Z">
        <w:r w:rsidR="00D57A0D">
          <w:rPr>
            <w:rFonts w:cs="Times New Roman"/>
            <w:color w:val="000000" w:themeColor="text1"/>
            <w:szCs w:val="24"/>
          </w:rPr>
          <w:t>o</w:t>
        </w:r>
      </w:ins>
      <w:ins w:id="62" w:author="黄韬" w:date="2017-09-11T15:31:00Z">
        <w:r w:rsidR="00334B83">
          <w:rPr>
            <w:rFonts w:cs="Times New Roman"/>
            <w:color w:val="000000" w:themeColor="text1"/>
            <w:szCs w:val="24"/>
          </w:rPr>
          <w:t xml:space="preserve">f </w:t>
        </w:r>
      </w:ins>
      <w:ins w:id="63" w:author="tao huang" w:date="2017-09-12T14:19:00Z">
        <w:r w:rsidR="00D57A0D">
          <w:rPr>
            <w:rFonts w:cs="Times New Roman"/>
            <w:color w:val="000000" w:themeColor="text1"/>
            <w:szCs w:val="24"/>
          </w:rPr>
          <w:t xml:space="preserve">the </w:t>
        </w:r>
      </w:ins>
      <w:ins w:id="64" w:author="黄韬" w:date="2017-09-11T15:31:00Z">
        <w:r w:rsidR="00334B83">
          <w:rPr>
            <w:rFonts w:cs="Times New Roman"/>
            <w:color w:val="000000" w:themeColor="text1"/>
            <w:szCs w:val="24"/>
          </w:rPr>
          <w:t xml:space="preserve">structural break </w:t>
        </w:r>
      </w:ins>
      <w:ins w:id="65" w:author="tao huang" w:date="2017-09-12T14:19:00Z">
        <w:r w:rsidR="00D57A0D">
          <w:rPr>
            <w:rFonts w:cs="Times New Roman"/>
            <w:color w:val="000000" w:themeColor="text1"/>
            <w:szCs w:val="24"/>
          </w:rPr>
          <w:t xml:space="preserve">problem </w:t>
        </w:r>
      </w:ins>
      <w:ins w:id="66" w:author="黄韬" w:date="2017-09-11T15:31:00Z">
        <w:r w:rsidR="00334B83">
          <w:rPr>
            <w:rFonts w:cs="Times New Roman"/>
            <w:color w:val="000000" w:themeColor="text1"/>
            <w:szCs w:val="24"/>
          </w:rPr>
          <w:t xml:space="preserve">has been addressed </w:t>
        </w:r>
      </w:ins>
      <w:ins w:id="67" w:author="黄韬" w:date="2017-09-11T15:32:00Z">
        <w:r w:rsidR="00334B83">
          <w:rPr>
            <w:rFonts w:cs="Times New Roman"/>
            <w:color w:val="000000" w:themeColor="text1"/>
            <w:szCs w:val="24"/>
          </w:rPr>
          <w:t xml:space="preserve">by </w:t>
        </w:r>
        <w:del w:id="68" w:author="tao huang" w:date="2017-09-12T14:18:00Z">
          <w:r w:rsidR="00334B83" w:rsidDel="000C3DDE">
            <w:rPr>
              <w:rFonts w:cs="Times New Roman"/>
              <w:color w:val="000000" w:themeColor="text1"/>
              <w:szCs w:val="24"/>
            </w:rPr>
            <w:delText>previous</w:delText>
          </w:r>
        </w:del>
      </w:ins>
      <w:ins w:id="69" w:author="tao huang" w:date="2017-09-12T14:18:00Z">
        <w:r w:rsidR="000C3DDE">
          <w:rPr>
            <w:rFonts w:cs="Times New Roman"/>
            <w:color w:val="000000" w:themeColor="text1"/>
            <w:szCs w:val="24"/>
          </w:rPr>
          <w:t>many</w:t>
        </w:r>
      </w:ins>
      <w:ins w:id="70" w:author="黄韬" w:date="2017-09-11T15:32:00Z">
        <w:r w:rsidR="00334B83">
          <w:rPr>
            <w:rFonts w:cs="Times New Roman"/>
            <w:color w:val="000000" w:themeColor="text1"/>
            <w:szCs w:val="24"/>
          </w:rPr>
          <w:t xml:space="preserve"> studies</w:t>
        </w:r>
      </w:ins>
      <w:ins w:id="71" w:author="tao huang" w:date="2017-09-12T14:18:00Z">
        <w:r w:rsidR="000C3DDE">
          <w:rPr>
            <w:rFonts w:cs="Times New Roman"/>
            <w:color w:val="000000" w:themeColor="text1"/>
            <w:szCs w:val="24"/>
          </w:rPr>
          <w:t xml:space="preserve"> especially</w:t>
        </w:r>
      </w:ins>
      <w:ins w:id="72" w:author="黄韬" w:date="2017-09-11T15:32:00Z">
        <w:r w:rsidR="00334B83">
          <w:rPr>
            <w:rFonts w:cs="Times New Roman"/>
            <w:color w:val="000000" w:themeColor="text1"/>
            <w:szCs w:val="24"/>
          </w:rPr>
          <w:t xml:space="preserve"> </w:t>
        </w:r>
      </w:ins>
      <w:ins w:id="73" w:author="Soopramanien, Didier" w:date="2017-09-07T09:53:00Z">
        <w:del w:id="74" w:author="黄韬" w:date="2017-09-11T15:29:00Z">
          <w:r w:rsidR="00316743" w:rsidDel="00C9590E">
            <w:rPr>
              <w:rFonts w:cs="Times New Roman"/>
              <w:color w:val="000000" w:themeColor="text1"/>
              <w:szCs w:val="24"/>
            </w:rPr>
            <w:delText xml:space="preserve">The changes over time in the effect of the marketing activities on sales </w:delText>
          </w:r>
        </w:del>
        <w:del w:id="75" w:author="黄韬" w:date="2017-09-11T15:19:00Z">
          <w:r w:rsidR="00316743" w:rsidDel="001A653F">
            <w:rPr>
              <w:rFonts w:cs="Times New Roman"/>
              <w:color w:val="000000" w:themeColor="text1"/>
              <w:szCs w:val="24"/>
            </w:rPr>
            <w:delText>occur because of</w:delText>
          </w:r>
        </w:del>
        <w:del w:id="76" w:author="黄韬" w:date="2017-09-11T15:29:00Z">
          <w:r w:rsidR="00316743" w:rsidDel="00C9590E">
            <w:rPr>
              <w:rFonts w:cs="Times New Roman"/>
              <w:color w:val="000000" w:themeColor="text1"/>
              <w:szCs w:val="24"/>
            </w:rPr>
            <w:delText xml:space="preserve"> what is known as a structural break that </w:delText>
          </w:r>
        </w:del>
        <w:del w:id="77" w:author="黄韬" w:date="2017-09-11T15:19:00Z">
          <w:r w:rsidR="00316743" w:rsidDel="001A653F">
            <w:rPr>
              <w:rFonts w:cs="Times New Roman"/>
              <w:color w:val="000000" w:themeColor="text1"/>
              <w:szCs w:val="24"/>
            </w:rPr>
            <w:delText xml:space="preserve">changes the underlying </w:delText>
          </w:r>
        </w:del>
      </w:ins>
      <w:ins w:id="78" w:author="Soopramanien, Didier" w:date="2017-09-07T09:54:00Z">
        <w:del w:id="79" w:author="黄韬" w:date="2017-09-11T15:19:00Z">
          <w:r w:rsidR="00316743" w:rsidDel="001A653F">
            <w:rPr>
              <w:rFonts w:cs="Times New Roman"/>
              <w:color w:val="000000" w:themeColor="text1"/>
              <w:szCs w:val="24"/>
            </w:rPr>
            <w:delText>characteristic</w:delText>
          </w:r>
        </w:del>
      </w:ins>
      <w:ins w:id="80" w:author="Soopramanien, Didier" w:date="2017-09-07T09:53:00Z">
        <w:del w:id="81" w:author="黄韬" w:date="2017-09-11T15:19:00Z">
          <w:r w:rsidR="00316743" w:rsidDel="001A653F">
            <w:rPr>
              <w:rFonts w:cs="Times New Roman"/>
              <w:color w:val="000000" w:themeColor="text1"/>
              <w:szCs w:val="24"/>
            </w:rPr>
            <w:delText xml:space="preserve"> </w:delText>
          </w:r>
        </w:del>
      </w:ins>
      <w:ins w:id="82" w:author="Soopramanien, Didier" w:date="2017-09-07T09:54:00Z">
        <w:del w:id="83" w:author="黄韬" w:date="2017-09-11T15:19:00Z">
          <w:r w:rsidR="00316743" w:rsidDel="001A653F">
            <w:rPr>
              <w:rFonts w:cs="Times New Roman"/>
              <w:color w:val="000000" w:themeColor="text1"/>
              <w:szCs w:val="24"/>
            </w:rPr>
            <w:delText>of t</w:delText>
          </w:r>
        </w:del>
        <w:del w:id="84" w:author="黄韬" w:date="2017-09-11T15:29:00Z">
          <w:r w:rsidR="00316743" w:rsidDel="00C9590E">
            <w:rPr>
              <w:rFonts w:cs="Times New Roman"/>
              <w:color w:val="000000" w:themeColor="text1"/>
              <w:szCs w:val="24"/>
            </w:rPr>
            <w:delText xml:space="preserve">he data that is used in constructing these </w:delText>
          </w:r>
          <w:commentRangeStart w:id="85"/>
          <w:r w:rsidR="00316743" w:rsidDel="00C9590E">
            <w:rPr>
              <w:rFonts w:cs="Times New Roman"/>
              <w:color w:val="000000" w:themeColor="text1"/>
              <w:szCs w:val="24"/>
            </w:rPr>
            <w:delText>models</w:delText>
          </w:r>
        </w:del>
      </w:ins>
      <w:commentRangeEnd w:id="85"/>
      <w:ins w:id="86" w:author="Soopramanien, Didier" w:date="2017-09-07T09:55:00Z">
        <w:del w:id="87" w:author="黄韬" w:date="2017-09-11T15:29:00Z">
          <w:r w:rsidR="00316743" w:rsidDel="00C9590E">
            <w:rPr>
              <w:rStyle w:val="CommentReference"/>
            </w:rPr>
            <w:commentReference w:id="85"/>
          </w:r>
        </w:del>
      </w:ins>
      <w:ins w:id="88" w:author="Soopramanien, Didier" w:date="2017-09-07T09:54:00Z">
        <w:del w:id="89" w:author="黄韬" w:date="2017-09-11T15:29:00Z">
          <w:r w:rsidR="00316743" w:rsidDel="00C9590E">
            <w:rPr>
              <w:rFonts w:cs="Times New Roman"/>
              <w:color w:val="000000" w:themeColor="text1"/>
              <w:szCs w:val="24"/>
            </w:rPr>
            <w:delText xml:space="preserve">. </w:delText>
          </w:r>
        </w:del>
      </w:ins>
      <w:del w:id="90" w:author="黄韬" w:date="2017-09-11T15:29:00Z">
        <w:r w:rsidR="00937D4F" w:rsidRPr="000657DB" w:rsidDel="00C9590E">
          <w:rPr>
            <w:rFonts w:cs="Times New Roman"/>
            <w:color w:val="000000" w:themeColor="text1"/>
            <w:szCs w:val="24"/>
          </w:rPr>
          <w:delText xml:space="preserve"> </w:delText>
        </w:r>
      </w:del>
      <w:commentRangeStart w:id="91"/>
      <w:del w:id="92" w:author="黄韬" w:date="2017-09-11T15:32:00Z">
        <w:r w:rsidR="00DF2B22" w:rsidRPr="000657DB" w:rsidDel="00334B83">
          <w:rPr>
            <w:rFonts w:cs="Times New Roman"/>
            <w:color w:val="000000" w:themeColor="text1"/>
            <w:szCs w:val="24"/>
          </w:rPr>
          <w:delText>I</w:delText>
        </w:r>
      </w:del>
      <w:ins w:id="93" w:author="黄韬" w:date="2017-09-11T15:32:00Z">
        <w:r w:rsidR="00334B83">
          <w:rPr>
            <w:rFonts w:cs="Times New Roman"/>
            <w:color w:val="000000" w:themeColor="text1"/>
            <w:szCs w:val="24"/>
          </w:rPr>
          <w:t>i</w:t>
        </w:r>
      </w:ins>
      <w:r w:rsidR="00DF2B22" w:rsidRPr="000657DB">
        <w:rPr>
          <w:rFonts w:cs="Times New Roman"/>
          <w:color w:val="000000" w:themeColor="text1"/>
          <w:szCs w:val="24"/>
        </w:rPr>
        <w:t>n</w:t>
      </w:r>
      <w:commentRangeEnd w:id="91"/>
      <w:r w:rsidR="00171CCF">
        <w:rPr>
          <w:rStyle w:val="CommentReference"/>
        </w:rPr>
        <w:commentReference w:id="91"/>
      </w:r>
      <w:r w:rsidR="00DF2B22" w:rsidRPr="000657DB">
        <w:rPr>
          <w:rFonts w:cs="Times New Roman"/>
          <w:color w:val="000000" w:themeColor="text1"/>
          <w:szCs w:val="24"/>
        </w:rPr>
        <w:t xml:space="preserve"> </w:t>
      </w:r>
      <w:del w:id="94" w:author="黄韬" w:date="2017-09-11T15:32:00Z">
        <w:r w:rsidR="00DF2B22" w:rsidRPr="000657DB" w:rsidDel="00334B83">
          <w:rPr>
            <w:rFonts w:cs="Times New Roman"/>
            <w:color w:val="000000" w:themeColor="text1"/>
            <w:szCs w:val="24"/>
          </w:rPr>
          <w:delText xml:space="preserve">this study, </w:delText>
        </w:r>
        <w:r w:rsidR="00005E87" w:rsidRPr="000657DB" w:rsidDel="00334B83">
          <w:rPr>
            <w:rFonts w:cs="Times New Roman"/>
            <w:color w:val="000000" w:themeColor="text1"/>
            <w:szCs w:val="24"/>
          </w:rPr>
          <w:delText>w</w:delText>
        </w:r>
        <w:r w:rsidR="00E446EB" w:rsidRPr="000657DB" w:rsidDel="00334B83">
          <w:rPr>
            <w:rFonts w:cs="Times New Roman"/>
            <w:color w:val="000000" w:themeColor="text1"/>
            <w:szCs w:val="24"/>
          </w:rPr>
          <w:delText xml:space="preserve">e </w:delText>
        </w:r>
        <w:r w:rsidR="00B40E6D" w:rsidRPr="000657DB" w:rsidDel="00334B83">
          <w:rPr>
            <w:rFonts w:cs="Times New Roman"/>
            <w:color w:val="000000" w:themeColor="text1"/>
            <w:szCs w:val="24"/>
          </w:rPr>
          <w:delText>integrate recently</w:delText>
        </w:r>
      </w:del>
      <w:ins w:id="95" w:author="Soopramanien, Didier" w:date="2017-09-08T15:25:00Z">
        <w:del w:id="96" w:author="黄韬" w:date="2017-09-11T15:32:00Z">
          <w:r w:rsidR="00190E2F" w:rsidDel="00334B83">
            <w:rPr>
              <w:rFonts w:cs="Times New Roman"/>
              <w:color w:val="000000" w:themeColor="text1"/>
              <w:szCs w:val="24"/>
            </w:rPr>
            <w:delText xml:space="preserve">our starting point is the literature in </w:delText>
          </w:r>
        </w:del>
      </w:ins>
      <w:ins w:id="97" w:author="黄韬" w:date="2017-09-11T15:32:00Z">
        <w:del w:id="98" w:author="tao huang" w:date="2017-09-12T14:18:00Z">
          <w:r w:rsidR="00334B83" w:rsidDel="000C3DDE">
            <w:rPr>
              <w:rFonts w:cs="Times New Roman"/>
              <w:color w:val="000000" w:themeColor="text1"/>
              <w:szCs w:val="24"/>
            </w:rPr>
            <w:delText xml:space="preserve"> </w:delText>
          </w:r>
        </w:del>
        <w:r w:rsidR="00334B83">
          <w:rPr>
            <w:rFonts w:cs="Times New Roman"/>
            <w:color w:val="000000" w:themeColor="text1"/>
            <w:szCs w:val="24"/>
          </w:rPr>
          <w:t xml:space="preserve">the </w:t>
        </w:r>
      </w:ins>
      <w:ins w:id="99" w:author="黄韬" w:date="2017-09-11T15:37:00Z">
        <w:r w:rsidR="00C905AA">
          <w:rPr>
            <w:rFonts w:cs="Times New Roman"/>
            <w:color w:val="000000" w:themeColor="text1"/>
            <w:szCs w:val="24"/>
          </w:rPr>
          <w:t>areas</w:t>
        </w:r>
      </w:ins>
      <w:ins w:id="100" w:author="黄韬" w:date="2017-09-11T15:32:00Z">
        <w:r w:rsidR="00334B83">
          <w:rPr>
            <w:rFonts w:cs="Times New Roman"/>
            <w:color w:val="000000" w:themeColor="text1"/>
            <w:szCs w:val="24"/>
          </w:rPr>
          <w:t xml:space="preserve"> of </w:t>
        </w:r>
      </w:ins>
      <w:commentRangeStart w:id="101"/>
      <w:ins w:id="102" w:author="Soopramanien, Didier" w:date="2017-09-08T15:25:00Z">
        <w:r w:rsidR="00190E2F">
          <w:rPr>
            <w:rFonts w:cs="Times New Roman"/>
            <w:color w:val="000000" w:themeColor="text1"/>
            <w:szCs w:val="24"/>
          </w:rPr>
          <w:t>Economics</w:t>
        </w:r>
      </w:ins>
      <w:ins w:id="103" w:author="tao huang" w:date="2017-09-12T14:16:00Z">
        <w:r w:rsidR="00F8621A">
          <w:rPr>
            <w:rFonts w:cs="Times New Roman"/>
            <w:color w:val="000000" w:themeColor="text1"/>
            <w:szCs w:val="24"/>
          </w:rPr>
          <w:t>.</w:t>
        </w:r>
      </w:ins>
      <w:ins w:id="104" w:author="Soopramanien, Didier" w:date="2017-09-08T15:25:00Z">
        <w:r w:rsidR="00190E2F">
          <w:rPr>
            <w:rFonts w:cs="Times New Roman"/>
            <w:color w:val="000000" w:themeColor="text1"/>
            <w:szCs w:val="24"/>
          </w:rPr>
          <w:t xml:space="preserve"> </w:t>
        </w:r>
      </w:ins>
      <w:commentRangeEnd w:id="101"/>
      <w:r w:rsidR="00C905AA">
        <w:rPr>
          <w:rStyle w:val="CommentReference"/>
        </w:rPr>
        <w:commentReference w:id="101"/>
      </w:r>
      <w:ins w:id="105" w:author="Soopramanien, Didier" w:date="2017-09-08T15:25:00Z">
        <w:del w:id="106" w:author="黄韬" w:date="2017-09-11T15:37:00Z">
          <w:r w:rsidR="00190E2F" w:rsidDel="00C905AA">
            <w:rPr>
              <w:rFonts w:cs="Times New Roman"/>
              <w:color w:val="000000" w:themeColor="text1"/>
              <w:szCs w:val="24"/>
            </w:rPr>
            <w:delText xml:space="preserve">and </w:delText>
          </w:r>
        </w:del>
      </w:ins>
      <w:ins w:id="107" w:author="Soopramanien, Didier" w:date="2017-09-08T15:26:00Z">
        <w:del w:id="108" w:author="黄韬" w:date="2017-09-11T15:37:00Z">
          <w:r w:rsidR="00190E2F" w:rsidDel="00C905AA">
            <w:rPr>
              <w:rFonts w:cs="Times New Roman"/>
              <w:color w:val="000000" w:themeColor="text1"/>
              <w:szCs w:val="24"/>
            </w:rPr>
            <w:delText xml:space="preserve">Finance </w:delText>
          </w:r>
        </w:del>
        <w:del w:id="109" w:author="tao huang" w:date="2017-09-12T14:10:00Z">
          <w:r w:rsidR="00190E2F" w:rsidDel="00BF76E0">
            <w:rPr>
              <w:rFonts w:cs="Times New Roman"/>
              <w:color w:val="000000" w:themeColor="text1"/>
              <w:szCs w:val="24"/>
            </w:rPr>
            <w:delText xml:space="preserve">where </w:delText>
          </w:r>
        </w:del>
        <w:del w:id="110" w:author="tao huang" w:date="2017-09-12T14:08:00Z">
          <w:r w:rsidR="00190E2F" w:rsidDel="00BF76E0">
            <w:rPr>
              <w:rFonts w:cs="Times New Roman"/>
              <w:color w:val="000000" w:themeColor="text1"/>
              <w:szCs w:val="24"/>
            </w:rPr>
            <w:delText>there has been research on models</w:delText>
          </w:r>
        </w:del>
        <w:del w:id="111" w:author="tao huang" w:date="2017-09-12T14:09:00Z">
          <w:r w:rsidR="00190E2F" w:rsidDel="00BF76E0">
            <w:rPr>
              <w:rFonts w:cs="Times New Roman"/>
              <w:color w:val="000000" w:themeColor="text1"/>
              <w:szCs w:val="24"/>
            </w:rPr>
            <w:delText xml:space="preserve"> </w:delText>
          </w:r>
        </w:del>
        <w:del w:id="112" w:author="tao huang" w:date="2017-09-12T14:08:00Z">
          <w:r w:rsidR="00190E2F" w:rsidDel="00BF76E0">
            <w:rPr>
              <w:rFonts w:cs="Times New Roman"/>
              <w:color w:val="000000" w:themeColor="text1"/>
              <w:szCs w:val="24"/>
            </w:rPr>
            <w:delText>that</w:delText>
          </w:r>
        </w:del>
        <w:del w:id="113" w:author="tao huang" w:date="2017-09-12T14:09:00Z">
          <w:r w:rsidR="00190E2F" w:rsidDel="00BF76E0">
            <w:rPr>
              <w:rFonts w:cs="Times New Roman"/>
              <w:color w:val="000000" w:themeColor="text1"/>
              <w:szCs w:val="24"/>
            </w:rPr>
            <w:delText xml:space="preserve"> deal with </w:delText>
          </w:r>
        </w:del>
      </w:ins>
      <w:del w:id="114" w:author="tao huang" w:date="2017-09-12T14:09:00Z">
        <w:r w:rsidR="00B40E6D" w:rsidRPr="000657DB" w:rsidDel="00BF76E0">
          <w:rPr>
            <w:rFonts w:cs="Times New Roman"/>
            <w:color w:val="000000" w:themeColor="text1"/>
            <w:szCs w:val="24"/>
          </w:rPr>
          <w:delText xml:space="preserve"> developed techniques</w:delText>
        </w:r>
      </w:del>
      <w:ins w:id="115" w:author="Soopramanien, Didier" w:date="2017-09-08T15:25:00Z">
        <w:del w:id="116" w:author="tao huang" w:date="2017-09-12T14:09:00Z">
          <w:r w:rsidR="00190E2F" w:rsidDel="00BF76E0">
            <w:rPr>
              <w:rFonts w:cs="Times New Roman"/>
              <w:color w:val="000000" w:themeColor="text1"/>
              <w:szCs w:val="24"/>
            </w:rPr>
            <w:delText>structural breaks</w:delText>
          </w:r>
        </w:del>
      </w:ins>
      <w:del w:id="117" w:author="tao huang" w:date="2017-09-12T14:10:00Z">
        <w:r w:rsidR="00B40E6D" w:rsidRPr="000657DB" w:rsidDel="00BF76E0">
          <w:rPr>
            <w:rFonts w:cs="Times New Roman"/>
            <w:color w:val="000000" w:themeColor="text1"/>
            <w:szCs w:val="24"/>
          </w:rPr>
          <w:delText xml:space="preserve"> to </w:delText>
        </w:r>
        <w:r w:rsidR="00937D4F" w:rsidRPr="000657DB" w:rsidDel="00BF76E0">
          <w:rPr>
            <w:rFonts w:cs="Times New Roman"/>
            <w:color w:val="000000" w:themeColor="text1"/>
            <w:szCs w:val="24"/>
          </w:rPr>
          <w:delText>takes into account th</w:delText>
        </w:r>
        <w:r w:rsidR="00B40E6D" w:rsidRPr="000657DB" w:rsidDel="00BF76E0">
          <w:rPr>
            <w:rFonts w:cs="Times New Roman"/>
            <w:color w:val="000000" w:themeColor="text1"/>
            <w:szCs w:val="24"/>
          </w:rPr>
          <w:delText xml:space="preserve">e </w:delText>
        </w:r>
        <w:r w:rsidR="00EC329D" w:rsidRPr="000657DB" w:rsidDel="00BF76E0">
          <w:rPr>
            <w:rFonts w:cs="Times New Roman"/>
            <w:color w:val="000000" w:themeColor="text1"/>
            <w:szCs w:val="24"/>
          </w:rPr>
          <w:delText xml:space="preserve">issue of </w:delText>
        </w:r>
        <w:r w:rsidR="00B40E6D" w:rsidRPr="000657DB" w:rsidDel="00BF76E0">
          <w:rPr>
            <w:rFonts w:cs="Times New Roman"/>
            <w:color w:val="000000" w:themeColor="text1"/>
            <w:szCs w:val="24"/>
          </w:rPr>
          <w:delText>structural break</w:delText>
        </w:r>
        <w:r w:rsidR="00300799" w:rsidRPr="000657DB" w:rsidDel="00BF76E0">
          <w:rPr>
            <w:rFonts w:cs="Times New Roman"/>
            <w:color w:val="000000" w:themeColor="text1"/>
            <w:szCs w:val="24"/>
          </w:rPr>
          <w:delText>.</w:delText>
        </w:r>
      </w:del>
      <w:ins w:id="118" w:author="Soopramanien, Didier" w:date="2017-09-08T15:29:00Z">
        <w:del w:id="119" w:author="tao huang" w:date="2017-09-12T14:10:00Z">
          <w:r w:rsidR="00F26873" w:rsidDel="00BF76E0">
            <w:rPr>
              <w:rFonts w:cs="Times New Roman"/>
              <w:color w:val="000000" w:themeColor="text1"/>
              <w:szCs w:val="24"/>
            </w:rPr>
            <w:delText xml:space="preserve"> </w:delText>
          </w:r>
        </w:del>
        <w:del w:id="120" w:author="tao huang" w:date="2017-09-12T14:16:00Z">
          <w:r w:rsidR="00F26873" w:rsidDel="00F8621A">
            <w:rPr>
              <w:rFonts w:cs="Times New Roman"/>
              <w:color w:val="000000" w:themeColor="text1"/>
              <w:szCs w:val="24"/>
            </w:rPr>
            <w:delText>These models can be appli</w:delText>
          </w:r>
          <w:r w:rsidR="00171CCF" w:rsidDel="00F8621A">
            <w:rPr>
              <w:rFonts w:cs="Times New Roman"/>
              <w:color w:val="000000" w:themeColor="text1"/>
              <w:szCs w:val="24"/>
            </w:rPr>
            <w:delText>ed in the domain of SKU</w:delText>
          </w:r>
        </w:del>
      </w:ins>
      <w:ins w:id="121" w:author="Soopramanien, Didier" w:date="2017-09-09T13:46:00Z">
        <w:del w:id="122" w:author="tao huang" w:date="2017-09-12T14:16:00Z">
          <w:r w:rsidR="00171CCF" w:rsidDel="00F8621A">
            <w:rPr>
              <w:rFonts w:cs="Times New Roman"/>
              <w:color w:val="000000" w:themeColor="text1"/>
              <w:szCs w:val="24"/>
            </w:rPr>
            <w:delText xml:space="preserve"> level forecasting</w:delText>
          </w:r>
        </w:del>
      </w:ins>
      <w:ins w:id="123" w:author="Soopramanien, Didier" w:date="2017-09-08T15:29:00Z">
        <w:del w:id="124" w:author="tao huang" w:date="2017-09-12T14:16:00Z">
          <w:r w:rsidR="00171CCF" w:rsidDel="00F8621A">
            <w:rPr>
              <w:rFonts w:cs="Times New Roman"/>
              <w:color w:val="000000" w:themeColor="text1"/>
              <w:szCs w:val="24"/>
            </w:rPr>
            <w:delText xml:space="preserve"> but obviously they need</w:delText>
          </w:r>
          <w:r w:rsidR="00F26873" w:rsidDel="00F8621A">
            <w:rPr>
              <w:rFonts w:cs="Times New Roman"/>
              <w:color w:val="000000" w:themeColor="text1"/>
              <w:szCs w:val="24"/>
            </w:rPr>
            <w:delText xml:space="preserve"> to be </w:delText>
          </w:r>
        </w:del>
      </w:ins>
      <w:commentRangeStart w:id="125"/>
      <w:ins w:id="126" w:author="Soopramanien, Didier" w:date="2017-09-08T15:30:00Z">
        <w:del w:id="127" w:author="tao huang" w:date="2017-09-12T14:16:00Z">
          <w:r w:rsidR="00171CCF" w:rsidDel="00F8621A">
            <w:rPr>
              <w:rFonts w:cs="Times New Roman"/>
              <w:color w:val="000000" w:themeColor="text1"/>
              <w:szCs w:val="24"/>
            </w:rPr>
            <w:delText>modified</w:delText>
          </w:r>
        </w:del>
      </w:ins>
      <w:ins w:id="128" w:author="Soopramanien, Didier" w:date="2017-09-08T15:29:00Z">
        <w:del w:id="129" w:author="tao huang" w:date="2017-09-12T14:16:00Z">
          <w:r w:rsidR="00F26873" w:rsidDel="00F8621A">
            <w:rPr>
              <w:rFonts w:cs="Times New Roman"/>
              <w:color w:val="000000" w:themeColor="text1"/>
              <w:szCs w:val="24"/>
            </w:rPr>
            <w:delText xml:space="preserve"> </w:delText>
          </w:r>
        </w:del>
      </w:ins>
      <w:commentRangeEnd w:id="125"/>
      <w:del w:id="130" w:author="tao huang" w:date="2017-09-12T14:16:00Z">
        <w:r w:rsidR="00C905AA" w:rsidDel="00F8621A">
          <w:rPr>
            <w:rStyle w:val="CommentReference"/>
          </w:rPr>
          <w:commentReference w:id="125"/>
        </w:r>
      </w:del>
      <w:ins w:id="131" w:author="Soopramanien, Didier" w:date="2017-09-08T15:29:00Z">
        <w:del w:id="132" w:author="tao huang" w:date="2017-09-12T14:16:00Z">
          <w:r w:rsidR="00F26873" w:rsidDel="00F8621A">
            <w:rPr>
              <w:rFonts w:cs="Times New Roman"/>
              <w:color w:val="000000" w:themeColor="text1"/>
              <w:szCs w:val="24"/>
            </w:rPr>
            <w:delText xml:space="preserve">given the forecasting </w:delText>
          </w:r>
        </w:del>
      </w:ins>
      <w:ins w:id="133" w:author="Soopramanien, Didier" w:date="2017-09-08T15:30:00Z">
        <w:del w:id="134" w:author="tao huang" w:date="2017-09-12T14:16:00Z">
          <w:r w:rsidR="00F26873" w:rsidDel="00F8621A">
            <w:rPr>
              <w:rFonts w:cs="Times New Roman"/>
              <w:color w:val="000000" w:themeColor="text1"/>
              <w:szCs w:val="24"/>
            </w:rPr>
            <w:delText>problem</w:delText>
          </w:r>
        </w:del>
      </w:ins>
      <w:ins w:id="135" w:author="Soopramanien, Didier" w:date="2017-09-08T15:29:00Z">
        <w:del w:id="136" w:author="tao huang" w:date="2017-09-12T14:16:00Z">
          <w:r w:rsidR="00F26873" w:rsidDel="00F8621A">
            <w:rPr>
              <w:rFonts w:cs="Times New Roman"/>
              <w:color w:val="000000" w:themeColor="text1"/>
              <w:szCs w:val="24"/>
            </w:rPr>
            <w:delText xml:space="preserve"> </w:delText>
          </w:r>
        </w:del>
      </w:ins>
      <w:ins w:id="137" w:author="Soopramanien, Didier" w:date="2017-09-08T15:30:00Z">
        <w:del w:id="138" w:author="tao huang" w:date="2017-09-12T14:16:00Z">
          <w:r w:rsidR="00F26873" w:rsidDel="00F8621A">
            <w:rPr>
              <w:rFonts w:cs="Times New Roman"/>
              <w:color w:val="000000" w:themeColor="text1"/>
              <w:szCs w:val="24"/>
            </w:rPr>
            <w:delText xml:space="preserve">at hand and the context of SKU forecasting. </w:delText>
          </w:r>
        </w:del>
      </w:ins>
      <w:del w:id="139" w:author="tao huang" w:date="2017-09-12T14:16:00Z">
        <w:r w:rsidR="005A3EB1" w:rsidRPr="000657DB" w:rsidDel="00F8621A">
          <w:rPr>
            <w:rFonts w:cs="Times New Roman"/>
            <w:color w:val="000000" w:themeColor="text1"/>
            <w:szCs w:val="24"/>
          </w:rPr>
          <w:delText xml:space="preserve"> </w:delText>
        </w:r>
      </w:del>
      <w:ins w:id="140" w:author="Soopramanien, Didier" w:date="2017-09-08T15:31:00Z">
        <w:del w:id="141" w:author="黄韬" w:date="2017-09-11T15:10:00Z">
          <w:r w:rsidR="00F26873" w:rsidDel="008739AD">
            <w:rPr>
              <w:rFonts w:cs="Times New Roman"/>
              <w:color w:val="000000" w:themeColor="text1"/>
              <w:szCs w:val="24"/>
            </w:rPr>
            <w:delText>Thus</w:delText>
          </w:r>
        </w:del>
      </w:ins>
      <w:ins w:id="142" w:author="黄韬" w:date="2017-09-11T15:10:00Z">
        <w:r w:rsidR="008739AD">
          <w:rPr>
            <w:rFonts w:cs="Times New Roman"/>
            <w:color w:val="000000" w:themeColor="text1"/>
            <w:szCs w:val="24"/>
          </w:rPr>
          <w:t>In this study</w:t>
        </w:r>
      </w:ins>
      <w:ins w:id="143" w:author="Soopramanien, Didier" w:date="2017-09-08T15:31:00Z">
        <w:r w:rsidR="00F26873">
          <w:rPr>
            <w:rFonts w:cs="Times New Roman"/>
            <w:color w:val="000000" w:themeColor="text1"/>
            <w:szCs w:val="24"/>
          </w:rPr>
          <w:t xml:space="preserve">, </w:t>
        </w:r>
        <w:del w:id="144" w:author="黄韬" w:date="2017-09-11T15:09:00Z">
          <w:r w:rsidR="00F26873" w:rsidDel="008739AD">
            <w:rPr>
              <w:rFonts w:cs="Times New Roman"/>
              <w:color w:val="000000" w:themeColor="text1"/>
              <w:szCs w:val="24"/>
            </w:rPr>
            <w:delText>o</w:delText>
          </w:r>
        </w:del>
      </w:ins>
      <w:del w:id="145" w:author="黄韬" w:date="2017-09-11T15:09:00Z">
        <w:r w:rsidR="00300799" w:rsidRPr="000657DB" w:rsidDel="008739AD">
          <w:rPr>
            <w:rFonts w:cs="Times New Roman"/>
            <w:color w:val="000000" w:themeColor="text1"/>
            <w:szCs w:val="24"/>
          </w:rPr>
          <w:delText>Our</w:delText>
        </w:r>
      </w:del>
      <w:ins w:id="146" w:author="黄韬" w:date="2017-09-11T15:09:00Z">
        <w:r w:rsidR="008739AD">
          <w:rPr>
            <w:rFonts w:cs="Times New Roman"/>
            <w:color w:val="000000" w:themeColor="text1"/>
            <w:szCs w:val="24"/>
          </w:rPr>
          <w:t>we</w:t>
        </w:r>
      </w:ins>
      <w:r w:rsidR="00300799" w:rsidRPr="000657DB">
        <w:rPr>
          <w:rFonts w:cs="Times New Roman"/>
          <w:color w:val="000000" w:themeColor="text1"/>
          <w:szCs w:val="24"/>
        </w:rPr>
        <w:t xml:space="preserve"> propose</w:t>
      </w:r>
      <w:del w:id="147" w:author="黄韬" w:date="2017-09-11T15:10:00Z">
        <w:r w:rsidR="00300799" w:rsidRPr="000657DB" w:rsidDel="008739AD">
          <w:rPr>
            <w:rFonts w:cs="Times New Roman"/>
            <w:color w:val="000000" w:themeColor="text1"/>
            <w:szCs w:val="24"/>
          </w:rPr>
          <w:delText>d</w:delText>
        </w:r>
      </w:del>
      <w:r w:rsidR="00300799" w:rsidRPr="000657DB">
        <w:rPr>
          <w:rFonts w:cs="Times New Roman"/>
          <w:color w:val="000000" w:themeColor="text1"/>
          <w:szCs w:val="24"/>
        </w:rPr>
        <w:t xml:space="preserve"> </w:t>
      </w:r>
      <w:del w:id="148" w:author="黄韬" w:date="2017-09-11T15:10:00Z">
        <w:r w:rsidR="00B40E6D" w:rsidRPr="000657DB" w:rsidDel="008739AD">
          <w:rPr>
            <w:rFonts w:cs="Times New Roman"/>
            <w:color w:val="000000" w:themeColor="text1"/>
            <w:szCs w:val="24"/>
          </w:rPr>
          <w:delText xml:space="preserve">three-stage </w:delText>
        </w:r>
      </w:del>
      <w:commentRangeStart w:id="149"/>
      <w:ins w:id="150" w:author="Soopramanien, Didier" w:date="2017-09-07T09:50:00Z">
        <w:del w:id="151" w:author="黄韬" w:date="2017-09-11T15:10:00Z">
          <w:r w:rsidR="00316743" w:rsidDel="008739AD">
            <w:rPr>
              <w:rFonts w:cs="Times New Roman"/>
              <w:color w:val="000000" w:themeColor="text1"/>
              <w:szCs w:val="24"/>
            </w:rPr>
            <w:delText>approach</w:delText>
          </w:r>
        </w:del>
      </w:ins>
      <w:del w:id="152" w:author="黄韬" w:date="2017-09-11T15:10:00Z">
        <w:r w:rsidR="00B40E6D" w:rsidRPr="000657DB" w:rsidDel="008739AD">
          <w:rPr>
            <w:rFonts w:cs="Times New Roman"/>
            <w:color w:val="000000" w:themeColor="text1"/>
            <w:szCs w:val="24"/>
          </w:rPr>
          <w:delText>methods</w:delText>
        </w:r>
        <w:commentRangeEnd w:id="149"/>
        <w:r w:rsidR="00171CCF" w:rsidDel="008739AD">
          <w:rPr>
            <w:rStyle w:val="CommentReference"/>
          </w:rPr>
          <w:commentReference w:id="149"/>
        </w:r>
        <w:r w:rsidR="00B40E6D" w:rsidRPr="000657DB" w:rsidDel="008739AD">
          <w:rPr>
            <w:rFonts w:cs="Times New Roman"/>
            <w:color w:val="000000" w:themeColor="text1"/>
            <w:szCs w:val="24"/>
          </w:rPr>
          <w:delText xml:space="preserve"> </w:delText>
        </w:r>
      </w:del>
      <w:ins w:id="153" w:author="黄韬" w:date="2017-09-11T15:10:00Z">
        <w:r w:rsidR="008739AD">
          <w:rPr>
            <w:rFonts w:cs="Times New Roman"/>
            <w:color w:val="000000" w:themeColor="text1"/>
            <w:szCs w:val="24"/>
          </w:rPr>
          <w:t xml:space="preserve">new forecasting methods </w:t>
        </w:r>
      </w:ins>
      <w:ins w:id="154" w:author="tao huang" w:date="2017-09-12T14:19:00Z">
        <w:r w:rsidR="00D57A0D">
          <w:rPr>
            <w:rFonts w:cs="Times New Roman"/>
            <w:color w:val="000000" w:themeColor="text1"/>
            <w:szCs w:val="24"/>
          </w:rPr>
          <w:t xml:space="preserve">which take into account the problem of structural break. Our methods </w:t>
        </w:r>
      </w:ins>
      <w:ins w:id="155" w:author="黄韬" w:date="2017-09-11T15:10:00Z">
        <w:del w:id="156" w:author="tao huang" w:date="2017-09-12T14:19:00Z">
          <w:r w:rsidR="008739AD" w:rsidDel="00D57A0D">
            <w:rPr>
              <w:rFonts w:cs="Times New Roman"/>
              <w:color w:val="000000" w:themeColor="text1"/>
              <w:szCs w:val="24"/>
            </w:rPr>
            <w:delText xml:space="preserve">which </w:delText>
          </w:r>
        </w:del>
      </w:ins>
      <w:r w:rsidR="00B40E6D" w:rsidRPr="000657DB">
        <w:rPr>
          <w:rFonts w:cs="Times New Roman"/>
          <w:color w:val="000000" w:themeColor="text1"/>
          <w:szCs w:val="24"/>
        </w:rPr>
        <w:t>generate</w:t>
      </w:r>
      <w:ins w:id="157" w:author="Soopramanien, Didier" w:date="2017-09-07T09:50:00Z">
        <w:del w:id="158" w:author="tao huang" w:date="2017-09-12T14:19:00Z">
          <w:r w:rsidR="00316743" w:rsidDel="00D57A0D">
            <w:rPr>
              <w:rFonts w:cs="Times New Roman"/>
              <w:color w:val="000000" w:themeColor="text1"/>
              <w:szCs w:val="24"/>
            </w:rPr>
            <w:delText>s</w:delText>
          </w:r>
        </w:del>
      </w:ins>
      <w:r w:rsidR="00B40E6D" w:rsidRPr="000657DB">
        <w:rPr>
          <w:rFonts w:cs="Times New Roman"/>
          <w:color w:val="000000" w:themeColor="text1"/>
          <w:szCs w:val="24"/>
        </w:rPr>
        <w:t xml:space="preserve"> more accurate forecasts compared</w:t>
      </w:r>
      <w:ins w:id="159" w:author="Soopramanien, Didier" w:date="2017-09-07T09:50:00Z">
        <w:r w:rsidR="00316743">
          <w:rPr>
            <w:rFonts w:cs="Times New Roman"/>
            <w:color w:val="000000" w:themeColor="text1"/>
            <w:szCs w:val="24"/>
          </w:rPr>
          <w:t xml:space="preserve"> to both models used by practitioners </w:t>
        </w:r>
      </w:ins>
      <w:del w:id="160" w:author="Soopramanien, Didier" w:date="2017-09-07T09:50:00Z">
        <w:r w:rsidR="00B40E6D" w:rsidRPr="000657DB" w:rsidDel="00316743">
          <w:rPr>
            <w:rFonts w:cs="Times New Roman"/>
            <w:color w:val="000000" w:themeColor="text1"/>
            <w:szCs w:val="24"/>
          </w:rPr>
          <w:delText xml:space="preserve"> to </w:delText>
        </w:r>
        <w:r w:rsidR="00300799" w:rsidRPr="000657DB" w:rsidDel="00316743">
          <w:rPr>
            <w:rFonts w:cs="Times New Roman"/>
            <w:color w:val="000000" w:themeColor="text1"/>
            <w:szCs w:val="24"/>
          </w:rPr>
          <w:delText>industrial</w:delText>
        </w:r>
      </w:del>
      <w:del w:id="161" w:author="Soopramanien, Didier" w:date="2017-09-07T09:51:00Z">
        <w:r w:rsidR="00300799" w:rsidRPr="000657DB" w:rsidDel="00316743">
          <w:rPr>
            <w:rFonts w:cs="Times New Roman"/>
            <w:color w:val="000000" w:themeColor="text1"/>
            <w:szCs w:val="24"/>
          </w:rPr>
          <w:delText xml:space="preserve"> practice </w:delText>
        </w:r>
      </w:del>
      <w:r w:rsidR="00300799" w:rsidRPr="000657DB">
        <w:rPr>
          <w:rFonts w:cs="Times New Roman"/>
          <w:color w:val="000000" w:themeColor="text1"/>
          <w:szCs w:val="24"/>
        </w:rPr>
        <w:t>and</w:t>
      </w:r>
      <w:ins w:id="162" w:author="Soopramanien, Didier" w:date="2017-09-07T09:51:00Z">
        <w:r w:rsidR="00316743">
          <w:rPr>
            <w:rFonts w:cs="Times New Roman"/>
            <w:color w:val="000000" w:themeColor="text1"/>
            <w:szCs w:val="24"/>
          </w:rPr>
          <w:t xml:space="preserve"> </w:t>
        </w:r>
      </w:ins>
      <w:del w:id="163" w:author="Soopramanien, Didier" w:date="2017-09-07T09:51:00Z">
        <w:r w:rsidR="00300799" w:rsidRPr="000657DB" w:rsidDel="00316743">
          <w:rPr>
            <w:rFonts w:cs="Times New Roman"/>
            <w:color w:val="000000" w:themeColor="text1"/>
            <w:szCs w:val="24"/>
          </w:rPr>
          <w:delText xml:space="preserve"> </w:delText>
        </w:r>
      </w:del>
      <w:ins w:id="164" w:author="Soopramanien, Didier" w:date="2017-09-07T09:51:00Z">
        <w:del w:id="165" w:author="tao huang" w:date="2017-09-12T14:16:00Z">
          <w:r w:rsidR="00316743" w:rsidDel="00F8621A">
            <w:rPr>
              <w:rFonts w:cs="Times New Roman"/>
              <w:color w:val="000000" w:themeColor="text1"/>
              <w:szCs w:val="24"/>
            </w:rPr>
            <w:delText xml:space="preserve">more </w:delText>
          </w:r>
        </w:del>
        <w:r w:rsidR="00316743">
          <w:rPr>
            <w:rFonts w:cs="Times New Roman"/>
            <w:color w:val="000000" w:themeColor="text1"/>
            <w:szCs w:val="24"/>
          </w:rPr>
          <w:t xml:space="preserve">sophisticated </w:t>
        </w:r>
      </w:ins>
      <w:del w:id="166" w:author="Soopramanien, Didier" w:date="2017-09-07T09:51:00Z">
        <w:r w:rsidR="00937D4F" w:rsidRPr="000657DB" w:rsidDel="00316743">
          <w:rPr>
            <w:rFonts w:cs="Times New Roman"/>
            <w:color w:val="000000" w:themeColor="text1"/>
            <w:szCs w:val="24"/>
          </w:rPr>
          <w:delText xml:space="preserve">conventional </w:delText>
        </w:r>
      </w:del>
      <w:r w:rsidR="00937D4F" w:rsidRPr="000657DB">
        <w:rPr>
          <w:rFonts w:cs="Times New Roman"/>
          <w:color w:val="000000" w:themeColor="text1"/>
          <w:szCs w:val="24"/>
        </w:rPr>
        <w:t xml:space="preserve">econometric </w:t>
      </w:r>
      <w:commentRangeStart w:id="167"/>
      <w:commentRangeStart w:id="168"/>
      <w:r w:rsidR="00937D4F" w:rsidRPr="000657DB">
        <w:rPr>
          <w:rFonts w:cs="Times New Roman"/>
          <w:color w:val="000000" w:themeColor="text1"/>
          <w:szCs w:val="24"/>
        </w:rPr>
        <w:t>models</w:t>
      </w:r>
      <w:commentRangeEnd w:id="167"/>
      <w:r w:rsidR="00F26873">
        <w:rPr>
          <w:rStyle w:val="CommentReference"/>
        </w:rPr>
        <w:commentReference w:id="167"/>
      </w:r>
      <w:commentRangeEnd w:id="168"/>
      <w:r w:rsidR="008739AD">
        <w:rPr>
          <w:rStyle w:val="CommentReference"/>
        </w:rPr>
        <w:commentReference w:id="168"/>
      </w:r>
      <w:r w:rsidR="00300799" w:rsidRPr="000657DB">
        <w:rPr>
          <w:rFonts w:cs="Times New Roman"/>
          <w:color w:val="000000" w:themeColor="text1"/>
          <w:szCs w:val="24"/>
        </w:rPr>
        <w:t>.</w:t>
      </w:r>
    </w:p>
    <w:p w14:paraId="0CA7AA66" w14:textId="77777777" w:rsidR="00E446EB" w:rsidRPr="000657DB" w:rsidRDefault="00E446EB" w:rsidP="00324987">
      <w:pPr>
        <w:spacing w:after="0" w:line="360" w:lineRule="auto"/>
        <w:rPr>
          <w:rFonts w:cs="Times New Roman"/>
          <w:color w:val="000000" w:themeColor="text1"/>
          <w:szCs w:val="24"/>
        </w:rPr>
      </w:pPr>
    </w:p>
    <w:p w14:paraId="1740C25B" w14:textId="77777777" w:rsidR="00D72A12" w:rsidRPr="000657DB" w:rsidRDefault="00D651ED" w:rsidP="00F67AF3">
      <w:pPr>
        <w:spacing w:after="0" w:line="360" w:lineRule="auto"/>
        <w:rPr>
          <w:rFonts w:cs="Times New Roman"/>
          <w:color w:val="000000" w:themeColor="text1"/>
          <w:szCs w:val="24"/>
        </w:rPr>
      </w:pPr>
      <w:r w:rsidRPr="000657DB">
        <w:rPr>
          <w:rFonts w:cs="Times New Roman"/>
          <w:color w:val="000000" w:themeColor="text1"/>
          <w:sz w:val="32"/>
          <w:szCs w:val="32"/>
        </w:rPr>
        <w:t xml:space="preserve"> </w:t>
      </w:r>
      <w:r w:rsidR="008B4440" w:rsidRPr="000657DB">
        <w:rPr>
          <w:rFonts w:cs="Times New Roman"/>
          <w:b/>
          <w:color w:val="000000" w:themeColor="text1"/>
          <w:sz w:val="32"/>
          <w:szCs w:val="32"/>
        </w:rPr>
        <w:t xml:space="preserve"> </w:t>
      </w:r>
      <w:r w:rsidR="00F67AF3" w:rsidRPr="000657DB">
        <w:rPr>
          <w:rFonts w:cs="Times New Roman"/>
          <w:color w:val="000000" w:themeColor="text1"/>
          <w:szCs w:val="24"/>
        </w:rPr>
        <w:t xml:space="preserve"> </w:t>
      </w:r>
    </w:p>
    <w:p w14:paraId="2A6CD27C" w14:textId="77777777" w:rsidR="00D72A12" w:rsidRPr="000657DB" w:rsidRDefault="00D72A12" w:rsidP="00324987">
      <w:pPr>
        <w:spacing w:after="0" w:line="360" w:lineRule="auto"/>
        <w:rPr>
          <w:rFonts w:cs="Times New Roman"/>
          <w:color w:val="000000" w:themeColor="text1"/>
          <w:szCs w:val="24"/>
        </w:rPr>
      </w:pPr>
    </w:p>
    <w:p w14:paraId="2BD3A615" w14:textId="77777777" w:rsidR="00686EF9" w:rsidRPr="000657DB" w:rsidRDefault="00686EF9" w:rsidP="00324987">
      <w:pPr>
        <w:spacing w:after="0" w:line="360" w:lineRule="auto"/>
        <w:rPr>
          <w:rFonts w:cs="Times New Roman"/>
          <w:color w:val="000000" w:themeColor="text1"/>
          <w:szCs w:val="24"/>
        </w:rPr>
      </w:pPr>
    </w:p>
    <w:p w14:paraId="71972E98" w14:textId="77777777" w:rsidR="00B30BF6" w:rsidRPr="000657DB" w:rsidRDefault="009D449E"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14:paraId="4FE37B8C" w14:textId="77777777" w:rsidR="009D449E" w:rsidRPr="000657DB" w:rsidRDefault="009D449E" w:rsidP="00324987">
      <w:pPr>
        <w:spacing w:after="0" w:line="360" w:lineRule="auto"/>
        <w:rPr>
          <w:rFonts w:cs="Times New Roman"/>
          <w:color w:val="000000" w:themeColor="text1"/>
          <w:szCs w:val="24"/>
        </w:rPr>
      </w:pPr>
    </w:p>
    <w:p w14:paraId="65078D4A" w14:textId="77777777" w:rsidR="009D449E" w:rsidRPr="000657DB" w:rsidRDefault="009D449E" w:rsidP="00324987">
      <w:pPr>
        <w:spacing w:after="0" w:line="360" w:lineRule="auto"/>
        <w:rPr>
          <w:rFonts w:cs="Times New Roman"/>
          <w:color w:val="000000" w:themeColor="text1"/>
          <w:szCs w:val="24"/>
        </w:rPr>
      </w:pPr>
    </w:p>
    <w:p w14:paraId="6DC42B25" w14:textId="77777777" w:rsidR="00E446EB" w:rsidRPr="000657DB" w:rsidRDefault="00E446EB" w:rsidP="00324987">
      <w:pPr>
        <w:spacing w:after="0" w:line="360" w:lineRule="auto"/>
        <w:rPr>
          <w:rFonts w:cs="Times New Roman"/>
          <w:color w:val="000000" w:themeColor="text1"/>
          <w:szCs w:val="24"/>
        </w:rPr>
      </w:pPr>
    </w:p>
    <w:p w14:paraId="19B80D6D" w14:textId="77777777" w:rsidR="00E446EB" w:rsidRPr="000657DB" w:rsidRDefault="00E446EB"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14:paraId="44E7C020" w14:textId="77777777" w:rsidR="00E446EB" w:rsidRPr="000657DB" w:rsidRDefault="00E446EB" w:rsidP="00324987">
      <w:pPr>
        <w:spacing w:after="0" w:line="360" w:lineRule="auto"/>
        <w:rPr>
          <w:rFonts w:cs="Times New Roman"/>
          <w:color w:val="000000" w:themeColor="text1"/>
          <w:szCs w:val="24"/>
        </w:rPr>
      </w:pPr>
      <w:r w:rsidRPr="000657DB">
        <w:rPr>
          <w:rFonts w:cs="Times New Roman"/>
          <w:noProof/>
          <w:color w:val="000000" w:themeColor="text1"/>
          <w:szCs w:val="24"/>
        </w:rPr>
        <w:t>Keywords</w:t>
      </w:r>
      <w:r w:rsidRPr="000657DB">
        <w:rPr>
          <w:rFonts w:cs="Times New Roman"/>
          <w:color w:val="000000" w:themeColor="text1"/>
          <w:szCs w:val="24"/>
        </w:rPr>
        <w:t>:</w:t>
      </w:r>
    </w:p>
    <w:p w14:paraId="09C267F1" w14:textId="77777777" w:rsidR="00E446EB" w:rsidRPr="000657DB" w:rsidRDefault="00E446EB" w:rsidP="00324987">
      <w:pPr>
        <w:spacing w:after="0" w:line="360" w:lineRule="auto"/>
        <w:rPr>
          <w:rFonts w:cs="Times New Roman"/>
          <w:color w:val="000000" w:themeColor="text1"/>
          <w:szCs w:val="24"/>
        </w:rPr>
      </w:pPr>
      <w:r w:rsidRPr="000657DB">
        <w:rPr>
          <w:rFonts w:cs="Times New Roman"/>
          <w:color w:val="000000" w:themeColor="text1"/>
          <w:szCs w:val="24"/>
        </w:rPr>
        <w:t xml:space="preserve">Sales Forecasting, </w:t>
      </w:r>
      <w:r w:rsidR="004A6D5E" w:rsidRPr="000657DB">
        <w:rPr>
          <w:rFonts w:cs="Times New Roman"/>
          <w:color w:val="000000" w:themeColor="text1"/>
          <w:szCs w:val="24"/>
        </w:rPr>
        <w:t xml:space="preserve">Marketing </w:t>
      </w:r>
      <w:r w:rsidR="003C0313" w:rsidRPr="000657DB">
        <w:rPr>
          <w:rFonts w:cs="Times New Roman"/>
          <w:noProof/>
          <w:color w:val="000000" w:themeColor="text1"/>
          <w:szCs w:val="24"/>
        </w:rPr>
        <w:t>A</w:t>
      </w:r>
      <w:r w:rsidR="004A6D5E" w:rsidRPr="000657DB">
        <w:rPr>
          <w:rFonts w:cs="Times New Roman"/>
          <w:noProof/>
          <w:color w:val="000000" w:themeColor="text1"/>
          <w:szCs w:val="24"/>
        </w:rPr>
        <w:t>nalytics</w:t>
      </w:r>
      <w:r w:rsidR="004A6D5E" w:rsidRPr="000657DB">
        <w:rPr>
          <w:rFonts w:cs="Times New Roman"/>
          <w:color w:val="000000" w:themeColor="text1"/>
          <w:szCs w:val="24"/>
        </w:rPr>
        <w:t>, P</w:t>
      </w:r>
      <w:r w:rsidRPr="000657DB">
        <w:rPr>
          <w:rFonts w:cs="Times New Roman"/>
          <w:color w:val="000000" w:themeColor="text1"/>
          <w:szCs w:val="24"/>
        </w:rPr>
        <w:t>romotion</w:t>
      </w:r>
    </w:p>
    <w:p w14:paraId="021A33A3" w14:textId="77777777" w:rsidR="00E446EB" w:rsidRPr="000657DB" w:rsidRDefault="00354C2F"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14:paraId="423BB8B3" w14:textId="77777777" w:rsidR="00D7455D" w:rsidRPr="000657DB" w:rsidRDefault="00D7455D" w:rsidP="00324987">
      <w:pPr>
        <w:spacing w:after="0" w:line="360" w:lineRule="auto"/>
        <w:rPr>
          <w:rFonts w:cs="Times New Roman"/>
          <w:color w:val="000000" w:themeColor="text1"/>
          <w:szCs w:val="24"/>
        </w:rPr>
      </w:pPr>
    </w:p>
    <w:p w14:paraId="0829859F" w14:textId="77777777" w:rsidR="00D7455D" w:rsidRPr="000657DB" w:rsidRDefault="00D7455D" w:rsidP="00324987">
      <w:pPr>
        <w:spacing w:after="0" w:line="360" w:lineRule="auto"/>
        <w:rPr>
          <w:rFonts w:cs="Times New Roman"/>
          <w:color w:val="000000" w:themeColor="text1"/>
          <w:szCs w:val="24"/>
        </w:rPr>
      </w:pPr>
    </w:p>
    <w:p w14:paraId="3BF7E008" w14:textId="77777777" w:rsidR="00D7455D" w:rsidRPr="000657DB" w:rsidRDefault="00D7455D" w:rsidP="00324987">
      <w:pPr>
        <w:spacing w:after="0" w:line="360" w:lineRule="auto"/>
        <w:rPr>
          <w:rFonts w:cs="Times New Roman"/>
          <w:color w:val="000000" w:themeColor="text1"/>
          <w:szCs w:val="24"/>
        </w:rPr>
      </w:pPr>
    </w:p>
    <w:p w14:paraId="2F5A6062" w14:textId="77777777" w:rsidR="00D7455D" w:rsidRPr="000657DB" w:rsidRDefault="00D7455D" w:rsidP="00324987">
      <w:pPr>
        <w:spacing w:after="0" w:line="360" w:lineRule="auto"/>
        <w:rPr>
          <w:rFonts w:cs="Times New Roman"/>
          <w:color w:val="000000" w:themeColor="text1"/>
          <w:szCs w:val="24"/>
        </w:rPr>
      </w:pPr>
    </w:p>
    <w:p w14:paraId="39306266" w14:textId="77777777" w:rsidR="00E446EB" w:rsidRPr="000657DB" w:rsidRDefault="00E446EB" w:rsidP="00E93D10">
      <w:pPr>
        <w:pStyle w:val="ListParagraph"/>
        <w:numPr>
          <w:ilvl w:val="0"/>
          <w:numId w:val="38"/>
        </w:numPr>
        <w:spacing w:after="0" w:line="360" w:lineRule="auto"/>
        <w:rPr>
          <w:rFonts w:cs="Times New Roman"/>
          <w:b/>
          <w:color w:val="000000" w:themeColor="text1"/>
          <w:szCs w:val="24"/>
        </w:rPr>
      </w:pPr>
      <w:r w:rsidRPr="000657DB">
        <w:rPr>
          <w:rFonts w:cs="Times New Roman"/>
          <w:b/>
          <w:color w:val="000000" w:themeColor="text1"/>
          <w:szCs w:val="24"/>
        </w:rPr>
        <w:t>Introduction</w:t>
      </w:r>
    </w:p>
    <w:p w14:paraId="103BB1E2" w14:textId="77777777" w:rsidR="00A432EA" w:rsidRPr="000657DB" w:rsidRDefault="00A432EA" w:rsidP="00324987">
      <w:pPr>
        <w:spacing w:after="0" w:line="360" w:lineRule="auto"/>
        <w:rPr>
          <w:rFonts w:cs="Times New Roman"/>
          <w:color w:val="000000" w:themeColor="text1"/>
          <w:szCs w:val="24"/>
        </w:rPr>
      </w:pPr>
    </w:p>
    <w:p w14:paraId="5D23E1DF" w14:textId="5C1D342E" w:rsidR="00E446EB" w:rsidRPr="000657DB" w:rsidRDefault="006B08C6" w:rsidP="00324987">
      <w:pPr>
        <w:spacing w:after="0" w:line="360" w:lineRule="auto"/>
        <w:rPr>
          <w:rFonts w:cs="Times New Roman"/>
          <w:color w:val="000000" w:themeColor="text1"/>
          <w:szCs w:val="24"/>
        </w:rPr>
      </w:pPr>
      <w:r w:rsidRPr="000657DB">
        <w:rPr>
          <w:rFonts w:cs="Times New Roman"/>
          <w:color w:val="000000" w:themeColor="text1"/>
          <w:szCs w:val="24"/>
        </w:rPr>
        <w:t>Grocery r</w:t>
      </w:r>
      <w:r w:rsidR="00E446EB" w:rsidRPr="000657DB">
        <w:rPr>
          <w:rFonts w:cs="Times New Roman"/>
          <w:color w:val="000000" w:themeColor="text1"/>
          <w:szCs w:val="24"/>
        </w:rPr>
        <w:t xml:space="preserve">etailers </w:t>
      </w:r>
      <w:r w:rsidR="009E0F94" w:rsidRPr="000657DB">
        <w:rPr>
          <w:rFonts w:cs="Times New Roman"/>
          <w:color w:val="000000" w:themeColor="text1"/>
          <w:szCs w:val="24"/>
        </w:rPr>
        <w:t xml:space="preserve">rely on accurate </w:t>
      </w:r>
      <w:r w:rsidR="00A432EA" w:rsidRPr="000657DB">
        <w:rPr>
          <w:rFonts w:cs="Times New Roman"/>
          <w:color w:val="000000" w:themeColor="text1"/>
          <w:szCs w:val="24"/>
        </w:rPr>
        <w:t xml:space="preserve">sales </w:t>
      </w:r>
      <w:r w:rsidR="009E0F94" w:rsidRPr="000657DB">
        <w:rPr>
          <w:rFonts w:cs="Times New Roman"/>
          <w:color w:val="000000" w:themeColor="text1"/>
          <w:szCs w:val="24"/>
        </w:rPr>
        <w:t xml:space="preserve">forecasts </w:t>
      </w:r>
      <w:r w:rsidR="00A432EA" w:rsidRPr="000657DB">
        <w:rPr>
          <w:rFonts w:cs="Times New Roman"/>
          <w:color w:val="000000" w:themeColor="text1"/>
          <w:szCs w:val="24"/>
        </w:rPr>
        <w:t xml:space="preserve">for their </w:t>
      </w:r>
      <w:r w:rsidR="009E0F94" w:rsidRPr="000657DB">
        <w:rPr>
          <w:rFonts w:cs="Times New Roman"/>
          <w:color w:val="000000" w:themeColor="text1"/>
          <w:szCs w:val="24"/>
        </w:rPr>
        <w:t>inventory</w:t>
      </w:r>
      <w:r w:rsidR="00A432EA" w:rsidRPr="000657DB">
        <w:rPr>
          <w:rFonts w:cs="Times New Roman"/>
          <w:color w:val="000000" w:themeColor="text1"/>
          <w:szCs w:val="24"/>
        </w:rPr>
        <w:t xml:space="preserve"> </w:t>
      </w:r>
      <w:ins w:id="169" w:author="Soopramanien, Didier" w:date="2017-09-07T16:08:00Z">
        <w:r w:rsidR="009F2CA1">
          <w:rPr>
            <w:rFonts w:cs="Times New Roman"/>
            <w:color w:val="000000" w:themeColor="text1"/>
            <w:szCs w:val="24"/>
          </w:rPr>
          <w:t>management</w:t>
        </w:r>
      </w:ins>
      <w:del w:id="170" w:author="Soopramanien, Didier" w:date="2017-09-07T16:08:00Z">
        <w:r w:rsidR="00A432EA" w:rsidRPr="000657DB" w:rsidDel="009F2CA1">
          <w:rPr>
            <w:rFonts w:cs="Times New Roman"/>
            <w:color w:val="000000" w:themeColor="text1"/>
            <w:szCs w:val="24"/>
          </w:rPr>
          <w:delText>management</w:delText>
        </w:r>
        <w:r w:rsidR="00EB4CE8" w:rsidRPr="000657DB" w:rsidDel="009F2CA1">
          <w:rPr>
            <w:rFonts w:cs="Times New Roman"/>
            <w:color w:val="000000" w:themeColor="text1"/>
            <w:szCs w:val="24"/>
          </w:rPr>
          <w:delText xml:space="preserve">, scheduling, planning and strategical management </w:delText>
        </w:r>
      </w:del>
      <w:r w:rsidR="007309BB" w:rsidRPr="000657DB">
        <w:rPr>
          <w:rFonts w:cs="Times New Roman"/>
          <w:color w:val="000000" w:themeColor="text1"/>
          <w:szCs w:val="24"/>
        </w:rPr>
        <w:fldChar w:fldCharType="begin"/>
      </w:r>
      <w:r w:rsidR="007309BB" w:rsidRPr="000657DB">
        <w:rPr>
          <w:rFonts w:cs="Times New Roman"/>
          <w:color w:val="000000" w:themeColor="text1"/>
          <w:szCs w:val="24"/>
        </w:rPr>
        <w:instrText xml:space="preserve"> ADDIN EN.CITE &lt;EndNote&gt;&lt;Cite&gt;&lt;Author&gt;Petropoulos&lt;/Author&gt;&lt;Year&gt;2014&lt;/Year&gt;&lt;RecNum&gt;3&lt;/RecNum&gt;&lt;DisplayText&gt;(Petropoulos, Makridakis et al.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http://www.sciencedirect.com/science/article/pii/S0377221714001714&lt;/url&gt;&lt;/related-urls&gt;&lt;/urls&gt;&lt;electronic-resource-num&gt;http://dx.doi.org/10.1016/j.ejor.2014.02.036&lt;/electronic-resource-num&gt;&lt;/record&gt;&lt;/Cite&gt;&lt;/EndNote&gt;</w:instrText>
      </w:r>
      <w:r w:rsidR="007309BB" w:rsidRPr="000657DB">
        <w:rPr>
          <w:rFonts w:cs="Times New Roman"/>
          <w:color w:val="000000" w:themeColor="text1"/>
          <w:szCs w:val="24"/>
        </w:rPr>
        <w:fldChar w:fldCharType="separate"/>
      </w:r>
      <w:r w:rsidR="007309BB" w:rsidRPr="000657DB">
        <w:rPr>
          <w:rFonts w:cs="Times New Roman"/>
          <w:noProof/>
          <w:color w:val="000000" w:themeColor="text1"/>
          <w:szCs w:val="24"/>
        </w:rPr>
        <w:t>(</w:t>
      </w:r>
      <w:hyperlink w:anchor="_ENREF_67" w:tooltip="Petropoulos, 2014 #3" w:history="1">
        <w:r w:rsidR="00780FE2" w:rsidRPr="000657DB">
          <w:rPr>
            <w:rFonts w:cs="Times New Roman"/>
            <w:noProof/>
            <w:color w:val="000000" w:themeColor="text1"/>
            <w:szCs w:val="24"/>
          </w:rPr>
          <w:t>Petropoulos, Makridakis et al. 2014</w:t>
        </w:r>
      </w:hyperlink>
      <w:r w:rsidR="007309BB" w:rsidRPr="000657DB">
        <w:rPr>
          <w:rFonts w:cs="Times New Roman"/>
          <w:noProof/>
          <w:color w:val="000000" w:themeColor="text1"/>
          <w:szCs w:val="24"/>
        </w:rPr>
        <w:t>)</w:t>
      </w:r>
      <w:r w:rsidR="007309BB" w:rsidRPr="000657DB">
        <w:rPr>
          <w:rFonts w:cs="Times New Roman"/>
          <w:color w:val="000000" w:themeColor="text1"/>
          <w:szCs w:val="24"/>
        </w:rPr>
        <w:fldChar w:fldCharType="end"/>
      </w:r>
      <w:r w:rsidR="00E602E1" w:rsidRPr="000657DB">
        <w:rPr>
          <w:rFonts w:cs="Times New Roman"/>
          <w:color w:val="000000" w:themeColor="text1"/>
          <w:szCs w:val="24"/>
        </w:rPr>
        <w:t xml:space="preserve">. </w:t>
      </w:r>
      <w:r w:rsidRPr="000657DB">
        <w:rPr>
          <w:rFonts w:cs="Times New Roman"/>
          <w:color w:val="000000" w:themeColor="text1"/>
          <w:szCs w:val="24"/>
        </w:rPr>
        <w:t xml:space="preserve">Poor forecasts of product sales </w:t>
      </w:r>
      <w:ins w:id="171" w:author="Soopramanien, Didier" w:date="2017-09-06T16:55:00Z">
        <w:r w:rsidR="001C50D8">
          <w:rPr>
            <w:rFonts w:cs="Times New Roman"/>
            <w:color w:val="000000" w:themeColor="text1"/>
            <w:szCs w:val="24"/>
          </w:rPr>
          <w:t>lead to</w:t>
        </w:r>
      </w:ins>
      <w:r w:rsidR="00E602E1" w:rsidRPr="000657DB">
        <w:rPr>
          <w:rFonts w:cs="Times New Roman"/>
          <w:color w:val="000000" w:themeColor="text1"/>
          <w:szCs w:val="24"/>
        </w:rPr>
        <w:t xml:space="preserve"> </w:t>
      </w:r>
      <w:r w:rsidRPr="000657DB">
        <w:rPr>
          <w:rFonts w:cs="Times New Roman"/>
          <w:color w:val="000000" w:themeColor="text1"/>
          <w:szCs w:val="24"/>
        </w:rPr>
        <w:t xml:space="preserve">out-of-stock conditions </w:t>
      </w:r>
      <w:r w:rsidR="00E602E1" w:rsidRPr="000657DB">
        <w:rPr>
          <w:rFonts w:cs="Times New Roman"/>
          <w:color w:val="000000" w:themeColor="text1"/>
          <w:szCs w:val="24"/>
        </w:rPr>
        <w:t>and</w:t>
      </w:r>
      <w:r w:rsidRPr="000657DB">
        <w:rPr>
          <w:rFonts w:cs="Times New Roman"/>
          <w:color w:val="000000" w:themeColor="text1"/>
          <w:szCs w:val="24"/>
        </w:rPr>
        <w:t xml:space="preserve"> </w:t>
      </w:r>
      <w:r w:rsidRPr="000657DB">
        <w:rPr>
          <w:rFonts w:cs="Times New Roman"/>
          <w:noProof/>
          <w:color w:val="000000" w:themeColor="text1"/>
          <w:szCs w:val="24"/>
        </w:rPr>
        <w:t>overstock</w:t>
      </w:r>
      <w:r w:rsidRPr="000657DB">
        <w:rPr>
          <w:rFonts w:cs="Times New Roman"/>
          <w:color w:val="000000" w:themeColor="text1"/>
          <w:szCs w:val="24"/>
        </w:rPr>
        <w:t xml:space="preserve"> conditions. When </w:t>
      </w:r>
      <w:ins w:id="172" w:author="Soopramanien, Didier" w:date="2017-09-06T16:55:00Z">
        <w:r w:rsidR="001C50D8">
          <w:rPr>
            <w:rFonts w:cs="Times New Roman"/>
            <w:color w:val="000000" w:themeColor="text1"/>
            <w:szCs w:val="24"/>
          </w:rPr>
          <w:t>a</w:t>
        </w:r>
      </w:ins>
      <w:del w:id="173" w:author="Soopramanien, Didier" w:date="2017-09-06T16:55:00Z">
        <w:r w:rsidR="003F3F54" w:rsidRPr="000657DB" w:rsidDel="001C50D8">
          <w:rPr>
            <w:rFonts w:cs="Times New Roman"/>
            <w:color w:val="000000" w:themeColor="text1"/>
            <w:szCs w:val="24"/>
          </w:rPr>
          <w:delText>the</w:delText>
        </w:r>
      </w:del>
      <w:ins w:id="174" w:author="Soopramanien, Didier" w:date="2017-09-07T16:16:00Z">
        <w:r w:rsidR="006160DE">
          <w:rPr>
            <w:rFonts w:cs="Times New Roman"/>
            <w:color w:val="000000" w:themeColor="text1"/>
            <w:szCs w:val="24"/>
          </w:rPr>
          <w:t xml:space="preserve"> specific item</w:t>
        </w:r>
      </w:ins>
      <w:del w:id="175" w:author="Soopramanien, Didier" w:date="2017-09-07T16:16:00Z">
        <w:r w:rsidR="003F3F54" w:rsidRPr="000657DB" w:rsidDel="006160DE">
          <w:rPr>
            <w:rFonts w:cs="Times New Roman"/>
            <w:color w:val="000000" w:themeColor="text1"/>
            <w:szCs w:val="24"/>
          </w:rPr>
          <w:delText xml:space="preserve"> product</w:delText>
        </w:r>
      </w:del>
      <w:r w:rsidR="003F3F54" w:rsidRPr="000657DB">
        <w:rPr>
          <w:rFonts w:cs="Times New Roman"/>
          <w:color w:val="000000" w:themeColor="text1"/>
          <w:szCs w:val="24"/>
        </w:rPr>
        <w:t xml:space="preserve"> is out-of-stock, </w:t>
      </w:r>
      <w:r w:rsidRPr="000657DB">
        <w:rPr>
          <w:rFonts w:cs="Times New Roman"/>
          <w:color w:val="000000" w:themeColor="text1"/>
          <w:szCs w:val="24"/>
        </w:rPr>
        <w:t xml:space="preserve">retailers not only </w:t>
      </w:r>
      <w:r w:rsidR="005E3D30" w:rsidRPr="000657DB">
        <w:rPr>
          <w:rFonts w:cs="Times New Roman"/>
          <w:color w:val="000000" w:themeColor="text1"/>
          <w:szCs w:val="24"/>
        </w:rPr>
        <w:t xml:space="preserve">directly </w:t>
      </w:r>
      <w:r w:rsidRPr="000657DB">
        <w:rPr>
          <w:rFonts w:cs="Times New Roman"/>
          <w:color w:val="000000" w:themeColor="text1"/>
          <w:szCs w:val="24"/>
        </w:rPr>
        <w:t xml:space="preserve">lose </w:t>
      </w:r>
      <w:ins w:id="176" w:author="Soopramanien, Didier" w:date="2017-09-06T16:55:00Z">
        <w:r w:rsidR="001C50D8">
          <w:rPr>
            <w:rFonts w:cs="Times New Roman"/>
            <w:color w:val="000000" w:themeColor="text1"/>
            <w:szCs w:val="24"/>
          </w:rPr>
          <w:t>the income and profit from the</w:t>
        </w:r>
      </w:ins>
      <w:ins w:id="177" w:author="Soopramanien, Didier" w:date="2017-09-06T16:56:00Z">
        <w:r w:rsidR="001C50D8">
          <w:rPr>
            <w:rFonts w:cs="Times New Roman"/>
            <w:color w:val="000000" w:themeColor="text1"/>
            <w:szCs w:val="24"/>
          </w:rPr>
          <w:t xml:space="preserve"> sale of that item</w:t>
        </w:r>
      </w:ins>
      <w:del w:id="178" w:author="Soopramanien, Didier" w:date="2017-09-06T16:55:00Z">
        <w:r w:rsidRPr="000657DB" w:rsidDel="001C50D8">
          <w:rPr>
            <w:rFonts w:cs="Times New Roman"/>
            <w:color w:val="000000" w:themeColor="text1"/>
            <w:szCs w:val="24"/>
          </w:rPr>
          <w:delText>profits</w:delText>
        </w:r>
      </w:del>
      <w:ins w:id="179" w:author="Soopramanien, Didier" w:date="2017-09-08T10:27:00Z">
        <w:r w:rsidR="00115606">
          <w:rPr>
            <w:rFonts w:cs="Times New Roman"/>
            <w:color w:val="000000" w:themeColor="text1"/>
            <w:szCs w:val="24"/>
          </w:rPr>
          <w:t xml:space="preserve">. If the out of stock situation happens on a regular basis, </w:t>
        </w:r>
      </w:ins>
      <w:del w:id="180" w:author="Soopramanien, Didier" w:date="2017-09-08T10:27:00Z">
        <w:r w:rsidRPr="000657DB" w:rsidDel="00115606">
          <w:rPr>
            <w:rFonts w:cs="Times New Roman"/>
            <w:color w:val="000000" w:themeColor="text1"/>
            <w:szCs w:val="24"/>
          </w:rPr>
          <w:delText xml:space="preserve"> but</w:delText>
        </w:r>
      </w:del>
      <w:r w:rsidRPr="000657DB">
        <w:rPr>
          <w:rFonts w:cs="Times New Roman"/>
          <w:color w:val="000000" w:themeColor="text1"/>
          <w:szCs w:val="24"/>
        </w:rPr>
        <w:t xml:space="preserve"> </w:t>
      </w:r>
      <w:del w:id="181" w:author="Soopramanien, Didier" w:date="2017-09-06T16:56:00Z">
        <w:r w:rsidRPr="000657DB" w:rsidDel="001C50D8">
          <w:rPr>
            <w:rFonts w:cs="Times New Roman"/>
            <w:color w:val="000000" w:themeColor="text1"/>
            <w:szCs w:val="24"/>
          </w:rPr>
          <w:delText>also dissatisfy customers</w:delText>
        </w:r>
      </w:del>
      <w:ins w:id="182" w:author="Soopramanien, Didier" w:date="2017-09-06T16:56:00Z">
        <w:r w:rsidR="009F2CA1">
          <w:rPr>
            <w:rFonts w:cs="Times New Roman"/>
            <w:color w:val="000000" w:themeColor="text1"/>
            <w:szCs w:val="24"/>
          </w:rPr>
          <w:t>this can also lead to consumer</w:t>
        </w:r>
        <w:r w:rsidR="001C50D8">
          <w:rPr>
            <w:rFonts w:cs="Times New Roman"/>
            <w:color w:val="000000" w:themeColor="text1"/>
            <w:szCs w:val="24"/>
          </w:rPr>
          <w:t xml:space="preserve"> dissatisfaction</w:t>
        </w:r>
      </w:ins>
      <w:r w:rsidRPr="000657DB">
        <w:rPr>
          <w:rFonts w:cs="Times New Roman"/>
          <w:color w:val="000000" w:themeColor="text1"/>
          <w:szCs w:val="24"/>
        </w:rPr>
        <w:t xml:space="preserve">. In the long term, </w:t>
      </w:r>
      <w:r w:rsidR="003F3F54" w:rsidRPr="000657DB">
        <w:rPr>
          <w:rFonts w:cs="Times New Roman"/>
          <w:color w:val="000000" w:themeColor="text1"/>
          <w:szCs w:val="24"/>
        </w:rPr>
        <w:t xml:space="preserve">retailers may see </w:t>
      </w:r>
      <w:r w:rsidRPr="000657DB">
        <w:rPr>
          <w:rFonts w:cs="Times New Roman"/>
          <w:color w:val="000000" w:themeColor="text1"/>
          <w:szCs w:val="24"/>
        </w:rPr>
        <w:t>customers switch</w:t>
      </w:r>
      <w:r w:rsidR="003F3F54" w:rsidRPr="000657DB">
        <w:rPr>
          <w:rFonts w:cs="Times New Roman"/>
          <w:color w:val="000000" w:themeColor="text1"/>
          <w:szCs w:val="24"/>
        </w:rPr>
        <w:t>ing</w:t>
      </w:r>
      <w:r w:rsidRPr="000657DB">
        <w:rPr>
          <w:rFonts w:cs="Times New Roman"/>
          <w:color w:val="000000" w:themeColor="text1"/>
          <w:szCs w:val="24"/>
        </w:rPr>
        <w:t xml:space="preserve"> to other retail chains </w:t>
      </w:r>
      <w:del w:id="183" w:author="Soopramanien, Didier" w:date="2017-09-07T16:09:00Z">
        <w:r w:rsidRPr="000657DB" w:rsidDel="009F2CA1">
          <w:rPr>
            <w:rFonts w:cs="Times New Roman"/>
            <w:color w:val="000000" w:themeColor="text1"/>
            <w:szCs w:val="24"/>
          </w:rPr>
          <w:delText>and never</w:delText>
        </w:r>
        <w:r w:rsidR="003F3F54" w:rsidRPr="000657DB" w:rsidDel="009F2CA1">
          <w:rPr>
            <w:rFonts w:cs="Times New Roman"/>
            <w:color w:val="000000" w:themeColor="text1"/>
            <w:szCs w:val="24"/>
          </w:rPr>
          <w:delText xml:space="preserve"> return</w:delText>
        </w:r>
        <w:r w:rsidRPr="000657DB" w:rsidDel="009F2CA1">
          <w:rPr>
            <w:rFonts w:cs="Times New Roman"/>
            <w:color w:val="000000" w:themeColor="text1"/>
            <w:szCs w:val="24"/>
          </w:rPr>
          <w:delText xml:space="preserve"> </w:delText>
        </w:r>
      </w:del>
      <w:r w:rsidRPr="000657DB">
        <w:rPr>
          <w:rFonts w:cs="Times New Roman"/>
          <w:color w:val="000000" w:themeColor="text1"/>
          <w:szCs w:val="24"/>
        </w:rPr>
        <w:fldChar w:fldCharType="begin"/>
      </w:r>
      <w:r w:rsidRPr="000657DB">
        <w:rPr>
          <w:rFonts w:cs="Times New Roman"/>
          <w:color w:val="000000" w:themeColor="text1"/>
          <w:szCs w:val="24"/>
        </w:rPr>
        <w:instrText xml:space="preserve"> ADDIN EN.CITE &lt;EndNote&gt;&lt;Cite&gt;&lt;Author&gt;Corsten&lt;/Author&gt;&lt;Year&gt;2003&lt;/Year&gt;&lt;RecNum&gt;624&lt;/RecNum&gt;&lt;DisplayText&gt;(Corsten and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0657DB">
        <w:rPr>
          <w:rFonts w:cs="Times New Roman"/>
          <w:color w:val="000000" w:themeColor="text1"/>
          <w:szCs w:val="24"/>
        </w:rPr>
        <w:fldChar w:fldCharType="separate"/>
      </w:r>
      <w:r w:rsidRPr="000657DB">
        <w:rPr>
          <w:rFonts w:cs="Times New Roman"/>
          <w:noProof/>
          <w:color w:val="000000" w:themeColor="text1"/>
          <w:szCs w:val="24"/>
        </w:rPr>
        <w:t>(</w:t>
      </w:r>
      <w:hyperlink w:anchor="_ENREF_25" w:tooltip="Corsten, 2003 #624" w:history="1">
        <w:r w:rsidR="00780FE2" w:rsidRPr="000657DB">
          <w:rPr>
            <w:rFonts w:cs="Times New Roman"/>
            <w:noProof/>
            <w:color w:val="000000" w:themeColor="text1"/>
            <w:szCs w:val="24"/>
          </w:rPr>
          <w:t>Corsten and Gruen 2003</w:t>
        </w:r>
      </w:hyperlink>
      <w:r w:rsidRPr="000657DB">
        <w:rPr>
          <w:rFonts w:cs="Times New Roman"/>
          <w:noProof/>
          <w:color w:val="000000" w:themeColor="text1"/>
          <w:szCs w:val="24"/>
        </w:rPr>
        <w:t>)</w:t>
      </w:r>
      <w:r w:rsidRPr="000657DB">
        <w:rPr>
          <w:rFonts w:cs="Times New Roman"/>
          <w:color w:val="000000" w:themeColor="text1"/>
          <w:szCs w:val="24"/>
        </w:rPr>
        <w:fldChar w:fldCharType="end"/>
      </w:r>
      <w:r w:rsidR="003F3F54" w:rsidRPr="000657DB">
        <w:rPr>
          <w:rFonts w:cs="Times New Roman"/>
          <w:color w:val="000000" w:themeColor="text1"/>
          <w:szCs w:val="24"/>
        </w:rPr>
        <w:t xml:space="preserve">. </w:t>
      </w:r>
      <w:ins w:id="184" w:author="Soopramanien, Didier" w:date="2017-09-06T16:57:00Z">
        <w:r w:rsidR="001C50D8">
          <w:rPr>
            <w:rFonts w:cs="Times New Roman"/>
            <w:color w:val="000000" w:themeColor="text1"/>
            <w:szCs w:val="24"/>
          </w:rPr>
          <w:t>To avoid such situations, r</w:t>
        </w:r>
      </w:ins>
      <w:del w:id="185" w:author="Soopramanien, Didier" w:date="2017-09-06T16:57:00Z">
        <w:r w:rsidR="003F3F54" w:rsidRPr="000657DB" w:rsidDel="001C50D8">
          <w:rPr>
            <w:rFonts w:cs="Times New Roman"/>
            <w:color w:val="000000" w:themeColor="text1"/>
            <w:szCs w:val="24"/>
          </w:rPr>
          <w:delText>R</w:delText>
        </w:r>
      </w:del>
      <w:r w:rsidR="003F3F54" w:rsidRPr="000657DB">
        <w:rPr>
          <w:rFonts w:cs="Times New Roman"/>
          <w:color w:val="000000" w:themeColor="text1"/>
          <w:szCs w:val="24"/>
        </w:rPr>
        <w:t>etailers</w:t>
      </w:r>
      <w:del w:id="186" w:author="Soopramanien, Didier" w:date="2017-09-07T16:09:00Z">
        <w:r w:rsidR="003F3F54" w:rsidRPr="000657DB" w:rsidDel="009F2CA1">
          <w:rPr>
            <w:rFonts w:cs="Times New Roman"/>
            <w:color w:val="000000" w:themeColor="text1"/>
            <w:szCs w:val="24"/>
          </w:rPr>
          <w:delText xml:space="preserve"> </w:delText>
        </w:r>
        <w:r w:rsidR="00055D81" w:rsidRPr="000657DB" w:rsidDel="009F2CA1">
          <w:rPr>
            <w:rFonts w:cs="Times New Roman"/>
            <w:color w:val="000000" w:themeColor="text1"/>
            <w:szCs w:val="24"/>
          </w:rPr>
          <w:delText>therefore</w:delText>
        </w:r>
      </w:del>
      <w:r w:rsidR="00055D81" w:rsidRPr="000657DB">
        <w:rPr>
          <w:rFonts w:cs="Times New Roman"/>
          <w:color w:val="000000" w:themeColor="text1"/>
          <w:szCs w:val="24"/>
        </w:rPr>
        <w:t xml:space="preserve"> </w:t>
      </w:r>
      <w:r w:rsidR="003F3F54" w:rsidRPr="000657DB">
        <w:rPr>
          <w:rFonts w:cs="Times New Roman"/>
          <w:color w:val="000000" w:themeColor="text1"/>
          <w:szCs w:val="24"/>
        </w:rPr>
        <w:t>may intentionally</w:t>
      </w:r>
      <w:r w:rsidR="006A373E" w:rsidRPr="000657DB">
        <w:rPr>
          <w:rFonts w:cs="Times New Roman"/>
          <w:color w:val="000000" w:themeColor="text1"/>
          <w:szCs w:val="24"/>
        </w:rPr>
        <w:t xml:space="preserve"> </w:t>
      </w:r>
      <w:r w:rsidR="003F3F54" w:rsidRPr="000657DB">
        <w:rPr>
          <w:rFonts w:cs="Times New Roman"/>
          <w:noProof/>
          <w:color w:val="000000" w:themeColor="text1"/>
          <w:szCs w:val="24"/>
        </w:rPr>
        <w:t>overstock</w:t>
      </w:r>
      <w:r w:rsidR="00FC4E6F" w:rsidRPr="000657DB">
        <w:rPr>
          <w:rFonts w:cs="Times New Roman"/>
          <w:noProof/>
          <w:color w:val="000000" w:themeColor="text1"/>
          <w:szCs w:val="24"/>
        </w:rPr>
        <w:t xml:space="preserve"> to maintain a high customer satisfaction level</w:t>
      </w:r>
      <w:ins w:id="187" w:author="Soopramanien, Didier" w:date="2017-09-06T16:57:00Z">
        <w:r w:rsidR="001C50D8">
          <w:rPr>
            <w:rFonts w:cs="Times New Roman"/>
            <w:noProof/>
            <w:color w:val="000000" w:themeColor="text1"/>
            <w:szCs w:val="24"/>
          </w:rPr>
          <w:t xml:space="preserve"> but this</w:t>
        </w:r>
      </w:ins>
      <w:del w:id="188" w:author="Soopramanien, Didier" w:date="2017-09-06T16:57:00Z">
        <w:r w:rsidR="003F3F54" w:rsidRPr="000657DB" w:rsidDel="001C50D8">
          <w:rPr>
            <w:rFonts w:cs="Times New Roman"/>
            <w:color w:val="000000" w:themeColor="text1"/>
            <w:szCs w:val="24"/>
          </w:rPr>
          <w:delText>, which</w:delText>
        </w:r>
        <w:r w:rsidR="00265DFC" w:rsidRPr="000657DB" w:rsidDel="001C50D8">
          <w:rPr>
            <w:rFonts w:cs="Times New Roman"/>
            <w:color w:val="000000" w:themeColor="text1"/>
            <w:szCs w:val="24"/>
          </w:rPr>
          <w:delText xml:space="preserve"> </w:delText>
        </w:r>
        <w:r w:rsidR="003F3F54" w:rsidRPr="000657DB" w:rsidDel="001C50D8">
          <w:rPr>
            <w:rFonts w:cs="Times New Roman"/>
            <w:color w:val="000000" w:themeColor="text1"/>
            <w:szCs w:val="24"/>
          </w:rPr>
          <w:delText>however</w:delText>
        </w:r>
      </w:del>
      <w:r w:rsidR="003F3F54" w:rsidRPr="000657DB">
        <w:rPr>
          <w:rFonts w:cs="Times New Roman"/>
          <w:color w:val="000000" w:themeColor="text1"/>
          <w:szCs w:val="24"/>
        </w:rPr>
        <w:t xml:space="preserve"> </w:t>
      </w:r>
      <w:r w:rsidR="00265DFC" w:rsidRPr="000657DB">
        <w:rPr>
          <w:rFonts w:cs="Times New Roman"/>
          <w:color w:val="000000" w:themeColor="text1"/>
          <w:szCs w:val="24"/>
        </w:rPr>
        <w:t xml:space="preserve">significantly </w:t>
      </w:r>
      <w:r w:rsidR="00E446EB" w:rsidRPr="000657DB">
        <w:rPr>
          <w:rFonts w:cs="Times New Roman"/>
          <w:color w:val="000000" w:themeColor="text1"/>
          <w:szCs w:val="24"/>
        </w:rPr>
        <w:t xml:space="preserve">raises inventory costs </w:t>
      </w:r>
      <w:r w:rsidR="002F4E31" w:rsidRPr="000657DB">
        <w:rPr>
          <w:rFonts w:cs="Times New Roman"/>
          <w:color w:val="000000" w:themeColor="text1"/>
          <w:szCs w:val="24"/>
        </w:rPr>
        <w:t xml:space="preserve">(e.g., capital cost, warehousing, and deterioration etc.) </w:t>
      </w:r>
      <w:r w:rsidR="00E446EB" w:rsidRPr="000657DB">
        <w:rPr>
          <w:rFonts w:cs="Times New Roman"/>
          <w:color w:val="000000" w:themeColor="text1"/>
          <w:szCs w:val="24"/>
        </w:rPr>
        <w:t>and reduces profits</w:t>
      </w:r>
      <w:r w:rsidR="00541BE6" w:rsidRPr="000657DB">
        <w:rPr>
          <w:rFonts w:cs="Times New Roman"/>
          <w:color w:val="000000" w:themeColor="text1"/>
          <w:szCs w:val="24"/>
        </w:rPr>
        <w:t xml:space="preserve"> </w:t>
      </w:r>
      <w:r w:rsidR="00541BE6" w:rsidRPr="000657DB">
        <w:rPr>
          <w:rFonts w:cs="Times New Roman"/>
          <w:color w:val="000000" w:themeColor="text1"/>
          <w:szCs w:val="24"/>
        </w:rPr>
        <w:fldChar w:fldCharType="begin"/>
      </w:r>
      <w:r w:rsidR="00032A3B" w:rsidRPr="000657DB">
        <w:rPr>
          <w:rFonts w:cs="Times New Roman"/>
          <w:color w:val="000000" w:themeColor="text1"/>
          <w:szCs w:val="24"/>
        </w:rPr>
        <w:instrText xml:space="preserve"> ADDIN EN.CITE &lt;EndNote&gt;&lt;Cite&gt;&lt;Author&gt;Cooper&lt;/Author&gt;&lt;Year&gt;1999&lt;/Year&gt;&lt;RecNum&gt;662&lt;/RecNum&gt;&lt;DisplayText&gt;(Cooper,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541BE6" w:rsidRPr="000657DB">
        <w:rPr>
          <w:rFonts w:cs="Times New Roman"/>
          <w:color w:val="000000" w:themeColor="text1"/>
          <w:szCs w:val="24"/>
        </w:rPr>
        <w:fldChar w:fldCharType="separate"/>
      </w:r>
      <w:r w:rsidR="00541BE6" w:rsidRPr="000657DB">
        <w:rPr>
          <w:rFonts w:cs="Times New Roman"/>
          <w:noProof/>
          <w:color w:val="000000" w:themeColor="text1"/>
          <w:szCs w:val="24"/>
        </w:rPr>
        <w:t>(</w:t>
      </w:r>
      <w:hyperlink w:anchor="_ENREF_23" w:tooltip="Cooper, 1999 #662" w:history="1">
        <w:r w:rsidR="00780FE2" w:rsidRPr="000657DB">
          <w:rPr>
            <w:rFonts w:cs="Times New Roman"/>
            <w:noProof/>
            <w:color w:val="000000" w:themeColor="text1"/>
            <w:szCs w:val="24"/>
          </w:rPr>
          <w:t>Cooper, Baron et al. 1999</w:t>
        </w:r>
      </w:hyperlink>
      <w:r w:rsidR="00541BE6" w:rsidRPr="000657DB">
        <w:rPr>
          <w:rFonts w:cs="Times New Roman"/>
          <w:noProof/>
          <w:color w:val="000000" w:themeColor="text1"/>
          <w:szCs w:val="24"/>
        </w:rPr>
        <w:t>)</w:t>
      </w:r>
      <w:r w:rsidR="00541BE6" w:rsidRPr="000657DB">
        <w:rPr>
          <w:rFonts w:cs="Times New Roman"/>
          <w:color w:val="000000" w:themeColor="text1"/>
          <w:szCs w:val="24"/>
        </w:rPr>
        <w:fldChar w:fldCharType="end"/>
      </w:r>
      <w:r w:rsidR="00E446EB" w:rsidRPr="000657DB">
        <w:rPr>
          <w:rFonts w:cs="Times New Roman"/>
          <w:color w:val="000000" w:themeColor="text1"/>
          <w:szCs w:val="24"/>
        </w:rPr>
        <w:t xml:space="preserve">. </w:t>
      </w:r>
      <w:r w:rsidR="003F3F54" w:rsidRPr="000657DB">
        <w:rPr>
          <w:rFonts w:cs="Times New Roman"/>
          <w:color w:val="000000" w:themeColor="text1"/>
          <w:szCs w:val="24"/>
        </w:rPr>
        <w:t>In</w:t>
      </w:r>
      <w:del w:id="189" w:author="Soopramanien, Didier" w:date="2017-09-06T16:57:00Z">
        <w:r w:rsidR="003F3F54" w:rsidRPr="000657DB" w:rsidDel="001C50D8">
          <w:rPr>
            <w:rFonts w:cs="Times New Roman"/>
            <w:color w:val="000000" w:themeColor="text1"/>
            <w:szCs w:val="24"/>
          </w:rPr>
          <w:delText xml:space="preserve"> the year of</w:delText>
        </w:r>
      </w:del>
      <w:r w:rsidR="003F3F54" w:rsidRPr="000657DB">
        <w:rPr>
          <w:rFonts w:cs="Times New Roman"/>
          <w:color w:val="000000" w:themeColor="text1"/>
          <w:szCs w:val="24"/>
        </w:rPr>
        <w:t xml:space="preserve"> 2014, </w:t>
      </w:r>
      <w:ins w:id="190" w:author="Soopramanien, Didier" w:date="2017-09-07T16:09:00Z">
        <w:r w:rsidR="009F2CA1">
          <w:rPr>
            <w:rFonts w:cs="Times New Roman"/>
            <w:color w:val="000000" w:themeColor="text1"/>
            <w:szCs w:val="24"/>
          </w:rPr>
          <w:t>r</w:t>
        </w:r>
      </w:ins>
      <w:del w:id="191" w:author="Soopramanien, Didier" w:date="2017-09-07T16:09:00Z">
        <w:r w:rsidR="003F3F54" w:rsidRPr="000657DB" w:rsidDel="009F2CA1">
          <w:rPr>
            <w:rFonts w:cs="Times New Roman"/>
            <w:color w:val="000000" w:themeColor="text1"/>
            <w:szCs w:val="24"/>
          </w:rPr>
          <w:delText>R</w:delText>
        </w:r>
      </w:del>
      <w:r w:rsidR="004D7E77" w:rsidRPr="000657DB">
        <w:rPr>
          <w:rFonts w:cs="Times New Roman"/>
          <w:color w:val="000000" w:themeColor="text1"/>
          <w:szCs w:val="24"/>
        </w:rPr>
        <w:t>etailers in North America</w:t>
      </w:r>
      <w:del w:id="192" w:author="Soopramanien, Didier" w:date="2017-09-06T16:57:00Z">
        <w:r w:rsidR="004D7E77" w:rsidRPr="000657DB" w:rsidDel="001C50D8">
          <w:rPr>
            <w:rFonts w:cs="Times New Roman"/>
            <w:color w:val="000000" w:themeColor="text1"/>
            <w:szCs w:val="24"/>
          </w:rPr>
          <w:delText>n</w:delText>
        </w:r>
      </w:del>
      <w:r w:rsidR="004D7E77" w:rsidRPr="000657DB">
        <w:rPr>
          <w:rFonts w:cs="Times New Roman"/>
          <w:color w:val="000000" w:themeColor="text1"/>
          <w:szCs w:val="24"/>
        </w:rPr>
        <w:t xml:space="preserve"> </w:t>
      </w:r>
      <w:r w:rsidR="00E602E1" w:rsidRPr="000657DB">
        <w:rPr>
          <w:rFonts w:cs="Times New Roman"/>
          <w:color w:val="000000" w:themeColor="text1"/>
          <w:szCs w:val="24"/>
        </w:rPr>
        <w:t>had a loss of</w:t>
      </w:r>
      <w:r w:rsidR="004D7E77" w:rsidRPr="000657DB">
        <w:rPr>
          <w:rFonts w:cs="Times New Roman"/>
          <w:color w:val="000000" w:themeColor="text1"/>
          <w:szCs w:val="24"/>
        </w:rPr>
        <w:t xml:space="preserve"> $63</w:t>
      </w:r>
      <w:r w:rsidR="003F3F54" w:rsidRPr="000657DB">
        <w:rPr>
          <w:rFonts w:cs="Times New Roman"/>
          <w:color w:val="000000" w:themeColor="text1"/>
          <w:szCs w:val="24"/>
        </w:rPr>
        <w:t xml:space="preserve">4.1 billion due to </w:t>
      </w:r>
      <w:r w:rsidR="00E602E1" w:rsidRPr="000657DB">
        <w:rPr>
          <w:rFonts w:cs="Times New Roman"/>
          <w:color w:val="000000" w:themeColor="text1"/>
          <w:szCs w:val="24"/>
        </w:rPr>
        <w:t>stock-outs</w:t>
      </w:r>
      <w:r w:rsidR="004D7E77" w:rsidRPr="000657DB">
        <w:rPr>
          <w:rFonts w:cs="Times New Roman"/>
          <w:color w:val="000000" w:themeColor="text1"/>
          <w:szCs w:val="24"/>
        </w:rPr>
        <w:t xml:space="preserve"> and </w:t>
      </w:r>
      <w:r w:rsidR="00E602E1" w:rsidRPr="000657DB">
        <w:rPr>
          <w:rFonts w:cs="Times New Roman"/>
          <w:color w:val="000000" w:themeColor="text1"/>
          <w:szCs w:val="24"/>
        </w:rPr>
        <w:t xml:space="preserve">spent </w:t>
      </w:r>
      <w:r w:rsidR="004D7E77" w:rsidRPr="000657DB">
        <w:rPr>
          <w:rFonts w:cs="Times New Roman"/>
          <w:color w:val="000000" w:themeColor="text1"/>
          <w:szCs w:val="24"/>
        </w:rPr>
        <w:t xml:space="preserve">$471.9 billion </w:t>
      </w:r>
      <w:r w:rsidR="00E602E1" w:rsidRPr="000657DB">
        <w:rPr>
          <w:rFonts w:cs="Times New Roman"/>
          <w:color w:val="000000" w:themeColor="text1"/>
          <w:szCs w:val="24"/>
        </w:rPr>
        <w:t>to overstock</w:t>
      </w:r>
      <w:r w:rsidR="00E602E1" w:rsidRPr="000657DB">
        <w:rPr>
          <w:rFonts w:cs="Times New Roman"/>
          <w:noProof/>
          <w:color w:val="000000" w:themeColor="text1"/>
          <w:szCs w:val="24"/>
        </w:rPr>
        <w:t xml:space="preserve"> </w:t>
      </w:r>
      <w:r w:rsidR="00541BE6" w:rsidRPr="000657DB">
        <w:rPr>
          <w:rFonts w:cs="Times New Roman"/>
          <w:color w:val="000000" w:themeColor="text1"/>
          <w:szCs w:val="24"/>
        </w:rPr>
        <w:fldChar w:fldCharType="begin"/>
      </w:r>
      <w:r w:rsidR="00541BE6" w:rsidRPr="000657DB">
        <w:rPr>
          <w:rFonts w:cs="Times New Roman"/>
          <w:color w:val="000000" w:themeColor="text1"/>
          <w:szCs w:val="24"/>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00541BE6" w:rsidRPr="000657DB">
        <w:rPr>
          <w:rFonts w:cs="Times New Roman"/>
          <w:color w:val="000000" w:themeColor="text1"/>
          <w:szCs w:val="24"/>
        </w:rPr>
        <w:fldChar w:fldCharType="separate"/>
      </w:r>
      <w:r w:rsidR="00541BE6" w:rsidRPr="000657DB">
        <w:rPr>
          <w:rFonts w:cs="Times New Roman"/>
          <w:noProof/>
          <w:color w:val="000000" w:themeColor="text1"/>
          <w:szCs w:val="24"/>
        </w:rPr>
        <w:t>(</w:t>
      </w:r>
      <w:hyperlink w:anchor="_ENREF_60" w:tooltip="OrderDynamics, 2015 #737" w:history="1">
        <w:r w:rsidR="00780FE2" w:rsidRPr="000657DB">
          <w:rPr>
            <w:rFonts w:cs="Times New Roman"/>
            <w:noProof/>
            <w:color w:val="000000" w:themeColor="text1"/>
            <w:szCs w:val="24"/>
          </w:rPr>
          <w:t>OrderDynamics 2015</w:t>
        </w:r>
      </w:hyperlink>
      <w:r w:rsidR="00541BE6" w:rsidRPr="000657DB">
        <w:rPr>
          <w:rFonts w:cs="Times New Roman"/>
          <w:noProof/>
          <w:color w:val="000000" w:themeColor="text1"/>
          <w:szCs w:val="24"/>
        </w:rPr>
        <w:t>)</w:t>
      </w:r>
      <w:r w:rsidR="00541BE6" w:rsidRPr="000657DB">
        <w:rPr>
          <w:rFonts w:cs="Times New Roman"/>
          <w:color w:val="000000" w:themeColor="text1"/>
          <w:szCs w:val="24"/>
        </w:rPr>
        <w:fldChar w:fldCharType="end"/>
      </w:r>
      <w:r w:rsidR="00AA0128" w:rsidRPr="000657DB">
        <w:rPr>
          <w:rFonts w:cs="Times New Roman"/>
          <w:color w:val="000000" w:themeColor="text1"/>
          <w:szCs w:val="24"/>
        </w:rPr>
        <w:t xml:space="preserve">. </w:t>
      </w:r>
      <w:del w:id="193" w:author="Soopramanien, Didier" w:date="2017-09-07T16:09:00Z">
        <w:r w:rsidR="00AA0128" w:rsidRPr="000657DB" w:rsidDel="009F2CA1">
          <w:rPr>
            <w:rFonts w:cs="Times New Roman"/>
            <w:color w:val="000000" w:themeColor="text1"/>
            <w:szCs w:val="24"/>
          </w:rPr>
          <w:delText xml:space="preserve">Retailers need more accurate </w:delText>
        </w:r>
        <w:r w:rsidR="00055D81" w:rsidRPr="000657DB" w:rsidDel="009F2CA1">
          <w:rPr>
            <w:rFonts w:cs="Times New Roman"/>
            <w:color w:val="000000" w:themeColor="text1"/>
            <w:szCs w:val="24"/>
          </w:rPr>
          <w:delText xml:space="preserve">sales </w:delText>
        </w:r>
        <w:r w:rsidR="00AA0128" w:rsidRPr="000657DB" w:rsidDel="009F2CA1">
          <w:rPr>
            <w:rFonts w:cs="Times New Roman"/>
            <w:color w:val="000000" w:themeColor="text1"/>
            <w:szCs w:val="24"/>
          </w:rPr>
          <w:delText>forecasts at SKU level.</w:delText>
        </w:r>
      </w:del>
    </w:p>
    <w:p w14:paraId="449D1FBF" w14:textId="77777777" w:rsidR="003625AB" w:rsidRPr="000657DB" w:rsidRDefault="003625AB" w:rsidP="00324987">
      <w:pPr>
        <w:spacing w:after="0" w:line="360" w:lineRule="auto"/>
        <w:rPr>
          <w:rFonts w:cs="Times New Roman"/>
          <w:color w:val="000000" w:themeColor="text1"/>
          <w:szCs w:val="24"/>
        </w:rPr>
      </w:pPr>
    </w:p>
    <w:p w14:paraId="5AD7C644" w14:textId="61901D0B" w:rsidR="00CA5468" w:rsidRPr="000657DB" w:rsidRDefault="00E606B1" w:rsidP="00941EB5">
      <w:pPr>
        <w:spacing w:after="0" w:line="360" w:lineRule="auto"/>
        <w:rPr>
          <w:color w:val="000000" w:themeColor="text1"/>
          <w:szCs w:val="24"/>
        </w:rPr>
      </w:pPr>
      <w:r w:rsidRPr="000657DB">
        <w:rPr>
          <w:color w:val="000000" w:themeColor="text1"/>
          <w:szCs w:val="24"/>
        </w:rPr>
        <w:t xml:space="preserve">In practice, many retailers </w:t>
      </w:r>
      <w:r w:rsidR="00B634AD" w:rsidRPr="000657DB">
        <w:rPr>
          <w:color w:val="000000" w:themeColor="text1"/>
          <w:szCs w:val="24"/>
        </w:rPr>
        <w:t>generate</w:t>
      </w:r>
      <w:del w:id="194" w:author="Soopramanien, Didier" w:date="2017-09-07T16:10:00Z">
        <w:r w:rsidR="00B634AD" w:rsidRPr="000657DB" w:rsidDel="009F2CA1">
          <w:rPr>
            <w:color w:val="000000" w:themeColor="text1"/>
            <w:szCs w:val="24"/>
          </w:rPr>
          <w:delText xml:space="preserve"> their</w:delText>
        </w:r>
      </w:del>
      <w:r w:rsidR="00B634AD" w:rsidRPr="000657DB">
        <w:rPr>
          <w:color w:val="000000" w:themeColor="text1"/>
          <w:szCs w:val="24"/>
        </w:rPr>
        <w:t xml:space="preserve"> </w:t>
      </w:r>
      <w:r w:rsidR="00941EB5" w:rsidRPr="000657DB">
        <w:rPr>
          <w:color w:val="000000" w:themeColor="text1"/>
          <w:szCs w:val="24"/>
        </w:rPr>
        <w:t>forecast</w:t>
      </w:r>
      <w:r w:rsidR="00B634AD" w:rsidRPr="000657DB">
        <w:rPr>
          <w:color w:val="000000" w:themeColor="text1"/>
          <w:szCs w:val="24"/>
        </w:rPr>
        <w:t>s</w:t>
      </w:r>
      <w:ins w:id="195" w:author="Soopramanien, Didier" w:date="2017-09-07T16:10:00Z">
        <w:r w:rsidR="009F2CA1">
          <w:rPr>
            <w:color w:val="000000" w:themeColor="text1"/>
            <w:szCs w:val="24"/>
          </w:rPr>
          <w:t xml:space="preserve"> at the SKU level</w:t>
        </w:r>
      </w:ins>
      <w:r w:rsidR="00941EB5" w:rsidRPr="000657DB">
        <w:rPr>
          <w:color w:val="000000" w:themeColor="text1"/>
          <w:szCs w:val="24"/>
        </w:rPr>
        <w:t xml:space="preserve"> </w:t>
      </w:r>
      <w:r w:rsidR="00D9545B" w:rsidRPr="000657DB">
        <w:rPr>
          <w:color w:val="000000" w:themeColor="text1"/>
          <w:szCs w:val="24"/>
        </w:rPr>
        <w:t>us</w:t>
      </w:r>
      <w:r w:rsidR="000E13E5" w:rsidRPr="000657DB">
        <w:rPr>
          <w:color w:val="000000" w:themeColor="text1"/>
          <w:szCs w:val="24"/>
        </w:rPr>
        <w:t>ing</w:t>
      </w:r>
      <w:r w:rsidR="00D9545B" w:rsidRPr="000657DB">
        <w:rPr>
          <w:color w:val="000000" w:themeColor="text1"/>
          <w:szCs w:val="24"/>
        </w:rPr>
        <w:t xml:space="preserve"> </w:t>
      </w:r>
      <w:r w:rsidR="00F640AC" w:rsidRPr="000657DB">
        <w:rPr>
          <w:color w:val="000000" w:themeColor="text1"/>
          <w:szCs w:val="24"/>
        </w:rPr>
        <w:t>a two-stage</w:t>
      </w:r>
      <w:r w:rsidRPr="000657DB">
        <w:rPr>
          <w:color w:val="000000" w:themeColor="text1"/>
          <w:szCs w:val="24"/>
        </w:rPr>
        <w:t xml:space="preserve"> </w:t>
      </w:r>
      <w:r w:rsidR="003D2537" w:rsidRPr="000657DB">
        <w:rPr>
          <w:color w:val="000000" w:themeColor="text1"/>
          <w:szCs w:val="24"/>
        </w:rPr>
        <w:t>‘</w:t>
      </w:r>
      <w:r w:rsidR="00D9545B" w:rsidRPr="000657DB">
        <w:rPr>
          <w:color w:val="000000" w:themeColor="text1"/>
          <w:szCs w:val="24"/>
        </w:rPr>
        <w:t>base-lift</w:t>
      </w:r>
      <w:r w:rsidR="003D2537" w:rsidRPr="000657DB">
        <w:rPr>
          <w:color w:val="000000" w:themeColor="text1"/>
          <w:szCs w:val="24"/>
        </w:rPr>
        <w:t>’</w:t>
      </w:r>
      <w:r w:rsidRPr="000657DB">
        <w:rPr>
          <w:color w:val="000000" w:themeColor="text1"/>
          <w:szCs w:val="24"/>
        </w:rPr>
        <w:t xml:space="preserve"> approach</w:t>
      </w:r>
      <w:r w:rsidR="00941EB5" w:rsidRPr="000657DB">
        <w:rPr>
          <w:color w:val="000000" w:themeColor="text1"/>
          <w:szCs w:val="24"/>
        </w:rPr>
        <w:t xml:space="preserve">. The </w:t>
      </w:r>
      <w:r w:rsidR="00AC0D75" w:rsidRPr="000657DB">
        <w:rPr>
          <w:color w:val="000000" w:themeColor="text1"/>
          <w:szCs w:val="24"/>
        </w:rPr>
        <w:t>forecasts are generated</w:t>
      </w:r>
      <w:r w:rsidR="00941EB5" w:rsidRPr="000657DB">
        <w:rPr>
          <w:color w:val="000000" w:themeColor="text1"/>
          <w:szCs w:val="24"/>
        </w:rPr>
        <w:t xml:space="preserve"> separately depending on whether or not the focal produ</w:t>
      </w:r>
      <w:r w:rsidR="00AC0D75" w:rsidRPr="000657DB">
        <w:rPr>
          <w:color w:val="000000" w:themeColor="text1"/>
          <w:szCs w:val="24"/>
        </w:rPr>
        <w:t xml:space="preserve">ct is being promoted. The ‘base’ forecasts are usually generated using simple univariate </w:t>
      </w:r>
      <w:r w:rsidR="00AC0D75" w:rsidRPr="000657DB">
        <w:rPr>
          <w:color w:val="000000" w:themeColor="text1"/>
          <w:szCs w:val="24"/>
        </w:rPr>
        <w:lastRenderedPageBreak/>
        <w:t xml:space="preserve">models, while the ‘lift’ effect, which </w:t>
      </w:r>
      <w:ins w:id="196" w:author="Soopramanien, Didier" w:date="2017-09-07T16:10:00Z">
        <w:r w:rsidR="009F2CA1">
          <w:rPr>
            <w:color w:val="000000" w:themeColor="text1"/>
            <w:szCs w:val="24"/>
          </w:rPr>
          <w:t>effectively is</w:t>
        </w:r>
      </w:ins>
      <w:del w:id="197" w:author="Soopramanien, Didier" w:date="2017-09-07T16:10:00Z">
        <w:r w:rsidR="00AC0D75" w:rsidRPr="000657DB" w:rsidDel="009F2CA1">
          <w:rPr>
            <w:color w:val="000000" w:themeColor="text1"/>
            <w:szCs w:val="24"/>
          </w:rPr>
          <w:delText>is</w:delText>
        </w:r>
      </w:del>
      <w:r w:rsidR="00AC0D75" w:rsidRPr="000657DB">
        <w:rPr>
          <w:color w:val="000000" w:themeColor="text1"/>
          <w:szCs w:val="24"/>
        </w:rPr>
        <w:t xml:space="preserve"> the </w:t>
      </w:r>
      <w:del w:id="198" w:author="Soopramanien, Didier" w:date="2017-09-07T16:10:00Z">
        <w:r w:rsidR="00AC0D75" w:rsidRPr="000657DB" w:rsidDel="009F2CA1">
          <w:rPr>
            <w:color w:val="000000" w:themeColor="text1"/>
            <w:szCs w:val="24"/>
          </w:rPr>
          <w:delText>effect of the promotion</w:delText>
        </w:r>
      </w:del>
      <w:ins w:id="199" w:author="Soopramanien, Didier" w:date="2017-09-07T16:10:00Z">
        <w:r w:rsidR="009F2CA1">
          <w:rPr>
            <w:color w:val="000000" w:themeColor="text1"/>
            <w:szCs w:val="24"/>
          </w:rPr>
          <w:t>marketing activity</w:t>
        </w:r>
      </w:ins>
      <w:r w:rsidR="00AC0D75" w:rsidRPr="000657DB">
        <w:rPr>
          <w:color w:val="000000" w:themeColor="text1"/>
          <w:szCs w:val="24"/>
        </w:rPr>
        <w:t>, is estimated</w:t>
      </w:r>
      <w:r w:rsidR="00941EB5" w:rsidRPr="000657DB">
        <w:rPr>
          <w:color w:val="000000" w:themeColor="text1"/>
          <w:szCs w:val="24"/>
        </w:rPr>
        <w:t xml:space="preserve"> by </w:t>
      </w:r>
      <w:r w:rsidR="00AC0D75" w:rsidRPr="000657DB">
        <w:rPr>
          <w:color w:val="000000" w:themeColor="text1"/>
          <w:szCs w:val="24"/>
        </w:rPr>
        <w:t>the brand/category manager</w:t>
      </w:r>
      <w:r w:rsidR="004C3484" w:rsidRPr="000657DB">
        <w:rPr>
          <w:color w:val="000000" w:themeColor="text1"/>
          <w:szCs w:val="24"/>
        </w:rPr>
        <w:t xml:space="preserve"> </w:t>
      </w:r>
      <w:del w:id="200" w:author="Soopramanien, Didier" w:date="2017-09-06T16:58:00Z">
        <w:r w:rsidR="003F530C" w:rsidRPr="000657DB" w:rsidDel="001E3F53">
          <w:rPr>
            <w:color w:val="000000" w:themeColor="text1"/>
            <w:szCs w:val="24"/>
          </w:rPr>
          <w:delText>with</w:delText>
        </w:r>
        <w:r w:rsidR="000C5023" w:rsidRPr="000657DB" w:rsidDel="001E3F53">
          <w:rPr>
            <w:color w:val="000000" w:themeColor="text1"/>
            <w:szCs w:val="24"/>
          </w:rPr>
          <w:delText xml:space="preserve"> </w:delText>
        </w:r>
      </w:del>
      <w:ins w:id="201" w:author="Soopramanien, Didier" w:date="2017-09-06T16:58:00Z">
        <w:r w:rsidR="001E3F53">
          <w:rPr>
            <w:color w:val="000000" w:themeColor="text1"/>
            <w:szCs w:val="24"/>
          </w:rPr>
          <w:t>based on</w:t>
        </w:r>
        <w:r w:rsidR="001E3F53" w:rsidRPr="000657DB">
          <w:rPr>
            <w:color w:val="000000" w:themeColor="text1"/>
            <w:szCs w:val="24"/>
          </w:rPr>
          <w:t xml:space="preserve"> </w:t>
        </w:r>
      </w:ins>
      <w:r w:rsidR="00AC0D75" w:rsidRPr="000657DB">
        <w:rPr>
          <w:color w:val="000000" w:themeColor="text1"/>
          <w:szCs w:val="24"/>
        </w:rPr>
        <w:t>his/her</w:t>
      </w:r>
      <w:r w:rsidR="004C3484" w:rsidRPr="000657DB">
        <w:rPr>
          <w:color w:val="000000" w:themeColor="text1"/>
          <w:szCs w:val="24"/>
        </w:rPr>
        <w:t xml:space="preserve"> experience</w:t>
      </w:r>
      <w:r w:rsidRPr="000657DB">
        <w:rPr>
          <w:color w:val="000000" w:themeColor="text1"/>
          <w:szCs w:val="24"/>
        </w:rPr>
        <w:t xml:space="preserve">. </w:t>
      </w:r>
      <w:ins w:id="202" w:author="Soopramanien, Didier" w:date="2017-09-06T16:58:00Z">
        <w:r w:rsidR="001E3F53">
          <w:rPr>
            <w:color w:val="000000" w:themeColor="text1"/>
            <w:szCs w:val="24"/>
          </w:rPr>
          <w:t>In this context, s</w:t>
        </w:r>
      </w:ins>
      <w:del w:id="203" w:author="Soopramanien, Didier" w:date="2017-09-06T16:58:00Z">
        <w:r w:rsidR="00AC0D75" w:rsidRPr="000657DB" w:rsidDel="001E3F53">
          <w:rPr>
            <w:color w:val="000000" w:themeColor="text1"/>
            <w:szCs w:val="24"/>
          </w:rPr>
          <w:delText>S</w:delText>
        </w:r>
      </w:del>
      <w:r w:rsidR="00AC0D75" w:rsidRPr="000657DB">
        <w:rPr>
          <w:color w:val="000000" w:themeColor="text1"/>
          <w:szCs w:val="24"/>
        </w:rPr>
        <w:t xml:space="preserve">ome previous </w:t>
      </w:r>
      <w:r w:rsidR="00941EB5" w:rsidRPr="000657DB">
        <w:rPr>
          <w:color w:val="000000" w:themeColor="text1"/>
          <w:szCs w:val="24"/>
        </w:rPr>
        <w:t xml:space="preserve">studies </w:t>
      </w:r>
      <w:ins w:id="204" w:author="Soopramanien, Didier" w:date="2017-09-06T20:27:00Z">
        <w:r w:rsidR="001A4B92">
          <w:rPr>
            <w:color w:val="000000" w:themeColor="text1"/>
            <w:szCs w:val="24"/>
          </w:rPr>
          <w:t xml:space="preserve">have </w:t>
        </w:r>
      </w:ins>
      <w:r w:rsidR="00AC0D75" w:rsidRPr="000657DB">
        <w:rPr>
          <w:color w:val="000000" w:themeColor="text1"/>
          <w:szCs w:val="24"/>
        </w:rPr>
        <w:t>propose</w:t>
      </w:r>
      <w:ins w:id="205" w:author="Soopramanien, Didier" w:date="2017-09-06T20:27:00Z">
        <w:r w:rsidR="001A4B92">
          <w:rPr>
            <w:color w:val="000000" w:themeColor="text1"/>
            <w:szCs w:val="24"/>
          </w:rPr>
          <w:t>d</w:t>
        </w:r>
      </w:ins>
      <w:r w:rsidR="003F530C" w:rsidRPr="000657DB">
        <w:rPr>
          <w:color w:val="000000" w:themeColor="text1"/>
          <w:szCs w:val="24"/>
        </w:rPr>
        <w:t xml:space="preserve"> </w:t>
      </w:r>
      <w:r w:rsidR="00941EB5" w:rsidRPr="000657DB">
        <w:rPr>
          <w:color w:val="000000" w:themeColor="text1"/>
          <w:szCs w:val="24"/>
        </w:rPr>
        <w:t>procedure</w:t>
      </w:r>
      <w:r w:rsidR="003F530C" w:rsidRPr="000657DB">
        <w:rPr>
          <w:color w:val="000000" w:themeColor="text1"/>
          <w:szCs w:val="24"/>
        </w:rPr>
        <w:t>s</w:t>
      </w:r>
      <w:r w:rsidR="00941EB5" w:rsidRPr="000657DB">
        <w:rPr>
          <w:color w:val="000000" w:themeColor="text1"/>
          <w:szCs w:val="24"/>
        </w:rPr>
        <w:t xml:space="preserve"> </w:t>
      </w:r>
      <w:r w:rsidR="00AC0D75" w:rsidRPr="000657DB">
        <w:rPr>
          <w:color w:val="000000" w:themeColor="text1"/>
          <w:szCs w:val="24"/>
        </w:rPr>
        <w:t>to help</w:t>
      </w:r>
      <w:r w:rsidR="003D2537" w:rsidRPr="000657DB">
        <w:rPr>
          <w:color w:val="000000" w:themeColor="text1"/>
          <w:szCs w:val="24"/>
        </w:rPr>
        <w:t xml:space="preserve"> managers</w:t>
      </w:r>
      <w:r w:rsidR="008E4DE9" w:rsidRPr="000657DB">
        <w:rPr>
          <w:color w:val="000000" w:themeColor="text1"/>
          <w:szCs w:val="24"/>
        </w:rPr>
        <w:t xml:space="preserve"> </w:t>
      </w:r>
      <w:r w:rsidR="003D2537" w:rsidRPr="000657DB">
        <w:rPr>
          <w:color w:val="000000" w:themeColor="text1"/>
          <w:szCs w:val="24"/>
        </w:rPr>
        <w:t xml:space="preserve">improve </w:t>
      </w:r>
      <w:ins w:id="206" w:author="Soopramanien, Didier" w:date="2017-09-06T20:28:00Z">
        <w:r w:rsidR="00E75FBF">
          <w:rPr>
            <w:color w:val="000000" w:themeColor="text1"/>
            <w:szCs w:val="24"/>
          </w:rPr>
          <w:t xml:space="preserve">forecasts based on their </w:t>
        </w:r>
      </w:ins>
      <w:ins w:id="207" w:author="Soopramanien, Didier" w:date="2017-09-07T16:11:00Z">
        <w:r w:rsidR="009F2CA1">
          <w:rPr>
            <w:color w:val="000000" w:themeColor="text1"/>
            <w:szCs w:val="24"/>
          </w:rPr>
          <w:t>“</w:t>
        </w:r>
      </w:ins>
      <w:ins w:id="208" w:author="Soopramanien, Didier" w:date="2017-09-06T20:28:00Z">
        <w:r w:rsidR="00E75FBF">
          <w:rPr>
            <w:color w:val="000000" w:themeColor="text1"/>
            <w:szCs w:val="24"/>
          </w:rPr>
          <w:t>judgements</w:t>
        </w:r>
      </w:ins>
      <w:ins w:id="209" w:author="Soopramanien, Didier" w:date="2017-09-07T16:11:00Z">
        <w:r w:rsidR="009F2CA1">
          <w:rPr>
            <w:color w:val="000000" w:themeColor="text1"/>
            <w:szCs w:val="24"/>
          </w:rPr>
          <w:t>”</w:t>
        </w:r>
      </w:ins>
      <w:del w:id="210" w:author="Soopramanien, Didier" w:date="2017-09-06T20:28:00Z">
        <w:r w:rsidR="003D2537" w:rsidRPr="000657DB" w:rsidDel="00E75FBF">
          <w:rPr>
            <w:color w:val="000000" w:themeColor="text1"/>
            <w:szCs w:val="24"/>
          </w:rPr>
          <w:delText xml:space="preserve">their </w:delText>
        </w:r>
        <w:r w:rsidR="00941EB5" w:rsidRPr="000657DB" w:rsidDel="00E75FBF">
          <w:rPr>
            <w:color w:val="000000" w:themeColor="text1"/>
            <w:szCs w:val="24"/>
          </w:rPr>
          <w:delText>judgments</w:delText>
        </w:r>
      </w:del>
      <w:r w:rsidRPr="000657DB">
        <w:rPr>
          <w:color w:val="000000" w:themeColor="text1"/>
          <w:szCs w:val="24"/>
        </w:rPr>
        <w:t xml:space="preserve"> </w:t>
      </w:r>
      <w:r w:rsidR="00EA5284" w:rsidRPr="000657DB">
        <w:rPr>
          <w:color w:val="000000" w:themeColor="text1"/>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0657DB">
        <w:rPr>
          <w:color w:val="000000" w:themeColor="text1"/>
          <w:szCs w:val="24"/>
        </w:rPr>
        <w:instrText xml:space="preserve"> ADDIN EN.CITE </w:instrText>
      </w:r>
      <w:r w:rsidR="001E3D42" w:rsidRPr="000657DB">
        <w:rPr>
          <w:color w:val="000000" w:themeColor="text1"/>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0657DB">
        <w:rPr>
          <w:color w:val="000000" w:themeColor="text1"/>
          <w:szCs w:val="24"/>
        </w:rPr>
        <w:instrText xml:space="preserve"> ADDIN EN.CITE.DATA </w:instrText>
      </w:r>
      <w:r w:rsidR="001E3D42" w:rsidRPr="000657DB">
        <w:rPr>
          <w:color w:val="000000" w:themeColor="text1"/>
          <w:szCs w:val="24"/>
        </w:rPr>
      </w:r>
      <w:r w:rsidR="001E3D42" w:rsidRPr="000657DB">
        <w:rPr>
          <w:color w:val="000000" w:themeColor="text1"/>
          <w:szCs w:val="24"/>
        </w:rPr>
        <w:fldChar w:fldCharType="end"/>
      </w:r>
      <w:r w:rsidR="00EA5284" w:rsidRPr="000657DB">
        <w:rPr>
          <w:color w:val="000000" w:themeColor="text1"/>
          <w:szCs w:val="24"/>
        </w:rPr>
      </w:r>
      <w:r w:rsidR="00EA5284" w:rsidRPr="000657DB">
        <w:rPr>
          <w:color w:val="000000" w:themeColor="text1"/>
          <w:szCs w:val="24"/>
        </w:rPr>
        <w:fldChar w:fldCharType="separate"/>
      </w:r>
      <w:r w:rsidR="001E3D42" w:rsidRPr="000657DB">
        <w:rPr>
          <w:noProof/>
          <w:color w:val="000000" w:themeColor="text1"/>
          <w:szCs w:val="24"/>
        </w:rPr>
        <w:t xml:space="preserve">(e.g., </w:t>
      </w:r>
      <w:hyperlink w:anchor="_ENREF_38" w:tooltip="Goodwin, 2002 #652" w:history="1">
        <w:r w:rsidR="00780FE2" w:rsidRPr="000657DB">
          <w:rPr>
            <w:noProof/>
            <w:color w:val="000000" w:themeColor="text1"/>
            <w:szCs w:val="24"/>
          </w:rPr>
          <w:t>Goodwin 2002</w:t>
        </w:r>
      </w:hyperlink>
      <w:r w:rsidR="001E3D42" w:rsidRPr="000657DB">
        <w:rPr>
          <w:noProof/>
          <w:color w:val="000000" w:themeColor="text1"/>
          <w:szCs w:val="24"/>
        </w:rPr>
        <w:t xml:space="preserve">, </w:t>
      </w:r>
      <w:hyperlink w:anchor="_ENREF_35" w:tooltip="Fildes, 2008 #159" w:history="1">
        <w:r w:rsidR="00780FE2" w:rsidRPr="000657DB">
          <w:rPr>
            <w:noProof/>
            <w:color w:val="000000" w:themeColor="text1"/>
            <w:szCs w:val="24"/>
          </w:rPr>
          <w:t>Fildes, Nikolopoulos et al. 2008</w:t>
        </w:r>
      </w:hyperlink>
      <w:r w:rsidR="001E3D42" w:rsidRPr="000657DB">
        <w:rPr>
          <w:noProof/>
          <w:color w:val="000000" w:themeColor="text1"/>
          <w:szCs w:val="24"/>
        </w:rPr>
        <w:t xml:space="preserve">, </w:t>
      </w:r>
      <w:hyperlink w:anchor="_ENREF_59" w:tooltip="Nikolopoulos, 2010 #605" w:history="1">
        <w:r w:rsidR="00780FE2" w:rsidRPr="000657DB">
          <w:rPr>
            <w:noProof/>
            <w:color w:val="000000" w:themeColor="text1"/>
            <w:szCs w:val="24"/>
          </w:rPr>
          <w:t>Nikolopoulos 2010</w:t>
        </w:r>
      </w:hyperlink>
      <w:r w:rsidR="001E3D42" w:rsidRPr="000657DB">
        <w:rPr>
          <w:noProof/>
          <w:color w:val="000000" w:themeColor="text1"/>
          <w:szCs w:val="24"/>
        </w:rPr>
        <w:t>)</w:t>
      </w:r>
      <w:r w:rsidR="00EA5284" w:rsidRPr="000657DB">
        <w:rPr>
          <w:color w:val="000000" w:themeColor="text1"/>
          <w:szCs w:val="24"/>
        </w:rPr>
        <w:fldChar w:fldCharType="end"/>
      </w:r>
      <w:r w:rsidR="00AC0D75" w:rsidRPr="000657DB">
        <w:rPr>
          <w:color w:val="000000" w:themeColor="text1"/>
          <w:szCs w:val="24"/>
        </w:rPr>
        <w:t>. Other</w:t>
      </w:r>
      <w:ins w:id="211" w:author="Soopramanien, Didier" w:date="2017-09-06T20:29:00Z">
        <w:r w:rsidR="00E75FBF">
          <w:rPr>
            <w:color w:val="000000" w:themeColor="text1"/>
            <w:szCs w:val="24"/>
          </w:rPr>
          <w:t>s have</w:t>
        </w:r>
      </w:ins>
      <w:del w:id="212" w:author="Soopramanien, Didier" w:date="2017-09-06T20:29:00Z">
        <w:r w:rsidR="00AC0D75" w:rsidRPr="000657DB" w:rsidDel="00E75FBF">
          <w:rPr>
            <w:color w:val="000000" w:themeColor="text1"/>
            <w:szCs w:val="24"/>
          </w:rPr>
          <w:delText>s</w:delText>
        </w:r>
      </w:del>
      <w:r w:rsidR="00AC0D75" w:rsidRPr="000657DB">
        <w:rPr>
          <w:color w:val="000000" w:themeColor="text1"/>
          <w:szCs w:val="24"/>
        </w:rPr>
        <w:t xml:space="preserve"> develop</w:t>
      </w:r>
      <w:ins w:id="213" w:author="Soopramanien, Didier" w:date="2017-09-06T20:29:00Z">
        <w:r w:rsidR="00E75FBF">
          <w:rPr>
            <w:color w:val="000000" w:themeColor="text1"/>
            <w:szCs w:val="24"/>
          </w:rPr>
          <w:t>ed</w:t>
        </w:r>
      </w:ins>
      <w:r w:rsidR="00941EB5" w:rsidRPr="000657DB">
        <w:rPr>
          <w:color w:val="000000" w:themeColor="text1"/>
          <w:szCs w:val="24"/>
        </w:rPr>
        <w:t xml:space="preserve"> models to </w:t>
      </w:r>
      <w:r w:rsidR="00AC0D75" w:rsidRPr="000657DB">
        <w:rPr>
          <w:color w:val="000000" w:themeColor="text1"/>
          <w:szCs w:val="24"/>
        </w:rPr>
        <w:t>estimate the ‘lift’ effect based on</w:t>
      </w:r>
      <w:del w:id="214" w:author="Soopramanien, Didier" w:date="2017-09-07T16:11:00Z">
        <w:r w:rsidR="00AC0D75" w:rsidRPr="000657DB" w:rsidDel="009F2CA1">
          <w:rPr>
            <w:color w:val="000000" w:themeColor="text1"/>
            <w:szCs w:val="24"/>
          </w:rPr>
          <w:delText xml:space="preserve"> the</w:delText>
        </w:r>
      </w:del>
      <w:r w:rsidR="00AC0D75" w:rsidRPr="000657DB">
        <w:rPr>
          <w:color w:val="000000" w:themeColor="text1"/>
          <w:szCs w:val="24"/>
        </w:rPr>
        <w:t xml:space="preserve"> data </w:t>
      </w:r>
      <w:r w:rsidR="000848D5" w:rsidRPr="000657DB">
        <w:rPr>
          <w:color w:val="000000" w:themeColor="text1"/>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848D5" w:rsidRPr="000657DB">
        <w:rPr>
          <w:color w:val="000000" w:themeColor="text1"/>
          <w:szCs w:val="24"/>
        </w:rPr>
        <w:instrText xml:space="preserve"> ADDIN EN.CITE </w:instrText>
      </w:r>
      <w:r w:rsidR="000848D5" w:rsidRPr="000657DB">
        <w:rPr>
          <w:color w:val="000000" w:themeColor="text1"/>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848D5" w:rsidRPr="000657DB">
        <w:rPr>
          <w:color w:val="000000" w:themeColor="text1"/>
          <w:szCs w:val="24"/>
        </w:rPr>
        <w:instrText xml:space="preserve"> ADDIN EN.CITE.DATA </w:instrText>
      </w:r>
      <w:r w:rsidR="000848D5" w:rsidRPr="000657DB">
        <w:rPr>
          <w:color w:val="000000" w:themeColor="text1"/>
          <w:szCs w:val="24"/>
        </w:rPr>
      </w:r>
      <w:r w:rsidR="000848D5" w:rsidRPr="000657DB">
        <w:rPr>
          <w:color w:val="000000" w:themeColor="text1"/>
          <w:szCs w:val="24"/>
        </w:rPr>
        <w:fldChar w:fldCharType="end"/>
      </w:r>
      <w:r w:rsidR="000848D5" w:rsidRPr="000657DB">
        <w:rPr>
          <w:color w:val="000000" w:themeColor="text1"/>
          <w:szCs w:val="24"/>
        </w:rPr>
      </w:r>
      <w:r w:rsidR="000848D5" w:rsidRPr="000657DB">
        <w:rPr>
          <w:color w:val="000000" w:themeColor="text1"/>
          <w:szCs w:val="24"/>
        </w:rPr>
        <w:fldChar w:fldCharType="separate"/>
      </w:r>
      <w:r w:rsidR="000848D5" w:rsidRPr="000657DB">
        <w:rPr>
          <w:noProof/>
          <w:color w:val="000000" w:themeColor="text1"/>
          <w:szCs w:val="24"/>
        </w:rPr>
        <w:t>(</w:t>
      </w:r>
      <w:hyperlink w:anchor="_ENREF_23" w:tooltip="Cooper, 1999 #662" w:history="1">
        <w:r w:rsidR="00780FE2" w:rsidRPr="000657DB">
          <w:rPr>
            <w:noProof/>
            <w:color w:val="000000" w:themeColor="text1"/>
            <w:szCs w:val="24"/>
          </w:rPr>
          <w:t>Cooper, Baron et al. 1999</w:t>
        </w:r>
      </w:hyperlink>
      <w:r w:rsidR="000848D5" w:rsidRPr="000657DB">
        <w:rPr>
          <w:noProof/>
          <w:color w:val="000000" w:themeColor="text1"/>
          <w:szCs w:val="24"/>
        </w:rPr>
        <w:t xml:space="preserve">, </w:t>
      </w:r>
      <w:hyperlink w:anchor="_ENREF_24" w:tooltip="Cooper, 2000 #24" w:history="1">
        <w:r w:rsidR="00780FE2" w:rsidRPr="000657DB">
          <w:rPr>
            <w:noProof/>
            <w:color w:val="000000" w:themeColor="text1"/>
            <w:szCs w:val="24"/>
          </w:rPr>
          <w:t>Cooper and Giuffrida 2000</w:t>
        </w:r>
      </w:hyperlink>
      <w:r w:rsidR="000848D5" w:rsidRPr="000657DB">
        <w:rPr>
          <w:noProof/>
          <w:color w:val="000000" w:themeColor="text1"/>
          <w:szCs w:val="24"/>
        </w:rPr>
        <w:t xml:space="preserve">, </w:t>
      </w:r>
      <w:hyperlink w:anchor="_ENREF_72" w:tooltip="Trusov, 2006 #25" w:history="1">
        <w:r w:rsidR="00780FE2" w:rsidRPr="000657DB">
          <w:rPr>
            <w:noProof/>
            <w:color w:val="000000" w:themeColor="text1"/>
            <w:szCs w:val="24"/>
          </w:rPr>
          <w:t>Trusov, Bodapati et al. 2006</w:t>
        </w:r>
      </w:hyperlink>
      <w:r w:rsidR="000848D5" w:rsidRPr="000657DB">
        <w:rPr>
          <w:noProof/>
          <w:color w:val="000000" w:themeColor="text1"/>
          <w:szCs w:val="24"/>
        </w:rPr>
        <w:t>)</w:t>
      </w:r>
      <w:r w:rsidR="000848D5" w:rsidRPr="000657DB">
        <w:rPr>
          <w:color w:val="000000" w:themeColor="text1"/>
          <w:szCs w:val="24"/>
        </w:rPr>
        <w:fldChar w:fldCharType="end"/>
      </w:r>
      <w:r w:rsidR="00941EB5" w:rsidRPr="000657DB">
        <w:rPr>
          <w:color w:val="000000" w:themeColor="text1"/>
          <w:szCs w:val="24"/>
        </w:rPr>
        <w:t xml:space="preserve">. </w:t>
      </w:r>
      <w:r w:rsidR="00AC0D75" w:rsidRPr="000657DB">
        <w:rPr>
          <w:color w:val="000000" w:themeColor="text1"/>
          <w:szCs w:val="24"/>
        </w:rPr>
        <w:t xml:space="preserve">Some </w:t>
      </w:r>
      <w:r w:rsidR="003F530C" w:rsidRPr="000657DB">
        <w:rPr>
          <w:color w:val="000000" w:themeColor="text1"/>
          <w:szCs w:val="24"/>
        </w:rPr>
        <w:t xml:space="preserve">other </w:t>
      </w:r>
      <w:r w:rsidR="000848D5" w:rsidRPr="000657DB">
        <w:rPr>
          <w:color w:val="000000" w:themeColor="text1"/>
          <w:szCs w:val="24"/>
        </w:rPr>
        <w:t xml:space="preserve">studies </w:t>
      </w:r>
      <w:r w:rsidR="009F4CC9" w:rsidRPr="000657DB">
        <w:rPr>
          <w:color w:val="000000" w:themeColor="text1"/>
          <w:szCs w:val="24"/>
        </w:rPr>
        <w:t xml:space="preserve">directly generate the </w:t>
      </w:r>
      <w:r w:rsidR="00F640AC" w:rsidRPr="000657DB">
        <w:rPr>
          <w:color w:val="000000" w:themeColor="text1"/>
          <w:szCs w:val="24"/>
        </w:rPr>
        <w:t xml:space="preserve">final </w:t>
      </w:r>
      <w:r w:rsidR="00AC0D75" w:rsidRPr="000657DB">
        <w:rPr>
          <w:color w:val="000000" w:themeColor="text1"/>
          <w:szCs w:val="24"/>
        </w:rPr>
        <w:t>forecast</w:t>
      </w:r>
      <w:r w:rsidR="009F4CC9" w:rsidRPr="000657DB">
        <w:rPr>
          <w:color w:val="000000" w:themeColor="text1"/>
          <w:szCs w:val="24"/>
        </w:rPr>
        <w:t xml:space="preserve"> </w:t>
      </w:r>
      <w:r w:rsidR="000848D5" w:rsidRPr="000657DB">
        <w:rPr>
          <w:color w:val="000000" w:themeColor="text1"/>
          <w:szCs w:val="24"/>
        </w:rPr>
        <w:t>of the</w:t>
      </w:r>
      <w:r w:rsidR="009F4CC9" w:rsidRPr="000657DB">
        <w:rPr>
          <w:color w:val="000000" w:themeColor="text1"/>
          <w:szCs w:val="24"/>
        </w:rPr>
        <w:t xml:space="preserve"> product sales</w:t>
      </w:r>
      <w:r w:rsidR="000848D5" w:rsidRPr="000657DB">
        <w:rPr>
          <w:color w:val="000000" w:themeColor="text1"/>
          <w:szCs w:val="24"/>
        </w:rPr>
        <w:t xml:space="preserve">. </w:t>
      </w:r>
      <w:hyperlink w:anchor="_ENREF_30" w:tooltip="Gür Ali, 2009 #715" w:history="1">
        <w:r w:rsidR="000848D5" w:rsidRPr="000657DB">
          <w:rPr>
            <w:noProof/>
            <w:color w:val="000000" w:themeColor="text1"/>
            <w:szCs w:val="24"/>
          </w:rPr>
          <w:t>Gür Ali, et al. (2009</w:t>
        </w:r>
      </w:hyperlink>
      <w:r w:rsidR="000848D5" w:rsidRPr="000657DB">
        <w:rPr>
          <w:noProof/>
          <w:color w:val="000000" w:themeColor="text1"/>
          <w:szCs w:val="24"/>
        </w:rPr>
        <w:t>) proposed the regression tree model with a range of variables constructed from the sales, price, an</w:t>
      </w:r>
      <w:r w:rsidR="00AC0D75" w:rsidRPr="000657DB">
        <w:rPr>
          <w:noProof/>
          <w:color w:val="000000" w:themeColor="text1"/>
          <w:szCs w:val="24"/>
        </w:rPr>
        <w:t>d promotion of the focal product</w:t>
      </w:r>
      <w:r w:rsidR="000848D5" w:rsidRPr="000657DB">
        <w:rPr>
          <w:noProof/>
          <w:color w:val="000000" w:themeColor="text1"/>
          <w:szCs w:val="24"/>
        </w:rPr>
        <w:t xml:space="preserve">. </w:t>
      </w:r>
      <w:hyperlink w:anchor="_ENREF_42" w:tooltip="Huang, 2014 #732" w:history="1">
        <w:r w:rsidR="00780FE2" w:rsidRPr="000657DB">
          <w:rPr>
            <w:color w:val="000000" w:themeColor="text1"/>
            <w:szCs w:val="24"/>
          </w:rPr>
          <w:fldChar w:fldCharType="begin"/>
        </w:r>
        <w:r w:rsidR="00780FE2">
          <w:rPr>
            <w:color w:val="000000" w:themeColor="text1"/>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780FE2" w:rsidRPr="000657DB">
          <w:rPr>
            <w:color w:val="000000" w:themeColor="text1"/>
            <w:szCs w:val="24"/>
          </w:rPr>
          <w:fldChar w:fldCharType="separate"/>
        </w:r>
        <w:r w:rsidR="00780FE2">
          <w:rPr>
            <w:noProof/>
            <w:color w:val="000000" w:themeColor="text1"/>
            <w:szCs w:val="24"/>
          </w:rPr>
          <w:t>Huang, Fildes et al. (2014)</w:t>
        </w:r>
        <w:r w:rsidR="00780FE2" w:rsidRPr="000657DB">
          <w:rPr>
            <w:color w:val="000000" w:themeColor="text1"/>
            <w:szCs w:val="24"/>
          </w:rPr>
          <w:fldChar w:fldCharType="end"/>
        </w:r>
      </w:hyperlink>
      <w:r w:rsidR="00381C25" w:rsidRPr="000657DB">
        <w:rPr>
          <w:color w:val="000000" w:themeColor="text1"/>
          <w:szCs w:val="24"/>
        </w:rPr>
        <w:t xml:space="preserve"> </w:t>
      </w:r>
      <w:r w:rsidR="00651071" w:rsidRPr="000657DB">
        <w:rPr>
          <w:color w:val="000000" w:themeColor="text1"/>
          <w:szCs w:val="24"/>
        </w:rPr>
        <w:t xml:space="preserve">proposed </w:t>
      </w:r>
      <w:r w:rsidR="00AC0D75" w:rsidRPr="000657DB">
        <w:rPr>
          <w:color w:val="000000" w:themeColor="text1"/>
          <w:szCs w:val="24"/>
        </w:rPr>
        <w:t xml:space="preserve">a two stage </w:t>
      </w:r>
      <w:r w:rsidR="004A2AE3" w:rsidRPr="000657DB">
        <w:rPr>
          <w:color w:val="000000" w:themeColor="text1"/>
          <w:szCs w:val="24"/>
        </w:rPr>
        <w:t xml:space="preserve">general-to-specific Autoregressive </w:t>
      </w:r>
      <w:commentRangeStart w:id="215"/>
      <w:commentRangeStart w:id="216"/>
      <w:r w:rsidR="004A2AE3" w:rsidRPr="000657DB">
        <w:rPr>
          <w:color w:val="000000" w:themeColor="text1"/>
          <w:szCs w:val="24"/>
        </w:rPr>
        <w:t>Distributed</w:t>
      </w:r>
      <w:commentRangeEnd w:id="215"/>
      <w:r w:rsidR="00E75FBF">
        <w:rPr>
          <w:rStyle w:val="CommentReference"/>
        </w:rPr>
        <w:commentReference w:id="215"/>
      </w:r>
      <w:commentRangeEnd w:id="216"/>
      <w:r w:rsidR="00C905AA">
        <w:rPr>
          <w:rStyle w:val="CommentReference"/>
        </w:rPr>
        <w:commentReference w:id="216"/>
      </w:r>
      <w:r w:rsidR="004A2AE3" w:rsidRPr="000657DB">
        <w:rPr>
          <w:color w:val="000000" w:themeColor="text1"/>
          <w:szCs w:val="24"/>
        </w:rPr>
        <w:t xml:space="preserve"> Lag </w:t>
      </w:r>
      <w:r w:rsidR="00461ABC" w:rsidRPr="000657DB">
        <w:rPr>
          <w:color w:val="000000" w:themeColor="text1"/>
          <w:szCs w:val="24"/>
        </w:rPr>
        <w:t xml:space="preserve">(ADL) </w:t>
      </w:r>
      <w:r w:rsidR="004A2AE3" w:rsidRPr="000657DB">
        <w:rPr>
          <w:color w:val="000000" w:themeColor="text1"/>
          <w:szCs w:val="24"/>
        </w:rPr>
        <w:t>models which incorporate</w:t>
      </w:r>
      <w:r w:rsidR="00651071" w:rsidRPr="000657DB">
        <w:rPr>
          <w:color w:val="000000" w:themeColor="text1"/>
          <w:szCs w:val="24"/>
        </w:rPr>
        <w:t xml:space="preserve"> the promotional information of not only the focal product but also of the competitive products within the same product category. </w:t>
      </w:r>
      <w:hyperlink w:anchor="_ENREF_47" w:tooltip="Ma, 2016 #733" w:history="1">
        <w:r w:rsidR="00780FE2" w:rsidRPr="000657DB">
          <w:rPr>
            <w:color w:val="000000" w:themeColor="text1"/>
            <w:szCs w:val="24"/>
          </w:rPr>
          <w:fldChar w:fldCharType="begin"/>
        </w:r>
        <w:r w:rsidR="00780FE2" w:rsidRPr="000657DB">
          <w:rPr>
            <w:color w:val="000000" w:themeColor="text1"/>
            <w:szCs w:val="24"/>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780FE2" w:rsidRPr="000657DB">
          <w:rPr>
            <w:color w:val="000000" w:themeColor="text1"/>
            <w:szCs w:val="24"/>
          </w:rPr>
          <w:fldChar w:fldCharType="separate"/>
        </w:r>
        <w:r w:rsidR="00780FE2" w:rsidRPr="000657DB">
          <w:rPr>
            <w:noProof/>
            <w:color w:val="000000" w:themeColor="text1"/>
            <w:szCs w:val="24"/>
          </w:rPr>
          <w:t>Ma, Fildes et al. (2016)</w:t>
        </w:r>
        <w:r w:rsidR="00780FE2" w:rsidRPr="000657DB">
          <w:rPr>
            <w:color w:val="000000" w:themeColor="text1"/>
            <w:szCs w:val="24"/>
          </w:rPr>
          <w:fldChar w:fldCharType="end"/>
        </w:r>
      </w:hyperlink>
      <w:r w:rsidR="00381C25" w:rsidRPr="000657DB">
        <w:rPr>
          <w:color w:val="000000" w:themeColor="text1"/>
          <w:szCs w:val="24"/>
        </w:rPr>
        <w:t xml:space="preserve"> </w:t>
      </w:r>
      <w:r w:rsidR="00B65BF2" w:rsidRPr="000657DB">
        <w:rPr>
          <w:color w:val="000000" w:themeColor="text1"/>
          <w:szCs w:val="24"/>
        </w:rPr>
        <w:t xml:space="preserve">further </w:t>
      </w:r>
      <w:r w:rsidR="00B37573" w:rsidRPr="000657DB">
        <w:rPr>
          <w:color w:val="000000" w:themeColor="text1"/>
          <w:szCs w:val="24"/>
        </w:rPr>
        <w:t>integrated</w:t>
      </w:r>
      <w:r w:rsidR="00E4118C" w:rsidRPr="000657DB">
        <w:rPr>
          <w:color w:val="000000" w:themeColor="text1"/>
          <w:szCs w:val="24"/>
        </w:rPr>
        <w:t xml:space="preserve"> the promotional information </w:t>
      </w:r>
      <w:r w:rsidR="004A2AE3" w:rsidRPr="000657DB">
        <w:rPr>
          <w:color w:val="000000" w:themeColor="text1"/>
          <w:szCs w:val="24"/>
        </w:rPr>
        <w:t xml:space="preserve">from the products </w:t>
      </w:r>
      <w:r w:rsidR="003F530C" w:rsidRPr="000657DB">
        <w:rPr>
          <w:color w:val="000000" w:themeColor="text1"/>
          <w:szCs w:val="24"/>
        </w:rPr>
        <w:t>from</w:t>
      </w:r>
      <w:r w:rsidR="0089585D" w:rsidRPr="000657DB">
        <w:rPr>
          <w:color w:val="000000" w:themeColor="text1"/>
          <w:szCs w:val="24"/>
        </w:rPr>
        <w:t xml:space="preserve"> related product</w:t>
      </w:r>
      <w:r w:rsidR="00B37573" w:rsidRPr="000657DB">
        <w:rPr>
          <w:color w:val="000000" w:themeColor="text1"/>
          <w:szCs w:val="24"/>
        </w:rPr>
        <w:t xml:space="preserve"> </w:t>
      </w:r>
      <w:r w:rsidR="00264D25" w:rsidRPr="000657DB">
        <w:rPr>
          <w:color w:val="000000" w:themeColor="text1"/>
          <w:szCs w:val="24"/>
        </w:rPr>
        <w:t>categories</w:t>
      </w:r>
      <w:r w:rsidR="004A2AE3" w:rsidRPr="000657DB">
        <w:rPr>
          <w:color w:val="000000" w:themeColor="text1"/>
          <w:szCs w:val="24"/>
        </w:rPr>
        <w:t>.</w:t>
      </w:r>
    </w:p>
    <w:p w14:paraId="6E7B2648" w14:textId="2251CE0C" w:rsidR="00780FE2" w:rsidRDefault="007F25B0" w:rsidP="00324987">
      <w:pPr>
        <w:spacing w:after="0" w:line="360" w:lineRule="auto"/>
        <w:rPr>
          <w:ins w:id="217" w:author="tao huang" w:date="2017-09-12T14:22:00Z"/>
          <w:color w:val="000000" w:themeColor="text1"/>
          <w:szCs w:val="24"/>
        </w:rPr>
      </w:pPr>
      <w:del w:id="218" w:author="tao huang" w:date="2017-09-12T14:48:00Z">
        <w:r w:rsidRPr="000657DB" w:rsidDel="003308A7">
          <w:rPr>
            <w:color w:val="000000" w:themeColor="text1"/>
            <w:szCs w:val="24"/>
          </w:rPr>
          <w:delText xml:space="preserve"> </w:delText>
        </w:r>
        <w:r w:rsidR="00260908" w:rsidDel="003308A7">
          <w:rPr>
            <w:color w:val="000000" w:themeColor="text1"/>
            <w:szCs w:val="24"/>
          </w:rPr>
          <w:fldChar w:fldCharType="begin"/>
        </w:r>
        <w:r w:rsidR="00260908" w:rsidDel="003308A7">
          <w:rPr>
            <w:color w:val="000000" w:themeColor="text1"/>
            <w:szCs w:val="24"/>
          </w:rPr>
          <w:delInstrText xml:space="preserve"> ADDIN EN.CITE &lt;EndNote&gt;&lt;Cite&gt;&lt;Author&gt;Chow&lt;/Author&gt;&lt;Year&gt;1960&lt;/Year&gt;&lt;RecNum&gt;260&lt;/RecNum&gt;&lt;DisplayText&gt;(Chow 1960)&lt;/DisplayText&gt;&lt;record&gt;&lt;rec-number&gt;260&lt;/rec-number&gt;&lt;foreign-keys&gt;&lt;key app="EN" db-id="fwzpfdt205x9v6eprsvv25dpxftedxv0z0a9" timestamp="0"&gt;260&lt;/key&gt;&lt;/foreign-keys&gt;&lt;ref-type name="Journal Article"&gt;17&lt;/ref-type&gt;&lt;contributors&gt;&lt;authors&gt;&lt;author&gt;Gregory C. Chow&lt;/author&gt;&lt;/authors&gt;&lt;/contributors&gt;&lt;titles&gt;&lt;title&gt;Tests of Equality Between Sets of Coefficients in Two Linear Regressions&lt;/title&gt;&lt;secondary-title&gt;Econometrica&lt;/secondary-title&gt;&lt;/titles&gt;&lt;volume&gt;28&lt;/volume&gt;&lt;number&gt;3&lt;/number&gt;&lt;dates&gt;&lt;year&gt;1960&lt;/year&gt;&lt;/dates&gt;&lt;urls&gt;&lt;/urls&gt;&lt;/record&gt;&lt;/Cite&gt;&lt;/EndNote&gt;</w:delInstrText>
        </w:r>
        <w:r w:rsidR="00260908" w:rsidDel="003308A7">
          <w:rPr>
            <w:color w:val="000000" w:themeColor="text1"/>
            <w:szCs w:val="24"/>
          </w:rPr>
          <w:fldChar w:fldCharType="separate"/>
        </w:r>
        <w:r w:rsidR="00260908" w:rsidDel="003308A7">
          <w:rPr>
            <w:noProof/>
            <w:color w:val="000000" w:themeColor="text1"/>
            <w:szCs w:val="24"/>
          </w:rPr>
          <w:delText>(</w:delText>
        </w:r>
        <w:r w:rsidR="00780FE2" w:rsidDel="003308A7">
          <w:rPr>
            <w:noProof/>
            <w:color w:val="000000" w:themeColor="text1"/>
            <w:szCs w:val="24"/>
          </w:rPr>
          <w:fldChar w:fldCharType="begin"/>
        </w:r>
        <w:r w:rsidR="00780FE2" w:rsidDel="003308A7">
          <w:rPr>
            <w:noProof/>
            <w:color w:val="000000" w:themeColor="text1"/>
            <w:szCs w:val="24"/>
          </w:rPr>
          <w:delInstrText xml:space="preserve"> HYPERLINK \l "_ENREF_16" \o "Chow, 1960 #260" </w:delInstrText>
        </w:r>
        <w:r w:rsidR="00780FE2" w:rsidDel="003308A7">
          <w:rPr>
            <w:noProof/>
            <w:color w:val="000000" w:themeColor="text1"/>
            <w:szCs w:val="24"/>
          </w:rPr>
          <w:fldChar w:fldCharType="separate"/>
        </w:r>
        <w:r w:rsidR="00780FE2" w:rsidDel="003308A7">
          <w:rPr>
            <w:noProof/>
            <w:color w:val="000000" w:themeColor="text1"/>
            <w:szCs w:val="24"/>
          </w:rPr>
          <w:delText>Chow 1960</w:delText>
        </w:r>
        <w:r w:rsidR="00780FE2" w:rsidDel="003308A7">
          <w:rPr>
            <w:noProof/>
            <w:color w:val="000000" w:themeColor="text1"/>
            <w:szCs w:val="24"/>
          </w:rPr>
          <w:fldChar w:fldCharType="end"/>
        </w:r>
        <w:r w:rsidR="00260908" w:rsidDel="003308A7">
          <w:rPr>
            <w:noProof/>
            <w:color w:val="000000" w:themeColor="text1"/>
            <w:szCs w:val="24"/>
          </w:rPr>
          <w:delText>)</w:delText>
        </w:r>
        <w:r w:rsidR="00260908" w:rsidDel="003308A7">
          <w:rPr>
            <w:color w:val="000000" w:themeColor="text1"/>
            <w:szCs w:val="24"/>
          </w:rPr>
          <w:fldChar w:fldCharType="end"/>
        </w:r>
        <w:r w:rsidR="00260908" w:rsidDel="003308A7">
          <w:rPr>
            <w:color w:val="000000" w:themeColor="text1"/>
            <w:szCs w:val="24"/>
          </w:rPr>
          <w:fldChar w:fldCharType="begin"/>
        </w:r>
        <w:r w:rsidR="00260908" w:rsidDel="003308A7">
          <w:rPr>
            <w:color w:val="000000" w:themeColor="text1"/>
            <w:szCs w:val="24"/>
          </w:rPr>
          <w:delInstrText xml:space="preserve"> ADDIN EN.CITE &lt;EndNote&gt;&lt;Cite&gt;&lt;Author&gt;Myers&lt;/Author&gt;&lt;Year&gt;1970&lt;/Year&gt;&lt;RecNum&gt;693&lt;/RecNum&gt;&lt;DisplayText&gt;(Myers and Nicosia 1970)&lt;/DisplayText&gt;&lt;record&gt;&lt;rec-number&gt;693&lt;/rec-number&gt;&lt;foreign-keys&gt;&lt;key app="EN" db-id="fwzpfdt205x9v6eprsvv25dpxftedxv0z0a9" timestamp="0"&gt;693&lt;/key&gt;&lt;/foreign-keys&gt;&lt;ref-type name="Journal Article"&gt;17&lt;/ref-type&gt;&lt;contributors&gt;&lt;authors&gt;&lt;author&gt;Myers, John G.&lt;/author&gt;&lt;author&gt;Nicosia, Francesco M.&lt;/author&gt;&lt;/authors&gt;&lt;/contributors&gt;&lt;titles&gt;&lt;title&gt;Time-Path Types: From Static to Dynamic Typologies&lt;/title&gt;&lt;secondary-title&gt;Management Science&lt;/secondary-title&gt;&lt;/titles&gt;&lt;pages&gt;B584-B596&lt;/pages&gt;&lt;volume&gt;16&lt;/volume&gt;&lt;number&gt;10&lt;/number&gt;&lt;dates&gt;&lt;year&gt;1970&lt;/year&gt;&lt;/dates&gt;&lt;publisher&gt;INFORMS&lt;/publisher&gt;&lt;isbn&gt;00251909&lt;/isbn&gt;&lt;urls&gt;&lt;/urls&gt;&lt;/record&gt;&lt;/Cite&gt;&lt;/EndNote&gt;</w:delInstrText>
        </w:r>
        <w:r w:rsidR="00260908" w:rsidDel="003308A7">
          <w:rPr>
            <w:color w:val="000000" w:themeColor="text1"/>
            <w:szCs w:val="24"/>
          </w:rPr>
          <w:fldChar w:fldCharType="separate"/>
        </w:r>
        <w:r w:rsidR="00260908" w:rsidDel="003308A7">
          <w:rPr>
            <w:noProof/>
            <w:color w:val="000000" w:themeColor="text1"/>
            <w:szCs w:val="24"/>
          </w:rPr>
          <w:delText>(</w:delText>
        </w:r>
        <w:r w:rsidR="00780FE2" w:rsidDel="003308A7">
          <w:rPr>
            <w:noProof/>
            <w:color w:val="000000" w:themeColor="text1"/>
            <w:szCs w:val="24"/>
          </w:rPr>
          <w:fldChar w:fldCharType="begin"/>
        </w:r>
        <w:r w:rsidR="00780FE2" w:rsidDel="003308A7">
          <w:rPr>
            <w:noProof/>
            <w:color w:val="000000" w:themeColor="text1"/>
            <w:szCs w:val="24"/>
          </w:rPr>
          <w:delInstrText xml:space="preserve"> HYPERLINK \l "_ENREF_57" \o "Myers, 1970 #693" </w:delInstrText>
        </w:r>
        <w:r w:rsidR="00780FE2" w:rsidDel="003308A7">
          <w:rPr>
            <w:noProof/>
            <w:color w:val="000000" w:themeColor="text1"/>
            <w:szCs w:val="24"/>
          </w:rPr>
          <w:fldChar w:fldCharType="separate"/>
        </w:r>
        <w:r w:rsidR="00780FE2" w:rsidDel="003308A7">
          <w:rPr>
            <w:noProof/>
            <w:color w:val="000000" w:themeColor="text1"/>
            <w:szCs w:val="24"/>
          </w:rPr>
          <w:delText>Myers and Nicosia 1970</w:delText>
        </w:r>
        <w:r w:rsidR="00780FE2" w:rsidDel="003308A7">
          <w:rPr>
            <w:noProof/>
            <w:color w:val="000000" w:themeColor="text1"/>
            <w:szCs w:val="24"/>
          </w:rPr>
          <w:fldChar w:fldCharType="end"/>
        </w:r>
        <w:r w:rsidR="00260908" w:rsidDel="003308A7">
          <w:rPr>
            <w:noProof/>
            <w:color w:val="000000" w:themeColor="text1"/>
            <w:szCs w:val="24"/>
          </w:rPr>
          <w:delText>)</w:delText>
        </w:r>
        <w:r w:rsidR="00260908" w:rsidDel="003308A7">
          <w:rPr>
            <w:color w:val="000000" w:themeColor="text1"/>
            <w:szCs w:val="24"/>
          </w:rPr>
          <w:fldChar w:fldCharType="end"/>
        </w:r>
        <w:r w:rsidR="00780FE2" w:rsidDel="003308A7">
          <w:rPr>
            <w:color w:val="000000" w:themeColor="text1"/>
            <w:szCs w:val="24"/>
          </w:rPr>
          <w:fldChar w:fldCharType="begin"/>
        </w:r>
        <w:r w:rsidR="00780FE2" w:rsidDel="003308A7">
          <w:rPr>
            <w:color w:val="000000" w:themeColor="text1"/>
            <w:szCs w:val="24"/>
          </w:rPr>
          <w:delInstrText xml:space="preserve"> ADDIN EN.CITE &lt;EndNote&gt;&lt;Cite&gt;&lt;Author&gt;Dodson&lt;/Author&gt;&lt;Year&gt;1978&lt;/Year&gt;&lt;RecNum&gt;120&lt;/RecNum&gt;&lt;DisplayText&gt;(Dodson, Tybout et al. 1978)&lt;/DisplayText&gt;&lt;record&gt;&lt;rec-number&gt;120&lt;/rec-number&gt;&lt;foreign-keys&gt;&lt;key app="EN" db-id="fwzpfdt205x9v6eprsvv25dpxftedxv0z0a9" timestamp="0"&gt;120&lt;/key&gt;&lt;/foreign-keys&gt;&lt;ref-type name="Journal Article"&gt;17&lt;/ref-type&gt;&lt;contributors&gt;&lt;authors&gt;&lt;author&gt;Joe A. Dodson&lt;/author&gt;&lt;author&gt;Alice M. Tybout&lt;/author&gt;&lt;author&gt;Brian Sternthal&lt;/author&gt;&lt;/authors&gt;&lt;/contributors&gt;&lt;titles&gt;&lt;title&gt;Impact of deals and deal retraction on brand switching&lt;/title&gt;&lt;secondary-title&gt;Journal of Marketing Research&lt;/secondary-title&gt;&lt;/titles&gt;&lt;periodical&gt;&lt;full-title&gt;Journal of Marketing Research&lt;/full-title&gt;&lt;/periodical&gt;&lt;pages&gt;72-81&lt;/pages&gt;&lt;volume&gt;15&lt;/volume&gt;&lt;dates&gt;&lt;year&gt;1978&lt;/year&gt;&lt;/dates&gt;&lt;urls&gt;&lt;/urls&gt;&lt;/record&gt;&lt;/Cite&gt;&lt;/EndNote&gt;</w:delInstrText>
        </w:r>
        <w:r w:rsidR="00780FE2" w:rsidDel="003308A7">
          <w:rPr>
            <w:color w:val="000000" w:themeColor="text1"/>
            <w:szCs w:val="24"/>
          </w:rPr>
          <w:fldChar w:fldCharType="separate"/>
        </w:r>
        <w:r w:rsidR="00780FE2" w:rsidDel="003308A7">
          <w:rPr>
            <w:noProof/>
            <w:color w:val="000000" w:themeColor="text1"/>
            <w:szCs w:val="24"/>
          </w:rPr>
          <w:delText>(</w:delText>
        </w:r>
        <w:r w:rsidR="00780FE2" w:rsidDel="003308A7">
          <w:rPr>
            <w:noProof/>
            <w:color w:val="000000" w:themeColor="text1"/>
            <w:szCs w:val="24"/>
          </w:rPr>
          <w:fldChar w:fldCharType="begin"/>
        </w:r>
        <w:r w:rsidR="00780FE2" w:rsidDel="003308A7">
          <w:rPr>
            <w:noProof/>
            <w:color w:val="000000" w:themeColor="text1"/>
            <w:szCs w:val="24"/>
          </w:rPr>
          <w:delInstrText xml:space="preserve"> HYPERLINK \l "_ENREF_29" \o "Dodson, 1978 #120" </w:delInstrText>
        </w:r>
        <w:r w:rsidR="00780FE2" w:rsidDel="003308A7">
          <w:rPr>
            <w:noProof/>
            <w:color w:val="000000" w:themeColor="text1"/>
            <w:szCs w:val="24"/>
          </w:rPr>
          <w:fldChar w:fldCharType="separate"/>
        </w:r>
        <w:r w:rsidR="00780FE2" w:rsidDel="003308A7">
          <w:rPr>
            <w:noProof/>
            <w:color w:val="000000" w:themeColor="text1"/>
            <w:szCs w:val="24"/>
          </w:rPr>
          <w:delText>Dodson, Tybout et al. 1978</w:delText>
        </w:r>
        <w:r w:rsidR="00780FE2" w:rsidDel="003308A7">
          <w:rPr>
            <w:noProof/>
            <w:color w:val="000000" w:themeColor="text1"/>
            <w:szCs w:val="24"/>
          </w:rPr>
          <w:fldChar w:fldCharType="end"/>
        </w:r>
        <w:r w:rsidR="00780FE2" w:rsidDel="003308A7">
          <w:rPr>
            <w:noProof/>
            <w:color w:val="000000" w:themeColor="text1"/>
            <w:szCs w:val="24"/>
          </w:rPr>
          <w:delText>)</w:delText>
        </w:r>
        <w:r w:rsidR="00780FE2" w:rsidDel="003308A7">
          <w:rPr>
            <w:color w:val="000000" w:themeColor="text1"/>
            <w:szCs w:val="24"/>
          </w:rPr>
          <w:fldChar w:fldCharType="end"/>
        </w:r>
      </w:del>
      <w:del w:id="219" w:author="tao huang" w:date="2017-09-12T14:36:00Z">
        <w:r w:rsidR="00260908" w:rsidDel="00780FE2">
          <w:rPr>
            <w:color w:val="000000" w:themeColor="text1"/>
            <w:szCs w:val="24"/>
          </w:rPr>
          <w:fldChar w:fldCharType="begin"/>
        </w:r>
        <w:r w:rsidR="00260908" w:rsidDel="00780FE2">
          <w:rPr>
            <w:color w:val="000000" w:themeColor="text1"/>
            <w:szCs w:val="24"/>
          </w:rPr>
          <w:delInstrText xml:space="preserve"> ADDIN EN.CITE &lt;EndNote&gt;&lt;Cite&gt;&lt;Author&gt;Moinpour&lt;/Author&gt;&lt;Year&gt;1976&lt;/Year&gt;&lt;RecNum&gt;689&lt;/RecNum&gt;&lt;DisplayText&gt;(Moinpour, McCullough et al. 1976)&lt;/DisplayText&gt;&lt;record&gt;&lt;rec-number&gt;689&lt;/rec-number&gt;&lt;foreign-keys&gt;&lt;key app="EN" db-id="fwzpfdt205x9v6eprsvv25dpxftedxv0z0a9" timestamp="0"&gt;689&lt;/key&gt;&lt;/foreign-keys&gt;&lt;ref-type name="Journal Article"&gt;17&lt;/ref-type&gt;&lt;contributors&gt;&lt;authors&gt;&lt;author&gt;Moinpour, Reza&lt;/author&gt;&lt;author&gt;McCullough, James M.&lt;/author&gt;&lt;author&gt;MacLachlan, Douglas L.&lt;/author&gt;&lt;/authors&gt;&lt;/contributors&gt;&lt;titles&gt;&lt;title&gt;Time Changes in Perception: A Longitudinal Application of Multidimensional Scaling&lt;/title&gt;&lt;secondary-title&gt;Journal of marketing research&lt;/secondary-title&gt;&lt;/titles&gt;&lt;periodical&gt;&lt;full-title&gt;Journal of Marketing Research&lt;/full-title&gt;&lt;/periodical&gt;&lt;pages&gt;245-253&lt;/pages&gt;&lt;volume&gt;13&lt;/volume&gt;&lt;number&gt;3&lt;/number&gt;&lt;dates&gt;&lt;year&gt;1976&lt;/year&gt;&lt;/dates&gt;&lt;publisher&gt;American Marketing Association&lt;/publisher&gt;&lt;isbn&gt;00222437&lt;/isbn&gt;&lt;urls&gt;&lt;related-urls&gt;&lt;url&gt;http://www.jstor.org/stable/3150734&lt;/url&gt;&lt;/related-urls&gt;&lt;/urls&gt;&lt;/record&gt;&lt;/Cite&gt;&lt;/EndNote&gt;</w:delInstrText>
        </w:r>
        <w:r w:rsidR="00260908" w:rsidDel="00780FE2">
          <w:rPr>
            <w:color w:val="000000" w:themeColor="text1"/>
            <w:szCs w:val="24"/>
          </w:rPr>
          <w:fldChar w:fldCharType="separate"/>
        </w:r>
        <w:r w:rsidR="00260908" w:rsidDel="00780FE2">
          <w:rPr>
            <w:noProof/>
            <w:color w:val="000000" w:themeColor="text1"/>
            <w:szCs w:val="24"/>
          </w:rPr>
          <w:delText>(</w:delText>
        </w:r>
        <w:r w:rsidR="00780FE2" w:rsidDel="00780FE2">
          <w:rPr>
            <w:noProof/>
            <w:color w:val="000000" w:themeColor="text1"/>
            <w:szCs w:val="24"/>
          </w:rPr>
          <w:fldChar w:fldCharType="begin"/>
        </w:r>
        <w:r w:rsidR="00780FE2" w:rsidDel="00780FE2">
          <w:rPr>
            <w:noProof/>
            <w:color w:val="000000" w:themeColor="text1"/>
            <w:szCs w:val="24"/>
          </w:rPr>
          <w:delInstrText xml:space="preserve"> HYPERLINK \l "_ENREF_51" \o "Moinpour, 1976 #689" </w:delInstrText>
        </w:r>
        <w:r w:rsidR="00780FE2" w:rsidDel="00780FE2">
          <w:rPr>
            <w:noProof/>
            <w:color w:val="000000" w:themeColor="text1"/>
            <w:szCs w:val="24"/>
          </w:rPr>
          <w:fldChar w:fldCharType="separate"/>
        </w:r>
        <w:r w:rsidR="00780FE2" w:rsidDel="00780FE2">
          <w:rPr>
            <w:noProof/>
            <w:color w:val="000000" w:themeColor="text1"/>
            <w:szCs w:val="24"/>
          </w:rPr>
          <w:delText>Moinpour, McCullough et al. 1976</w:delText>
        </w:r>
        <w:r w:rsidR="00780FE2" w:rsidDel="00780FE2">
          <w:rPr>
            <w:noProof/>
            <w:color w:val="000000" w:themeColor="text1"/>
            <w:szCs w:val="24"/>
          </w:rPr>
          <w:fldChar w:fldCharType="end"/>
        </w:r>
        <w:r w:rsidR="00260908" w:rsidDel="00780FE2">
          <w:rPr>
            <w:noProof/>
            <w:color w:val="000000" w:themeColor="text1"/>
            <w:szCs w:val="24"/>
          </w:rPr>
          <w:delText>)</w:delText>
        </w:r>
        <w:r w:rsidR="00260908" w:rsidDel="00780FE2">
          <w:rPr>
            <w:color w:val="000000" w:themeColor="text1"/>
            <w:szCs w:val="24"/>
          </w:rPr>
          <w:fldChar w:fldCharType="end"/>
        </w:r>
        <w:r w:rsidR="00780FE2" w:rsidDel="00780FE2">
          <w:rPr>
            <w:color w:val="000000" w:themeColor="text1"/>
            <w:szCs w:val="24"/>
          </w:rPr>
          <w:fldChar w:fldCharType="begin"/>
        </w:r>
        <w:r w:rsidR="00780FE2" w:rsidDel="00780FE2">
          <w:rPr>
            <w:color w:val="000000" w:themeColor="text1"/>
            <w:szCs w:val="24"/>
          </w:rPr>
          <w:delInstrText xml:space="preserve"> ADDIN EN.CITE &lt;EndNote&gt;&lt;Cite&gt;&lt;Author&gt;Moinpour&lt;/Author&gt;&lt;Year&gt;1976&lt;/Year&gt;&lt;RecNum&gt;689&lt;/RecNum&gt;&lt;DisplayText&gt;(Moinpour, McCullough et al. 1976)&lt;/DisplayText&gt;&lt;record&gt;&lt;rec-number&gt;689&lt;/rec-number&gt;&lt;foreign-keys&gt;&lt;key app="EN" db-id="fwzpfdt205x9v6eprsvv25dpxftedxv0z0a9" timestamp="0"&gt;689&lt;/key&gt;&lt;/foreign-keys&gt;&lt;ref-type name="Journal Article"&gt;17&lt;/ref-type&gt;&lt;contributors&gt;&lt;authors&gt;&lt;author&gt;Moinpour, Reza&lt;/author&gt;&lt;author&gt;McCullough, James M.&lt;/author&gt;&lt;author&gt;MacLachlan, Douglas L.&lt;/author&gt;&lt;/authors&gt;&lt;/contributors&gt;&lt;titles&gt;&lt;title&gt;Time Changes in Perception: A Longitudinal Application of Multidimensional Scaling&lt;/title&gt;&lt;secondary-title&gt;Journal of marketing research&lt;/secondary-title&gt;&lt;/titles&gt;&lt;periodical&gt;&lt;full-title&gt;Journal of Marketing Research&lt;/full-title&gt;&lt;/periodical&gt;&lt;pages&gt;245-253&lt;/pages&gt;&lt;volume&gt;13&lt;/volume&gt;&lt;number&gt;3&lt;/number&gt;&lt;dates&gt;&lt;year&gt;1976&lt;/year&gt;&lt;/dates&gt;&lt;publisher&gt;American Marketing Association&lt;/publisher&gt;&lt;isbn&gt;00222437&lt;/isbn&gt;&lt;urls&gt;&lt;related-urls&gt;&lt;url&gt;http://www.jstor.org/stable/3150734&lt;/url&gt;&lt;/related-urls&gt;&lt;/urls&gt;&lt;/record&gt;&lt;/Cite&gt;&lt;/EndNote&gt;</w:delInstrText>
        </w:r>
        <w:r w:rsidR="00780FE2" w:rsidDel="00780FE2">
          <w:rPr>
            <w:color w:val="000000" w:themeColor="text1"/>
            <w:szCs w:val="24"/>
          </w:rPr>
          <w:fldChar w:fldCharType="separate"/>
        </w:r>
        <w:r w:rsidR="00780FE2" w:rsidDel="00780FE2">
          <w:rPr>
            <w:noProof/>
            <w:color w:val="000000" w:themeColor="text1"/>
            <w:szCs w:val="24"/>
          </w:rPr>
          <w:delText>(</w:delText>
        </w:r>
        <w:r w:rsidR="00780FE2" w:rsidDel="00780FE2">
          <w:rPr>
            <w:noProof/>
            <w:color w:val="000000" w:themeColor="text1"/>
            <w:szCs w:val="24"/>
          </w:rPr>
          <w:fldChar w:fldCharType="begin"/>
        </w:r>
        <w:r w:rsidR="00780FE2" w:rsidDel="00780FE2">
          <w:rPr>
            <w:noProof/>
            <w:color w:val="000000" w:themeColor="text1"/>
            <w:szCs w:val="24"/>
          </w:rPr>
          <w:delInstrText xml:space="preserve"> HYPERLINK \l "_ENREF_51" \o "Moinpour, 1976 #689" </w:delInstrText>
        </w:r>
        <w:r w:rsidR="00780FE2" w:rsidDel="00780FE2">
          <w:rPr>
            <w:noProof/>
            <w:color w:val="000000" w:themeColor="text1"/>
            <w:szCs w:val="24"/>
          </w:rPr>
          <w:fldChar w:fldCharType="separate"/>
        </w:r>
        <w:r w:rsidR="00780FE2" w:rsidDel="00780FE2">
          <w:rPr>
            <w:noProof/>
            <w:color w:val="000000" w:themeColor="text1"/>
            <w:szCs w:val="24"/>
          </w:rPr>
          <w:delText>Moinpour, McCullough et al. 1976</w:delText>
        </w:r>
        <w:r w:rsidR="00780FE2" w:rsidDel="00780FE2">
          <w:rPr>
            <w:noProof/>
            <w:color w:val="000000" w:themeColor="text1"/>
            <w:szCs w:val="24"/>
          </w:rPr>
          <w:fldChar w:fldCharType="end"/>
        </w:r>
        <w:r w:rsidR="00780FE2" w:rsidDel="00780FE2">
          <w:rPr>
            <w:noProof/>
            <w:color w:val="000000" w:themeColor="text1"/>
            <w:szCs w:val="24"/>
          </w:rPr>
          <w:delText>)</w:delText>
        </w:r>
        <w:r w:rsidR="00780FE2" w:rsidDel="00780FE2">
          <w:rPr>
            <w:color w:val="000000" w:themeColor="text1"/>
            <w:szCs w:val="24"/>
          </w:rPr>
          <w:fldChar w:fldCharType="end"/>
        </w:r>
      </w:del>
      <w:del w:id="220" w:author="tao huang" w:date="2017-09-12T14:48:00Z">
        <w:r w:rsidR="00780FE2" w:rsidDel="003308A7">
          <w:rPr>
            <w:color w:val="000000" w:themeColor="text1"/>
            <w:szCs w:val="24"/>
          </w:rPr>
          <w:fldChar w:fldCharType="begin"/>
        </w:r>
        <w:r w:rsidR="00780FE2" w:rsidDel="003308A7">
          <w:rPr>
            <w:color w:val="000000" w:themeColor="text1"/>
            <w:szCs w:val="24"/>
          </w:rPr>
          <w:delInstrText xml:space="preserve"> ADDIN EN.CITE &lt;EndNote&gt;&lt;Cite&gt;&lt;Author&gt;Moinpour&lt;/Author&gt;&lt;Year&gt;1976&lt;/Year&gt;&lt;RecNum&gt;689&lt;/RecNum&gt;&lt;DisplayText&gt;(Moinpour, McCullough et al. 1976)&lt;/DisplayText&gt;&lt;record&gt;&lt;rec-number&gt;689&lt;/rec-number&gt;&lt;foreign-keys&gt;&lt;key app="EN" db-id="fwzpfdt205x9v6eprsvv25dpxftedxv0z0a9" timestamp="0"&gt;689&lt;/key&gt;&lt;/foreign-keys&gt;&lt;ref-type name="Journal Article"&gt;17&lt;/ref-type&gt;&lt;contributors&gt;&lt;authors&gt;&lt;author&gt;Moinpour, Reza&lt;/author&gt;&lt;author&gt;McCullough, James M.&lt;/author&gt;&lt;author&gt;MacLachlan, Douglas L.&lt;/author&gt;&lt;/authors&gt;&lt;/contributors&gt;&lt;titles&gt;&lt;title&gt;Time Changes in Perception: A Longitudinal Application of Multidimensional Scaling&lt;/title&gt;&lt;secondary-title&gt;Journal of marketing research&lt;/secondary-title&gt;&lt;/titles&gt;&lt;periodical&gt;&lt;full-title&gt;Journal of Marketing Research&lt;/full-title&gt;&lt;/periodical&gt;&lt;pages&gt;245-253&lt;/pages&gt;&lt;volume&gt;13&lt;/volume&gt;&lt;number&gt;3&lt;/number&gt;&lt;dates&gt;&lt;year&gt;1976&lt;/year&gt;&lt;/dates&gt;&lt;publisher&gt;American Marketing Association&lt;/publisher&gt;&lt;isbn&gt;00222437&lt;/isbn&gt;&lt;urls&gt;&lt;related-urls&gt;&lt;url&gt;http://www.jstor.org/stable/3150734&lt;/url&gt;&lt;/related-urls&gt;&lt;/urls&gt;&lt;/record&gt;&lt;/Cite&gt;&lt;/EndNote&gt;</w:delInstrText>
        </w:r>
        <w:r w:rsidR="00780FE2" w:rsidDel="003308A7">
          <w:rPr>
            <w:color w:val="000000" w:themeColor="text1"/>
            <w:szCs w:val="24"/>
          </w:rPr>
          <w:fldChar w:fldCharType="separate"/>
        </w:r>
        <w:r w:rsidR="00780FE2" w:rsidDel="003308A7">
          <w:rPr>
            <w:noProof/>
            <w:color w:val="000000" w:themeColor="text1"/>
            <w:szCs w:val="24"/>
          </w:rPr>
          <w:delText>(</w:delText>
        </w:r>
        <w:r w:rsidR="00780FE2" w:rsidDel="003308A7">
          <w:rPr>
            <w:noProof/>
            <w:color w:val="000000" w:themeColor="text1"/>
            <w:szCs w:val="24"/>
          </w:rPr>
          <w:fldChar w:fldCharType="begin"/>
        </w:r>
        <w:r w:rsidR="00780FE2" w:rsidDel="003308A7">
          <w:rPr>
            <w:noProof/>
            <w:color w:val="000000" w:themeColor="text1"/>
            <w:szCs w:val="24"/>
          </w:rPr>
          <w:delInstrText xml:space="preserve"> HYPERLINK \l "_ENREF_52" \o "Moinpour, 1976 #689" </w:delInstrText>
        </w:r>
        <w:r w:rsidR="00780FE2" w:rsidDel="003308A7">
          <w:rPr>
            <w:noProof/>
            <w:color w:val="000000" w:themeColor="text1"/>
            <w:szCs w:val="24"/>
          </w:rPr>
          <w:fldChar w:fldCharType="separate"/>
        </w:r>
        <w:r w:rsidR="00780FE2" w:rsidDel="003308A7">
          <w:rPr>
            <w:noProof/>
            <w:color w:val="000000" w:themeColor="text1"/>
            <w:szCs w:val="24"/>
          </w:rPr>
          <w:delText>Moinpour, McCullough et al. 1976</w:delText>
        </w:r>
        <w:r w:rsidR="00780FE2" w:rsidDel="003308A7">
          <w:rPr>
            <w:noProof/>
            <w:color w:val="000000" w:themeColor="text1"/>
            <w:szCs w:val="24"/>
          </w:rPr>
          <w:fldChar w:fldCharType="end"/>
        </w:r>
        <w:r w:rsidR="00780FE2" w:rsidDel="003308A7">
          <w:rPr>
            <w:noProof/>
            <w:color w:val="000000" w:themeColor="text1"/>
            <w:szCs w:val="24"/>
          </w:rPr>
          <w:delText>)</w:delText>
        </w:r>
        <w:r w:rsidR="00780FE2" w:rsidDel="003308A7">
          <w:rPr>
            <w:color w:val="000000" w:themeColor="text1"/>
            <w:szCs w:val="24"/>
          </w:rPr>
          <w:fldChar w:fldCharType="end"/>
        </w:r>
      </w:del>
      <w:ins w:id="221" w:author="tao huang" w:date="2017-09-12T14:48:00Z">
        <w:r w:rsidR="003308A7">
          <w:rPr>
            <w:color w:val="000000" w:themeColor="text1"/>
            <w:szCs w:val="24"/>
          </w:rPr>
          <w:t xml:space="preserve"> </w:t>
        </w:r>
      </w:ins>
    </w:p>
    <w:p w14:paraId="23693465" w14:textId="77777777" w:rsidR="00260908" w:rsidRPr="000657DB" w:rsidRDefault="00260908" w:rsidP="00324987">
      <w:pPr>
        <w:spacing w:after="0" w:line="360" w:lineRule="auto"/>
        <w:rPr>
          <w:rFonts w:cs="Times New Roman"/>
          <w:color w:val="000000" w:themeColor="text1"/>
          <w:szCs w:val="24"/>
        </w:rPr>
      </w:pPr>
    </w:p>
    <w:p w14:paraId="394F95C3" w14:textId="5D627D7B" w:rsidR="007E580E" w:rsidRPr="000657DB" w:rsidRDefault="00755134" w:rsidP="00324987">
      <w:pPr>
        <w:spacing w:after="0" w:line="360" w:lineRule="auto"/>
        <w:rPr>
          <w:rFonts w:cs="Times New Roman"/>
          <w:color w:val="000000" w:themeColor="text1"/>
          <w:szCs w:val="24"/>
        </w:rPr>
      </w:pPr>
      <w:r w:rsidRPr="000657DB">
        <w:rPr>
          <w:rFonts w:cs="Times New Roman"/>
          <w:color w:val="000000" w:themeColor="text1"/>
          <w:szCs w:val="24"/>
        </w:rPr>
        <w:t>These studies</w:t>
      </w:r>
      <w:ins w:id="222" w:author="Soopramanien, Didier" w:date="2017-09-06T20:32:00Z">
        <w:r w:rsidR="00E75FBF">
          <w:rPr>
            <w:rFonts w:cs="Times New Roman"/>
            <w:color w:val="000000" w:themeColor="text1"/>
            <w:szCs w:val="24"/>
          </w:rPr>
          <w:t xml:space="preserve"> typically</w:t>
        </w:r>
      </w:ins>
      <w:r w:rsidR="006172D9" w:rsidRPr="000657DB">
        <w:rPr>
          <w:rFonts w:cs="Times New Roman"/>
          <w:color w:val="000000" w:themeColor="text1"/>
          <w:szCs w:val="24"/>
        </w:rPr>
        <w:t xml:space="preserve"> </w:t>
      </w:r>
      <w:del w:id="223" w:author="Soopramanien, Didier" w:date="2017-09-06T20:31:00Z">
        <w:r w:rsidRPr="000657DB" w:rsidDel="00E75FBF">
          <w:rPr>
            <w:rFonts w:cs="Times New Roman"/>
            <w:color w:val="000000" w:themeColor="text1"/>
            <w:szCs w:val="24"/>
          </w:rPr>
          <w:delText xml:space="preserve">all </w:delText>
        </w:r>
      </w:del>
      <w:r w:rsidR="003653B4" w:rsidRPr="000657DB">
        <w:rPr>
          <w:rFonts w:cs="Times New Roman"/>
          <w:color w:val="000000" w:themeColor="text1"/>
          <w:szCs w:val="24"/>
        </w:rPr>
        <w:t>assume</w:t>
      </w:r>
      <w:ins w:id="224" w:author="Soopramanien, Didier" w:date="2017-09-06T20:32:00Z">
        <w:r w:rsidR="00E75FBF">
          <w:rPr>
            <w:rFonts w:cs="Times New Roman"/>
            <w:color w:val="000000" w:themeColor="text1"/>
            <w:szCs w:val="24"/>
          </w:rPr>
          <w:t xml:space="preserve"> that the impact of marketing activities </w:t>
        </w:r>
      </w:ins>
      <w:del w:id="225" w:author="Soopramanien, Didier" w:date="2017-09-06T20:32:00Z">
        <w:r w:rsidR="003653B4" w:rsidRPr="000657DB" w:rsidDel="00E75FBF">
          <w:rPr>
            <w:rFonts w:cs="Times New Roman"/>
            <w:color w:val="000000" w:themeColor="text1"/>
            <w:szCs w:val="24"/>
          </w:rPr>
          <w:delText xml:space="preserve"> </w:delText>
        </w:r>
        <w:r w:rsidR="005B4B7D" w:rsidRPr="000657DB" w:rsidDel="00E75FBF">
          <w:rPr>
            <w:rFonts w:cs="Times New Roman"/>
            <w:color w:val="000000" w:themeColor="text1"/>
            <w:szCs w:val="24"/>
          </w:rPr>
          <w:delText>constant</w:delText>
        </w:r>
        <w:r w:rsidR="003653B4" w:rsidRPr="000657DB" w:rsidDel="00E75FBF">
          <w:rPr>
            <w:rFonts w:cs="Times New Roman"/>
            <w:color w:val="000000" w:themeColor="text1"/>
            <w:szCs w:val="24"/>
          </w:rPr>
          <w:delText xml:space="preserve"> </w:delText>
        </w:r>
        <w:r w:rsidR="00E446EB" w:rsidRPr="000657DB" w:rsidDel="00E75FBF">
          <w:rPr>
            <w:rFonts w:cs="Times New Roman"/>
            <w:color w:val="000000" w:themeColor="text1"/>
            <w:szCs w:val="24"/>
          </w:rPr>
          <w:delText>effect</w:delText>
        </w:r>
        <w:r w:rsidR="005B4B7D" w:rsidRPr="000657DB" w:rsidDel="00E75FBF">
          <w:rPr>
            <w:rFonts w:cs="Times New Roman"/>
            <w:color w:val="000000" w:themeColor="text1"/>
            <w:szCs w:val="24"/>
          </w:rPr>
          <w:delText>s</w:delText>
        </w:r>
      </w:del>
      <w:ins w:id="226" w:author="Soopramanien, Didier" w:date="2017-09-06T20:33:00Z">
        <w:r w:rsidR="00E75FBF">
          <w:rPr>
            <w:rFonts w:cs="Times New Roman"/>
            <w:color w:val="000000" w:themeColor="text1"/>
            <w:szCs w:val="24"/>
          </w:rPr>
          <w:t>on sales remain constant over time</w:t>
        </w:r>
      </w:ins>
      <w:del w:id="227" w:author="Soopramanien, Didier" w:date="2017-09-06T20:33:00Z">
        <w:r w:rsidR="00E446EB" w:rsidRPr="000657DB" w:rsidDel="00E75FBF">
          <w:rPr>
            <w:rFonts w:cs="Times New Roman"/>
            <w:color w:val="000000" w:themeColor="text1"/>
            <w:szCs w:val="24"/>
          </w:rPr>
          <w:delText xml:space="preserve"> of the </w:delText>
        </w:r>
        <w:r w:rsidRPr="000657DB" w:rsidDel="00E75FBF">
          <w:rPr>
            <w:rFonts w:cs="Times New Roman"/>
            <w:color w:val="000000" w:themeColor="text1"/>
            <w:szCs w:val="24"/>
          </w:rPr>
          <w:delText>p</w:delText>
        </w:r>
        <w:r w:rsidR="009F1701" w:rsidRPr="000657DB" w:rsidDel="00E75FBF">
          <w:rPr>
            <w:rFonts w:cs="Times New Roman"/>
            <w:color w:val="000000" w:themeColor="text1"/>
            <w:szCs w:val="24"/>
          </w:rPr>
          <w:delText>rice and promotions</w:delText>
        </w:r>
      </w:del>
      <w:r w:rsidR="00E446EB" w:rsidRPr="000657DB">
        <w:rPr>
          <w:rFonts w:cs="Times New Roman"/>
          <w:color w:val="000000" w:themeColor="text1"/>
          <w:szCs w:val="24"/>
        </w:rPr>
        <w:t>.</w:t>
      </w:r>
      <w:r w:rsidR="00214014" w:rsidRPr="000657DB">
        <w:rPr>
          <w:rFonts w:cs="Times New Roman"/>
          <w:color w:val="000000" w:themeColor="text1"/>
          <w:szCs w:val="24"/>
        </w:rPr>
        <w:t xml:space="preserve"> </w:t>
      </w:r>
      <w:r w:rsidR="00E446EB" w:rsidRPr="000657DB">
        <w:rPr>
          <w:rFonts w:cs="Times New Roman"/>
          <w:color w:val="000000" w:themeColor="text1"/>
          <w:szCs w:val="24"/>
        </w:rPr>
        <w:t xml:space="preserve">In practice, </w:t>
      </w:r>
      <w:r w:rsidRPr="000657DB">
        <w:rPr>
          <w:rFonts w:cs="Times New Roman"/>
          <w:color w:val="000000" w:themeColor="text1"/>
          <w:szCs w:val="24"/>
        </w:rPr>
        <w:t xml:space="preserve">the </w:t>
      </w:r>
      <w:r w:rsidR="005B4B7D" w:rsidRPr="000657DB">
        <w:rPr>
          <w:rFonts w:cs="Times New Roman"/>
          <w:color w:val="000000" w:themeColor="text1"/>
          <w:szCs w:val="24"/>
        </w:rPr>
        <w:t>effect</w:t>
      </w:r>
      <w:r w:rsidR="009F1701" w:rsidRPr="000657DB">
        <w:rPr>
          <w:rFonts w:cs="Times New Roman"/>
          <w:color w:val="000000" w:themeColor="text1"/>
          <w:szCs w:val="24"/>
        </w:rPr>
        <w:t xml:space="preserve"> of price</w:t>
      </w:r>
      <w:r w:rsidRPr="000657DB">
        <w:rPr>
          <w:rFonts w:cs="Times New Roman"/>
          <w:color w:val="000000" w:themeColor="text1"/>
          <w:szCs w:val="24"/>
        </w:rPr>
        <w:t>s</w:t>
      </w:r>
      <w:r w:rsidR="009F1701" w:rsidRPr="000657DB">
        <w:rPr>
          <w:rFonts w:cs="Times New Roman"/>
          <w:color w:val="000000" w:themeColor="text1"/>
          <w:szCs w:val="24"/>
        </w:rPr>
        <w:t xml:space="preserve"> and promotions </w:t>
      </w:r>
      <w:r w:rsidRPr="000657DB">
        <w:rPr>
          <w:rFonts w:cs="Times New Roman"/>
          <w:color w:val="000000" w:themeColor="text1"/>
          <w:szCs w:val="24"/>
        </w:rPr>
        <w:t xml:space="preserve">may </w:t>
      </w:r>
      <w:r w:rsidR="009F1701" w:rsidRPr="000657DB">
        <w:rPr>
          <w:rFonts w:cs="Times New Roman"/>
          <w:color w:val="000000" w:themeColor="text1"/>
          <w:szCs w:val="24"/>
        </w:rPr>
        <w:t xml:space="preserve">change due to </w:t>
      </w:r>
      <w:r w:rsidR="00E446EB" w:rsidRPr="000657DB">
        <w:rPr>
          <w:rFonts w:cs="Times New Roman"/>
          <w:color w:val="000000" w:themeColor="text1"/>
          <w:szCs w:val="24"/>
        </w:rPr>
        <w:t xml:space="preserve">many </w:t>
      </w:r>
      <w:ins w:id="228" w:author="Soopramanien, Didier" w:date="2017-09-07T16:11:00Z">
        <w:r w:rsidR="009F2CA1">
          <w:rPr>
            <w:rFonts w:cs="Times New Roman"/>
            <w:color w:val="000000" w:themeColor="text1"/>
            <w:szCs w:val="24"/>
          </w:rPr>
          <w:t>non-controllable</w:t>
        </w:r>
      </w:ins>
      <w:del w:id="229" w:author="Soopramanien, Didier" w:date="2017-09-07T16:11:00Z">
        <w:r w:rsidR="00E446EB" w:rsidRPr="000657DB" w:rsidDel="009F2CA1">
          <w:rPr>
            <w:rFonts w:cs="Times New Roman"/>
            <w:color w:val="000000" w:themeColor="text1"/>
            <w:szCs w:val="24"/>
          </w:rPr>
          <w:delText>influencing</w:delText>
        </w:r>
      </w:del>
      <w:r w:rsidR="00E446EB" w:rsidRPr="000657DB">
        <w:rPr>
          <w:rFonts w:cs="Times New Roman"/>
          <w:color w:val="000000" w:themeColor="text1"/>
          <w:szCs w:val="24"/>
        </w:rPr>
        <w:t xml:space="preserve"> factors </w:t>
      </w:r>
      <w:ins w:id="230" w:author="Soopramanien, Didier" w:date="2017-09-07T16:12:00Z">
        <w:r w:rsidR="009F2CA1">
          <w:rPr>
            <w:rFonts w:cs="Times New Roman"/>
            <w:color w:val="000000" w:themeColor="text1"/>
            <w:szCs w:val="24"/>
          </w:rPr>
          <w:t>which may include for instance a</w:t>
        </w:r>
      </w:ins>
      <w:del w:id="231" w:author="Soopramanien, Didier" w:date="2017-09-07T16:12:00Z">
        <w:r w:rsidR="00A77706" w:rsidRPr="000657DB" w:rsidDel="009F2CA1">
          <w:rPr>
            <w:rFonts w:cs="Times New Roman"/>
            <w:color w:val="000000" w:themeColor="text1"/>
            <w:szCs w:val="24"/>
          </w:rPr>
          <w:delText>including</w:delText>
        </w:r>
        <w:r w:rsidR="00E446EB" w:rsidRPr="000657DB" w:rsidDel="009F2CA1">
          <w:rPr>
            <w:rFonts w:cs="Times New Roman"/>
            <w:color w:val="000000" w:themeColor="text1"/>
            <w:szCs w:val="24"/>
          </w:rPr>
          <w:delText xml:space="preserve"> the</w:delText>
        </w:r>
      </w:del>
      <w:r w:rsidR="00E446EB" w:rsidRPr="000657DB">
        <w:rPr>
          <w:rFonts w:cs="Times New Roman"/>
          <w:color w:val="000000" w:themeColor="text1"/>
          <w:szCs w:val="24"/>
        </w:rPr>
        <w:t xml:space="preserve"> change of economic conditions, </w:t>
      </w:r>
      <w:ins w:id="232" w:author="Soopramanien, Didier" w:date="2017-09-07T16:12:00Z">
        <w:r w:rsidR="009F2CA1">
          <w:rPr>
            <w:rFonts w:cs="Times New Roman"/>
            <w:color w:val="000000" w:themeColor="text1"/>
            <w:szCs w:val="24"/>
          </w:rPr>
          <w:t>a</w:t>
        </w:r>
      </w:ins>
      <w:del w:id="233" w:author="Soopramanien, Didier" w:date="2017-09-07T16:12:00Z">
        <w:r w:rsidR="00A77706" w:rsidRPr="000657DB" w:rsidDel="009F2CA1">
          <w:rPr>
            <w:rFonts w:cs="Times New Roman"/>
            <w:color w:val="000000" w:themeColor="text1"/>
            <w:szCs w:val="24"/>
          </w:rPr>
          <w:delText>the</w:delText>
        </w:r>
      </w:del>
      <w:r w:rsidR="00A77706" w:rsidRPr="000657DB">
        <w:rPr>
          <w:rFonts w:cs="Times New Roman"/>
          <w:color w:val="000000" w:themeColor="text1"/>
          <w:szCs w:val="24"/>
        </w:rPr>
        <w:t xml:space="preserve"> change </w:t>
      </w:r>
      <w:r w:rsidR="003C0313" w:rsidRPr="000657DB">
        <w:rPr>
          <w:rFonts w:cs="Times New Roman"/>
          <w:noProof/>
          <w:color w:val="000000" w:themeColor="text1"/>
          <w:szCs w:val="24"/>
        </w:rPr>
        <w:t>in</w:t>
      </w:r>
      <w:r w:rsidR="00A77706" w:rsidRPr="000657DB">
        <w:rPr>
          <w:rFonts w:cs="Times New Roman"/>
          <w:color w:val="000000" w:themeColor="text1"/>
          <w:szCs w:val="24"/>
        </w:rPr>
        <w:t xml:space="preserve"> </w:t>
      </w:r>
      <w:r w:rsidR="00E446EB" w:rsidRPr="000657DB">
        <w:rPr>
          <w:rFonts w:cs="Times New Roman"/>
          <w:color w:val="000000" w:themeColor="text1"/>
          <w:szCs w:val="24"/>
        </w:rPr>
        <w:t>consumer tastes</w:t>
      </w:r>
      <w:ins w:id="234" w:author="Soopramanien, Didier" w:date="2017-09-07T16:12:00Z">
        <w:r w:rsidR="009F2CA1">
          <w:rPr>
            <w:rFonts w:cs="Times New Roman"/>
            <w:color w:val="000000" w:themeColor="text1"/>
            <w:szCs w:val="24"/>
          </w:rPr>
          <w:t xml:space="preserve"> or the</w:t>
        </w:r>
      </w:ins>
      <w:del w:id="235" w:author="Soopramanien, Didier" w:date="2017-09-07T16:12:00Z">
        <w:r w:rsidR="00E446EB" w:rsidRPr="000657DB" w:rsidDel="009F2CA1">
          <w:rPr>
            <w:rFonts w:cs="Times New Roman"/>
            <w:color w:val="000000" w:themeColor="text1"/>
            <w:szCs w:val="24"/>
          </w:rPr>
          <w:delText xml:space="preserve">, </w:delText>
        </w:r>
        <w:r w:rsidR="009F1701" w:rsidRPr="000657DB" w:rsidDel="009F2CA1">
          <w:rPr>
            <w:rFonts w:cs="Times New Roman"/>
            <w:color w:val="000000" w:themeColor="text1"/>
            <w:szCs w:val="24"/>
          </w:rPr>
          <w:delText>and</w:delText>
        </w:r>
      </w:del>
      <w:r w:rsidR="009F1701" w:rsidRPr="000657DB">
        <w:rPr>
          <w:rFonts w:cs="Times New Roman"/>
          <w:color w:val="000000" w:themeColor="text1"/>
          <w:szCs w:val="24"/>
        </w:rPr>
        <w:t xml:space="preserve"> </w:t>
      </w:r>
      <w:r w:rsidR="00A77706" w:rsidRPr="000657DB">
        <w:rPr>
          <w:rFonts w:cs="Times New Roman"/>
          <w:color w:val="000000" w:themeColor="text1"/>
          <w:szCs w:val="24"/>
        </w:rPr>
        <w:t xml:space="preserve">new competitor entry </w:t>
      </w:r>
      <w:r w:rsidR="006172D9" w:rsidRPr="000657DB">
        <w:rPr>
          <w:rFonts w:cs="Times New Roman"/>
          <w:color w:val="000000" w:themeColor="text1"/>
          <w:szCs w:val="24"/>
        </w:rPr>
        <w:t>etc</w:t>
      </w:r>
      <w:r w:rsidR="00A77706" w:rsidRPr="000657DB">
        <w:rPr>
          <w:rFonts w:cs="Times New Roman"/>
          <w:color w:val="000000" w:themeColor="text1"/>
          <w:szCs w:val="24"/>
        </w:rPr>
        <w:t>.</w:t>
      </w:r>
      <w:r w:rsidR="00E446EB" w:rsidRPr="000657DB">
        <w:rPr>
          <w:rFonts w:cs="Times New Roman"/>
          <w:color w:val="000000" w:themeColor="text1"/>
          <w:szCs w:val="24"/>
        </w:rPr>
        <w:t xml:space="preserve"> </w:t>
      </w:r>
      <w:r w:rsidR="00C73524" w:rsidRPr="000657DB">
        <w:rPr>
          <w:rFonts w:cs="Times New Roman"/>
          <w:color w:val="000000" w:themeColor="text1"/>
          <w:szCs w:val="24"/>
        </w:rPr>
        <w:t xml:space="preserve">which are </w:t>
      </w:r>
      <w:r w:rsidRPr="000657DB">
        <w:rPr>
          <w:rFonts w:cs="Times New Roman"/>
          <w:color w:val="000000" w:themeColor="text1"/>
          <w:szCs w:val="24"/>
        </w:rPr>
        <w:t>usually</w:t>
      </w:r>
      <w:r w:rsidR="00C73524" w:rsidRPr="000657DB">
        <w:rPr>
          <w:rFonts w:cs="Times New Roman"/>
          <w:color w:val="000000" w:themeColor="text1"/>
          <w:szCs w:val="24"/>
        </w:rPr>
        <w:t xml:space="preserve"> not observable or measurable </w:t>
      </w:r>
      <w:r w:rsidR="00E446EB" w:rsidRPr="000657DB">
        <w:rPr>
          <w:rFonts w:cs="Times New Roman"/>
          <w:color w:val="000000" w:themeColor="text1"/>
          <w:szCs w:val="24"/>
        </w:rPr>
        <w:fldChar w:fldCharType="begin"/>
      </w:r>
      <w:r w:rsidR="006A1004" w:rsidRPr="000657DB">
        <w:rPr>
          <w:rFonts w:cs="Times New Roman"/>
          <w:color w:val="000000" w:themeColor="text1"/>
          <w:szCs w:val="24"/>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446EB" w:rsidRPr="000657DB">
        <w:rPr>
          <w:rFonts w:cs="Times New Roman"/>
          <w:color w:val="000000" w:themeColor="text1"/>
          <w:szCs w:val="24"/>
        </w:rPr>
        <w:fldChar w:fldCharType="separate"/>
      </w:r>
      <w:r w:rsidR="00E446EB" w:rsidRPr="000657DB">
        <w:rPr>
          <w:rFonts w:cs="Times New Roman"/>
          <w:noProof/>
          <w:color w:val="000000" w:themeColor="text1"/>
          <w:szCs w:val="24"/>
        </w:rPr>
        <w:t>(</w:t>
      </w:r>
      <w:hyperlink w:anchor="_ENREF_77" w:tooltip="Wildt, 1976 #635" w:history="1">
        <w:r w:rsidR="00780FE2" w:rsidRPr="000657DB">
          <w:rPr>
            <w:rFonts w:cs="Times New Roman"/>
            <w:noProof/>
            <w:color w:val="000000" w:themeColor="text1"/>
            <w:szCs w:val="24"/>
          </w:rPr>
          <w:t>Wildt 1976</w:t>
        </w:r>
      </w:hyperlink>
      <w:r w:rsidR="00E446EB" w:rsidRPr="000657DB">
        <w:rPr>
          <w:rFonts w:cs="Times New Roman"/>
          <w:noProof/>
          <w:color w:val="000000" w:themeColor="text1"/>
          <w:szCs w:val="24"/>
        </w:rPr>
        <w:t xml:space="preserve">, </w:t>
      </w:r>
      <w:hyperlink w:anchor="_ENREF_78" w:tooltip="Wildt, 1983 #218" w:history="1">
        <w:r w:rsidR="00780FE2" w:rsidRPr="000657DB">
          <w:rPr>
            <w:rFonts w:cs="Times New Roman"/>
            <w:noProof/>
            <w:color w:val="000000" w:themeColor="text1"/>
            <w:szCs w:val="24"/>
          </w:rPr>
          <w:t>Wildt and Winer 1983</w:t>
        </w:r>
      </w:hyperlink>
      <w:r w:rsidR="00E446EB" w:rsidRPr="000657DB">
        <w:rPr>
          <w:rFonts w:cs="Times New Roman"/>
          <w:noProof/>
          <w:color w:val="000000" w:themeColor="text1"/>
          <w:szCs w:val="24"/>
        </w:rPr>
        <w:t>)</w:t>
      </w:r>
      <w:r w:rsidR="00E446EB" w:rsidRPr="000657DB">
        <w:rPr>
          <w:rFonts w:cs="Times New Roman"/>
          <w:color w:val="000000" w:themeColor="text1"/>
          <w:szCs w:val="24"/>
        </w:rPr>
        <w:fldChar w:fldCharType="end"/>
      </w:r>
      <w:r w:rsidR="006172D9" w:rsidRPr="000657DB">
        <w:rPr>
          <w:rFonts w:cs="Times New Roman"/>
          <w:color w:val="000000" w:themeColor="text1"/>
          <w:szCs w:val="24"/>
        </w:rPr>
        <w:t>.</w:t>
      </w:r>
      <w:r w:rsidR="00E446EB" w:rsidRPr="000657DB">
        <w:rPr>
          <w:rFonts w:cs="Times New Roman"/>
          <w:color w:val="000000" w:themeColor="text1"/>
          <w:szCs w:val="24"/>
        </w:rPr>
        <w:t xml:space="preserve"> </w:t>
      </w:r>
      <w:r w:rsidR="000A57CF" w:rsidRPr="000657DB">
        <w:rPr>
          <w:rFonts w:cs="Times New Roman"/>
          <w:color w:val="000000" w:themeColor="text1"/>
          <w:szCs w:val="24"/>
        </w:rPr>
        <w:t>For example, c</w:t>
      </w:r>
      <w:r w:rsidR="001F144B" w:rsidRPr="000657DB">
        <w:rPr>
          <w:rFonts w:cs="Times New Roman"/>
          <w:color w:val="000000" w:themeColor="text1"/>
          <w:szCs w:val="24"/>
        </w:rPr>
        <w:t>ustomers may become more price/deal sens</w:t>
      </w:r>
      <w:r w:rsidR="007771B6" w:rsidRPr="000657DB">
        <w:rPr>
          <w:rFonts w:cs="Times New Roman"/>
          <w:color w:val="000000" w:themeColor="text1"/>
          <w:szCs w:val="24"/>
        </w:rPr>
        <w:t xml:space="preserve">itive during an economic crunch. </w:t>
      </w:r>
      <w:r w:rsidR="000A57CF" w:rsidRPr="000657DB">
        <w:rPr>
          <w:rFonts w:cs="Times New Roman"/>
          <w:bCs/>
          <w:color w:val="000000" w:themeColor="text1"/>
          <w:szCs w:val="24"/>
        </w:rPr>
        <w:t>They</w:t>
      </w:r>
      <w:r w:rsidR="009B33E9" w:rsidRPr="000657DB">
        <w:rPr>
          <w:rFonts w:cs="Times New Roman"/>
          <w:bCs/>
          <w:color w:val="000000" w:themeColor="text1"/>
          <w:szCs w:val="24"/>
        </w:rPr>
        <w:t xml:space="preserve"> may change their </w:t>
      </w:r>
      <w:r w:rsidR="000A57CF" w:rsidRPr="000657DB">
        <w:rPr>
          <w:rFonts w:cs="Times New Roman"/>
          <w:bCs/>
          <w:color w:val="000000" w:themeColor="text1"/>
          <w:szCs w:val="24"/>
        </w:rPr>
        <w:t>tastes</w:t>
      </w:r>
      <w:r w:rsidR="009B33E9" w:rsidRPr="000657DB">
        <w:rPr>
          <w:rFonts w:cs="Times New Roman"/>
          <w:bCs/>
          <w:color w:val="000000" w:themeColor="text1"/>
          <w:szCs w:val="24"/>
        </w:rPr>
        <w:t xml:space="preserve"> due to cognitive bias, </w:t>
      </w:r>
      <w:r w:rsidR="000A57CF" w:rsidRPr="000657DB">
        <w:rPr>
          <w:rFonts w:cs="Times New Roman"/>
          <w:bCs/>
          <w:color w:val="000000" w:themeColor="text1"/>
          <w:szCs w:val="24"/>
        </w:rPr>
        <w:t>the change of their</w:t>
      </w:r>
      <w:r w:rsidR="009B33E9" w:rsidRPr="000657DB">
        <w:rPr>
          <w:rFonts w:cs="Times New Roman"/>
          <w:bCs/>
          <w:color w:val="000000" w:themeColor="text1"/>
          <w:szCs w:val="24"/>
        </w:rPr>
        <w:t xml:space="preserve"> familiarity</w:t>
      </w:r>
      <w:r w:rsidR="000A57CF" w:rsidRPr="000657DB">
        <w:rPr>
          <w:rFonts w:cs="Times New Roman"/>
          <w:bCs/>
          <w:color w:val="000000" w:themeColor="text1"/>
          <w:szCs w:val="24"/>
        </w:rPr>
        <w:t xml:space="preserve"> to the product</w:t>
      </w:r>
      <w:r w:rsidR="009B33E9" w:rsidRPr="000657DB">
        <w:rPr>
          <w:rFonts w:cs="Times New Roman"/>
          <w:bCs/>
          <w:color w:val="000000" w:themeColor="text1"/>
          <w:szCs w:val="24"/>
        </w:rPr>
        <w:t xml:space="preserve">, </w:t>
      </w:r>
      <w:r w:rsidR="000A57CF" w:rsidRPr="000657DB">
        <w:rPr>
          <w:rFonts w:cs="Times New Roman"/>
          <w:bCs/>
          <w:color w:val="000000" w:themeColor="text1"/>
          <w:szCs w:val="24"/>
        </w:rPr>
        <w:t xml:space="preserve">and the </w:t>
      </w:r>
      <w:r w:rsidR="009B33E9" w:rsidRPr="000657DB">
        <w:rPr>
          <w:rFonts w:cs="Times New Roman"/>
          <w:bCs/>
          <w:color w:val="000000" w:themeColor="text1"/>
          <w:szCs w:val="24"/>
        </w:rPr>
        <w:t xml:space="preserve">change of their lifestyle and social status </w:t>
      </w:r>
      <w:r w:rsidR="009B33E9" w:rsidRPr="000657DB">
        <w:rPr>
          <w:rFonts w:cs="Times New Roman"/>
          <w:bCs/>
          <w:color w:val="000000" w:themeColor="text1"/>
          <w:szCs w:val="24"/>
        </w:rPr>
        <w:fldChar w:fldCharType="begin"/>
      </w:r>
      <w:r w:rsidR="009B33E9" w:rsidRPr="000657DB">
        <w:rPr>
          <w:rFonts w:cs="Times New Roman"/>
          <w:bCs/>
          <w:color w:val="000000" w:themeColor="text1"/>
          <w:szCs w:val="24"/>
        </w:rPr>
        <w:instrText xml:space="preserve"> ADDIN EN.CITE &lt;EndNote&gt;&lt;Cite&gt;&lt;Author&gt;Meeran&lt;/Author&gt;&lt;Year&gt;2017&lt;/Year&gt;&lt;RecNum&gt;2&lt;/RecNum&gt;&lt;DisplayText&gt;(Meeran, Jahanbin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9B33E9" w:rsidRPr="000657DB">
        <w:rPr>
          <w:rFonts w:cs="Times New Roman"/>
          <w:bCs/>
          <w:color w:val="000000" w:themeColor="text1"/>
          <w:szCs w:val="24"/>
        </w:rPr>
        <w:fldChar w:fldCharType="separate"/>
      </w:r>
      <w:r w:rsidR="009B33E9" w:rsidRPr="000657DB">
        <w:rPr>
          <w:rFonts w:cs="Times New Roman"/>
          <w:bCs/>
          <w:noProof/>
          <w:color w:val="000000" w:themeColor="text1"/>
          <w:szCs w:val="24"/>
        </w:rPr>
        <w:t>(</w:t>
      </w:r>
      <w:hyperlink w:anchor="_ENREF_51" w:tooltip="Meeran, 2017 #2" w:history="1">
        <w:r w:rsidR="00780FE2" w:rsidRPr="000657DB">
          <w:rPr>
            <w:rFonts w:cs="Times New Roman"/>
            <w:bCs/>
            <w:noProof/>
            <w:color w:val="000000" w:themeColor="text1"/>
            <w:szCs w:val="24"/>
          </w:rPr>
          <w:t>Meeran, Jahanbin et al. 2017</w:t>
        </w:r>
      </w:hyperlink>
      <w:r w:rsidR="009B33E9" w:rsidRPr="000657DB">
        <w:rPr>
          <w:rFonts w:cs="Times New Roman"/>
          <w:bCs/>
          <w:noProof/>
          <w:color w:val="000000" w:themeColor="text1"/>
          <w:szCs w:val="24"/>
        </w:rPr>
        <w:t>)</w:t>
      </w:r>
      <w:r w:rsidR="009B33E9" w:rsidRPr="000657DB">
        <w:rPr>
          <w:rFonts w:cs="Times New Roman"/>
          <w:bCs/>
          <w:color w:val="000000" w:themeColor="text1"/>
          <w:szCs w:val="24"/>
        </w:rPr>
        <w:fldChar w:fldCharType="end"/>
      </w:r>
      <w:r w:rsidR="009B33E9" w:rsidRPr="000657DB">
        <w:rPr>
          <w:rFonts w:cs="Times New Roman"/>
          <w:bCs/>
          <w:color w:val="000000" w:themeColor="text1"/>
          <w:szCs w:val="24"/>
        </w:rPr>
        <w:t>.</w:t>
      </w:r>
      <w:r w:rsidR="002C7D3F" w:rsidRPr="000657DB">
        <w:rPr>
          <w:rFonts w:cs="Times New Roman"/>
          <w:bCs/>
          <w:color w:val="000000" w:themeColor="text1"/>
          <w:szCs w:val="24"/>
        </w:rPr>
        <w:t xml:space="preserve"> </w:t>
      </w:r>
      <w:r w:rsidR="004248F1" w:rsidRPr="000657DB">
        <w:rPr>
          <w:rFonts w:cs="Times New Roman"/>
          <w:color w:val="000000" w:themeColor="text1"/>
          <w:szCs w:val="24"/>
        </w:rPr>
        <w:t xml:space="preserve">When a new competitor enters the market, </w:t>
      </w:r>
      <w:r w:rsidR="002C7D3F" w:rsidRPr="000657DB">
        <w:rPr>
          <w:rFonts w:cs="Times New Roman"/>
          <w:color w:val="000000" w:themeColor="text1"/>
          <w:szCs w:val="24"/>
        </w:rPr>
        <w:t xml:space="preserve">the effect of prices and promotions of the focal product may be reduced not only because the new competitor launches their marketing activities but also because customers seek variety. In the year of 2014, </w:t>
      </w:r>
      <w:r w:rsidR="00E76C88" w:rsidRPr="000657DB">
        <w:rPr>
          <w:rFonts w:cs="Times New Roman"/>
          <w:color w:val="000000" w:themeColor="text1"/>
          <w:szCs w:val="24"/>
        </w:rPr>
        <w:t>t</w:t>
      </w:r>
      <w:r w:rsidR="001F144B" w:rsidRPr="000657DB">
        <w:rPr>
          <w:rFonts w:cs="Times New Roman"/>
          <w:color w:val="000000" w:themeColor="text1"/>
          <w:szCs w:val="24"/>
        </w:rPr>
        <w:t xml:space="preserve">he </w:t>
      </w:r>
      <w:r w:rsidR="007771B6" w:rsidRPr="000657DB">
        <w:rPr>
          <w:rFonts w:cs="Times New Roman"/>
          <w:color w:val="000000" w:themeColor="text1"/>
          <w:szCs w:val="24"/>
        </w:rPr>
        <w:t xml:space="preserve">German </w:t>
      </w:r>
      <w:r w:rsidR="001F144B" w:rsidRPr="000657DB">
        <w:rPr>
          <w:rFonts w:cs="Times New Roman"/>
          <w:color w:val="000000" w:themeColor="text1"/>
          <w:szCs w:val="24"/>
        </w:rPr>
        <w:t xml:space="preserve">low-price retail chain Aldi </w:t>
      </w:r>
      <w:r w:rsidR="003161DD" w:rsidRPr="000657DB">
        <w:rPr>
          <w:rFonts w:cs="Times New Roman"/>
          <w:color w:val="000000" w:themeColor="text1"/>
          <w:szCs w:val="24"/>
        </w:rPr>
        <w:t>has opened more than 400 stores in the United States</w:t>
      </w:r>
      <w:r w:rsidR="00E76C88" w:rsidRPr="000657DB">
        <w:rPr>
          <w:rFonts w:cs="Times New Roman"/>
          <w:color w:val="000000" w:themeColor="text1"/>
          <w:szCs w:val="24"/>
        </w:rPr>
        <w:t xml:space="preserve">, which </w:t>
      </w:r>
      <w:r w:rsidR="006E7985" w:rsidRPr="000657DB">
        <w:rPr>
          <w:rFonts w:cs="Times New Roman"/>
          <w:color w:val="000000" w:themeColor="text1"/>
          <w:szCs w:val="24"/>
        </w:rPr>
        <w:t>put</w:t>
      </w:r>
      <w:r w:rsidR="00E76C88" w:rsidRPr="000657DB">
        <w:rPr>
          <w:rFonts w:cs="Times New Roman"/>
          <w:color w:val="000000" w:themeColor="text1"/>
          <w:szCs w:val="24"/>
        </w:rPr>
        <w:t xml:space="preserve"> great pressures </w:t>
      </w:r>
      <w:r w:rsidR="006E7985" w:rsidRPr="000657DB">
        <w:rPr>
          <w:rFonts w:cs="Times New Roman"/>
          <w:color w:val="000000" w:themeColor="text1"/>
          <w:szCs w:val="24"/>
        </w:rPr>
        <w:t>on</w:t>
      </w:r>
      <w:r w:rsidR="00E76C88" w:rsidRPr="000657DB">
        <w:rPr>
          <w:rFonts w:cs="Times New Roman"/>
          <w:color w:val="000000" w:themeColor="text1"/>
          <w:szCs w:val="24"/>
        </w:rPr>
        <w:t xml:space="preserve"> existing retail chains</w:t>
      </w:r>
      <w:r w:rsidR="003161DD" w:rsidRPr="000657DB">
        <w:rPr>
          <w:rFonts w:cs="Times New Roman"/>
          <w:color w:val="000000" w:themeColor="text1"/>
          <w:szCs w:val="24"/>
        </w:rPr>
        <w:t xml:space="preserve"> </w:t>
      </w:r>
      <w:r w:rsidR="003161DD" w:rsidRPr="000657DB">
        <w:rPr>
          <w:rFonts w:cs="Times New Roman"/>
          <w:color w:val="000000" w:themeColor="text1"/>
          <w:szCs w:val="24"/>
        </w:rPr>
        <w:fldChar w:fldCharType="begin"/>
      </w:r>
      <w:r w:rsidR="003161DD" w:rsidRPr="000657DB">
        <w:rPr>
          <w:rFonts w:cs="Times New Roman"/>
          <w:color w:val="000000" w:themeColor="text1"/>
          <w:szCs w:val="24"/>
        </w:rPr>
        <w:instrText xml:space="preserve"> ADDIN EN.CITE &lt;EndNote&gt;&lt;Cite&gt;&lt;Author&gt;Loeb&lt;/Author&gt;&lt;Year&gt;2015&lt;/Year&gt;&lt;RecNum&gt;734&lt;/RecNum&gt;&lt;DisplayText&gt;(Loeb 2015)&lt;/DisplayText&gt;&lt;record&gt;&lt;rec-number&gt;734&lt;/rec-number&gt;&lt;foreign-keys&gt;&lt;key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2015&lt;/title&gt;&lt;/titles&gt;&lt;volume&gt;&lt;style face="normal" font="default" charset="134" size="100%"&gt;2016&lt;/style&gt;&lt;/volume&gt;&lt;dates&gt;&lt;year&gt;&lt;style face="normal" font="default" charset="134" size="100%"&gt;2015&lt;/style&gt;&lt;/year&gt;&lt;/dates&gt;&lt;pub-location&gt;http://www.forbes.com/sites/walterloeb/2014/12/16/unrelenting-competition-the-retail-story-of-2015/#24addfca3ec4&lt;/pub-location&gt;&lt;urls&gt;&lt;/urls&gt;&lt;/record&gt;&lt;/Cite&gt;&lt;/EndNote&gt;</w:instrText>
      </w:r>
      <w:r w:rsidR="003161DD" w:rsidRPr="000657DB">
        <w:rPr>
          <w:rFonts w:cs="Times New Roman"/>
          <w:color w:val="000000" w:themeColor="text1"/>
          <w:szCs w:val="24"/>
        </w:rPr>
        <w:fldChar w:fldCharType="separate"/>
      </w:r>
      <w:r w:rsidR="003161DD" w:rsidRPr="000657DB">
        <w:rPr>
          <w:rFonts w:cs="Times New Roman"/>
          <w:noProof/>
          <w:color w:val="000000" w:themeColor="text1"/>
          <w:szCs w:val="24"/>
        </w:rPr>
        <w:t>(</w:t>
      </w:r>
      <w:hyperlink w:anchor="_ENREF_46" w:tooltip="Loeb, 2015 #734" w:history="1">
        <w:r w:rsidR="00780FE2" w:rsidRPr="000657DB">
          <w:rPr>
            <w:rFonts w:cs="Times New Roman"/>
            <w:noProof/>
            <w:color w:val="000000" w:themeColor="text1"/>
            <w:szCs w:val="24"/>
          </w:rPr>
          <w:t>Loeb 2015</w:t>
        </w:r>
      </w:hyperlink>
      <w:r w:rsidR="003161DD" w:rsidRPr="000657DB">
        <w:rPr>
          <w:rFonts w:cs="Times New Roman"/>
          <w:noProof/>
          <w:color w:val="000000" w:themeColor="text1"/>
          <w:szCs w:val="24"/>
        </w:rPr>
        <w:t>)</w:t>
      </w:r>
      <w:r w:rsidR="003161DD" w:rsidRPr="000657DB">
        <w:rPr>
          <w:rFonts w:cs="Times New Roman"/>
          <w:color w:val="000000" w:themeColor="text1"/>
          <w:szCs w:val="24"/>
        </w:rPr>
        <w:fldChar w:fldCharType="end"/>
      </w:r>
      <w:r w:rsidR="003161DD" w:rsidRPr="000657DB">
        <w:rPr>
          <w:rFonts w:cs="Times New Roman"/>
          <w:color w:val="000000" w:themeColor="text1"/>
          <w:szCs w:val="24"/>
        </w:rPr>
        <w:t xml:space="preserve">. </w:t>
      </w:r>
    </w:p>
    <w:p w14:paraId="3D3133E7" w14:textId="77777777" w:rsidR="007E580E" w:rsidRPr="000657DB" w:rsidRDefault="007E580E" w:rsidP="00324987">
      <w:pPr>
        <w:spacing w:after="0" w:line="360" w:lineRule="auto"/>
        <w:rPr>
          <w:rFonts w:cs="Times New Roman"/>
          <w:color w:val="000000" w:themeColor="text1"/>
          <w:szCs w:val="24"/>
        </w:rPr>
      </w:pPr>
    </w:p>
    <w:p w14:paraId="23A10B7F" w14:textId="04593453" w:rsidR="00F722FC" w:rsidRPr="000657DB" w:rsidRDefault="00571BDF" w:rsidP="00667E4F">
      <w:pPr>
        <w:spacing w:after="0" w:line="360" w:lineRule="auto"/>
        <w:rPr>
          <w:color w:val="000000" w:themeColor="text1"/>
          <w:szCs w:val="24"/>
        </w:rPr>
      </w:pPr>
      <w:r w:rsidRPr="000657DB">
        <w:rPr>
          <w:rFonts w:cs="Times New Roman"/>
          <w:color w:val="000000" w:themeColor="text1"/>
          <w:szCs w:val="24"/>
        </w:rPr>
        <w:t xml:space="preserve">Under </w:t>
      </w:r>
      <w:ins w:id="236" w:author="Soopramanien, Didier" w:date="2017-09-07T16:17:00Z">
        <w:r w:rsidR="00007991">
          <w:rPr>
            <w:rFonts w:cs="Times New Roman"/>
            <w:color w:val="000000" w:themeColor="text1"/>
            <w:szCs w:val="24"/>
          </w:rPr>
          <w:t xml:space="preserve">any of the circumstances </w:t>
        </w:r>
      </w:ins>
      <w:del w:id="237" w:author="Soopramanien, Didier" w:date="2017-09-07T16:17:00Z">
        <w:r w:rsidRPr="000657DB" w:rsidDel="00007991">
          <w:rPr>
            <w:rFonts w:cs="Times New Roman"/>
            <w:color w:val="000000" w:themeColor="text1"/>
            <w:szCs w:val="24"/>
          </w:rPr>
          <w:delText xml:space="preserve">such </w:delText>
        </w:r>
        <w:r w:rsidR="00C23237" w:rsidRPr="000657DB" w:rsidDel="00007991">
          <w:rPr>
            <w:rFonts w:cs="Times New Roman"/>
            <w:color w:val="000000" w:themeColor="text1"/>
            <w:szCs w:val="24"/>
          </w:rPr>
          <w:delText xml:space="preserve">a </w:delText>
        </w:r>
      </w:del>
      <w:ins w:id="238" w:author="Soopramanien, Didier" w:date="2017-09-07T16:17:00Z">
        <w:r w:rsidR="00007991">
          <w:rPr>
            <w:rFonts w:cs="Times New Roman"/>
            <w:color w:val="000000" w:themeColor="text1"/>
            <w:szCs w:val="24"/>
          </w:rPr>
          <w:t>described above</w:t>
        </w:r>
      </w:ins>
      <w:del w:id="239" w:author="Soopramanien, Didier" w:date="2017-09-07T16:17:00Z">
        <w:r w:rsidR="009D69EA" w:rsidRPr="000657DB" w:rsidDel="00007991">
          <w:rPr>
            <w:rFonts w:cs="Times New Roman"/>
            <w:color w:val="000000" w:themeColor="text1"/>
            <w:szCs w:val="24"/>
          </w:rPr>
          <w:delText>circumstance</w:delText>
        </w:r>
      </w:del>
      <w:r w:rsidR="006172D9" w:rsidRPr="000657DB">
        <w:rPr>
          <w:rFonts w:cs="Times New Roman"/>
          <w:color w:val="000000" w:themeColor="text1"/>
          <w:szCs w:val="24"/>
        </w:rPr>
        <w:t>,</w:t>
      </w:r>
      <w:r w:rsidR="00E446EB" w:rsidRPr="000657DB">
        <w:rPr>
          <w:rFonts w:cs="Times New Roman"/>
          <w:color w:val="000000" w:themeColor="text1"/>
          <w:szCs w:val="24"/>
        </w:rPr>
        <w:t xml:space="preserve"> </w:t>
      </w:r>
      <w:r w:rsidRPr="000657DB">
        <w:rPr>
          <w:rFonts w:cs="Times New Roman"/>
          <w:color w:val="000000" w:themeColor="text1"/>
          <w:szCs w:val="24"/>
        </w:rPr>
        <w:t>conventional</w:t>
      </w:r>
      <w:r w:rsidR="00E446EB" w:rsidRPr="000657DB">
        <w:rPr>
          <w:rFonts w:cs="Times New Roman"/>
          <w:color w:val="000000" w:themeColor="text1"/>
          <w:szCs w:val="24"/>
        </w:rPr>
        <w:t xml:space="preserve"> </w:t>
      </w:r>
      <w:r w:rsidR="009D69EA" w:rsidRPr="000657DB">
        <w:rPr>
          <w:rFonts w:cs="Times New Roman"/>
          <w:color w:val="000000" w:themeColor="text1"/>
          <w:szCs w:val="24"/>
        </w:rPr>
        <w:t>model</w:t>
      </w:r>
      <w:r w:rsidRPr="000657DB">
        <w:rPr>
          <w:rFonts w:cs="Times New Roman"/>
          <w:color w:val="000000" w:themeColor="text1"/>
          <w:szCs w:val="24"/>
        </w:rPr>
        <w:t>s</w:t>
      </w:r>
      <w:r w:rsidR="006172D9" w:rsidRPr="000657DB">
        <w:rPr>
          <w:rFonts w:cs="Times New Roman"/>
          <w:color w:val="000000" w:themeColor="text1"/>
          <w:szCs w:val="24"/>
        </w:rPr>
        <w:t xml:space="preserve"> </w:t>
      </w:r>
      <w:r w:rsidR="001F144B" w:rsidRPr="000657DB">
        <w:rPr>
          <w:rFonts w:cs="Times New Roman"/>
          <w:color w:val="000000" w:themeColor="text1"/>
          <w:szCs w:val="24"/>
        </w:rPr>
        <w:t xml:space="preserve">which assume no change </w:t>
      </w:r>
      <w:ins w:id="240" w:author="Soopramanien, Didier" w:date="2017-09-07T16:17:00Z">
        <w:r w:rsidR="00007991">
          <w:rPr>
            <w:rFonts w:cs="Times New Roman"/>
            <w:noProof/>
            <w:color w:val="000000" w:themeColor="text1"/>
            <w:szCs w:val="24"/>
          </w:rPr>
          <w:t>in</w:t>
        </w:r>
      </w:ins>
      <w:del w:id="241" w:author="Soopramanien, Didier" w:date="2017-09-07T16:17:00Z">
        <w:r w:rsidR="00C23237" w:rsidRPr="000657DB" w:rsidDel="00007991">
          <w:rPr>
            <w:rFonts w:cs="Times New Roman"/>
            <w:noProof/>
            <w:color w:val="000000" w:themeColor="text1"/>
            <w:szCs w:val="24"/>
          </w:rPr>
          <w:delText>for</w:delText>
        </w:r>
      </w:del>
      <w:r w:rsidR="002D6E89" w:rsidRPr="000657DB">
        <w:rPr>
          <w:rFonts w:cs="Times New Roman"/>
          <w:color w:val="000000" w:themeColor="text1"/>
          <w:szCs w:val="24"/>
        </w:rPr>
        <w:t xml:space="preserve"> the effect</w:t>
      </w:r>
      <w:r w:rsidR="001F144B" w:rsidRPr="000657DB">
        <w:rPr>
          <w:rFonts w:cs="Times New Roman"/>
          <w:color w:val="000000" w:themeColor="text1"/>
          <w:szCs w:val="24"/>
        </w:rPr>
        <w:t xml:space="preserve"> of the </w:t>
      </w:r>
      <w:r w:rsidR="009F2E72" w:rsidRPr="000657DB">
        <w:rPr>
          <w:rFonts w:cs="Times New Roman"/>
          <w:color w:val="000000" w:themeColor="text1"/>
          <w:szCs w:val="24"/>
        </w:rPr>
        <w:t>price</w:t>
      </w:r>
      <w:del w:id="242" w:author="Soopramanien, Didier" w:date="2017-09-07T16:17:00Z">
        <w:r w:rsidR="009F2E72" w:rsidRPr="000657DB" w:rsidDel="00007991">
          <w:rPr>
            <w:rFonts w:cs="Times New Roman"/>
            <w:color w:val="000000" w:themeColor="text1"/>
            <w:szCs w:val="24"/>
          </w:rPr>
          <w:delText>s</w:delText>
        </w:r>
      </w:del>
      <w:r w:rsidR="009F2E72" w:rsidRPr="000657DB">
        <w:rPr>
          <w:rFonts w:cs="Times New Roman"/>
          <w:color w:val="000000" w:themeColor="text1"/>
          <w:szCs w:val="24"/>
        </w:rPr>
        <w:t xml:space="preserve"> and promotions</w:t>
      </w:r>
      <w:r w:rsidR="001F144B" w:rsidRPr="000657DB">
        <w:rPr>
          <w:rFonts w:cs="Times New Roman"/>
          <w:color w:val="000000" w:themeColor="text1"/>
          <w:szCs w:val="24"/>
        </w:rPr>
        <w:t xml:space="preserve"> </w:t>
      </w:r>
      <w:r w:rsidR="006172D9" w:rsidRPr="000657DB">
        <w:rPr>
          <w:rFonts w:cs="Times New Roman"/>
          <w:color w:val="000000" w:themeColor="text1"/>
          <w:szCs w:val="24"/>
        </w:rPr>
        <w:t xml:space="preserve">may potentially be </w:t>
      </w:r>
      <w:r w:rsidR="00EE2F4E" w:rsidRPr="000657DB">
        <w:rPr>
          <w:rFonts w:cs="Times New Roman"/>
          <w:color w:val="000000" w:themeColor="text1"/>
          <w:szCs w:val="24"/>
        </w:rPr>
        <w:t>subject to</w:t>
      </w:r>
      <w:ins w:id="243" w:author="Soopramanien, Didier" w:date="2017-09-06T20:33:00Z">
        <w:r w:rsidR="00E75FBF">
          <w:rPr>
            <w:rFonts w:cs="Times New Roman"/>
            <w:color w:val="000000" w:themeColor="text1"/>
            <w:szCs w:val="24"/>
          </w:rPr>
          <w:t xml:space="preserve"> a</w:t>
        </w:r>
      </w:ins>
      <w:r w:rsidR="00EE2F4E" w:rsidRPr="000657DB">
        <w:rPr>
          <w:rFonts w:cs="Times New Roman"/>
          <w:color w:val="000000" w:themeColor="text1"/>
          <w:szCs w:val="24"/>
        </w:rPr>
        <w:t xml:space="preserve"> structural break</w:t>
      </w:r>
      <w:ins w:id="244" w:author="Soopramanien, Didier" w:date="2017-09-07T16:18:00Z">
        <w:r w:rsidR="00007991">
          <w:rPr>
            <w:rFonts w:cs="Times New Roman"/>
            <w:color w:val="000000" w:themeColor="text1"/>
            <w:szCs w:val="24"/>
          </w:rPr>
          <w:t xml:space="preserve"> problem</w:t>
        </w:r>
      </w:ins>
      <w:r w:rsidR="002D6E89" w:rsidRPr="000657DB">
        <w:rPr>
          <w:rFonts w:cs="Times New Roman"/>
          <w:color w:val="000000" w:themeColor="text1"/>
          <w:szCs w:val="24"/>
        </w:rPr>
        <w:t xml:space="preserve">. A structural break </w:t>
      </w:r>
      <w:r w:rsidR="00E446EB" w:rsidRPr="000657DB">
        <w:rPr>
          <w:rFonts w:cs="Times New Roman"/>
          <w:color w:val="000000" w:themeColor="text1"/>
          <w:szCs w:val="24"/>
        </w:rPr>
        <w:t xml:space="preserve">is defined as </w:t>
      </w:r>
      <w:r w:rsidR="002D6E89" w:rsidRPr="000657DB">
        <w:rPr>
          <w:rFonts w:cs="Times New Roman"/>
          <w:color w:val="000000" w:themeColor="text1"/>
          <w:szCs w:val="24"/>
        </w:rPr>
        <w:t xml:space="preserve">a </w:t>
      </w:r>
      <w:r w:rsidR="00E446EB" w:rsidRPr="000657DB">
        <w:rPr>
          <w:rFonts w:cs="Times New Roman"/>
          <w:color w:val="000000" w:themeColor="text1"/>
          <w:szCs w:val="24"/>
        </w:rPr>
        <w:t>large change in</w:t>
      </w:r>
      <w:r w:rsidR="001F144B" w:rsidRPr="000657DB">
        <w:rPr>
          <w:rFonts w:cs="Times New Roman"/>
          <w:color w:val="000000" w:themeColor="text1"/>
          <w:szCs w:val="24"/>
        </w:rPr>
        <w:t xml:space="preserve"> the parameter coefficients of </w:t>
      </w:r>
      <w:r w:rsidR="00E446EB" w:rsidRPr="000657DB">
        <w:rPr>
          <w:rFonts w:cs="Times New Roman"/>
          <w:color w:val="000000" w:themeColor="text1"/>
          <w:szCs w:val="24"/>
        </w:rPr>
        <w:t xml:space="preserve">the model </w:t>
      </w:r>
      <w:r w:rsidR="00E446EB" w:rsidRPr="000657DB">
        <w:rPr>
          <w:rFonts w:cs="Times New Roman"/>
          <w:color w:val="000000" w:themeColor="text1"/>
          <w:szCs w:val="24"/>
        </w:rPr>
        <w:fldChar w:fldCharType="begin"/>
      </w:r>
      <w:r w:rsidR="00E77650" w:rsidRPr="000657DB">
        <w:rPr>
          <w:rFonts w:cs="Times New Roman"/>
          <w:color w:val="000000" w:themeColor="text1"/>
          <w:szCs w:val="24"/>
        </w:rPr>
        <w:instrText xml:space="preserve"> ADDIN EN.CITE &lt;EndNote&gt;&lt;Cite&gt;&lt;Author&gt;Armstrong&lt;/Author&gt;&lt;Year&gt;2001&lt;/Year&gt;&lt;RecNum&gt;215&lt;/RecNum&gt;&lt;DisplayText&gt;(Allen and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446EB" w:rsidRPr="000657DB">
        <w:rPr>
          <w:rFonts w:cs="Times New Roman"/>
          <w:color w:val="000000" w:themeColor="text1"/>
          <w:szCs w:val="24"/>
        </w:rPr>
        <w:fldChar w:fldCharType="separate"/>
      </w:r>
      <w:r w:rsidR="00E77650" w:rsidRPr="000657DB">
        <w:rPr>
          <w:rFonts w:cs="Times New Roman"/>
          <w:noProof/>
          <w:color w:val="000000" w:themeColor="text1"/>
          <w:szCs w:val="24"/>
        </w:rPr>
        <w:t>(</w:t>
      </w:r>
      <w:hyperlink w:anchor="_ENREF_2" w:tooltip="Allen, 2001 #204" w:history="1">
        <w:r w:rsidR="00780FE2" w:rsidRPr="000657DB">
          <w:rPr>
            <w:rFonts w:cs="Times New Roman"/>
            <w:noProof/>
            <w:color w:val="000000" w:themeColor="text1"/>
            <w:szCs w:val="24"/>
          </w:rPr>
          <w:t>Allen and Fildes 2001</w:t>
        </w:r>
      </w:hyperlink>
      <w:r w:rsidR="00E77650" w:rsidRPr="000657DB">
        <w:rPr>
          <w:rFonts w:cs="Times New Roman"/>
          <w:noProof/>
          <w:color w:val="000000" w:themeColor="text1"/>
          <w:szCs w:val="24"/>
        </w:rPr>
        <w:t xml:space="preserve">, </w:t>
      </w:r>
      <w:hyperlink w:anchor="_ENREF_8" w:tooltip="Armstrong, 2001 #215" w:history="1">
        <w:r w:rsidR="00780FE2" w:rsidRPr="000657DB">
          <w:rPr>
            <w:rFonts w:cs="Times New Roman"/>
            <w:noProof/>
            <w:color w:val="000000" w:themeColor="text1"/>
            <w:szCs w:val="24"/>
          </w:rPr>
          <w:t>Armstrong 2001</w:t>
        </w:r>
      </w:hyperlink>
      <w:r w:rsidR="00E77650" w:rsidRPr="000657DB">
        <w:rPr>
          <w:rFonts w:cs="Times New Roman"/>
          <w:noProof/>
          <w:color w:val="000000" w:themeColor="text1"/>
          <w:szCs w:val="24"/>
        </w:rPr>
        <w:t>)</w:t>
      </w:r>
      <w:r w:rsidR="00E446EB" w:rsidRPr="000657DB">
        <w:rPr>
          <w:rFonts w:cs="Times New Roman"/>
          <w:color w:val="000000" w:themeColor="text1"/>
          <w:szCs w:val="24"/>
        </w:rPr>
        <w:fldChar w:fldCharType="end"/>
      </w:r>
      <w:r w:rsidR="00E446EB" w:rsidRPr="000657DB">
        <w:rPr>
          <w:rFonts w:cs="Times New Roman"/>
          <w:color w:val="000000" w:themeColor="text1"/>
          <w:szCs w:val="24"/>
        </w:rPr>
        <w:t xml:space="preserve">. </w:t>
      </w:r>
      <w:r w:rsidR="001F144B" w:rsidRPr="000657DB">
        <w:rPr>
          <w:rFonts w:cs="Times New Roman"/>
          <w:color w:val="000000" w:themeColor="text1"/>
          <w:szCs w:val="24"/>
        </w:rPr>
        <w:t>T</w:t>
      </w:r>
      <w:r w:rsidR="00E446EB" w:rsidRPr="000657DB">
        <w:rPr>
          <w:rFonts w:cs="Times New Roman"/>
          <w:color w:val="000000" w:themeColor="text1"/>
          <w:szCs w:val="24"/>
        </w:rPr>
        <w:t xml:space="preserve">he model </w:t>
      </w:r>
      <w:r w:rsidR="001F144B" w:rsidRPr="000657DB">
        <w:rPr>
          <w:rFonts w:cs="Times New Roman"/>
          <w:color w:val="000000" w:themeColor="text1"/>
          <w:szCs w:val="24"/>
        </w:rPr>
        <w:lastRenderedPageBreak/>
        <w:t xml:space="preserve">which is subject to structural break </w:t>
      </w:r>
      <w:r w:rsidR="00E446EB" w:rsidRPr="000657DB">
        <w:rPr>
          <w:rFonts w:cs="Times New Roman"/>
          <w:color w:val="000000" w:themeColor="text1"/>
          <w:szCs w:val="24"/>
        </w:rPr>
        <w:t xml:space="preserve">may </w:t>
      </w:r>
      <w:r w:rsidR="001F144B" w:rsidRPr="000657DB">
        <w:rPr>
          <w:rFonts w:cs="Times New Roman"/>
          <w:color w:val="000000" w:themeColor="text1"/>
          <w:szCs w:val="24"/>
        </w:rPr>
        <w:t>generate</w:t>
      </w:r>
      <w:r w:rsidR="00E446EB" w:rsidRPr="000657DB">
        <w:rPr>
          <w:rFonts w:cs="Times New Roman"/>
          <w:color w:val="000000" w:themeColor="text1"/>
          <w:szCs w:val="24"/>
        </w:rPr>
        <w:t xml:space="preserve"> biased and less accurate forecasts</w:t>
      </w:r>
      <w:r w:rsidR="00C23237" w:rsidRPr="000657DB">
        <w:rPr>
          <w:rFonts w:cs="Times New Roman"/>
          <w:color w:val="000000" w:themeColor="text1"/>
          <w:szCs w:val="24"/>
        </w:rPr>
        <w:t>, and this has</w:t>
      </w:r>
      <w:r w:rsidR="00FD1379" w:rsidRPr="000657DB">
        <w:rPr>
          <w:rFonts w:cs="Times New Roman"/>
          <w:color w:val="000000" w:themeColor="text1"/>
          <w:szCs w:val="24"/>
        </w:rPr>
        <w:t xml:space="preserve"> been </w:t>
      </w:r>
      <w:r w:rsidR="002D6E89" w:rsidRPr="000657DB">
        <w:rPr>
          <w:rFonts w:cs="Times New Roman"/>
          <w:color w:val="000000" w:themeColor="text1"/>
          <w:szCs w:val="24"/>
        </w:rPr>
        <w:t xml:space="preserve">historically </w:t>
      </w:r>
      <w:r w:rsidR="00FD1379" w:rsidRPr="000657DB">
        <w:rPr>
          <w:rFonts w:cs="Times New Roman"/>
          <w:color w:val="000000" w:themeColor="text1"/>
          <w:szCs w:val="24"/>
        </w:rPr>
        <w:t>address</w:t>
      </w:r>
      <w:r w:rsidR="00A275F4" w:rsidRPr="000657DB">
        <w:rPr>
          <w:rFonts w:cs="Times New Roman"/>
          <w:color w:val="000000" w:themeColor="text1"/>
          <w:szCs w:val="24"/>
        </w:rPr>
        <w:t>ed</w:t>
      </w:r>
      <w:r w:rsidR="00FD1379" w:rsidRPr="000657DB">
        <w:rPr>
          <w:rFonts w:cs="Times New Roman"/>
          <w:color w:val="000000" w:themeColor="text1"/>
          <w:szCs w:val="24"/>
        </w:rPr>
        <w:t xml:space="preserve"> in </w:t>
      </w:r>
      <w:r w:rsidR="003F3E78" w:rsidRPr="000657DB">
        <w:rPr>
          <w:rFonts w:cs="Times New Roman"/>
          <w:color w:val="000000" w:themeColor="text1"/>
          <w:szCs w:val="24"/>
        </w:rPr>
        <w:t>the</w:t>
      </w:r>
      <w:r w:rsidR="00FD1379" w:rsidRPr="000657DB">
        <w:rPr>
          <w:rFonts w:cs="Times New Roman"/>
          <w:color w:val="000000" w:themeColor="text1"/>
          <w:szCs w:val="24"/>
        </w:rPr>
        <w:t xml:space="preserve"> </w:t>
      </w:r>
      <w:r w:rsidR="00AA3B44" w:rsidRPr="000657DB">
        <w:rPr>
          <w:rFonts w:cs="Times New Roman"/>
          <w:color w:val="000000" w:themeColor="text1"/>
          <w:szCs w:val="24"/>
        </w:rPr>
        <w:t>economics</w:t>
      </w:r>
      <w:r w:rsidR="00FD1379" w:rsidRPr="000657DB">
        <w:rPr>
          <w:rFonts w:cs="Times New Roman"/>
          <w:color w:val="000000" w:themeColor="text1"/>
          <w:szCs w:val="24"/>
        </w:rPr>
        <w:t xml:space="preserve"> literature</w:t>
      </w:r>
      <w:r w:rsidR="00C2529B" w:rsidRPr="000657DB">
        <w:rPr>
          <w:rFonts w:cs="Times New Roman"/>
          <w:color w:val="000000" w:themeColor="text1"/>
          <w:szCs w:val="24"/>
        </w:rPr>
        <w:t xml:space="preserve"> </w:t>
      </w:r>
      <w:commentRangeStart w:id="245"/>
      <w:r w:rsidR="00C2529B" w:rsidRPr="000657DB">
        <w:rPr>
          <w:rFonts w:cs="Times New Roman"/>
          <w:color w:val="000000" w:themeColor="text1"/>
          <w:szCs w:val="24"/>
        </w:rPr>
        <w:fldChar w:fldCharType="begin">
          <w:fldData xml:space="preserve">PEVuZE5vdGU+PENpdGU+PEF1dGhvcj5DbGVtZW50czwvQXV0aG9yPjxZZWFyPjE5OTQ8L1llYXI+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</w:fldData>
        </w:fldChar>
      </w:r>
      <w:r w:rsidR="003328E1" w:rsidRPr="000657DB">
        <w:rPr>
          <w:rFonts w:cs="Times New Roman"/>
          <w:color w:val="000000" w:themeColor="text1"/>
          <w:szCs w:val="24"/>
        </w:rPr>
        <w:instrText xml:space="preserve"> ADDIN EN.CITE </w:instrText>
      </w:r>
      <w:r w:rsidR="003328E1" w:rsidRPr="000657DB">
        <w:rPr>
          <w:rFonts w:cs="Times New Roman"/>
          <w:color w:val="000000" w:themeColor="text1"/>
          <w:szCs w:val="24"/>
        </w:rPr>
        <w:fldChar w:fldCharType="begin">
          <w:fldData xml:space="preserve">PEVuZE5vdGU+PENpdGU+PEF1dGhvcj5DbGVtZW50czwvQXV0aG9yPjxZZWFyPjE5OTQ8L1llYXI+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</w:fldData>
        </w:fldChar>
      </w:r>
      <w:r w:rsidR="003328E1" w:rsidRPr="000657DB">
        <w:rPr>
          <w:rFonts w:cs="Times New Roman"/>
          <w:color w:val="000000" w:themeColor="text1"/>
          <w:szCs w:val="24"/>
        </w:rPr>
        <w:instrText xml:space="preserve"> ADDIN EN.CITE.DATA </w:instrText>
      </w:r>
      <w:r w:rsidR="003328E1" w:rsidRPr="000657DB">
        <w:rPr>
          <w:rFonts w:cs="Times New Roman"/>
          <w:color w:val="000000" w:themeColor="text1"/>
          <w:szCs w:val="24"/>
        </w:rPr>
      </w:r>
      <w:r w:rsidR="003328E1" w:rsidRPr="000657DB">
        <w:rPr>
          <w:rFonts w:cs="Times New Roman"/>
          <w:color w:val="000000" w:themeColor="text1"/>
          <w:szCs w:val="24"/>
        </w:rPr>
        <w:fldChar w:fldCharType="end"/>
      </w:r>
      <w:r w:rsidR="00C2529B" w:rsidRPr="000657DB">
        <w:rPr>
          <w:rFonts w:cs="Times New Roman"/>
          <w:color w:val="000000" w:themeColor="text1"/>
          <w:szCs w:val="24"/>
        </w:rPr>
      </w:r>
      <w:r w:rsidR="00C2529B" w:rsidRPr="000657DB">
        <w:rPr>
          <w:rFonts w:cs="Times New Roman"/>
          <w:color w:val="000000" w:themeColor="text1"/>
          <w:szCs w:val="24"/>
        </w:rPr>
        <w:fldChar w:fldCharType="separate"/>
      </w:r>
      <w:r w:rsidR="007E580E" w:rsidRPr="000657DB">
        <w:rPr>
          <w:rFonts w:cs="Times New Roman"/>
          <w:noProof/>
          <w:color w:val="000000" w:themeColor="text1"/>
          <w:szCs w:val="24"/>
        </w:rPr>
        <w:t xml:space="preserve">(see </w:t>
      </w:r>
      <w:hyperlink w:anchor="_ENREF_20" w:tooltip="Clements, 1994 #647" w:history="1">
        <w:r w:rsidR="00780FE2" w:rsidRPr="000657DB">
          <w:rPr>
            <w:rFonts w:cs="Times New Roman"/>
            <w:noProof/>
            <w:color w:val="000000" w:themeColor="text1"/>
            <w:szCs w:val="24"/>
          </w:rPr>
          <w:t>Clements and Hendry 1994</w:t>
        </w:r>
      </w:hyperlink>
      <w:r w:rsidR="007E580E" w:rsidRPr="000657DB">
        <w:rPr>
          <w:rFonts w:cs="Times New Roman"/>
          <w:noProof/>
          <w:color w:val="000000" w:themeColor="text1"/>
          <w:szCs w:val="24"/>
        </w:rPr>
        <w:t xml:space="preserve">, </w:t>
      </w:r>
      <w:hyperlink w:anchor="_ENREF_66" w:tooltip="Pesaran, 2005 #622" w:history="1">
        <w:r w:rsidR="00780FE2" w:rsidRPr="000657DB">
          <w:rPr>
            <w:rFonts w:cs="Times New Roman"/>
            <w:noProof/>
            <w:color w:val="000000" w:themeColor="text1"/>
            <w:szCs w:val="24"/>
          </w:rPr>
          <w:t>Pesaran and Timmermann 2005</w:t>
        </w:r>
      </w:hyperlink>
      <w:r w:rsidR="007E580E" w:rsidRPr="000657DB">
        <w:rPr>
          <w:rFonts w:cs="Times New Roman"/>
          <w:noProof/>
          <w:color w:val="000000" w:themeColor="text1"/>
          <w:szCs w:val="24"/>
        </w:rPr>
        <w:t>)</w:t>
      </w:r>
      <w:r w:rsidR="00C2529B" w:rsidRPr="000657DB">
        <w:rPr>
          <w:rFonts w:cs="Times New Roman"/>
          <w:color w:val="000000" w:themeColor="text1"/>
          <w:szCs w:val="24"/>
        </w:rPr>
        <w:fldChar w:fldCharType="end"/>
      </w:r>
      <w:commentRangeEnd w:id="245"/>
      <w:r w:rsidR="00007991">
        <w:rPr>
          <w:rStyle w:val="CommentReference"/>
        </w:rPr>
        <w:commentReference w:id="245"/>
      </w:r>
      <w:r w:rsidR="00510BD4" w:rsidRPr="000657DB">
        <w:rPr>
          <w:rFonts w:cs="Times New Roman"/>
          <w:color w:val="000000" w:themeColor="text1"/>
          <w:szCs w:val="24"/>
        </w:rPr>
        <w:t xml:space="preserve">. </w:t>
      </w:r>
      <w:r w:rsidR="00E0486B" w:rsidRPr="000657DB">
        <w:rPr>
          <w:rFonts w:cs="Times New Roman"/>
          <w:color w:val="000000" w:themeColor="text1"/>
          <w:szCs w:val="24"/>
        </w:rPr>
        <w:t xml:space="preserve">In this study, we propose </w:t>
      </w:r>
      <w:ins w:id="246" w:author="Soopramanien, Didier" w:date="2017-09-07T16:19:00Z">
        <w:r w:rsidR="00007991">
          <w:rPr>
            <w:rFonts w:cs="Times New Roman"/>
            <w:color w:val="000000" w:themeColor="text1"/>
            <w:szCs w:val="24"/>
          </w:rPr>
          <w:t xml:space="preserve">and use </w:t>
        </w:r>
      </w:ins>
      <w:del w:id="247" w:author="Soopramanien, Didier" w:date="2017-09-07T16:19:00Z">
        <w:r w:rsidR="00E0486B" w:rsidRPr="000657DB" w:rsidDel="00007991">
          <w:rPr>
            <w:rFonts w:cs="Times New Roman"/>
            <w:color w:val="000000" w:themeColor="text1"/>
            <w:szCs w:val="24"/>
          </w:rPr>
          <w:delText xml:space="preserve">effective </w:delText>
        </w:r>
      </w:del>
      <w:r w:rsidR="00E0486B" w:rsidRPr="000657DB">
        <w:rPr>
          <w:rFonts w:cs="Times New Roman"/>
          <w:color w:val="000000" w:themeColor="text1"/>
          <w:szCs w:val="24"/>
        </w:rPr>
        <w:t xml:space="preserve">forecasting </w:t>
      </w:r>
      <w:r w:rsidR="00325015" w:rsidRPr="000657DB">
        <w:rPr>
          <w:rFonts w:cs="Times New Roman"/>
          <w:color w:val="000000" w:themeColor="text1"/>
          <w:szCs w:val="24"/>
        </w:rPr>
        <w:t>methods</w:t>
      </w:r>
      <w:r w:rsidR="00E0486B" w:rsidRPr="000657DB">
        <w:rPr>
          <w:rFonts w:cs="Times New Roman"/>
          <w:color w:val="000000" w:themeColor="text1"/>
          <w:szCs w:val="24"/>
        </w:rPr>
        <w:t xml:space="preserve"> </w:t>
      </w:r>
      <w:r w:rsidR="0083328F" w:rsidRPr="000657DB">
        <w:rPr>
          <w:rFonts w:cs="Times New Roman"/>
          <w:color w:val="000000" w:themeColor="text1"/>
          <w:szCs w:val="24"/>
        </w:rPr>
        <w:t>which</w:t>
      </w:r>
      <w:del w:id="248" w:author="Soopramanien, Didier" w:date="2017-09-07T16:19:00Z">
        <w:r w:rsidR="0072089F" w:rsidRPr="000657DB" w:rsidDel="00007991">
          <w:rPr>
            <w:rFonts w:cs="Times New Roman"/>
            <w:color w:val="000000" w:themeColor="text1"/>
            <w:szCs w:val="24"/>
          </w:rPr>
          <w:delText xml:space="preserve"> generate more accurate forecasts </w:delText>
        </w:r>
        <w:r w:rsidR="00A0244D" w:rsidRPr="000657DB" w:rsidDel="00007991">
          <w:rPr>
            <w:rFonts w:cs="Times New Roman"/>
            <w:color w:val="000000" w:themeColor="text1"/>
            <w:szCs w:val="24"/>
          </w:rPr>
          <w:delText xml:space="preserve">compared to conventional models </w:delText>
        </w:r>
        <w:r w:rsidR="0072089F" w:rsidRPr="000657DB" w:rsidDel="00007991">
          <w:rPr>
            <w:rFonts w:cs="Times New Roman"/>
            <w:color w:val="000000" w:themeColor="text1"/>
            <w:szCs w:val="24"/>
          </w:rPr>
          <w:delText>by</w:delText>
        </w:r>
      </w:del>
      <w:r w:rsidR="0072089F" w:rsidRPr="000657DB">
        <w:rPr>
          <w:rFonts w:cs="Times New Roman"/>
          <w:color w:val="000000" w:themeColor="text1"/>
          <w:szCs w:val="24"/>
        </w:rPr>
        <w:t xml:space="preserve"> mitigat</w:t>
      </w:r>
      <w:ins w:id="249" w:author="Soopramanien, Didier" w:date="2017-09-07T16:19:00Z">
        <w:r w:rsidR="00007991">
          <w:rPr>
            <w:rFonts w:cs="Times New Roman"/>
            <w:color w:val="000000" w:themeColor="text1"/>
            <w:szCs w:val="24"/>
          </w:rPr>
          <w:t>e</w:t>
        </w:r>
      </w:ins>
      <w:del w:id="250" w:author="Soopramanien, Didier" w:date="2017-09-07T16:19:00Z">
        <w:r w:rsidR="0072089F" w:rsidRPr="000657DB" w:rsidDel="00007991">
          <w:rPr>
            <w:rFonts w:cs="Times New Roman"/>
            <w:color w:val="000000" w:themeColor="text1"/>
            <w:szCs w:val="24"/>
          </w:rPr>
          <w:delText>ing</w:delText>
        </w:r>
      </w:del>
      <w:r w:rsidR="00E0486B" w:rsidRPr="000657DB">
        <w:rPr>
          <w:rFonts w:cs="Times New Roman"/>
          <w:color w:val="000000" w:themeColor="text1"/>
          <w:szCs w:val="24"/>
        </w:rPr>
        <w:t xml:space="preserve"> the forecast bias due to </w:t>
      </w:r>
      <w:r w:rsidR="0083328F" w:rsidRPr="000657DB">
        <w:rPr>
          <w:rFonts w:cs="Times New Roman"/>
          <w:color w:val="000000" w:themeColor="text1"/>
          <w:szCs w:val="24"/>
        </w:rPr>
        <w:t xml:space="preserve">the </w:t>
      </w:r>
      <w:r w:rsidR="00E0486B" w:rsidRPr="000657DB">
        <w:rPr>
          <w:rFonts w:cs="Times New Roman"/>
          <w:color w:val="000000" w:themeColor="text1"/>
          <w:szCs w:val="24"/>
        </w:rPr>
        <w:t xml:space="preserve">structural </w:t>
      </w:r>
      <w:r w:rsidR="0083328F" w:rsidRPr="000657DB">
        <w:rPr>
          <w:rFonts w:cs="Times New Roman"/>
          <w:color w:val="000000" w:themeColor="text1"/>
          <w:szCs w:val="24"/>
        </w:rPr>
        <w:t>break</w:t>
      </w:r>
      <w:ins w:id="251" w:author="Soopramanien, Didier" w:date="2017-09-07T16:19:00Z">
        <w:r w:rsidR="00007991">
          <w:rPr>
            <w:rFonts w:cs="Times New Roman"/>
            <w:color w:val="000000" w:themeColor="text1"/>
            <w:szCs w:val="24"/>
          </w:rPr>
          <w:t xml:space="preserve"> and consequently produce better and more robust forecasts</w:t>
        </w:r>
      </w:ins>
      <w:r w:rsidR="00E0486B" w:rsidRPr="000657DB">
        <w:rPr>
          <w:rFonts w:cs="Times New Roman"/>
          <w:color w:val="000000" w:themeColor="text1"/>
          <w:szCs w:val="24"/>
        </w:rPr>
        <w:t xml:space="preserve">. </w:t>
      </w:r>
      <w:del w:id="252" w:author="黄韬" w:date="2017-09-11T15:43:00Z">
        <w:r w:rsidR="00712D36" w:rsidRPr="000657DB" w:rsidDel="00C905AA">
          <w:rPr>
            <w:rFonts w:cs="Times New Roman"/>
            <w:color w:val="000000" w:themeColor="text1"/>
            <w:szCs w:val="24"/>
          </w:rPr>
          <w:delText xml:space="preserve">Our methods </w:delText>
        </w:r>
      </w:del>
      <w:ins w:id="253" w:author="Soopramanien, Didier" w:date="2017-09-08T15:37:00Z">
        <w:del w:id="254" w:author="黄韬" w:date="2017-09-11T15:43:00Z">
          <w:r w:rsidR="005D713F" w:rsidDel="00C905AA">
            <w:rPr>
              <w:rFonts w:cs="Times New Roman"/>
              <w:color w:val="000000" w:themeColor="text1"/>
              <w:szCs w:val="24"/>
            </w:rPr>
            <w:delText>consists of</w:delText>
          </w:r>
        </w:del>
      </w:ins>
      <w:del w:id="255" w:author="黄韬" w:date="2017-09-11T15:43:00Z">
        <w:r w:rsidR="00712D36" w:rsidRPr="000657DB" w:rsidDel="00C905AA">
          <w:rPr>
            <w:rFonts w:cs="Times New Roman"/>
            <w:color w:val="000000" w:themeColor="text1"/>
            <w:szCs w:val="24"/>
          </w:rPr>
          <w:delText>contain three stages: we first select the most important predictors (e.g., competitive prices and competitive promotions)</w:delText>
        </w:r>
        <w:r w:rsidR="00064AC6" w:rsidRPr="000657DB" w:rsidDel="00C905AA">
          <w:rPr>
            <w:rFonts w:cs="Times New Roman"/>
            <w:color w:val="000000" w:themeColor="text1"/>
            <w:szCs w:val="24"/>
          </w:rPr>
          <w:delText xml:space="preserve"> </w:delText>
        </w:r>
        <w:r w:rsidR="00064AC6" w:rsidRPr="000657DB" w:rsidDel="00C905AA">
          <w:rPr>
            <w:rFonts w:cs="Times New Roman"/>
            <w:color w:val="000000" w:themeColor="text1"/>
            <w:szCs w:val="24"/>
          </w:rPr>
          <w:fldChar w:fldCharType="begin"/>
        </w:r>
        <w:r w:rsidR="00E946B9" w:rsidRPr="000657DB" w:rsidDel="00C905AA">
          <w:rPr>
            <w:rFonts w:cs="Times New Roman"/>
            <w:color w:val="000000" w:themeColor="text1"/>
            <w:szCs w:val="24"/>
          </w:rPr>
          <w:delInstrText xml:space="preserve"> ADDIN EN.CITE &lt;EndNote&gt;&lt;Cite&gt;&lt;Author&gt;Huang&lt;/Author&gt;&lt;Year&gt;2014&lt;/Year&gt;&lt;RecNum&gt;732&lt;/RecNum&gt;&lt;Prefix&gt;e.g.`, &lt;/Prefix&gt;&lt;DisplayText&gt;(e.g., 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delInstrText>
        </w:r>
        <w:r w:rsidR="00064AC6" w:rsidRPr="000657DB" w:rsidDel="00C905AA">
          <w:rPr>
            <w:rFonts w:cs="Times New Roman"/>
            <w:color w:val="000000" w:themeColor="text1"/>
            <w:szCs w:val="24"/>
          </w:rPr>
          <w:fldChar w:fldCharType="separate"/>
        </w:r>
        <w:r w:rsidR="00064AC6" w:rsidRPr="000657DB" w:rsidDel="00C905AA">
          <w:rPr>
            <w:rFonts w:cs="Times New Roman"/>
            <w:noProof/>
            <w:color w:val="000000" w:themeColor="text1"/>
            <w:szCs w:val="24"/>
          </w:rPr>
          <w:delText>(</w:delText>
        </w:r>
        <w:r w:rsidR="008739AD" w:rsidDel="00C905AA">
          <w:fldChar w:fldCharType="begin"/>
        </w:r>
        <w:r w:rsidR="008739AD" w:rsidDel="00C905AA">
          <w:delInstrText xml:space="preserve"> HYPERLINK \l "_ENREF_41" \o "Huang, 2014 #732" </w:delInstrText>
        </w:r>
        <w:r w:rsidR="008739AD" w:rsidDel="00C905AA">
          <w:fldChar w:fldCharType="separate"/>
        </w:r>
        <w:r w:rsidR="00C2301E" w:rsidRPr="000657DB" w:rsidDel="00C905AA">
          <w:rPr>
            <w:rFonts w:cs="Times New Roman"/>
            <w:noProof/>
            <w:color w:val="000000" w:themeColor="text1"/>
            <w:szCs w:val="24"/>
          </w:rPr>
          <w:delText>e.g., Huang, Fildes et al. 2014</w:delText>
        </w:r>
        <w:r w:rsidR="008739AD" w:rsidDel="00C905AA">
          <w:rPr>
            <w:rFonts w:cs="Times New Roman"/>
            <w:noProof/>
            <w:color w:val="000000" w:themeColor="text1"/>
            <w:szCs w:val="24"/>
          </w:rPr>
          <w:fldChar w:fldCharType="end"/>
        </w:r>
        <w:r w:rsidR="00064AC6" w:rsidRPr="000657DB" w:rsidDel="00C905AA">
          <w:rPr>
            <w:rFonts w:cs="Times New Roman"/>
            <w:noProof/>
            <w:color w:val="000000" w:themeColor="text1"/>
            <w:szCs w:val="24"/>
          </w:rPr>
          <w:delText>)</w:delText>
        </w:r>
        <w:r w:rsidR="00064AC6" w:rsidRPr="000657DB" w:rsidDel="00C905AA">
          <w:rPr>
            <w:rFonts w:cs="Times New Roman"/>
            <w:color w:val="000000" w:themeColor="text1"/>
            <w:szCs w:val="24"/>
          </w:rPr>
          <w:fldChar w:fldCharType="end"/>
        </w:r>
        <w:r w:rsidR="00712D36" w:rsidRPr="000657DB" w:rsidDel="00C905AA">
          <w:rPr>
            <w:rFonts w:cs="Times New Roman"/>
            <w:color w:val="000000" w:themeColor="text1"/>
            <w:szCs w:val="24"/>
          </w:rPr>
          <w:delText>. We then incorporate these predictors into a general ADL model which is simplified afterwards</w:delText>
        </w:r>
        <w:r w:rsidR="00064AC6" w:rsidRPr="000657DB" w:rsidDel="00C905AA">
          <w:rPr>
            <w:rFonts w:cs="Times New Roman"/>
            <w:color w:val="000000" w:themeColor="text1"/>
            <w:szCs w:val="24"/>
          </w:rPr>
          <w:delText xml:space="preserve"> using the LASSO algorithm </w:delText>
        </w:r>
        <w:r w:rsidR="00064AC6" w:rsidRPr="000657DB" w:rsidDel="00C905AA">
          <w:rPr>
            <w:rFonts w:cs="Times New Roman"/>
            <w:color w:val="000000" w:themeColor="text1"/>
            <w:szCs w:val="24"/>
          </w:rPr>
          <w:fldChar w:fldCharType="begin"/>
        </w:r>
        <w:r w:rsidR="00E946B9" w:rsidRPr="000657DB" w:rsidDel="00C905AA">
          <w:rPr>
            <w:rFonts w:cs="Times New Roman"/>
            <w:color w:val="000000" w:themeColor="text1"/>
            <w:szCs w:val="24"/>
          </w:rPr>
          <w:delInstrText xml:space="preserve"> ADDIN EN.CITE &lt;EndNote&gt;&lt;Cite&gt;&lt;Author&gt;Ma&lt;/Author&gt;&lt;Year&gt;2016&lt;/Year&gt;&lt;RecNum&gt;733&lt;/RecNum&gt;&lt;Prefix&gt;e.g.`, &lt;/Prefix&gt;&lt;DisplayText&gt;(e.g., 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delInstrText>
        </w:r>
        <w:r w:rsidR="00064AC6" w:rsidRPr="000657DB" w:rsidDel="00C905AA">
          <w:rPr>
            <w:rFonts w:cs="Times New Roman"/>
            <w:color w:val="000000" w:themeColor="text1"/>
            <w:szCs w:val="24"/>
          </w:rPr>
          <w:fldChar w:fldCharType="separate"/>
        </w:r>
        <w:r w:rsidR="00064AC6" w:rsidRPr="000657DB" w:rsidDel="00C905AA">
          <w:rPr>
            <w:rFonts w:cs="Times New Roman"/>
            <w:noProof/>
            <w:color w:val="000000" w:themeColor="text1"/>
            <w:szCs w:val="24"/>
          </w:rPr>
          <w:delText>(</w:delText>
        </w:r>
        <w:r w:rsidR="008739AD" w:rsidDel="00C905AA">
          <w:fldChar w:fldCharType="begin"/>
        </w:r>
        <w:r w:rsidR="008739AD" w:rsidDel="00C905AA">
          <w:delInstrText xml:space="preserve"> HYPERLINK \l "_ENREF_46" \o "Ma, 2016 #733" </w:delInstrText>
        </w:r>
        <w:r w:rsidR="008739AD" w:rsidDel="00C905AA">
          <w:fldChar w:fldCharType="separate"/>
        </w:r>
        <w:r w:rsidR="00C2301E" w:rsidRPr="000657DB" w:rsidDel="00C905AA">
          <w:rPr>
            <w:rFonts w:cs="Times New Roman"/>
            <w:noProof/>
            <w:color w:val="000000" w:themeColor="text1"/>
            <w:szCs w:val="24"/>
          </w:rPr>
          <w:delText>e.g., Ma, Fildes et al. 2016</w:delText>
        </w:r>
        <w:r w:rsidR="008739AD" w:rsidDel="00C905AA">
          <w:rPr>
            <w:rFonts w:cs="Times New Roman"/>
            <w:noProof/>
            <w:color w:val="000000" w:themeColor="text1"/>
            <w:szCs w:val="24"/>
          </w:rPr>
          <w:fldChar w:fldCharType="end"/>
        </w:r>
        <w:r w:rsidR="00064AC6" w:rsidRPr="000657DB" w:rsidDel="00C905AA">
          <w:rPr>
            <w:rFonts w:cs="Times New Roman"/>
            <w:noProof/>
            <w:color w:val="000000" w:themeColor="text1"/>
            <w:szCs w:val="24"/>
          </w:rPr>
          <w:delText>)</w:delText>
        </w:r>
        <w:r w:rsidR="00064AC6" w:rsidRPr="000657DB" w:rsidDel="00C905AA">
          <w:rPr>
            <w:rFonts w:cs="Times New Roman"/>
            <w:color w:val="000000" w:themeColor="text1"/>
            <w:szCs w:val="24"/>
          </w:rPr>
          <w:fldChar w:fldCharType="end"/>
        </w:r>
        <w:r w:rsidR="00712D36" w:rsidRPr="000657DB" w:rsidDel="00C905AA">
          <w:rPr>
            <w:rFonts w:cs="Times New Roman"/>
            <w:color w:val="000000" w:themeColor="text1"/>
            <w:szCs w:val="24"/>
          </w:rPr>
          <w:delText xml:space="preserve">. </w:delText>
        </w:r>
        <w:commentRangeStart w:id="256"/>
        <w:r w:rsidR="003D76FE" w:rsidRPr="000657DB" w:rsidDel="00C905AA">
          <w:rPr>
            <w:rFonts w:cs="Times New Roman"/>
            <w:color w:val="000000" w:themeColor="text1"/>
            <w:szCs w:val="24"/>
          </w:rPr>
          <w:delText>Finally</w:delText>
        </w:r>
        <w:r w:rsidR="00576F9D" w:rsidRPr="000657DB" w:rsidDel="00C905AA">
          <w:rPr>
            <w:rFonts w:cs="Times New Roman"/>
            <w:color w:val="000000" w:themeColor="text1"/>
            <w:szCs w:val="24"/>
          </w:rPr>
          <w:delText>,</w:delText>
        </w:r>
        <w:r w:rsidR="00064AC6" w:rsidRPr="000657DB" w:rsidDel="00C905AA">
          <w:rPr>
            <w:rFonts w:cs="Times New Roman"/>
            <w:color w:val="000000" w:themeColor="text1"/>
            <w:szCs w:val="24"/>
          </w:rPr>
          <w:delText xml:space="preserve"> w</w:delText>
        </w:r>
        <w:r w:rsidR="00712D36" w:rsidRPr="000657DB" w:rsidDel="00C905AA">
          <w:rPr>
            <w:rFonts w:cs="Times New Roman"/>
            <w:color w:val="000000" w:themeColor="text1"/>
            <w:szCs w:val="24"/>
          </w:rPr>
          <w:delText xml:space="preserve">e implement the estimation window combining technique and the intercept correct technique </w:delText>
        </w:r>
        <w:r w:rsidR="00064AC6" w:rsidRPr="000657DB" w:rsidDel="00C905AA">
          <w:rPr>
            <w:rFonts w:cs="Times New Roman"/>
            <w:color w:val="000000" w:themeColor="text1"/>
            <w:szCs w:val="24"/>
          </w:rPr>
          <w:delText xml:space="preserve">to the obtained </w:delText>
        </w:r>
      </w:del>
      <w:ins w:id="257" w:author="Soopramanien, Didier" w:date="2017-09-07T16:20:00Z">
        <w:del w:id="258" w:author="黄韬" w:date="2017-09-11T15:43:00Z">
          <w:r w:rsidR="00007991" w:rsidDel="00C905AA">
            <w:rPr>
              <w:rFonts w:cs="Times New Roman"/>
              <w:color w:val="000000" w:themeColor="text1"/>
              <w:szCs w:val="24"/>
            </w:rPr>
            <w:delText xml:space="preserve">generated </w:delText>
          </w:r>
        </w:del>
      </w:ins>
      <w:del w:id="259" w:author="黄韬" w:date="2017-09-11T15:43:00Z">
        <w:r w:rsidR="00576F9D" w:rsidRPr="000657DB" w:rsidDel="00C905AA">
          <w:rPr>
            <w:rFonts w:cs="Times New Roman"/>
            <w:color w:val="000000" w:themeColor="text1"/>
            <w:szCs w:val="24"/>
          </w:rPr>
          <w:delText xml:space="preserve">simplified </w:delText>
        </w:r>
        <w:r w:rsidR="00064AC6" w:rsidRPr="000657DB" w:rsidDel="00C905AA">
          <w:rPr>
            <w:rFonts w:cs="Times New Roman"/>
            <w:color w:val="000000" w:themeColor="text1"/>
            <w:szCs w:val="24"/>
          </w:rPr>
          <w:delText xml:space="preserve">model </w:delText>
        </w:r>
        <w:r w:rsidR="00712D36" w:rsidRPr="000657DB" w:rsidDel="00C905AA">
          <w:rPr>
            <w:rFonts w:cs="Times New Roman"/>
            <w:color w:val="000000" w:themeColor="text1"/>
            <w:szCs w:val="24"/>
          </w:rPr>
          <w:delText xml:space="preserve">based on the results a sequential structural break test. </w:delText>
        </w:r>
        <w:r w:rsidR="00B56D3A" w:rsidRPr="000657DB" w:rsidDel="00C905AA">
          <w:rPr>
            <w:rFonts w:cs="Times New Roman"/>
            <w:color w:val="000000" w:themeColor="text1"/>
            <w:szCs w:val="24"/>
          </w:rPr>
          <w:delText xml:space="preserve"> </w:delText>
        </w:r>
        <w:commentRangeEnd w:id="256"/>
        <w:r w:rsidR="005D713F" w:rsidDel="00C905AA">
          <w:rPr>
            <w:rStyle w:val="CommentReference"/>
          </w:rPr>
          <w:commentReference w:id="256"/>
        </w:r>
      </w:del>
    </w:p>
    <w:p w14:paraId="7442D429" w14:textId="77777777" w:rsidR="00F722FC" w:rsidRPr="000657DB" w:rsidRDefault="00F722FC" w:rsidP="00667E4F">
      <w:pPr>
        <w:spacing w:after="0" w:line="360" w:lineRule="auto"/>
        <w:rPr>
          <w:color w:val="000000" w:themeColor="text1"/>
          <w:szCs w:val="24"/>
        </w:rPr>
      </w:pPr>
    </w:p>
    <w:p w14:paraId="42D21E9B" w14:textId="63FD6847" w:rsidR="00667E4F" w:rsidRPr="000657DB" w:rsidRDefault="005042C8" w:rsidP="00667E4F">
      <w:pPr>
        <w:spacing w:after="0" w:line="360" w:lineRule="auto"/>
        <w:rPr>
          <w:color w:val="000000" w:themeColor="text1"/>
          <w:szCs w:val="24"/>
        </w:rPr>
      </w:pPr>
      <w:r w:rsidRPr="000657DB">
        <w:rPr>
          <w:color w:val="000000" w:themeColor="text1"/>
          <w:szCs w:val="24"/>
        </w:rPr>
        <w:t>Our</w:t>
      </w:r>
      <w:r w:rsidR="00667E4F" w:rsidRPr="000657DB">
        <w:rPr>
          <w:color w:val="000000" w:themeColor="text1"/>
          <w:szCs w:val="24"/>
        </w:rPr>
        <w:t xml:space="preserve"> research </w:t>
      </w:r>
      <w:ins w:id="260" w:author="Soopramanien, Didier" w:date="2017-09-07T16:21:00Z">
        <w:r w:rsidR="00007991">
          <w:rPr>
            <w:color w:val="000000" w:themeColor="text1"/>
            <w:szCs w:val="24"/>
          </w:rPr>
          <w:t>in the domain of retail forecasting</w:t>
        </w:r>
      </w:ins>
      <w:ins w:id="261" w:author="Soopramanien, Didier" w:date="2017-09-08T15:32:00Z">
        <w:r w:rsidR="00F26873">
          <w:rPr>
            <w:color w:val="000000" w:themeColor="text1"/>
            <w:szCs w:val="24"/>
          </w:rPr>
          <w:t xml:space="preserve"> in particular at the SKU level</w:t>
        </w:r>
      </w:ins>
      <w:ins w:id="262" w:author="Soopramanien, Didier" w:date="2017-09-07T16:21:00Z">
        <w:r w:rsidR="00007991">
          <w:rPr>
            <w:color w:val="000000" w:themeColor="text1"/>
            <w:szCs w:val="24"/>
          </w:rPr>
          <w:t xml:space="preserve"> is significant for the following reasons</w:t>
        </w:r>
      </w:ins>
      <w:del w:id="263" w:author="Soopramanien, Didier" w:date="2017-09-07T16:21:00Z">
        <w:r w:rsidR="00667E4F" w:rsidRPr="000657DB" w:rsidDel="00007991">
          <w:rPr>
            <w:color w:val="000000" w:themeColor="text1"/>
            <w:szCs w:val="24"/>
          </w:rPr>
          <w:delText xml:space="preserve">is significant </w:delText>
        </w:r>
        <w:r w:rsidR="00401186" w:rsidRPr="000657DB" w:rsidDel="00007991">
          <w:rPr>
            <w:color w:val="000000" w:themeColor="text1"/>
            <w:szCs w:val="24"/>
          </w:rPr>
          <w:delText>for the following contribution</w:delText>
        </w:r>
      </w:del>
      <w:ins w:id="264" w:author="Soopramanien, Didier" w:date="2017-09-07T16:21:00Z">
        <w:r w:rsidR="00007991">
          <w:rPr>
            <w:color w:val="000000" w:themeColor="text1"/>
            <w:szCs w:val="24"/>
          </w:rPr>
          <w:t>.</w:t>
        </w:r>
      </w:ins>
      <w:ins w:id="265" w:author="Soopramanien, Didier" w:date="2017-09-07T16:22:00Z">
        <w:r w:rsidR="00007991">
          <w:rPr>
            <w:color w:val="000000" w:themeColor="text1"/>
            <w:szCs w:val="24"/>
          </w:rPr>
          <w:t xml:space="preserve"> </w:t>
        </w:r>
      </w:ins>
      <w:del w:id="266" w:author="Soopramanien, Didier" w:date="2017-09-07T16:21:00Z">
        <w:r w:rsidR="00401186" w:rsidRPr="000657DB" w:rsidDel="00007991">
          <w:rPr>
            <w:color w:val="000000" w:themeColor="text1"/>
            <w:szCs w:val="24"/>
          </w:rPr>
          <w:delText xml:space="preserve">: </w:delText>
        </w:r>
      </w:del>
      <w:ins w:id="267" w:author="Soopramanien, Didier" w:date="2017-09-07T16:21:00Z">
        <w:r w:rsidR="00007991">
          <w:rPr>
            <w:color w:val="000000" w:themeColor="text1"/>
            <w:szCs w:val="24"/>
          </w:rPr>
          <w:t xml:space="preserve">Firstly, </w:t>
        </w:r>
      </w:ins>
      <w:del w:id="268" w:author="Soopramanien, Didier" w:date="2017-09-07T16:21:00Z">
        <w:r w:rsidR="0056009C" w:rsidRPr="000657DB" w:rsidDel="00007991">
          <w:rPr>
            <w:color w:val="000000" w:themeColor="text1"/>
            <w:szCs w:val="24"/>
          </w:rPr>
          <w:delText>1)</w:delText>
        </w:r>
      </w:del>
      <w:del w:id="269" w:author="Soopramanien, Didier" w:date="2017-09-07T16:22:00Z">
        <w:r w:rsidR="0056009C" w:rsidRPr="000657DB" w:rsidDel="00007991">
          <w:rPr>
            <w:color w:val="000000" w:themeColor="text1"/>
            <w:szCs w:val="24"/>
          </w:rPr>
          <w:delText xml:space="preserve"> </w:delText>
        </w:r>
      </w:del>
      <w:r w:rsidR="0061339F" w:rsidRPr="000657DB">
        <w:rPr>
          <w:color w:val="000000" w:themeColor="text1"/>
          <w:szCs w:val="24"/>
        </w:rPr>
        <w:t>our methods have superior forecasting performance</w:t>
      </w:r>
      <w:ins w:id="270" w:author="Soopramanien, Didier" w:date="2017-09-08T15:37:00Z">
        <w:r w:rsidR="005D713F">
          <w:rPr>
            <w:color w:val="000000" w:themeColor="text1"/>
            <w:szCs w:val="24"/>
          </w:rPr>
          <w:t>s</w:t>
        </w:r>
      </w:ins>
      <w:r w:rsidR="0061339F" w:rsidRPr="000657DB">
        <w:rPr>
          <w:color w:val="000000" w:themeColor="text1"/>
          <w:szCs w:val="24"/>
        </w:rPr>
        <w:t xml:space="preserve"> compared to conventional models which </w:t>
      </w:r>
      <w:r w:rsidR="0061339F" w:rsidRPr="000657DB">
        <w:rPr>
          <w:noProof/>
          <w:color w:val="000000" w:themeColor="text1"/>
          <w:szCs w:val="24"/>
        </w:rPr>
        <w:t>assume</w:t>
      </w:r>
      <w:r w:rsidR="0061339F" w:rsidRPr="000657DB">
        <w:rPr>
          <w:color w:val="000000" w:themeColor="text1"/>
          <w:szCs w:val="24"/>
        </w:rPr>
        <w:t xml:space="preserve"> no change in the effect of product prices and promotions</w:t>
      </w:r>
      <w:ins w:id="271" w:author="Soopramanien, Didier" w:date="2017-09-07T16:22:00Z">
        <w:r w:rsidR="00007991">
          <w:rPr>
            <w:color w:val="000000" w:themeColor="text1"/>
            <w:szCs w:val="24"/>
          </w:rPr>
          <w:t>. Secondly,</w:t>
        </w:r>
      </w:ins>
      <w:del w:id="272" w:author="Soopramanien, Didier" w:date="2017-09-07T16:22:00Z">
        <w:r w:rsidR="0061339F" w:rsidRPr="000657DB" w:rsidDel="00007991">
          <w:rPr>
            <w:color w:val="000000" w:themeColor="text1"/>
            <w:szCs w:val="24"/>
          </w:rPr>
          <w:delText>;</w:delText>
        </w:r>
      </w:del>
      <w:r w:rsidR="0061339F" w:rsidRPr="000657DB">
        <w:rPr>
          <w:color w:val="000000" w:themeColor="text1"/>
          <w:szCs w:val="24"/>
        </w:rPr>
        <w:t xml:space="preserve"> </w:t>
      </w:r>
      <w:del w:id="273" w:author="Soopramanien, Didier" w:date="2017-09-07T16:22:00Z">
        <w:r w:rsidR="0061339F" w:rsidRPr="000657DB" w:rsidDel="00007991">
          <w:rPr>
            <w:color w:val="000000" w:themeColor="text1"/>
            <w:szCs w:val="24"/>
          </w:rPr>
          <w:delText xml:space="preserve">2) </w:delText>
        </w:r>
      </w:del>
      <w:r w:rsidR="00401186" w:rsidRPr="000657DB">
        <w:rPr>
          <w:color w:val="000000" w:themeColor="text1"/>
          <w:szCs w:val="24"/>
        </w:rPr>
        <w:t xml:space="preserve">unlike </w:t>
      </w:r>
      <w:r w:rsidR="002B2360" w:rsidRPr="000657DB">
        <w:rPr>
          <w:color w:val="000000" w:themeColor="text1"/>
          <w:szCs w:val="24"/>
        </w:rPr>
        <w:t>any earlier stud</w:t>
      </w:r>
      <w:ins w:id="274" w:author="Soopramanien, Didier" w:date="2017-09-07T16:22:00Z">
        <w:r w:rsidR="00007991">
          <w:rPr>
            <w:color w:val="000000" w:themeColor="text1"/>
            <w:szCs w:val="24"/>
          </w:rPr>
          <w:t>ies</w:t>
        </w:r>
      </w:ins>
      <w:del w:id="275" w:author="Soopramanien, Didier" w:date="2017-09-07T16:22:00Z">
        <w:r w:rsidR="002B2360" w:rsidRPr="000657DB" w:rsidDel="00007991">
          <w:rPr>
            <w:color w:val="000000" w:themeColor="text1"/>
            <w:szCs w:val="24"/>
          </w:rPr>
          <w:delText>y</w:delText>
        </w:r>
      </w:del>
      <w:r w:rsidR="00CE7686" w:rsidRPr="000657DB">
        <w:rPr>
          <w:color w:val="000000" w:themeColor="text1"/>
          <w:szCs w:val="24"/>
        </w:rPr>
        <w:t xml:space="preserve"> which </w:t>
      </w:r>
      <w:r w:rsidR="00102D82" w:rsidRPr="000657DB">
        <w:rPr>
          <w:color w:val="000000" w:themeColor="text1"/>
          <w:szCs w:val="24"/>
        </w:rPr>
        <w:t xml:space="preserve">rely on </w:t>
      </w:r>
      <w:r w:rsidR="0056009C" w:rsidRPr="000657DB">
        <w:rPr>
          <w:color w:val="000000" w:themeColor="text1"/>
          <w:szCs w:val="24"/>
        </w:rPr>
        <w:t>incorporating additional information</w:t>
      </w:r>
      <w:r w:rsidR="00864243" w:rsidRPr="000657DB">
        <w:rPr>
          <w:color w:val="000000" w:themeColor="text1"/>
          <w:szCs w:val="24"/>
        </w:rPr>
        <w:t xml:space="preserve"> </w:t>
      </w:r>
      <w:r w:rsidR="0095686F" w:rsidRPr="000657DB">
        <w:rPr>
          <w:color w:val="000000" w:themeColor="text1"/>
          <w:szCs w:val="24"/>
        </w:rPr>
        <w:t xml:space="preserve">or </w:t>
      </w:r>
      <w:r w:rsidR="00102D82" w:rsidRPr="000657DB">
        <w:rPr>
          <w:color w:val="000000" w:themeColor="text1"/>
          <w:szCs w:val="24"/>
        </w:rPr>
        <w:t xml:space="preserve">construct models of </w:t>
      </w:r>
      <w:r w:rsidR="0095686F" w:rsidRPr="000657DB">
        <w:rPr>
          <w:color w:val="000000" w:themeColor="text1"/>
          <w:szCs w:val="24"/>
        </w:rPr>
        <w:t>sophisticated structur</w:t>
      </w:r>
      <w:r w:rsidR="00102D82" w:rsidRPr="000657DB">
        <w:rPr>
          <w:color w:val="000000" w:themeColor="text1"/>
          <w:szCs w:val="24"/>
        </w:rPr>
        <w:t>e</w:t>
      </w:r>
      <w:r w:rsidR="0095686F" w:rsidRPr="000657DB">
        <w:rPr>
          <w:color w:val="000000" w:themeColor="text1"/>
          <w:szCs w:val="24"/>
        </w:rPr>
        <w:t>, our method</w:t>
      </w:r>
      <w:r w:rsidR="0061339F" w:rsidRPr="000657DB">
        <w:rPr>
          <w:color w:val="000000" w:themeColor="text1"/>
          <w:szCs w:val="24"/>
        </w:rPr>
        <w:t>s</w:t>
      </w:r>
      <w:r w:rsidR="0095686F" w:rsidRPr="000657DB">
        <w:rPr>
          <w:color w:val="000000" w:themeColor="text1"/>
          <w:szCs w:val="24"/>
        </w:rPr>
        <w:t xml:space="preserve"> </w:t>
      </w:r>
      <w:r w:rsidR="0061339F" w:rsidRPr="000657DB">
        <w:rPr>
          <w:color w:val="000000" w:themeColor="text1"/>
          <w:szCs w:val="24"/>
        </w:rPr>
        <w:t>rely on</w:t>
      </w:r>
      <w:r w:rsidR="00ED4825" w:rsidRPr="000657DB">
        <w:rPr>
          <w:color w:val="000000" w:themeColor="text1"/>
          <w:szCs w:val="24"/>
        </w:rPr>
        <w:t xml:space="preserve"> </w:t>
      </w:r>
      <w:r w:rsidR="00401186" w:rsidRPr="000657DB">
        <w:rPr>
          <w:color w:val="000000" w:themeColor="text1"/>
          <w:szCs w:val="24"/>
        </w:rPr>
        <w:t xml:space="preserve">how </w:t>
      </w:r>
      <w:r w:rsidR="0095686F" w:rsidRPr="000657DB">
        <w:rPr>
          <w:color w:val="000000" w:themeColor="text1"/>
          <w:szCs w:val="24"/>
        </w:rPr>
        <w:t>promotional</w:t>
      </w:r>
      <w:r w:rsidR="00401186" w:rsidRPr="000657DB">
        <w:rPr>
          <w:color w:val="000000" w:themeColor="text1"/>
          <w:szCs w:val="24"/>
        </w:rPr>
        <w:t xml:space="preserve"> information </w:t>
      </w:r>
      <w:r w:rsidR="0095686F" w:rsidRPr="000657DB">
        <w:rPr>
          <w:color w:val="000000" w:themeColor="text1"/>
          <w:szCs w:val="24"/>
        </w:rPr>
        <w:t>could</w:t>
      </w:r>
      <w:r w:rsidR="00ED4825" w:rsidRPr="000657DB">
        <w:rPr>
          <w:color w:val="000000" w:themeColor="text1"/>
          <w:szCs w:val="24"/>
        </w:rPr>
        <w:t xml:space="preserve"> be </w:t>
      </w:r>
      <w:r w:rsidR="00F77845" w:rsidRPr="000657DB">
        <w:rPr>
          <w:color w:val="000000" w:themeColor="text1"/>
          <w:szCs w:val="24"/>
        </w:rPr>
        <w:t>effe</w:t>
      </w:r>
      <w:r w:rsidR="00ED4825" w:rsidRPr="000657DB">
        <w:rPr>
          <w:color w:val="000000" w:themeColor="text1"/>
          <w:szCs w:val="24"/>
        </w:rPr>
        <w:t>ctively</w:t>
      </w:r>
      <w:r w:rsidR="00401186" w:rsidRPr="000657DB">
        <w:rPr>
          <w:color w:val="000000" w:themeColor="text1"/>
          <w:szCs w:val="24"/>
        </w:rPr>
        <w:t xml:space="preserve"> utilized</w:t>
      </w:r>
      <w:r w:rsidR="00BB59F4" w:rsidRPr="000657DB">
        <w:rPr>
          <w:color w:val="000000" w:themeColor="text1"/>
          <w:szCs w:val="24"/>
        </w:rPr>
        <w:t>.</w:t>
      </w:r>
      <w:del w:id="276" w:author="黄韬" w:date="2017-09-11T15:47:00Z">
        <w:r w:rsidR="00BB59F4" w:rsidRPr="000657DB" w:rsidDel="00286AB2">
          <w:rPr>
            <w:color w:val="000000" w:themeColor="text1"/>
            <w:szCs w:val="24"/>
          </w:rPr>
          <w:delText xml:space="preserve"> </w:delText>
        </w:r>
      </w:del>
      <w:ins w:id="277" w:author="黄韬" w:date="2017-09-11T15:47:00Z">
        <w:r w:rsidR="00286AB2">
          <w:rPr>
            <w:color w:val="000000" w:themeColor="text1"/>
            <w:szCs w:val="24"/>
          </w:rPr>
          <w:t xml:space="preserve"> In practice, the change of the effect of the marketing activities may be caused by many influencing factors </w:t>
        </w:r>
      </w:ins>
      <w:ins w:id="278" w:author="黄韬" w:date="2017-09-11T15:48:00Z">
        <w:r w:rsidR="00286AB2">
          <w:rPr>
            <w:color w:val="000000" w:themeColor="text1"/>
            <w:szCs w:val="24"/>
          </w:rPr>
          <w:t xml:space="preserve">(e.g., the change of economic conditions and </w:t>
        </w:r>
      </w:ins>
      <w:ins w:id="279" w:author="黄韬" w:date="2017-09-11T15:49:00Z">
        <w:r w:rsidR="00286AB2">
          <w:rPr>
            <w:color w:val="000000" w:themeColor="text1"/>
            <w:szCs w:val="24"/>
          </w:rPr>
          <w:t xml:space="preserve">the taste of consumers) </w:t>
        </w:r>
      </w:ins>
      <w:ins w:id="280" w:author="黄韬" w:date="2017-09-11T15:48:00Z">
        <w:r w:rsidR="00286AB2">
          <w:rPr>
            <w:color w:val="000000" w:themeColor="text1"/>
            <w:szCs w:val="24"/>
          </w:rPr>
          <w:t>for which the data are difficult to collect or measure</w:t>
        </w:r>
      </w:ins>
      <w:del w:id="281" w:author="黄韬" w:date="2017-09-11T15:47:00Z">
        <w:r w:rsidR="002D7894" w:rsidRPr="000657DB" w:rsidDel="00286AB2">
          <w:rPr>
            <w:color w:val="000000" w:themeColor="text1"/>
            <w:szCs w:val="24"/>
          </w:rPr>
          <w:delText xml:space="preserve">Our methods </w:delText>
        </w:r>
        <w:r w:rsidR="0095686F" w:rsidRPr="000657DB" w:rsidDel="00286AB2">
          <w:rPr>
            <w:color w:val="000000" w:themeColor="text1"/>
            <w:szCs w:val="24"/>
          </w:rPr>
          <w:delText xml:space="preserve">match </w:delText>
        </w:r>
        <w:r w:rsidR="00BB59F4" w:rsidRPr="000657DB" w:rsidDel="00286AB2">
          <w:rPr>
            <w:color w:val="000000" w:themeColor="text1"/>
            <w:szCs w:val="24"/>
          </w:rPr>
          <w:delText xml:space="preserve">the </w:delText>
        </w:r>
        <w:r w:rsidR="0095686F" w:rsidRPr="000657DB" w:rsidDel="00286AB2">
          <w:rPr>
            <w:color w:val="000000" w:themeColor="text1"/>
            <w:szCs w:val="24"/>
          </w:rPr>
          <w:delText>managerial intuition</w:delText>
        </w:r>
        <w:r w:rsidR="002D7894" w:rsidRPr="000657DB" w:rsidDel="00286AB2">
          <w:rPr>
            <w:color w:val="000000" w:themeColor="text1"/>
            <w:szCs w:val="24"/>
          </w:rPr>
          <w:delText xml:space="preserve"> that the effect of the prices and promotions do change in </w:delText>
        </w:r>
        <w:commentRangeStart w:id="282"/>
        <w:r w:rsidR="002D7894" w:rsidRPr="000657DB" w:rsidDel="00286AB2">
          <w:rPr>
            <w:color w:val="000000" w:themeColor="text1"/>
            <w:szCs w:val="24"/>
          </w:rPr>
          <w:delText>practice</w:delText>
        </w:r>
        <w:commentRangeEnd w:id="282"/>
        <w:r w:rsidR="00007991" w:rsidDel="00286AB2">
          <w:rPr>
            <w:rStyle w:val="CommentReference"/>
          </w:rPr>
          <w:commentReference w:id="282"/>
        </w:r>
      </w:del>
      <w:ins w:id="283" w:author="Soopramanien, Didier" w:date="2017-09-07T16:22:00Z">
        <w:r w:rsidR="00007991">
          <w:rPr>
            <w:color w:val="000000" w:themeColor="text1"/>
            <w:szCs w:val="24"/>
          </w:rPr>
          <w:t>. Thirdly,</w:t>
        </w:r>
      </w:ins>
      <w:del w:id="284" w:author="Soopramanien, Didier" w:date="2017-09-07T16:22:00Z">
        <w:r w:rsidR="00877F68" w:rsidRPr="000657DB" w:rsidDel="00007991">
          <w:rPr>
            <w:color w:val="000000" w:themeColor="text1"/>
            <w:szCs w:val="24"/>
          </w:rPr>
          <w:delText xml:space="preserve">; </w:delText>
        </w:r>
        <w:r w:rsidR="00401186" w:rsidRPr="000657DB" w:rsidDel="00007991">
          <w:rPr>
            <w:color w:val="000000" w:themeColor="text1"/>
            <w:szCs w:val="24"/>
          </w:rPr>
          <w:delText>3)</w:delText>
        </w:r>
      </w:del>
      <w:r w:rsidR="00401186" w:rsidRPr="000657DB">
        <w:rPr>
          <w:color w:val="000000" w:themeColor="text1"/>
          <w:szCs w:val="24"/>
        </w:rPr>
        <w:t xml:space="preserve"> </w:t>
      </w:r>
      <w:ins w:id="285" w:author="Soopramanien, Didier" w:date="2017-09-07T16:23:00Z">
        <w:r w:rsidR="00007991">
          <w:rPr>
            <w:color w:val="000000" w:themeColor="text1"/>
            <w:szCs w:val="24"/>
          </w:rPr>
          <w:t>o</w:t>
        </w:r>
      </w:ins>
      <w:del w:id="286" w:author="Soopramanien, Didier" w:date="2017-09-07T16:23:00Z">
        <w:r w:rsidR="00705C9F" w:rsidRPr="000657DB" w:rsidDel="00007991">
          <w:rPr>
            <w:color w:val="000000" w:themeColor="text1"/>
            <w:szCs w:val="24"/>
          </w:rPr>
          <w:delText>O</w:delText>
        </w:r>
      </w:del>
      <w:r w:rsidR="00667E4F" w:rsidRPr="000657DB">
        <w:rPr>
          <w:color w:val="000000" w:themeColor="text1"/>
          <w:szCs w:val="24"/>
        </w:rPr>
        <w:t xml:space="preserve">ur </w:t>
      </w:r>
      <w:r w:rsidR="0056009C" w:rsidRPr="000657DB">
        <w:rPr>
          <w:color w:val="000000" w:themeColor="text1"/>
          <w:szCs w:val="24"/>
        </w:rPr>
        <w:t>study</w:t>
      </w:r>
      <w:r w:rsidR="00667E4F" w:rsidRPr="000657DB">
        <w:rPr>
          <w:color w:val="000000" w:themeColor="text1"/>
          <w:szCs w:val="24"/>
        </w:rPr>
        <w:t xml:space="preserve"> </w:t>
      </w:r>
      <w:r w:rsidR="0056009C" w:rsidRPr="000657DB">
        <w:rPr>
          <w:color w:val="000000" w:themeColor="text1"/>
          <w:szCs w:val="24"/>
        </w:rPr>
        <w:t xml:space="preserve">provides an </w:t>
      </w:r>
      <w:r w:rsidR="00667E4F" w:rsidRPr="000657DB">
        <w:rPr>
          <w:color w:val="000000" w:themeColor="text1"/>
          <w:szCs w:val="24"/>
        </w:rPr>
        <w:t xml:space="preserve">evaluation of </w:t>
      </w:r>
      <w:r w:rsidR="00705C9F" w:rsidRPr="000657DB">
        <w:rPr>
          <w:color w:val="000000" w:themeColor="text1"/>
          <w:szCs w:val="24"/>
        </w:rPr>
        <w:t xml:space="preserve">various forecasting </w:t>
      </w:r>
      <w:r w:rsidR="0056009C" w:rsidRPr="000657DB">
        <w:rPr>
          <w:color w:val="000000" w:themeColor="text1"/>
          <w:szCs w:val="24"/>
        </w:rPr>
        <w:t xml:space="preserve">methods </w:t>
      </w:r>
      <w:r w:rsidR="00401186" w:rsidRPr="000657DB">
        <w:rPr>
          <w:color w:val="000000" w:themeColor="text1"/>
          <w:szCs w:val="24"/>
        </w:rPr>
        <w:t xml:space="preserve">which </w:t>
      </w:r>
      <w:r w:rsidR="00667E4F" w:rsidRPr="000657DB">
        <w:rPr>
          <w:color w:val="000000" w:themeColor="text1"/>
          <w:szCs w:val="24"/>
        </w:rPr>
        <w:t>offer</w:t>
      </w:r>
      <w:r w:rsidR="00401186" w:rsidRPr="000657DB">
        <w:rPr>
          <w:color w:val="000000" w:themeColor="text1"/>
          <w:szCs w:val="24"/>
        </w:rPr>
        <w:t>s</w:t>
      </w:r>
      <w:r w:rsidR="00667E4F" w:rsidRPr="000657DB">
        <w:rPr>
          <w:color w:val="000000" w:themeColor="text1"/>
          <w:szCs w:val="24"/>
        </w:rPr>
        <w:t xml:space="preserve"> operational guidance to </w:t>
      </w:r>
      <w:r w:rsidR="00401186" w:rsidRPr="000657DB">
        <w:rPr>
          <w:color w:val="000000" w:themeColor="text1"/>
          <w:szCs w:val="24"/>
        </w:rPr>
        <w:t>not only retailers</w:t>
      </w:r>
      <w:r w:rsidR="00C71E63" w:rsidRPr="000657DB">
        <w:rPr>
          <w:color w:val="000000" w:themeColor="text1"/>
          <w:szCs w:val="24"/>
        </w:rPr>
        <w:t xml:space="preserve"> </w:t>
      </w:r>
      <w:r w:rsidR="00ED4825" w:rsidRPr="000657DB">
        <w:rPr>
          <w:color w:val="000000" w:themeColor="text1"/>
          <w:szCs w:val="24"/>
        </w:rPr>
        <w:t>but also</w:t>
      </w:r>
      <w:ins w:id="287" w:author="Soopramanien, Didier" w:date="2017-09-08T15:32:00Z">
        <w:r w:rsidR="00F26873">
          <w:rPr>
            <w:color w:val="000000" w:themeColor="text1"/>
            <w:szCs w:val="24"/>
          </w:rPr>
          <w:t xml:space="preserve"> to</w:t>
        </w:r>
      </w:ins>
      <w:r w:rsidR="00ED4825" w:rsidRPr="000657DB">
        <w:rPr>
          <w:color w:val="000000" w:themeColor="text1"/>
          <w:szCs w:val="24"/>
        </w:rPr>
        <w:t xml:space="preserve"> </w:t>
      </w:r>
      <w:r w:rsidR="00C71E63" w:rsidRPr="000657DB">
        <w:rPr>
          <w:color w:val="000000" w:themeColor="text1"/>
          <w:szCs w:val="24"/>
        </w:rPr>
        <w:t xml:space="preserve">manufacturers when competitive promotional information </w:t>
      </w:r>
      <w:del w:id="288" w:author="Soopramanien, Didier" w:date="2017-09-07T16:23:00Z">
        <w:r w:rsidR="00C71E63" w:rsidRPr="000657DB" w:rsidDel="00007991">
          <w:rPr>
            <w:color w:val="000000" w:themeColor="text1"/>
            <w:szCs w:val="24"/>
          </w:rPr>
          <w:delText>become not accessible</w:delText>
        </w:r>
      </w:del>
      <w:ins w:id="289" w:author="Soopramanien, Didier" w:date="2017-09-07T16:23:00Z">
        <w:r w:rsidR="00007991">
          <w:rPr>
            <w:color w:val="000000" w:themeColor="text1"/>
            <w:szCs w:val="24"/>
          </w:rPr>
          <w:t>is not available</w:t>
        </w:r>
      </w:ins>
      <w:r w:rsidR="00C71E63" w:rsidRPr="000657DB">
        <w:rPr>
          <w:color w:val="000000" w:themeColor="text1"/>
          <w:szCs w:val="24"/>
        </w:rPr>
        <w:t xml:space="preserve">. </w:t>
      </w:r>
      <w:r w:rsidR="005F5494" w:rsidRPr="000657DB">
        <w:rPr>
          <w:color w:val="000000" w:themeColor="text1"/>
          <w:szCs w:val="24"/>
        </w:rPr>
        <w:t xml:space="preserve">4) the method we propose is fully automatic </w:t>
      </w:r>
      <w:r w:rsidR="00877F68" w:rsidRPr="000657DB">
        <w:rPr>
          <w:color w:val="000000" w:themeColor="text1"/>
          <w:szCs w:val="24"/>
        </w:rPr>
        <w:t xml:space="preserve">compared to </w:t>
      </w:r>
      <w:hyperlink w:anchor="_ENREF_42" w:tooltip="Huang, 2014 #732" w:history="1">
        <w:r w:rsidR="00780FE2" w:rsidRPr="000657DB">
          <w:rPr>
            <w:color w:val="000000" w:themeColor="text1"/>
            <w:szCs w:val="24"/>
          </w:rPr>
          <w:fldChar w:fldCharType="begin"/>
        </w:r>
        <w:r w:rsidR="00780FE2" w:rsidRPr="000657DB">
          <w:rPr>
            <w:color w:val="000000" w:themeColor="text1"/>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780FE2" w:rsidRPr="000657DB">
          <w:rPr>
            <w:color w:val="000000" w:themeColor="text1"/>
            <w:szCs w:val="24"/>
          </w:rPr>
          <w:fldChar w:fldCharType="separate"/>
        </w:r>
        <w:r w:rsidR="00780FE2" w:rsidRPr="000657DB">
          <w:rPr>
            <w:noProof/>
            <w:color w:val="000000" w:themeColor="text1"/>
            <w:szCs w:val="24"/>
          </w:rPr>
          <w:t>Huang, Fildes et al. (2014)</w:t>
        </w:r>
        <w:r w:rsidR="00780FE2" w:rsidRPr="000657DB">
          <w:rPr>
            <w:color w:val="000000" w:themeColor="text1"/>
            <w:szCs w:val="24"/>
          </w:rPr>
          <w:fldChar w:fldCharType="end"/>
        </w:r>
      </w:hyperlink>
      <w:r w:rsidR="00877F68" w:rsidRPr="000657DB">
        <w:rPr>
          <w:color w:val="000000" w:themeColor="text1"/>
          <w:szCs w:val="24"/>
        </w:rPr>
        <w:t xml:space="preserve"> </w:t>
      </w:r>
      <w:r w:rsidR="005F5494" w:rsidRPr="000657DB">
        <w:rPr>
          <w:color w:val="000000" w:themeColor="text1"/>
          <w:szCs w:val="24"/>
        </w:rPr>
        <w:t>and easy to implement</w:t>
      </w:r>
      <w:ins w:id="290" w:author="黄韬" w:date="2017-09-11T15:46:00Z">
        <w:r w:rsidR="00286AB2">
          <w:rPr>
            <w:color w:val="000000" w:themeColor="text1"/>
            <w:szCs w:val="24"/>
          </w:rPr>
          <w:t>.</w:t>
        </w:r>
      </w:ins>
      <w:del w:id="291" w:author="黄韬" w:date="2017-09-11T15:46:00Z">
        <w:r w:rsidR="00877F68" w:rsidRPr="000657DB" w:rsidDel="00286AB2">
          <w:rPr>
            <w:color w:val="000000" w:themeColor="text1"/>
            <w:szCs w:val="24"/>
          </w:rPr>
          <w:delText>;</w:delText>
        </w:r>
        <w:r w:rsidR="005F5494" w:rsidRPr="000657DB" w:rsidDel="00286AB2">
          <w:rPr>
            <w:color w:val="000000" w:themeColor="text1"/>
            <w:szCs w:val="24"/>
          </w:rPr>
          <w:delText xml:space="preserve"> 5) </w:delText>
        </w:r>
        <w:r w:rsidR="00DB7225" w:rsidRPr="000657DB" w:rsidDel="00286AB2">
          <w:rPr>
            <w:color w:val="000000" w:themeColor="text1"/>
            <w:szCs w:val="24"/>
          </w:rPr>
          <w:delText xml:space="preserve">we </w:delText>
        </w:r>
        <w:r w:rsidR="00514980" w:rsidRPr="000657DB" w:rsidDel="00286AB2">
          <w:rPr>
            <w:color w:val="000000" w:themeColor="text1"/>
            <w:szCs w:val="24"/>
          </w:rPr>
          <w:delText>conduct the evaluation</w:delText>
        </w:r>
        <w:r w:rsidR="00DB7225" w:rsidRPr="000657DB" w:rsidDel="00286AB2">
          <w:rPr>
            <w:color w:val="000000" w:themeColor="text1"/>
            <w:szCs w:val="24"/>
          </w:rPr>
          <w:delText xml:space="preserve"> for 183</w:delText>
        </w:r>
        <w:r w:rsidR="008C1B0F" w:rsidRPr="000657DB" w:rsidDel="00286AB2">
          <w:rPr>
            <w:color w:val="000000" w:themeColor="text1"/>
            <w:szCs w:val="24"/>
          </w:rPr>
          <w:delText>1</w:delText>
        </w:r>
        <w:r w:rsidR="00DB7225" w:rsidRPr="000657DB" w:rsidDel="00286AB2">
          <w:rPr>
            <w:color w:val="000000" w:themeColor="text1"/>
            <w:szCs w:val="24"/>
          </w:rPr>
          <w:delText xml:space="preserve"> SKUs </w:delText>
        </w:r>
        <w:r w:rsidR="00877F68" w:rsidRPr="000657DB" w:rsidDel="00286AB2">
          <w:rPr>
            <w:color w:val="000000" w:themeColor="text1"/>
            <w:szCs w:val="24"/>
          </w:rPr>
          <w:delText>across</w:delText>
        </w:r>
        <w:r w:rsidR="00DB7225" w:rsidRPr="000657DB" w:rsidDel="00286AB2">
          <w:rPr>
            <w:color w:val="000000" w:themeColor="text1"/>
            <w:szCs w:val="24"/>
          </w:rPr>
          <w:delText xml:space="preserve"> </w:delText>
        </w:r>
        <w:r w:rsidR="007F247F" w:rsidRPr="000657DB" w:rsidDel="00286AB2">
          <w:rPr>
            <w:color w:val="000000" w:themeColor="text1"/>
            <w:szCs w:val="24"/>
          </w:rPr>
          <w:delText>28</w:delText>
        </w:r>
        <w:r w:rsidR="00DB7225" w:rsidRPr="000657DB" w:rsidDel="00286AB2">
          <w:rPr>
            <w:color w:val="000000" w:themeColor="text1"/>
            <w:szCs w:val="24"/>
          </w:rPr>
          <w:delText xml:space="preserve"> product categories</w:delText>
        </w:r>
        <w:r w:rsidR="009E609C" w:rsidRPr="000657DB" w:rsidDel="00286AB2">
          <w:rPr>
            <w:color w:val="000000" w:themeColor="text1"/>
            <w:szCs w:val="24"/>
          </w:rPr>
          <w:delText xml:space="preserve"> in </w:delText>
        </w:r>
        <w:r w:rsidR="007F247F" w:rsidRPr="000657DB" w:rsidDel="00286AB2">
          <w:rPr>
            <w:color w:val="000000" w:themeColor="text1"/>
            <w:szCs w:val="24"/>
          </w:rPr>
          <w:delText>28</w:delText>
        </w:r>
        <w:r w:rsidR="009E609C" w:rsidRPr="000657DB" w:rsidDel="00286AB2">
          <w:rPr>
            <w:color w:val="000000" w:themeColor="text1"/>
            <w:szCs w:val="24"/>
          </w:rPr>
          <w:delText xml:space="preserve"> retail stores</w:delText>
        </w:r>
        <w:r w:rsidR="00DB7225" w:rsidRPr="000657DB" w:rsidDel="00286AB2">
          <w:rPr>
            <w:color w:val="000000" w:themeColor="text1"/>
            <w:szCs w:val="24"/>
          </w:rPr>
          <w:delText xml:space="preserve">, which </w:delText>
        </w:r>
        <w:r w:rsidR="00A02183" w:rsidRPr="000657DB" w:rsidDel="00286AB2">
          <w:rPr>
            <w:color w:val="000000" w:themeColor="text1"/>
            <w:szCs w:val="24"/>
          </w:rPr>
          <w:delText>provide</w:delText>
        </w:r>
        <w:r w:rsidR="00F156B2" w:rsidRPr="000657DB" w:rsidDel="00286AB2">
          <w:rPr>
            <w:color w:val="000000" w:themeColor="text1"/>
            <w:szCs w:val="24"/>
          </w:rPr>
          <w:delText>s</w:delText>
        </w:r>
        <w:r w:rsidR="00A02183" w:rsidRPr="000657DB" w:rsidDel="00286AB2">
          <w:rPr>
            <w:color w:val="000000" w:themeColor="text1"/>
            <w:szCs w:val="24"/>
          </w:rPr>
          <w:delText xml:space="preserve"> robust </w:delText>
        </w:r>
        <w:commentRangeStart w:id="292"/>
        <w:commentRangeStart w:id="293"/>
        <w:r w:rsidR="00A02183" w:rsidRPr="000657DB" w:rsidDel="00286AB2">
          <w:rPr>
            <w:color w:val="000000" w:themeColor="text1"/>
            <w:szCs w:val="24"/>
          </w:rPr>
          <w:delText>results</w:delText>
        </w:r>
        <w:commentRangeEnd w:id="292"/>
        <w:r w:rsidR="00007991" w:rsidDel="00286AB2">
          <w:rPr>
            <w:rStyle w:val="CommentReference"/>
          </w:rPr>
          <w:commentReference w:id="292"/>
        </w:r>
        <w:commentRangeEnd w:id="293"/>
        <w:r w:rsidR="00007991" w:rsidDel="00286AB2">
          <w:rPr>
            <w:rStyle w:val="CommentReference"/>
          </w:rPr>
          <w:commentReference w:id="293"/>
        </w:r>
        <w:r w:rsidR="00F03A2E" w:rsidRPr="000657DB" w:rsidDel="00286AB2">
          <w:rPr>
            <w:color w:val="000000" w:themeColor="text1"/>
            <w:szCs w:val="24"/>
          </w:rPr>
          <w:delText xml:space="preserve">. </w:delText>
        </w:r>
        <w:r w:rsidR="00A02183" w:rsidRPr="000657DB" w:rsidDel="00286AB2">
          <w:rPr>
            <w:color w:val="000000" w:themeColor="text1"/>
            <w:szCs w:val="24"/>
          </w:rPr>
          <w:delText xml:space="preserve"> </w:delText>
        </w:r>
      </w:del>
    </w:p>
    <w:p w14:paraId="11ED07F0" w14:textId="77777777" w:rsidR="00E446EB" w:rsidRPr="000657DB" w:rsidRDefault="00BA60FD"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14:paraId="4D563DAE" w14:textId="77777777" w:rsidR="00E446EB" w:rsidRPr="000657DB" w:rsidRDefault="00E446EB" w:rsidP="00324987">
      <w:pPr>
        <w:spacing w:after="0" w:line="360" w:lineRule="auto"/>
        <w:rPr>
          <w:rFonts w:cs="Times New Roman"/>
          <w:color w:val="000000" w:themeColor="text1"/>
          <w:szCs w:val="24"/>
        </w:rPr>
      </w:pPr>
      <w:commentRangeStart w:id="294"/>
      <w:r w:rsidRPr="000657DB">
        <w:rPr>
          <w:rFonts w:cs="Times New Roman"/>
          <w:color w:val="000000" w:themeColor="text1"/>
          <w:szCs w:val="24"/>
        </w:rPr>
        <w:t xml:space="preserve">The </w:t>
      </w:r>
      <w:r w:rsidR="007209E5" w:rsidRPr="000657DB">
        <w:rPr>
          <w:rFonts w:cs="Times New Roman"/>
          <w:color w:val="000000" w:themeColor="text1"/>
          <w:szCs w:val="24"/>
        </w:rPr>
        <w:t>remainder</w:t>
      </w:r>
      <w:r w:rsidR="00405183" w:rsidRPr="000657DB">
        <w:rPr>
          <w:rFonts w:cs="Times New Roman"/>
          <w:color w:val="000000" w:themeColor="text1"/>
          <w:szCs w:val="24"/>
        </w:rPr>
        <w:t xml:space="preserve"> </w:t>
      </w:r>
      <w:r w:rsidRPr="000657DB">
        <w:rPr>
          <w:rFonts w:cs="Times New Roman"/>
          <w:color w:val="000000" w:themeColor="text1"/>
          <w:szCs w:val="24"/>
        </w:rPr>
        <w:t xml:space="preserve">of the paper </w:t>
      </w:r>
      <w:r w:rsidR="007209E5" w:rsidRPr="000657DB">
        <w:rPr>
          <w:rFonts w:cs="Times New Roman"/>
          <w:color w:val="000000" w:themeColor="text1"/>
          <w:szCs w:val="24"/>
        </w:rPr>
        <w:t>is</w:t>
      </w:r>
      <w:r w:rsidRPr="000657DB">
        <w:rPr>
          <w:rFonts w:cs="Times New Roman"/>
          <w:color w:val="000000" w:themeColor="text1"/>
          <w:szCs w:val="24"/>
        </w:rPr>
        <w:t xml:space="preserve"> arranged as follows: </w:t>
      </w:r>
      <w:r w:rsidR="003C0313" w:rsidRPr="000657DB">
        <w:rPr>
          <w:rFonts w:cs="Times New Roman"/>
          <w:noProof/>
          <w:color w:val="000000" w:themeColor="text1"/>
          <w:szCs w:val="24"/>
        </w:rPr>
        <w:t>S</w:t>
      </w:r>
      <w:r w:rsidRPr="000657DB">
        <w:rPr>
          <w:rFonts w:cs="Times New Roman"/>
          <w:noProof/>
          <w:color w:val="000000" w:themeColor="text1"/>
          <w:szCs w:val="24"/>
        </w:rPr>
        <w:t>ection</w:t>
      </w:r>
      <w:r w:rsidRPr="000657DB">
        <w:rPr>
          <w:rFonts w:cs="Times New Roman"/>
          <w:color w:val="000000" w:themeColor="text1"/>
          <w:szCs w:val="24"/>
        </w:rPr>
        <w:t xml:space="preserve"> 2 summarize</w:t>
      </w:r>
      <w:r w:rsidR="00BB1D6A" w:rsidRPr="000657DB">
        <w:rPr>
          <w:rFonts w:cs="Times New Roman"/>
          <w:color w:val="000000" w:themeColor="text1"/>
          <w:szCs w:val="24"/>
        </w:rPr>
        <w:t>s</w:t>
      </w:r>
      <w:r w:rsidRPr="000657DB">
        <w:rPr>
          <w:rFonts w:cs="Times New Roman"/>
          <w:color w:val="000000" w:themeColor="text1"/>
          <w:szCs w:val="24"/>
        </w:rPr>
        <w:t xml:space="preserve"> </w:t>
      </w:r>
      <w:r w:rsidR="00405183" w:rsidRPr="000657DB">
        <w:rPr>
          <w:rFonts w:cs="Times New Roman"/>
          <w:color w:val="000000" w:themeColor="text1"/>
          <w:szCs w:val="24"/>
        </w:rPr>
        <w:t xml:space="preserve">previous </w:t>
      </w:r>
      <w:r w:rsidR="00465149" w:rsidRPr="000657DB">
        <w:rPr>
          <w:rFonts w:cs="Times New Roman"/>
          <w:color w:val="000000" w:themeColor="text1"/>
          <w:szCs w:val="24"/>
        </w:rPr>
        <w:t>studies</w:t>
      </w:r>
      <w:r w:rsidR="00B05D74" w:rsidRPr="000657DB">
        <w:rPr>
          <w:rFonts w:cs="Times New Roman"/>
          <w:color w:val="000000" w:themeColor="text1"/>
          <w:szCs w:val="24"/>
        </w:rPr>
        <w:t xml:space="preserve">. Section 3 </w:t>
      </w:r>
      <w:r w:rsidR="0051159F" w:rsidRPr="000657DB">
        <w:rPr>
          <w:rFonts w:cs="Times New Roman"/>
          <w:color w:val="000000" w:themeColor="text1"/>
          <w:szCs w:val="24"/>
        </w:rPr>
        <w:t>explains</w:t>
      </w:r>
      <w:r w:rsidR="006974C4" w:rsidRPr="000657DB">
        <w:rPr>
          <w:rFonts w:cs="Times New Roman"/>
          <w:color w:val="000000" w:themeColor="text1"/>
          <w:szCs w:val="24"/>
        </w:rPr>
        <w:t xml:space="preserve"> the issue of structural break and </w:t>
      </w:r>
      <w:r w:rsidR="0051159F" w:rsidRPr="000657DB">
        <w:rPr>
          <w:rFonts w:cs="Times New Roman"/>
          <w:color w:val="000000" w:themeColor="text1"/>
          <w:szCs w:val="24"/>
        </w:rPr>
        <w:t>the subsequent</w:t>
      </w:r>
      <w:r w:rsidR="00BB1D6A" w:rsidRPr="000657DB">
        <w:rPr>
          <w:rFonts w:cs="Times New Roman"/>
          <w:color w:val="000000" w:themeColor="text1"/>
          <w:szCs w:val="24"/>
        </w:rPr>
        <w:t xml:space="preserve"> </w:t>
      </w:r>
      <w:r w:rsidR="006974C4" w:rsidRPr="000657DB">
        <w:rPr>
          <w:rFonts w:cs="Times New Roman"/>
          <w:color w:val="000000" w:themeColor="text1"/>
          <w:szCs w:val="24"/>
        </w:rPr>
        <w:t xml:space="preserve">forecast bias when conventional models overlook the change </w:t>
      </w:r>
      <w:r w:rsidR="00BB1D6A" w:rsidRPr="000657DB">
        <w:rPr>
          <w:rFonts w:cs="Times New Roman"/>
          <w:color w:val="000000" w:themeColor="text1"/>
          <w:szCs w:val="24"/>
        </w:rPr>
        <w:t>in</w:t>
      </w:r>
      <w:r w:rsidR="006974C4" w:rsidRPr="000657DB">
        <w:rPr>
          <w:rFonts w:cs="Times New Roman"/>
          <w:color w:val="000000" w:themeColor="text1"/>
          <w:szCs w:val="24"/>
        </w:rPr>
        <w:t xml:space="preserve"> the </w:t>
      </w:r>
      <w:r w:rsidR="00CE119B" w:rsidRPr="000657DB">
        <w:rPr>
          <w:rFonts w:cs="Times New Roman"/>
          <w:color w:val="000000" w:themeColor="text1"/>
          <w:szCs w:val="24"/>
        </w:rPr>
        <w:t xml:space="preserve">effect </w:t>
      </w:r>
      <w:r w:rsidR="006974C4" w:rsidRPr="000657DB">
        <w:rPr>
          <w:rFonts w:cs="Times New Roman"/>
          <w:color w:val="000000" w:themeColor="text1"/>
          <w:szCs w:val="24"/>
        </w:rPr>
        <w:t xml:space="preserve">of </w:t>
      </w:r>
      <w:r w:rsidR="0051159F" w:rsidRPr="000657DB">
        <w:rPr>
          <w:rFonts w:cs="Times New Roman"/>
          <w:color w:val="000000" w:themeColor="text1"/>
          <w:szCs w:val="24"/>
        </w:rPr>
        <w:t>marketing</w:t>
      </w:r>
      <w:r w:rsidR="006974C4" w:rsidRPr="000657DB">
        <w:rPr>
          <w:rFonts w:cs="Times New Roman"/>
          <w:color w:val="000000" w:themeColor="text1"/>
          <w:szCs w:val="24"/>
        </w:rPr>
        <w:t xml:space="preserve"> activities. In section 4, we </w:t>
      </w:r>
      <w:r w:rsidR="0051159F" w:rsidRPr="000657DB">
        <w:rPr>
          <w:rFonts w:cs="Times New Roman"/>
          <w:color w:val="000000" w:themeColor="text1"/>
          <w:szCs w:val="24"/>
        </w:rPr>
        <w:t>propose our models</w:t>
      </w:r>
      <w:r w:rsidR="006974C4" w:rsidRPr="000657DB">
        <w:rPr>
          <w:rFonts w:cs="Times New Roman"/>
          <w:color w:val="000000" w:themeColor="text1"/>
          <w:szCs w:val="24"/>
        </w:rPr>
        <w:t xml:space="preserve"> </w:t>
      </w:r>
      <w:r w:rsidR="0051159F" w:rsidRPr="000657DB">
        <w:rPr>
          <w:rFonts w:cs="Times New Roman"/>
          <w:color w:val="000000" w:themeColor="text1"/>
          <w:szCs w:val="24"/>
        </w:rPr>
        <w:t>which may potentially improve the forecasting accuracy by mitigating the forecast bias due to</w:t>
      </w:r>
      <w:r w:rsidR="003C0313" w:rsidRPr="000657DB">
        <w:rPr>
          <w:rFonts w:cs="Times New Roman"/>
          <w:color w:val="000000" w:themeColor="text1"/>
          <w:szCs w:val="24"/>
        </w:rPr>
        <w:t xml:space="preserve"> </w:t>
      </w:r>
      <w:r w:rsidR="0051159F" w:rsidRPr="000657DB">
        <w:rPr>
          <w:rFonts w:cs="Times New Roman"/>
          <w:noProof/>
          <w:color w:val="000000" w:themeColor="text1"/>
          <w:szCs w:val="24"/>
        </w:rPr>
        <w:t>structural</w:t>
      </w:r>
      <w:r w:rsidR="0051159F" w:rsidRPr="000657DB">
        <w:rPr>
          <w:rFonts w:cs="Times New Roman"/>
          <w:color w:val="000000" w:themeColor="text1"/>
          <w:szCs w:val="24"/>
        </w:rPr>
        <w:t xml:space="preserve"> break</w:t>
      </w:r>
      <w:r w:rsidR="003C0313" w:rsidRPr="000657DB">
        <w:rPr>
          <w:rFonts w:cs="Times New Roman"/>
          <w:color w:val="000000" w:themeColor="text1"/>
          <w:szCs w:val="24"/>
        </w:rPr>
        <w:t>s</w:t>
      </w:r>
      <w:r w:rsidR="0051159F" w:rsidRPr="000657DB">
        <w:rPr>
          <w:rFonts w:cs="Times New Roman"/>
          <w:color w:val="000000" w:themeColor="text1"/>
          <w:szCs w:val="24"/>
        </w:rPr>
        <w:t xml:space="preserve">. </w:t>
      </w:r>
      <w:r w:rsidRPr="000657DB">
        <w:rPr>
          <w:rFonts w:cs="Times New Roman"/>
          <w:color w:val="000000" w:themeColor="text1"/>
          <w:szCs w:val="24"/>
        </w:rPr>
        <w:t xml:space="preserve">Section </w:t>
      </w:r>
      <w:r w:rsidR="006974C4" w:rsidRPr="000657DB">
        <w:rPr>
          <w:rFonts w:cs="Times New Roman"/>
          <w:color w:val="000000" w:themeColor="text1"/>
          <w:szCs w:val="24"/>
        </w:rPr>
        <w:t>5</w:t>
      </w:r>
      <w:r w:rsidRPr="000657DB">
        <w:rPr>
          <w:rFonts w:cs="Times New Roman"/>
          <w:color w:val="000000" w:themeColor="text1"/>
          <w:szCs w:val="24"/>
        </w:rPr>
        <w:t xml:space="preserve"> </w:t>
      </w:r>
      <w:r w:rsidR="006974C4" w:rsidRPr="000657DB">
        <w:rPr>
          <w:rFonts w:cs="Times New Roman"/>
          <w:color w:val="000000" w:themeColor="text1"/>
          <w:szCs w:val="24"/>
        </w:rPr>
        <w:t xml:space="preserve">and section 6 </w:t>
      </w:r>
      <w:r w:rsidR="0051159F" w:rsidRPr="000657DB">
        <w:rPr>
          <w:rFonts w:cs="Times New Roman"/>
          <w:color w:val="000000" w:themeColor="text1"/>
          <w:szCs w:val="24"/>
        </w:rPr>
        <w:t>explore</w:t>
      </w:r>
      <w:r w:rsidRPr="000657DB">
        <w:rPr>
          <w:rFonts w:cs="Times New Roman"/>
          <w:color w:val="000000" w:themeColor="text1"/>
          <w:szCs w:val="24"/>
        </w:rPr>
        <w:t xml:space="preserve"> the data </w:t>
      </w:r>
      <w:r w:rsidRPr="000657DB">
        <w:rPr>
          <w:rFonts w:cs="Times New Roman"/>
          <w:color w:val="000000" w:themeColor="text1"/>
          <w:szCs w:val="24"/>
        </w:rPr>
        <w:lastRenderedPageBreak/>
        <w:t xml:space="preserve">and </w:t>
      </w:r>
      <w:r w:rsidR="0051159F" w:rsidRPr="000657DB">
        <w:rPr>
          <w:rFonts w:cs="Times New Roman"/>
          <w:color w:val="000000" w:themeColor="text1"/>
          <w:szCs w:val="24"/>
        </w:rPr>
        <w:t>introduce the</w:t>
      </w:r>
      <w:r w:rsidR="00606551" w:rsidRPr="000657DB">
        <w:rPr>
          <w:rFonts w:cs="Times New Roman"/>
          <w:color w:val="000000" w:themeColor="text1"/>
          <w:szCs w:val="24"/>
        </w:rPr>
        <w:t xml:space="preserve"> candidate models. Section 7 </w:t>
      </w:r>
      <w:r w:rsidR="0051159F" w:rsidRPr="000657DB">
        <w:rPr>
          <w:rFonts w:cs="Times New Roman"/>
          <w:color w:val="000000" w:themeColor="text1"/>
          <w:szCs w:val="24"/>
        </w:rPr>
        <w:t>describes</w:t>
      </w:r>
      <w:r w:rsidR="00606551" w:rsidRPr="000657DB">
        <w:rPr>
          <w:rFonts w:cs="Times New Roman"/>
          <w:color w:val="000000" w:themeColor="text1"/>
          <w:szCs w:val="24"/>
        </w:rPr>
        <w:t xml:space="preserve"> the </w:t>
      </w:r>
      <w:r w:rsidRPr="000657DB">
        <w:rPr>
          <w:rFonts w:cs="Times New Roman"/>
          <w:color w:val="000000" w:themeColor="text1"/>
          <w:szCs w:val="24"/>
        </w:rPr>
        <w:t>design</w:t>
      </w:r>
      <w:r w:rsidR="006974C4" w:rsidRPr="000657DB">
        <w:rPr>
          <w:rFonts w:cs="Times New Roman"/>
          <w:color w:val="000000" w:themeColor="text1"/>
          <w:szCs w:val="24"/>
        </w:rPr>
        <w:t xml:space="preserve"> </w:t>
      </w:r>
      <w:r w:rsidR="0051159F" w:rsidRPr="000657DB">
        <w:rPr>
          <w:rFonts w:cs="Times New Roman"/>
          <w:color w:val="000000" w:themeColor="text1"/>
          <w:szCs w:val="24"/>
        </w:rPr>
        <w:t>of</w:t>
      </w:r>
      <w:r w:rsidR="00606551" w:rsidRPr="000657DB">
        <w:rPr>
          <w:rFonts w:cs="Times New Roman"/>
          <w:color w:val="000000" w:themeColor="text1"/>
          <w:szCs w:val="24"/>
        </w:rPr>
        <w:t xml:space="preserve"> the </w:t>
      </w:r>
      <w:r w:rsidR="0051159F" w:rsidRPr="000657DB">
        <w:rPr>
          <w:rFonts w:cs="Times New Roman"/>
          <w:color w:val="000000" w:themeColor="text1"/>
          <w:szCs w:val="24"/>
        </w:rPr>
        <w:t xml:space="preserve">model </w:t>
      </w:r>
      <w:r w:rsidR="00606551" w:rsidRPr="000657DB">
        <w:rPr>
          <w:rFonts w:cs="Times New Roman"/>
          <w:color w:val="000000" w:themeColor="text1"/>
          <w:szCs w:val="24"/>
        </w:rPr>
        <w:t>evaluation</w:t>
      </w:r>
      <w:r w:rsidRPr="000657DB">
        <w:rPr>
          <w:rFonts w:cs="Times New Roman"/>
          <w:color w:val="000000" w:themeColor="text1"/>
          <w:szCs w:val="24"/>
        </w:rPr>
        <w:t xml:space="preserve">. </w:t>
      </w:r>
      <w:r w:rsidR="0051159F" w:rsidRPr="000657DB">
        <w:rPr>
          <w:rFonts w:cs="Times New Roman"/>
          <w:color w:val="000000" w:themeColor="text1"/>
          <w:szCs w:val="24"/>
        </w:rPr>
        <w:t xml:space="preserve">Section 8 </w:t>
      </w:r>
      <w:r w:rsidR="00606551" w:rsidRPr="000657DB">
        <w:rPr>
          <w:rFonts w:cs="Times New Roman"/>
          <w:color w:val="000000" w:themeColor="text1"/>
          <w:szCs w:val="24"/>
        </w:rPr>
        <w:t>summarize</w:t>
      </w:r>
      <w:r w:rsidR="0051159F" w:rsidRPr="000657DB">
        <w:rPr>
          <w:rFonts w:cs="Times New Roman"/>
          <w:color w:val="000000" w:themeColor="text1"/>
          <w:szCs w:val="24"/>
        </w:rPr>
        <w:t>s</w:t>
      </w:r>
      <w:r w:rsidR="006974C4" w:rsidRPr="000657DB">
        <w:rPr>
          <w:rFonts w:cs="Times New Roman"/>
          <w:color w:val="000000" w:themeColor="text1"/>
          <w:szCs w:val="24"/>
        </w:rPr>
        <w:t xml:space="preserve"> </w:t>
      </w:r>
      <w:r w:rsidR="00CF0F31" w:rsidRPr="000657DB">
        <w:rPr>
          <w:rFonts w:cs="Times New Roman"/>
          <w:color w:val="000000" w:themeColor="text1"/>
          <w:szCs w:val="24"/>
        </w:rPr>
        <w:t>and discuss</w:t>
      </w:r>
      <w:r w:rsidR="0051159F" w:rsidRPr="000657DB">
        <w:rPr>
          <w:rFonts w:cs="Times New Roman"/>
          <w:color w:val="000000" w:themeColor="text1"/>
          <w:szCs w:val="24"/>
        </w:rPr>
        <w:t>es</w:t>
      </w:r>
      <w:r w:rsidR="00CF0F31" w:rsidRPr="000657DB">
        <w:rPr>
          <w:rFonts w:cs="Times New Roman"/>
          <w:color w:val="000000" w:themeColor="text1"/>
          <w:szCs w:val="24"/>
        </w:rPr>
        <w:t xml:space="preserve"> </w:t>
      </w:r>
      <w:r w:rsidR="006974C4" w:rsidRPr="000657DB">
        <w:rPr>
          <w:rFonts w:cs="Times New Roman"/>
          <w:color w:val="000000" w:themeColor="text1"/>
          <w:szCs w:val="24"/>
        </w:rPr>
        <w:t>the evaluation results</w:t>
      </w:r>
      <w:r w:rsidR="00606551" w:rsidRPr="000657DB">
        <w:rPr>
          <w:rFonts w:cs="Times New Roman"/>
          <w:color w:val="000000" w:themeColor="text1"/>
          <w:szCs w:val="24"/>
        </w:rPr>
        <w:t xml:space="preserve">. In </w:t>
      </w:r>
      <w:r w:rsidR="003C0313" w:rsidRPr="000657DB">
        <w:rPr>
          <w:rFonts w:cs="Times New Roman"/>
          <w:noProof/>
          <w:color w:val="000000" w:themeColor="text1"/>
          <w:szCs w:val="24"/>
        </w:rPr>
        <w:t>S</w:t>
      </w:r>
      <w:r w:rsidR="00606551" w:rsidRPr="000657DB">
        <w:rPr>
          <w:rFonts w:cs="Times New Roman"/>
          <w:noProof/>
          <w:color w:val="000000" w:themeColor="text1"/>
          <w:szCs w:val="24"/>
        </w:rPr>
        <w:t>ection</w:t>
      </w:r>
      <w:r w:rsidR="00606551" w:rsidRPr="000657DB">
        <w:rPr>
          <w:rFonts w:cs="Times New Roman"/>
          <w:color w:val="000000" w:themeColor="text1"/>
          <w:szCs w:val="24"/>
        </w:rPr>
        <w:t xml:space="preserve"> 9, we </w:t>
      </w:r>
      <w:r w:rsidR="005D1FE7" w:rsidRPr="000657DB">
        <w:rPr>
          <w:rFonts w:cs="Times New Roman"/>
          <w:color w:val="000000" w:themeColor="text1"/>
          <w:szCs w:val="24"/>
        </w:rPr>
        <w:t>explore the determinants of improvement of the proposed models. In the last section, w</w:t>
      </w:r>
      <w:r w:rsidR="0051159F" w:rsidRPr="000657DB">
        <w:rPr>
          <w:rFonts w:cs="Times New Roman"/>
          <w:color w:val="000000" w:themeColor="text1"/>
          <w:szCs w:val="24"/>
        </w:rPr>
        <w:t xml:space="preserve">e </w:t>
      </w:r>
      <w:r w:rsidR="006974C4" w:rsidRPr="000657DB">
        <w:rPr>
          <w:rFonts w:cs="Times New Roman"/>
          <w:color w:val="000000" w:themeColor="text1"/>
          <w:szCs w:val="24"/>
        </w:rPr>
        <w:t xml:space="preserve">make recommendations </w:t>
      </w:r>
      <w:r w:rsidR="00606551" w:rsidRPr="000657DB">
        <w:rPr>
          <w:rFonts w:cs="Times New Roman"/>
          <w:color w:val="000000" w:themeColor="text1"/>
          <w:szCs w:val="24"/>
        </w:rPr>
        <w:t>for both manufacturers and retailers</w:t>
      </w:r>
      <w:r w:rsidR="0051159F" w:rsidRPr="000657DB">
        <w:rPr>
          <w:rFonts w:cs="Times New Roman"/>
          <w:color w:val="000000" w:themeColor="text1"/>
          <w:szCs w:val="24"/>
        </w:rPr>
        <w:t xml:space="preserve">, </w:t>
      </w:r>
      <w:r w:rsidR="003F7A5D" w:rsidRPr="000657DB">
        <w:rPr>
          <w:rFonts w:cs="Times New Roman"/>
          <w:color w:val="000000" w:themeColor="text1"/>
          <w:szCs w:val="24"/>
        </w:rPr>
        <w:t xml:space="preserve">address </w:t>
      </w:r>
      <w:r w:rsidR="00F6548D" w:rsidRPr="000657DB">
        <w:rPr>
          <w:rFonts w:cs="Times New Roman"/>
          <w:color w:val="000000" w:themeColor="text1"/>
          <w:szCs w:val="24"/>
        </w:rPr>
        <w:t>research limitations</w:t>
      </w:r>
      <w:r w:rsidR="0051159F" w:rsidRPr="000657DB">
        <w:rPr>
          <w:rFonts w:cs="Times New Roman"/>
          <w:color w:val="000000" w:themeColor="text1"/>
          <w:szCs w:val="24"/>
        </w:rPr>
        <w:t xml:space="preserve">, and highlight directions for </w:t>
      </w:r>
      <w:r w:rsidR="003F7A5D" w:rsidRPr="000657DB">
        <w:rPr>
          <w:rFonts w:cs="Times New Roman"/>
          <w:color w:val="000000" w:themeColor="text1"/>
          <w:szCs w:val="24"/>
        </w:rPr>
        <w:t>future research.</w:t>
      </w:r>
      <w:commentRangeEnd w:id="294"/>
      <w:r w:rsidR="00115606">
        <w:rPr>
          <w:rStyle w:val="CommentReference"/>
        </w:rPr>
        <w:commentReference w:id="294"/>
      </w:r>
    </w:p>
    <w:p w14:paraId="00891E99" w14:textId="77777777" w:rsidR="00E446EB" w:rsidRPr="000657DB" w:rsidRDefault="00E446EB" w:rsidP="00324987">
      <w:pPr>
        <w:spacing w:after="0" w:line="360" w:lineRule="auto"/>
        <w:rPr>
          <w:rFonts w:cs="Times New Roman"/>
          <w:color w:val="000000" w:themeColor="text1"/>
          <w:szCs w:val="24"/>
        </w:rPr>
      </w:pPr>
    </w:p>
    <w:p w14:paraId="276773A7" w14:textId="77777777" w:rsidR="00EF11FC" w:rsidRPr="000657DB" w:rsidRDefault="00900D41" w:rsidP="00324987">
      <w:pPr>
        <w:pStyle w:val="ListParagraph"/>
        <w:numPr>
          <w:ilvl w:val="0"/>
          <w:numId w:val="39"/>
        </w:numPr>
        <w:spacing w:after="0" w:line="360" w:lineRule="auto"/>
        <w:ind w:hanging="720"/>
        <w:rPr>
          <w:rFonts w:cs="Times New Roman"/>
          <w:color w:val="000000" w:themeColor="text1"/>
          <w:szCs w:val="24"/>
        </w:rPr>
      </w:pPr>
      <w:r w:rsidRPr="000657DB">
        <w:rPr>
          <w:rFonts w:cs="Times New Roman"/>
          <w:b/>
          <w:color w:val="000000" w:themeColor="text1"/>
          <w:szCs w:val="24"/>
        </w:rPr>
        <w:t>L</w:t>
      </w:r>
      <w:r w:rsidR="00B05D74" w:rsidRPr="000657DB">
        <w:rPr>
          <w:rFonts w:cs="Times New Roman"/>
          <w:b/>
          <w:color w:val="000000" w:themeColor="text1"/>
          <w:szCs w:val="24"/>
        </w:rPr>
        <w:t>iterature review</w:t>
      </w:r>
    </w:p>
    <w:p w14:paraId="46CC9D9E" w14:textId="77777777" w:rsidR="001E56FD" w:rsidRPr="000657DB" w:rsidRDefault="001E56FD" w:rsidP="00324987">
      <w:pPr>
        <w:spacing w:after="0" w:line="360" w:lineRule="auto"/>
        <w:rPr>
          <w:rFonts w:cs="Times New Roman"/>
          <w:color w:val="000000" w:themeColor="text1"/>
          <w:szCs w:val="24"/>
        </w:rPr>
      </w:pPr>
    </w:p>
    <w:p w14:paraId="32C79479" w14:textId="281CCFBF" w:rsidR="00062F45" w:rsidRPr="000657DB" w:rsidRDefault="00BA4753" w:rsidP="00324987">
      <w:pPr>
        <w:spacing w:after="0" w:line="360" w:lineRule="auto"/>
        <w:rPr>
          <w:rFonts w:cs="Times New Roman"/>
          <w:color w:val="000000" w:themeColor="text1"/>
          <w:szCs w:val="24"/>
        </w:rPr>
      </w:pPr>
      <w:r w:rsidRPr="000657DB">
        <w:rPr>
          <w:rFonts w:cs="Times New Roman"/>
          <w:color w:val="000000" w:themeColor="text1"/>
          <w:szCs w:val="24"/>
        </w:rPr>
        <w:t xml:space="preserve">In practice, many retailers </w:t>
      </w:r>
      <w:r w:rsidR="000D6412" w:rsidRPr="000657DB">
        <w:rPr>
          <w:rFonts w:cs="Times New Roman"/>
          <w:color w:val="000000" w:themeColor="text1"/>
          <w:szCs w:val="24"/>
        </w:rPr>
        <w:t>forecast their</w:t>
      </w:r>
      <w:r w:rsidR="00EF11FC" w:rsidRPr="000657DB">
        <w:rPr>
          <w:rFonts w:cs="Times New Roman"/>
          <w:color w:val="000000" w:themeColor="text1"/>
          <w:szCs w:val="24"/>
        </w:rPr>
        <w:t xml:space="preserve"> </w:t>
      </w:r>
      <w:r w:rsidR="001C2CF1" w:rsidRPr="000657DB">
        <w:rPr>
          <w:rFonts w:cs="Times New Roman"/>
          <w:color w:val="000000" w:themeColor="text1"/>
          <w:szCs w:val="24"/>
        </w:rPr>
        <w:t>produc</w:t>
      </w:r>
      <w:r w:rsidR="00864DEF" w:rsidRPr="000657DB">
        <w:rPr>
          <w:rFonts w:cs="Times New Roman"/>
          <w:color w:val="000000" w:themeColor="text1"/>
          <w:szCs w:val="24"/>
        </w:rPr>
        <w:t xml:space="preserve">t sales </w:t>
      </w:r>
      <w:r w:rsidR="00B25507" w:rsidRPr="000657DB">
        <w:rPr>
          <w:rFonts w:cs="Times New Roman"/>
          <w:color w:val="000000" w:themeColor="text1"/>
          <w:szCs w:val="24"/>
        </w:rPr>
        <w:t xml:space="preserve">at SKU </w:t>
      </w:r>
      <w:r w:rsidR="00864DEF" w:rsidRPr="000657DB">
        <w:rPr>
          <w:rFonts w:cs="Times New Roman"/>
          <w:color w:val="000000" w:themeColor="text1"/>
          <w:szCs w:val="24"/>
        </w:rPr>
        <w:t xml:space="preserve">level using </w:t>
      </w:r>
      <w:r w:rsidR="0071141E" w:rsidRPr="000657DB">
        <w:rPr>
          <w:rFonts w:cs="Times New Roman"/>
          <w:color w:val="000000" w:themeColor="text1"/>
          <w:szCs w:val="24"/>
        </w:rPr>
        <w:t>a two stage</w:t>
      </w:r>
      <w:r w:rsidR="00243A7E" w:rsidRPr="000657DB">
        <w:rPr>
          <w:rFonts w:cs="Times New Roman"/>
          <w:color w:val="000000" w:themeColor="text1"/>
          <w:szCs w:val="24"/>
        </w:rPr>
        <w:t xml:space="preserve"> </w:t>
      </w:r>
      <w:r w:rsidR="00267812" w:rsidRPr="000657DB">
        <w:rPr>
          <w:rFonts w:cs="Times New Roman"/>
          <w:color w:val="000000" w:themeColor="text1"/>
          <w:szCs w:val="24"/>
        </w:rPr>
        <w:t>‘</w:t>
      </w:r>
      <w:r w:rsidR="00D9545B" w:rsidRPr="000657DB">
        <w:rPr>
          <w:rFonts w:cs="Times New Roman"/>
          <w:color w:val="000000" w:themeColor="text1"/>
          <w:szCs w:val="24"/>
        </w:rPr>
        <w:t>base-lift</w:t>
      </w:r>
      <w:r w:rsidR="00267812" w:rsidRPr="000657DB">
        <w:rPr>
          <w:rFonts w:cs="Times New Roman"/>
          <w:color w:val="000000" w:themeColor="text1"/>
          <w:szCs w:val="24"/>
        </w:rPr>
        <w:t>’</w:t>
      </w:r>
      <w:r w:rsidRPr="000657DB">
        <w:rPr>
          <w:rFonts w:cs="Times New Roman"/>
          <w:color w:val="000000" w:themeColor="text1"/>
          <w:szCs w:val="24"/>
        </w:rPr>
        <w:t xml:space="preserve"> </w:t>
      </w:r>
      <w:r w:rsidR="000D6412" w:rsidRPr="000657DB">
        <w:rPr>
          <w:rFonts w:cs="Times New Roman"/>
          <w:color w:val="000000" w:themeColor="text1"/>
          <w:szCs w:val="24"/>
        </w:rPr>
        <w:t xml:space="preserve">method. </w:t>
      </w:r>
      <w:r w:rsidR="006E38EA" w:rsidRPr="000657DB">
        <w:rPr>
          <w:rFonts w:cs="Times New Roman"/>
          <w:color w:val="000000" w:themeColor="text1"/>
          <w:szCs w:val="24"/>
        </w:rPr>
        <w:t xml:space="preserve">The method </w:t>
      </w:r>
      <w:ins w:id="295" w:author="Soopramanien, Didier" w:date="2017-09-07T16:26:00Z">
        <w:r w:rsidR="00BA3920">
          <w:rPr>
            <w:rFonts w:cs="Times New Roman"/>
            <w:color w:val="000000" w:themeColor="text1"/>
            <w:szCs w:val="24"/>
          </w:rPr>
          <w:t>entails dividing</w:t>
        </w:r>
      </w:ins>
      <w:del w:id="296" w:author="Soopramanien, Didier" w:date="2017-09-07T16:26:00Z">
        <w:r w:rsidR="006E38EA" w:rsidRPr="000657DB" w:rsidDel="00BA3920">
          <w:rPr>
            <w:rFonts w:cs="Times New Roman"/>
            <w:color w:val="000000" w:themeColor="text1"/>
            <w:szCs w:val="24"/>
          </w:rPr>
          <w:delText>splits</w:delText>
        </w:r>
      </w:del>
      <w:r w:rsidR="006E38EA" w:rsidRPr="000657DB">
        <w:rPr>
          <w:rFonts w:cs="Times New Roman"/>
          <w:color w:val="000000" w:themeColor="text1"/>
          <w:szCs w:val="24"/>
        </w:rPr>
        <w:t xml:space="preserve"> the data into promoted and non-promoted periods based on whether</w:t>
      </w:r>
      <w:del w:id="297" w:author="Soopramanien, Didier" w:date="2017-09-07T16:26:00Z">
        <w:r w:rsidR="006E38EA" w:rsidRPr="000657DB" w:rsidDel="00BA3920">
          <w:rPr>
            <w:rFonts w:cs="Times New Roman"/>
            <w:color w:val="000000" w:themeColor="text1"/>
            <w:szCs w:val="24"/>
          </w:rPr>
          <w:delText xml:space="preserve"> or not</w:delText>
        </w:r>
      </w:del>
      <w:r w:rsidR="006E38EA" w:rsidRPr="000657DB">
        <w:rPr>
          <w:rFonts w:cs="Times New Roman"/>
          <w:color w:val="000000" w:themeColor="text1"/>
          <w:szCs w:val="24"/>
        </w:rPr>
        <w:t xml:space="preserve"> the </w:t>
      </w:r>
      <w:del w:id="298" w:author="Soopramanien, Didier" w:date="2017-09-07T16:26:00Z">
        <w:r w:rsidR="006E38EA" w:rsidRPr="000657DB" w:rsidDel="00BA3920">
          <w:rPr>
            <w:rFonts w:cs="Times New Roman"/>
            <w:color w:val="000000" w:themeColor="text1"/>
            <w:szCs w:val="24"/>
          </w:rPr>
          <w:delText>focal product</w:delText>
        </w:r>
      </w:del>
      <w:ins w:id="299" w:author="Soopramanien, Didier" w:date="2017-09-07T16:26:00Z">
        <w:r w:rsidR="00BA3920">
          <w:rPr>
            <w:rFonts w:cs="Times New Roman"/>
            <w:color w:val="000000" w:themeColor="text1"/>
            <w:szCs w:val="24"/>
          </w:rPr>
          <w:t>SKU</w:t>
        </w:r>
      </w:ins>
      <w:r w:rsidR="006E38EA" w:rsidRPr="000657DB">
        <w:rPr>
          <w:rFonts w:cs="Times New Roman"/>
          <w:color w:val="000000" w:themeColor="text1"/>
          <w:szCs w:val="24"/>
        </w:rPr>
        <w:t xml:space="preserve"> is being promoted. </w:t>
      </w:r>
      <w:r w:rsidR="000D6412" w:rsidRPr="000657DB">
        <w:rPr>
          <w:rFonts w:cs="Times New Roman"/>
          <w:color w:val="000000" w:themeColor="text1"/>
          <w:szCs w:val="24"/>
        </w:rPr>
        <w:t xml:space="preserve">The method </w:t>
      </w:r>
      <w:r w:rsidR="00820897" w:rsidRPr="000657DB">
        <w:rPr>
          <w:rFonts w:cs="Times New Roman"/>
          <w:color w:val="000000" w:themeColor="text1"/>
          <w:szCs w:val="24"/>
        </w:rPr>
        <w:t>is a combin</w:t>
      </w:r>
      <w:ins w:id="300" w:author="Soopramanien, Didier" w:date="2017-09-06T21:16:00Z">
        <w:r w:rsidR="000E143A">
          <w:rPr>
            <w:rFonts w:cs="Times New Roman"/>
            <w:color w:val="000000" w:themeColor="text1"/>
            <w:szCs w:val="24"/>
          </w:rPr>
          <w:t>ation</w:t>
        </w:r>
      </w:ins>
      <w:del w:id="301" w:author="Soopramanien, Didier" w:date="2017-09-06T21:16:00Z">
        <w:r w:rsidR="00820897" w:rsidRPr="000657DB" w:rsidDel="000E143A">
          <w:rPr>
            <w:rFonts w:cs="Times New Roman"/>
            <w:color w:val="000000" w:themeColor="text1"/>
            <w:szCs w:val="24"/>
          </w:rPr>
          <w:delText>e</w:delText>
        </w:r>
      </w:del>
      <w:r w:rsidR="00820897" w:rsidRPr="000657DB">
        <w:rPr>
          <w:rFonts w:cs="Times New Roman"/>
          <w:color w:val="000000" w:themeColor="text1"/>
          <w:szCs w:val="24"/>
        </w:rPr>
        <w:t xml:space="preserve"> of simple univariate methods </w:t>
      </w:r>
      <w:r w:rsidR="006E38EA" w:rsidRPr="000657DB">
        <w:rPr>
          <w:rFonts w:cs="Times New Roman"/>
          <w:color w:val="000000" w:themeColor="text1"/>
          <w:szCs w:val="24"/>
        </w:rPr>
        <w:t xml:space="preserve">(for the non-promoted period) </w:t>
      </w:r>
      <w:r w:rsidR="00820897" w:rsidRPr="000657DB">
        <w:rPr>
          <w:rFonts w:cs="Times New Roman"/>
          <w:color w:val="000000" w:themeColor="text1"/>
          <w:szCs w:val="24"/>
        </w:rPr>
        <w:t>and</w:t>
      </w:r>
      <w:r w:rsidR="000D6412" w:rsidRPr="000657DB">
        <w:rPr>
          <w:color w:val="000000" w:themeColor="text1"/>
          <w:szCs w:val="24"/>
        </w:rPr>
        <w:t xml:space="preserve"> </w:t>
      </w:r>
      <w:r w:rsidR="00820897" w:rsidRPr="000657DB">
        <w:rPr>
          <w:color w:val="000000" w:themeColor="text1"/>
          <w:szCs w:val="24"/>
        </w:rPr>
        <w:t>human</w:t>
      </w:r>
      <w:r w:rsidR="000D6412" w:rsidRPr="000657DB">
        <w:rPr>
          <w:color w:val="000000" w:themeColor="text1"/>
          <w:szCs w:val="24"/>
        </w:rPr>
        <w:t xml:space="preserve"> judgments </w:t>
      </w:r>
      <w:r w:rsidR="00820897" w:rsidRPr="000657DB">
        <w:rPr>
          <w:color w:val="000000" w:themeColor="text1"/>
          <w:szCs w:val="24"/>
        </w:rPr>
        <w:t>by brand/category managers</w:t>
      </w:r>
      <w:r w:rsidR="006E38EA" w:rsidRPr="000657DB">
        <w:rPr>
          <w:color w:val="000000" w:themeColor="text1"/>
          <w:szCs w:val="24"/>
        </w:rPr>
        <w:t xml:space="preserve"> (for the promoted period)</w:t>
      </w:r>
      <w:r w:rsidR="00820897" w:rsidRPr="000657DB">
        <w:rPr>
          <w:color w:val="000000" w:themeColor="text1"/>
          <w:szCs w:val="24"/>
        </w:rPr>
        <w:t xml:space="preserve"> </w:t>
      </w:r>
      <w:r w:rsidR="001B40D2" w:rsidRPr="000657DB">
        <w:rPr>
          <w:rFonts w:cs="Times New Roman"/>
          <w:color w:val="000000" w:themeColor="text1"/>
          <w:szCs w:val="24"/>
        </w:rPr>
        <w:fldChar w:fldCharType="begin">
          <w:fldData xml:space="preserve">PEVuZE5vdGU+PENpdGU+PEF1dGhvcj5GaWxkZXM8L0F1dGhvcj48WWVhcj4yMDA5PC9ZZWFyPjxS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</w:fldData>
        </w:fldChar>
      </w:r>
      <w:r w:rsidR="00BD2DC1" w:rsidRPr="000657DB">
        <w:rPr>
          <w:rFonts w:cs="Times New Roman"/>
          <w:color w:val="000000" w:themeColor="text1"/>
          <w:szCs w:val="24"/>
        </w:rPr>
        <w:instrText xml:space="preserve"> ADDIN EN.CITE </w:instrText>
      </w:r>
      <w:r w:rsidR="00BD2DC1" w:rsidRPr="000657DB">
        <w:rPr>
          <w:rFonts w:cs="Times New Roman"/>
          <w:color w:val="000000" w:themeColor="text1"/>
          <w:szCs w:val="24"/>
        </w:rPr>
        <w:fldChar w:fldCharType="begin">
          <w:fldData xml:space="preserve">PEVuZE5vdGU+PENpdGU+PEF1dGhvcj5GaWxkZXM8L0F1dGhvcj48WWVhcj4yMDA5PC9ZZWFyPjxS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</w:fldData>
        </w:fldChar>
      </w:r>
      <w:r w:rsidR="00BD2DC1" w:rsidRPr="000657DB">
        <w:rPr>
          <w:rFonts w:cs="Times New Roman"/>
          <w:color w:val="000000" w:themeColor="text1"/>
          <w:szCs w:val="24"/>
        </w:rPr>
        <w:instrText xml:space="preserve"> ADDIN EN.CITE.DATA </w:instrText>
      </w:r>
      <w:r w:rsidR="00BD2DC1" w:rsidRPr="000657DB">
        <w:rPr>
          <w:rFonts w:cs="Times New Roman"/>
          <w:color w:val="000000" w:themeColor="text1"/>
          <w:szCs w:val="24"/>
        </w:rPr>
      </w:r>
      <w:r w:rsidR="00BD2DC1" w:rsidRPr="000657DB">
        <w:rPr>
          <w:rFonts w:cs="Times New Roman"/>
          <w:color w:val="000000" w:themeColor="text1"/>
          <w:szCs w:val="24"/>
        </w:rPr>
        <w:fldChar w:fldCharType="end"/>
      </w:r>
      <w:r w:rsidR="001B40D2" w:rsidRPr="000657DB">
        <w:rPr>
          <w:rFonts w:cs="Times New Roman"/>
          <w:color w:val="000000" w:themeColor="text1"/>
          <w:szCs w:val="24"/>
        </w:rPr>
      </w:r>
      <w:r w:rsidR="001B40D2" w:rsidRPr="000657DB">
        <w:rPr>
          <w:rFonts w:cs="Times New Roman"/>
          <w:color w:val="000000" w:themeColor="text1"/>
          <w:szCs w:val="24"/>
        </w:rPr>
        <w:fldChar w:fldCharType="separate"/>
      </w:r>
      <w:r w:rsidR="00BD2DC1" w:rsidRPr="000657DB">
        <w:rPr>
          <w:rFonts w:cs="Times New Roman"/>
          <w:noProof/>
          <w:color w:val="000000" w:themeColor="text1"/>
          <w:szCs w:val="24"/>
        </w:rPr>
        <w:t>(</w:t>
      </w:r>
      <w:hyperlink w:anchor="_ENREF_35" w:tooltip="Fildes, 2008 #159" w:history="1">
        <w:r w:rsidR="00780FE2" w:rsidRPr="000657DB">
          <w:rPr>
            <w:rFonts w:cs="Times New Roman"/>
            <w:noProof/>
            <w:color w:val="000000" w:themeColor="text1"/>
            <w:szCs w:val="24"/>
          </w:rPr>
          <w:t>Fildes, Nikolopoulos et al. 2008</w:t>
        </w:r>
      </w:hyperlink>
      <w:r w:rsidR="00BD2DC1" w:rsidRPr="000657DB">
        <w:rPr>
          <w:rFonts w:cs="Times New Roman"/>
          <w:noProof/>
          <w:color w:val="000000" w:themeColor="text1"/>
          <w:szCs w:val="24"/>
        </w:rPr>
        <w:t xml:space="preserve">, </w:t>
      </w:r>
      <w:hyperlink w:anchor="_ENREF_34" w:tooltip="Fildes, 2009 #421" w:history="1">
        <w:r w:rsidR="00780FE2" w:rsidRPr="000657DB">
          <w:rPr>
            <w:rFonts w:cs="Times New Roman"/>
            <w:noProof/>
            <w:color w:val="000000" w:themeColor="text1"/>
            <w:szCs w:val="24"/>
          </w:rPr>
          <w:t>Fildes, Goodwin et al. 2009</w:t>
        </w:r>
      </w:hyperlink>
      <w:r w:rsidR="00BD2DC1" w:rsidRPr="000657DB">
        <w:rPr>
          <w:rFonts w:cs="Times New Roman"/>
          <w:noProof/>
          <w:color w:val="000000" w:themeColor="text1"/>
          <w:szCs w:val="24"/>
        </w:rPr>
        <w:t>)</w:t>
      </w:r>
      <w:r w:rsidR="001B40D2" w:rsidRPr="000657DB">
        <w:rPr>
          <w:rFonts w:cs="Times New Roman"/>
          <w:color w:val="000000" w:themeColor="text1"/>
          <w:szCs w:val="24"/>
        </w:rPr>
        <w:fldChar w:fldCharType="end"/>
      </w:r>
      <w:r w:rsidR="00BD2DC1" w:rsidRPr="000657DB">
        <w:rPr>
          <w:rFonts w:cs="Times New Roman"/>
          <w:color w:val="000000" w:themeColor="text1"/>
          <w:szCs w:val="24"/>
        </w:rPr>
        <w:t xml:space="preserve">. </w:t>
      </w:r>
      <w:r w:rsidR="00CB0095" w:rsidRPr="000657DB">
        <w:rPr>
          <w:rFonts w:cs="Times New Roman"/>
          <w:color w:val="000000" w:themeColor="text1"/>
          <w:szCs w:val="24"/>
        </w:rPr>
        <w:t>A stream of studies ha</w:t>
      </w:r>
      <w:r w:rsidR="005F4178" w:rsidRPr="000657DB">
        <w:rPr>
          <w:rFonts w:cs="Times New Roman"/>
          <w:color w:val="000000" w:themeColor="text1"/>
          <w:szCs w:val="24"/>
        </w:rPr>
        <w:t>s</w:t>
      </w:r>
      <w:r w:rsidR="00CB0095" w:rsidRPr="000657DB">
        <w:rPr>
          <w:rFonts w:cs="Times New Roman"/>
          <w:color w:val="000000" w:themeColor="text1"/>
          <w:szCs w:val="24"/>
        </w:rPr>
        <w:t xml:space="preserve"> been devoted to help</w:t>
      </w:r>
      <w:r w:rsidR="005F4178" w:rsidRPr="000657DB">
        <w:rPr>
          <w:rFonts w:cs="Times New Roman"/>
          <w:color w:val="000000" w:themeColor="text1"/>
          <w:szCs w:val="24"/>
        </w:rPr>
        <w:t>ing</w:t>
      </w:r>
      <w:r w:rsidR="00CB0095" w:rsidRPr="000657DB">
        <w:rPr>
          <w:rFonts w:cs="Times New Roman"/>
          <w:color w:val="000000" w:themeColor="text1"/>
          <w:szCs w:val="24"/>
        </w:rPr>
        <w:t xml:space="preserve"> managers </w:t>
      </w:r>
      <w:r w:rsidR="001244B0" w:rsidRPr="000657DB">
        <w:rPr>
          <w:rFonts w:cs="Times New Roman"/>
          <w:color w:val="000000" w:themeColor="text1"/>
          <w:szCs w:val="24"/>
        </w:rPr>
        <w:t>with</w:t>
      </w:r>
      <w:r w:rsidR="00CB0095" w:rsidRPr="000657DB">
        <w:rPr>
          <w:rFonts w:cs="Times New Roman"/>
          <w:color w:val="000000" w:themeColor="text1"/>
          <w:szCs w:val="24"/>
        </w:rPr>
        <w:t xml:space="preserve"> </w:t>
      </w:r>
      <w:r w:rsidR="00BD2DC1" w:rsidRPr="000657DB">
        <w:rPr>
          <w:rFonts w:cs="Times New Roman"/>
          <w:color w:val="000000" w:themeColor="text1"/>
          <w:szCs w:val="24"/>
        </w:rPr>
        <w:t xml:space="preserve">better </w:t>
      </w:r>
      <w:r w:rsidR="0071141E" w:rsidRPr="000657DB">
        <w:rPr>
          <w:rFonts w:cs="Times New Roman"/>
          <w:color w:val="000000" w:themeColor="text1"/>
          <w:szCs w:val="24"/>
        </w:rPr>
        <w:t>adjustment</w:t>
      </w:r>
      <w:r w:rsidR="001B40D2" w:rsidRPr="000657DB">
        <w:rPr>
          <w:rFonts w:cs="Times New Roman"/>
          <w:color w:val="000000" w:themeColor="text1"/>
          <w:szCs w:val="24"/>
        </w:rPr>
        <w:t xml:space="preserve"> procedure</w:t>
      </w:r>
      <w:ins w:id="302" w:author="Soopramanien, Didier" w:date="2017-09-07T16:28:00Z">
        <w:r w:rsidR="00BD0663">
          <w:rPr>
            <w:rFonts w:cs="Times New Roman"/>
            <w:color w:val="000000" w:themeColor="text1"/>
            <w:szCs w:val="24"/>
          </w:rPr>
          <w:t>s</w:t>
        </w:r>
      </w:ins>
      <w:ins w:id="303" w:author="黄韬" w:date="2017-09-11T15:49:00Z">
        <w:r w:rsidR="009F7AEB">
          <w:rPr>
            <w:rFonts w:cs="Times New Roman"/>
            <w:color w:val="000000" w:themeColor="text1"/>
            <w:szCs w:val="24"/>
          </w:rPr>
          <w:t xml:space="preserve"> so that they can overco</w:t>
        </w:r>
      </w:ins>
      <w:ins w:id="304" w:author="黄韬" w:date="2017-09-11T15:50:00Z">
        <w:r w:rsidR="009F7AEB">
          <w:rPr>
            <w:rFonts w:cs="Times New Roman"/>
            <w:color w:val="000000" w:themeColor="text1"/>
            <w:szCs w:val="24"/>
          </w:rPr>
          <w:t>me their cognitive bias</w:t>
        </w:r>
      </w:ins>
      <w:r w:rsidR="001B40D2" w:rsidRPr="000657DB">
        <w:rPr>
          <w:rFonts w:cs="Times New Roman"/>
          <w:color w:val="000000" w:themeColor="text1"/>
          <w:szCs w:val="24"/>
        </w:rPr>
        <w:t xml:space="preserve"> </w:t>
      </w:r>
      <w:commentRangeStart w:id="305"/>
      <w:commentRangeStart w:id="306"/>
      <w:r w:rsidR="001B40D2" w:rsidRPr="000657DB">
        <w:rPr>
          <w:rFonts w:cs="Times New Roman"/>
          <w:color w:val="000000" w:themeColor="text1"/>
          <w:szCs w:val="24"/>
        </w:rPr>
        <w:fldChar w:fldCharType="begin"/>
      </w:r>
      <w:r w:rsidR="005F0805" w:rsidRPr="000657DB">
        <w:rPr>
          <w:rFonts w:cs="Times New Roman"/>
          <w:color w:val="000000" w:themeColor="text1"/>
          <w:szCs w:val="24"/>
        </w:rPr>
        <w:instrText xml:space="preserve"> ADDIN EN.CITE &lt;EndNote&gt;&lt;Cite&gt;&lt;Author&gt;Arenas&lt;/Author&gt;&lt;Year&gt;2013&lt;/Year&gt;&lt;RecNum&gt;738&lt;/RecNum&gt;&lt;DisplayText&gt;(Fildes and Goodwin 2007, Arenas, Pedregal et al. 2013)&lt;/DisplayText&gt;&lt;record&gt;&lt;rec-number&gt;738&lt;/rec-number&gt;&lt;foreign-keys&gt;&lt;key app="EN" db-id="fwzpfdt205x9v6eprsvv25dpxftedxv0z0a9" timestamp="1475146139"&gt;738&lt;/key&gt;&lt;/foreign-keys&gt;&lt;ref-type name="Journal Article"&gt;17&lt;/ref-type&gt;&lt;contributors&gt;&lt;authors&gt;&lt;author&gt;Trapero Arenas&lt;/author&gt;&lt;author&gt;Juan; Pedregal&lt;/author&gt;&lt;author&gt;Diego J.&lt;/author&gt;&lt;author&gt;Fildes, Robert&lt;/author&gt;&lt;author&gt;Kourentzes, Nikolaos&lt;/author&gt;&lt;/authors&gt;&lt;/contributors&gt;&lt;titles&gt;&lt;title&gt;Analysis of judgmental adjustments in the presence of promotions&lt;/title&gt;&lt;secondary-title&gt;International Journal of Forecasting&lt;/secondary-title&gt;&lt;/titles&gt;&lt;periodical&gt;&lt;full-title&gt;International Journal of Forecasting&lt;/full-title&gt;&lt;/periodical&gt;&lt;volume&gt;29&lt;/volume&gt;&lt;number&gt;2&lt;/number&gt;&lt;dates&gt;&lt;year&gt;2013&lt;/year&gt;&lt;/dates&gt;&lt;urls&gt;&lt;/urls&gt;&lt;/record&gt;&lt;/Cite&gt;&lt;Cite&gt;&lt;Author&gt;Fildes&lt;/Author&gt;&lt;Year&gt;2007&lt;/Year&gt;&lt;RecNum&gt;161&lt;/RecNum&gt;&lt;record&gt;&lt;rec-number&gt;161&lt;/rec-number&gt;&lt;foreign-keys&gt;&lt;key app="EN" db-id="fwzpfdt205x9v6eprsvv25dpxftedxv0z0a9" timestamp="0"&gt;161&lt;/key&gt;&lt;/foreign-keys&gt;&lt;ref-type name="Journal Article"&gt;17&lt;/ref-type&gt;&lt;contributors&gt;&lt;authors&gt;&lt;author&gt;R Fildes&lt;/author&gt;&lt;author&gt;P Goodwin&lt;/author&gt;&lt;/authors&gt;&lt;/contributors&gt;&lt;titles&gt;&lt;title&gt;Fine judgements: do organizations follow best practice when applying management judgement to forecasting?&lt;/title&gt;&lt;secondary-title&gt;Interfaces&lt;/secondary-title&gt;&lt;/titles&gt;&lt;pages&gt;570-576&lt;/pages&gt;&lt;volume&gt;37&lt;/volume&gt;&lt;dates&gt;&lt;year&gt;2007&lt;/year&gt;&lt;/dates&gt;&lt;urls&gt;&lt;/urls&gt;&lt;/record&gt;&lt;/Cite&gt;&lt;/EndNote&gt;</w:instrText>
      </w:r>
      <w:r w:rsidR="001B40D2" w:rsidRPr="000657DB">
        <w:rPr>
          <w:rFonts w:cs="Times New Roman"/>
          <w:color w:val="000000" w:themeColor="text1"/>
          <w:szCs w:val="24"/>
        </w:rPr>
        <w:fldChar w:fldCharType="separate"/>
      </w:r>
      <w:r w:rsidR="005F0805" w:rsidRPr="000657DB">
        <w:rPr>
          <w:rFonts w:cs="Times New Roman"/>
          <w:noProof/>
          <w:color w:val="000000" w:themeColor="text1"/>
          <w:szCs w:val="24"/>
        </w:rPr>
        <w:t>(</w:t>
      </w:r>
      <w:hyperlink w:anchor="_ENREF_33" w:tooltip="Fildes, 2007 #161" w:history="1">
        <w:r w:rsidR="00780FE2" w:rsidRPr="000657DB">
          <w:rPr>
            <w:rFonts w:cs="Times New Roman"/>
            <w:noProof/>
            <w:color w:val="000000" w:themeColor="text1"/>
            <w:szCs w:val="24"/>
          </w:rPr>
          <w:t>Fildes and Goodwin 2007</w:t>
        </w:r>
      </w:hyperlink>
      <w:r w:rsidR="005F0805" w:rsidRPr="000657DB">
        <w:rPr>
          <w:rFonts w:cs="Times New Roman"/>
          <w:noProof/>
          <w:color w:val="000000" w:themeColor="text1"/>
          <w:szCs w:val="24"/>
        </w:rPr>
        <w:t xml:space="preserve">, </w:t>
      </w:r>
      <w:hyperlink w:anchor="_ENREF_7" w:tooltip="Arenas, 2013 #738" w:history="1">
        <w:r w:rsidR="00780FE2" w:rsidRPr="000657DB">
          <w:rPr>
            <w:rFonts w:cs="Times New Roman"/>
            <w:noProof/>
            <w:color w:val="000000" w:themeColor="text1"/>
            <w:szCs w:val="24"/>
          </w:rPr>
          <w:t>Arenas, Pedregal et al. 2013</w:t>
        </w:r>
      </w:hyperlink>
      <w:r w:rsidR="005F0805" w:rsidRPr="000657DB">
        <w:rPr>
          <w:rFonts w:cs="Times New Roman"/>
          <w:noProof/>
          <w:color w:val="000000" w:themeColor="text1"/>
          <w:szCs w:val="24"/>
        </w:rPr>
        <w:t>)</w:t>
      </w:r>
      <w:r w:rsidR="001B40D2" w:rsidRPr="000657DB">
        <w:rPr>
          <w:rFonts w:cs="Times New Roman"/>
          <w:color w:val="000000" w:themeColor="text1"/>
          <w:szCs w:val="24"/>
        </w:rPr>
        <w:fldChar w:fldCharType="end"/>
      </w:r>
      <w:commentRangeEnd w:id="305"/>
      <w:r w:rsidR="00695660">
        <w:rPr>
          <w:rStyle w:val="CommentReference"/>
        </w:rPr>
        <w:commentReference w:id="305"/>
      </w:r>
      <w:commentRangeEnd w:id="306"/>
      <w:r w:rsidR="009F7AEB">
        <w:rPr>
          <w:rStyle w:val="CommentReference"/>
        </w:rPr>
        <w:commentReference w:id="306"/>
      </w:r>
      <w:r w:rsidR="001B40D2" w:rsidRPr="000657DB">
        <w:rPr>
          <w:rFonts w:cs="Times New Roman"/>
          <w:color w:val="000000" w:themeColor="text1"/>
          <w:szCs w:val="24"/>
        </w:rPr>
        <w:t xml:space="preserve">. </w:t>
      </w:r>
      <w:r w:rsidR="00BD2DC1" w:rsidRPr="000657DB">
        <w:rPr>
          <w:rFonts w:cs="Times New Roman"/>
          <w:color w:val="000000" w:themeColor="text1"/>
          <w:szCs w:val="24"/>
        </w:rPr>
        <w:t>O</w:t>
      </w:r>
      <w:r w:rsidR="00706D3D" w:rsidRPr="000657DB">
        <w:rPr>
          <w:rFonts w:cs="Times New Roman"/>
          <w:color w:val="000000" w:themeColor="text1"/>
          <w:szCs w:val="24"/>
        </w:rPr>
        <w:t>ther</w:t>
      </w:r>
      <w:r w:rsidR="00E976EA" w:rsidRPr="000657DB">
        <w:rPr>
          <w:rFonts w:cs="Times New Roman"/>
          <w:color w:val="000000" w:themeColor="text1"/>
          <w:szCs w:val="24"/>
        </w:rPr>
        <w:t xml:space="preserve"> studies </w:t>
      </w:r>
      <w:r w:rsidR="00706D3D" w:rsidRPr="000657DB">
        <w:rPr>
          <w:rFonts w:cs="Times New Roman"/>
          <w:color w:val="000000" w:themeColor="text1"/>
          <w:szCs w:val="24"/>
        </w:rPr>
        <w:t>try t</w:t>
      </w:r>
      <w:r w:rsidR="001244B0" w:rsidRPr="000657DB">
        <w:rPr>
          <w:rFonts w:cs="Times New Roman"/>
          <w:color w:val="000000" w:themeColor="text1"/>
          <w:szCs w:val="24"/>
        </w:rPr>
        <w:t xml:space="preserve">o improve the adjustment with </w:t>
      </w:r>
      <w:r w:rsidR="00706D3D" w:rsidRPr="000657DB">
        <w:rPr>
          <w:rFonts w:cs="Times New Roman"/>
          <w:color w:val="000000" w:themeColor="text1"/>
          <w:szCs w:val="24"/>
        </w:rPr>
        <w:t>model-based forecasting system</w:t>
      </w:r>
      <w:r w:rsidR="0071141E" w:rsidRPr="000657DB">
        <w:rPr>
          <w:rFonts w:cs="Times New Roman"/>
          <w:color w:val="000000" w:themeColor="text1"/>
          <w:szCs w:val="24"/>
        </w:rPr>
        <w:t xml:space="preserve">s. </w:t>
      </w:r>
      <w:r w:rsidR="00BD2DC1" w:rsidRPr="000657DB">
        <w:rPr>
          <w:rFonts w:cs="Times New Roman"/>
          <w:color w:val="000000" w:themeColor="text1"/>
          <w:szCs w:val="24"/>
        </w:rPr>
        <w:t>e.g.</w:t>
      </w:r>
      <w:r w:rsidR="0071141E" w:rsidRPr="000657DB">
        <w:rPr>
          <w:rFonts w:cs="Times New Roman"/>
          <w:color w:val="000000" w:themeColor="text1"/>
          <w:szCs w:val="24"/>
        </w:rPr>
        <w:t>, they may</w:t>
      </w:r>
      <w:r w:rsidR="001244B0" w:rsidRPr="000657DB">
        <w:rPr>
          <w:rFonts w:cs="Times New Roman"/>
          <w:color w:val="000000" w:themeColor="text1"/>
          <w:szCs w:val="24"/>
        </w:rPr>
        <w:t xml:space="preserve"> </w:t>
      </w:r>
      <w:r w:rsidR="00F934F9" w:rsidRPr="000657DB">
        <w:rPr>
          <w:rFonts w:cs="Times New Roman"/>
          <w:color w:val="000000" w:themeColor="text1"/>
          <w:szCs w:val="24"/>
        </w:rPr>
        <w:t xml:space="preserve">estimate the </w:t>
      </w:r>
      <w:r w:rsidR="000D04E5" w:rsidRPr="000657DB">
        <w:rPr>
          <w:rFonts w:cs="Times New Roman"/>
          <w:color w:val="000000" w:themeColor="text1"/>
          <w:szCs w:val="24"/>
        </w:rPr>
        <w:t xml:space="preserve">‘lift’ </w:t>
      </w:r>
      <w:r w:rsidR="00F934F9" w:rsidRPr="000657DB">
        <w:rPr>
          <w:rFonts w:cs="Times New Roman"/>
          <w:color w:val="000000" w:themeColor="text1"/>
          <w:szCs w:val="24"/>
        </w:rPr>
        <w:t xml:space="preserve">effect by the promotional event </w:t>
      </w:r>
      <w:r w:rsidR="0071141E" w:rsidRPr="000657DB">
        <w:rPr>
          <w:rFonts w:cs="Times New Roman"/>
          <w:color w:val="000000" w:themeColor="text1"/>
          <w:szCs w:val="24"/>
        </w:rPr>
        <w:t>based on</w:t>
      </w:r>
      <w:r w:rsidR="00F934F9" w:rsidRPr="000657DB">
        <w:rPr>
          <w:rFonts w:cs="Times New Roman"/>
          <w:color w:val="000000" w:themeColor="text1"/>
          <w:szCs w:val="24"/>
        </w:rPr>
        <w:t xml:space="preserve"> </w:t>
      </w:r>
      <w:r w:rsidR="000D04E5" w:rsidRPr="000657DB">
        <w:rPr>
          <w:rFonts w:cs="Times New Roman"/>
          <w:color w:val="000000" w:themeColor="text1"/>
          <w:szCs w:val="24"/>
        </w:rPr>
        <w:t xml:space="preserve">historical </w:t>
      </w:r>
      <w:r w:rsidR="00F934F9" w:rsidRPr="000657DB">
        <w:rPr>
          <w:rFonts w:cs="Times New Roman"/>
          <w:color w:val="000000" w:themeColor="text1"/>
          <w:szCs w:val="24"/>
        </w:rPr>
        <w:t xml:space="preserve">information related to previous promotions, </w:t>
      </w:r>
      <w:r w:rsidR="00E976EA" w:rsidRPr="000657DB">
        <w:rPr>
          <w:rFonts w:cs="Times New Roman"/>
          <w:color w:val="000000" w:themeColor="text1"/>
          <w:szCs w:val="24"/>
        </w:rPr>
        <w:t xml:space="preserve">store/category </w:t>
      </w:r>
      <w:r w:rsidR="00706D3D" w:rsidRPr="000657DB">
        <w:rPr>
          <w:rFonts w:cs="Times New Roman"/>
          <w:color w:val="000000" w:themeColor="text1"/>
          <w:szCs w:val="24"/>
        </w:rPr>
        <w:t>features</w:t>
      </w:r>
      <w:r w:rsidR="001B40D2" w:rsidRPr="000657DB">
        <w:rPr>
          <w:rFonts w:cs="Times New Roman"/>
          <w:color w:val="000000" w:themeColor="text1"/>
          <w:szCs w:val="24"/>
        </w:rPr>
        <w:t>, and manufacturers</w:t>
      </w:r>
      <w:r w:rsidR="0071141E" w:rsidRPr="000657DB">
        <w:rPr>
          <w:rFonts w:cs="Times New Roman"/>
          <w:color w:val="000000" w:themeColor="text1"/>
          <w:szCs w:val="24"/>
        </w:rPr>
        <w:t xml:space="preserve"> etc.</w:t>
      </w:r>
      <w:r w:rsidR="001B40D2" w:rsidRPr="000657DB">
        <w:rPr>
          <w:rFonts w:cs="Times New Roman"/>
          <w:color w:val="000000" w:themeColor="text1"/>
          <w:szCs w:val="24"/>
        </w:rPr>
        <w:t xml:space="preserve"> </w:t>
      </w:r>
      <w:r w:rsidR="001B40D2" w:rsidRPr="000657DB">
        <w:rPr>
          <w:rFonts w:cs="Times New Roman"/>
          <w:color w:val="000000" w:themeColor="text1"/>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0657DB">
        <w:rPr>
          <w:rFonts w:cs="Times New Roman"/>
          <w:color w:val="000000" w:themeColor="text1"/>
          <w:szCs w:val="24"/>
        </w:rPr>
        <w:instrText xml:space="preserve"> ADDIN EN.CITE </w:instrText>
      </w:r>
      <w:r w:rsidR="00032A3B" w:rsidRPr="000657DB">
        <w:rPr>
          <w:rFonts w:cs="Times New Roman"/>
          <w:color w:val="000000" w:themeColor="text1"/>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0657DB">
        <w:rPr>
          <w:rFonts w:cs="Times New Roman"/>
          <w:color w:val="000000" w:themeColor="text1"/>
          <w:szCs w:val="24"/>
        </w:rPr>
        <w:instrText xml:space="preserve"> ADDIN EN.CITE.DATA </w:instrText>
      </w:r>
      <w:r w:rsidR="00032A3B" w:rsidRPr="000657DB">
        <w:rPr>
          <w:rFonts w:cs="Times New Roman"/>
          <w:color w:val="000000" w:themeColor="text1"/>
          <w:szCs w:val="24"/>
        </w:rPr>
      </w:r>
      <w:r w:rsidR="00032A3B" w:rsidRPr="000657DB">
        <w:rPr>
          <w:rFonts w:cs="Times New Roman"/>
          <w:color w:val="000000" w:themeColor="text1"/>
          <w:szCs w:val="24"/>
        </w:rPr>
        <w:fldChar w:fldCharType="end"/>
      </w:r>
      <w:r w:rsidR="001B40D2" w:rsidRPr="000657DB">
        <w:rPr>
          <w:rFonts w:cs="Times New Roman"/>
          <w:color w:val="000000" w:themeColor="text1"/>
          <w:szCs w:val="24"/>
        </w:rPr>
      </w:r>
      <w:r w:rsidR="001B40D2" w:rsidRPr="000657DB">
        <w:rPr>
          <w:rFonts w:cs="Times New Roman"/>
          <w:color w:val="000000" w:themeColor="text1"/>
          <w:szCs w:val="24"/>
        </w:rPr>
        <w:fldChar w:fldCharType="separate"/>
      </w:r>
      <w:r w:rsidR="001B40D2" w:rsidRPr="000657DB">
        <w:rPr>
          <w:rFonts w:cs="Times New Roman"/>
          <w:noProof/>
          <w:color w:val="000000" w:themeColor="text1"/>
          <w:szCs w:val="24"/>
        </w:rPr>
        <w:t>(</w:t>
      </w:r>
      <w:hyperlink w:anchor="_ENREF_23" w:tooltip="Cooper, 1999 #662" w:history="1">
        <w:r w:rsidR="00780FE2" w:rsidRPr="000657DB">
          <w:rPr>
            <w:rFonts w:cs="Times New Roman"/>
            <w:noProof/>
            <w:color w:val="000000" w:themeColor="text1"/>
            <w:szCs w:val="24"/>
          </w:rPr>
          <w:t>Cooper, Baron et al. 1999</w:t>
        </w:r>
      </w:hyperlink>
      <w:r w:rsidR="001B40D2" w:rsidRPr="000657DB">
        <w:rPr>
          <w:rFonts w:cs="Times New Roman"/>
          <w:noProof/>
          <w:color w:val="000000" w:themeColor="text1"/>
          <w:szCs w:val="24"/>
        </w:rPr>
        <w:t xml:space="preserve">, </w:t>
      </w:r>
      <w:hyperlink w:anchor="_ENREF_24" w:tooltip="Cooper, 2000 #24" w:history="1">
        <w:r w:rsidR="00780FE2" w:rsidRPr="000657DB">
          <w:rPr>
            <w:rFonts w:cs="Times New Roman"/>
            <w:noProof/>
            <w:color w:val="000000" w:themeColor="text1"/>
            <w:szCs w:val="24"/>
          </w:rPr>
          <w:t>Cooper and Giuffrida 2000</w:t>
        </w:r>
      </w:hyperlink>
      <w:r w:rsidR="001B40D2" w:rsidRPr="000657DB">
        <w:rPr>
          <w:rFonts w:cs="Times New Roman"/>
          <w:noProof/>
          <w:color w:val="000000" w:themeColor="text1"/>
          <w:szCs w:val="24"/>
        </w:rPr>
        <w:t xml:space="preserve">, </w:t>
      </w:r>
      <w:hyperlink w:anchor="_ENREF_72" w:tooltip="Trusov, 2006 #25" w:history="1">
        <w:r w:rsidR="00780FE2" w:rsidRPr="000657DB">
          <w:rPr>
            <w:rFonts w:cs="Times New Roman"/>
            <w:noProof/>
            <w:color w:val="000000" w:themeColor="text1"/>
            <w:szCs w:val="24"/>
          </w:rPr>
          <w:t>Trusov, Bodapati et al. 2006</w:t>
        </w:r>
      </w:hyperlink>
      <w:r w:rsidR="001B40D2" w:rsidRPr="000657DB">
        <w:rPr>
          <w:rFonts w:cs="Times New Roman"/>
          <w:noProof/>
          <w:color w:val="000000" w:themeColor="text1"/>
          <w:szCs w:val="24"/>
        </w:rPr>
        <w:t>)</w:t>
      </w:r>
      <w:r w:rsidR="001B40D2" w:rsidRPr="000657DB">
        <w:rPr>
          <w:rFonts w:cs="Times New Roman"/>
          <w:color w:val="000000" w:themeColor="text1"/>
          <w:szCs w:val="24"/>
        </w:rPr>
        <w:fldChar w:fldCharType="end"/>
      </w:r>
      <w:r w:rsidR="00597558" w:rsidRPr="000657DB">
        <w:rPr>
          <w:rFonts w:cs="Times New Roman"/>
          <w:color w:val="000000" w:themeColor="text1"/>
          <w:szCs w:val="24"/>
        </w:rPr>
        <w:t xml:space="preserve">. </w:t>
      </w:r>
      <w:r w:rsidR="0071141E" w:rsidRPr="000657DB">
        <w:rPr>
          <w:rFonts w:cs="Times New Roman"/>
          <w:color w:val="000000" w:themeColor="text1"/>
          <w:szCs w:val="24"/>
        </w:rPr>
        <w:t>One of the limitation</w:t>
      </w:r>
      <w:r w:rsidR="00062F45" w:rsidRPr="000657DB">
        <w:rPr>
          <w:rFonts w:cs="Times New Roman"/>
          <w:color w:val="000000" w:themeColor="text1"/>
          <w:szCs w:val="24"/>
        </w:rPr>
        <w:t>s</w:t>
      </w:r>
      <w:r w:rsidR="0071141E" w:rsidRPr="000657DB">
        <w:rPr>
          <w:rFonts w:cs="Times New Roman"/>
          <w:color w:val="000000" w:themeColor="text1"/>
          <w:szCs w:val="24"/>
        </w:rPr>
        <w:t xml:space="preserve"> </w:t>
      </w:r>
      <w:ins w:id="307" w:author="Soopramanien, Didier" w:date="2017-09-08T14:23:00Z">
        <w:r w:rsidR="00BF1E30">
          <w:rPr>
            <w:rFonts w:cs="Times New Roman"/>
            <w:color w:val="000000" w:themeColor="text1"/>
            <w:szCs w:val="24"/>
          </w:rPr>
          <w:t>of</w:t>
        </w:r>
      </w:ins>
      <w:del w:id="308" w:author="Soopramanien, Didier" w:date="2017-09-08T14:23:00Z">
        <w:r w:rsidR="0071141E" w:rsidRPr="000657DB" w:rsidDel="00BF1E30">
          <w:rPr>
            <w:rFonts w:cs="Times New Roman"/>
            <w:color w:val="000000" w:themeColor="text1"/>
            <w:szCs w:val="24"/>
          </w:rPr>
          <w:delText>for</w:delText>
        </w:r>
      </w:del>
      <w:r w:rsidR="00EA0E2D" w:rsidRPr="000657DB">
        <w:rPr>
          <w:rFonts w:cs="Times New Roman"/>
          <w:color w:val="000000" w:themeColor="text1"/>
          <w:szCs w:val="24"/>
        </w:rPr>
        <w:t xml:space="preserve"> these methods</w:t>
      </w:r>
      <w:r w:rsidR="00597558" w:rsidRPr="000657DB">
        <w:rPr>
          <w:rFonts w:cs="Times New Roman"/>
          <w:color w:val="000000" w:themeColor="text1"/>
          <w:szCs w:val="24"/>
        </w:rPr>
        <w:t xml:space="preserve"> </w:t>
      </w:r>
      <w:r w:rsidR="0071141E" w:rsidRPr="000657DB">
        <w:rPr>
          <w:rFonts w:cs="Times New Roman"/>
          <w:color w:val="000000" w:themeColor="text1"/>
          <w:szCs w:val="24"/>
        </w:rPr>
        <w:t>is that</w:t>
      </w:r>
      <w:r w:rsidR="006E38EA" w:rsidRPr="000657DB">
        <w:rPr>
          <w:rFonts w:cs="Times New Roman"/>
          <w:color w:val="000000" w:themeColor="text1"/>
          <w:szCs w:val="24"/>
        </w:rPr>
        <w:t>, as they split the data into two periods, they</w:t>
      </w:r>
      <w:r w:rsidR="00062F45" w:rsidRPr="000657DB">
        <w:rPr>
          <w:rFonts w:cs="Times New Roman"/>
          <w:color w:val="000000" w:themeColor="text1"/>
          <w:szCs w:val="24"/>
        </w:rPr>
        <w:t xml:space="preserve"> tend to overlook the </w:t>
      </w:r>
      <w:r w:rsidR="00FE402F" w:rsidRPr="000657DB">
        <w:rPr>
          <w:rFonts w:cs="Times New Roman"/>
          <w:color w:val="000000" w:themeColor="text1"/>
          <w:szCs w:val="24"/>
        </w:rPr>
        <w:t xml:space="preserve">information </w:t>
      </w:r>
      <w:r w:rsidR="006E38EA" w:rsidRPr="000657DB">
        <w:rPr>
          <w:rFonts w:cs="Times New Roman"/>
          <w:color w:val="000000" w:themeColor="text1"/>
          <w:szCs w:val="24"/>
        </w:rPr>
        <w:t>in the</w:t>
      </w:r>
      <w:r w:rsidR="00FE402F" w:rsidRPr="000657DB">
        <w:rPr>
          <w:rFonts w:cs="Times New Roman"/>
          <w:color w:val="000000" w:themeColor="text1"/>
          <w:szCs w:val="24"/>
        </w:rPr>
        <w:t xml:space="preserve"> promoted period </w:t>
      </w:r>
      <w:r w:rsidR="00062F45" w:rsidRPr="000657DB">
        <w:rPr>
          <w:rFonts w:cs="Times New Roman"/>
          <w:color w:val="000000" w:themeColor="text1"/>
          <w:szCs w:val="24"/>
        </w:rPr>
        <w:t xml:space="preserve">when forecasting the </w:t>
      </w:r>
      <w:r w:rsidR="00FE402F" w:rsidRPr="000657DB">
        <w:rPr>
          <w:rFonts w:cs="Times New Roman"/>
          <w:color w:val="000000" w:themeColor="text1"/>
          <w:szCs w:val="24"/>
        </w:rPr>
        <w:t xml:space="preserve">product sales </w:t>
      </w:r>
      <w:r w:rsidR="006E38EA" w:rsidRPr="000657DB">
        <w:rPr>
          <w:rFonts w:cs="Times New Roman"/>
          <w:color w:val="000000" w:themeColor="text1"/>
          <w:szCs w:val="24"/>
        </w:rPr>
        <w:t>in</w:t>
      </w:r>
      <w:r w:rsidR="00FE402F" w:rsidRPr="000657DB">
        <w:rPr>
          <w:rFonts w:cs="Times New Roman"/>
          <w:color w:val="000000" w:themeColor="text1"/>
          <w:szCs w:val="24"/>
        </w:rPr>
        <w:t xml:space="preserve"> the non-promoted period</w:t>
      </w:r>
      <w:r w:rsidR="00062F45" w:rsidRPr="000657DB">
        <w:rPr>
          <w:rFonts w:cs="Times New Roman"/>
          <w:color w:val="000000" w:themeColor="text1"/>
          <w:szCs w:val="24"/>
        </w:rPr>
        <w:t>, and vice versa.</w:t>
      </w:r>
      <w:r w:rsidR="00152A83" w:rsidRPr="000657DB">
        <w:rPr>
          <w:rFonts w:cs="Times New Roman"/>
          <w:color w:val="000000" w:themeColor="text1"/>
          <w:szCs w:val="24"/>
        </w:rPr>
        <w:t xml:space="preserve"> </w:t>
      </w:r>
    </w:p>
    <w:p w14:paraId="2D97AE7D" w14:textId="77777777" w:rsidR="00EA0E2D" w:rsidRPr="000657DB" w:rsidRDefault="00EA0E2D" w:rsidP="00324987">
      <w:pPr>
        <w:spacing w:after="0" w:line="360" w:lineRule="auto"/>
        <w:rPr>
          <w:rFonts w:cs="Times New Roman"/>
          <w:color w:val="000000" w:themeColor="text1"/>
          <w:szCs w:val="24"/>
        </w:rPr>
      </w:pPr>
    </w:p>
    <w:p w14:paraId="2F0DC4A8" w14:textId="214853EF" w:rsidR="00BA4753" w:rsidRPr="000657DB" w:rsidRDefault="008B6199" w:rsidP="00324987">
      <w:pPr>
        <w:spacing w:after="0" w:line="360" w:lineRule="auto"/>
        <w:rPr>
          <w:rFonts w:cs="Times New Roman"/>
          <w:color w:val="000000" w:themeColor="text1"/>
          <w:szCs w:val="24"/>
        </w:rPr>
      </w:pPr>
      <w:r w:rsidRPr="000657DB">
        <w:rPr>
          <w:rFonts w:cs="Times New Roman"/>
          <w:color w:val="000000" w:themeColor="text1"/>
          <w:szCs w:val="24"/>
        </w:rPr>
        <w:t>Previous</w:t>
      </w:r>
      <w:r w:rsidR="00790E43" w:rsidRPr="000657DB">
        <w:rPr>
          <w:rFonts w:cs="Times New Roman"/>
          <w:color w:val="000000" w:themeColor="text1"/>
          <w:szCs w:val="24"/>
        </w:rPr>
        <w:t xml:space="preserve"> </w:t>
      </w:r>
      <w:r w:rsidR="00BA4753" w:rsidRPr="000657DB">
        <w:rPr>
          <w:rFonts w:cs="Times New Roman"/>
          <w:color w:val="000000" w:themeColor="text1"/>
          <w:szCs w:val="24"/>
        </w:rPr>
        <w:t xml:space="preserve">studies </w:t>
      </w:r>
      <w:r w:rsidRPr="000657DB">
        <w:rPr>
          <w:rFonts w:cs="Times New Roman"/>
          <w:color w:val="000000" w:themeColor="text1"/>
          <w:szCs w:val="24"/>
        </w:rPr>
        <w:t xml:space="preserve">have also </w:t>
      </w:r>
      <w:r w:rsidR="00E9104C" w:rsidRPr="000657DB">
        <w:rPr>
          <w:rFonts w:cs="Times New Roman"/>
          <w:color w:val="000000" w:themeColor="text1"/>
          <w:szCs w:val="24"/>
        </w:rPr>
        <w:t xml:space="preserve">proposed </w:t>
      </w:r>
      <w:ins w:id="309" w:author="Soopramanien, Didier" w:date="2017-09-07T16:29:00Z">
        <w:r w:rsidR="002D496F">
          <w:rPr>
            <w:rFonts w:cs="Times New Roman"/>
            <w:color w:val="000000" w:themeColor="text1"/>
            <w:szCs w:val="24"/>
          </w:rPr>
          <w:t xml:space="preserve">more </w:t>
        </w:r>
      </w:ins>
      <w:r w:rsidR="00E9104C" w:rsidRPr="000657DB">
        <w:rPr>
          <w:rFonts w:cs="Times New Roman"/>
          <w:color w:val="000000" w:themeColor="text1"/>
          <w:szCs w:val="24"/>
        </w:rPr>
        <w:t xml:space="preserve">holistic methods </w:t>
      </w:r>
      <w:r w:rsidRPr="000657DB">
        <w:rPr>
          <w:rFonts w:cs="Times New Roman"/>
          <w:color w:val="000000" w:themeColor="text1"/>
          <w:szCs w:val="24"/>
        </w:rPr>
        <w:t xml:space="preserve">to </w:t>
      </w:r>
      <w:r w:rsidR="007D0110" w:rsidRPr="000657DB">
        <w:rPr>
          <w:rFonts w:cs="Times New Roman"/>
          <w:color w:val="000000" w:themeColor="text1"/>
          <w:szCs w:val="24"/>
        </w:rPr>
        <w:t xml:space="preserve">conduct the </w:t>
      </w:r>
      <w:r w:rsidRPr="000657DB">
        <w:rPr>
          <w:rFonts w:cs="Times New Roman"/>
          <w:color w:val="000000" w:themeColor="text1"/>
          <w:szCs w:val="24"/>
        </w:rPr>
        <w:t xml:space="preserve">forecast </w:t>
      </w:r>
      <w:r w:rsidR="007D0110" w:rsidRPr="000657DB">
        <w:rPr>
          <w:rFonts w:cs="Times New Roman"/>
          <w:color w:val="000000" w:themeColor="text1"/>
          <w:szCs w:val="24"/>
        </w:rPr>
        <w:t>for the promoted and non-promoted periods</w:t>
      </w:r>
      <w:r w:rsidR="00BA4753" w:rsidRPr="000657DB">
        <w:rPr>
          <w:rFonts w:cs="Times New Roman"/>
          <w:color w:val="000000" w:themeColor="text1"/>
          <w:szCs w:val="24"/>
        </w:rPr>
        <w:t xml:space="preserve">. </w:t>
      </w:r>
      <w:hyperlink w:anchor="_ENREF_39" w:tooltip="Gür Ali, 2009 #715" w:history="1">
        <w:r w:rsidR="00780FE2" w:rsidRPr="000657DB">
          <w:rPr>
            <w:rFonts w:cs="Times New Roman"/>
            <w:color w:val="000000" w:themeColor="text1"/>
            <w:szCs w:val="24"/>
          </w:rPr>
          <w:fldChar w:fldCharType="begin"/>
        </w:r>
        <w:r w:rsidR="00780FE2" w:rsidRPr="000657DB">
          <w:rPr>
            <w:rFonts w:cs="Times New Roman"/>
            <w:color w:val="000000" w:themeColor="text1"/>
            <w:szCs w:val="24"/>
          </w:rPr>
          <w:instrText xml:space="preserve"> ADDIN EN.CITE &lt;EndNote&gt;&lt;Cite AuthorYear="1"&gt;&lt;Author&gt;Gür Ali&lt;/Author&gt;&lt;Year&gt;2009&lt;/Year&gt;&lt;RecNum&gt;715&lt;/RecNum&gt;&lt;DisplayText&gt;Gür Ali, SayIn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780FE2" w:rsidRPr="000657DB">
          <w:rPr>
            <w:rFonts w:cs="Times New Roman"/>
            <w:color w:val="000000" w:themeColor="text1"/>
            <w:szCs w:val="24"/>
          </w:rPr>
          <w:fldChar w:fldCharType="separate"/>
        </w:r>
        <w:r w:rsidR="00780FE2" w:rsidRPr="000657DB">
          <w:rPr>
            <w:rFonts w:cs="Times New Roman"/>
            <w:noProof/>
            <w:color w:val="000000" w:themeColor="text1"/>
            <w:szCs w:val="24"/>
          </w:rPr>
          <w:t>Gür Ali, SayIn et al. (2009)</w:t>
        </w:r>
        <w:r w:rsidR="00780FE2" w:rsidRPr="000657DB">
          <w:rPr>
            <w:rFonts w:cs="Times New Roman"/>
            <w:color w:val="000000" w:themeColor="text1"/>
            <w:szCs w:val="24"/>
          </w:rPr>
          <w:fldChar w:fldCharType="end"/>
        </w:r>
      </w:hyperlink>
      <w:r w:rsidR="001B40D2" w:rsidRPr="000657DB">
        <w:rPr>
          <w:rFonts w:cs="Times New Roman"/>
          <w:color w:val="000000" w:themeColor="text1"/>
          <w:szCs w:val="24"/>
        </w:rPr>
        <w:t xml:space="preserve"> </w:t>
      </w:r>
      <w:r w:rsidR="005F0805" w:rsidRPr="000657DB">
        <w:rPr>
          <w:rFonts w:cs="Times New Roman"/>
          <w:color w:val="000000" w:themeColor="text1"/>
          <w:szCs w:val="24"/>
        </w:rPr>
        <w:t xml:space="preserve">evaluated the </w:t>
      </w:r>
      <w:r w:rsidRPr="000657DB">
        <w:rPr>
          <w:rFonts w:cs="Times New Roman"/>
          <w:color w:val="000000" w:themeColor="text1"/>
          <w:szCs w:val="24"/>
        </w:rPr>
        <w:t xml:space="preserve">forecasting </w:t>
      </w:r>
      <w:r w:rsidR="005F0805" w:rsidRPr="000657DB">
        <w:rPr>
          <w:rFonts w:cs="Times New Roman"/>
          <w:color w:val="000000" w:themeColor="text1"/>
          <w:szCs w:val="24"/>
        </w:rPr>
        <w:t xml:space="preserve">performance of the </w:t>
      </w:r>
      <w:r w:rsidR="00610F74" w:rsidRPr="000657DB">
        <w:rPr>
          <w:rFonts w:cs="Times New Roman"/>
          <w:color w:val="000000" w:themeColor="text1"/>
          <w:szCs w:val="24"/>
        </w:rPr>
        <w:t>support vector machine</w:t>
      </w:r>
      <w:r w:rsidR="00152A83" w:rsidRPr="000657DB">
        <w:rPr>
          <w:rFonts w:cs="Times New Roman"/>
          <w:color w:val="000000" w:themeColor="text1"/>
          <w:szCs w:val="24"/>
        </w:rPr>
        <w:t xml:space="preserve"> (SVM)</w:t>
      </w:r>
      <w:r w:rsidR="00610F74" w:rsidRPr="000657DB">
        <w:rPr>
          <w:rFonts w:cs="Times New Roman"/>
          <w:color w:val="000000" w:themeColor="text1"/>
          <w:szCs w:val="24"/>
        </w:rPr>
        <w:t xml:space="preserve"> </w:t>
      </w:r>
      <w:r w:rsidR="00685F34" w:rsidRPr="000657DB">
        <w:rPr>
          <w:rFonts w:cs="Times New Roman"/>
          <w:color w:val="000000" w:themeColor="text1"/>
          <w:szCs w:val="24"/>
        </w:rPr>
        <w:t>model</w:t>
      </w:r>
      <w:r w:rsidR="00525898" w:rsidRPr="000657DB">
        <w:rPr>
          <w:rFonts w:cs="Times New Roman"/>
          <w:color w:val="000000" w:themeColor="text1"/>
          <w:szCs w:val="24"/>
        </w:rPr>
        <w:t>s</w:t>
      </w:r>
      <w:r w:rsidR="00610F74" w:rsidRPr="000657DB">
        <w:rPr>
          <w:rFonts w:cs="Times New Roman"/>
          <w:color w:val="000000" w:themeColor="text1"/>
          <w:szCs w:val="24"/>
        </w:rPr>
        <w:t xml:space="preserve"> and regression tree </w:t>
      </w:r>
      <w:r w:rsidR="00685F34" w:rsidRPr="000657DB">
        <w:rPr>
          <w:rFonts w:cs="Times New Roman"/>
          <w:color w:val="000000" w:themeColor="text1"/>
          <w:szCs w:val="24"/>
        </w:rPr>
        <w:t>model</w:t>
      </w:r>
      <w:r w:rsidR="00525898" w:rsidRPr="000657DB">
        <w:rPr>
          <w:rFonts w:cs="Times New Roman"/>
          <w:color w:val="000000" w:themeColor="text1"/>
          <w:szCs w:val="24"/>
        </w:rPr>
        <w:t>s</w:t>
      </w:r>
      <w:r w:rsidR="005F0805" w:rsidRPr="000657DB">
        <w:rPr>
          <w:rFonts w:cs="Times New Roman"/>
          <w:color w:val="000000" w:themeColor="text1"/>
          <w:szCs w:val="24"/>
        </w:rPr>
        <w:t xml:space="preserve">. Their </w:t>
      </w:r>
      <w:r w:rsidR="00152A83" w:rsidRPr="000657DB">
        <w:rPr>
          <w:rFonts w:cs="Times New Roman"/>
          <w:color w:val="000000" w:themeColor="text1"/>
          <w:szCs w:val="24"/>
        </w:rPr>
        <w:t>methods incorporate</w:t>
      </w:r>
      <w:r w:rsidR="005F0805" w:rsidRPr="000657DB">
        <w:rPr>
          <w:rFonts w:cs="Times New Roman"/>
          <w:color w:val="000000" w:themeColor="text1"/>
          <w:szCs w:val="24"/>
        </w:rPr>
        <w:t xml:space="preserve"> </w:t>
      </w:r>
      <w:r w:rsidR="00525898" w:rsidRPr="000657DB">
        <w:rPr>
          <w:rFonts w:cs="Times New Roman"/>
          <w:color w:val="000000" w:themeColor="text1"/>
          <w:szCs w:val="24"/>
        </w:rPr>
        <w:t>a range of v</w:t>
      </w:r>
      <w:r w:rsidR="00685F34" w:rsidRPr="000657DB">
        <w:rPr>
          <w:color w:val="000000" w:themeColor="text1"/>
          <w:szCs w:val="24"/>
        </w:rPr>
        <w:t>ariables</w:t>
      </w:r>
      <w:del w:id="310" w:author="Soopramanien, Didier" w:date="2017-09-06T21:16:00Z">
        <w:r w:rsidR="00685F34" w:rsidRPr="000657DB" w:rsidDel="001D47FE">
          <w:rPr>
            <w:color w:val="000000" w:themeColor="text1"/>
            <w:szCs w:val="24"/>
          </w:rPr>
          <w:delText xml:space="preserve"> </w:delText>
        </w:r>
        <w:r w:rsidR="00152A83" w:rsidRPr="000657DB" w:rsidDel="001D47FE">
          <w:rPr>
            <w:rFonts w:cs="Times New Roman"/>
            <w:color w:val="000000" w:themeColor="text1"/>
            <w:szCs w:val="24"/>
          </w:rPr>
          <w:delText>constructed</w:delText>
        </w:r>
      </w:del>
      <w:r w:rsidR="00152A83" w:rsidRPr="000657DB">
        <w:rPr>
          <w:rFonts w:cs="Times New Roman"/>
          <w:color w:val="000000" w:themeColor="text1"/>
          <w:szCs w:val="24"/>
        </w:rPr>
        <w:t xml:space="preserve"> </w:t>
      </w:r>
      <w:r w:rsidR="00685F34" w:rsidRPr="000657DB">
        <w:rPr>
          <w:color w:val="000000" w:themeColor="text1"/>
          <w:szCs w:val="24"/>
        </w:rPr>
        <w:t>based on the promotional i</w:t>
      </w:r>
      <w:r w:rsidR="005F0805" w:rsidRPr="000657DB">
        <w:rPr>
          <w:color w:val="000000" w:themeColor="text1"/>
          <w:szCs w:val="24"/>
        </w:rPr>
        <w:t xml:space="preserve">nformation of the focal product. </w:t>
      </w:r>
      <w:r w:rsidR="00610F74" w:rsidRPr="000657DB">
        <w:rPr>
          <w:rFonts w:cs="Times New Roman"/>
          <w:color w:val="000000" w:themeColor="text1"/>
          <w:szCs w:val="24"/>
        </w:rPr>
        <w:t xml:space="preserve">Divakar et al. (2005) </w:t>
      </w:r>
      <w:r w:rsidR="002B1600" w:rsidRPr="000657DB">
        <w:rPr>
          <w:rFonts w:cs="Times New Roman"/>
          <w:color w:val="000000" w:themeColor="text1"/>
          <w:szCs w:val="24"/>
        </w:rPr>
        <w:t>developed</w:t>
      </w:r>
      <w:r w:rsidR="00610F74" w:rsidRPr="000657DB">
        <w:rPr>
          <w:rFonts w:cs="Times New Roman"/>
          <w:color w:val="000000" w:themeColor="text1"/>
          <w:szCs w:val="24"/>
        </w:rPr>
        <w:t xml:space="preserve"> </w:t>
      </w:r>
      <w:r w:rsidR="00525898" w:rsidRPr="000657DB">
        <w:rPr>
          <w:rFonts w:cs="Times New Roman"/>
          <w:color w:val="000000" w:themeColor="text1"/>
          <w:szCs w:val="24"/>
        </w:rPr>
        <w:t>the</w:t>
      </w:r>
      <w:r w:rsidR="009B01B6" w:rsidRPr="000657DB">
        <w:rPr>
          <w:rFonts w:cs="Times New Roman"/>
          <w:color w:val="000000" w:themeColor="text1"/>
          <w:szCs w:val="24"/>
        </w:rPr>
        <w:t xml:space="preserve"> </w:t>
      </w:r>
      <w:r w:rsidR="00610F74" w:rsidRPr="000657DB">
        <w:rPr>
          <w:rFonts w:cs="Times New Roman"/>
          <w:color w:val="000000" w:themeColor="text1"/>
          <w:szCs w:val="24"/>
        </w:rPr>
        <w:t>CH</w:t>
      </w:r>
      <w:r w:rsidR="00AF40B5" w:rsidRPr="000657DB">
        <w:rPr>
          <w:rFonts w:cs="Times New Roman"/>
          <w:color w:val="000000" w:themeColor="text1"/>
          <w:szCs w:val="24"/>
        </w:rPr>
        <w:t>AN4CAST system</w:t>
      </w:r>
      <w:r w:rsidR="009B01B6" w:rsidRPr="000657DB">
        <w:rPr>
          <w:rFonts w:cs="Times New Roman"/>
          <w:color w:val="000000" w:themeColor="text1"/>
          <w:szCs w:val="24"/>
        </w:rPr>
        <w:t xml:space="preserve"> </w:t>
      </w:r>
      <w:r w:rsidR="00525898" w:rsidRPr="000657DB">
        <w:rPr>
          <w:rFonts w:cs="Times New Roman"/>
          <w:color w:val="000000" w:themeColor="text1"/>
          <w:szCs w:val="24"/>
        </w:rPr>
        <w:t xml:space="preserve">with </w:t>
      </w:r>
      <w:r w:rsidR="005F0805" w:rsidRPr="000657DB">
        <w:rPr>
          <w:rFonts w:cs="Times New Roman"/>
          <w:color w:val="000000" w:themeColor="text1"/>
          <w:szCs w:val="24"/>
        </w:rPr>
        <w:t xml:space="preserve">models of a </w:t>
      </w:r>
      <w:r w:rsidR="00525898" w:rsidRPr="000657DB">
        <w:rPr>
          <w:rFonts w:cs="Times New Roman"/>
          <w:color w:val="000000" w:themeColor="text1"/>
          <w:szCs w:val="24"/>
        </w:rPr>
        <w:t xml:space="preserve">dynamic regression </w:t>
      </w:r>
      <w:r w:rsidR="005F0805" w:rsidRPr="000657DB">
        <w:rPr>
          <w:rFonts w:cs="Times New Roman"/>
          <w:color w:val="000000" w:themeColor="text1"/>
          <w:szCs w:val="24"/>
        </w:rPr>
        <w:t>structure</w:t>
      </w:r>
      <w:r w:rsidR="00525898" w:rsidRPr="000657DB">
        <w:rPr>
          <w:rFonts w:cs="Times New Roman"/>
          <w:color w:val="000000" w:themeColor="text1"/>
          <w:szCs w:val="24"/>
        </w:rPr>
        <w:t xml:space="preserve"> </w:t>
      </w:r>
      <w:r w:rsidR="009B01B6" w:rsidRPr="000657DB">
        <w:rPr>
          <w:rFonts w:cs="Times New Roman"/>
          <w:color w:val="000000" w:themeColor="text1"/>
          <w:szCs w:val="24"/>
        </w:rPr>
        <w:t xml:space="preserve">to forecast brand </w:t>
      </w:r>
      <w:r w:rsidR="002B1600" w:rsidRPr="000657DB">
        <w:rPr>
          <w:rFonts w:cs="Times New Roman"/>
          <w:color w:val="000000" w:themeColor="text1"/>
          <w:szCs w:val="24"/>
        </w:rPr>
        <w:t xml:space="preserve">volume </w:t>
      </w:r>
      <w:r w:rsidR="009B01B6" w:rsidRPr="000657DB">
        <w:rPr>
          <w:rFonts w:cs="Times New Roman"/>
          <w:color w:val="000000" w:themeColor="text1"/>
          <w:szCs w:val="24"/>
        </w:rPr>
        <w:t xml:space="preserve">sales for </w:t>
      </w:r>
      <w:r w:rsidR="002B1600" w:rsidRPr="000657DB">
        <w:rPr>
          <w:rFonts w:cs="Times New Roman"/>
          <w:color w:val="000000" w:themeColor="text1"/>
          <w:szCs w:val="24"/>
        </w:rPr>
        <w:t>the manufacturer</w:t>
      </w:r>
      <w:r w:rsidR="00352483" w:rsidRPr="000657DB">
        <w:rPr>
          <w:rFonts w:cs="Times New Roman"/>
          <w:color w:val="000000" w:themeColor="text1"/>
          <w:szCs w:val="24"/>
        </w:rPr>
        <w:t>/channel</w:t>
      </w:r>
      <w:r w:rsidR="00610F74" w:rsidRPr="000657DB">
        <w:rPr>
          <w:rFonts w:cs="Times New Roman"/>
          <w:color w:val="000000" w:themeColor="text1"/>
          <w:szCs w:val="24"/>
        </w:rPr>
        <w:t xml:space="preserve">. </w:t>
      </w:r>
      <w:hyperlink w:anchor="_ENREF_42" w:tooltip="Huang, 2014 #732" w:history="1">
        <w:r w:rsidR="00780FE2" w:rsidRPr="000657DB">
          <w:rPr>
            <w:color w:val="000000" w:themeColor="text1"/>
            <w:szCs w:val="24"/>
          </w:rPr>
          <w:fldChar w:fldCharType="begin"/>
        </w:r>
        <w:r w:rsidR="00780FE2" w:rsidRPr="000657DB">
          <w:rPr>
            <w:color w:val="000000" w:themeColor="text1"/>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780FE2" w:rsidRPr="000657DB">
          <w:rPr>
            <w:color w:val="000000" w:themeColor="text1"/>
            <w:szCs w:val="24"/>
          </w:rPr>
          <w:fldChar w:fldCharType="separate"/>
        </w:r>
        <w:r w:rsidR="00780FE2" w:rsidRPr="000657DB">
          <w:rPr>
            <w:noProof/>
            <w:color w:val="000000" w:themeColor="text1"/>
            <w:szCs w:val="24"/>
          </w:rPr>
          <w:t>Huang, Fildes et al. (2014)</w:t>
        </w:r>
        <w:r w:rsidR="00780FE2" w:rsidRPr="000657DB">
          <w:rPr>
            <w:color w:val="000000" w:themeColor="text1"/>
            <w:szCs w:val="24"/>
          </w:rPr>
          <w:fldChar w:fldCharType="end"/>
        </w:r>
      </w:hyperlink>
      <w:r w:rsidR="001B40D2" w:rsidRPr="000657DB">
        <w:rPr>
          <w:color w:val="000000" w:themeColor="text1"/>
          <w:szCs w:val="24"/>
        </w:rPr>
        <w:t xml:space="preserve"> </w:t>
      </w:r>
      <w:r w:rsidR="00E81450" w:rsidRPr="000657DB">
        <w:rPr>
          <w:rFonts w:cs="Times New Roman"/>
          <w:color w:val="000000" w:themeColor="text1"/>
          <w:szCs w:val="24"/>
        </w:rPr>
        <w:t xml:space="preserve">proposed </w:t>
      </w:r>
      <w:r w:rsidR="00457486" w:rsidRPr="000657DB">
        <w:rPr>
          <w:rFonts w:cs="Times New Roman"/>
          <w:color w:val="000000" w:themeColor="text1"/>
          <w:szCs w:val="24"/>
        </w:rPr>
        <w:t>a two-stage</w:t>
      </w:r>
      <w:r w:rsidR="00B57409" w:rsidRPr="000657DB">
        <w:rPr>
          <w:rFonts w:cs="Times New Roman"/>
          <w:color w:val="000000" w:themeColor="text1"/>
          <w:szCs w:val="24"/>
        </w:rPr>
        <w:t xml:space="preserve"> general-to-specific </w:t>
      </w:r>
      <w:r w:rsidR="00461ABC" w:rsidRPr="000657DB">
        <w:rPr>
          <w:rFonts w:cs="Times New Roman"/>
          <w:color w:val="000000" w:themeColor="text1"/>
          <w:szCs w:val="24"/>
        </w:rPr>
        <w:t>ADL</w:t>
      </w:r>
      <w:r w:rsidR="00B57409" w:rsidRPr="000657DB">
        <w:rPr>
          <w:rFonts w:cs="Times New Roman"/>
          <w:color w:val="000000" w:themeColor="text1"/>
          <w:szCs w:val="24"/>
        </w:rPr>
        <w:t xml:space="preserve"> model with </w:t>
      </w:r>
      <w:r w:rsidR="0096096D" w:rsidRPr="000657DB">
        <w:rPr>
          <w:rFonts w:cs="Times New Roman"/>
          <w:color w:val="000000" w:themeColor="text1"/>
          <w:szCs w:val="24"/>
        </w:rPr>
        <w:t>competitive promotional information within the same product category</w:t>
      </w:r>
      <w:r w:rsidR="00B57409" w:rsidRPr="000657DB">
        <w:rPr>
          <w:rFonts w:cs="Times New Roman"/>
          <w:color w:val="000000" w:themeColor="text1"/>
          <w:szCs w:val="24"/>
        </w:rPr>
        <w:t xml:space="preserve">. The competitive promotional information </w:t>
      </w:r>
      <w:r w:rsidR="00457486" w:rsidRPr="000657DB">
        <w:rPr>
          <w:rFonts w:cs="Times New Roman"/>
          <w:noProof/>
          <w:color w:val="000000" w:themeColor="text1"/>
          <w:szCs w:val="24"/>
        </w:rPr>
        <w:t>are</w:t>
      </w:r>
      <w:r w:rsidR="00B57409" w:rsidRPr="000657DB">
        <w:rPr>
          <w:rFonts w:cs="Times New Roman"/>
          <w:color w:val="000000" w:themeColor="text1"/>
          <w:szCs w:val="24"/>
        </w:rPr>
        <w:t xml:space="preserve"> selected with </w:t>
      </w:r>
      <w:r w:rsidR="00FD609F" w:rsidRPr="000657DB">
        <w:rPr>
          <w:rFonts w:cs="Times New Roman"/>
          <w:color w:val="000000" w:themeColor="text1"/>
          <w:szCs w:val="24"/>
        </w:rPr>
        <w:t xml:space="preserve">variable selection methods </w:t>
      </w:r>
      <w:r w:rsidR="00A30D18" w:rsidRPr="000657DB">
        <w:rPr>
          <w:rFonts w:cs="Times New Roman"/>
          <w:color w:val="000000" w:themeColor="text1"/>
          <w:szCs w:val="24"/>
        </w:rPr>
        <w:t xml:space="preserve">or </w:t>
      </w:r>
      <w:r w:rsidR="00457486" w:rsidRPr="000657DB">
        <w:rPr>
          <w:rFonts w:cs="Times New Roman"/>
          <w:color w:val="000000" w:themeColor="text1"/>
          <w:szCs w:val="24"/>
        </w:rPr>
        <w:t xml:space="preserve">are </w:t>
      </w:r>
      <w:r w:rsidR="00A30D18" w:rsidRPr="000657DB">
        <w:rPr>
          <w:rFonts w:cs="Times New Roman"/>
          <w:color w:val="000000" w:themeColor="text1"/>
          <w:szCs w:val="24"/>
        </w:rPr>
        <w:t>constructed using</w:t>
      </w:r>
      <w:r w:rsidR="00FD609F" w:rsidRPr="000657DB">
        <w:rPr>
          <w:rFonts w:cs="Times New Roman"/>
          <w:color w:val="000000" w:themeColor="text1"/>
          <w:szCs w:val="24"/>
        </w:rPr>
        <w:t xml:space="preserve"> </w:t>
      </w:r>
      <w:r w:rsidR="00FD609F" w:rsidRPr="000657DB">
        <w:rPr>
          <w:rFonts w:cs="Times New Roman"/>
          <w:noProof/>
          <w:color w:val="000000" w:themeColor="text1"/>
          <w:szCs w:val="24"/>
        </w:rPr>
        <w:t>princip</w:t>
      </w:r>
      <w:r w:rsidR="003C0313" w:rsidRPr="000657DB">
        <w:rPr>
          <w:rFonts w:cs="Times New Roman"/>
          <w:noProof/>
          <w:color w:val="000000" w:themeColor="text1"/>
          <w:szCs w:val="24"/>
        </w:rPr>
        <w:t>al</w:t>
      </w:r>
      <w:r w:rsidR="00FD609F" w:rsidRPr="000657DB">
        <w:rPr>
          <w:rFonts w:cs="Times New Roman"/>
          <w:color w:val="000000" w:themeColor="text1"/>
          <w:szCs w:val="24"/>
        </w:rPr>
        <w:t xml:space="preserve"> component analysis. </w:t>
      </w:r>
      <w:r w:rsidR="001B40D2" w:rsidRPr="000657DB">
        <w:rPr>
          <w:rFonts w:cs="Times New Roman"/>
          <w:color w:val="000000" w:themeColor="text1"/>
          <w:szCs w:val="24"/>
        </w:rPr>
        <w:t xml:space="preserve"> </w:t>
      </w:r>
      <w:hyperlink w:anchor="_ENREF_47" w:tooltip="Ma, 2016 #733" w:history="1">
        <w:r w:rsidR="00780FE2" w:rsidRPr="000657DB">
          <w:rPr>
            <w:rFonts w:cs="Times New Roman"/>
            <w:color w:val="000000" w:themeColor="text1"/>
            <w:szCs w:val="24"/>
          </w:rPr>
          <w:fldChar w:fldCharType="begin"/>
        </w:r>
        <w:r w:rsidR="00780FE2" w:rsidRPr="000657DB">
          <w:rPr>
            <w:rFonts w:cs="Times New Roman"/>
            <w:color w:val="000000" w:themeColor="text1"/>
            <w:szCs w:val="24"/>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780FE2" w:rsidRPr="000657DB">
          <w:rPr>
            <w:rFonts w:cs="Times New Roman"/>
            <w:color w:val="000000" w:themeColor="text1"/>
            <w:szCs w:val="24"/>
          </w:rPr>
          <w:fldChar w:fldCharType="separate"/>
        </w:r>
        <w:r w:rsidR="00780FE2" w:rsidRPr="000657DB">
          <w:rPr>
            <w:rFonts w:cs="Times New Roman"/>
            <w:noProof/>
            <w:color w:val="000000" w:themeColor="text1"/>
            <w:szCs w:val="24"/>
          </w:rPr>
          <w:t>Ma, Fildes et al. (2016)</w:t>
        </w:r>
        <w:r w:rsidR="00780FE2" w:rsidRPr="000657DB">
          <w:rPr>
            <w:rFonts w:cs="Times New Roman"/>
            <w:color w:val="000000" w:themeColor="text1"/>
            <w:szCs w:val="24"/>
          </w:rPr>
          <w:fldChar w:fldCharType="end"/>
        </w:r>
      </w:hyperlink>
      <w:r w:rsidR="00646546" w:rsidRPr="000657DB">
        <w:rPr>
          <w:rFonts w:cs="Times New Roman"/>
          <w:color w:val="000000" w:themeColor="text1"/>
          <w:szCs w:val="24"/>
        </w:rPr>
        <w:t xml:space="preserve"> further integrated the promotional </w:t>
      </w:r>
      <w:r w:rsidR="00646546" w:rsidRPr="000657DB">
        <w:rPr>
          <w:rFonts w:cs="Times New Roman"/>
          <w:color w:val="000000" w:themeColor="text1"/>
          <w:szCs w:val="24"/>
        </w:rPr>
        <w:lastRenderedPageBreak/>
        <w:t xml:space="preserve">information </w:t>
      </w:r>
      <w:r w:rsidR="003A1F52" w:rsidRPr="000657DB">
        <w:rPr>
          <w:rFonts w:cs="Times New Roman"/>
          <w:color w:val="000000" w:themeColor="text1"/>
          <w:szCs w:val="24"/>
        </w:rPr>
        <w:t xml:space="preserve">not only from the same category </w:t>
      </w:r>
      <w:r w:rsidR="00FD609F" w:rsidRPr="000657DB">
        <w:rPr>
          <w:rFonts w:cs="Times New Roman"/>
          <w:color w:val="000000" w:themeColor="text1"/>
          <w:szCs w:val="24"/>
        </w:rPr>
        <w:t xml:space="preserve">of the focal product </w:t>
      </w:r>
      <w:r w:rsidR="003A1F52" w:rsidRPr="000657DB">
        <w:rPr>
          <w:rFonts w:cs="Times New Roman"/>
          <w:color w:val="000000" w:themeColor="text1"/>
          <w:szCs w:val="24"/>
        </w:rPr>
        <w:t xml:space="preserve">but also from other </w:t>
      </w:r>
      <w:r w:rsidR="00FD609F" w:rsidRPr="000657DB">
        <w:rPr>
          <w:rFonts w:cs="Times New Roman"/>
          <w:color w:val="000000" w:themeColor="text1"/>
          <w:szCs w:val="24"/>
        </w:rPr>
        <w:t xml:space="preserve">related </w:t>
      </w:r>
      <w:r w:rsidR="00457486" w:rsidRPr="000657DB">
        <w:rPr>
          <w:rFonts w:cs="Times New Roman"/>
          <w:color w:val="000000" w:themeColor="text1"/>
          <w:szCs w:val="24"/>
        </w:rPr>
        <w:t xml:space="preserve">product </w:t>
      </w:r>
      <w:r w:rsidR="00646546" w:rsidRPr="000657DB">
        <w:rPr>
          <w:rFonts w:cs="Times New Roman"/>
          <w:color w:val="000000" w:themeColor="text1"/>
          <w:szCs w:val="24"/>
        </w:rPr>
        <w:t>categor</w:t>
      </w:r>
      <w:r w:rsidR="00DF3B07" w:rsidRPr="000657DB">
        <w:rPr>
          <w:rFonts w:cs="Times New Roman"/>
          <w:color w:val="000000" w:themeColor="text1"/>
          <w:szCs w:val="24"/>
        </w:rPr>
        <w:t>ies.</w:t>
      </w:r>
      <w:r w:rsidR="000A4748" w:rsidRPr="000657DB">
        <w:rPr>
          <w:rFonts w:cs="Times New Roman"/>
          <w:color w:val="000000" w:themeColor="text1"/>
          <w:szCs w:val="24"/>
        </w:rPr>
        <w:t xml:space="preserve"> </w:t>
      </w:r>
      <w:r w:rsidR="00BA3030" w:rsidRPr="000657DB">
        <w:rPr>
          <w:rFonts w:cs="Times New Roman"/>
          <w:color w:val="000000" w:themeColor="text1"/>
          <w:szCs w:val="24"/>
        </w:rPr>
        <w:t xml:space="preserve">They </w:t>
      </w:r>
      <w:r w:rsidR="00457486" w:rsidRPr="000657DB">
        <w:rPr>
          <w:rFonts w:cs="Times New Roman"/>
          <w:color w:val="000000" w:themeColor="text1"/>
          <w:szCs w:val="24"/>
        </w:rPr>
        <w:t>resort</w:t>
      </w:r>
      <w:r w:rsidR="00A30D18" w:rsidRPr="000657DB">
        <w:rPr>
          <w:rFonts w:cs="Times New Roman"/>
          <w:color w:val="000000" w:themeColor="text1"/>
          <w:szCs w:val="24"/>
        </w:rPr>
        <w:t xml:space="preserve"> to </w:t>
      </w:r>
      <w:r w:rsidR="00BA3030" w:rsidRPr="000657DB">
        <w:rPr>
          <w:rFonts w:cs="Times New Roman"/>
          <w:color w:val="000000" w:themeColor="text1"/>
          <w:szCs w:val="24"/>
        </w:rPr>
        <w:t xml:space="preserve">Granger causality test to </w:t>
      </w:r>
      <w:r w:rsidR="00A30D18" w:rsidRPr="000657DB">
        <w:rPr>
          <w:rFonts w:cs="Times New Roman"/>
          <w:color w:val="000000" w:themeColor="text1"/>
          <w:szCs w:val="24"/>
        </w:rPr>
        <w:t>indicate</w:t>
      </w:r>
      <w:r w:rsidR="00BA3030" w:rsidRPr="000657DB">
        <w:rPr>
          <w:rFonts w:cs="Times New Roman"/>
          <w:color w:val="000000" w:themeColor="text1"/>
          <w:szCs w:val="24"/>
        </w:rPr>
        <w:t xml:space="preserve"> the relevant product categories and then </w:t>
      </w:r>
      <w:r w:rsidR="00457486" w:rsidRPr="000657DB">
        <w:rPr>
          <w:rFonts w:cs="Times New Roman"/>
          <w:color w:val="000000" w:themeColor="text1"/>
          <w:szCs w:val="24"/>
        </w:rPr>
        <w:t>rely</w:t>
      </w:r>
      <w:r w:rsidR="00A30D18" w:rsidRPr="000657DB">
        <w:rPr>
          <w:rFonts w:cs="Times New Roman"/>
          <w:color w:val="000000" w:themeColor="text1"/>
          <w:szCs w:val="24"/>
        </w:rPr>
        <w:t xml:space="preserve"> on</w:t>
      </w:r>
      <w:r w:rsidR="00E30128" w:rsidRPr="000657DB">
        <w:rPr>
          <w:rFonts w:cs="Times New Roman"/>
          <w:color w:val="000000" w:themeColor="text1"/>
          <w:szCs w:val="24"/>
        </w:rPr>
        <w:t xml:space="preserve"> the</w:t>
      </w:r>
      <w:r w:rsidR="003246E9" w:rsidRPr="000657DB">
        <w:rPr>
          <w:rFonts w:cs="Times New Roman"/>
          <w:color w:val="000000" w:themeColor="text1"/>
          <w:szCs w:val="24"/>
        </w:rPr>
        <w:t xml:space="preserve"> </w:t>
      </w:r>
      <w:r w:rsidR="00395F73" w:rsidRPr="000657DB">
        <w:rPr>
          <w:rFonts w:cs="Times New Roman"/>
          <w:color w:val="000000" w:themeColor="text1"/>
          <w:szCs w:val="24"/>
        </w:rPr>
        <w:t>Least Absolute Shrinkage and Selection Operator A</w:t>
      </w:r>
      <w:r w:rsidR="003246E9" w:rsidRPr="000657DB">
        <w:rPr>
          <w:rFonts w:cs="Times New Roman"/>
          <w:color w:val="000000" w:themeColor="text1"/>
          <w:szCs w:val="24"/>
        </w:rPr>
        <w:t xml:space="preserve">lgorithm </w:t>
      </w:r>
      <w:r w:rsidR="00395F73" w:rsidRPr="000657DB">
        <w:rPr>
          <w:rFonts w:cs="Times New Roman"/>
          <w:color w:val="000000" w:themeColor="text1"/>
          <w:szCs w:val="24"/>
        </w:rPr>
        <w:t>(LASSO</w:t>
      </w:r>
      <w:ins w:id="311" w:author="Soopramanien, Didier" w:date="2017-09-07T16:30:00Z">
        <w:r w:rsidR="002D496F">
          <w:rPr>
            <w:rFonts w:cs="Times New Roman"/>
            <w:color w:val="000000" w:themeColor="text1"/>
            <w:szCs w:val="24"/>
          </w:rPr>
          <w:t>, thereafter</w:t>
        </w:r>
      </w:ins>
      <w:r w:rsidR="00395F73" w:rsidRPr="000657DB">
        <w:rPr>
          <w:rFonts w:cs="Times New Roman"/>
          <w:color w:val="000000" w:themeColor="text1"/>
          <w:szCs w:val="24"/>
        </w:rPr>
        <w:t xml:space="preserve">) </w:t>
      </w:r>
      <w:r w:rsidR="00E30128" w:rsidRPr="000657DB">
        <w:rPr>
          <w:rFonts w:cs="Times New Roman"/>
          <w:color w:val="000000" w:themeColor="text1"/>
          <w:szCs w:val="24"/>
        </w:rPr>
        <w:t xml:space="preserve">not only </w:t>
      </w:r>
      <w:r w:rsidR="00A30D18" w:rsidRPr="000657DB">
        <w:rPr>
          <w:rFonts w:cs="Times New Roman"/>
          <w:color w:val="000000" w:themeColor="text1"/>
          <w:szCs w:val="24"/>
        </w:rPr>
        <w:t>as</w:t>
      </w:r>
      <w:r w:rsidR="00E30128" w:rsidRPr="000657DB">
        <w:rPr>
          <w:rFonts w:cs="Times New Roman"/>
          <w:color w:val="000000" w:themeColor="text1"/>
          <w:szCs w:val="24"/>
        </w:rPr>
        <w:t xml:space="preserve"> </w:t>
      </w:r>
      <w:r w:rsidR="00A30D18" w:rsidRPr="000657DB">
        <w:rPr>
          <w:rFonts w:cs="Times New Roman"/>
          <w:color w:val="000000" w:themeColor="text1"/>
          <w:szCs w:val="24"/>
        </w:rPr>
        <w:t xml:space="preserve">a </w:t>
      </w:r>
      <w:r w:rsidR="000A4748" w:rsidRPr="000657DB">
        <w:rPr>
          <w:rFonts w:cs="Times New Roman"/>
          <w:color w:val="000000" w:themeColor="text1"/>
          <w:szCs w:val="24"/>
        </w:rPr>
        <w:t xml:space="preserve">variable selection </w:t>
      </w:r>
      <w:r w:rsidR="00A30D18" w:rsidRPr="000657DB">
        <w:rPr>
          <w:rFonts w:cs="Times New Roman"/>
          <w:color w:val="000000" w:themeColor="text1"/>
          <w:szCs w:val="24"/>
        </w:rPr>
        <w:t xml:space="preserve">procedure </w:t>
      </w:r>
      <w:r w:rsidR="00E30128" w:rsidRPr="000657DB">
        <w:rPr>
          <w:rFonts w:cs="Times New Roman"/>
          <w:color w:val="000000" w:themeColor="text1"/>
          <w:szCs w:val="24"/>
        </w:rPr>
        <w:t xml:space="preserve">but also as a model </w:t>
      </w:r>
      <w:r w:rsidR="00A30D18" w:rsidRPr="000657DB">
        <w:rPr>
          <w:rFonts w:cs="Times New Roman"/>
          <w:color w:val="000000" w:themeColor="text1"/>
          <w:szCs w:val="24"/>
        </w:rPr>
        <w:t>simplification</w:t>
      </w:r>
      <w:r w:rsidR="00E30128" w:rsidRPr="000657DB">
        <w:rPr>
          <w:rFonts w:cs="Times New Roman"/>
          <w:color w:val="000000" w:themeColor="text1"/>
          <w:szCs w:val="24"/>
        </w:rPr>
        <w:t xml:space="preserve"> strategy.</w:t>
      </w:r>
    </w:p>
    <w:p w14:paraId="3E3E334E" w14:textId="77777777" w:rsidR="00EE7CF5" w:rsidRPr="000657DB" w:rsidRDefault="00EE7CF5" w:rsidP="00324987">
      <w:pPr>
        <w:spacing w:after="0" w:line="360" w:lineRule="auto"/>
        <w:rPr>
          <w:rFonts w:cs="Times New Roman"/>
          <w:color w:val="000000" w:themeColor="text1"/>
          <w:szCs w:val="24"/>
        </w:rPr>
      </w:pPr>
    </w:p>
    <w:p w14:paraId="7342FBBE" w14:textId="7C2E4983" w:rsidR="009B1AEA" w:rsidRPr="000657DB" w:rsidDel="002D496F" w:rsidRDefault="00007713" w:rsidP="001C357A">
      <w:pPr>
        <w:spacing w:after="0" w:line="360" w:lineRule="auto"/>
        <w:rPr>
          <w:del w:id="312" w:author="Soopramanien, Didier" w:date="2017-09-07T16:30:00Z"/>
          <w:rFonts w:cs="Times New Roman"/>
          <w:color w:val="000000" w:themeColor="text1"/>
          <w:szCs w:val="24"/>
        </w:rPr>
      </w:pPr>
      <w:r w:rsidRPr="000657DB">
        <w:rPr>
          <w:rFonts w:cs="Times New Roman"/>
          <w:color w:val="000000" w:themeColor="text1"/>
          <w:szCs w:val="24"/>
        </w:rPr>
        <w:t>These studies incorporate</w:t>
      </w:r>
      <w:del w:id="313" w:author="Soopramanien, Didier" w:date="2017-09-07T16:30:00Z">
        <w:r w:rsidRPr="000657DB" w:rsidDel="002D496F">
          <w:rPr>
            <w:rFonts w:cs="Times New Roman"/>
            <w:color w:val="000000" w:themeColor="text1"/>
            <w:szCs w:val="24"/>
          </w:rPr>
          <w:delText>d</w:delText>
        </w:r>
      </w:del>
      <w:r w:rsidRPr="000657DB">
        <w:rPr>
          <w:rFonts w:cs="Times New Roman"/>
          <w:color w:val="000000" w:themeColor="text1"/>
          <w:szCs w:val="24"/>
        </w:rPr>
        <w:t xml:space="preserve"> p</w:t>
      </w:r>
      <w:r w:rsidR="0053061D" w:rsidRPr="000657DB">
        <w:rPr>
          <w:rFonts w:cs="Times New Roman"/>
          <w:color w:val="000000" w:themeColor="text1"/>
          <w:szCs w:val="24"/>
        </w:rPr>
        <w:t xml:space="preserve">rice </w:t>
      </w:r>
      <w:r w:rsidRPr="000657DB">
        <w:rPr>
          <w:rFonts w:cs="Times New Roman"/>
          <w:color w:val="000000" w:themeColor="text1"/>
          <w:szCs w:val="24"/>
        </w:rPr>
        <w:t xml:space="preserve">and promotional information to forecast retailer product sales. This is because price and promotion have strong impact on product sales. </w:t>
      </w:r>
      <w:r w:rsidR="00702A58" w:rsidRPr="000657DB">
        <w:rPr>
          <w:rFonts w:cs="Times New Roman"/>
          <w:color w:val="000000" w:themeColor="text1"/>
          <w:szCs w:val="24"/>
        </w:rPr>
        <w:t>A large number of studies has been devoted to exploring the mechanism of price and promotions. Some</w:t>
      </w:r>
      <w:r w:rsidRPr="000657DB">
        <w:rPr>
          <w:rFonts w:cs="Times New Roman"/>
          <w:color w:val="000000" w:themeColor="text1"/>
          <w:szCs w:val="24"/>
        </w:rPr>
        <w:t xml:space="preserve"> studies find that price and promotion</w:t>
      </w:r>
      <w:ins w:id="314" w:author="Soopramanien, Didier" w:date="2017-09-08T14:24:00Z">
        <w:r w:rsidR="005F5A41">
          <w:rPr>
            <w:rFonts w:cs="Times New Roman"/>
            <w:color w:val="000000" w:themeColor="text1"/>
            <w:szCs w:val="24"/>
          </w:rPr>
          <w:t>al activities</w:t>
        </w:r>
      </w:ins>
      <w:del w:id="315" w:author="Soopramanien, Didier" w:date="2017-09-08T14:24:00Z">
        <w:r w:rsidRPr="000657DB" w:rsidDel="005F5A41">
          <w:rPr>
            <w:rFonts w:cs="Times New Roman"/>
            <w:color w:val="000000" w:themeColor="text1"/>
            <w:szCs w:val="24"/>
          </w:rPr>
          <w:delText>s</w:delText>
        </w:r>
      </w:del>
      <w:r w:rsidRPr="000657DB">
        <w:rPr>
          <w:rFonts w:cs="Times New Roman"/>
          <w:color w:val="000000" w:themeColor="text1"/>
          <w:szCs w:val="24"/>
        </w:rPr>
        <w:t xml:space="preserve"> </w:t>
      </w:r>
      <w:r w:rsidR="00CD0E5B" w:rsidRPr="000657DB">
        <w:rPr>
          <w:rFonts w:cs="Times New Roman"/>
          <w:color w:val="000000" w:themeColor="text1"/>
          <w:szCs w:val="24"/>
        </w:rPr>
        <w:t xml:space="preserve">significantly increase short-term sales </w:t>
      </w:r>
      <w:r w:rsidR="008C6A2F" w:rsidRPr="000657DB">
        <w:rPr>
          <w:rFonts w:cs="Times New Roman"/>
          <w:color w:val="000000" w:themeColor="text1"/>
          <w:szCs w:val="24"/>
        </w:rPr>
        <w:fldChar w:fldCharType="begin"/>
      </w:r>
      <w:r w:rsidR="008C6A2F" w:rsidRPr="000657DB">
        <w:rPr>
          <w:rFonts w:cs="Times New Roman"/>
          <w:color w:val="000000" w:themeColor="text1"/>
          <w:szCs w:val="24"/>
        </w:rPr>
        <w:instrText xml:space="preserve"> ADDIN EN.CITE &lt;EndNote&gt;&lt;Cite&gt;&lt;Author&gt;Blattberg&lt;/Author&gt;&lt;Year&gt;1995&lt;/Year&gt;&lt;RecNum&gt;36&lt;/RecNum&gt;&lt;DisplayText&gt;(Blattberg, Briesch et al.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instrText>
      </w:r>
      <w:r w:rsidR="008C6A2F" w:rsidRPr="000657DB">
        <w:rPr>
          <w:rFonts w:cs="Times New Roman"/>
          <w:color w:val="000000" w:themeColor="text1"/>
          <w:szCs w:val="24"/>
        </w:rPr>
        <w:fldChar w:fldCharType="separate"/>
      </w:r>
      <w:r w:rsidR="008C6A2F" w:rsidRPr="000657DB">
        <w:rPr>
          <w:rFonts w:cs="Times New Roman"/>
          <w:noProof/>
          <w:color w:val="000000" w:themeColor="text1"/>
          <w:szCs w:val="24"/>
        </w:rPr>
        <w:t>(</w:t>
      </w:r>
      <w:hyperlink w:anchor="_ENREF_11" w:tooltip="Blattberg, 1995 #36" w:history="1">
        <w:r w:rsidR="00780FE2" w:rsidRPr="000657DB">
          <w:rPr>
            <w:rFonts w:cs="Times New Roman"/>
            <w:noProof/>
            <w:color w:val="000000" w:themeColor="text1"/>
            <w:szCs w:val="24"/>
          </w:rPr>
          <w:t>Blattberg, Briesch et al. 1995</w:t>
        </w:r>
      </w:hyperlink>
      <w:r w:rsidR="008C6A2F" w:rsidRPr="000657DB">
        <w:rPr>
          <w:rFonts w:cs="Times New Roman"/>
          <w:noProof/>
          <w:color w:val="000000" w:themeColor="text1"/>
          <w:szCs w:val="24"/>
        </w:rPr>
        <w:t>)</w:t>
      </w:r>
      <w:r w:rsidR="008C6A2F" w:rsidRPr="000657DB">
        <w:rPr>
          <w:rFonts w:cs="Times New Roman"/>
          <w:color w:val="000000" w:themeColor="text1"/>
          <w:szCs w:val="24"/>
        </w:rPr>
        <w:fldChar w:fldCharType="end"/>
      </w:r>
      <w:r w:rsidR="00CD0E5B" w:rsidRPr="000657DB">
        <w:rPr>
          <w:rFonts w:cs="Times New Roman"/>
          <w:color w:val="000000" w:themeColor="text1"/>
          <w:szCs w:val="24"/>
        </w:rPr>
        <w:t xml:space="preserve">, exhibit (asymmetrical) competitive effect </w:t>
      </w:r>
      <w:r w:rsidR="00C05094" w:rsidRPr="000657DB">
        <w:rPr>
          <w:rFonts w:cs="Times New Roman"/>
          <w:color w:val="000000" w:themeColor="text1"/>
          <w:szCs w:val="24"/>
        </w:rPr>
        <w:fldChar w:fldCharType="begin">
          <w:fldData xml:space="preserve">PEVuZE5vdGU+PENpdGU+PEF1dGhvcj5XaXR0aW5rPC9BdXRob3I+PFllYXI+MTk4ODwvWWVhcj48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</w:fldData>
        </w:fldChar>
      </w:r>
      <w:r w:rsidR="00161F6F" w:rsidRPr="000657DB">
        <w:rPr>
          <w:rFonts w:cs="Times New Roman"/>
          <w:color w:val="000000" w:themeColor="text1"/>
          <w:szCs w:val="24"/>
        </w:rPr>
        <w:instrText xml:space="preserve"> ADDIN EN.CITE </w:instrText>
      </w:r>
      <w:r w:rsidR="00161F6F" w:rsidRPr="000657DB">
        <w:rPr>
          <w:rFonts w:cs="Times New Roman"/>
          <w:color w:val="000000" w:themeColor="text1"/>
          <w:szCs w:val="24"/>
        </w:rPr>
        <w:fldChar w:fldCharType="begin">
          <w:fldData xml:space="preserve">PEVuZE5vdGU+PENpdGU+PEF1dGhvcj5XaXR0aW5rPC9BdXRob3I+PFllYXI+MTk4ODwvWWVhcj48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</w:fldData>
        </w:fldChar>
      </w:r>
      <w:r w:rsidR="00161F6F" w:rsidRPr="000657DB">
        <w:rPr>
          <w:rFonts w:cs="Times New Roman"/>
          <w:color w:val="000000" w:themeColor="text1"/>
          <w:szCs w:val="24"/>
        </w:rPr>
        <w:instrText xml:space="preserve"> ADDIN EN.CITE.DATA </w:instrText>
      </w:r>
      <w:r w:rsidR="00161F6F" w:rsidRPr="000657DB">
        <w:rPr>
          <w:rFonts w:cs="Times New Roman"/>
          <w:color w:val="000000" w:themeColor="text1"/>
          <w:szCs w:val="24"/>
        </w:rPr>
      </w:r>
      <w:r w:rsidR="00161F6F" w:rsidRPr="000657DB">
        <w:rPr>
          <w:rFonts w:cs="Times New Roman"/>
          <w:color w:val="000000" w:themeColor="text1"/>
          <w:szCs w:val="24"/>
        </w:rPr>
        <w:fldChar w:fldCharType="end"/>
      </w:r>
      <w:r w:rsidR="00C05094" w:rsidRPr="000657DB">
        <w:rPr>
          <w:rFonts w:cs="Times New Roman"/>
          <w:color w:val="000000" w:themeColor="text1"/>
          <w:szCs w:val="24"/>
        </w:rPr>
      </w:r>
      <w:r w:rsidR="00C05094" w:rsidRPr="000657DB">
        <w:rPr>
          <w:rFonts w:cs="Times New Roman"/>
          <w:color w:val="000000" w:themeColor="text1"/>
          <w:szCs w:val="24"/>
        </w:rPr>
        <w:fldChar w:fldCharType="separate"/>
      </w:r>
      <w:r w:rsidR="00CD0E5B" w:rsidRPr="000657DB">
        <w:rPr>
          <w:rFonts w:cs="Times New Roman"/>
          <w:noProof/>
          <w:color w:val="000000" w:themeColor="text1"/>
          <w:szCs w:val="24"/>
        </w:rPr>
        <w:t>(</w:t>
      </w:r>
      <w:hyperlink w:anchor="_ENREF_80" w:tooltip="Wittink, 1988 #163" w:history="1">
        <w:r w:rsidR="00780FE2" w:rsidRPr="000657DB">
          <w:rPr>
            <w:rFonts w:cs="Times New Roman"/>
            <w:noProof/>
            <w:color w:val="000000" w:themeColor="text1"/>
            <w:szCs w:val="24"/>
          </w:rPr>
          <w:t>Wittink, Addona et al. 1988</w:t>
        </w:r>
      </w:hyperlink>
      <w:r w:rsidR="00CD0E5B" w:rsidRPr="000657DB">
        <w:rPr>
          <w:rFonts w:cs="Times New Roman"/>
          <w:noProof/>
          <w:color w:val="000000" w:themeColor="text1"/>
          <w:szCs w:val="24"/>
        </w:rPr>
        <w:t xml:space="preserve">, </w:t>
      </w:r>
      <w:hyperlink w:anchor="_ENREF_27" w:tooltip="Dekimpe, 1999 #92" w:history="1">
        <w:r w:rsidR="00780FE2" w:rsidRPr="000657DB">
          <w:rPr>
            <w:rFonts w:cs="Times New Roman"/>
            <w:noProof/>
            <w:color w:val="000000" w:themeColor="text1"/>
            <w:szCs w:val="24"/>
          </w:rPr>
          <w:t>Dekimpe, Hanssens et al. 1999</w:t>
        </w:r>
      </w:hyperlink>
      <w:r w:rsidR="00CD0E5B" w:rsidRPr="000657DB">
        <w:rPr>
          <w:rFonts w:cs="Times New Roman"/>
          <w:noProof/>
          <w:color w:val="000000" w:themeColor="text1"/>
          <w:szCs w:val="24"/>
        </w:rPr>
        <w:t xml:space="preserve">, </w:t>
      </w:r>
      <w:hyperlink w:anchor="_ENREF_75" w:tooltip="Wedel, 2004 #6" w:history="1">
        <w:r w:rsidR="00780FE2" w:rsidRPr="000657DB">
          <w:rPr>
            <w:rFonts w:cs="Times New Roman"/>
            <w:noProof/>
            <w:color w:val="000000" w:themeColor="text1"/>
            <w:szCs w:val="24"/>
          </w:rPr>
          <w:t>Wedel and Zhang 2004</w:t>
        </w:r>
      </w:hyperlink>
      <w:r w:rsidR="00CD0E5B" w:rsidRPr="000657DB">
        <w:rPr>
          <w:rFonts w:cs="Times New Roman"/>
          <w:noProof/>
          <w:color w:val="000000" w:themeColor="text1"/>
          <w:szCs w:val="24"/>
        </w:rPr>
        <w:t xml:space="preserve">, </w:t>
      </w:r>
      <w:hyperlink w:anchor="_ENREF_5" w:tooltip="Andrews, 2008 #717" w:history="1">
        <w:r w:rsidR="00780FE2" w:rsidRPr="000657DB">
          <w:rPr>
            <w:rFonts w:cs="Times New Roman"/>
            <w:noProof/>
            <w:color w:val="000000" w:themeColor="text1"/>
            <w:szCs w:val="24"/>
          </w:rPr>
          <w:t>Andrews, Currim et al. 2008</w:t>
        </w:r>
      </w:hyperlink>
      <w:r w:rsidR="00CD0E5B" w:rsidRPr="000657DB">
        <w:rPr>
          <w:rFonts w:cs="Times New Roman"/>
          <w:noProof/>
          <w:color w:val="000000" w:themeColor="text1"/>
          <w:szCs w:val="24"/>
        </w:rPr>
        <w:t>)</w:t>
      </w:r>
      <w:r w:rsidR="00C05094" w:rsidRPr="000657DB">
        <w:rPr>
          <w:rFonts w:cs="Times New Roman"/>
          <w:color w:val="000000" w:themeColor="text1"/>
          <w:szCs w:val="24"/>
        </w:rPr>
        <w:fldChar w:fldCharType="end"/>
      </w:r>
      <w:r w:rsidR="00CD0E5B" w:rsidRPr="000657DB">
        <w:rPr>
          <w:rFonts w:cs="Times New Roman"/>
          <w:color w:val="000000" w:themeColor="text1"/>
          <w:szCs w:val="24"/>
        </w:rPr>
        <w:t>, lead to purchase acceleration and anticipation</w:t>
      </w:r>
      <w:r w:rsidR="00C05094" w:rsidRPr="000657DB">
        <w:rPr>
          <w:rFonts w:cs="Times New Roman"/>
          <w:color w:val="000000" w:themeColor="text1"/>
          <w:szCs w:val="24"/>
        </w:rPr>
        <w:t xml:space="preserve"> </w:t>
      </w:r>
      <w:r w:rsidR="00C05094" w:rsidRPr="000657DB">
        <w:rPr>
          <w:rFonts w:cs="Times New Roman"/>
          <w:color w:val="000000" w:themeColor="text1"/>
          <w:szCs w:val="24"/>
        </w:rPr>
        <w:fldChar w:fldCharType="begin"/>
      </w:r>
      <w:r w:rsidR="00161F6F" w:rsidRPr="000657DB">
        <w:rPr>
          <w:rFonts w:cs="Times New Roman"/>
          <w:color w:val="000000" w:themeColor="text1"/>
          <w:szCs w:val="24"/>
        </w:rPr>
        <w:instrText xml:space="preserve"> ADDIN EN.CITE &lt;EndNote&gt;&lt;Cite&gt;&lt;Author&gt;Mace&lt;/Author&gt;&lt;Year&gt;2004&lt;/Year&gt;&lt;RecNum&gt;20&lt;/RecNum&gt;&lt;DisplayText&gt;(Van Heerde, Gupta et al. 2003, Mace and Neslin 2004)&lt;/DisplayText&gt;&lt;record&gt;&lt;rec-number&gt;20&lt;/rec-number&gt;&lt;foreign-keys&gt;&lt;key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00C05094" w:rsidRPr="000657DB">
        <w:rPr>
          <w:rFonts w:cs="Times New Roman"/>
          <w:color w:val="000000" w:themeColor="text1"/>
          <w:szCs w:val="24"/>
        </w:rPr>
        <w:fldChar w:fldCharType="separate"/>
      </w:r>
      <w:r w:rsidR="00C05094" w:rsidRPr="000657DB">
        <w:rPr>
          <w:rFonts w:cs="Times New Roman"/>
          <w:noProof/>
          <w:color w:val="000000" w:themeColor="text1"/>
          <w:szCs w:val="24"/>
        </w:rPr>
        <w:t>(</w:t>
      </w:r>
      <w:hyperlink w:anchor="_ENREF_73" w:tooltip="Van Heerde, 2003 #49" w:history="1">
        <w:r w:rsidR="00780FE2" w:rsidRPr="000657DB">
          <w:rPr>
            <w:rFonts w:cs="Times New Roman"/>
            <w:noProof/>
            <w:color w:val="000000" w:themeColor="text1"/>
            <w:szCs w:val="24"/>
          </w:rPr>
          <w:t>Van Heerde, Gupta et al. 2003</w:t>
        </w:r>
      </w:hyperlink>
      <w:r w:rsidR="00C05094" w:rsidRPr="000657DB">
        <w:rPr>
          <w:rFonts w:cs="Times New Roman"/>
          <w:noProof/>
          <w:color w:val="000000" w:themeColor="text1"/>
          <w:szCs w:val="24"/>
        </w:rPr>
        <w:t xml:space="preserve">, </w:t>
      </w:r>
      <w:hyperlink w:anchor="_ENREF_48" w:tooltip="Mace, 2004 #20" w:history="1">
        <w:r w:rsidR="00780FE2" w:rsidRPr="000657DB">
          <w:rPr>
            <w:rFonts w:cs="Times New Roman"/>
            <w:noProof/>
            <w:color w:val="000000" w:themeColor="text1"/>
            <w:szCs w:val="24"/>
          </w:rPr>
          <w:t>Mace and Neslin 2004</w:t>
        </w:r>
      </w:hyperlink>
      <w:r w:rsidR="00C05094" w:rsidRPr="000657DB">
        <w:rPr>
          <w:rFonts w:cs="Times New Roman"/>
          <w:noProof/>
          <w:color w:val="000000" w:themeColor="text1"/>
          <w:szCs w:val="24"/>
        </w:rPr>
        <w:t>)</w:t>
      </w:r>
      <w:r w:rsidR="00C05094" w:rsidRPr="000657DB">
        <w:rPr>
          <w:rFonts w:cs="Times New Roman"/>
          <w:color w:val="000000" w:themeColor="text1"/>
          <w:szCs w:val="24"/>
        </w:rPr>
        <w:fldChar w:fldCharType="end"/>
      </w:r>
      <w:r w:rsidR="009409F9" w:rsidRPr="000657DB">
        <w:rPr>
          <w:rFonts w:cs="Times New Roman"/>
          <w:color w:val="000000" w:themeColor="text1"/>
          <w:szCs w:val="24"/>
        </w:rPr>
        <w:t>.</w:t>
      </w:r>
      <w:r w:rsidR="008C6A2F" w:rsidRPr="000657DB">
        <w:rPr>
          <w:rFonts w:cs="Times New Roman"/>
          <w:color w:val="000000" w:themeColor="text1"/>
          <w:szCs w:val="24"/>
        </w:rPr>
        <w:t xml:space="preserve"> </w:t>
      </w:r>
    </w:p>
    <w:p w14:paraId="6BC0A201" w14:textId="77777777" w:rsidR="009B1AEA" w:rsidRPr="000657DB" w:rsidDel="002D496F" w:rsidRDefault="009B1AEA" w:rsidP="001C357A">
      <w:pPr>
        <w:spacing w:after="0" w:line="360" w:lineRule="auto"/>
        <w:rPr>
          <w:del w:id="316" w:author="Soopramanien, Didier" w:date="2017-09-07T16:30:00Z"/>
          <w:rFonts w:cs="Times New Roman"/>
          <w:color w:val="000000" w:themeColor="text1"/>
          <w:szCs w:val="24"/>
        </w:rPr>
      </w:pPr>
    </w:p>
    <w:p w14:paraId="5813F57A" w14:textId="74F08E73" w:rsidR="005A023C" w:rsidRPr="000657DB" w:rsidRDefault="001D47FE" w:rsidP="001C357A">
      <w:pPr>
        <w:spacing w:after="0" w:line="360" w:lineRule="auto"/>
        <w:rPr>
          <w:rFonts w:cs="Times New Roman"/>
          <w:color w:val="000000" w:themeColor="text1"/>
          <w:szCs w:val="24"/>
        </w:rPr>
      </w:pPr>
      <w:ins w:id="317" w:author="Soopramanien, Didier" w:date="2017-09-06T21:21:00Z">
        <w:r>
          <w:rPr>
            <w:rFonts w:cs="Times New Roman"/>
            <w:color w:val="000000" w:themeColor="text1"/>
            <w:szCs w:val="24"/>
          </w:rPr>
          <w:t>Some studies have</w:t>
        </w:r>
      </w:ins>
      <w:del w:id="318" w:author="Soopramanien, Didier" w:date="2017-09-06T21:21:00Z">
        <w:r w:rsidR="003B5C7E" w:rsidRPr="000657DB" w:rsidDel="001D47FE">
          <w:rPr>
            <w:rFonts w:cs="Times New Roman"/>
            <w:color w:val="000000" w:themeColor="text1"/>
            <w:szCs w:val="24"/>
          </w:rPr>
          <w:delText>Other</w:delText>
        </w:r>
        <w:r w:rsidR="00A34FAA" w:rsidRPr="000657DB" w:rsidDel="001D47FE">
          <w:rPr>
            <w:rFonts w:cs="Times New Roman"/>
            <w:color w:val="000000" w:themeColor="text1"/>
            <w:szCs w:val="24"/>
          </w:rPr>
          <w:delText xml:space="preserve"> studies</w:delText>
        </w:r>
      </w:del>
      <w:r w:rsidR="003B5C7E" w:rsidRPr="000657DB">
        <w:rPr>
          <w:rFonts w:cs="Times New Roman"/>
          <w:color w:val="000000" w:themeColor="text1"/>
          <w:szCs w:val="24"/>
        </w:rPr>
        <w:t xml:space="preserve"> </w:t>
      </w:r>
      <w:ins w:id="319" w:author="Soopramanien, Didier" w:date="2017-09-06T21:22:00Z">
        <w:r>
          <w:rPr>
            <w:rFonts w:cs="Times New Roman"/>
            <w:color w:val="000000" w:themeColor="text1"/>
            <w:szCs w:val="24"/>
          </w:rPr>
          <w:t>however shown</w:t>
        </w:r>
      </w:ins>
      <w:del w:id="320" w:author="Soopramanien, Didier" w:date="2017-09-06T21:22:00Z">
        <w:r w:rsidR="005A023C" w:rsidRPr="000657DB" w:rsidDel="001D47FE">
          <w:rPr>
            <w:rFonts w:cs="Times New Roman"/>
            <w:color w:val="000000" w:themeColor="text1"/>
            <w:szCs w:val="24"/>
          </w:rPr>
          <w:delText>reveal</w:delText>
        </w:r>
      </w:del>
      <w:r w:rsidR="005A023C" w:rsidRPr="000657DB">
        <w:rPr>
          <w:rFonts w:cs="Times New Roman"/>
          <w:color w:val="000000" w:themeColor="text1"/>
          <w:szCs w:val="24"/>
        </w:rPr>
        <w:t xml:space="preserve"> that the effect of prices and promotions may change over time</w:t>
      </w:r>
      <w:r w:rsidR="005A023C" w:rsidRPr="000657DB">
        <w:rPr>
          <w:rFonts w:cs="Times New Roman"/>
          <w:bCs/>
          <w:color w:val="000000" w:themeColor="text1"/>
        </w:rPr>
        <w:t xml:space="preserve"> </w:t>
      </w:r>
      <w:r w:rsidR="00E446EB" w:rsidRPr="000657DB">
        <w:rPr>
          <w:rFonts w:cs="Times New Roman"/>
          <w:bCs/>
          <w:color w:val="000000" w:themeColor="text1"/>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c2VhcmNoPC9zZWNvbmRhcnktdGl0bGU+PC90aXRsZXM+PHBlcmlvZGljYWw+PGZ1bGwtdGl0bGU+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</w:fldData>
        </w:fldChar>
      </w:r>
      <w:r w:rsidR="00161F6F" w:rsidRPr="000657DB">
        <w:rPr>
          <w:rFonts w:cs="Times New Roman"/>
          <w:bCs/>
          <w:color w:val="000000" w:themeColor="text1"/>
        </w:rPr>
        <w:instrText xml:space="preserve"> ADDIN EN.CITE </w:instrText>
      </w:r>
      <w:r w:rsidR="00161F6F" w:rsidRPr="000657DB">
        <w:rPr>
          <w:rFonts w:cs="Times New Roman"/>
          <w:bCs/>
          <w:color w:val="000000" w:themeColor="text1"/>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c2VhcmNoPC9zZWNvbmRhcnktdGl0bGU+PC90aXRsZXM+PHBlcmlvZGljYWw+PGZ1bGwtdGl0bGU+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</w:fldData>
        </w:fldChar>
      </w:r>
      <w:r w:rsidR="00161F6F" w:rsidRPr="000657DB">
        <w:rPr>
          <w:rFonts w:cs="Times New Roman"/>
          <w:bCs/>
          <w:color w:val="000000" w:themeColor="text1"/>
        </w:rPr>
        <w:instrText xml:space="preserve"> ADDIN EN.CITE.DATA </w:instrText>
      </w:r>
      <w:r w:rsidR="00161F6F" w:rsidRPr="000657DB">
        <w:rPr>
          <w:rFonts w:cs="Times New Roman"/>
          <w:bCs/>
          <w:color w:val="000000" w:themeColor="text1"/>
        </w:rPr>
      </w:r>
      <w:r w:rsidR="00161F6F" w:rsidRPr="000657DB">
        <w:rPr>
          <w:rFonts w:cs="Times New Roman"/>
          <w:bCs/>
          <w:color w:val="000000" w:themeColor="text1"/>
        </w:rPr>
        <w:fldChar w:fldCharType="end"/>
      </w:r>
      <w:r w:rsidR="00E446EB" w:rsidRPr="000657DB">
        <w:rPr>
          <w:rFonts w:cs="Times New Roman"/>
          <w:bCs/>
          <w:color w:val="000000" w:themeColor="text1"/>
        </w:rPr>
      </w:r>
      <w:r w:rsidR="00E446EB" w:rsidRPr="000657DB">
        <w:rPr>
          <w:rFonts w:cs="Times New Roman"/>
          <w:bCs/>
          <w:color w:val="000000" w:themeColor="text1"/>
        </w:rPr>
        <w:fldChar w:fldCharType="separate"/>
      </w:r>
      <w:r w:rsidR="00E446EB" w:rsidRPr="000657DB">
        <w:rPr>
          <w:rFonts w:cs="Times New Roman"/>
          <w:bCs/>
          <w:noProof/>
          <w:color w:val="000000" w:themeColor="text1"/>
        </w:rPr>
        <w:t xml:space="preserve">(e.g. </w:t>
      </w:r>
      <w:hyperlink w:anchor="_ENREF_45" w:tooltip="Little, 1966 #688" w:history="1">
        <w:r w:rsidR="00780FE2" w:rsidRPr="000657DB">
          <w:rPr>
            <w:rFonts w:cs="Times New Roman"/>
            <w:bCs/>
            <w:noProof/>
            <w:color w:val="000000" w:themeColor="text1"/>
          </w:rPr>
          <w:t>Little 1966</w:t>
        </w:r>
      </w:hyperlink>
      <w:r w:rsidR="00E446EB" w:rsidRPr="000657DB">
        <w:rPr>
          <w:rFonts w:cs="Times New Roman"/>
          <w:bCs/>
          <w:noProof/>
          <w:color w:val="000000" w:themeColor="text1"/>
        </w:rPr>
        <w:t xml:space="preserve">, </w:t>
      </w:r>
      <w:hyperlink w:anchor="_ENREF_54" w:tooltip="Morrison, 1966 #691" w:history="1">
        <w:r w:rsidR="00780FE2" w:rsidRPr="000657DB">
          <w:rPr>
            <w:rFonts w:cs="Times New Roman"/>
            <w:bCs/>
            <w:noProof/>
            <w:color w:val="000000" w:themeColor="text1"/>
          </w:rPr>
          <w:t>Morrison 1966</w:t>
        </w:r>
      </w:hyperlink>
      <w:r w:rsidR="00E446EB" w:rsidRPr="000657DB">
        <w:rPr>
          <w:rFonts w:cs="Times New Roman"/>
          <w:bCs/>
          <w:noProof/>
          <w:color w:val="000000" w:themeColor="text1"/>
        </w:rPr>
        <w:t xml:space="preserve">, </w:t>
      </w:r>
      <w:hyperlink w:anchor="_ENREF_57" w:tooltip="Myers, 1970 #693" w:history="1">
        <w:r w:rsidR="00780FE2" w:rsidRPr="000657DB">
          <w:rPr>
            <w:rFonts w:cs="Times New Roman"/>
            <w:bCs/>
            <w:noProof/>
            <w:color w:val="000000" w:themeColor="text1"/>
          </w:rPr>
          <w:t>Myers and Nicosia 1970</w:t>
        </w:r>
      </w:hyperlink>
      <w:r w:rsidR="00E446EB" w:rsidRPr="000657DB">
        <w:rPr>
          <w:rFonts w:cs="Times New Roman"/>
          <w:bCs/>
          <w:noProof/>
          <w:color w:val="000000" w:themeColor="text1"/>
        </w:rPr>
        <w:t xml:space="preserve">, </w:t>
      </w:r>
      <w:hyperlink w:anchor="_ENREF_56" w:tooltip="Myers, 1971 #692" w:history="1">
        <w:r w:rsidR="00780FE2" w:rsidRPr="000657DB">
          <w:rPr>
            <w:rFonts w:cs="Times New Roman"/>
            <w:bCs/>
            <w:noProof/>
            <w:color w:val="000000" w:themeColor="text1"/>
          </w:rPr>
          <w:t>Myers 1971</w:t>
        </w:r>
      </w:hyperlink>
      <w:r w:rsidR="00E446EB" w:rsidRPr="000657DB">
        <w:rPr>
          <w:rFonts w:cs="Times New Roman"/>
          <w:bCs/>
          <w:noProof/>
          <w:color w:val="000000" w:themeColor="text1"/>
        </w:rPr>
        <w:t xml:space="preserve">, </w:t>
      </w:r>
      <w:hyperlink w:anchor="_ENREF_41" w:tooltip="Houston, 1975 #687" w:history="1">
        <w:r w:rsidR="00780FE2" w:rsidRPr="000657DB">
          <w:rPr>
            <w:rFonts w:cs="Times New Roman"/>
            <w:bCs/>
            <w:noProof/>
            <w:color w:val="000000" w:themeColor="text1"/>
          </w:rPr>
          <w:t>Houston and Weiss 1975</w:t>
        </w:r>
      </w:hyperlink>
      <w:r w:rsidR="00E446EB" w:rsidRPr="000657DB">
        <w:rPr>
          <w:rFonts w:cs="Times New Roman"/>
          <w:bCs/>
          <w:noProof/>
          <w:color w:val="000000" w:themeColor="text1"/>
        </w:rPr>
        <w:t xml:space="preserve">, </w:t>
      </w:r>
      <w:hyperlink w:anchor="_ENREF_53" w:tooltip="Monroe, 1975 #690" w:history="1">
        <w:r w:rsidR="00780FE2" w:rsidRPr="000657DB">
          <w:rPr>
            <w:rFonts w:cs="Times New Roman"/>
            <w:bCs/>
            <w:noProof/>
            <w:color w:val="000000" w:themeColor="text1"/>
          </w:rPr>
          <w:t>Monroe and Guiltinan 1975</w:t>
        </w:r>
      </w:hyperlink>
      <w:r w:rsidR="00E446EB" w:rsidRPr="000657DB">
        <w:rPr>
          <w:rFonts w:cs="Times New Roman"/>
          <w:bCs/>
          <w:noProof/>
          <w:color w:val="000000" w:themeColor="text1"/>
        </w:rPr>
        <w:t xml:space="preserve">, </w:t>
      </w:r>
      <w:hyperlink w:anchor="_ENREF_52" w:tooltip="Moinpour, 1976 #689" w:history="1">
        <w:r w:rsidR="00780FE2" w:rsidRPr="000657DB">
          <w:rPr>
            <w:rFonts w:cs="Times New Roman"/>
            <w:bCs/>
            <w:noProof/>
            <w:color w:val="000000" w:themeColor="text1"/>
          </w:rPr>
          <w:t>Moinpour, McCullough et al. 1976</w:t>
        </w:r>
      </w:hyperlink>
      <w:r w:rsidR="00E446EB" w:rsidRPr="000657DB">
        <w:rPr>
          <w:rFonts w:cs="Times New Roman"/>
          <w:bCs/>
          <w:noProof/>
          <w:color w:val="000000" w:themeColor="text1"/>
        </w:rPr>
        <w:t xml:space="preserve">, </w:t>
      </w:r>
      <w:hyperlink w:anchor="_ENREF_77" w:tooltip="Wildt, 1976 #635" w:history="1">
        <w:r w:rsidR="00780FE2" w:rsidRPr="000657DB">
          <w:rPr>
            <w:rFonts w:cs="Times New Roman"/>
            <w:bCs/>
            <w:noProof/>
            <w:color w:val="000000" w:themeColor="text1"/>
          </w:rPr>
          <w:t>Wildt 1976</w:t>
        </w:r>
      </w:hyperlink>
      <w:r w:rsidR="00E446EB" w:rsidRPr="000657DB">
        <w:rPr>
          <w:rFonts w:cs="Times New Roman"/>
          <w:bCs/>
          <w:noProof/>
          <w:color w:val="000000" w:themeColor="text1"/>
        </w:rPr>
        <w:t xml:space="preserve">, </w:t>
      </w:r>
      <w:hyperlink w:anchor="_ENREF_76" w:tooltip="Wichern, 1977 #694" w:history="1">
        <w:r w:rsidR="00780FE2" w:rsidRPr="000657DB">
          <w:rPr>
            <w:rFonts w:cs="Times New Roman"/>
            <w:bCs/>
            <w:noProof/>
            <w:color w:val="000000" w:themeColor="text1"/>
          </w:rPr>
          <w:t>Wichern and Jones 1977</w:t>
        </w:r>
      </w:hyperlink>
      <w:r w:rsidR="00E446EB" w:rsidRPr="000657DB">
        <w:rPr>
          <w:rFonts w:cs="Times New Roman"/>
          <w:bCs/>
          <w:noProof/>
          <w:color w:val="000000" w:themeColor="text1"/>
        </w:rPr>
        <w:t xml:space="preserve">, </w:t>
      </w:r>
      <w:hyperlink w:anchor="_ENREF_79" w:tooltip="Winer, 1979 #221" w:history="1">
        <w:r w:rsidR="00780FE2" w:rsidRPr="000657DB">
          <w:rPr>
            <w:rFonts w:cs="Times New Roman"/>
            <w:bCs/>
            <w:noProof/>
            <w:color w:val="000000" w:themeColor="text1"/>
          </w:rPr>
          <w:t>Winer 1979</w:t>
        </w:r>
      </w:hyperlink>
      <w:r w:rsidR="00E446EB" w:rsidRPr="000657DB">
        <w:rPr>
          <w:rFonts w:cs="Times New Roman"/>
          <w:bCs/>
          <w:noProof/>
          <w:color w:val="000000" w:themeColor="text1"/>
        </w:rPr>
        <w:t xml:space="preserve">, </w:t>
      </w:r>
      <w:hyperlink w:anchor="_ENREF_49" w:tooltip="Mahajan, 1980 #220" w:history="1">
        <w:r w:rsidR="00780FE2" w:rsidRPr="000657DB">
          <w:rPr>
            <w:rFonts w:cs="Times New Roman"/>
            <w:bCs/>
            <w:noProof/>
            <w:color w:val="000000" w:themeColor="text1"/>
          </w:rPr>
          <w:t>Mahajan, Bretschneider et al. 1980</w:t>
        </w:r>
      </w:hyperlink>
      <w:r w:rsidR="00E446EB" w:rsidRPr="000657DB">
        <w:rPr>
          <w:rFonts w:cs="Times New Roman"/>
          <w:bCs/>
          <w:noProof/>
          <w:color w:val="000000" w:themeColor="text1"/>
        </w:rPr>
        <w:t>)</w:t>
      </w:r>
      <w:r w:rsidR="00E446EB" w:rsidRPr="000657DB">
        <w:rPr>
          <w:rFonts w:cs="Times New Roman"/>
          <w:bCs/>
          <w:color w:val="000000" w:themeColor="text1"/>
        </w:rPr>
        <w:fldChar w:fldCharType="end"/>
      </w:r>
      <w:r w:rsidR="00E446EB" w:rsidRPr="000657DB">
        <w:rPr>
          <w:rFonts w:cs="Times New Roman"/>
          <w:bCs/>
          <w:color w:val="000000" w:themeColor="text1"/>
        </w:rPr>
        <w:t xml:space="preserve">. </w:t>
      </w:r>
      <w:r w:rsidR="001C357A" w:rsidRPr="000657DB">
        <w:rPr>
          <w:rFonts w:cs="Times New Roman"/>
          <w:bCs/>
          <w:color w:val="000000" w:themeColor="text1"/>
        </w:rPr>
        <w:t xml:space="preserve"> </w:t>
      </w:r>
      <w:hyperlink w:anchor="_ENREF_77" w:tooltip="Wildt, 1976 #635" w:history="1">
        <w:r w:rsidR="00780FE2" w:rsidRPr="000657DB">
          <w:rPr>
            <w:rFonts w:cs="Times New Roman"/>
            <w:bCs/>
            <w:color w:val="000000" w:themeColor="text1"/>
          </w:rPr>
          <w:fldChar w:fldCharType="begin"/>
        </w:r>
        <w:r w:rsidR="00780FE2" w:rsidRPr="000657DB">
          <w:rPr>
            <w:rFonts w:cs="Times New Roman"/>
            <w:bCs/>
            <w:color w:val="000000" w:themeColor="text1"/>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Association&lt;/secondary-title&gt;&lt;/titles&gt;&lt;pages&gt;466-472&lt;/pages&gt;&lt;dates&gt;&lt;year&gt;1976&lt;/year&gt;&lt;/dates&gt;&lt;urls&gt;&lt;/urls&gt;&lt;/record&gt;&lt;/Cite&gt;&lt;/EndNote&gt;</w:instrText>
        </w:r>
        <w:r w:rsidR="00780FE2" w:rsidRPr="000657DB">
          <w:rPr>
            <w:rFonts w:cs="Times New Roman"/>
            <w:bCs/>
            <w:color w:val="000000" w:themeColor="text1"/>
          </w:rPr>
          <w:fldChar w:fldCharType="separate"/>
        </w:r>
        <w:r w:rsidR="00780FE2" w:rsidRPr="000657DB">
          <w:rPr>
            <w:rFonts w:cs="Times New Roman"/>
            <w:bCs/>
            <w:noProof/>
            <w:color w:val="000000" w:themeColor="text1"/>
          </w:rPr>
          <w:t>Wildt (1976)</w:t>
        </w:r>
        <w:r w:rsidR="00780FE2" w:rsidRPr="000657DB">
          <w:rPr>
            <w:rFonts w:cs="Times New Roman"/>
            <w:bCs/>
            <w:color w:val="000000" w:themeColor="text1"/>
          </w:rPr>
          <w:fldChar w:fldCharType="end"/>
        </w:r>
      </w:hyperlink>
      <w:r w:rsidR="001C357A" w:rsidRPr="000657DB">
        <w:rPr>
          <w:rFonts w:cs="Times New Roman"/>
          <w:bCs/>
          <w:color w:val="000000" w:themeColor="text1"/>
        </w:rPr>
        <w:t xml:space="preserve"> and </w:t>
      </w:r>
      <w:hyperlink w:anchor="_ENREF_78" w:tooltip="Wildt, 1983 #218" w:history="1">
        <w:r w:rsidR="00780FE2" w:rsidRPr="000657DB">
          <w:rPr>
            <w:rFonts w:cs="Times New Roman"/>
            <w:bCs/>
            <w:color w:val="000000" w:themeColor="text1"/>
          </w:rPr>
          <w:fldChar w:fldCharType="begin"/>
        </w:r>
        <w:r w:rsidR="00780FE2" w:rsidRPr="000657DB">
          <w:rPr>
            <w:rFonts w:cs="Times New Roman"/>
            <w:bCs/>
            <w:color w:val="000000" w:themeColor="text1"/>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780FE2" w:rsidRPr="000657DB">
          <w:rPr>
            <w:rFonts w:cs="Times New Roman"/>
            <w:bCs/>
            <w:color w:val="000000" w:themeColor="text1"/>
          </w:rPr>
          <w:fldChar w:fldCharType="separate"/>
        </w:r>
        <w:r w:rsidR="00780FE2" w:rsidRPr="000657DB">
          <w:rPr>
            <w:rFonts w:cs="Times New Roman"/>
            <w:bCs/>
            <w:noProof/>
            <w:color w:val="000000" w:themeColor="text1"/>
          </w:rPr>
          <w:t>Wildt and Winer (1983)</w:t>
        </w:r>
        <w:r w:rsidR="00780FE2" w:rsidRPr="000657DB">
          <w:rPr>
            <w:rFonts w:cs="Times New Roman"/>
            <w:bCs/>
            <w:color w:val="000000" w:themeColor="text1"/>
          </w:rPr>
          <w:fldChar w:fldCharType="end"/>
        </w:r>
      </w:hyperlink>
      <w:r w:rsidR="001C357A" w:rsidRPr="000657DB">
        <w:rPr>
          <w:rFonts w:cs="Times New Roman"/>
          <w:color w:val="000000" w:themeColor="text1"/>
          <w:szCs w:val="24"/>
        </w:rPr>
        <w:t xml:space="preserve"> attribute the change </w:t>
      </w:r>
      <w:del w:id="321" w:author="Soopramanien, Didier" w:date="2017-09-06T21:22:00Z">
        <w:r w:rsidR="001C357A" w:rsidRPr="000657DB" w:rsidDel="001D47FE">
          <w:rPr>
            <w:rFonts w:cs="Times New Roman"/>
            <w:color w:val="000000" w:themeColor="text1"/>
            <w:szCs w:val="24"/>
          </w:rPr>
          <w:delText xml:space="preserve">of </w:delText>
        </w:r>
      </w:del>
      <w:ins w:id="322" w:author="Soopramanien, Didier" w:date="2017-09-06T21:22:00Z">
        <w:r>
          <w:rPr>
            <w:rFonts w:cs="Times New Roman"/>
            <w:color w:val="000000" w:themeColor="text1"/>
            <w:szCs w:val="24"/>
          </w:rPr>
          <w:t xml:space="preserve">in </w:t>
        </w:r>
      </w:ins>
      <w:r w:rsidR="001C357A" w:rsidRPr="000657DB">
        <w:rPr>
          <w:rFonts w:cs="Times New Roman"/>
          <w:color w:val="000000" w:themeColor="text1"/>
          <w:szCs w:val="24"/>
        </w:rPr>
        <w:t xml:space="preserve">the effect of the marketing activities to the change </w:t>
      </w:r>
      <w:ins w:id="323" w:author="Soopramanien, Didier" w:date="2017-09-07T16:31:00Z">
        <w:r w:rsidR="002D496F">
          <w:rPr>
            <w:rFonts w:cs="Times New Roman"/>
            <w:color w:val="000000" w:themeColor="text1"/>
            <w:szCs w:val="24"/>
          </w:rPr>
          <w:t>in</w:t>
        </w:r>
      </w:ins>
      <w:del w:id="324" w:author="Soopramanien, Didier" w:date="2017-09-07T16:31:00Z">
        <w:r w:rsidR="001C357A" w:rsidRPr="000657DB" w:rsidDel="002D496F">
          <w:rPr>
            <w:rFonts w:cs="Times New Roman"/>
            <w:color w:val="000000" w:themeColor="text1"/>
            <w:szCs w:val="24"/>
          </w:rPr>
          <w:delText>of</w:delText>
        </w:r>
      </w:del>
      <w:r w:rsidR="001C357A" w:rsidRPr="000657DB">
        <w:rPr>
          <w:rFonts w:cs="Times New Roman"/>
          <w:color w:val="000000" w:themeColor="text1"/>
          <w:szCs w:val="24"/>
        </w:rPr>
        <w:t xml:space="preserve"> economic conditions, </w:t>
      </w:r>
      <w:r w:rsidR="005A023C" w:rsidRPr="000657DB">
        <w:rPr>
          <w:rFonts w:cs="Times New Roman"/>
          <w:color w:val="000000" w:themeColor="text1"/>
          <w:szCs w:val="24"/>
        </w:rPr>
        <w:t xml:space="preserve">consumer tastes, and </w:t>
      </w:r>
      <w:r w:rsidR="001C357A" w:rsidRPr="000657DB">
        <w:rPr>
          <w:rFonts w:cs="Times New Roman"/>
          <w:color w:val="000000" w:themeColor="text1"/>
          <w:szCs w:val="24"/>
        </w:rPr>
        <w:t>competiti</w:t>
      </w:r>
      <w:ins w:id="325" w:author="Soopramanien, Didier" w:date="2017-09-07T16:31:00Z">
        <w:r w:rsidR="002D496F">
          <w:rPr>
            <w:rFonts w:cs="Times New Roman"/>
            <w:color w:val="000000" w:themeColor="text1"/>
            <w:szCs w:val="24"/>
          </w:rPr>
          <w:t xml:space="preserve">ve </w:t>
        </w:r>
      </w:ins>
      <w:del w:id="326" w:author="Soopramanien, Didier" w:date="2017-09-07T16:31:00Z">
        <w:r w:rsidR="001C357A" w:rsidRPr="000657DB" w:rsidDel="002D496F">
          <w:rPr>
            <w:rFonts w:cs="Times New Roman"/>
            <w:color w:val="000000" w:themeColor="text1"/>
            <w:szCs w:val="24"/>
          </w:rPr>
          <w:delText>on situations</w:delText>
        </w:r>
      </w:del>
      <w:ins w:id="327" w:author="Soopramanien, Didier" w:date="2017-09-07T16:31:00Z">
        <w:r w:rsidR="002D496F">
          <w:rPr>
            <w:rFonts w:cs="Times New Roman"/>
            <w:color w:val="000000" w:themeColor="text1"/>
            <w:szCs w:val="24"/>
          </w:rPr>
          <w:t>environment</w:t>
        </w:r>
      </w:ins>
      <w:r w:rsidR="005A023C" w:rsidRPr="000657DB">
        <w:rPr>
          <w:rFonts w:cs="Times New Roman"/>
          <w:color w:val="000000" w:themeColor="text1"/>
          <w:szCs w:val="24"/>
        </w:rPr>
        <w:t xml:space="preserve"> etc. Customers may</w:t>
      </w:r>
      <w:ins w:id="328" w:author="Soopramanien, Didier" w:date="2017-09-06T21:17:00Z">
        <w:r>
          <w:rPr>
            <w:rFonts w:cs="Times New Roman"/>
            <w:color w:val="000000" w:themeColor="text1"/>
            <w:szCs w:val="24"/>
          </w:rPr>
          <w:t>,</w:t>
        </w:r>
      </w:ins>
      <w:r w:rsidR="005A023C" w:rsidRPr="000657DB">
        <w:rPr>
          <w:rFonts w:cs="Times New Roman"/>
          <w:color w:val="000000" w:themeColor="text1"/>
          <w:szCs w:val="24"/>
        </w:rPr>
        <w:t xml:space="preserve"> </w:t>
      </w:r>
      <w:ins w:id="329" w:author="Soopramanien, Didier" w:date="2017-09-06T21:17:00Z">
        <w:r>
          <w:rPr>
            <w:rFonts w:cs="Times New Roman"/>
            <w:color w:val="000000" w:themeColor="text1"/>
            <w:szCs w:val="24"/>
          </w:rPr>
          <w:t>for instance</w:t>
        </w:r>
      </w:ins>
      <w:ins w:id="330" w:author="Soopramanien, Didier" w:date="2017-09-06T21:18:00Z">
        <w:r>
          <w:rPr>
            <w:rFonts w:cs="Times New Roman"/>
            <w:color w:val="000000" w:themeColor="text1"/>
            <w:szCs w:val="24"/>
          </w:rPr>
          <w:t>,</w:t>
        </w:r>
      </w:ins>
      <w:ins w:id="331" w:author="Soopramanien, Didier" w:date="2017-09-06T21:17:00Z">
        <w:r>
          <w:rPr>
            <w:rFonts w:cs="Times New Roman"/>
            <w:color w:val="000000" w:themeColor="text1"/>
            <w:szCs w:val="24"/>
          </w:rPr>
          <w:t xml:space="preserve"> become more </w:t>
        </w:r>
      </w:ins>
      <w:ins w:id="332" w:author="Soopramanien, Didier" w:date="2017-09-06T21:18:00Z">
        <w:r>
          <w:rPr>
            <w:rFonts w:cs="Times New Roman"/>
            <w:color w:val="000000" w:themeColor="text1"/>
            <w:szCs w:val="24"/>
          </w:rPr>
          <w:t>sensitive to</w:t>
        </w:r>
      </w:ins>
      <w:ins w:id="333" w:author="Soopramanien, Didier" w:date="2017-09-06T21:17:00Z">
        <w:r>
          <w:rPr>
            <w:rFonts w:cs="Times New Roman"/>
            <w:color w:val="000000" w:themeColor="text1"/>
            <w:szCs w:val="24"/>
          </w:rPr>
          <w:t xml:space="preserve"> </w:t>
        </w:r>
      </w:ins>
      <w:r w:rsidR="001C357A" w:rsidRPr="000657DB">
        <w:rPr>
          <w:rFonts w:cs="Times New Roman"/>
          <w:color w:val="000000" w:themeColor="text1"/>
          <w:szCs w:val="24"/>
        </w:rPr>
        <w:t>price reductions and sales promotions</w:t>
      </w:r>
      <w:ins w:id="334" w:author="Soopramanien, Didier" w:date="2017-09-06T21:18:00Z">
        <w:r>
          <w:rPr>
            <w:rFonts w:cs="Times New Roman"/>
            <w:color w:val="000000" w:themeColor="text1"/>
            <w:szCs w:val="24"/>
          </w:rPr>
          <w:t xml:space="preserve"> because these are</w:t>
        </w:r>
      </w:ins>
      <w:r w:rsidR="005A023C" w:rsidRPr="000657DB">
        <w:rPr>
          <w:rFonts w:cs="Times New Roman"/>
          <w:color w:val="000000" w:themeColor="text1"/>
          <w:szCs w:val="24"/>
        </w:rPr>
        <w:t xml:space="preserve"> </w:t>
      </w:r>
      <w:r w:rsidR="001C357A" w:rsidRPr="000657DB">
        <w:rPr>
          <w:rFonts w:cs="Times New Roman"/>
          <w:color w:val="000000" w:themeColor="text1"/>
          <w:szCs w:val="24"/>
        </w:rPr>
        <w:t xml:space="preserve">more attractive when there is </w:t>
      </w:r>
      <w:r w:rsidR="005A023C" w:rsidRPr="000657DB">
        <w:rPr>
          <w:rFonts w:cs="Times New Roman"/>
          <w:color w:val="000000" w:themeColor="text1"/>
          <w:szCs w:val="24"/>
        </w:rPr>
        <w:t>an economic crunch</w:t>
      </w:r>
      <w:ins w:id="335" w:author="Soopramanien, Didier" w:date="2017-09-06T21:18:00Z">
        <w:r>
          <w:rPr>
            <w:rFonts w:cs="Times New Roman"/>
            <w:color w:val="000000" w:themeColor="text1"/>
            <w:szCs w:val="24"/>
          </w:rPr>
          <w:t xml:space="preserve"> compared to other time periods</w:t>
        </w:r>
      </w:ins>
      <w:r w:rsidR="005A023C" w:rsidRPr="000657DB">
        <w:rPr>
          <w:rFonts w:cs="Times New Roman"/>
          <w:color w:val="000000" w:themeColor="text1"/>
          <w:szCs w:val="24"/>
        </w:rPr>
        <w:t xml:space="preserve">. </w:t>
      </w:r>
      <w:r w:rsidR="001C357A" w:rsidRPr="000657DB">
        <w:rPr>
          <w:rFonts w:cs="Times New Roman"/>
          <w:color w:val="000000" w:themeColor="text1"/>
          <w:szCs w:val="24"/>
        </w:rPr>
        <w:t>C</w:t>
      </w:r>
      <w:r w:rsidR="001C357A" w:rsidRPr="000657DB">
        <w:rPr>
          <w:rFonts w:cs="Times New Roman"/>
          <w:bCs/>
          <w:color w:val="000000" w:themeColor="text1"/>
          <w:szCs w:val="24"/>
        </w:rPr>
        <w:t xml:space="preserve">ustomers may </w:t>
      </w:r>
      <w:ins w:id="336" w:author="Soopramanien, Didier" w:date="2017-09-07T16:31:00Z">
        <w:r w:rsidR="002D496F">
          <w:rPr>
            <w:rFonts w:cs="Times New Roman"/>
            <w:bCs/>
            <w:color w:val="000000" w:themeColor="text1"/>
            <w:szCs w:val="24"/>
          </w:rPr>
          <w:t xml:space="preserve">also </w:t>
        </w:r>
      </w:ins>
      <w:ins w:id="337" w:author="Soopramanien, Didier" w:date="2017-09-06T21:19:00Z">
        <w:r>
          <w:rPr>
            <w:rFonts w:cs="Times New Roman"/>
            <w:bCs/>
            <w:color w:val="000000" w:themeColor="text1"/>
            <w:szCs w:val="24"/>
          </w:rPr>
          <w:t>display a change in</w:t>
        </w:r>
      </w:ins>
      <w:del w:id="338" w:author="Soopramanien, Didier" w:date="2017-09-06T21:19:00Z">
        <w:r w:rsidR="001C357A" w:rsidRPr="000657DB" w:rsidDel="001D47FE">
          <w:rPr>
            <w:rFonts w:cs="Times New Roman"/>
            <w:bCs/>
            <w:color w:val="000000" w:themeColor="text1"/>
            <w:szCs w:val="24"/>
          </w:rPr>
          <w:delText>change</w:delText>
        </w:r>
      </w:del>
      <w:r w:rsidR="001C357A" w:rsidRPr="000657DB">
        <w:rPr>
          <w:rFonts w:cs="Times New Roman"/>
          <w:bCs/>
          <w:color w:val="000000" w:themeColor="text1"/>
          <w:szCs w:val="24"/>
        </w:rPr>
        <w:t xml:space="preserve"> their tas</w:t>
      </w:r>
      <w:ins w:id="339" w:author="Soopramanien, Didier" w:date="2017-09-06T21:19:00Z">
        <w:r>
          <w:rPr>
            <w:rFonts w:cs="Times New Roman"/>
            <w:bCs/>
            <w:color w:val="000000" w:themeColor="text1"/>
            <w:szCs w:val="24"/>
          </w:rPr>
          <w:t>tes</w:t>
        </w:r>
      </w:ins>
      <w:del w:id="340" w:author="Soopramanien, Didier" w:date="2017-09-06T21:19:00Z">
        <w:r w:rsidR="001C357A" w:rsidRPr="000657DB" w:rsidDel="001D47FE">
          <w:rPr>
            <w:rFonts w:cs="Times New Roman"/>
            <w:bCs/>
            <w:color w:val="000000" w:themeColor="text1"/>
            <w:szCs w:val="24"/>
          </w:rPr>
          <w:delText>te</w:delText>
        </w:r>
      </w:del>
      <w:r w:rsidR="001C357A" w:rsidRPr="000657DB">
        <w:rPr>
          <w:rFonts w:cs="Times New Roman"/>
          <w:bCs/>
          <w:color w:val="000000" w:themeColor="text1"/>
          <w:szCs w:val="24"/>
        </w:rPr>
        <w:t xml:space="preserve"> and preference</w:t>
      </w:r>
      <w:ins w:id="341" w:author="Soopramanien, Didier" w:date="2017-09-06T21:19:00Z">
        <w:r>
          <w:rPr>
            <w:rFonts w:cs="Times New Roman"/>
            <w:bCs/>
            <w:color w:val="000000" w:themeColor="text1"/>
            <w:szCs w:val="24"/>
          </w:rPr>
          <w:t>s</w:t>
        </w:r>
      </w:ins>
      <w:ins w:id="342" w:author="Soopramanien, Didier" w:date="2017-09-06T21:20:00Z">
        <w:r w:rsidR="002D496F">
          <w:rPr>
            <w:rFonts w:cs="Times New Roman"/>
            <w:bCs/>
            <w:color w:val="000000" w:themeColor="text1"/>
            <w:szCs w:val="24"/>
          </w:rPr>
          <w:t>.</w:t>
        </w:r>
        <w:r>
          <w:rPr>
            <w:rFonts w:cs="Times New Roman"/>
            <w:bCs/>
            <w:color w:val="000000" w:themeColor="text1"/>
            <w:szCs w:val="24"/>
          </w:rPr>
          <w:t xml:space="preserve"> This can occur</w:t>
        </w:r>
      </w:ins>
      <w:r w:rsidR="001C357A" w:rsidRPr="000657DB">
        <w:rPr>
          <w:rFonts w:cs="Times New Roman"/>
          <w:bCs/>
          <w:color w:val="000000" w:themeColor="text1"/>
          <w:szCs w:val="24"/>
        </w:rPr>
        <w:t xml:space="preserve"> as </w:t>
      </w:r>
      <w:ins w:id="343" w:author="Soopramanien, Didier" w:date="2017-09-06T21:20:00Z">
        <w:r>
          <w:rPr>
            <w:rFonts w:cs="Times New Roman"/>
            <w:bCs/>
            <w:color w:val="000000" w:themeColor="text1"/>
            <w:szCs w:val="24"/>
          </w:rPr>
          <w:t>customers</w:t>
        </w:r>
      </w:ins>
      <w:del w:id="344" w:author="Soopramanien, Didier" w:date="2017-09-06T21:20:00Z">
        <w:r w:rsidR="001C357A" w:rsidRPr="000657DB" w:rsidDel="001D47FE">
          <w:rPr>
            <w:rFonts w:cs="Times New Roman"/>
            <w:bCs/>
            <w:color w:val="000000" w:themeColor="text1"/>
            <w:szCs w:val="24"/>
          </w:rPr>
          <w:delText>they</w:delText>
        </w:r>
      </w:del>
      <w:r w:rsidR="001C357A" w:rsidRPr="000657DB">
        <w:rPr>
          <w:rFonts w:cs="Times New Roman"/>
          <w:bCs/>
          <w:color w:val="000000" w:themeColor="text1"/>
          <w:szCs w:val="24"/>
        </w:rPr>
        <w:t xml:space="preserve"> accumulate </w:t>
      </w:r>
      <w:ins w:id="345" w:author="Soopramanien, Didier" w:date="2017-09-06T21:20:00Z">
        <w:r>
          <w:rPr>
            <w:rFonts w:cs="Times New Roman"/>
            <w:bCs/>
            <w:color w:val="000000" w:themeColor="text1"/>
            <w:szCs w:val="24"/>
          </w:rPr>
          <w:t xml:space="preserve">more </w:t>
        </w:r>
      </w:ins>
      <w:r w:rsidR="001C357A" w:rsidRPr="000657DB">
        <w:rPr>
          <w:rFonts w:cs="Times New Roman"/>
          <w:bCs/>
          <w:color w:val="000000" w:themeColor="text1"/>
          <w:szCs w:val="24"/>
        </w:rPr>
        <w:t>knowledge of the product</w:t>
      </w:r>
      <w:ins w:id="346" w:author="Soopramanien, Didier" w:date="2017-09-06T21:19:00Z">
        <w:r>
          <w:rPr>
            <w:rFonts w:cs="Times New Roman"/>
            <w:bCs/>
            <w:color w:val="000000" w:themeColor="text1"/>
            <w:szCs w:val="24"/>
          </w:rPr>
          <w:t xml:space="preserve">, </w:t>
        </w:r>
      </w:ins>
      <w:del w:id="347" w:author="Soopramanien, Didier" w:date="2017-09-06T21:19:00Z">
        <w:r w:rsidR="001C357A" w:rsidRPr="000657DB" w:rsidDel="001D47FE">
          <w:rPr>
            <w:rFonts w:cs="Times New Roman"/>
            <w:bCs/>
            <w:color w:val="000000" w:themeColor="text1"/>
            <w:szCs w:val="24"/>
          </w:rPr>
          <w:delText xml:space="preserve"> and</w:delText>
        </w:r>
      </w:del>
      <w:del w:id="348" w:author="Soopramanien, Didier" w:date="2017-09-06T21:20:00Z">
        <w:r w:rsidR="001C357A" w:rsidRPr="000657DB" w:rsidDel="001D47FE">
          <w:rPr>
            <w:rFonts w:cs="Times New Roman"/>
            <w:bCs/>
            <w:color w:val="000000" w:themeColor="text1"/>
            <w:szCs w:val="24"/>
          </w:rPr>
          <w:delText xml:space="preserve"> </w:delText>
        </w:r>
      </w:del>
      <w:r w:rsidR="001C357A" w:rsidRPr="000657DB">
        <w:rPr>
          <w:rFonts w:cs="Times New Roman"/>
          <w:bCs/>
          <w:color w:val="000000" w:themeColor="text1"/>
          <w:szCs w:val="24"/>
        </w:rPr>
        <w:t>when they try to seek variet</w:t>
      </w:r>
      <w:ins w:id="349" w:author="Soopramanien, Didier" w:date="2017-09-06T21:19:00Z">
        <w:r>
          <w:rPr>
            <w:rFonts w:cs="Times New Roman"/>
            <w:bCs/>
            <w:color w:val="000000" w:themeColor="text1"/>
            <w:szCs w:val="24"/>
          </w:rPr>
          <w:t>y</w:t>
        </w:r>
      </w:ins>
      <w:del w:id="350" w:author="Soopramanien, Didier" w:date="2017-09-06T21:19:00Z">
        <w:r w:rsidR="001C357A" w:rsidRPr="000657DB" w:rsidDel="001D47FE">
          <w:rPr>
            <w:rFonts w:cs="Times New Roman"/>
            <w:bCs/>
            <w:color w:val="000000" w:themeColor="text1"/>
            <w:szCs w:val="24"/>
          </w:rPr>
          <w:delText>ies</w:delText>
        </w:r>
      </w:del>
      <w:del w:id="351" w:author="Soopramanien, Didier" w:date="2017-09-06T21:20:00Z">
        <w:r w:rsidR="001C357A" w:rsidRPr="000657DB" w:rsidDel="001D47FE">
          <w:rPr>
            <w:rFonts w:cs="Times New Roman"/>
            <w:bCs/>
            <w:color w:val="000000" w:themeColor="text1"/>
            <w:szCs w:val="24"/>
          </w:rPr>
          <w:delText>,</w:delText>
        </w:r>
      </w:del>
      <w:r w:rsidR="001C357A" w:rsidRPr="000657DB">
        <w:rPr>
          <w:rFonts w:cs="Times New Roman"/>
          <w:bCs/>
          <w:color w:val="000000" w:themeColor="text1"/>
          <w:szCs w:val="24"/>
        </w:rPr>
        <w:t xml:space="preserve"> </w:t>
      </w:r>
      <w:ins w:id="352" w:author="Soopramanien, Didier" w:date="2017-09-06T21:20:00Z">
        <w:r>
          <w:rPr>
            <w:rFonts w:cs="Times New Roman"/>
            <w:bCs/>
            <w:color w:val="000000" w:themeColor="text1"/>
            <w:szCs w:val="24"/>
          </w:rPr>
          <w:t>or</w:t>
        </w:r>
      </w:ins>
      <w:del w:id="353" w:author="Soopramanien, Didier" w:date="2017-09-06T21:20:00Z">
        <w:r w:rsidR="001C357A" w:rsidRPr="000657DB" w:rsidDel="001D47FE">
          <w:rPr>
            <w:rFonts w:cs="Times New Roman"/>
            <w:bCs/>
            <w:color w:val="000000" w:themeColor="text1"/>
            <w:szCs w:val="24"/>
          </w:rPr>
          <w:delText>and</w:delText>
        </w:r>
      </w:del>
      <w:r w:rsidR="001C357A" w:rsidRPr="000657DB">
        <w:rPr>
          <w:rFonts w:cs="Times New Roman"/>
          <w:bCs/>
          <w:color w:val="000000" w:themeColor="text1"/>
          <w:szCs w:val="24"/>
        </w:rPr>
        <w:t xml:space="preserve"> they may also change their preference</w:t>
      </w:r>
      <w:ins w:id="354" w:author="Soopramanien, Didier" w:date="2017-09-06T21:20:00Z">
        <w:r>
          <w:rPr>
            <w:rFonts w:cs="Times New Roman"/>
            <w:bCs/>
            <w:color w:val="000000" w:themeColor="text1"/>
            <w:szCs w:val="24"/>
          </w:rPr>
          <w:t>s</w:t>
        </w:r>
      </w:ins>
      <w:r w:rsidR="001C357A" w:rsidRPr="000657DB">
        <w:rPr>
          <w:rFonts w:cs="Times New Roman"/>
          <w:bCs/>
          <w:color w:val="000000" w:themeColor="text1"/>
          <w:szCs w:val="24"/>
        </w:rPr>
        <w:t xml:space="preserve"> when they reach a different social status or decide to adopt a different lifestyle </w:t>
      </w:r>
      <w:r w:rsidR="001C357A" w:rsidRPr="000657DB">
        <w:rPr>
          <w:rFonts w:cs="Times New Roman"/>
          <w:bCs/>
          <w:color w:val="000000" w:themeColor="text1"/>
          <w:szCs w:val="24"/>
        </w:rPr>
        <w:fldChar w:fldCharType="begin"/>
      </w:r>
      <w:r w:rsidR="001C357A" w:rsidRPr="000657DB">
        <w:rPr>
          <w:rFonts w:cs="Times New Roman"/>
          <w:bCs/>
          <w:color w:val="000000" w:themeColor="text1"/>
          <w:szCs w:val="24"/>
        </w:rPr>
        <w:instrText xml:space="preserve"> ADDIN EN.CITE &lt;EndNote&gt;&lt;Cite&gt;&lt;Author&gt;Meeran&lt;/Author&gt;&lt;Year&gt;2017&lt;/Year&gt;&lt;RecNum&gt;2&lt;/RecNum&gt;&lt;DisplayText&gt;(Meeran, Jahanbin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1C357A" w:rsidRPr="000657DB">
        <w:rPr>
          <w:rFonts w:cs="Times New Roman"/>
          <w:bCs/>
          <w:color w:val="000000" w:themeColor="text1"/>
          <w:szCs w:val="24"/>
        </w:rPr>
        <w:fldChar w:fldCharType="separate"/>
      </w:r>
      <w:r w:rsidR="001C357A" w:rsidRPr="000657DB">
        <w:rPr>
          <w:rFonts w:cs="Times New Roman"/>
          <w:bCs/>
          <w:noProof/>
          <w:color w:val="000000" w:themeColor="text1"/>
          <w:szCs w:val="24"/>
        </w:rPr>
        <w:t>(</w:t>
      </w:r>
      <w:hyperlink w:anchor="_ENREF_51" w:tooltip="Meeran, 2017 #2" w:history="1">
        <w:r w:rsidR="00780FE2" w:rsidRPr="000657DB">
          <w:rPr>
            <w:rFonts w:cs="Times New Roman"/>
            <w:bCs/>
            <w:noProof/>
            <w:color w:val="000000" w:themeColor="text1"/>
            <w:szCs w:val="24"/>
          </w:rPr>
          <w:t>Meeran, Jahanbin et al. 2017</w:t>
        </w:r>
      </w:hyperlink>
      <w:r w:rsidR="001C357A" w:rsidRPr="000657DB">
        <w:rPr>
          <w:rFonts w:cs="Times New Roman"/>
          <w:bCs/>
          <w:noProof/>
          <w:color w:val="000000" w:themeColor="text1"/>
          <w:szCs w:val="24"/>
        </w:rPr>
        <w:t>)</w:t>
      </w:r>
      <w:r w:rsidR="001C357A" w:rsidRPr="000657DB">
        <w:rPr>
          <w:rFonts w:cs="Times New Roman"/>
          <w:bCs/>
          <w:color w:val="000000" w:themeColor="text1"/>
          <w:szCs w:val="24"/>
        </w:rPr>
        <w:fldChar w:fldCharType="end"/>
      </w:r>
      <w:r w:rsidR="001C357A" w:rsidRPr="000657DB">
        <w:rPr>
          <w:rFonts w:cs="Times New Roman"/>
          <w:bCs/>
          <w:color w:val="000000" w:themeColor="text1"/>
          <w:szCs w:val="24"/>
        </w:rPr>
        <w:t>. Research at the store level also find</w:t>
      </w:r>
      <w:ins w:id="355" w:author="Soopramanien, Didier" w:date="2017-09-06T21:21:00Z">
        <w:r>
          <w:rPr>
            <w:rFonts w:cs="Times New Roman"/>
            <w:bCs/>
            <w:color w:val="000000" w:themeColor="text1"/>
            <w:szCs w:val="24"/>
          </w:rPr>
          <w:t>s</w:t>
        </w:r>
      </w:ins>
      <w:r w:rsidR="001C357A" w:rsidRPr="000657DB">
        <w:rPr>
          <w:rFonts w:cs="Times New Roman"/>
          <w:bCs/>
          <w:color w:val="000000" w:themeColor="text1"/>
          <w:szCs w:val="24"/>
        </w:rPr>
        <w:t xml:space="preserve"> that</w:t>
      </w:r>
      <w:ins w:id="356" w:author="Soopramanien, Didier" w:date="2017-09-06T21:21:00Z">
        <w:r>
          <w:rPr>
            <w:rFonts w:cs="Times New Roman"/>
            <w:bCs/>
            <w:color w:val="000000" w:themeColor="text1"/>
            <w:szCs w:val="24"/>
          </w:rPr>
          <w:t xml:space="preserve"> the</w:t>
        </w:r>
      </w:ins>
      <w:r w:rsidR="001C357A" w:rsidRPr="000657DB">
        <w:rPr>
          <w:rFonts w:cs="Times New Roman"/>
          <w:bCs/>
          <w:color w:val="000000" w:themeColor="text1"/>
          <w:szCs w:val="24"/>
        </w:rPr>
        <w:t xml:space="preserve"> </w:t>
      </w:r>
      <w:r w:rsidR="001C357A" w:rsidRPr="000657DB">
        <w:rPr>
          <w:rFonts w:cs="Times New Roman"/>
          <w:color w:val="000000" w:themeColor="text1"/>
          <w:szCs w:val="24"/>
        </w:rPr>
        <w:t>introduction</w:t>
      </w:r>
      <w:del w:id="357" w:author="Soopramanien, Didier" w:date="2017-09-06T21:21:00Z">
        <w:r w:rsidR="001C357A" w:rsidRPr="000657DB" w:rsidDel="001D47FE">
          <w:rPr>
            <w:rFonts w:cs="Times New Roman"/>
            <w:color w:val="000000" w:themeColor="text1"/>
            <w:szCs w:val="24"/>
          </w:rPr>
          <w:delText>s</w:delText>
        </w:r>
      </w:del>
      <w:r w:rsidR="001C357A" w:rsidRPr="000657DB">
        <w:rPr>
          <w:rFonts w:cs="Times New Roman"/>
          <w:color w:val="000000" w:themeColor="text1"/>
          <w:szCs w:val="24"/>
        </w:rPr>
        <w:t xml:space="preserve"> of new </w:t>
      </w:r>
      <w:ins w:id="358" w:author="Soopramanien, Didier" w:date="2017-09-06T21:21:00Z">
        <w:r>
          <w:rPr>
            <w:rFonts w:cs="Times New Roman"/>
            <w:color w:val="000000" w:themeColor="text1"/>
            <w:szCs w:val="24"/>
          </w:rPr>
          <w:t>brands in a product category</w:t>
        </w:r>
      </w:ins>
      <w:del w:id="359" w:author="Soopramanien, Didier" w:date="2017-09-06T21:21:00Z">
        <w:r w:rsidR="001C357A" w:rsidRPr="000657DB" w:rsidDel="001D47FE">
          <w:rPr>
            <w:rFonts w:cs="Times New Roman"/>
            <w:color w:val="000000" w:themeColor="text1"/>
            <w:szCs w:val="24"/>
          </w:rPr>
          <w:delText>products</w:delText>
        </w:r>
      </w:del>
      <w:r w:rsidR="001C357A" w:rsidRPr="000657DB">
        <w:rPr>
          <w:rFonts w:cs="Times New Roman"/>
          <w:color w:val="000000" w:themeColor="text1"/>
          <w:szCs w:val="24"/>
        </w:rPr>
        <w:t xml:space="preserve"> (e.g., the store-owned brand) decrease</w:t>
      </w:r>
      <w:ins w:id="360" w:author="Soopramanien, Didier" w:date="2017-09-06T21:21:00Z">
        <w:r>
          <w:rPr>
            <w:rFonts w:cs="Times New Roman"/>
            <w:color w:val="000000" w:themeColor="text1"/>
            <w:szCs w:val="24"/>
          </w:rPr>
          <w:t>s the</w:t>
        </w:r>
      </w:ins>
      <w:r w:rsidR="001C357A" w:rsidRPr="000657DB">
        <w:rPr>
          <w:rFonts w:cs="Times New Roman"/>
          <w:color w:val="000000" w:themeColor="text1"/>
          <w:szCs w:val="24"/>
        </w:rPr>
        <w:t xml:space="preserve"> promotional elasticities of premium national brands and increase promotional elasticities of the second tier national brands </w:t>
      </w:r>
      <w:r w:rsidR="001C357A" w:rsidRPr="000657DB">
        <w:rPr>
          <w:rFonts w:cs="Times New Roman"/>
          <w:color w:val="000000" w:themeColor="text1"/>
          <w:szCs w:val="24"/>
        </w:rPr>
        <w:fldChar w:fldCharType="begin"/>
      </w:r>
      <w:r w:rsidR="001C357A" w:rsidRPr="000657DB">
        <w:rPr>
          <w:rFonts w:cs="Times New Roman"/>
          <w:color w:val="000000" w:themeColor="text1"/>
          <w:szCs w:val="24"/>
        </w:rPr>
        <w:instrText xml:space="preserve"> ADDIN EN.CITE &lt;EndNote&gt;&lt;Cite&gt;&lt;Author&gt;Nijs&lt;/Author&gt;&lt;Year&gt;2001&lt;/Year&gt;&lt;RecNum&gt;45&lt;/RecNum&gt;&lt;DisplayText&gt;(Nijs, Dekimpe et al. 2001, Van Heerde, Srinivasan et al.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001C357A" w:rsidRPr="000657DB">
        <w:rPr>
          <w:rFonts w:cs="Times New Roman"/>
          <w:color w:val="000000" w:themeColor="text1"/>
          <w:szCs w:val="24"/>
        </w:rPr>
        <w:fldChar w:fldCharType="separate"/>
      </w:r>
      <w:r w:rsidR="001C357A" w:rsidRPr="000657DB">
        <w:rPr>
          <w:rFonts w:cs="Times New Roman"/>
          <w:noProof/>
          <w:color w:val="000000" w:themeColor="text1"/>
          <w:szCs w:val="24"/>
        </w:rPr>
        <w:t>(</w:t>
      </w:r>
      <w:hyperlink w:anchor="_ENREF_58" w:tooltip="Nijs, 2001 #45" w:history="1">
        <w:r w:rsidR="00780FE2" w:rsidRPr="000657DB">
          <w:rPr>
            <w:rFonts w:cs="Times New Roman"/>
            <w:noProof/>
            <w:color w:val="000000" w:themeColor="text1"/>
            <w:szCs w:val="24"/>
          </w:rPr>
          <w:t>Nijs, Dekimpe et al. 2001</w:t>
        </w:r>
      </w:hyperlink>
      <w:r w:rsidR="001C357A" w:rsidRPr="000657DB">
        <w:rPr>
          <w:rFonts w:cs="Times New Roman"/>
          <w:noProof/>
          <w:color w:val="000000" w:themeColor="text1"/>
          <w:szCs w:val="24"/>
        </w:rPr>
        <w:t xml:space="preserve">, </w:t>
      </w:r>
      <w:hyperlink w:anchor="_ENREF_74" w:tooltip="Van Heerde, 2008 #640" w:history="1">
        <w:r w:rsidR="00780FE2" w:rsidRPr="000657DB">
          <w:rPr>
            <w:rFonts w:cs="Times New Roman"/>
            <w:noProof/>
            <w:color w:val="000000" w:themeColor="text1"/>
            <w:szCs w:val="24"/>
          </w:rPr>
          <w:t>Van Heerde, Srinivasan et al. 2008</w:t>
        </w:r>
      </w:hyperlink>
      <w:r w:rsidR="001C357A" w:rsidRPr="000657DB">
        <w:rPr>
          <w:rFonts w:cs="Times New Roman"/>
          <w:noProof/>
          <w:color w:val="000000" w:themeColor="text1"/>
          <w:szCs w:val="24"/>
        </w:rPr>
        <w:t>)</w:t>
      </w:r>
      <w:r w:rsidR="001C357A" w:rsidRPr="000657DB">
        <w:rPr>
          <w:rFonts w:cs="Times New Roman"/>
          <w:color w:val="000000" w:themeColor="text1"/>
          <w:szCs w:val="24"/>
        </w:rPr>
        <w:fldChar w:fldCharType="end"/>
      </w:r>
      <w:r w:rsidR="001C357A" w:rsidRPr="000657DB">
        <w:rPr>
          <w:rFonts w:cs="Times New Roman"/>
          <w:color w:val="000000" w:themeColor="text1"/>
          <w:szCs w:val="24"/>
        </w:rPr>
        <w:t xml:space="preserve">. </w:t>
      </w:r>
      <w:r w:rsidR="001B445D" w:rsidRPr="000657DB">
        <w:rPr>
          <w:rFonts w:cs="Times New Roman"/>
          <w:color w:val="000000" w:themeColor="text1"/>
          <w:szCs w:val="24"/>
        </w:rPr>
        <w:t>Lastly, t</w:t>
      </w:r>
      <w:r w:rsidR="005A023C" w:rsidRPr="000657DB">
        <w:rPr>
          <w:rFonts w:cs="Times New Roman"/>
          <w:bCs/>
          <w:color w:val="000000" w:themeColor="text1"/>
        </w:rPr>
        <w:t xml:space="preserve">he </w:t>
      </w:r>
      <w:r w:rsidR="00536227" w:rsidRPr="000657DB">
        <w:rPr>
          <w:rFonts w:cs="Times New Roman"/>
          <w:bCs/>
          <w:color w:val="000000" w:themeColor="text1"/>
        </w:rPr>
        <w:t>effect</w:t>
      </w:r>
      <w:r w:rsidR="005A023C" w:rsidRPr="000657DB">
        <w:rPr>
          <w:rFonts w:cs="Times New Roman"/>
          <w:bCs/>
          <w:color w:val="000000" w:themeColor="text1"/>
        </w:rPr>
        <w:t xml:space="preserve"> of </w:t>
      </w:r>
      <w:r w:rsidR="00536227" w:rsidRPr="000657DB">
        <w:rPr>
          <w:rFonts w:cs="Times New Roman"/>
          <w:bCs/>
          <w:color w:val="000000" w:themeColor="text1"/>
        </w:rPr>
        <w:t xml:space="preserve">prices and </w:t>
      </w:r>
      <w:r w:rsidR="005A023C" w:rsidRPr="000657DB">
        <w:rPr>
          <w:rFonts w:cs="Times New Roman"/>
          <w:bCs/>
          <w:color w:val="000000" w:themeColor="text1"/>
        </w:rPr>
        <w:t xml:space="preserve">promotions may change during </w:t>
      </w:r>
      <w:r w:rsidR="005A023C" w:rsidRPr="000657DB">
        <w:rPr>
          <w:rFonts w:cs="Times New Roman"/>
          <w:bCs/>
          <w:color w:val="000000" w:themeColor="text1"/>
          <w:szCs w:val="24"/>
        </w:rPr>
        <w:t xml:space="preserve">the different stages of the product </w:t>
      </w:r>
      <w:r w:rsidR="005A023C" w:rsidRPr="000657DB">
        <w:rPr>
          <w:rFonts w:cs="Times New Roman"/>
          <w:bCs/>
          <w:noProof/>
          <w:color w:val="000000" w:themeColor="text1"/>
          <w:szCs w:val="24"/>
        </w:rPr>
        <w:t>lifecycle</w:t>
      </w:r>
      <w:r w:rsidR="005A023C" w:rsidRPr="000657DB">
        <w:rPr>
          <w:rFonts w:cs="Times New Roman"/>
          <w:bCs/>
          <w:color w:val="000000" w:themeColor="text1"/>
          <w:szCs w:val="24"/>
        </w:rPr>
        <w:t xml:space="preserve"> </w:t>
      </w:r>
      <w:r w:rsidR="005A023C" w:rsidRPr="000657DB">
        <w:rPr>
          <w:rFonts w:cs="Times New Roman"/>
          <w:bCs/>
          <w:color w:val="000000" w:themeColor="text1"/>
          <w:szCs w:val="24"/>
        </w:rPr>
        <w:fldChar w:fldCharType="begin"/>
      </w:r>
      <w:r w:rsidR="005A023C" w:rsidRPr="000657DB">
        <w:rPr>
          <w:rFonts w:cs="Times New Roman"/>
          <w:bCs/>
          <w:color w:val="000000" w:themeColor="text1"/>
          <w:szCs w:val="24"/>
        </w:rPr>
        <w:instrText xml:space="preserve"> ADDIN EN.CITE &lt;EndNote&gt;&lt;Cite&gt;&lt;Author&gt;Mahajan&lt;/Author&gt;&lt;Year&gt;1980&lt;/Year&gt;&lt;RecNum&gt;220&lt;/RecNum&gt;&lt;DisplayText&gt;(Mahajan, Bretschneider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5A023C" w:rsidRPr="000657DB">
        <w:rPr>
          <w:rFonts w:cs="Times New Roman"/>
          <w:bCs/>
          <w:color w:val="000000" w:themeColor="text1"/>
          <w:szCs w:val="24"/>
        </w:rPr>
        <w:fldChar w:fldCharType="separate"/>
      </w:r>
      <w:r w:rsidR="005A023C" w:rsidRPr="000657DB">
        <w:rPr>
          <w:rFonts w:cs="Times New Roman"/>
          <w:bCs/>
          <w:noProof/>
          <w:color w:val="000000" w:themeColor="text1"/>
          <w:szCs w:val="24"/>
        </w:rPr>
        <w:t>(</w:t>
      </w:r>
      <w:hyperlink w:anchor="_ENREF_49" w:tooltip="Mahajan, 1980 #220" w:history="1">
        <w:r w:rsidR="00780FE2" w:rsidRPr="000657DB">
          <w:rPr>
            <w:rFonts w:cs="Times New Roman"/>
            <w:bCs/>
            <w:noProof/>
            <w:color w:val="000000" w:themeColor="text1"/>
            <w:szCs w:val="24"/>
          </w:rPr>
          <w:t>Mahajan, Bretschneider et al. 1980</w:t>
        </w:r>
      </w:hyperlink>
      <w:r w:rsidR="005A023C" w:rsidRPr="000657DB">
        <w:rPr>
          <w:rFonts w:cs="Times New Roman"/>
          <w:bCs/>
          <w:noProof/>
          <w:color w:val="000000" w:themeColor="text1"/>
          <w:szCs w:val="24"/>
        </w:rPr>
        <w:t>)</w:t>
      </w:r>
      <w:r w:rsidR="005A023C" w:rsidRPr="000657DB">
        <w:rPr>
          <w:rFonts w:cs="Times New Roman"/>
          <w:bCs/>
          <w:color w:val="000000" w:themeColor="text1"/>
          <w:szCs w:val="24"/>
        </w:rPr>
        <w:fldChar w:fldCharType="end"/>
      </w:r>
      <w:r w:rsidR="005A023C" w:rsidRPr="000657DB">
        <w:rPr>
          <w:rFonts w:cs="Times New Roman"/>
          <w:bCs/>
          <w:color w:val="000000" w:themeColor="text1"/>
          <w:szCs w:val="24"/>
        </w:rPr>
        <w:t>.</w:t>
      </w:r>
      <w:r w:rsidR="00536227" w:rsidRPr="000657DB">
        <w:rPr>
          <w:rFonts w:cs="Times New Roman"/>
          <w:bCs/>
          <w:color w:val="000000" w:themeColor="text1"/>
          <w:szCs w:val="24"/>
        </w:rPr>
        <w:t xml:space="preserve"> </w:t>
      </w:r>
      <w:r w:rsidR="004A26B9" w:rsidRPr="000657DB">
        <w:rPr>
          <w:rFonts w:cs="Times New Roman"/>
          <w:bCs/>
          <w:color w:val="000000" w:themeColor="text1"/>
          <w:szCs w:val="24"/>
        </w:rPr>
        <w:t xml:space="preserve">The change </w:t>
      </w:r>
      <w:ins w:id="361" w:author="Soopramanien, Didier" w:date="2017-09-08T14:24:00Z">
        <w:r w:rsidR="005F5A41">
          <w:rPr>
            <w:rFonts w:cs="Times New Roman"/>
            <w:bCs/>
            <w:color w:val="000000" w:themeColor="text1"/>
            <w:szCs w:val="24"/>
          </w:rPr>
          <w:t>in</w:t>
        </w:r>
      </w:ins>
      <w:del w:id="362" w:author="Soopramanien, Didier" w:date="2017-09-08T14:24:00Z">
        <w:r w:rsidR="004A26B9" w:rsidRPr="000657DB" w:rsidDel="005F5A41">
          <w:rPr>
            <w:rFonts w:cs="Times New Roman"/>
            <w:bCs/>
            <w:color w:val="000000" w:themeColor="text1"/>
            <w:szCs w:val="24"/>
          </w:rPr>
          <w:delText>of</w:delText>
        </w:r>
      </w:del>
      <w:r w:rsidR="004A26B9" w:rsidRPr="000657DB">
        <w:rPr>
          <w:rFonts w:cs="Times New Roman"/>
          <w:bCs/>
          <w:color w:val="000000" w:themeColor="text1"/>
          <w:szCs w:val="24"/>
        </w:rPr>
        <w:t xml:space="preserve"> the effect of prices and promotions</w:t>
      </w:r>
      <w:ins w:id="363" w:author="Soopramanien, Didier" w:date="2017-09-08T14:25:00Z">
        <w:r w:rsidR="005F5A41">
          <w:rPr>
            <w:rFonts w:cs="Times New Roman"/>
            <w:bCs/>
            <w:color w:val="000000" w:themeColor="text1"/>
            <w:szCs w:val="24"/>
          </w:rPr>
          <w:t xml:space="preserve"> on sales</w:t>
        </w:r>
      </w:ins>
      <w:r w:rsidR="004A26B9" w:rsidRPr="000657DB">
        <w:rPr>
          <w:rFonts w:cs="Times New Roman"/>
          <w:bCs/>
          <w:color w:val="000000" w:themeColor="text1"/>
          <w:szCs w:val="24"/>
        </w:rPr>
        <w:t xml:space="preserve"> however has been overlooked by </w:t>
      </w:r>
      <w:ins w:id="364" w:author="Soopramanien, Didier" w:date="2017-09-08T14:25:00Z">
        <w:r w:rsidR="005F5A41">
          <w:rPr>
            <w:rFonts w:cs="Times New Roman"/>
            <w:bCs/>
            <w:color w:val="000000" w:themeColor="text1"/>
            <w:szCs w:val="24"/>
          </w:rPr>
          <w:t xml:space="preserve">previous studies </w:t>
        </w:r>
        <w:r w:rsidR="005F5A41">
          <w:rPr>
            <w:rFonts w:cs="Times New Roman"/>
            <w:bCs/>
            <w:color w:val="000000" w:themeColor="text1"/>
            <w:szCs w:val="24"/>
          </w:rPr>
          <w:lastRenderedPageBreak/>
          <w:t xml:space="preserve">where the objective is to help decision makers and in particular retailers in </w:t>
        </w:r>
      </w:ins>
      <w:ins w:id="365" w:author="Soopramanien, Didier" w:date="2017-09-08T14:26:00Z">
        <w:r w:rsidR="005F5A41">
          <w:rPr>
            <w:rFonts w:cs="Times New Roman"/>
            <w:bCs/>
            <w:color w:val="000000" w:themeColor="text1"/>
            <w:szCs w:val="24"/>
          </w:rPr>
          <w:t>forecasting</w:t>
        </w:r>
      </w:ins>
      <w:ins w:id="366" w:author="Soopramanien, Didier" w:date="2017-09-08T14:25:00Z">
        <w:r w:rsidR="005F5A41">
          <w:rPr>
            <w:rFonts w:cs="Times New Roman"/>
            <w:bCs/>
            <w:color w:val="000000" w:themeColor="text1"/>
            <w:szCs w:val="24"/>
          </w:rPr>
          <w:t xml:space="preserve"> </w:t>
        </w:r>
      </w:ins>
      <w:ins w:id="367" w:author="Soopramanien, Didier" w:date="2017-09-08T14:26:00Z">
        <w:r w:rsidR="005F5A41">
          <w:rPr>
            <w:rFonts w:cs="Times New Roman"/>
            <w:bCs/>
            <w:color w:val="000000" w:themeColor="text1"/>
            <w:szCs w:val="24"/>
          </w:rPr>
          <w:t xml:space="preserve">their inventory requirements. </w:t>
        </w:r>
      </w:ins>
      <w:del w:id="368" w:author="Soopramanien, Didier" w:date="2017-09-08T14:25:00Z">
        <w:r w:rsidR="004A26B9" w:rsidRPr="000657DB" w:rsidDel="005F5A41">
          <w:rPr>
            <w:rFonts w:cs="Times New Roman"/>
            <w:bCs/>
            <w:color w:val="000000" w:themeColor="text1"/>
            <w:szCs w:val="24"/>
          </w:rPr>
          <w:delText xml:space="preserve">all the existing methods for retailer product </w:delText>
        </w:r>
        <w:commentRangeStart w:id="369"/>
        <w:r w:rsidR="004A26B9" w:rsidRPr="000657DB" w:rsidDel="005F5A41">
          <w:rPr>
            <w:rFonts w:cs="Times New Roman"/>
            <w:bCs/>
            <w:color w:val="000000" w:themeColor="text1"/>
            <w:szCs w:val="24"/>
          </w:rPr>
          <w:delText>sales</w:delText>
        </w:r>
        <w:commentRangeEnd w:id="369"/>
        <w:r w:rsidR="002D496F" w:rsidDel="005F5A41">
          <w:rPr>
            <w:rStyle w:val="CommentReference"/>
          </w:rPr>
          <w:commentReference w:id="369"/>
        </w:r>
        <w:r w:rsidR="004A26B9" w:rsidRPr="000657DB" w:rsidDel="005F5A41">
          <w:rPr>
            <w:rFonts w:cs="Times New Roman"/>
            <w:bCs/>
            <w:color w:val="000000" w:themeColor="text1"/>
            <w:szCs w:val="24"/>
          </w:rPr>
          <w:delText>.</w:delText>
        </w:r>
      </w:del>
    </w:p>
    <w:p w14:paraId="10BD1F91" w14:textId="77777777" w:rsidR="00682792" w:rsidRPr="000657DB" w:rsidRDefault="00E26AC9" w:rsidP="00324987">
      <w:pPr>
        <w:spacing w:after="0" w:line="360" w:lineRule="auto"/>
        <w:rPr>
          <w:rFonts w:cs="Times New Roman"/>
          <w:color w:val="000000" w:themeColor="text1"/>
          <w:szCs w:val="24"/>
        </w:rPr>
      </w:pPr>
      <w:r w:rsidRPr="000657DB">
        <w:rPr>
          <w:rFonts w:cs="Times New Roman"/>
          <w:color w:val="000000" w:themeColor="text1"/>
        </w:rPr>
        <w:t xml:space="preserve"> </w:t>
      </w:r>
      <w:r w:rsidRPr="000657DB">
        <w:rPr>
          <w:rFonts w:cs="Times New Roman"/>
          <w:color w:val="000000" w:themeColor="text1"/>
          <w:szCs w:val="24"/>
        </w:rPr>
        <w:t xml:space="preserve"> </w:t>
      </w:r>
    </w:p>
    <w:p w14:paraId="4270B3C6" w14:textId="3DCC85B3" w:rsidR="00E446EB" w:rsidRPr="000657DB" w:rsidRDefault="005510ED" w:rsidP="00B2654B">
      <w:pPr>
        <w:pStyle w:val="ListParagraph"/>
        <w:numPr>
          <w:ilvl w:val="0"/>
          <w:numId w:val="39"/>
        </w:numPr>
        <w:spacing w:after="0" w:line="360" w:lineRule="auto"/>
        <w:rPr>
          <w:rFonts w:cs="Times New Roman"/>
          <w:b/>
          <w:color w:val="000000" w:themeColor="text1"/>
          <w:szCs w:val="24"/>
        </w:rPr>
      </w:pPr>
      <w:del w:id="370" w:author="Soopramanien, Didier" w:date="2017-09-06T21:22:00Z">
        <w:r w:rsidRPr="000657DB" w:rsidDel="001D47FE">
          <w:rPr>
            <w:rFonts w:cs="Times New Roman"/>
            <w:b/>
            <w:color w:val="000000" w:themeColor="text1"/>
            <w:szCs w:val="24"/>
          </w:rPr>
          <w:delText xml:space="preserve">The </w:delText>
        </w:r>
        <w:r w:rsidR="00AC16FB" w:rsidRPr="000657DB" w:rsidDel="001D47FE">
          <w:rPr>
            <w:rFonts w:cs="Times New Roman"/>
            <w:b/>
            <w:color w:val="000000" w:themeColor="text1"/>
            <w:szCs w:val="24"/>
          </w:rPr>
          <w:delText>issue of</w:delText>
        </w:r>
      </w:del>
      <w:r w:rsidR="00AC16FB" w:rsidRPr="000657DB">
        <w:rPr>
          <w:rFonts w:cs="Times New Roman"/>
          <w:b/>
          <w:color w:val="000000" w:themeColor="text1"/>
          <w:szCs w:val="24"/>
        </w:rPr>
        <w:t xml:space="preserve"> </w:t>
      </w:r>
      <w:ins w:id="371" w:author="Soopramanien, Didier" w:date="2017-09-06T21:22:00Z">
        <w:r w:rsidR="001D47FE">
          <w:rPr>
            <w:rFonts w:cs="Times New Roman"/>
            <w:b/>
            <w:color w:val="000000" w:themeColor="text1"/>
            <w:szCs w:val="24"/>
          </w:rPr>
          <w:t>S</w:t>
        </w:r>
      </w:ins>
      <w:del w:id="372" w:author="Soopramanien, Didier" w:date="2017-09-06T21:22:00Z">
        <w:r w:rsidR="004D0072" w:rsidRPr="000657DB" w:rsidDel="001D47FE">
          <w:rPr>
            <w:rFonts w:cs="Times New Roman"/>
            <w:b/>
            <w:color w:val="000000" w:themeColor="text1"/>
            <w:szCs w:val="24"/>
          </w:rPr>
          <w:delText>s</w:delText>
        </w:r>
      </w:del>
      <w:r w:rsidR="00F60571" w:rsidRPr="000657DB">
        <w:rPr>
          <w:rFonts w:cs="Times New Roman"/>
          <w:b/>
          <w:color w:val="000000" w:themeColor="text1"/>
          <w:szCs w:val="24"/>
        </w:rPr>
        <w:t>t</w:t>
      </w:r>
      <w:r w:rsidR="001A2B84" w:rsidRPr="000657DB">
        <w:rPr>
          <w:rFonts w:cs="Times New Roman"/>
          <w:b/>
          <w:color w:val="000000" w:themeColor="text1"/>
          <w:szCs w:val="24"/>
        </w:rPr>
        <w:t>ructural break</w:t>
      </w:r>
      <w:r w:rsidRPr="000657DB">
        <w:rPr>
          <w:rFonts w:cs="Times New Roman"/>
          <w:b/>
          <w:color w:val="000000" w:themeColor="text1"/>
          <w:szCs w:val="24"/>
        </w:rPr>
        <w:t xml:space="preserve"> </w:t>
      </w:r>
      <w:r w:rsidR="004D0072" w:rsidRPr="000657DB">
        <w:rPr>
          <w:rFonts w:cs="Times New Roman"/>
          <w:b/>
          <w:color w:val="000000" w:themeColor="text1"/>
          <w:szCs w:val="24"/>
        </w:rPr>
        <w:t xml:space="preserve">and </w:t>
      </w:r>
      <w:r w:rsidRPr="000657DB">
        <w:rPr>
          <w:rFonts w:cs="Times New Roman"/>
          <w:b/>
          <w:color w:val="000000" w:themeColor="text1"/>
          <w:szCs w:val="24"/>
        </w:rPr>
        <w:t xml:space="preserve">potential </w:t>
      </w:r>
      <w:r w:rsidR="007A5657" w:rsidRPr="000657DB">
        <w:rPr>
          <w:rFonts w:cs="Times New Roman"/>
          <w:b/>
          <w:color w:val="000000" w:themeColor="text1"/>
          <w:szCs w:val="24"/>
        </w:rPr>
        <w:t>forecast bias</w:t>
      </w:r>
    </w:p>
    <w:p w14:paraId="78AD924F" w14:textId="77777777" w:rsidR="00494238" w:rsidRPr="000657DB" w:rsidRDefault="00494238" w:rsidP="00324987">
      <w:pPr>
        <w:spacing w:after="0" w:line="360" w:lineRule="auto"/>
        <w:rPr>
          <w:rFonts w:cs="Times New Roman"/>
          <w:color w:val="000000" w:themeColor="text1"/>
        </w:rPr>
      </w:pPr>
    </w:p>
    <w:p w14:paraId="1A54BF0F" w14:textId="549062E7" w:rsidR="002C5560" w:rsidRDefault="00E21359" w:rsidP="00B60CA5">
      <w:pPr>
        <w:spacing w:after="0" w:line="360" w:lineRule="auto"/>
        <w:rPr>
          <w:ins w:id="373" w:author="黄韬" w:date="2017-09-11T15:59:00Z"/>
          <w:rFonts w:cs="Times New Roman"/>
          <w:color w:val="000000" w:themeColor="text1"/>
        </w:rPr>
      </w:pPr>
      <w:ins w:id="374" w:author="黄韬" w:date="2017-09-11T16:10:00Z">
        <w:r>
          <w:rPr>
            <w:rFonts w:cs="Times New Roman"/>
            <w:color w:val="000000" w:themeColor="text1"/>
          </w:rPr>
          <w:t xml:space="preserve">The problem of structural break </w:t>
        </w:r>
      </w:ins>
      <w:del w:id="375" w:author="黄韬" w:date="2017-09-11T16:00:00Z">
        <w:r w:rsidR="004A26B9" w:rsidRPr="000657DB" w:rsidDel="002C5560">
          <w:rPr>
            <w:rFonts w:cs="Times New Roman"/>
            <w:color w:val="000000" w:themeColor="text1"/>
          </w:rPr>
          <w:delText>The forecasting</w:delText>
        </w:r>
        <w:r w:rsidR="00E446EB" w:rsidRPr="000657DB" w:rsidDel="002C5560">
          <w:rPr>
            <w:rFonts w:cs="Times New Roman"/>
            <w:color w:val="000000" w:themeColor="text1"/>
          </w:rPr>
          <w:delText xml:space="preserve"> models </w:delText>
        </w:r>
        <w:r w:rsidR="004A26B9" w:rsidRPr="000657DB" w:rsidDel="002C5560">
          <w:rPr>
            <w:rFonts w:cs="Times New Roman"/>
            <w:color w:val="000000" w:themeColor="text1"/>
          </w:rPr>
          <w:delText xml:space="preserve">which overlooks the change of the effect of prices and promotions </w:delText>
        </w:r>
      </w:del>
      <w:del w:id="376" w:author="黄韬" w:date="2017-09-11T15:53:00Z">
        <w:r w:rsidR="00E446EB" w:rsidRPr="000657DB" w:rsidDel="00E31FD3">
          <w:rPr>
            <w:rFonts w:cs="Times New Roman"/>
            <w:color w:val="000000" w:themeColor="text1"/>
          </w:rPr>
          <w:delText>will be</w:delText>
        </w:r>
      </w:del>
      <w:del w:id="377" w:author="黄韬" w:date="2017-09-11T16:00:00Z">
        <w:r w:rsidR="00E446EB" w:rsidRPr="000657DB" w:rsidDel="002C5560">
          <w:rPr>
            <w:rFonts w:cs="Times New Roman"/>
            <w:color w:val="000000" w:themeColor="text1"/>
          </w:rPr>
          <w:delText xml:space="preserve"> subject to structural break</w:delText>
        </w:r>
      </w:del>
      <w:ins w:id="378" w:author="Soopramanien, Didier" w:date="2017-09-08T14:26:00Z">
        <w:del w:id="379" w:author="黄韬" w:date="2017-09-11T16:00:00Z">
          <w:r w:rsidR="005F5A41" w:rsidDel="002C5560">
            <w:rPr>
              <w:rFonts w:cs="Times New Roman"/>
              <w:color w:val="000000" w:themeColor="text1"/>
            </w:rPr>
            <w:delText xml:space="preserve">. </w:delText>
          </w:r>
        </w:del>
        <w:del w:id="380" w:author="黄韬" w:date="2017-09-11T16:10:00Z">
          <w:r w:rsidR="005F5A41" w:rsidDel="00E21359">
            <w:rPr>
              <w:rFonts w:cs="Times New Roman"/>
              <w:color w:val="000000" w:themeColor="text1"/>
            </w:rPr>
            <w:delText xml:space="preserve">This </w:delText>
          </w:r>
        </w:del>
      </w:ins>
      <w:del w:id="381" w:author="Soopramanien, Didier" w:date="2017-09-08T14:26:00Z">
        <w:r w:rsidR="00E446EB" w:rsidRPr="000657DB" w:rsidDel="005F5A41">
          <w:rPr>
            <w:rFonts w:cs="Times New Roman"/>
            <w:color w:val="000000" w:themeColor="text1"/>
          </w:rPr>
          <w:delText xml:space="preserve"> which </w:delText>
        </w:r>
      </w:del>
      <w:del w:id="382" w:author="黄韬" w:date="2017-09-11T16:10:00Z">
        <w:r w:rsidR="00FA087A" w:rsidRPr="000657DB" w:rsidDel="00E21359">
          <w:rPr>
            <w:rFonts w:cs="Times New Roman"/>
            <w:color w:val="000000" w:themeColor="text1"/>
          </w:rPr>
          <w:delText>is</w:delText>
        </w:r>
        <w:r w:rsidR="00E446EB" w:rsidRPr="000657DB" w:rsidDel="00E21359">
          <w:rPr>
            <w:rFonts w:cs="Times New Roman"/>
            <w:color w:val="000000" w:themeColor="text1"/>
          </w:rPr>
          <w:delText xml:space="preserve"> defined as </w:delText>
        </w:r>
      </w:del>
      <w:ins w:id="383" w:author="黄韬" w:date="2017-09-11T16:10:00Z">
        <w:r>
          <w:rPr>
            <w:rFonts w:cs="Times New Roman"/>
            <w:color w:val="000000" w:themeColor="text1"/>
          </w:rPr>
          <w:t xml:space="preserve">originates from the </w:t>
        </w:r>
      </w:ins>
      <w:r w:rsidR="00E446EB" w:rsidRPr="000657DB">
        <w:rPr>
          <w:rFonts w:cs="Times New Roman"/>
          <w:color w:val="000000" w:themeColor="text1"/>
        </w:rPr>
        <w:t xml:space="preserve">large changes </w:t>
      </w:r>
      <w:del w:id="384" w:author="黄韬" w:date="2017-09-11T16:11:00Z">
        <w:r w:rsidR="00E446EB" w:rsidRPr="000657DB" w:rsidDel="00E21359">
          <w:rPr>
            <w:rFonts w:cs="Times New Roman"/>
            <w:color w:val="000000" w:themeColor="text1"/>
          </w:rPr>
          <w:delText xml:space="preserve">in the model’s </w:delText>
        </w:r>
      </w:del>
      <w:ins w:id="385" w:author="黄韬" w:date="2017-09-11T16:11:00Z">
        <w:r>
          <w:rPr>
            <w:rFonts w:cs="Times New Roman"/>
            <w:color w:val="000000" w:themeColor="text1"/>
          </w:rPr>
          <w:t xml:space="preserve">in the </w:t>
        </w:r>
      </w:ins>
      <w:r w:rsidR="00E446EB" w:rsidRPr="000657DB">
        <w:rPr>
          <w:rFonts w:cs="Times New Roman"/>
          <w:color w:val="000000" w:themeColor="text1"/>
        </w:rPr>
        <w:t>parameters</w:t>
      </w:r>
      <w:ins w:id="386" w:author="黄韬" w:date="2017-09-11T16:11:00Z">
        <w:r>
          <w:rPr>
            <w:rFonts w:cs="Times New Roman"/>
            <w:color w:val="000000" w:themeColor="text1"/>
          </w:rPr>
          <w:t xml:space="preserve"> of the explanatory variables</w:t>
        </w:r>
      </w:ins>
      <w:r w:rsidR="00E446EB" w:rsidRPr="000657DB">
        <w:rPr>
          <w:rFonts w:cs="Times New Roman"/>
          <w:color w:val="000000" w:themeColor="text1"/>
        </w:rPr>
        <w:t xml:space="preserve"> </w:t>
      </w:r>
      <w:r w:rsidR="00E446EB" w:rsidRPr="000657DB">
        <w:rPr>
          <w:rFonts w:cs="Times New Roman"/>
          <w:color w:val="000000" w:themeColor="text1"/>
        </w:rPr>
        <w:fldChar w:fldCharType="begin"/>
      </w:r>
      <w:r w:rsidR="00E77650" w:rsidRPr="000657DB">
        <w:rPr>
          <w:rFonts w:cs="Times New Roman"/>
          <w:color w:val="000000" w:themeColor="text1"/>
        </w:rPr>
        <w:instrText xml:space="preserve"> ADDIN EN.CITE &lt;EndNote&gt;&lt;Cite&gt;&lt;Author&gt;Allen&lt;/Author&gt;&lt;Year&gt;2001&lt;/Year&gt;&lt;RecNum&gt;204&lt;/RecNum&gt;&lt;DisplayText&gt;(Allen and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00E446EB" w:rsidRPr="000657DB">
        <w:rPr>
          <w:rFonts w:cs="Times New Roman"/>
          <w:color w:val="000000" w:themeColor="text1"/>
        </w:rPr>
        <w:fldChar w:fldCharType="separate"/>
      </w:r>
      <w:r w:rsidR="00E77650" w:rsidRPr="000657DB">
        <w:rPr>
          <w:rFonts w:cs="Times New Roman"/>
          <w:noProof/>
          <w:color w:val="000000" w:themeColor="text1"/>
        </w:rPr>
        <w:t>(</w:t>
      </w:r>
      <w:hyperlink w:anchor="_ENREF_2" w:tooltip="Allen, 2001 #204" w:history="1">
        <w:r w:rsidR="00780FE2" w:rsidRPr="000657DB">
          <w:rPr>
            <w:rFonts w:cs="Times New Roman"/>
            <w:noProof/>
            <w:color w:val="000000" w:themeColor="text1"/>
          </w:rPr>
          <w:t>Allen and Fildes 2001</w:t>
        </w:r>
      </w:hyperlink>
      <w:r w:rsidR="00E77650" w:rsidRPr="000657DB">
        <w:rPr>
          <w:rFonts w:cs="Times New Roman"/>
          <w:noProof/>
          <w:color w:val="000000" w:themeColor="text1"/>
        </w:rPr>
        <w:t xml:space="preserve">, </w:t>
      </w:r>
      <w:hyperlink w:anchor="_ENREF_8" w:tooltip="Armstrong, 2001 #215" w:history="1">
        <w:r w:rsidR="00780FE2" w:rsidRPr="000657DB">
          <w:rPr>
            <w:rFonts w:cs="Times New Roman"/>
            <w:noProof/>
            <w:color w:val="000000" w:themeColor="text1"/>
          </w:rPr>
          <w:t>Armstrong 2001</w:t>
        </w:r>
      </w:hyperlink>
      <w:r w:rsidR="00E77650" w:rsidRPr="000657DB">
        <w:rPr>
          <w:rFonts w:cs="Times New Roman"/>
          <w:noProof/>
          <w:color w:val="000000" w:themeColor="text1"/>
        </w:rPr>
        <w:t>)</w:t>
      </w:r>
      <w:r w:rsidR="00E446EB" w:rsidRPr="000657DB">
        <w:rPr>
          <w:rFonts w:cs="Times New Roman"/>
          <w:color w:val="000000" w:themeColor="text1"/>
        </w:rPr>
        <w:fldChar w:fldCharType="end"/>
      </w:r>
      <w:r w:rsidR="00E77650" w:rsidRPr="000657DB">
        <w:rPr>
          <w:rFonts w:cs="Times New Roman"/>
          <w:color w:val="000000" w:themeColor="text1"/>
        </w:rPr>
        <w:t xml:space="preserve">. </w:t>
      </w:r>
    </w:p>
    <w:p w14:paraId="56430CA1" w14:textId="77777777" w:rsidR="002C5560" w:rsidRDefault="002C5560" w:rsidP="00B60CA5">
      <w:pPr>
        <w:spacing w:after="0" w:line="360" w:lineRule="auto"/>
        <w:rPr>
          <w:ins w:id="387" w:author="黄韬" w:date="2017-09-11T15:59:00Z"/>
          <w:rFonts w:cs="Times New Roman"/>
          <w:color w:val="000000" w:themeColor="text1"/>
        </w:rPr>
      </w:pPr>
    </w:p>
    <w:p w14:paraId="76B58E6F" w14:textId="42AEBC5E" w:rsidR="00765AA1" w:rsidRDefault="002C5560">
      <w:pPr>
        <w:spacing w:after="0" w:line="360" w:lineRule="auto"/>
        <w:rPr>
          <w:ins w:id="388" w:author="黄韬" w:date="2017-09-11T16:14:00Z"/>
          <w:rFonts w:cs="Times New Roman"/>
          <w:color w:val="000000" w:themeColor="text1"/>
        </w:rPr>
      </w:pPr>
      <w:ins w:id="389" w:author="黄韬" w:date="2017-09-11T15:59:00Z">
        <w:r>
          <w:rPr>
            <w:rFonts w:cs="Times New Roman"/>
            <w:color w:val="000000" w:themeColor="text1"/>
          </w:rPr>
          <w:t>When the effect</w:t>
        </w:r>
      </w:ins>
      <w:ins w:id="390" w:author="黄韬" w:date="2017-09-11T16:01:00Z">
        <w:r>
          <w:rPr>
            <w:rFonts w:cs="Times New Roman"/>
            <w:color w:val="000000" w:themeColor="text1"/>
          </w:rPr>
          <w:t>s</w:t>
        </w:r>
      </w:ins>
      <w:ins w:id="391" w:author="黄韬" w:date="2017-09-11T15:59:00Z">
        <w:r>
          <w:rPr>
            <w:rFonts w:cs="Times New Roman"/>
            <w:color w:val="000000" w:themeColor="text1"/>
          </w:rPr>
          <w:t xml:space="preserve"> </w:t>
        </w:r>
      </w:ins>
      <w:ins w:id="392" w:author="黄韬" w:date="2017-09-11T16:00:00Z">
        <w:r>
          <w:rPr>
            <w:rFonts w:cs="Times New Roman"/>
            <w:color w:val="000000" w:themeColor="text1"/>
          </w:rPr>
          <w:t xml:space="preserve">of the marketing activities change, their true parameters in the data generating process </w:t>
        </w:r>
      </w:ins>
      <w:ins w:id="393" w:author="黄韬" w:date="2017-09-11T16:09:00Z">
        <w:r w:rsidR="00E21359">
          <w:rPr>
            <w:rFonts w:cs="Times New Roman"/>
            <w:color w:val="000000" w:themeColor="text1"/>
          </w:rPr>
          <w:t xml:space="preserve">also </w:t>
        </w:r>
      </w:ins>
      <w:ins w:id="394" w:author="黄韬" w:date="2017-09-11T16:00:00Z">
        <w:r>
          <w:rPr>
            <w:rFonts w:cs="Times New Roman"/>
            <w:color w:val="000000" w:themeColor="text1"/>
          </w:rPr>
          <w:t xml:space="preserve">change </w:t>
        </w:r>
      </w:ins>
      <w:ins w:id="395" w:author="黄韬" w:date="2017-09-11T16:01:00Z">
        <w:r>
          <w:rPr>
            <w:rFonts w:cs="Times New Roman"/>
            <w:color w:val="000000" w:themeColor="text1"/>
          </w:rPr>
          <w:t xml:space="preserve">and </w:t>
        </w:r>
      </w:ins>
      <w:ins w:id="396" w:author="黄韬" w:date="2017-09-11T16:02:00Z">
        <w:r>
          <w:rPr>
            <w:rFonts w:cs="Times New Roman"/>
            <w:color w:val="000000" w:themeColor="text1"/>
          </w:rPr>
          <w:t>m</w:t>
        </w:r>
      </w:ins>
      <w:ins w:id="397" w:author="黄韬" w:date="2017-09-11T16:03:00Z">
        <w:r>
          <w:rPr>
            <w:rFonts w:cs="Times New Roman"/>
            <w:color w:val="000000" w:themeColor="text1"/>
          </w:rPr>
          <w:t xml:space="preserve">ay </w:t>
        </w:r>
      </w:ins>
      <w:ins w:id="398" w:author="黄韬" w:date="2017-09-11T16:01:00Z">
        <w:r>
          <w:rPr>
            <w:rFonts w:cs="Times New Roman"/>
            <w:color w:val="000000" w:themeColor="text1"/>
          </w:rPr>
          <w:t>con</w:t>
        </w:r>
      </w:ins>
      <w:ins w:id="399" w:author="黄韬" w:date="2017-09-11T16:02:00Z">
        <w:r>
          <w:rPr>
            <w:rFonts w:cs="Times New Roman"/>
            <w:color w:val="000000" w:themeColor="text1"/>
          </w:rPr>
          <w:t>sequently change the true value</w:t>
        </w:r>
      </w:ins>
      <w:ins w:id="400" w:author="黄韬" w:date="2017-09-11T16:03:00Z">
        <w:r w:rsidR="00E21359">
          <w:rPr>
            <w:rFonts w:cs="Times New Roman"/>
            <w:color w:val="000000" w:themeColor="text1"/>
          </w:rPr>
          <w:t>s</w:t>
        </w:r>
      </w:ins>
      <w:ins w:id="401" w:author="黄韬" w:date="2017-09-11T16:02:00Z">
        <w:r>
          <w:rPr>
            <w:rFonts w:cs="Times New Roman"/>
            <w:color w:val="000000" w:themeColor="text1"/>
          </w:rPr>
          <w:t xml:space="preserve"> of </w:t>
        </w:r>
      </w:ins>
      <w:ins w:id="402" w:author="黄韬" w:date="2017-09-11T16:03:00Z">
        <w:r w:rsidR="00E21359">
          <w:rPr>
            <w:rFonts w:cs="Times New Roman"/>
            <w:color w:val="000000" w:themeColor="text1"/>
          </w:rPr>
          <w:t xml:space="preserve">the </w:t>
        </w:r>
      </w:ins>
      <w:ins w:id="403" w:author="黄韬" w:date="2017-09-11T16:02:00Z">
        <w:r>
          <w:rPr>
            <w:rFonts w:cs="Times New Roman"/>
            <w:color w:val="000000" w:themeColor="text1"/>
          </w:rPr>
          <w:t>p</w:t>
        </w:r>
        <w:commentRangeStart w:id="404"/>
        <w:r>
          <w:rPr>
            <w:rFonts w:cs="Times New Roman"/>
            <w:color w:val="000000" w:themeColor="text1"/>
          </w:rPr>
          <w:t xml:space="preserve">roduct sales </w:t>
        </w:r>
      </w:ins>
      <w:commentRangeEnd w:id="404"/>
      <w:ins w:id="405" w:author="黄韬" w:date="2017-09-11T16:03:00Z">
        <w:r w:rsidR="00E21359">
          <w:rPr>
            <w:rStyle w:val="CommentReference"/>
          </w:rPr>
          <w:commentReference w:id="404"/>
        </w:r>
      </w:ins>
      <w:ins w:id="406" w:author="黄韬" w:date="2017-09-11T16:02:00Z">
        <w:r w:rsidRPr="000657DB">
          <w:rPr>
            <w:color w:val="000000" w:themeColor="text1"/>
          </w:rPr>
          <w:fldChar w:fldCharType="begin"/>
        </w:r>
        <w:r w:rsidRPr="000657DB">
          <w:rPr>
            <w:color w:val="000000" w:themeColor="text1"/>
          </w:rPr>
          <w:instrText xml:space="preserve"> ADDIN EN.CITE &lt;EndNote&gt;&lt;Cite&gt;&lt;Author&gt;Clements&lt;/Author&gt;&lt;Year&gt;1999&lt;/Year&gt;&lt;RecNum&gt;199&lt;/RecNum&gt;&lt;DisplayText&gt;(Clements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Pr="000657DB">
          <w:rPr>
            <w:color w:val="000000" w:themeColor="text1"/>
          </w:rPr>
          <w:fldChar w:fldCharType="separate"/>
        </w:r>
        <w:r w:rsidRPr="000657DB">
          <w:rPr>
            <w:noProof/>
            <w:color w:val="000000" w:themeColor="text1"/>
          </w:rPr>
          <w:t>(</w:t>
        </w:r>
      </w:ins>
      <w:r w:rsidR="00780FE2">
        <w:rPr>
          <w:noProof/>
          <w:color w:val="000000" w:themeColor="text1"/>
        </w:rPr>
        <w:fldChar w:fldCharType="begin"/>
      </w:r>
      <w:r w:rsidR="00780FE2">
        <w:rPr>
          <w:noProof/>
          <w:color w:val="000000" w:themeColor="text1"/>
        </w:rPr>
        <w:instrText xml:space="preserve"> HYPERLINK \l "_ENREF_21" \o "Clements, 1999 #199" </w:instrText>
      </w:r>
      <w:r w:rsidR="00780FE2">
        <w:rPr>
          <w:noProof/>
          <w:color w:val="000000" w:themeColor="text1"/>
        </w:rPr>
        <w:fldChar w:fldCharType="separate"/>
      </w:r>
      <w:ins w:id="407" w:author="黄韬" w:date="2017-09-11T16:02:00Z">
        <w:r w:rsidR="00780FE2" w:rsidRPr="000657DB">
          <w:rPr>
            <w:noProof/>
            <w:color w:val="000000" w:themeColor="text1"/>
          </w:rPr>
          <w:t>Clements and Hendry 1999</w:t>
        </w:r>
      </w:ins>
      <w:r w:rsidR="00780FE2">
        <w:rPr>
          <w:noProof/>
          <w:color w:val="000000" w:themeColor="text1"/>
        </w:rPr>
        <w:fldChar w:fldCharType="end"/>
      </w:r>
      <w:ins w:id="408" w:author="黄韬" w:date="2017-09-11T16:02:00Z">
        <w:r w:rsidRPr="000657DB">
          <w:rPr>
            <w:noProof/>
            <w:color w:val="000000" w:themeColor="text1"/>
          </w:rPr>
          <w:t>)</w:t>
        </w:r>
        <w:r w:rsidRPr="000657DB">
          <w:rPr>
            <w:color w:val="000000" w:themeColor="text1"/>
          </w:rPr>
          <w:fldChar w:fldCharType="end"/>
        </w:r>
        <w:r w:rsidRPr="000657DB">
          <w:rPr>
            <w:color w:val="000000" w:themeColor="text1"/>
          </w:rPr>
          <w:t>.</w:t>
        </w:r>
      </w:ins>
      <w:ins w:id="409" w:author="黄韬" w:date="2017-09-11T16:11:00Z">
        <w:r w:rsidR="00E21359">
          <w:rPr>
            <w:rFonts w:cs="Times New Roman"/>
            <w:color w:val="000000" w:themeColor="text1"/>
          </w:rPr>
          <w:t xml:space="preserve"> If the </w:t>
        </w:r>
      </w:ins>
      <w:ins w:id="410" w:author="黄韬" w:date="2017-09-11T16:00:00Z">
        <w:r w:rsidR="00E21359">
          <w:rPr>
            <w:rFonts w:cs="Times New Roman"/>
            <w:color w:val="000000" w:themeColor="text1"/>
          </w:rPr>
          <w:t>model</w:t>
        </w:r>
        <w:r w:rsidRPr="000657DB">
          <w:rPr>
            <w:rFonts w:cs="Times New Roman"/>
            <w:color w:val="000000" w:themeColor="text1"/>
          </w:rPr>
          <w:t xml:space="preserve"> overlook</w:t>
        </w:r>
      </w:ins>
      <w:ins w:id="411" w:author="黄韬" w:date="2017-09-11T16:11:00Z">
        <w:r w:rsidR="00E21359">
          <w:rPr>
            <w:rFonts w:cs="Times New Roman"/>
            <w:color w:val="000000" w:themeColor="text1"/>
          </w:rPr>
          <w:t>s</w:t>
        </w:r>
      </w:ins>
      <w:ins w:id="412" w:author="黄韬" w:date="2017-09-11T16:00:00Z">
        <w:r w:rsidRPr="000657DB">
          <w:rPr>
            <w:rFonts w:cs="Times New Roman"/>
            <w:color w:val="000000" w:themeColor="text1"/>
          </w:rPr>
          <w:t xml:space="preserve"> </w:t>
        </w:r>
      </w:ins>
      <w:ins w:id="413" w:author="黄韬" w:date="2017-09-11T16:09:00Z">
        <w:r w:rsidR="00E21359">
          <w:rPr>
            <w:rFonts w:cs="Times New Roman"/>
            <w:color w:val="000000" w:themeColor="text1"/>
          </w:rPr>
          <w:t>th</w:t>
        </w:r>
      </w:ins>
      <w:ins w:id="414" w:author="黄韬" w:date="2017-09-11T16:19:00Z">
        <w:r w:rsidR="000E2798">
          <w:rPr>
            <w:rFonts w:cs="Times New Roman"/>
            <w:color w:val="000000" w:themeColor="text1"/>
          </w:rPr>
          <w:t xml:space="preserve">e change </w:t>
        </w:r>
      </w:ins>
      <w:ins w:id="415" w:author="黄韬" w:date="2017-09-11T16:11:00Z">
        <w:r w:rsidR="00E21359">
          <w:rPr>
            <w:rFonts w:cs="Times New Roman"/>
            <w:color w:val="000000" w:themeColor="text1"/>
          </w:rPr>
          <w:t>and assume</w:t>
        </w:r>
      </w:ins>
      <w:ins w:id="416" w:author="黄韬" w:date="2017-09-11T16:17:00Z">
        <w:r w:rsidR="000E2798">
          <w:rPr>
            <w:rFonts w:cs="Times New Roman"/>
            <w:color w:val="000000" w:themeColor="text1"/>
          </w:rPr>
          <w:t>s</w:t>
        </w:r>
      </w:ins>
      <w:ins w:id="417" w:author="黄韬" w:date="2017-09-11T16:11:00Z">
        <w:r w:rsidR="00E21359">
          <w:rPr>
            <w:rFonts w:cs="Times New Roman"/>
            <w:color w:val="000000" w:themeColor="text1"/>
          </w:rPr>
          <w:t xml:space="preserve"> the effect of the marketing activities to be constant, </w:t>
        </w:r>
      </w:ins>
      <w:ins w:id="418" w:author="黄韬" w:date="2017-09-11T16:20:00Z">
        <w:r w:rsidR="000E2798">
          <w:rPr>
            <w:rFonts w:cs="Times New Roman"/>
            <w:color w:val="000000" w:themeColor="text1"/>
          </w:rPr>
          <w:t xml:space="preserve">the expected mean value of the </w:t>
        </w:r>
      </w:ins>
      <w:ins w:id="419" w:author="黄韬" w:date="2017-09-11T16:19:00Z">
        <w:r w:rsidR="000E2798">
          <w:rPr>
            <w:rFonts w:cs="Times New Roman"/>
            <w:color w:val="000000" w:themeColor="text1"/>
          </w:rPr>
          <w:t>forecast</w:t>
        </w:r>
      </w:ins>
      <w:ins w:id="420" w:author="黄韬" w:date="2017-09-11T16:17:00Z">
        <w:r w:rsidR="000E2798">
          <w:rPr>
            <w:rFonts w:cs="Times New Roman"/>
            <w:color w:val="000000" w:themeColor="text1"/>
          </w:rPr>
          <w:t xml:space="preserve"> it g</w:t>
        </w:r>
      </w:ins>
      <w:ins w:id="421" w:author="黄韬" w:date="2017-09-11T16:18:00Z">
        <w:r w:rsidR="000E2798">
          <w:rPr>
            <w:rFonts w:cs="Times New Roman"/>
            <w:color w:val="000000" w:themeColor="text1"/>
          </w:rPr>
          <w:t>enerates</w:t>
        </w:r>
      </w:ins>
      <w:ins w:id="422" w:author="黄韬" w:date="2017-09-11T16:12:00Z">
        <w:r w:rsidR="00E21359">
          <w:rPr>
            <w:rFonts w:cs="Times New Roman"/>
            <w:color w:val="000000" w:themeColor="text1"/>
          </w:rPr>
          <w:t xml:space="preserve"> will </w:t>
        </w:r>
        <w:r w:rsidR="00E21359" w:rsidRPr="000657DB">
          <w:rPr>
            <w:rFonts w:cs="Times New Roman"/>
            <w:noProof/>
            <w:color w:val="000000" w:themeColor="text1"/>
          </w:rPr>
          <w:t>become</w:t>
        </w:r>
        <w:r w:rsidR="00E21359" w:rsidRPr="000657DB">
          <w:rPr>
            <w:rFonts w:cs="Times New Roman"/>
            <w:color w:val="000000" w:themeColor="text1"/>
          </w:rPr>
          <w:t xml:space="preserve"> the weighted average </w:t>
        </w:r>
      </w:ins>
      <w:ins w:id="423" w:author="黄韬" w:date="2017-09-11T16:18:00Z">
        <w:r w:rsidR="000E2798">
          <w:rPr>
            <w:rFonts w:cs="Times New Roman"/>
            <w:color w:val="000000" w:themeColor="text1"/>
          </w:rPr>
          <w:t xml:space="preserve">value </w:t>
        </w:r>
      </w:ins>
      <w:ins w:id="424" w:author="黄韬" w:date="2017-09-11T16:12:00Z">
        <w:r w:rsidR="00E21359" w:rsidRPr="000657DB">
          <w:rPr>
            <w:rFonts w:cs="Times New Roman"/>
            <w:color w:val="000000" w:themeColor="text1"/>
          </w:rPr>
          <w:t>of the true</w:t>
        </w:r>
        <w:r w:rsidR="00E21359">
          <w:rPr>
            <w:rFonts w:cs="Times New Roman"/>
            <w:color w:val="000000" w:themeColor="text1"/>
          </w:rPr>
          <w:t xml:space="preserve"> product sales</w:t>
        </w:r>
        <w:r w:rsidR="00E21359" w:rsidRPr="000657DB">
          <w:rPr>
            <w:color w:val="000000" w:themeColor="text1"/>
          </w:rPr>
          <w:t xml:space="preserve"> </w:t>
        </w:r>
        <w:r w:rsidR="00E21359" w:rsidRPr="000657DB">
          <w:rPr>
            <w:rFonts w:cs="Times New Roman"/>
            <w:color w:val="000000" w:themeColor="text1"/>
          </w:rPr>
          <w:t xml:space="preserve">before and after the </w:t>
        </w:r>
      </w:ins>
      <w:ins w:id="425" w:author="黄韬" w:date="2017-09-11T16:13:00Z">
        <w:r w:rsidR="00E21359">
          <w:rPr>
            <w:rFonts w:cs="Times New Roman"/>
            <w:color w:val="000000" w:themeColor="text1"/>
          </w:rPr>
          <w:t>change of the true parameter</w:t>
        </w:r>
      </w:ins>
      <w:ins w:id="426" w:author="黄韬" w:date="2017-09-11T16:14:00Z">
        <w:r w:rsidR="00765AA1">
          <w:rPr>
            <w:rFonts w:cs="Times New Roman"/>
            <w:color w:val="000000" w:themeColor="text1"/>
          </w:rPr>
          <w:t xml:space="preserve">. In the forecast </w:t>
        </w:r>
      </w:ins>
      <w:ins w:id="427" w:author="黄韬" w:date="2017-09-11T16:15:00Z">
        <w:r w:rsidR="00765AA1">
          <w:rPr>
            <w:rFonts w:cs="Times New Roman"/>
            <w:color w:val="000000" w:themeColor="text1"/>
          </w:rPr>
          <w:t xml:space="preserve">period, </w:t>
        </w:r>
      </w:ins>
      <w:del w:id="428" w:author="黄韬" w:date="2017-09-11T16:12:00Z">
        <w:r w:rsidR="00F24960" w:rsidRPr="000657DB" w:rsidDel="00E21359">
          <w:rPr>
            <w:rFonts w:cs="Times New Roman"/>
            <w:color w:val="000000" w:themeColor="text1"/>
          </w:rPr>
          <w:delText xml:space="preserve">The changes may occur </w:delText>
        </w:r>
      </w:del>
      <w:ins w:id="429" w:author="Soopramanien, Didier" w:date="2017-09-07T16:33:00Z">
        <w:del w:id="430" w:author="黄韬" w:date="2017-09-11T15:55:00Z">
          <w:r w:rsidR="002D496F" w:rsidDel="00E31FD3">
            <w:rPr>
              <w:rFonts w:cs="Times New Roman"/>
              <w:color w:val="000000" w:themeColor="text1"/>
            </w:rPr>
            <w:delText>for</w:delText>
          </w:r>
        </w:del>
      </w:ins>
      <w:del w:id="431" w:author="黄韬" w:date="2017-09-11T15:55:00Z">
        <w:r w:rsidR="00F24960" w:rsidRPr="000657DB" w:rsidDel="00E31FD3">
          <w:rPr>
            <w:rFonts w:cs="Times New Roman"/>
            <w:color w:val="000000" w:themeColor="text1"/>
          </w:rPr>
          <w:delText>at</w:delText>
        </w:r>
      </w:del>
      <w:del w:id="432" w:author="黄韬" w:date="2017-09-11T16:12:00Z">
        <w:r w:rsidR="00F24960" w:rsidRPr="000657DB" w:rsidDel="00E21359">
          <w:rPr>
            <w:rFonts w:cs="Times New Roman"/>
            <w:color w:val="000000" w:themeColor="text1"/>
          </w:rPr>
          <w:delText xml:space="preserve"> the intercept and/or </w:delText>
        </w:r>
      </w:del>
      <w:ins w:id="433" w:author="Soopramanien, Didier" w:date="2017-09-07T16:33:00Z">
        <w:del w:id="434" w:author="黄韬" w:date="2017-09-11T15:55:00Z">
          <w:r w:rsidR="002D496F" w:rsidDel="00E31FD3">
            <w:rPr>
              <w:rFonts w:cs="Times New Roman"/>
              <w:color w:val="000000" w:themeColor="text1"/>
            </w:rPr>
            <w:delText>for</w:delText>
          </w:r>
        </w:del>
        <w:del w:id="435" w:author="黄韬" w:date="2017-09-11T16:12:00Z">
          <w:r w:rsidR="002D496F" w:rsidDel="00E21359">
            <w:rPr>
              <w:rFonts w:cs="Times New Roman"/>
              <w:color w:val="000000" w:themeColor="text1"/>
            </w:rPr>
            <w:delText xml:space="preserve"> </w:delText>
          </w:r>
        </w:del>
      </w:ins>
      <w:del w:id="436" w:author="黄韬" w:date="2017-09-11T16:12:00Z">
        <w:r w:rsidR="00F24960" w:rsidRPr="000657DB" w:rsidDel="00E21359">
          <w:rPr>
            <w:rFonts w:cs="Times New Roman"/>
            <w:color w:val="000000" w:themeColor="text1"/>
          </w:rPr>
          <w:delText xml:space="preserve">the parameters of the explanatory variables, </w:delText>
        </w:r>
      </w:del>
      <w:del w:id="437" w:author="黄韬" w:date="2017-09-11T15:56:00Z">
        <w:r w:rsidR="00F24960" w:rsidRPr="000657DB" w:rsidDel="00E31FD3">
          <w:rPr>
            <w:rFonts w:cs="Times New Roman"/>
            <w:color w:val="000000" w:themeColor="text1"/>
          </w:rPr>
          <w:delText xml:space="preserve">and </w:delText>
        </w:r>
      </w:del>
      <w:del w:id="438" w:author="黄韬" w:date="2017-09-11T16:12:00Z">
        <w:r w:rsidR="00F24960" w:rsidRPr="000657DB" w:rsidDel="00E21359">
          <w:rPr>
            <w:rFonts w:cs="Times New Roman"/>
            <w:color w:val="000000" w:themeColor="text1"/>
          </w:rPr>
          <w:delText xml:space="preserve">lead to </w:delText>
        </w:r>
        <w:r w:rsidR="00F24960" w:rsidRPr="000657DB" w:rsidDel="00E21359">
          <w:rPr>
            <w:color w:val="000000" w:themeColor="text1"/>
          </w:rPr>
          <w:delText xml:space="preserve">a shift of the </w:delText>
        </w:r>
      </w:del>
      <w:commentRangeStart w:id="439"/>
      <w:del w:id="440" w:author="黄韬" w:date="2017-09-11T15:57:00Z">
        <w:r w:rsidR="00F24960" w:rsidRPr="000657DB" w:rsidDel="00E31FD3">
          <w:rPr>
            <w:color w:val="000000" w:themeColor="text1"/>
          </w:rPr>
          <w:delText>deterministic</w:delText>
        </w:r>
        <w:commentRangeEnd w:id="439"/>
        <w:r w:rsidR="005F5A41" w:rsidDel="00E31FD3">
          <w:rPr>
            <w:rStyle w:val="CommentReference"/>
          </w:rPr>
          <w:commentReference w:id="439"/>
        </w:r>
        <w:r w:rsidR="00F24960" w:rsidRPr="000657DB" w:rsidDel="00E31FD3">
          <w:rPr>
            <w:color w:val="000000" w:themeColor="text1"/>
          </w:rPr>
          <w:delText xml:space="preserve"> </w:delText>
        </w:r>
        <w:commentRangeStart w:id="441"/>
        <w:r w:rsidR="00F24960" w:rsidRPr="000657DB" w:rsidDel="00E31FD3">
          <w:rPr>
            <w:color w:val="000000" w:themeColor="text1"/>
          </w:rPr>
          <w:delText>mean</w:delText>
        </w:r>
        <w:commentRangeEnd w:id="441"/>
        <w:r w:rsidR="002D496F" w:rsidDel="00E31FD3">
          <w:rPr>
            <w:rStyle w:val="CommentReference"/>
          </w:rPr>
          <w:commentReference w:id="441"/>
        </w:r>
        <w:r w:rsidR="00F24960" w:rsidRPr="000657DB" w:rsidDel="00E31FD3">
          <w:rPr>
            <w:color w:val="000000" w:themeColor="text1"/>
          </w:rPr>
          <w:delText xml:space="preserve"> </w:delText>
        </w:r>
      </w:del>
      <w:del w:id="442" w:author="黄韬" w:date="2017-09-11T16:02:00Z">
        <w:r w:rsidR="00F24960" w:rsidRPr="000657DB" w:rsidDel="002C5560">
          <w:rPr>
            <w:color w:val="000000" w:themeColor="text1"/>
          </w:rPr>
          <w:fldChar w:fldCharType="begin"/>
        </w:r>
        <w:r w:rsidR="00F24960" w:rsidRPr="000657DB" w:rsidDel="002C5560">
          <w:rPr>
            <w:color w:val="000000" w:themeColor="text1"/>
          </w:rPr>
          <w:delInstrText xml:space="preserve"> ADDIN EN.CITE &lt;EndNote&gt;&lt;Cite&gt;&lt;Author&gt;Clements&lt;/Author&gt;&lt;Year&gt;1999&lt;/Year&gt;&lt;RecNum&gt;199&lt;/RecNum&gt;&lt;DisplayText&gt;(Clements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delInstrText>
        </w:r>
        <w:r w:rsidR="00F24960" w:rsidRPr="000657DB" w:rsidDel="002C5560">
          <w:rPr>
            <w:color w:val="000000" w:themeColor="text1"/>
          </w:rPr>
          <w:fldChar w:fldCharType="separate"/>
        </w:r>
        <w:r w:rsidR="00F24960" w:rsidRPr="000657DB" w:rsidDel="002C5560">
          <w:rPr>
            <w:noProof/>
            <w:color w:val="000000" w:themeColor="text1"/>
          </w:rPr>
          <w:delText>(</w:delText>
        </w:r>
        <w:r w:rsidR="008739AD" w:rsidDel="002C5560">
          <w:fldChar w:fldCharType="begin"/>
        </w:r>
        <w:r w:rsidR="008739AD" w:rsidDel="002C5560">
          <w:delInstrText xml:space="preserve"> HYPERLINK \l "_ENREF_21" \o "Clements, 1999 #199" </w:delInstrText>
        </w:r>
        <w:r w:rsidR="008739AD" w:rsidDel="002C5560">
          <w:fldChar w:fldCharType="separate"/>
        </w:r>
        <w:r w:rsidR="00C2301E" w:rsidRPr="000657DB" w:rsidDel="002C5560">
          <w:rPr>
            <w:noProof/>
            <w:color w:val="000000" w:themeColor="text1"/>
          </w:rPr>
          <w:delText>Clements and Hendry 1999</w:delText>
        </w:r>
        <w:r w:rsidR="008739AD" w:rsidDel="002C5560">
          <w:rPr>
            <w:noProof/>
            <w:color w:val="000000" w:themeColor="text1"/>
          </w:rPr>
          <w:fldChar w:fldCharType="end"/>
        </w:r>
        <w:r w:rsidR="00F24960" w:rsidRPr="000657DB" w:rsidDel="002C5560">
          <w:rPr>
            <w:noProof/>
            <w:color w:val="000000" w:themeColor="text1"/>
          </w:rPr>
          <w:delText>)</w:delText>
        </w:r>
        <w:r w:rsidR="00F24960" w:rsidRPr="000657DB" w:rsidDel="002C5560">
          <w:rPr>
            <w:color w:val="000000" w:themeColor="text1"/>
          </w:rPr>
          <w:fldChar w:fldCharType="end"/>
        </w:r>
        <w:r w:rsidR="00F24960" w:rsidRPr="000657DB" w:rsidDel="002C5560">
          <w:rPr>
            <w:color w:val="000000" w:themeColor="text1"/>
          </w:rPr>
          <w:delText xml:space="preserve">. </w:delText>
        </w:r>
      </w:del>
      <w:del w:id="443" w:author="黄韬" w:date="2017-09-11T16:12:00Z">
        <w:r w:rsidR="00F24960" w:rsidRPr="000657DB" w:rsidDel="00E21359">
          <w:rPr>
            <w:rFonts w:cs="Times New Roman"/>
            <w:color w:val="000000" w:themeColor="text1"/>
          </w:rPr>
          <w:delText xml:space="preserve">The </w:delText>
        </w:r>
      </w:del>
      <w:del w:id="444" w:author="黄韬" w:date="2017-09-11T15:56:00Z">
        <w:r w:rsidR="00F24960" w:rsidRPr="000657DB" w:rsidDel="00E31FD3">
          <w:rPr>
            <w:rFonts w:cs="Times New Roman"/>
            <w:color w:val="000000" w:themeColor="text1"/>
          </w:rPr>
          <w:delText xml:space="preserve">estimated </w:delText>
        </w:r>
        <w:r w:rsidR="00F24960" w:rsidRPr="000657DB" w:rsidDel="00E31FD3">
          <w:rPr>
            <w:color w:val="000000" w:themeColor="text1"/>
          </w:rPr>
          <w:delText>deterministic mean</w:delText>
        </w:r>
      </w:del>
      <w:del w:id="445" w:author="黄韬" w:date="2017-09-11T15:58:00Z">
        <w:r w:rsidR="00F24960" w:rsidRPr="000657DB" w:rsidDel="00E31FD3">
          <w:rPr>
            <w:color w:val="000000" w:themeColor="text1"/>
          </w:rPr>
          <w:delText xml:space="preserve"> </w:delText>
        </w:r>
      </w:del>
      <w:del w:id="446" w:author="黄韬" w:date="2017-09-11T16:12:00Z">
        <w:r w:rsidR="00F24960" w:rsidRPr="000657DB" w:rsidDel="00E21359">
          <w:rPr>
            <w:color w:val="000000" w:themeColor="text1"/>
          </w:rPr>
          <w:delText xml:space="preserve">then </w:delText>
        </w:r>
        <w:r w:rsidR="00BB27C7" w:rsidRPr="000657DB" w:rsidDel="00E21359">
          <w:rPr>
            <w:rFonts w:cs="Times New Roman"/>
            <w:noProof/>
            <w:color w:val="000000" w:themeColor="text1"/>
          </w:rPr>
          <w:delText>become</w:delText>
        </w:r>
        <w:r w:rsidR="00F24960" w:rsidRPr="000657DB" w:rsidDel="00E21359">
          <w:rPr>
            <w:rFonts w:cs="Times New Roman"/>
            <w:noProof/>
            <w:color w:val="000000" w:themeColor="text1"/>
          </w:rPr>
          <w:delText>s</w:delText>
        </w:r>
        <w:r w:rsidR="0072062A" w:rsidRPr="000657DB" w:rsidDel="00E21359">
          <w:rPr>
            <w:rFonts w:cs="Times New Roman"/>
            <w:color w:val="000000" w:themeColor="text1"/>
          </w:rPr>
          <w:delText xml:space="preserve"> </w:delText>
        </w:r>
        <w:r w:rsidR="00BB27C7" w:rsidRPr="000657DB" w:rsidDel="00E21359">
          <w:rPr>
            <w:rFonts w:cs="Times New Roman"/>
            <w:color w:val="000000" w:themeColor="text1"/>
          </w:rPr>
          <w:delText>the</w:delText>
        </w:r>
        <w:r w:rsidR="00E446EB" w:rsidRPr="000657DB" w:rsidDel="00E21359">
          <w:rPr>
            <w:rFonts w:cs="Times New Roman"/>
            <w:color w:val="000000" w:themeColor="text1"/>
          </w:rPr>
          <w:delText xml:space="preserve"> weighted average of the true</w:delText>
        </w:r>
      </w:del>
      <w:del w:id="447" w:author="黄韬" w:date="2017-09-11T15:58:00Z">
        <w:r w:rsidR="00E446EB" w:rsidRPr="000657DB" w:rsidDel="00E31FD3">
          <w:rPr>
            <w:rFonts w:cs="Times New Roman"/>
            <w:color w:val="000000" w:themeColor="text1"/>
          </w:rPr>
          <w:delText xml:space="preserve"> </w:delText>
        </w:r>
        <w:r w:rsidR="00F24960" w:rsidRPr="000657DB" w:rsidDel="00E31FD3">
          <w:rPr>
            <w:color w:val="000000" w:themeColor="text1"/>
          </w:rPr>
          <w:delText>deterministic means</w:delText>
        </w:r>
      </w:del>
      <w:del w:id="448" w:author="黄韬" w:date="2017-09-11T16:12:00Z">
        <w:r w:rsidR="00F24960" w:rsidRPr="000657DB" w:rsidDel="00E21359">
          <w:rPr>
            <w:color w:val="000000" w:themeColor="text1"/>
          </w:rPr>
          <w:delText xml:space="preserve"> </w:delText>
        </w:r>
        <w:r w:rsidR="00E446EB" w:rsidRPr="000657DB" w:rsidDel="00E21359">
          <w:rPr>
            <w:rFonts w:cs="Times New Roman"/>
            <w:color w:val="000000" w:themeColor="text1"/>
          </w:rPr>
          <w:delText>before and a</w:delText>
        </w:r>
        <w:r w:rsidR="00BB57BA" w:rsidRPr="000657DB" w:rsidDel="00E21359">
          <w:rPr>
            <w:rFonts w:cs="Times New Roman"/>
            <w:color w:val="000000" w:themeColor="text1"/>
          </w:rPr>
          <w:delText xml:space="preserve">fter the </w:delText>
        </w:r>
        <w:r w:rsidR="005570F0" w:rsidRPr="000657DB" w:rsidDel="00E21359">
          <w:rPr>
            <w:rFonts w:cs="Times New Roman"/>
            <w:color w:val="000000" w:themeColor="text1"/>
          </w:rPr>
          <w:delText xml:space="preserve">structural </w:delText>
        </w:r>
        <w:r w:rsidR="00BB57BA" w:rsidRPr="000657DB" w:rsidDel="00E21359">
          <w:rPr>
            <w:rFonts w:cs="Times New Roman"/>
            <w:color w:val="000000" w:themeColor="text1"/>
          </w:rPr>
          <w:delText xml:space="preserve">break. </w:delText>
        </w:r>
      </w:del>
      <w:del w:id="449" w:author="黄韬" w:date="2017-09-11T16:13:00Z">
        <w:r w:rsidR="00261E78" w:rsidRPr="000657DB" w:rsidDel="00765AA1">
          <w:rPr>
            <w:color w:val="000000" w:themeColor="text1"/>
          </w:rPr>
          <w:delText xml:space="preserve">As a result, </w:delText>
        </w:r>
      </w:del>
      <w:r w:rsidR="00261E78" w:rsidRPr="000657DB">
        <w:rPr>
          <w:color w:val="000000" w:themeColor="text1"/>
        </w:rPr>
        <w:t>t</w:t>
      </w:r>
      <w:r w:rsidR="00E446EB" w:rsidRPr="000657DB">
        <w:rPr>
          <w:rFonts w:cs="Times New Roman"/>
          <w:color w:val="000000" w:themeColor="text1"/>
        </w:rPr>
        <w:t xml:space="preserve">he </w:t>
      </w:r>
      <w:r w:rsidR="00BB57BA" w:rsidRPr="000657DB">
        <w:rPr>
          <w:rFonts w:cs="Times New Roman"/>
          <w:color w:val="000000" w:themeColor="text1"/>
        </w:rPr>
        <w:t xml:space="preserve">forecasts generated by the model will be </w:t>
      </w:r>
      <w:r w:rsidR="00037800" w:rsidRPr="000657DB">
        <w:rPr>
          <w:rFonts w:cs="Times New Roman"/>
          <w:color w:val="000000" w:themeColor="text1"/>
        </w:rPr>
        <w:t>bias</w:t>
      </w:r>
      <w:r w:rsidR="00376537" w:rsidRPr="000657DB">
        <w:rPr>
          <w:rFonts w:cs="Times New Roman"/>
          <w:color w:val="000000" w:themeColor="text1"/>
        </w:rPr>
        <w:t>ed</w:t>
      </w:r>
      <w:r w:rsidR="00037800" w:rsidRPr="000657DB">
        <w:rPr>
          <w:rFonts w:cs="Times New Roman"/>
          <w:color w:val="000000" w:themeColor="text1"/>
        </w:rPr>
        <w:t xml:space="preserve"> and </w:t>
      </w:r>
      <w:r w:rsidR="002F491E" w:rsidRPr="000657DB">
        <w:rPr>
          <w:rFonts w:cs="Times New Roman"/>
          <w:color w:val="000000" w:themeColor="text1"/>
        </w:rPr>
        <w:t>less accurate</w:t>
      </w:r>
      <w:r w:rsidR="0016056B" w:rsidRPr="000657DB">
        <w:rPr>
          <w:rFonts w:cs="Times New Roman"/>
          <w:color w:val="000000" w:themeColor="text1"/>
        </w:rPr>
        <w:t xml:space="preserve">. </w:t>
      </w:r>
    </w:p>
    <w:p w14:paraId="18040FCA" w14:textId="77777777" w:rsidR="00765AA1" w:rsidRDefault="00765AA1">
      <w:pPr>
        <w:spacing w:after="0" w:line="360" w:lineRule="auto"/>
        <w:rPr>
          <w:ins w:id="450" w:author="黄韬" w:date="2017-09-11T16:14:00Z"/>
          <w:rFonts w:cs="Times New Roman"/>
          <w:color w:val="000000" w:themeColor="text1"/>
        </w:rPr>
      </w:pPr>
    </w:p>
    <w:p w14:paraId="577F4BB2" w14:textId="75F0D86D" w:rsidR="00B60CA5" w:rsidRDefault="00B55A7B">
      <w:pPr>
        <w:spacing w:after="0" w:line="360" w:lineRule="auto"/>
        <w:rPr>
          <w:ins w:id="451" w:author="Soopramanien, Didier" w:date="2017-09-08T14:30:00Z"/>
          <w:color w:val="000000" w:themeColor="text1"/>
        </w:rPr>
      </w:pPr>
      <w:r w:rsidRPr="000657DB">
        <w:rPr>
          <w:rFonts w:cs="Times New Roman"/>
          <w:color w:val="000000" w:themeColor="text1"/>
        </w:rPr>
        <w:t>The</w:t>
      </w:r>
      <w:r w:rsidR="0016056B" w:rsidRPr="000657DB">
        <w:rPr>
          <w:rFonts w:cs="Times New Roman"/>
          <w:color w:val="000000" w:themeColor="text1"/>
        </w:rPr>
        <w:t xml:space="preserve"> negative</w:t>
      </w:r>
      <w:r w:rsidRPr="000657DB">
        <w:rPr>
          <w:rFonts w:cs="Times New Roman"/>
          <w:color w:val="000000" w:themeColor="text1"/>
        </w:rPr>
        <w:t xml:space="preserve"> impact of the structural break on the model’s forecasting performance has been </w:t>
      </w:r>
      <w:ins w:id="452" w:author="Soopramanien, Didier" w:date="2017-09-07T16:34:00Z">
        <w:r w:rsidR="002D496F">
          <w:rPr>
            <w:rFonts w:cs="Times New Roman"/>
            <w:color w:val="000000" w:themeColor="text1"/>
          </w:rPr>
          <w:t xml:space="preserve">mainly </w:t>
        </w:r>
      </w:ins>
      <w:r w:rsidRPr="000657DB">
        <w:rPr>
          <w:rFonts w:cs="Times New Roman"/>
          <w:color w:val="000000" w:themeColor="text1"/>
        </w:rPr>
        <w:t xml:space="preserve">addressed in the macroeconomics literature </w:t>
      </w:r>
      <w:r w:rsidRPr="000657DB">
        <w:rPr>
          <w:rFonts w:cs="Times New Roman"/>
          <w:color w:val="000000" w:themeColor="text1"/>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LiBDb29wZXIgYW5kIE5lbHNvbiAxOTc1LCBNdWVsbGJhdWVyIDE5OTQsIEhlbmRyeSAxOTk1LCBT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=
</w:fldData>
        </w:fldChar>
      </w:r>
      <w:r w:rsidR="003328E1" w:rsidRPr="000657DB">
        <w:rPr>
          <w:rFonts w:cs="Times New Roman"/>
          <w:color w:val="000000" w:themeColor="text1"/>
        </w:rPr>
        <w:instrText xml:space="preserve"> ADDIN EN.CITE </w:instrText>
      </w:r>
      <w:r w:rsidR="003328E1" w:rsidRPr="000657DB">
        <w:rPr>
          <w:rFonts w:cs="Times New Roman"/>
          <w:color w:val="000000" w:themeColor="text1"/>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LiBDb29wZXIgYW5kIE5lbHNvbiAxOTc1LCBNdWVsbGJhdWVyIDE5OTQsIEhlbmRyeSAxOTk1LCBT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=
</w:fldData>
        </w:fldChar>
      </w:r>
      <w:r w:rsidR="003328E1" w:rsidRPr="000657DB">
        <w:rPr>
          <w:rFonts w:cs="Times New Roman"/>
          <w:color w:val="000000" w:themeColor="text1"/>
        </w:rPr>
        <w:instrText xml:space="preserve"> ADDIN EN.CITE.DATA </w:instrText>
      </w:r>
      <w:r w:rsidR="003328E1" w:rsidRPr="000657DB">
        <w:rPr>
          <w:rFonts w:cs="Times New Roman"/>
          <w:color w:val="000000" w:themeColor="text1"/>
        </w:rPr>
      </w:r>
      <w:r w:rsidR="003328E1" w:rsidRPr="000657DB">
        <w:rPr>
          <w:rFonts w:cs="Times New Roman"/>
          <w:color w:val="000000" w:themeColor="text1"/>
        </w:rPr>
        <w:fldChar w:fldCharType="end"/>
      </w:r>
      <w:r w:rsidRPr="000657DB">
        <w:rPr>
          <w:rFonts w:cs="Times New Roman"/>
          <w:color w:val="000000" w:themeColor="text1"/>
        </w:rPr>
      </w:r>
      <w:r w:rsidRPr="000657DB">
        <w:rPr>
          <w:rFonts w:cs="Times New Roman"/>
          <w:color w:val="000000" w:themeColor="text1"/>
        </w:rPr>
        <w:fldChar w:fldCharType="separate"/>
      </w:r>
      <w:r w:rsidR="0016056B" w:rsidRPr="000657DB">
        <w:rPr>
          <w:rFonts w:cs="Times New Roman"/>
          <w:noProof/>
          <w:color w:val="000000" w:themeColor="text1"/>
        </w:rPr>
        <w:t xml:space="preserve">(e.g. </w:t>
      </w:r>
      <w:hyperlink w:anchor="_ENREF_22" w:tooltip="Cooper, 1975 #698" w:history="1">
        <w:r w:rsidR="00780FE2" w:rsidRPr="000657DB">
          <w:rPr>
            <w:rFonts w:cs="Times New Roman"/>
            <w:noProof/>
            <w:color w:val="000000" w:themeColor="text1"/>
          </w:rPr>
          <w:t>Cooper and Nelson 1975</w:t>
        </w:r>
      </w:hyperlink>
      <w:r w:rsidR="0016056B" w:rsidRPr="000657DB">
        <w:rPr>
          <w:rFonts w:cs="Times New Roman"/>
          <w:noProof/>
          <w:color w:val="000000" w:themeColor="text1"/>
        </w:rPr>
        <w:t xml:space="preserve">, </w:t>
      </w:r>
      <w:hyperlink w:anchor="_ENREF_55" w:tooltip="Muellbauer, 1994 #699" w:history="1">
        <w:r w:rsidR="00780FE2" w:rsidRPr="000657DB">
          <w:rPr>
            <w:rFonts w:cs="Times New Roman"/>
            <w:noProof/>
            <w:color w:val="000000" w:themeColor="text1"/>
          </w:rPr>
          <w:t>Muellbauer 1994</w:t>
        </w:r>
      </w:hyperlink>
      <w:r w:rsidR="0016056B" w:rsidRPr="000657DB">
        <w:rPr>
          <w:rFonts w:cs="Times New Roman"/>
          <w:noProof/>
          <w:color w:val="000000" w:themeColor="text1"/>
        </w:rPr>
        <w:t xml:space="preserve">, </w:t>
      </w:r>
      <w:hyperlink w:anchor="_ENREF_40" w:tooltip="Hendry, 1995 #259" w:history="1">
        <w:r w:rsidR="00780FE2" w:rsidRPr="000657DB">
          <w:rPr>
            <w:rFonts w:cs="Times New Roman"/>
            <w:noProof/>
            <w:color w:val="000000" w:themeColor="text1"/>
          </w:rPr>
          <w:t>Hendry 1995</w:t>
        </w:r>
      </w:hyperlink>
      <w:r w:rsidR="0016056B" w:rsidRPr="000657DB">
        <w:rPr>
          <w:rFonts w:cs="Times New Roman"/>
          <w:noProof/>
          <w:color w:val="000000" w:themeColor="text1"/>
        </w:rPr>
        <w:t xml:space="preserve">, </w:t>
      </w:r>
      <w:hyperlink w:anchor="_ENREF_69" w:tooltip="Stock, 1996 #747" w:history="1">
        <w:r w:rsidR="00780FE2" w:rsidRPr="000657DB">
          <w:rPr>
            <w:rFonts w:cs="Times New Roman"/>
            <w:noProof/>
            <w:color w:val="000000" w:themeColor="text1"/>
          </w:rPr>
          <w:t>Stock and Watson 1996</w:t>
        </w:r>
      </w:hyperlink>
      <w:r w:rsidR="0016056B" w:rsidRPr="000657DB">
        <w:rPr>
          <w:rFonts w:cs="Times New Roman"/>
          <w:noProof/>
          <w:color w:val="000000" w:themeColor="text1"/>
        </w:rPr>
        <w:t xml:space="preserve">, </w:t>
      </w:r>
      <w:hyperlink w:anchor="_ENREF_21" w:tooltip="Clements, 1999 #199" w:history="1">
        <w:r w:rsidR="00780FE2" w:rsidRPr="000657DB">
          <w:rPr>
            <w:rFonts w:cs="Times New Roman"/>
            <w:noProof/>
            <w:color w:val="000000" w:themeColor="text1"/>
          </w:rPr>
          <w:t>Clements and Hendry 1999</w:t>
        </w:r>
      </w:hyperlink>
      <w:r w:rsidR="0016056B" w:rsidRPr="000657DB">
        <w:rPr>
          <w:rFonts w:cs="Times New Roman"/>
          <w:noProof/>
          <w:color w:val="000000" w:themeColor="text1"/>
        </w:rPr>
        <w:t xml:space="preserve">, </w:t>
      </w:r>
      <w:hyperlink w:anchor="_ENREF_62" w:tooltip="Pesaran, 2007 #254" w:history="1">
        <w:r w:rsidR="00780FE2" w:rsidRPr="000657DB">
          <w:rPr>
            <w:rFonts w:cs="Times New Roman"/>
            <w:noProof/>
            <w:color w:val="000000" w:themeColor="text1"/>
          </w:rPr>
          <w:t>Pesaran and Timmermann 2007</w:t>
        </w:r>
      </w:hyperlink>
      <w:r w:rsidR="0016056B" w:rsidRPr="000657DB">
        <w:rPr>
          <w:rFonts w:cs="Times New Roman"/>
          <w:noProof/>
          <w:color w:val="000000" w:themeColor="text1"/>
        </w:rPr>
        <w:t xml:space="preserve">, </w:t>
      </w:r>
      <w:hyperlink w:anchor="_ENREF_14" w:tooltip="Castle, 2008 #241" w:history="1">
        <w:r w:rsidR="00780FE2" w:rsidRPr="000657DB">
          <w:rPr>
            <w:rFonts w:cs="Times New Roman"/>
            <w:noProof/>
            <w:color w:val="000000" w:themeColor="text1"/>
          </w:rPr>
          <w:t>Castle, Doornik et al. 2008</w:t>
        </w:r>
      </w:hyperlink>
      <w:r w:rsidR="0016056B" w:rsidRPr="000657DB">
        <w:rPr>
          <w:rFonts w:cs="Times New Roman"/>
          <w:noProof/>
          <w:color w:val="000000" w:themeColor="text1"/>
        </w:rPr>
        <w:t xml:space="preserve">, </w:t>
      </w:r>
      <w:hyperlink w:anchor="_ENREF_63" w:tooltip="Pesaran, 2011 #749" w:history="1">
        <w:r w:rsidR="00780FE2" w:rsidRPr="000657DB">
          <w:rPr>
            <w:rFonts w:cs="Times New Roman"/>
            <w:noProof/>
            <w:color w:val="000000" w:themeColor="text1"/>
          </w:rPr>
          <w:t>Pesaran and Pick 2011</w:t>
        </w:r>
      </w:hyperlink>
      <w:r w:rsidR="0016056B" w:rsidRPr="000657DB">
        <w:rPr>
          <w:rFonts w:cs="Times New Roman"/>
          <w:noProof/>
          <w:color w:val="000000" w:themeColor="text1"/>
        </w:rPr>
        <w:t>)</w:t>
      </w:r>
      <w:r w:rsidRPr="000657DB">
        <w:rPr>
          <w:rFonts w:cs="Times New Roman"/>
          <w:color w:val="000000" w:themeColor="text1"/>
        </w:rPr>
        <w:fldChar w:fldCharType="end"/>
      </w:r>
      <w:bookmarkStart w:id="453" w:name="_Hlk488082648"/>
      <w:r w:rsidR="006F1D33" w:rsidRPr="000657DB">
        <w:rPr>
          <w:rFonts w:cs="Times New Roman"/>
          <w:color w:val="000000" w:themeColor="text1"/>
        </w:rPr>
        <w:t xml:space="preserve">. </w:t>
      </w:r>
      <w:r w:rsidR="006F1D33" w:rsidRPr="000657DB">
        <w:rPr>
          <w:color w:val="000000" w:themeColor="text1"/>
        </w:rPr>
        <w:t>The</w:t>
      </w:r>
      <w:r w:rsidR="003B196E" w:rsidRPr="000657DB">
        <w:rPr>
          <w:color w:val="000000" w:themeColor="text1"/>
        </w:rPr>
        <w:t>se</w:t>
      </w:r>
      <w:r w:rsidR="006F1D33" w:rsidRPr="000657DB">
        <w:rPr>
          <w:color w:val="000000" w:themeColor="text1"/>
        </w:rPr>
        <w:t xml:space="preserve"> studies suggest that the parameters of the</w:t>
      </w:r>
      <w:r w:rsidR="003B196E" w:rsidRPr="000657DB">
        <w:rPr>
          <w:color w:val="000000" w:themeColor="text1"/>
        </w:rPr>
        <w:t>ir</w:t>
      </w:r>
      <w:r w:rsidR="006F1D33" w:rsidRPr="000657DB">
        <w:rPr>
          <w:color w:val="000000" w:themeColor="text1"/>
        </w:rPr>
        <w:t xml:space="preserve"> forecasting models</w:t>
      </w:r>
      <w:r w:rsidR="003B196E" w:rsidRPr="000657DB">
        <w:rPr>
          <w:color w:val="000000" w:themeColor="text1"/>
        </w:rPr>
        <w:t xml:space="preserve"> may</w:t>
      </w:r>
      <w:r w:rsidR="006F1D33" w:rsidRPr="000657DB">
        <w:rPr>
          <w:color w:val="000000" w:themeColor="text1"/>
        </w:rPr>
        <w:t xml:space="preserve"> change due to </w:t>
      </w:r>
      <w:r w:rsidR="003B196E" w:rsidRPr="000657DB">
        <w:rPr>
          <w:color w:val="000000" w:themeColor="text1"/>
        </w:rPr>
        <w:t xml:space="preserve">influencing factors including </w:t>
      </w:r>
      <w:r w:rsidR="006F1D33" w:rsidRPr="000657DB">
        <w:rPr>
          <w:color w:val="000000" w:themeColor="text1"/>
        </w:rPr>
        <w:t xml:space="preserve">the shift of the market sentiments, </w:t>
      </w:r>
      <w:r w:rsidR="003B196E" w:rsidRPr="000657DB">
        <w:rPr>
          <w:color w:val="000000" w:themeColor="text1"/>
        </w:rPr>
        <w:t xml:space="preserve">the regulation, and </w:t>
      </w:r>
      <w:r w:rsidR="006F1D33" w:rsidRPr="000657DB">
        <w:rPr>
          <w:color w:val="000000" w:themeColor="text1"/>
        </w:rPr>
        <w:t>debt management etc. A large number of studies have</w:t>
      </w:r>
      <w:ins w:id="454" w:author="Soopramanien, Didier" w:date="2017-09-08T14:28:00Z">
        <w:r w:rsidR="00B60CA5">
          <w:rPr>
            <w:color w:val="000000" w:themeColor="text1"/>
          </w:rPr>
          <w:t xml:space="preserve"> been proposed time series based approaches to</w:t>
        </w:r>
      </w:ins>
      <w:del w:id="455" w:author="Soopramanien, Didier" w:date="2017-09-08T14:28:00Z">
        <w:r w:rsidR="006F1D33" w:rsidRPr="000657DB" w:rsidDel="00B60CA5">
          <w:rPr>
            <w:color w:val="000000" w:themeColor="text1"/>
          </w:rPr>
          <w:delText xml:space="preserve"> been devoted into </w:delText>
        </w:r>
        <w:r w:rsidR="0051577C" w:rsidRPr="000657DB" w:rsidDel="00B60CA5">
          <w:rPr>
            <w:color w:val="000000" w:themeColor="text1"/>
          </w:rPr>
          <w:delText>take into</w:delText>
        </w:r>
      </w:del>
      <w:r w:rsidR="0051577C" w:rsidRPr="000657DB">
        <w:rPr>
          <w:color w:val="000000" w:themeColor="text1"/>
        </w:rPr>
        <w:t xml:space="preserve"> account</w:t>
      </w:r>
      <w:ins w:id="456" w:author="Soopramanien, Didier" w:date="2017-09-08T14:28:00Z">
        <w:r w:rsidR="00B60CA5">
          <w:rPr>
            <w:color w:val="000000" w:themeColor="text1"/>
          </w:rPr>
          <w:t xml:space="preserve"> for</w:t>
        </w:r>
      </w:ins>
      <w:r w:rsidR="0051577C" w:rsidRPr="000657DB">
        <w:rPr>
          <w:color w:val="000000" w:themeColor="text1"/>
        </w:rPr>
        <w:t xml:space="preserve"> the impact </w:t>
      </w:r>
      <w:ins w:id="457" w:author="Soopramanien, Didier" w:date="2017-09-08T14:29:00Z">
        <w:r w:rsidR="00B60CA5">
          <w:rPr>
            <w:color w:val="000000" w:themeColor="text1"/>
          </w:rPr>
          <w:t>of</w:t>
        </w:r>
      </w:ins>
      <w:del w:id="458" w:author="Soopramanien, Didier" w:date="2017-09-08T14:29:00Z">
        <w:r w:rsidR="0051577C" w:rsidRPr="000657DB" w:rsidDel="00B60CA5">
          <w:rPr>
            <w:color w:val="000000" w:themeColor="text1"/>
          </w:rPr>
          <w:delText>by</w:delText>
        </w:r>
      </w:del>
      <w:r w:rsidR="006F1D33" w:rsidRPr="000657DB">
        <w:rPr>
          <w:color w:val="000000" w:themeColor="text1"/>
        </w:rPr>
        <w:t xml:space="preserve"> the change </w:t>
      </w:r>
      <w:ins w:id="459" w:author="Soopramanien, Didier" w:date="2017-09-08T14:29:00Z">
        <w:r w:rsidR="00B60CA5">
          <w:rPr>
            <w:color w:val="000000" w:themeColor="text1"/>
          </w:rPr>
          <w:t>in</w:t>
        </w:r>
      </w:ins>
      <w:del w:id="460" w:author="Soopramanien, Didier" w:date="2017-09-08T14:29:00Z">
        <w:r w:rsidR="006F1D33" w:rsidRPr="000657DB" w:rsidDel="00B60CA5">
          <w:rPr>
            <w:color w:val="000000" w:themeColor="text1"/>
          </w:rPr>
          <w:delText>of</w:delText>
        </w:r>
      </w:del>
      <w:r w:rsidR="006F1D33" w:rsidRPr="000657DB">
        <w:rPr>
          <w:color w:val="000000" w:themeColor="text1"/>
        </w:rPr>
        <w:t xml:space="preserve"> the parameters in order to achieve higher forecasting accuracy </w:t>
      </w:r>
      <w:ins w:id="461" w:author="Soopramanien, Didier" w:date="2017-09-08T14:29:00Z">
        <w:r w:rsidR="00B60CA5">
          <w:rPr>
            <w:color w:val="000000" w:themeColor="text1"/>
          </w:rPr>
          <w:t>in the domain of</w:t>
        </w:r>
      </w:ins>
      <w:del w:id="462" w:author="Soopramanien, Didier" w:date="2017-09-08T14:29:00Z">
        <w:r w:rsidR="006F1D33" w:rsidRPr="000657DB" w:rsidDel="00B60CA5">
          <w:rPr>
            <w:color w:val="000000" w:themeColor="text1"/>
          </w:rPr>
          <w:delText>in</w:delText>
        </w:r>
      </w:del>
      <w:r w:rsidR="006F1D33" w:rsidRPr="000657DB">
        <w:rPr>
          <w:color w:val="000000" w:themeColor="text1"/>
        </w:rPr>
        <w:t xml:space="preserve"> financial interest rate and stock market return </w:t>
      </w:r>
      <w:r w:rsidR="006F1D33" w:rsidRPr="000657DB">
        <w:rPr>
          <w:color w:val="000000" w:themeColor="text1"/>
        </w:rPr>
        <w:fldChar w:fldCharType="begin">
          <w:fldData xml:space="preserve">PEVuZE5vdGU+PENpdGU+PEF1dGhvcj5Bbmc8L0F1dGhvcj48WWVhcj4yMDAyPC9ZZWFyPjxSZWNO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==
</w:fldData>
        </w:fldChar>
      </w:r>
      <w:r w:rsidR="006F1D33" w:rsidRPr="000657DB">
        <w:rPr>
          <w:color w:val="000000" w:themeColor="text1"/>
        </w:rPr>
        <w:instrText xml:space="preserve"> ADDIN EN.CITE </w:instrText>
      </w:r>
      <w:r w:rsidR="006F1D33" w:rsidRPr="000657DB">
        <w:rPr>
          <w:color w:val="000000" w:themeColor="text1"/>
        </w:rPr>
        <w:fldChar w:fldCharType="begin">
          <w:fldData xml:space="preserve">PEVuZE5vdGU+PENpdGU+PEF1dGhvcj5Bbmc8L0F1dGhvcj48WWVhcj4yMDAyPC9ZZWFyPjxSZWNO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==
</w:fldData>
        </w:fldChar>
      </w:r>
      <w:r w:rsidR="006F1D33" w:rsidRPr="000657DB">
        <w:rPr>
          <w:color w:val="000000" w:themeColor="text1"/>
        </w:rPr>
        <w:instrText xml:space="preserve"> ADDIN EN.CITE.DATA </w:instrText>
      </w:r>
      <w:r w:rsidR="006F1D33" w:rsidRPr="000657DB">
        <w:rPr>
          <w:color w:val="000000" w:themeColor="text1"/>
        </w:rPr>
      </w:r>
      <w:r w:rsidR="006F1D33" w:rsidRPr="000657DB">
        <w:rPr>
          <w:color w:val="000000" w:themeColor="text1"/>
        </w:rPr>
        <w:fldChar w:fldCharType="end"/>
      </w:r>
      <w:r w:rsidR="006F1D33" w:rsidRPr="000657DB">
        <w:rPr>
          <w:color w:val="000000" w:themeColor="text1"/>
        </w:rPr>
      </w:r>
      <w:r w:rsidR="006F1D33" w:rsidRPr="000657DB">
        <w:rPr>
          <w:color w:val="000000" w:themeColor="text1"/>
        </w:rPr>
        <w:fldChar w:fldCharType="separate"/>
      </w:r>
      <w:r w:rsidR="006F1D33" w:rsidRPr="000657DB">
        <w:rPr>
          <w:noProof/>
          <w:color w:val="000000" w:themeColor="text1"/>
        </w:rPr>
        <w:t xml:space="preserve">(e.g., </w:t>
      </w:r>
      <w:hyperlink w:anchor="_ENREF_61" w:tooltip="Perez-Quiros, 2000 #750" w:history="1">
        <w:r w:rsidR="00780FE2" w:rsidRPr="000657DB">
          <w:rPr>
            <w:noProof/>
            <w:color w:val="000000" w:themeColor="text1"/>
          </w:rPr>
          <w:t>Perez-Quiros and Timmermann 2000</w:t>
        </w:r>
      </w:hyperlink>
      <w:r w:rsidR="006F1D33" w:rsidRPr="000657DB">
        <w:rPr>
          <w:noProof/>
          <w:color w:val="000000" w:themeColor="text1"/>
        </w:rPr>
        <w:t xml:space="preserve">, </w:t>
      </w:r>
      <w:hyperlink w:anchor="_ENREF_6" w:tooltip="Ang, 2002 #749" w:history="1">
        <w:r w:rsidR="00780FE2" w:rsidRPr="000657DB">
          <w:rPr>
            <w:noProof/>
            <w:color w:val="000000" w:themeColor="text1"/>
          </w:rPr>
          <w:t>Ang and Bekaert 2002</w:t>
        </w:r>
      </w:hyperlink>
      <w:r w:rsidR="006F1D33" w:rsidRPr="000657DB">
        <w:rPr>
          <w:noProof/>
          <w:color w:val="000000" w:themeColor="text1"/>
        </w:rPr>
        <w:t xml:space="preserve">, </w:t>
      </w:r>
      <w:hyperlink w:anchor="_ENREF_65" w:tooltip="Pesaran, 2002 #748" w:history="1">
        <w:r w:rsidR="00780FE2" w:rsidRPr="000657DB">
          <w:rPr>
            <w:noProof/>
            <w:color w:val="000000" w:themeColor="text1"/>
          </w:rPr>
          <w:t>Pesaran and Timmermann 2002</w:t>
        </w:r>
      </w:hyperlink>
      <w:r w:rsidR="006F1D33" w:rsidRPr="000657DB">
        <w:rPr>
          <w:noProof/>
          <w:color w:val="000000" w:themeColor="text1"/>
        </w:rPr>
        <w:t>)</w:t>
      </w:r>
      <w:r w:rsidR="006F1D33" w:rsidRPr="000657DB">
        <w:rPr>
          <w:color w:val="000000" w:themeColor="text1"/>
        </w:rPr>
        <w:fldChar w:fldCharType="end"/>
      </w:r>
      <w:r w:rsidR="006F1D33" w:rsidRPr="000657DB">
        <w:rPr>
          <w:color w:val="000000" w:themeColor="text1"/>
        </w:rPr>
        <w:t>.</w:t>
      </w:r>
      <w:r w:rsidR="0051577C" w:rsidRPr="000657DB">
        <w:rPr>
          <w:color w:val="000000" w:themeColor="text1"/>
        </w:rPr>
        <w:t xml:space="preserve"> In this study,</w:t>
      </w:r>
      <w:ins w:id="463" w:author="Soopramanien, Didier" w:date="2017-09-08T14:29:00Z">
        <w:r w:rsidR="00B60CA5">
          <w:rPr>
            <w:color w:val="000000" w:themeColor="text1"/>
          </w:rPr>
          <w:t xml:space="preserve"> we posit that such approaches that have been applied in the domain of economics or finance to deal with structural breaks are relevant in the specific field of SKU forecasting. </w:t>
        </w:r>
      </w:ins>
    </w:p>
    <w:p w14:paraId="35D2E9AB" w14:textId="4987CF52" w:rsidR="006F1D33" w:rsidRPr="000657DB" w:rsidDel="00B60CA5" w:rsidRDefault="0051577C">
      <w:pPr>
        <w:spacing w:after="0" w:line="360" w:lineRule="auto"/>
        <w:rPr>
          <w:del w:id="464" w:author="Soopramanien, Didier" w:date="2017-09-08T14:30:00Z"/>
          <w:color w:val="000000" w:themeColor="text1"/>
        </w:rPr>
      </w:pPr>
      <w:del w:id="465" w:author="Soopramanien, Didier" w:date="2017-09-08T14:30:00Z">
        <w:r w:rsidRPr="000657DB" w:rsidDel="00B60CA5">
          <w:rPr>
            <w:color w:val="000000" w:themeColor="text1"/>
          </w:rPr>
          <w:lastRenderedPageBreak/>
          <w:delText xml:space="preserve"> we aim to take into account the impact by the change of the effect of prices and promotions in order to generate more accurate forecasts for retailer product sales.</w:delText>
        </w:r>
      </w:del>
    </w:p>
    <w:bookmarkEnd w:id="453"/>
    <w:p w14:paraId="775B2075" w14:textId="6A59B0E5" w:rsidR="00486ACB" w:rsidRPr="000657DB" w:rsidRDefault="007B0FCE" w:rsidP="00B60CA5">
      <w:pPr>
        <w:spacing w:after="0" w:line="360" w:lineRule="auto"/>
        <w:rPr>
          <w:rFonts w:cs="Times New Roman"/>
          <w:color w:val="000000" w:themeColor="text1"/>
        </w:rPr>
      </w:pPr>
      <w:del w:id="466" w:author="Soopramanien, Didier" w:date="2017-09-08T14:30:00Z">
        <w:r w:rsidRPr="000657DB" w:rsidDel="00B60CA5">
          <w:rPr>
            <w:rFonts w:cs="Times New Roman"/>
            <w:color w:val="000000" w:themeColor="text1"/>
          </w:rPr>
          <w:delText xml:space="preserve"> </w:delText>
        </w:r>
      </w:del>
    </w:p>
    <w:p w14:paraId="7DF91273" w14:textId="4F390FB2" w:rsidR="00E446EB" w:rsidRPr="000657DB" w:rsidRDefault="006C30B4" w:rsidP="00324987">
      <w:pPr>
        <w:spacing w:after="0" w:line="360" w:lineRule="auto"/>
        <w:rPr>
          <w:rFonts w:cs="Times New Roman"/>
          <w:color w:val="000000" w:themeColor="text1"/>
        </w:rPr>
      </w:pPr>
      <w:hyperlink w:anchor="_ENREF_66" w:tooltip="Pesaran, 2005 #622" w:history="1">
        <w:r w:rsidR="00780FE2" w:rsidRPr="000657DB">
          <w:rPr>
            <w:rFonts w:cs="Times New Roman"/>
            <w:color w:val="000000" w:themeColor="text1"/>
          </w:rPr>
          <w:fldChar w:fldCharType="begin"/>
        </w:r>
        <w:r w:rsidR="00780FE2" w:rsidRPr="000657DB">
          <w:rPr>
            <w:rFonts w:cs="Times New Roman"/>
            <w:color w:val="000000" w:themeColor="text1"/>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780FE2" w:rsidRPr="000657DB">
          <w:rPr>
            <w:rFonts w:cs="Times New Roman"/>
            <w:color w:val="000000" w:themeColor="text1"/>
          </w:rPr>
          <w:fldChar w:fldCharType="separate"/>
        </w:r>
        <w:r w:rsidR="00780FE2" w:rsidRPr="000657DB">
          <w:rPr>
            <w:rFonts w:cs="Times New Roman"/>
            <w:noProof/>
            <w:color w:val="000000" w:themeColor="text1"/>
          </w:rPr>
          <w:t>Pesaran and Timmermann (2005)</w:t>
        </w:r>
        <w:r w:rsidR="00780FE2" w:rsidRPr="000657DB">
          <w:rPr>
            <w:rFonts w:cs="Times New Roman"/>
            <w:color w:val="000000" w:themeColor="text1"/>
          </w:rPr>
          <w:fldChar w:fldCharType="end"/>
        </w:r>
      </w:hyperlink>
      <w:r w:rsidR="003366E1" w:rsidRPr="000657DB">
        <w:rPr>
          <w:rFonts w:cs="Times New Roman"/>
          <w:color w:val="000000" w:themeColor="text1"/>
        </w:rPr>
        <w:t xml:space="preserve"> </w:t>
      </w:r>
      <w:r w:rsidR="00486ACB" w:rsidRPr="000657DB">
        <w:rPr>
          <w:rFonts w:cs="Times New Roman"/>
          <w:color w:val="000000" w:themeColor="text1"/>
        </w:rPr>
        <w:t xml:space="preserve">illustrates </w:t>
      </w:r>
      <w:ins w:id="467" w:author="Soopramanien, Didier" w:date="2017-09-08T14:31:00Z">
        <w:r w:rsidR="00B60CA5">
          <w:rPr>
            <w:rFonts w:cs="Times New Roman"/>
            <w:color w:val="000000" w:themeColor="text1"/>
          </w:rPr>
          <w:t>empirically</w:t>
        </w:r>
      </w:ins>
      <w:del w:id="468" w:author="Soopramanien, Didier" w:date="2017-09-08T14:30:00Z">
        <w:r w:rsidR="00486ACB" w:rsidRPr="000657DB" w:rsidDel="00B60CA5">
          <w:rPr>
            <w:rFonts w:cs="Times New Roman"/>
            <w:color w:val="000000" w:themeColor="text1"/>
          </w:rPr>
          <w:delText>analytically</w:delText>
        </w:r>
      </w:del>
      <w:r w:rsidR="006B1D0B" w:rsidRPr="000657DB">
        <w:rPr>
          <w:rFonts w:cs="Times New Roman"/>
          <w:color w:val="000000" w:themeColor="text1"/>
        </w:rPr>
        <w:t xml:space="preserve"> how </w:t>
      </w:r>
      <w:r w:rsidR="00486ACB" w:rsidRPr="000657DB">
        <w:rPr>
          <w:rFonts w:cs="Times New Roman"/>
          <w:color w:val="000000" w:themeColor="text1"/>
        </w:rPr>
        <w:t xml:space="preserve">a </w:t>
      </w:r>
      <w:r w:rsidR="006B1D0B" w:rsidRPr="000657DB">
        <w:rPr>
          <w:rFonts w:cs="Times New Roman"/>
          <w:color w:val="000000" w:themeColor="text1"/>
        </w:rPr>
        <w:t>structural break leads to forecast bias</w:t>
      </w:r>
      <w:r w:rsidR="00BB4AD5" w:rsidRPr="000657DB">
        <w:rPr>
          <w:rFonts w:cs="Times New Roman"/>
          <w:color w:val="000000" w:themeColor="text1"/>
        </w:rPr>
        <w:t xml:space="preserve"> using a simple regression model</w:t>
      </w:r>
      <w:r w:rsidR="00E446EB" w:rsidRPr="000657DB">
        <w:rPr>
          <w:rFonts w:cs="Times New Roman"/>
          <w:color w:val="000000" w:themeColor="text1"/>
        </w:rPr>
        <w:t xml:space="preserve">. </w:t>
      </w:r>
      <w:r w:rsidR="00D51615" w:rsidRPr="000657DB">
        <w:rPr>
          <w:rFonts w:cs="Times New Roman"/>
          <w:color w:val="000000" w:themeColor="text1"/>
        </w:rPr>
        <w:t xml:space="preserve">In </w:t>
      </w:r>
      <w:r w:rsidR="00754F78" w:rsidRPr="000657DB">
        <w:rPr>
          <w:rFonts w:cs="Times New Roman"/>
          <w:color w:val="000000" w:themeColor="text1"/>
        </w:rPr>
        <w:t xml:space="preserve">the </w:t>
      </w:r>
      <w:r w:rsidR="00486ACB" w:rsidRPr="000657DB">
        <w:rPr>
          <w:rFonts w:cs="Times New Roman"/>
          <w:color w:val="000000" w:themeColor="text1"/>
        </w:rPr>
        <w:t>retailer</w:t>
      </w:r>
      <w:r w:rsidR="00D51615" w:rsidRPr="000657DB">
        <w:rPr>
          <w:rFonts w:cs="Times New Roman"/>
          <w:color w:val="000000" w:themeColor="text1"/>
        </w:rPr>
        <w:t xml:space="preserve"> context, </w:t>
      </w:r>
      <w:r w:rsidR="006923E0" w:rsidRPr="000657DB">
        <w:rPr>
          <w:rFonts w:cs="Times New Roman"/>
          <w:color w:val="000000" w:themeColor="text1"/>
        </w:rPr>
        <w:t xml:space="preserve">suppose </w:t>
      </w:r>
      <w:r w:rsidR="00E446EB" w:rsidRPr="000657DB">
        <w:rPr>
          <w:rFonts w:cs="Times New Roman"/>
          <w:color w:val="000000" w:themeColor="text1"/>
          <w:szCs w:val="24"/>
        </w:rPr>
        <w:t xml:space="preserve">we have </w:t>
      </w:r>
      <w:r w:rsidR="00662D67" w:rsidRPr="000657DB">
        <w:rPr>
          <w:rFonts w:cs="Times New Roman"/>
          <w:color w:val="000000" w:themeColor="text1"/>
          <w:szCs w:val="24"/>
        </w:rPr>
        <w:t xml:space="preserve">the </w:t>
      </w:r>
      <w:r w:rsidR="0076150A" w:rsidRPr="000657DB">
        <w:rPr>
          <w:rFonts w:cs="Times New Roman"/>
          <w:color w:val="000000" w:themeColor="text1"/>
          <w:szCs w:val="24"/>
        </w:rPr>
        <w:t xml:space="preserve">sales and price </w:t>
      </w:r>
      <w:r w:rsidR="00C0467B" w:rsidRPr="000657DB">
        <w:rPr>
          <w:rFonts w:cs="Times New Roman"/>
          <w:color w:val="000000" w:themeColor="text1"/>
          <w:szCs w:val="24"/>
        </w:rPr>
        <w:t>information</w:t>
      </w:r>
      <w:r w:rsidR="00662D67" w:rsidRPr="000657DB">
        <w:rPr>
          <w:rFonts w:cs="Times New Roman"/>
          <w:color w:val="000000" w:themeColor="text1"/>
          <w:szCs w:val="24"/>
        </w:rPr>
        <w:t xml:space="preserve"> </w:t>
      </w:r>
      <w:r w:rsidR="00C0467B" w:rsidRPr="000657DB">
        <w:rPr>
          <w:rFonts w:cs="Times New Roman"/>
          <w:color w:val="000000" w:themeColor="text1"/>
          <w:szCs w:val="24"/>
        </w:rPr>
        <w:t xml:space="preserve">of the focal product </w:t>
      </w:r>
      <w:r w:rsidR="00E446EB" w:rsidRPr="000657DB">
        <w:rPr>
          <w:rFonts w:cs="Times New Roman"/>
          <w:color w:val="000000" w:themeColor="text1"/>
          <w:szCs w:val="24"/>
        </w:rPr>
        <w:t xml:space="preserve">from week 1 to week </w:t>
      </w:r>
      <w:r w:rsidR="00E446EB" w:rsidRPr="000657DB">
        <w:rPr>
          <w:rFonts w:cs="Times New Roman"/>
          <w:i/>
          <w:color w:val="000000" w:themeColor="text1"/>
          <w:szCs w:val="24"/>
        </w:rPr>
        <w:t xml:space="preserve">T, </w:t>
      </w:r>
      <w:r w:rsidR="00E446EB" w:rsidRPr="000657DB">
        <w:rPr>
          <w:rFonts w:cs="Times New Roman"/>
          <w:color w:val="000000" w:themeColor="text1"/>
          <w:szCs w:val="24"/>
        </w:rPr>
        <w:t>i.e.,</w:t>
      </w:r>
      <w:r w:rsidR="00E446EB" w:rsidRPr="000657DB">
        <w:rPr>
          <w:rFonts w:cs="Times New Roman"/>
          <w:i/>
          <w:color w:val="000000" w:themeColor="text1"/>
          <w:szCs w:val="24"/>
        </w:rPr>
        <w:t xml:space="preserve"> </w:t>
      </w:r>
      <m:oMath>
        <m:r>
          <w:rPr>
            <w:rFonts w:ascii="Cambria Math" w:hAnsi="Cambria Math" w:cs="Times New Roman"/>
            <w:color w:val="000000" w:themeColor="text1"/>
            <w:szCs w:val="24"/>
          </w:rPr>
          <m:t>[1:T]</m:t>
        </m:r>
      </m:oMath>
      <w:r w:rsidR="00050E95" w:rsidRPr="000657DB">
        <w:rPr>
          <w:rFonts w:cs="Times New Roman"/>
          <w:color w:val="000000" w:themeColor="text1"/>
          <w:szCs w:val="24"/>
        </w:rPr>
        <w:t xml:space="preserve">, and we </w:t>
      </w:r>
      <w:r w:rsidR="00C0467B" w:rsidRPr="000657DB">
        <w:rPr>
          <w:rFonts w:cs="Times New Roman"/>
          <w:color w:val="000000" w:themeColor="text1"/>
          <w:szCs w:val="24"/>
        </w:rPr>
        <w:t>presume</w:t>
      </w:r>
      <w:r w:rsidR="00050E95" w:rsidRPr="000657DB">
        <w:rPr>
          <w:rFonts w:cs="Times New Roman"/>
          <w:color w:val="000000" w:themeColor="text1"/>
          <w:szCs w:val="24"/>
        </w:rPr>
        <w:t xml:space="preserve"> that </w:t>
      </w:r>
      <w:r w:rsidR="00C0467B" w:rsidRPr="000657DB">
        <w:rPr>
          <w:rFonts w:cs="Times New Roman"/>
          <w:color w:val="000000" w:themeColor="text1"/>
          <w:szCs w:val="24"/>
        </w:rPr>
        <w:t xml:space="preserve">the </w:t>
      </w:r>
      <w:r w:rsidR="00F63376" w:rsidRPr="000657DB">
        <w:rPr>
          <w:rFonts w:cs="Times New Roman"/>
          <w:color w:val="000000" w:themeColor="text1"/>
          <w:szCs w:val="24"/>
        </w:rPr>
        <w:t>sales are driven by prices</w:t>
      </w:r>
      <w:ins w:id="469" w:author="Soopramanien, Didier" w:date="2017-09-08T14:31:00Z">
        <w:r w:rsidR="00B60CA5">
          <w:rPr>
            <w:rFonts w:cs="Times New Roman"/>
            <w:color w:val="000000" w:themeColor="text1"/>
            <w:szCs w:val="24"/>
          </w:rPr>
          <w:t xml:space="preserve"> only here for exposition</w:t>
        </w:r>
      </w:ins>
      <w:r w:rsidR="00F63376" w:rsidRPr="000657DB">
        <w:rPr>
          <w:rFonts w:cs="Times New Roman"/>
          <w:color w:val="000000" w:themeColor="text1"/>
          <w:szCs w:val="24"/>
        </w:rPr>
        <w:t xml:space="preserve"> </w:t>
      </w:r>
      <w:del w:id="470" w:author="Soopramanien, Didier" w:date="2017-09-08T14:31:00Z">
        <w:r w:rsidR="00F63376" w:rsidRPr="000657DB" w:rsidDel="00B60CA5">
          <w:rPr>
            <w:rFonts w:cs="Times New Roman"/>
            <w:color w:val="000000" w:themeColor="text1"/>
            <w:szCs w:val="24"/>
          </w:rPr>
          <w:delText xml:space="preserve">but </w:delText>
        </w:r>
      </w:del>
      <w:ins w:id="471" w:author="Soopramanien, Didier" w:date="2017-09-08T14:31:00Z">
        <w:r w:rsidR="00B60CA5">
          <w:rPr>
            <w:rFonts w:cs="Times New Roman"/>
            <w:color w:val="000000" w:themeColor="text1"/>
            <w:szCs w:val="24"/>
          </w:rPr>
          <w:t xml:space="preserve">and </w:t>
        </w:r>
      </w:ins>
      <w:r w:rsidR="006B1D0B" w:rsidRPr="000657DB">
        <w:rPr>
          <w:rFonts w:cs="Times New Roman"/>
          <w:color w:val="000000" w:themeColor="text1"/>
          <w:szCs w:val="24"/>
        </w:rPr>
        <w:t>there is</w:t>
      </w:r>
      <w:r w:rsidR="00662D67" w:rsidRPr="000657DB">
        <w:rPr>
          <w:rFonts w:cs="Times New Roman"/>
          <w:color w:val="000000" w:themeColor="text1"/>
          <w:szCs w:val="24"/>
        </w:rPr>
        <w:t xml:space="preserve"> </w:t>
      </w:r>
      <w:r w:rsidR="00C504FD" w:rsidRPr="000657DB">
        <w:rPr>
          <w:rFonts w:cs="Times New Roman"/>
          <w:color w:val="000000" w:themeColor="text1"/>
          <w:szCs w:val="24"/>
        </w:rPr>
        <w:t xml:space="preserve">a </w:t>
      </w:r>
      <w:r w:rsidR="00E446EB" w:rsidRPr="000657DB">
        <w:rPr>
          <w:rFonts w:cs="Times New Roman"/>
          <w:color w:val="000000" w:themeColor="text1"/>
          <w:szCs w:val="24"/>
        </w:rPr>
        <w:t xml:space="preserve">structural break </w:t>
      </w:r>
      <w:r w:rsidR="009E4FB1" w:rsidRPr="000657DB">
        <w:rPr>
          <w:rFonts w:cs="Times New Roman"/>
          <w:color w:val="000000" w:themeColor="text1"/>
          <w:szCs w:val="24"/>
        </w:rPr>
        <w:t>at week</w:t>
      </w:r>
      <w:r w:rsidR="00E446EB" w:rsidRPr="000657DB">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E446EB" w:rsidRPr="000657DB">
        <w:rPr>
          <w:rFonts w:cs="Times New Roman"/>
          <w:color w:val="000000" w:themeColor="text1"/>
          <w:szCs w:val="24"/>
        </w:rPr>
        <w:t>(</w:t>
      </w:r>
      <w:r w:rsidR="000D453E" w:rsidRPr="000657DB">
        <w:rPr>
          <w:rFonts w:cs="Times New Roman"/>
          <w:color w:val="000000" w:themeColor="text1"/>
          <w:szCs w:val="24"/>
        </w:rPr>
        <w:t xml:space="preserve">where </w:t>
      </w:r>
      <m:oMath>
        <m:r>
          <w:rPr>
            <w:rFonts w:ascii="Cambria Math" w:hAnsi="Cambria Math" w:cs="Times New Roman"/>
            <w:color w:val="000000" w:themeColor="text1"/>
            <w:szCs w:val="24"/>
          </w:rPr>
          <m:t>1&lt;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&lt;T</m:t>
        </m:r>
      </m:oMath>
      <w:r w:rsidR="00C0467B" w:rsidRPr="000657DB">
        <w:rPr>
          <w:rFonts w:cs="Times New Roman"/>
          <w:color w:val="000000" w:themeColor="text1"/>
          <w:szCs w:val="24"/>
        </w:rPr>
        <w:t>)</w:t>
      </w:r>
      <w:r w:rsidR="00F63376" w:rsidRPr="000657DB">
        <w:rPr>
          <w:rFonts w:cs="Times New Roman"/>
          <w:color w:val="000000" w:themeColor="text1"/>
          <w:szCs w:val="24"/>
        </w:rPr>
        <w:t>. T</w:t>
      </w:r>
      <w:r w:rsidR="00C504FD" w:rsidRPr="000657DB">
        <w:rPr>
          <w:rFonts w:cs="Times New Roman"/>
          <w:color w:val="000000" w:themeColor="text1"/>
          <w:szCs w:val="24"/>
        </w:rPr>
        <w:t xml:space="preserve">he parameter </w:t>
      </w:r>
      <w:r w:rsidR="009E4FB1" w:rsidRPr="000657DB">
        <w:rPr>
          <w:rFonts w:cs="Times New Roman"/>
          <w:color w:val="000000" w:themeColor="text1"/>
          <w:szCs w:val="24"/>
        </w:rPr>
        <w:t>of</w:t>
      </w:r>
      <w:r w:rsidR="00C504FD" w:rsidRPr="000657DB">
        <w:rPr>
          <w:rFonts w:cs="Times New Roman"/>
          <w:color w:val="000000" w:themeColor="text1"/>
          <w:szCs w:val="24"/>
        </w:rPr>
        <w:t xml:space="preserve"> the price variable</w:t>
      </w:r>
      <w:r w:rsidR="00C0467B" w:rsidRPr="000657DB">
        <w:rPr>
          <w:rFonts w:cs="Times New Roman"/>
          <w:color w:val="000000" w:themeColor="text1"/>
          <w:szCs w:val="24"/>
        </w:rPr>
        <w:t xml:space="preserve"> </w:t>
      </w:r>
      <w:r w:rsidR="00C504FD" w:rsidRPr="000657DB">
        <w:rPr>
          <w:rFonts w:cs="Times New Roman"/>
          <w:color w:val="000000" w:themeColor="text1"/>
          <w:szCs w:val="24"/>
        </w:rPr>
        <w:t>change</w:t>
      </w:r>
      <w:r w:rsidR="00F63376" w:rsidRPr="000657DB">
        <w:rPr>
          <w:rFonts w:cs="Times New Roman"/>
          <w:color w:val="000000" w:themeColor="text1"/>
          <w:szCs w:val="24"/>
        </w:rPr>
        <w:t>s</w:t>
      </w:r>
      <w:r w:rsidR="00C504FD" w:rsidRPr="000657DB">
        <w:rPr>
          <w:rFonts w:cs="Times New Roman"/>
          <w:color w:val="000000" w:themeColor="text1"/>
          <w:szCs w:val="24"/>
        </w:rPr>
        <w:t xml:space="preserve"> from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oMath>
      <w:r w:rsidR="00C504FD" w:rsidRPr="000657DB">
        <w:rPr>
          <w:rFonts w:cs="Times New Roman"/>
          <w:color w:val="000000" w:themeColor="text1"/>
          <w:szCs w:val="24"/>
        </w:rPr>
        <w:t xml:space="preserve"> to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000D453E" w:rsidRPr="000657DB">
        <w:rPr>
          <w:rFonts w:cs="Times New Roman"/>
          <w:color w:val="000000" w:themeColor="text1"/>
          <w:szCs w:val="24"/>
        </w:rPr>
        <w:t xml:space="preserve"> after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826C92" w:rsidRPr="000657DB">
        <w:rPr>
          <w:rFonts w:cs="Times New Roman"/>
          <w:color w:val="000000" w:themeColor="text1"/>
          <w:szCs w:val="24"/>
        </w:rPr>
        <w:t xml:space="preserve">. </w:t>
      </w:r>
      <w:del w:id="472" w:author="Soopramanien, Didier" w:date="2017-09-08T14:31:00Z">
        <w:r w:rsidR="00826C92" w:rsidRPr="000657DB" w:rsidDel="00B60CA5">
          <w:rPr>
            <w:rFonts w:cs="Times New Roman"/>
            <w:color w:val="000000" w:themeColor="text1"/>
            <w:szCs w:val="24"/>
          </w:rPr>
          <w:delText xml:space="preserve">In </w:delText>
        </w:r>
        <w:r w:rsidR="00443EFC" w:rsidRPr="000657DB" w:rsidDel="00B60CA5">
          <w:rPr>
            <w:rFonts w:cs="Times New Roman"/>
            <w:color w:val="000000" w:themeColor="text1"/>
            <w:szCs w:val="24"/>
          </w:rPr>
          <w:delText>reality</w:delText>
        </w:r>
        <w:r w:rsidR="00826C92" w:rsidRPr="000657DB" w:rsidDel="00B60CA5">
          <w:rPr>
            <w:rFonts w:cs="Times New Roman"/>
            <w:color w:val="000000" w:themeColor="text1"/>
            <w:szCs w:val="24"/>
          </w:rPr>
          <w:delText>,</w:delText>
        </w:r>
      </w:del>
      <w:r w:rsidR="00826C92" w:rsidRPr="000657DB">
        <w:rPr>
          <w:rFonts w:cs="Times New Roman"/>
          <w:color w:val="000000" w:themeColor="text1"/>
          <w:szCs w:val="24"/>
        </w:rPr>
        <w:t xml:space="preserve"> </w:t>
      </w:r>
      <w:ins w:id="473" w:author="Soopramanien, Didier" w:date="2017-09-08T14:31:00Z">
        <w:del w:id="474" w:author="黄韬" w:date="2017-09-11T16:22:00Z">
          <w:r w:rsidR="00B60CA5" w:rsidDel="00292C86">
            <w:rPr>
              <w:rFonts w:cs="Times New Roman"/>
              <w:color w:val="000000" w:themeColor="text1"/>
              <w:szCs w:val="24"/>
            </w:rPr>
            <w:delText>T</w:delText>
          </w:r>
        </w:del>
      </w:ins>
      <w:del w:id="475" w:author="黄韬" w:date="2017-09-11T16:22:00Z">
        <w:r w:rsidR="00826C92" w:rsidRPr="000657DB" w:rsidDel="00292C86">
          <w:rPr>
            <w:rFonts w:cs="Times New Roman"/>
            <w:color w:val="000000" w:themeColor="text1"/>
            <w:szCs w:val="24"/>
          </w:rPr>
          <w:delText>t</w:delText>
        </w:r>
        <w:r w:rsidR="00C504FD" w:rsidRPr="000657DB" w:rsidDel="00292C86">
          <w:rPr>
            <w:rFonts w:cs="Times New Roman"/>
            <w:color w:val="000000" w:themeColor="text1"/>
            <w:szCs w:val="24"/>
          </w:rPr>
          <w:delText xml:space="preserve">his may be caused by </w:delText>
        </w:r>
        <w:r w:rsidR="00826C92" w:rsidRPr="000657DB" w:rsidDel="00292C86">
          <w:rPr>
            <w:rFonts w:cs="Times New Roman"/>
            <w:color w:val="000000" w:themeColor="text1"/>
            <w:szCs w:val="24"/>
          </w:rPr>
          <w:delText xml:space="preserve">the impact of </w:delText>
        </w:r>
        <w:r w:rsidR="00C504FD" w:rsidRPr="000657DB" w:rsidDel="00292C86">
          <w:rPr>
            <w:rFonts w:cs="Times New Roman"/>
            <w:color w:val="000000" w:themeColor="text1"/>
            <w:szCs w:val="24"/>
          </w:rPr>
          <w:delText>a new brand entry, a new advertisement</w:delText>
        </w:r>
        <w:r w:rsidR="00D51615" w:rsidRPr="000657DB" w:rsidDel="00292C86">
          <w:rPr>
            <w:rFonts w:cs="Times New Roman"/>
            <w:color w:val="000000" w:themeColor="text1"/>
            <w:szCs w:val="24"/>
          </w:rPr>
          <w:delText xml:space="preserve"> by </w:delText>
        </w:r>
        <w:commentRangeStart w:id="476"/>
        <w:r w:rsidR="00D51615" w:rsidRPr="000657DB" w:rsidDel="00292C86">
          <w:rPr>
            <w:rFonts w:cs="Times New Roman"/>
            <w:color w:val="000000" w:themeColor="text1"/>
            <w:szCs w:val="24"/>
          </w:rPr>
          <w:delText>other</w:delText>
        </w:r>
        <w:commentRangeEnd w:id="476"/>
        <w:r w:rsidR="00B60CA5" w:rsidDel="00292C86">
          <w:rPr>
            <w:rStyle w:val="CommentReference"/>
          </w:rPr>
          <w:commentReference w:id="476"/>
        </w:r>
        <w:r w:rsidR="00D51615" w:rsidRPr="000657DB" w:rsidDel="00292C86">
          <w:rPr>
            <w:rFonts w:cs="Times New Roman"/>
            <w:color w:val="000000" w:themeColor="text1"/>
            <w:szCs w:val="24"/>
          </w:rPr>
          <w:delText xml:space="preserve"> existing brands</w:delText>
        </w:r>
        <w:r w:rsidR="00C504FD" w:rsidRPr="000657DB" w:rsidDel="00292C86">
          <w:rPr>
            <w:rFonts w:cs="Times New Roman"/>
            <w:color w:val="000000" w:themeColor="text1"/>
            <w:szCs w:val="24"/>
          </w:rPr>
          <w:delText xml:space="preserve">, </w:delText>
        </w:r>
        <w:r w:rsidR="00662D67" w:rsidRPr="000657DB" w:rsidDel="00292C86">
          <w:rPr>
            <w:rFonts w:cs="Times New Roman"/>
            <w:color w:val="000000" w:themeColor="text1"/>
            <w:szCs w:val="24"/>
          </w:rPr>
          <w:delText>or</w:delText>
        </w:r>
        <w:r w:rsidR="009E4FB1" w:rsidRPr="000657DB" w:rsidDel="00292C86">
          <w:rPr>
            <w:rFonts w:cs="Times New Roman"/>
            <w:color w:val="000000" w:themeColor="text1"/>
            <w:szCs w:val="24"/>
          </w:rPr>
          <w:delText xml:space="preserve"> even</w:delText>
        </w:r>
        <w:r w:rsidR="00826C92" w:rsidRPr="000657DB" w:rsidDel="00292C86">
          <w:rPr>
            <w:rFonts w:cs="Times New Roman"/>
            <w:color w:val="000000" w:themeColor="text1"/>
            <w:szCs w:val="24"/>
          </w:rPr>
          <w:delText xml:space="preserve"> </w:delText>
        </w:r>
        <w:r w:rsidR="00C504FD" w:rsidRPr="000657DB" w:rsidDel="00292C86">
          <w:rPr>
            <w:rFonts w:cs="Times New Roman"/>
            <w:color w:val="000000" w:themeColor="text1"/>
            <w:szCs w:val="24"/>
          </w:rPr>
          <w:delText>the change of the temperature</w:delText>
        </w:r>
        <w:r w:rsidR="00826C92" w:rsidRPr="000657DB" w:rsidDel="00292C86">
          <w:rPr>
            <w:rFonts w:cs="Times New Roman"/>
            <w:color w:val="000000" w:themeColor="text1"/>
            <w:szCs w:val="24"/>
          </w:rPr>
          <w:delText xml:space="preserve"> (</w:delText>
        </w:r>
        <w:r w:rsidR="004D2784" w:rsidRPr="000657DB" w:rsidDel="00292C86">
          <w:rPr>
            <w:rFonts w:cs="Times New Roman"/>
            <w:color w:val="000000" w:themeColor="text1"/>
            <w:szCs w:val="24"/>
          </w:rPr>
          <w:delText>e.g., for ice cream products</w:delText>
        </w:r>
        <w:r w:rsidR="00826C92" w:rsidRPr="000657DB" w:rsidDel="00292C86">
          <w:rPr>
            <w:rFonts w:cs="Times New Roman"/>
            <w:color w:val="000000" w:themeColor="text1"/>
            <w:szCs w:val="24"/>
          </w:rPr>
          <w:delText>)</w:delText>
        </w:r>
        <w:r w:rsidR="00C504FD" w:rsidRPr="000657DB" w:rsidDel="00292C86">
          <w:rPr>
            <w:rFonts w:cs="Times New Roman"/>
            <w:color w:val="000000" w:themeColor="text1"/>
            <w:szCs w:val="24"/>
          </w:rPr>
          <w:delText xml:space="preserve"> etc</w:delText>
        </w:r>
        <w:r w:rsidR="00050E95" w:rsidRPr="000657DB" w:rsidDel="00292C86">
          <w:rPr>
            <w:rFonts w:cs="Times New Roman"/>
            <w:color w:val="000000" w:themeColor="text1"/>
            <w:szCs w:val="24"/>
          </w:rPr>
          <w:delText xml:space="preserve">. which </w:delText>
        </w:r>
        <w:r w:rsidR="009A087D" w:rsidRPr="000657DB" w:rsidDel="00292C86">
          <w:rPr>
            <w:rFonts w:cs="Times New Roman"/>
            <w:color w:val="000000" w:themeColor="text1"/>
            <w:szCs w:val="24"/>
          </w:rPr>
          <w:delText>are unknown to the forecaster</w:delText>
        </w:r>
        <w:r w:rsidR="00C504FD" w:rsidRPr="000657DB" w:rsidDel="00292C86">
          <w:rPr>
            <w:rFonts w:cs="Times New Roman"/>
            <w:color w:val="000000" w:themeColor="text1"/>
            <w:szCs w:val="24"/>
          </w:rPr>
          <w:delText xml:space="preserve">. </w:delText>
        </w:r>
      </w:del>
      <w:r w:rsidR="00712017" w:rsidRPr="000657DB">
        <w:rPr>
          <w:rFonts w:cs="Times New Roman"/>
          <w:color w:val="000000" w:themeColor="text1"/>
          <w:szCs w:val="24"/>
        </w:rPr>
        <w:t xml:space="preserve">Therefore, </w:t>
      </w:r>
      <w:r w:rsidR="00D51615" w:rsidRPr="000657DB">
        <w:rPr>
          <w:rFonts w:cs="Times New Roman"/>
          <w:color w:val="000000" w:themeColor="text1"/>
          <w:szCs w:val="24"/>
        </w:rPr>
        <w:t xml:space="preserve">the </w:t>
      </w:r>
      <w:r w:rsidR="004D2784" w:rsidRPr="000657DB">
        <w:rPr>
          <w:rFonts w:cs="Times New Roman"/>
          <w:color w:val="000000" w:themeColor="text1"/>
          <w:szCs w:val="24"/>
        </w:rPr>
        <w:t xml:space="preserve">unobservable real demand </w:t>
      </w:r>
      <w:r w:rsidR="00712017" w:rsidRPr="000657DB">
        <w:rPr>
          <w:rFonts w:cs="Times New Roman"/>
          <w:color w:val="000000" w:themeColor="text1"/>
          <w:szCs w:val="24"/>
        </w:rPr>
        <w:t xml:space="preserve">can be represented </w:t>
      </w:r>
      <w:r w:rsidR="004D2784" w:rsidRPr="000657DB">
        <w:rPr>
          <w:rFonts w:cs="Times New Roman"/>
          <w:color w:val="000000" w:themeColor="text1"/>
          <w:szCs w:val="24"/>
        </w:rPr>
        <w:t>as follows</w:t>
      </w:r>
      <w:r w:rsidR="00712017" w:rsidRPr="000657DB">
        <w:rPr>
          <w:rFonts w:cs="Times New Roman"/>
          <w:color w:val="000000" w:themeColor="text1"/>
          <w:szCs w:val="24"/>
        </w:rPr>
        <w:t>:</w:t>
      </w:r>
    </w:p>
    <w:p w14:paraId="5745BFFC" w14:textId="77777777" w:rsidR="00E06F88" w:rsidRPr="000657DB" w:rsidRDefault="00E06F88" w:rsidP="00324987">
      <w:pPr>
        <w:spacing w:after="0" w:line="360" w:lineRule="auto"/>
        <w:rPr>
          <w:rFonts w:cs="Times New Roman"/>
          <w:color w:val="000000" w:themeColor="text1"/>
          <w:szCs w:val="24"/>
        </w:rPr>
      </w:pPr>
    </w:p>
    <w:p w14:paraId="29E30A47" w14:textId="77777777" w:rsidR="00E06F88" w:rsidRPr="000657DB" w:rsidRDefault="006C30B4" w:rsidP="00324987">
      <w:pPr>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1-</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e>
          </m:d>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m:oMathPara>
    </w:p>
    <w:p w14:paraId="060E1692" w14:textId="77777777" w:rsidR="001374AB" w:rsidRPr="000657DB" w:rsidRDefault="00990955" w:rsidP="00324987">
      <w:pPr>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w:br/>
          </m:r>
        </m:oMath>
      </m:oMathPara>
      <w:r w:rsidR="00B65DBD" w:rsidRPr="000657DB">
        <w:rPr>
          <w:rFonts w:cs="Times New Roman"/>
          <w:color w:val="000000" w:themeColor="text1"/>
          <w:szCs w:val="24"/>
        </w:rPr>
        <w:t>where</w:t>
      </w:r>
      <w:r w:rsidR="00E446EB" w:rsidRPr="000657DB">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oMath>
      <w:r w:rsidR="00E446EB" w:rsidRPr="000657DB">
        <w:rPr>
          <w:rFonts w:cs="Times New Roman"/>
          <w:color w:val="000000" w:themeColor="text1"/>
          <w:szCs w:val="24"/>
        </w:rPr>
        <w:t xml:space="preserve"> is an </w:t>
      </w:r>
      <w:r w:rsidR="00D51615" w:rsidRPr="000657DB">
        <w:rPr>
          <w:rFonts w:cs="Times New Roman"/>
          <w:color w:val="000000" w:themeColor="text1"/>
          <w:szCs w:val="24"/>
        </w:rPr>
        <w:t>indicator</w:t>
      </w:r>
      <w:r w:rsidR="00737892" w:rsidRPr="000657DB">
        <w:rPr>
          <w:rFonts w:cs="Times New Roman"/>
          <w:color w:val="000000" w:themeColor="text1"/>
          <w:szCs w:val="24"/>
        </w:rPr>
        <w:t xml:space="preserve"> which equals to 1 before week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E446EB" w:rsidRPr="000657DB">
        <w:rPr>
          <w:rFonts w:cs="Times New Roman"/>
          <w:color w:val="000000" w:themeColor="text1"/>
          <w:szCs w:val="24"/>
        </w:rPr>
        <w:t xml:space="preserve"> and 0 </w:t>
      </w:r>
      <w:r w:rsidR="00F613F9" w:rsidRPr="000657DB">
        <w:rPr>
          <w:rFonts w:cs="Times New Roman"/>
          <w:color w:val="000000" w:themeColor="text1"/>
          <w:szCs w:val="24"/>
        </w:rPr>
        <w:t>afterwards</w:t>
      </w:r>
      <w:r w:rsidR="00E446EB" w:rsidRPr="000657DB">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oMath>
      <w:r w:rsidR="00E446EB" w:rsidRPr="000657DB">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00E446EB" w:rsidRPr="000657DB">
        <w:rPr>
          <w:rFonts w:cs="Times New Roman"/>
          <w:color w:val="000000" w:themeColor="text1"/>
          <w:szCs w:val="24"/>
        </w:rPr>
        <w:t xml:space="preserve"> are respectively the </w:t>
      </w:r>
      <w:r w:rsidR="00D51615" w:rsidRPr="000657DB">
        <w:rPr>
          <w:rFonts w:cs="Times New Roman"/>
          <w:color w:val="000000" w:themeColor="text1"/>
          <w:szCs w:val="24"/>
        </w:rPr>
        <w:t>sales</w:t>
      </w:r>
      <w:r w:rsidR="0024047E" w:rsidRPr="000657DB">
        <w:rPr>
          <w:rFonts w:cs="Times New Roman"/>
          <w:color w:val="000000" w:themeColor="text1"/>
          <w:szCs w:val="24"/>
        </w:rPr>
        <w:t xml:space="preserve"> and the </w:t>
      </w:r>
      <w:r w:rsidR="00D51615" w:rsidRPr="000657DB">
        <w:rPr>
          <w:rFonts w:cs="Times New Roman"/>
          <w:color w:val="000000" w:themeColor="text1"/>
          <w:szCs w:val="24"/>
        </w:rPr>
        <w:t>price of the product</w:t>
      </w:r>
      <w:r w:rsidR="00E446EB" w:rsidRPr="000657DB">
        <w:rPr>
          <w:rFonts w:cs="Times New Roman"/>
          <w:color w:val="000000" w:themeColor="text1"/>
          <w:szCs w:val="24"/>
        </w:rPr>
        <w:t xml:space="preserve"> at </w:t>
      </w:r>
      <w:r w:rsidR="00DA6F9D" w:rsidRPr="000657DB">
        <w:rPr>
          <w:rFonts w:cs="Times New Roman"/>
          <w:color w:val="000000" w:themeColor="text1"/>
          <w:szCs w:val="24"/>
        </w:rPr>
        <w:t>week</w:t>
      </w:r>
      <w:r w:rsidR="00E446EB" w:rsidRPr="000657DB">
        <w:rPr>
          <w:rFonts w:cs="Times New Roman"/>
          <w:color w:val="000000" w:themeColor="text1"/>
          <w:szCs w:val="24"/>
        </w:rPr>
        <w:t xml:space="preserve"> </w:t>
      </w:r>
      <w:r w:rsidR="00E446EB" w:rsidRPr="000657DB">
        <w:rPr>
          <w:rFonts w:cs="Times New Roman"/>
          <w:i/>
          <w:color w:val="000000" w:themeColor="text1"/>
          <w:szCs w:val="24"/>
        </w:rPr>
        <w:t>t</w:t>
      </w:r>
      <w:r w:rsidR="00E446EB" w:rsidRPr="000657DB">
        <w:rPr>
          <w:rFonts w:cs="Times New Roman"/>
          <w:color w:val="000000" w:themeColor="text1"/>
          <w:szCs w:val="24"/>
        </w:rPr>
        <w:t>.</w:t>
      </w:r>
      <w:r w:rsidR="00257B79" w:rsidRPr="000657DB">
        <w:rPr>
          <w:rFonts w:cs="Times New Roman"/>
          <w:color w:val="000000" w:themeColor="text1"/>
          <w:szCs w:val="24"/>
        </w:rPr>
        <w:t xml:space="preserve"> </w:t>
      </w:r>
      <w:r w:rsidR="00D51615" w:rsidRPr="000657DB">
        <w:rPr>
          <w:rFonts w:cs="Times New Roman"/>
          <w:color w:val="000000" w:themeColor="text1"/>
          <w:szCs w:val="24"/>
        </w:rPr>
        <w:t xml:space="preserve">We assume </w:t>
      </w:r>
      <w:r w:rsidR="00793CB0" w:rsidRPr="000657DB">
        <w:rPr>
          <w:rFonts w:cs="Times New Roman"/>
          <w:color w:val="000000" w:themeColor="text1"/>
          <w:szCs w:val="24"/>
        </w:rPr>
        <w:t xml:space="preserve">that </w:t>
      </w:r>
      <w:r w:rsidR="00D51615" w:rsidRPr="000657DB">
        <w:rPr>
          <w:rFonts w:cs="Times New Roman"/>
          <w:color w:val="000000" w:themeColor="text1"/>
          <w:szCs w:val="24"/>
        </w:rPr>
        <w:t xml:space="preserve">retailers do not change product price based on their short-term sales, </w:t>
      </w:r>
      <w:r w:rsidR="005E125B" w:rsidRPr="000657DB">
        <w:rPr>
          <w:rFonts w:cs="Times New Roman"/>
          <w:color w:val="000000" w:themeColor="text1"/>
          <w:szCs w:val="24"/>
        </w:rPr>
        <w:t>and</w:t>
      </w:r>
      <w:r w:rsidR="004E6DD5" w:rsidRPr="000657DB">
        <w:rPr>
          <w:rFonts w:cs="Times New Roman"/>
          <w:color w:val="000000" w:themeColor="text1"/>
          <w:szCs w:val="24"/>
        </w:rPr>
        <w:t xml:space="preserve"> we consider</w:t>
      </w:r>
      <w:r w:rsidR="00D51615" w:rsidRPr="000657DB">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00D51615" w:rsidRPr="000657DB">
        <w:rPr>
          <w:rFonts w:cs="Times New Roman"/>
          <w:color w:val="000000" w:themeColor="text1"/>
          <w:szCs w:val="24"/>
        </w:rPr>
        <w:t xml:space="preserve"> </w:t>
      </w:r>
      <w:r w:rsidR="004E6DD5" w:rsidRPr="000657DB">
        <w:rPr>
          <w:rFonts w:cs="Times New Roman"/>
          <w:color w:val="000000" w:themeColor="text1"/>
          <w:szCs w:val="24"/>
        </w:rPr>
        <w:t>to be</w:t>
      </w:r>
      <w:r w:rsidR="008D0A66" w:rsidRPr="000657DB">
        <w:rPr>
          <w:rFonts w:cs="Times New Roman"/>
          <w:color w:val="000000" w:themeColor="text1"/>
          <w:szCs w:val="24"/>
        </w:rPr>
        <w:t xml:space="preserve"> </w:t>
      </w:r>
      <w:r w:rsidR="00257B79" w:rsidRPr="000657DB">
        <w:rPr>
          <w:rFonts w:cs="Times New Roman"/>
          <w:color w:val="000000" w:themeColor="text1"/>
          <w:szCs w:val="24"/>
        </w:rPr>
        <w:t>strictly exogenous</w:t>
      </w:r>
      <w:r w:rsidR="00B45C1C" w:rsidRPr="000657DB">
        <w:rPr>
          <w:rStyle w:val="FootnoteReference"/>
          <w:rFonts w:cs="Times New Roman"/>
          <w:color w:val="000000" w:themeColor="text1"/>
          <w:szCs w:val="24"/>
        </w:rPr>
        <w:footnoteReference w:id="1"/>
      </w:r>
      <w:r w:rsidR="00257B79" w:rsidRPr="000657DB">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oMath>
      <w:r w:rsidR="00E446EB" w:rsidRPr="000657DB">
        <w:rPr>
          <w:rFonts w:cs="Times New Roman"/>
          <w:color w:val="000000" w:themeColor="text1"/>
          <w:szCs w:val="24"/>
        </w:rPr>
        <w:t xml:space="preserve"> and </w:t>
      </w:r>
      <m:oMath>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00DA6F9D" w:rsidRPr="000657DB">
        <w:rPr>
          <w:rFonts w:cs="Times New Roman"/>
          <w:color w:val="000000" w:themeColor="text1"/>
          <w:szCs w:val="24"/>
        </w:rPr>
        <w:t xml:space="preserve"> are the </w:t>
      </w:r>
      <w:r w:rsidR="00DA589D" w:rsidRPr="000657DB">
        <w:rPr>
          <w:rFonts w:cs="Times New Roman"/>
          <w:color w:val="000000" w:themeColor="text1"/>
          <w:szCs w:val="24"/>
        </w:rPr>
        <w:t xml:space="preserve">true </w:t>
      </w:r>
      <w:r w:rsidR="00DA6F9D" w:rsidRPr="000657DB">
        <w:rPr>
          <w:rFonts w:cs="Times New Roman"/>
          <w:color w:val="000000" w:themeColor="text1"/>
          <w:szCs w:val="24"/>
        </w:rPr>
        <w:t xml:space="preserve">parameters </w:t>
      </w:r>
      <w:r w:rsidR="00E446EB" w:rsidRPr="000657DB">
        <w:rPr>
          <w:rFonts w:cs="Times New Roman"/>
          <w:color w:val="000000" w:themeColor="text1"/>
          <w:szCs w:val="24"/>
        </w:rPr>
        <w:t>before and after the structural break</w:t>
      </w:r>
      <w:r w:rsidR="00993963" w:rsidRPr="000657DB">
        <w:rPr>
          <w:rFonts w:cs="Times New Roman"/>
          <w:color w:val="000000" w:themeColor="text1"/>
          <w:szCs w:val="24"/>
        </w:rPr>
        <w:t xml:space="preserve"> at week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E446EB" w:rsidRPr="000657DB">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E446EB" w:rsidRPr="000657DB">
        <w:rPr>
          <w:rFonts w:cs="Times New Roman"/>
          <w:color w:val="000000" w:themeColor="text1"/>
          <w:szCs w:val="24"/>
        </w:rPr>
        <w:t xml:space="preserve"> is the </w:t>
      </w:r>
      <w:r w:rsidR="002E4AEC" w:rsidRPr="000657DB">
        <w:rPr>
          <w:rFonts w:cs="Times New Roman"/>
          <w:color w:val="000000" w:themeColor="text1"/>
          <w:szCs w:val="24"/>
        </w:rPr>
        <w:t xml:space="preserve">error term.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~iid(0,</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1</m:t>
            </m:r>
          </m:sub>
          <m:sup>
            <m:r>
              <w:rPr>
                <w:rFonts w:ascii="Cambria Math" w:hAnsi="Cambria Math" w:cs="Times New Roman"/>
                <w:color w:val="000000" w:themeColor="text1"/>
                <w:szCs w:val="24"/>
              </w:rPr>
              <m:t>2</m:t>
            </m:r>
          </m:sup>
        </m:sSubSup>
        <m:r>
          <w:rPr>
            <w:rFonts w:ascii="Cambria Math" w:hAnsi="Cambria Math" w:cs="Times New Roman"/>
            <w:color w:val="000000" w:themeColor="text1"/>
            <w:szCs w:val="24"/>
          </w:rPr>
          <m:t>)</m:t>
        </m:r>
      </m:oMath>
      <w:r w:rsidR="008D0A66" w:rsidRPr="000657DB">
        <w:rPr>
          <w:rFonts w:cs="Times New Roman"/>
          <w:color w:val="000000" w:themeColor="text1"/>
          <w:szCs w:val="24"/>
        </w:rPr>
        <w:t xml:space="preserve"> when </w:t>
      </w:r>
      <m:oMath>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793CB0" w:rsidRPr="000657DB">
        <w:rPr>
          <w:rFonts w:cs="Times New Roman"/>
          <w:color w:val="000000" w:themeColor="text1"/>
          <w:szCs w:val="24"/>
        </w:rPr>
        <w:t xml:space="preserve"> </w:t>
      </w:r>
      <w:r w:rsidR="008D0A66" w:rsidRPr="000657DB">
        <w:rPr>
          <w:rFonts w:cs="Times New Roman"/>
          <w:color w:val="000000" w:themeColor="text1"/>
          <w:szCs w:val="24"/>
        </w:rPr>
        <w:t xml:space="preserve">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~iid(0,</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2</m:t>
            </m:r>
          </m:sup>
        </m:sSubSup>
        <m:r>
          <w:rPr>
            <w:rFonts w:ascii="Cambria Math" w:hAnsi="Cambria Math" w:cs="Times New Roman"/>
            <w:color w:val="000000" w:themeColor="text1"/>
            <w:szCs w:val="24"/>
          </w:rPr>
          <m:t>)</m:t>
        </m:r>
      </m:oMath>
      <w:r w:rsidR="008D0A66" w:rsidRPr="000657DB">
        <w:rPr>
          <w:rFonts w:cs="Times New Roman"/>
          <w:color w:val="000000" w:themeColor="text1"/>
          <w:szCs w:val="24"/>
        </w:rPr>
        <w:t xml:space="preserve"> when</w:t>
      </w:r>
      <w:r w:rsidR="00793CB0" w:rsidRPr="000657DB">
        <w:rPr>
          <w:rFonts w:cs="Times New Roman"/>
          <w:color w:val="000000" w:themeColor="text1"/>
          <w:szCs w:val="24"/>
        </w:rPr>
        <w:t xml:space="preserve"> </w:t>
      </w:r>
      <m:oMath>
        <m:r>
          <w:rPr>
            <w:rFonts w:ascii="Cambria Math" w:hAnsi="Cambria Math" w:cs="Times New Roman"/>
            <w:color w:val="000000" w:themeColor="text1"/>
            <w:szCs w:val="24"/>
          </w:rPr>
          <m:t>t&gt;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D96FCF" w:rsidRPr="000657DB">
        <w:rPr>
          <w:rFonts w:cs="Times New Roman"/>
          <w:color w:val="000000" w:themeColor="text1"/>
          <w:szCs w:val="24"/>
        </w:rPr>
        <w:t xml:space="preserve">. </w:t>
      </w:r>
    </w:p>
    <w:p w14:paraId="65848B2B" w14:textId="7917D2E6" w:rsidR="007E4A31" w:rsidRPr="000657DB" w:rsidRDefault="00263139" w:rsidP="00324987">
      <w:pPr>
        <w:spacing w:after="0" w:line="360" w:lineRule="auto"/>
        <w:rPr>
          <w:rFonts w:cs="Times New Roman"/>
          <w:color w:val="000000" w:themeColor="text1"/>
          <w:szCs w:val="24"/>
        </w:rPr>
      </w:pPr>
      <w:r w:rsidRPr="000657DB">
        <w:rPr>
          <w:rFonts w:cs="Times New Roman"/>
          <w:color w:val="000000" w:themeColor="text1"/>
          <w:szCs w:val="24"/>
        </w:rPr>
        <w:t>W</w:t>
      </w:r>
      <w:r w:rsidR="001374AB" w:rsidRPr="000657DB">
        <w:rPr>
          <w:rFonts w:cs="Times New Roman"/>
          <w:color w:val="000000" w:themeColor="text1"/>
          <w:szCs w:val="24"/>
        </w:rPr>
        <w:t xml:space="preserve">e </w:t>
      </w:r>
      <w:r w:rsidRPr="000657DB">
        <w:rPr>
          <w:rFonts w:cs="Times New Roman"/>
          <w:color w:val="000000" w:themeColor="text1"/>
          <w:szCs w:val="24"/>
        </w:rPr>
        <w:t xml:space="preserve">may estimate a </w:t>
      </w:r>
      <w:r w:rsidR="001374AB" w:rsidRPr="000657DB">
        <w:rPr>
          <w:rFonts w:cs="Times New Roman"/>
          <w:color w:val="000000" w:themeColor="text1"/>
          <w:szCs w:val="24"/>
        </w:rPr>
        <w:t xml:space="preserve">model </w:t>
      </w:r>
      <w:r w:rsidR="008F2D8B" w:rsidRPr="000657DB">
        <w:rPr>
          <w:rFonts w:cs="Times New Roman"/>
          <w:color w:val="000000" w:themeColor="text1"/>
          <w:szCs w:val="24"/>
        </w:rPr>
        <w:t xml:space="preserve">with a functional form </w:t>
      </w:r>
      <w:r w:rsidR="002E4AEC" w:rsidRPr="000657DB">
        <w:rPr>
          <w:rFonts w:cs="Times New Roman"/>
          <w:color w:val="000000" w:themeColor="text1"/>
          <w:szCs w:val="24"/>
        </w:rPr>
        <w:t xml:space="preserve">which is </w:t>
      </w:r>
      <w:r w:rsidR="008F2D8B" w:rsidRPr="000657DB">
        <w:rPr>
          <w:rFonts w:cs="Times New Roman"/>
          <w:color w:val="000000" w:themeColor="text1"/>
          <w:szCs w:val="24"/>
        </w:rPr>
        <w:t>c</w:t>
      </w:r>
      <w:r w:rsidR="001374AB" w:rsidRPr="000657DB">
        <w:rPr>
          <w:rFonts w:cs="Times New Roman"/>
          <w:color w:val="000000" w:themeColor="text1"/>
          <w:szCs w:val="24"/>
        </w:rPr>
        <w:t xml:space="preserve">ongruent with the demand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A15AFD" w:rsidRPr="000657DB">
        <w:rPr>
          <w:rFonts w:cs="Times New Roman"/>
          <w:color w:val="000000" w:themeColor="text1"/>
          <w:szCs w:val="24"/>
        </w:rPr>
        <w:t xml:space="preserve">) where the </w:t>
      </w:r>
      <w:r w:rsidR="000964B9" w:rsidRPr="000657DB">
        <w:rPr>
          <w:rFonts w:cs="Times New Roman"/>
          <w:color w:val="000000" w:themeColor="text1"/>
          <w:szCs w:val="24"/>
        </w:rPr>
        <w:t xml:space="preserve">estimation window </w:t>
      </w:r>
      <w:r w:rsidR="00A15AFD" w:rsidRPr="000657DB">
        <w:rPr>
          <w:rFonts w:cs="Times New Roman"/>
          <w:color w:val="000000" w:themeColor="text1"/>
          <w:szCs w:val="24"/>
        </w:rPr>
        <w:t>starts</w:t>
      </w:r>
      <w:r w:rsidR="000964B9" w:rsidRPr="000657DB">
        <w:rPr>
          <w:rFonts w:cs="Times New Roman"/>
          <w:color w:val="000000" w:themeColor="text1"/>
          <w:szCs w:val="24"/>
        </w:rPr>
        <w:t xml:space="preserve"> </w:t>
      </w:r>
      <w:r w:rsidR="00215A7E" w:rsidRPr="000657DB">
        <w:rPr>
          <w:rFonts w:cs="Times New Roman"/>
          <w:color w:val="000000" w:themeColor="text1"/>
          <w:szCs w:val="24"/>
        </w:rPr>
        <w:t>before the structural break, e.g., at</w:t>
      </w:r>
      <w:r w:rsidR="000964B9" w:rsidRPr="000657DB">
        <w:rPr>
          <w:rFonts w:cs="Times New Roman"/>
          <w:color w:val="000000" w:themeColor="text1"/>
          <w:szCs w:val="24"/>
        </w:rPr>
        <w:t xml:space="preserve"> week</w:t>
      </w:r>
      <w:r w:rsidR="000B28A3" w:rsidRPr="000657DB">
        <w:rPr>
          <w:rFonts w:cs="Times New Roman"/>
          <w:color w:val="000000" w:themeColor="text1"/>
          <w:szCs w:val="24"/>
        </w:rPr>
        <w:t xml:space="preserve"> </w:t>
      </w:r>
      <w:r w:rsidR="000B28A3" w:rsidRPr="000657DB">
        <w:rPr>
          <w:rFonts w:cs="Times New Roman"/>
          <w:i/>
          <w:color w:val="000000" w:themeColor="text1"/>
          <w:szCs w:val="24"/>
        </w:rPr>
        <w:t>m</w:t>
      </w:r>
      <w:r w:rsidR="000B28A3" w:rsidRPr="000657DB">
        <w:rPr>
          <w:rFonts w:cs="Times New Roman"/>
          <w:color w:val="000000" w:themeColor="text1"/>
          <w:szCs w:val="24"/>
        </w:rPr>
        <w:t xml:space="preserve"> </w:t>
      </w:r>
      <m:oMath>
        <m:r>
          <m:rPr>
            <m:sty m:val="p"/>
          </m:rPr>
          <w:rPr>
            <w:rFonts w:ascii="Cambria Math" w:hAnsi="Cambria Math" w:cs="Times New Roman"/>
            <w:color w:val="000000" w:themeColor="text1"/>
            <w:szCs w:val="24"/>
          </w:rPr>
          <m:t>(where 1</m:t>
        </m:r>
        <m:r>
          <w:rPr>
            <w:rFonts w:ascii="Cambria Math" w:hAnsi="Cambria Math" w:cs="Times New Roman"/>
            <w:color w:val="000000" w:themeColor="text1"/>
            <w:szCs w:val="24"/>
          </w:rPr>
          <m:t>≤m&lt;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&lt;</m:t>
        </m:r>
        <m:r>
          <w:rPr>
            <w:rFonts w:ascii="Cambria Math" w:hAnsi="Cambria Math" w:cs="Times New Roman"/>
            <w:color w:val="000000" w:themeColor="text1"/>
            <w:szCs w:val="24"/>
          </w:rPr>
          <m:t>T)</m:t>
        </m:r>
      </m:oMath>
      <w:r w:rsidR="000B28A3" w:rsidRPr="000657DB">
        <w:rPr>
          <w:rFonts w:cs="Times New Roman"/>
          <w:color w:val="000000" w:themeColor="text1"/>
          <w:szCs w:val="24"/>
        </w:rPr>
        <w:t xml:space="preserve">. </w:t>
      </w:r>
      <w:r w:rsidR="00354275" w:rsidRPr="000657DB">
        <w:rPr>
          <w:rFonts w:cs="Times New Roman"/>
          <w:color w:val="000000" w:themeColor="text1"/>
          <w:szCs w:val="24"/>
        </w:rPr>
        <w:t>T</w:t>
      </w:r>
      <w:r w:rsidR="002E4AEC" w:rsidRPr="000657DB">
        <w:rPr>
          <w:rFonts w:cs="Times New Roman"/>
          <w:color w:val="000000" w:themeColor="text1"/>
          <w:szCs w:val="24"/>
        </w:rPr>
        <w:t>hus</w:t>
      </w:r>
      <w:ins w:id="477" w:author="Soopramanien, Didier" w:date="2017-09-08T14:32:00Z">
        <w:r w:rsidR="00B60CA5">
          <w:rPr>
            <w:rFonts w:cs="Times New Roman"/>
            <w:color w:val="000000" w:themeColor="text1"/>
            <w:szCs w:val="24"/>
          </w:rPr>
          <w:t>,</w:t>
        </w:r>
      </w:ins>
      <w:r w:rsidR="002E4AEC" w:rsidRPr="000657DB">
        <w:rPr>
          <w:rFonts w:cs="Times New Roman"/>
          <w:color w:val="000000" w:themeColor="text1"/>
          <w:szCs w:val="24"/>
        </w:rPr>
        <w:t xml:space="preserve"> the</w:t>
      </w:r>
      <w:r w:rsidR="007E4A31" w:rsidRPr="000657DB">
        <w:rPr>
          <w:rFonts w:cs="Times New Roman"/>
          <w:color w:val="000000" w:themeColor="text1"/>
          <w:szCs w:val="24"/>
        </w:rPr>
        <w:t xml:space="preserve"> OLS estimate</w:t>
      </w:r>
      <w:r w:rsidR="00CB13CF" w:rsidRPr="000657DB">
        <w:rPr>
          <w:rFonts w:cs="Times New Roman"/>
          <w:color w:val="000000" w:themeColor="text1"/>
          <w:szCs w:val="24"/>
        </w:rPr>
        <w:t>s</w:t>
      </w:r>
      <w:r w:rsidR="00E446EB" w:rsidRPr="000657DB">
        <w:rPr>
          <w:rFonts w:cs="Times New Roman"/>
          <w:color w:val="000000" w:themeColor="text1"/>
          <w:szCs w:val="24"/>
        </w:rPr>
        <w:t xml:space="preserve"> </w:t>
      </w:r>
      <w:r w:rsidR="00354275" w:rsidRPr="000657DB">
        <w:rPr>
          <w:rFonts w:cs="Times New Roman"/>
          <w:color w:val="000000" w:themeColor="text1"/>
          <w:szCs w:val="24"/>
        </w:rPr>
        <w:t xml:space="preserve">for the model </w:t>
      </w:r>
      <w:r w:rsidR="002E4AEC" w:rsidRPr="000657DB">
        <w:rPr>
          <w:rFonts w:cs="Times New Roman"/>
          <w:color w:val="000000" w:themeColor="text1"/>
          <w:szCs w:val="24"/>
        </w:rPr>
        <w:t>based on the data</w:t>
      </w:r>
      <w:r w:rsidR="00793534" w:rsidRPr="000657DB">
        <w:rPr>
          <w:rFonts w:cs="Times New Roman"/>
          <w:color w:val="000000" w:themeColor="text1"/>
          <w:szCs w:val="24"/>
        </w:rPr>
        <w:t xml:space="preserve"> from week </w:t>
      </w:r>
      <w:r w:rsidR="00793534" w:rsidRPr="000657DB">
        <w:rPr>
          <w:rFonts w:cs="Times New Roman"/>
          <w:i/>
          <w:color w:val="000000" w:themeColor="text1"/>
          <w:szCs w:val="24"/>
        </w:rPr>
        <w:t>m</w:t>
      </w:r>
      <w:r w:rsidR="00793534" w:rsidRPr="000657DB">
        <w:rPr>
          <w:rFonts w:cs="Times New Roman"/>
          <w:color w:val="000000" w:themeColor="text1"/>
          <w:szCs w:val="24"/>
        </w:rPr>
        <w:t xml:space="preserve"> to week </w:t>
      </w:r>
      <w:r w:rsidR="00793534" w:rsidRPr="000657DB">
        <w:rPr>
          <w:rFonts w:cs="Times New Roman"/>
          <w:i/>
          <w:color w:val="000000" w:themeColor="text1"/>
          <w:szCs w:val="24"/>
        </w:rPr>
        <w:t>T</w:t>
      </w:r>
      <w:r w:rsidR="00793534" w:rsidRPr="000657DB">
        <w:rPr>
          <w:rFonts w:cs="Times New Roman"/>
          <w:color w:val="000000" w:themeColor="text1"/>
          <w:szCs w:val="24"/>
        </w:rPr>
        <w:t xml:space="preserve"> </w:t>
      </w:r>
      <w:r w:rsidR="002E4AEC" w:rsidRPr="000657DB">
        <w:rPr>
          <w:rFonts w:cs="Times New Roman"/>
          <w:color w:val="000000" w:themeColor="text1"/>
          <w:szCs w:val="24"/>
        </w:rPr>
        <w:t>bec</w:t>
      </w:r>
      <w:r w:rsidR="00CB13CF" w:rsidRPr="000657DB">
        <w:rPr>
          <w:rFonts w:cs="Times New Roman"/>
          <w:noProof/>
          <w:color w:val="000000" w:themeColor="text1"/>
          <w:szCs w:val="24"/>
        </w:rPr>
        <w:t>ome</w:t>
      </w:r>
      <w:r w:rsidR="005A2463" w:rsidRPr="000657DB">
        <w:rPr>
          <w:rFonts w:cs="Times New Roman"/>
          <w:noProof/>
          <w:color w:val="000000" w:themeColor="text1"/>
          <w:szCs w:val="24"/>
        </w:rPr>
        <w:t>:</w:t>
      </w:r>
    </w:p>
    <w:p w14:paraId="28DBF04D" w14:textId="77777777" w:rsidR="00E446EB" w:rsidRPr="000657DB" w:rsidRDefault="006C30B4" w:rsidP="00324987">
      <w:pPr>
        <w:spacing w:after="0" w:line="360" w:lineRule="auto"/>
        <w:rPr>
          <w:rFonts w:cs="Times New Roman"/>
          <w:noProof/>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Sub>
              <m:r>
                <w:rPr>
                  <w:rFonts w:ascii="Cambria Math" w:hAnsi="Cambria Math" w:cs="Times New Roman"/>
                  <w:noProof/>
                  <w:color w:val="000000" w:themeColor="text1"/>
                  <w:szCs w:val="24"/>
                </w:rPr>
                <m:t>)</m:t>
              </m:r>
              <m:ctrlPr>
                <w:rPr>
                  <w:rFonts w:ascii="Cambria Math" w:hAnsi="Cambria Math" w:cs="Times New Roman"/>
                  <w:i/>
                  <w:noProof/>
                  <w:color w:val="000000" w:themeColor="text1"/>
                  <w:szCs w:val="24"/>
                </w:rPr>
              </m:ctrlPr>
            </m:e>
            <m:sup>
              <m: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Sub>
        </m:oMath>
      </m:oMathPara>
    </w:p>
    <w:p w14:paraId="189E813B" w14:textId="77777777" w:rsidR="00E06F88" w:rsidRPr="000657DB" w:rsidRDefault="00E06F88" w:rsidP="00324987">
      <w:pPr>
        <w:spacing w:after="0" w:line="360" w:lineRule="auto"/>
        <w:rPr>
          <w:rFonts w:cs="Times New Roman"/>
          <w:noProof/>
          <w:color w:val="000000" w:themeColor="text1"/>
          <w:szCs w:val="24"/>
        </w:rPr>
      </w:pPr>
    </w:p>
    <w:p w14:paraId="13D0844F" w14:textId="77777777" w:rsidR="00E446EB" w:rsidRPr="000657DB" w:rsidRDefault="00E446EB" w:rsidP="00324987">
      <w:pPr>
        <w:spacing w:after="0" w:line="360" w:lineRule="auto"/>
        <w:rPr>
          <w:rFonts w:cs="Times New Roman"/>
          <w:color w:val="000000" w:themeColor="text1"/>
          <w:szCs w:val="24"/>
        </w:rPr>
      </w:pPr>
      <w:r w:rsidRPr="000657DB">
        <w:rPr>
          <w:rFonts w:cs="Times New Roman"/>
          <w:color w:val="000000" w:themeColor="text1"/>
          <w:szCs w:val="24"/>
        </w:rPr>
        <w:t xml:space="preserve">where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Sub>
      </m:oMath>
      <w:r w:rsidRPr="000657DB">
        <w:rPr>
          <w:rFonts w:cs="Times New Roman"/>
          <w:color w:val="000000" w:themeColor="text1"/>
          <w:szCs w:val="24"/>
        </w:rPr>
        <w:t xml:space="preserve"> and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noProof/>
                <w:color w:val="000000" w:themeColor="text1"/>
                <w:szCs w:val="24"/>
              </w:rPr>
              <m:t>m,T</m:t>
            </m:r>
          </m:sub>
        </m:sSub>
      </m:oMath>
      <w:r w:rsidRPr="000657DB">
        <w:rPr>
          <w:rFonts w:cs="Times New Roman"/>
          <w:color w:val="000000" w:themeColor="text1"/>
          <w:szCs w:val="24"/>
        </w:rPr>
        <w:t xml:space="preserve"> are </w:t>
      </w:r>
      <w:r w:rsidR="006E58BF" w:rsidRPr="000657DB">
        <w:rPr>
          <w:rFonts w:cs="Times New Roman"/>
          <w:color w:val="000000" w:themeColor="text1"/>
          <w:szCs w:val="24"/>
        </w:rPr>
        <w:t>the</w:t>
      </w:r>
      <w:r w:rsidR="004E116F" w:rsidRPr="000657DB">
        <w:rPr>
          <w:rFonts w:cs="Times New Roman"/>
          <w:color w:val="000000" w:themeColor="text1"/>
          <w:szCs w:val="24"/>
        </w:rPr>
        <w:t xml:space="preserve"> matrices for the</w:t>
      </w:r>
      <w:r w:rsidR="00E776D8" w:rsidRPr="000657DB">
        <w:rPr>
          <w:rFonts w:cs="Times New Roman"/>
          <w:color w:val="000000" w:themeColor="text1"/>
          <w:szCs w:val="24"/>
        </w:rPr>
        <w:t xml:space="preserve"> </w:t>
      </w:r>
      <w:r w:rsidR="00A15AFD" w:rsidRPr="000657DB">
        <w:rPr>
          <w:rFonts w:cs="Times New Roman"/>
          <w:color w:val="000000" w:themeColor="text1"/>
          <w:szCs w:val="24"/>
        </w:rPr>
        <w:t>sales and price</w:t>
      </w:r>
      <w:r w:rsidRPr="000657DB">
        <w:rPr>
          <w:rFonts w:cs="Times New Roman"/>
          <w:color w:val="000000" w:themeColor="text1"/>
          <w:szCs w:val="24"/>
        </w:rPr>
        <w:t xml:space="preserve"> </w:t>
      </w:r>
      <w:r w:rsidR="006E58BF" w:rsidRPr="000657DB">
        <w:rPr>
          <w:rFonts w:cs="Times New Roman"/>
          <w:color w:val="000000" w:themeColor="text1"/>
          <w:szCs w:val="24"/>
        </w:rPr>
        <w:t xml:space="preserve">respectively </w:t>
      </w:r>
      <w:r w:rsidR="00DA589D" w:rsidRPr="000657DB">
        <w:rPr>
          <w:rFonts w:cs="Times New Roman"/>
          <w:color w:val="000000" w:themeColor="text1"/>
          <w:szCs w:val="24"/>
        </w:rPr>
        <w:t xml:space="preserve">for the time period from </w:t>
      </w:r>
      <w:r w:rsidR="008E4B25" w:rsidRPr="000657DB">
        <w:rPr>
          <w:rFonts w:cs="Times New Roman"/>
          <w:color w:val="000000" w:themeColor="text1"/>
          <w:szCs w:val="24"/>
        </w:rPr>
        <w:t>week</w:t>
      </w:r>
      <w:r w:rsidRPr="000657DB">
        <w:rPr>
          <w:rFonts w:cs="Times New Roman"/>
          <w:color w:val="000000" w:themeColor="text1"/>
          <w:szCs w:val="24"/>
        </w:rPr>
        <w:t xml:space="preserve"> </w:t>
      </w:r>
      <w:r w:rsidR="00A21CBD" w:rsidRPr="000657DB">
        <w:rPr>
          <w:rFonts w:cs="Times New Roman"/>
          <w:i/>
          <w:color w:val="000000" w:themeColor="text1"/>
          <w:szCs w:val="24"/>
        </w:rPr>
        <w:t xml:space="preserve">m </w:t>
      </w:r>
      <w:r w:rsidR="00A21CBD" w:rsidRPr="000657DB">
        <w:rPr>
          <w:rFonts w:cs="Times New Roman"/>
          <w:color w:val="000000" w:themeColor="text1"/>
          <w:szCs w:val="24"/>
        </w:rPr>
        <w:t>to week</w:t>
      </w:r>
      <w:r w:rsidRPr="000657DB">
        <w:rPr>
          <w:rFonts w:cs="Times New Roman"/>
          <w:color w:val="000000" w:themeColor="text1"/>
          <w:szCs w:val="24"/>
        </w:rPr>
        <w:t xml:space="preserve"> T.</w:t>
      </w:r>
      <w:r w:rsidR="00764C6C" w:rsidRPr="000657DB">
        <w:rPr>
          <w:rFonts w:cs="Times New Roman"/>
          <w:color w:val="000000" w:themeColor="text1"/>
          <w:szCs w:val="24"/>
        </w:rPr>
        <w:t xml:space="preserve"> </w:t>
      </w:r>
      <w:r w:rsidR="00CA2A10" w:rsidRPr="000657DB">
        <w:rPr>
          <w:rFonts w:cs="Times New Roman"/>
          <w:color w:val="000000" w:themeColor="text1"/>
          <w:szCs w:val="24"/>
        </w:rPr>
        <w:t>We</w:t>
      </w:r>
      <w:r w:rsidR="00E02819" w:rsidRPr="000657DB">
        <w:rPr>
          <w:rFonts w:cs="Times New Roman"/>
          <w:color w:val="000000" w:themeColor="text1"/>
          <w:szCs w:val="24"/>
        </w:rPr>
        <w:t xml:space="preserve"> assume </w:t>
      </w:r>
      <w:r w:rsidR="003B5482" w:rsidRPr="000657DB">
        <w:rPr>
          <w:rFonts w:cs="Times New Roman"/>
          <w:color w:val="000000" w:themeColor="text1"/>
          <w:szCs w:val="24"/>
        </w:rPr>
        <w:t xml:space="preserve">no structural break after week </w:t>
      </w:r>
      <w:r w:rsidR="00E02819" w:rsidRPr="000657DB">
        <w:rPr>
          <w:rFonts w:cs="Times New Roman"/>
          <w:i/>
          <w:noProof/>
          <w:color w:val="000000" w:themeColor="text1"/>
          <w:szCs w:val="24"/>
        </w:rPr>
        <w:t>T</w:t>
      </w:r>
      <w:r w:rsidR="00E02819" w:rsidRPr="000657DB">
        <w:rPr>
          <w:rFonts w:cs="Times New Roman"/>
          <w:noProof/>
          <w:color w:val="000000" w:themeColor="text1"/>
          <w:szCs w:val="24"/>
        </w:rPr>
        <w:t>,</w:t>
      </w:r>
      <w:r w:rsidR="00E02819" w:rsidRPr="000657DB">
        <w:rPr>
          <w:rFonts w:cs="Times New Roman"/>
          <w:color w:val="000000" w:themeColor="text1"/>
          <w:szCs w:val="24"/>
        </w:rPr>
        <w:t xml:space="preserve"> </w:t>
      </w:r>
      <w:r w:rsidR="00F150F7" w:rsidRPr="000657DB">
        <w:rPr>
          <w:rFonts w:cs="Times New Roman"/>
          <w:color w:val="000000" w:themeColor="text1"/>
          <w:szCs w:val="24"/>
        </w:rPr>
        <w:t xml:space="preserve">and </w:t>
      </w:r>
      <w:r w:rsidR="00E02819" w:rsidRPr="000657DB">
        <w:rPr>
          <w:rFonts w:cs="Times New Roman"/>
          <w:color w:val="000000" w:themeColor="text1"/>
          <w:szCs w:val="24"/>
        </w:rPr>
        <w:t xml:space="preserve">the true demand </w:t>
      </w:r>
      <w:r w:rsidR="00F150F7" w:rsidRPr="000657DB">
        <w:rPr>
          <w:rFonts w:cs="Times New Roman"/>
          <w:color w:val="000000" w:themeColor="text1"/>
          <w:szCs w:val="24"/>
        </w:rPr>
        <w:t xml:space="preserve">after week </w:t>
      </w:r>
      <w:r w:rsidR="00F150F7" w:rsidRPr="000657DB">
        <w:rPr>
          <w:rFonts w:cs="Times New Roman"/>
          <w:i/>
          <w:color w:val="000000" w:themeColor="text1"/>
          <w:szCs w:val="24"/>
        </w:rPr>
        <w:t>T</w:t>
      </w:r>
      <w:r w:rsidR="00F150F7" w:rsidRPr="000657DB">
        <w:rPr>
          <w:rFonts w:cs="Times New Roman"/>
          <w:color w:val="000000" w:themeColor="text1"/>
          <w:szCs w:val="24"/>
        </w:rPr>
        <w:t xml:space="preserve"> </w:t>
      </w:r>
      <w:r w:rsidR="00E02819" w:rsidRPr="000657DB">
        <w:rPr>
          <w:rFonts w:cs="Times New Roman"/>
          <w:color w:val="000000" w:themeColor="text1"/>
          <w:szCs w:val="24"/>
        </w:rPr>
        <w:t>remain</w:t>
      </w:r>
      <w:r w:rsidR="00B8112B" w:rsidRPr="000657DB">
        <w:rPr>
          <w:rFonts w:cs="Times New Roman"/>
          <w:color w:val="000000" w:themeColor="text1"/>
          <w:szCs w:val="24"/>
        </w:rPr>
        <w:t>s</w:t>
      </w:r>
      <w:r w:rsidR="00E02819" w:rsidRPr="000657DB">
        <w:rPr>
          <w:rFonts w:cs="Times New Roman"/>
          <w:color w:val="000000" w:themeColor="text1"/>
          <w:szCs w:val="24"/>
        </w:rPr>
        <w:t xml:space="preserve">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 xml:space="preserve"> β</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when t&gt;T</m:t>
        </m:r>
      </m:oMath>
      <w:r w:rsidR="00F150F7" w:rsidRPr="000657DB">
        <w:rPr>
          <w:rFonts w:cs="Times New Roman"/>
          <w:color w:val="000000" w:themeColor="text1"/>
          <w:szCs w:val="24"/>
        </w:rPr>
        <w:t xml:space="preserve">. Therefore, the </w:t>
      </w:r>
      <w:r w:rsidR="002E4A39" w:rsidRPr="000657DB">
        <w:rPr>
          <w:rFonts w:cs="Times New Roman"/>
          <w:i/>
          <w:color w:val="000000" w:themeColor="text1"/>
          <w:szCs w:val="24"/>
        </w:rPr>
        <w:t>h</w:t>
      </w:r>
      <w:r w:rsidR="002E4A39" w:rsidRPr="000657DB">
        <w:rPr>
          <w:rFonts w:cs="Times New Roman"/>
          <w:color w:val="000000" w:themeColor="text1"/>
          <w:szCs w:val="24"/>
        </w:rPr>
        <w:t xml:space="preserve">-step ahead </w:t>
      </w:r>
      <w:r w:rsidR="00A709F6" w:rsidRPr="000657DB">
        <w:rPr>
          <w:rFonts w:cs="Times New Roman"/>
          <w:color w:val="000000" w:themeColor="text1"/>
          <w:szCs w:val="24"/>
        </w:rPr>
        <w:t xml:space="preserve">forecast </w:t>
      </w:r>
      <w:r w:rsidR="00F150F7" w:rsidRPr="000657DB">
        <w:rPr>
          <w:rFonts w:cs="Times New Roman"/>
          <w:color w:val="000000" w:themeColor="text1"/>
          <w:szCs w:val="24"/>
        </w:rPr>
        <w:t xml:space="preserve">error </w:t>
      </w:r>
      <w:r w:rsidR="00864990" w:rsidRPr="000657DB">
        <w:rPr>
          <w:rFonts w:cs="Times New Roman"/>
          <w:color w:val="000000" w:themeColor="text1"/>
          <w:szCs w:val="24"/>
        </w:rPr>
        <w:t xml:space="preserve">at week </w:t>
      </w:r>
      <w:r w:rsidR="00864990" w:rsidRPr="000657DB">
        <w:rPr>
          <w:rFonts w:cs="Times New Roman"/>
          <w:i/>
          <w:color w:val="000000" w:themeColor="text1"/>
          <w:szCs w:val="24"/>
        </w:rPr>
        <w:t>T</w:t>
      </w:r>
      <w:r w:rsidR="00864990" w:rsidRPr="000657DB">
        <w:rPr>
          <w:rFonts w:cs="Times New Roman"/>
          <w:color w:val="000000" w:themeColor="text1"/>
          <w:szCs w:val="24"/>
        </w:rPr>
        <w:t>+</w:t>
      </w:r>
      <w:r w:rsidR="002E4A39" w:rsidRPr="000657DB">
        <w:rPr>
          <w:rFonts w:cs="Times New Roman"/>
          <w:i/>
          <w:color w:val="000000" w:themeColor="text1"/>
          <w:szCs w:val="24"/>
        </w:rPr>
        <w:t>h</w:t>
      </w:r>
      <w:r w:rsidR="00F150F7" w:rsidRPr="000657DB">
        <w:rPr>
          <w:rFonts w:cs="Times New Roman"/>
          <w:color w:val="000000" w:themeColor="text1"/>
          <w:szCs w:val="24"/>
        </w:rPr>
        <w:t xml:space="preserve"> </w:t>
      </w:r>
      <w:r w:rsidR="00135399" w:rsidRPr="000657DB">
        <w:rPr>
          <w:rFonts w:cs="Times New Roman"/>
          <w:color w:val="000000" w:themeColor="text1"/>
          <w:szCs w:val="24"/>
        </w:rPr>
        <w:t xml:space="preserve">(with </w:t>
      </w:r>
      <w:r w:rsidR="00135399" w:rsidRPr="000657DB">
        <w:rPr>
          <w:rFonts w:cs="Times New Roman"/>
          <w:i/>
          <w:color w:val="000000" w:themeColor="text1"/>
          <w:szCs w:val="24"/>
        </w:rPr>
        <w:t>m</w:t>
      </w:r>
      <w:r w:rsidR="00135399" w:rsidRPr="000657DB">
        <w:rPr>
          <w:rFonts w:cs="Times New Roman"/>
          <w:color w:val="000000" w:themeColor="text1"/>
          <w:szCs w:val="24"/>
        </w:rPr>
        <w:t xml:space="preserve"> as the starting observation of the estimation window) </w:t>
      </w:r>
      <w:r w:rsidR="00732342" w:rsidRPr="000657DB">
        <w:rPr>
          <w:rFonts w:cs="Times New Roman"/>
          <w:color w:val="000000" w:themeColor="text1"/>
          <w:szCs w:val="24"/>
        </w:rPr>
        <w:t>can be represented as</w:t>
      </w:r>
      <w:r w:rsidRPr="000657DB">
        <w:rPr>
          <w:rFonts w:cs="Times New Roman"/>
          <w:color w:val="000000" w:themeColor="text1"/>
          <w:szCs w:val="24"/>
        </w:rPr>
        <w:t>:</w:t>
      </w:r>
      <w:r w:rsidR="00764C6C" w:rsidRPr="000657DB">
        <w:rPr>
          <w:rFonts w:cs="Times New Roman"/>
          <w:color w:val="000000" w:themeColor="text1"/>
          <w:szCs w:val="24"/>
        </w:rPr>
        <w:t xml:space="preserve"> </w:t>
      </w:r>
      <w:r w:rsidR="001631EE" w:rsidRPr="000657DB">
        <w:rPr>
          <w:rFonts w:cs="Times New Roman"/>
          <w:color w:val="000000" w:themeColor="text1"/>
          <w:szCs w:val="24"/>
        </w:rPr>
        <w:t xml:space="preserve"> </w:t>
      </w:r>
    </w:p>
    <w:p w14:paraId="4170964D" w14:textId="77777777" w:rsidR="00B43B5D" w:rsidRPr="000657DB" w:rsidRDefault="00B43B5D" w:rsidP="00324987">
      <w:pPr>
        <w:spacing w:after="0" w:line="360" w:lineRule="auto"/>
        <w:rPr>
          <w:rFonts w:cs="Times New Roman"/>
          <w:color w:val="000000" w:themeColor="text1"/>
          <w:szCs w:val="24"/>
        </w:rPr>
      </w:pPr>
    </w:p>
    <w:p w14:paraId="1742EC61" w14:textId="77777777" w:rsidR="00E446EB" w:rsidRPr="000657DB" w:rsidRDefault="006C30B4" w:rsidP="00324987">
      <w:pPr>
        <w:spacing w:after="0" w:line="360" w:lineRule="auto"/>
        <w:jc w:val="center"/>
        <w:rPr>
          <w:rFonts w:cs="Times New Roman"/>
          <w:color w:val="000000" w:themeColor="text1"/>
          <w:szCs w:val="24"/>
        </w:rPr>
      </w:pPr>
      <m:oMathPara>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T+h</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14:paraId="7D7307FF" w14:textId="77777777" w:rsidR="004E06F3" w:rsidRPr="000657DB" w:rsidRDefault="00E446EB" w:rsidP="001C50D8">
      <w:pPr>
        <w:spacing w:after="0" w:line="360" w:lineRule="auto"/>
        <w:outlineLvl w:val="0"/>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noProof/>
                      <w:color w:val="000000" w:themeColor="text1"/>
                      <w:szCs w:val="24"/>
                    </w:rPr>
                    <m:t>m,T</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14:paraId="4106BBC5" w14:textId="77777777" w:rsidR="00E1233E" w:rsidRPr="000657DB" w:rsidRDefault="00E1233E" w:rsidP="00324987">
      <w:pPr>
        <w:spacing w:after="0" w:line="360" w:lineRule="auto"/>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e>
          </m:d>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-1</m:t>
              </m:r>
            </m:sup>
          </m:s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u</m:t>
              </m:r>
            </m:e>
            <m:sub>
              <m:r>
                <w:rPr>
                  <w:rFonts w:ascii="Cambria Math" w:hAnsi="Cambria Math" w:cs="Times New Roman"/>
                  <w:color w:val="000000" w:themeColor="text1"/>
                  <w:szCs w:val="24"/>
                </w:rPr>
                <m:t>m,T</m:t>
              </m:r>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Sub>
          <m:sSup>
            <m:sSupPr>
              <m:ctrlPr>
                <w:rPr>
                  <w:rFonts w:ascii="Cambria Math" w:hAnsi="Cambria Math" w:cs="Times New Roman"/>
                  <w:i/>
                  <w:noProof/>
                  <w:color w:val="000000" w:themeColor="text1"/>
                  <w:szCs w:val="24"/>
                </w:rPr>
              </m:ctrlPr>
            </m:sSupPr>
            <m:e>
              <m:r>
                <w:rPr>
                  <w:rFonts w:ascii="Cambria Math" w:hAnsi="Cambria Math" w:cs="Times New Roman"/>
                  <w:noProof/>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r>
                <w:rPr>
                  <w:rFonts w:ascii="Cambria Math" w:hAnsi="Cambria Math" w:cs="Times New Roman"/>
                  <w:color w:val="000000" w:themeColor="text1"/>
                  <w:szCs w:val="24"/>
                </w:rPr>
                <m:t>)</m:t>
              </m:r>
              <m:ctrlPr>
                <w:rPr>
                  <w:rFonts w:ascii="Cambria Math" w:hAnsi="Cambria Math" w:cs="Times New Roman"/>
                  <w:i/>
                  <w:color w:val="000000" w:themeColor="text1"/>
                  <w:szCs w:val="24"/>
                </w:rPr>
              </m:ctrlPr>
            </m:e>
            <m:sup>
              <m:r>
                <w:rPr>
                  <w:rFonts w:ascii="Cambria Math" w:hAnsi="Cambria Math" w:cs="Times New Roman"/>
                  <w:color w:val="000000" w:themeColor="text1"/>
                  <w:szCs w:val="24"/>
                </w:rPr>
                <m:t>-1</m:t>
              </m:r>
              <m:ctrlPr>
                <w:rPr>
                  <w:rFonts w:ascii="Cambria Math" w:hAnsi="Cambria Math" w:cs="Times New Roman"/>
                  <w:i/>
                  <w:color w:val="000000" w:themeColor="text1"/>
                  <w:szCs w:val="24"/>
                </w:rPr>
              </m:ctrlPr>
            </m:sup>
          </m:s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14:paraId="3A5E5167" w14:textId="77777777" w:rsidR="004E06F3" w:rsidRPr="000657DB" w:rsidRDefault="000A5A0C" w:rsidP="00324987">
      <w:pPr>
        <w:spacing w:after="0" w:line="360" w:lineRule="auto"/>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Q</m:t>
              </m:r>
            </m:e>
            <m:sub>
              <m:r>
                <w:rPr>
                  <w:rFonts w:ascii="Cambria Math" w:hAnsi="Cambria Math" w:cs="Times New Roman"/>
                  <w:color w:val="000000" w:themeColor="text1"/>
                  <w:szCs w:val="24"/>
                </w:rPr>
                <m:t>m,</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u</m:t>
              </m:r>
            </m:e>
            <m:sub>
              <m:r>
                <w:rPr>
                  <w:rFonts w:ascii="Cambria Math" w:hAnsi="Cambria Math" w:cs="Times New Roman"/>
                  <w:color w:val="000000" w:themeColor="text1"/>
                  <w:szCs w:val="24"/>
                </w:rPr>
                <m:t>m,T</m:t>
              </m:r>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Q</m:t>
              </m:r>
              <m:ctrlPr>
                <w:rPr>
                  <w:rFonts w:ascii="Cambria Math" w:hAnsi="Cambria Math" w:cs="Times New Roman"/>
                  <w:i/>
                  <w:noProof/>
                  <w:color w:val="000000" w:themeColor="text1"/>
                  <w:szCs w:val="24"/>
                </w:rPr>
              </m:ctrlPr>
            </m:e>
            <m:sub>
              <m:r>
                <w:rPr>
                  <w:rFonts w:ascii="Cambria Math" w:hAnsi="Cambria Math" w:cs="Times New Roman"/>
                  <w:noProof/>
                  <w:color w:val="000000" w:themeColor="text1"/>
                  <w:szCs w:val="24"/>
                </w:rPr>
                <m:t>m,</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14:paraId="4F65B848" w14:textId="77777777" w:rsidR="00425910" w:rsidRPr="000657DB" w:rsidRDefault="00425910" w:rsidP="00324987">
      <w:pPr>
        <w:spacing w:after="0" w:line="360" w:lineRule="auto"/>
        <w:rPr>
          <w:rFonts w:cs="Times New Roman"/>
          <w:color w:val="000000" w:themeColor="text1"/>
          <w:szCs w:val="24"/>
        </w:rPr>
      </w:pPr>
    </w:p>
    <w:p w14:paraId="0C5B7029" w14:textId="77777777" w:rsidR="002D4AAB" w:rsidRPr="000657DB" w:rsidRDefault="009B0509" w:rsidP="00324987">
      <w:pPr>
        <w:spacing w:after="0" w:line="360" w:lineRule="auto"/>
        <w:rPr>
          <w:rFonts w:cs="Times New Roman"/>
          <w:color w:val="000000" w:themeColor="text1"/>
          <w:szCs w:val="24"/>
        </w:rPr>
      </w:pPr>
      <w:r w:rsidRPr="000657DB">
        <w:rPr>
          <w:rFonts w:cs="Times New Roman"/>
          <w:color w:val="000000" w:themeColor="text1"/>
          <w:szCs w:val="24"/>
        </w:rPr>
        <w:t>w</w:t>
      </w:r>
      <w:r w:rsidR="004E116F" w:rsidRPr="000657DB">
        <w:rPr>
          <w:rFonts w:cs="Times New Roman"/>
          <w:color w:val="000000" w:themeColor="text1"/>
          <w:szCs w:val="24"/>
        </w:rPr>
        <w:t>here</w:t>
      </w:r>
      <w:r w:rsidR="000A5A0C" w:rsidRPr="000657DB">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oMath>
      <w:r w:rsidR="000A5A0C" w:rsidRPr="000657DB">
        <w:rPr>
          <w:rFonts w:cs="Times New Roman"/>
          <w:color w:val="000000" w:themeColor="text1"/>
          <w:szCs w:val="24"/>
        </w:rPr>
        <w:t>,</w:t>
      </w:r>
      <w:r w:rsidR="0068420A" w:rsidRPr="000657DB">
        <w:rPr>
          <w:rFonts w:cs="Times New Roman"/>
          <w:color w:val="000000" w:themeColor="text1"/>
          <w:szCs w:val="24"/>
        </w:rPr>
        <w:t>and</w:t>
      </w:r>
      <w:r w:rsidR="000A5A0C" w:rsidRPr="000657DB">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w:r w:rsidR="003D10C6" w:rsidRPr="000657DB">
        <w:rPr>
          <w:rFonts w:cs="Times New Roman"/>
          <w:color w:val="000000" w:themeColor="text1"/>
          <w:szCs w:val="24"/>
        </w:rPr>
        <w:t xml:space="preserve"> </w:t>
      </w:r>
      <w:r w:rsidR="004E116F" w:rsidRPr="000657DB">
        <w:rPr>
          <w:rFonts w:cs="Times New Roman"/>
          <w:color w:val="000000" w:themeColor="text1"/>
          <w:szCs w:val="24"/>
        </w:rPr>
        <w:t>is the matrix for the error term</w:t>
      </w:r>
      <w:r w:rsidR="003D10C6" w:rsidRPr="000657DB">
        <w:rPr>
          <w:rFonts w:cs="Times New Roman"/>
          <w:color w:val="000000" w:themeColor="text1"/>
          <w:szCs w:val="24"/>
        </w:rPr>
        <w:t xml:space="preserve"> at week </w:t>
      </w:r>
      <m:oMath>
        <m:r>
          <m:rPr>
            <m:sty m:val="p"/>
          </m:rPr>
          <w:rPr>
            <w:rFonts w:ascii="Cambria Math" w:hAnsi="Cambria Math" w:cs="Times New Roman"/>
            <w:color w:val="000000" w:themeColor="text1"/>
            <w:szCs w:val="24"/>
          </w:rPr>
          <m:t>T+</m:t>
        </m:r>
        <m:r>
          <w:rPr>
            <w:rFonts w:ascii="Cambria Math" w:hAnsi="Cambria Math" w:cs="Times New Roman"/>
            <w:color w:val="000000" w:themeColor="text1"/>
            <w:szCs w:val="24"/>
          </w:rPr>
          <m:t>h</m:t>
        </m:r>
      </m:oMath>
      <w:r w:rsidR="004E116F" w:rsidRPr="000657DB">
        <w:rPr>
          <w:rFonts w:cs="Times New Roman"/>
          <w:color w:val="000000" w:themeColor="text1"/>
          <w:szCs w:val="24"/>
        </w:rPr>
        <w:t>.</w:t>
      </w:r>
      <w:r w:rsidR="002D4AAB" w:rsidRPr="000657DB">
        <w:rPr>
          <w:rFonts w:cs="Times New Roman"/>
          <w:color w:val="000000" w:themeColor="text1"/>
          <w:szCs w:val="24"/>
        </w:rPr>
        <w:t xml:space="preserve"> </w:t>
      </w:r>
    </w:p>
    <w:p w14:paraId="2AEA8BBE" w14:textId="77777777" w:rsidR="00103339" w:rsidRPr="000657DB" w:rsidRDefault="002D4AAB" w:rsidP="00324987">
      <w:pPr>
        <w:spacing w:after="0" w:line="360" w:lineRule="auto"/>
        <w:rPr>
          <w:rFonts w:cs="Times New Roman"/>
          <w:color w:val="000000" w:themeColor="text1"/>
          <w:szCs w:val="24"/>
        </w:rPr>
      </w:pPr>
      <w:r w:rsidRPr="000657DB">
        <w:rPr>
          <w:rFonts w:cs="Times New Roman"/>
          <w:color w:val="000000" w:themeColor="text1"/>
          <w:szCs w:val="24"/>
        </w:rPr>
        <w:t xml:space="preserve">Thus </w:t>
      </w:r>
      <w:r w:rsidR="009B0509" w:rsidRPr="000657DB">
        <w:rPr>
          <w:rFonts w:cs="Times New Roman"/>
          <w:color w:val="000000" w:themeColor="text1"/>
          <w:szCs w:val="24"/>
        </w:rPr>
        <w:t>t</w:t>
      </w:r>
      <w:r w:rsidR="00103339" w:rsidRPr="000657DB">
        <w:rPr>
          <w:rFonts w:cs="Times New Roman"/>
          <w:color w:val="000000" w:themeColor="text1"/>
          <w:szCs w:val="24"/>
        </w:rPr>
        <w:t xml:space="preserve">he forecast </w:t>
      </w:r>
      <w:r w:rsidR="00303B9A" w:rsidRPr="000657DB">
        <w:rPr>
          <w:rFonts w:cs="Times New Roman"/>
          <w:color w:val="000000" w:themeColor="text1"/>
          <w:szCs w:val="24"/>
        </w:rPr>
        <w:t xml:space="preserve">at week </w:t>
      </w:r>
      <m:oMath>
        <m:r>
          <m:rPr>
            <m:sty m:val="p"/>
          </m:rPr>
          <w:rPr>
            <w:rFonts w:ascii="Cambria Math" w:hAnsi="Cambria Math" w:cs="Times New Roman"/>
            <w:color w:val="000000" w:themeColor="text1"/>
            <w:szCs w:val="24"/>
          </w:rPr>
          <m:t>T+</m:t>
        </m:r>
        <m:r>
          <w:rPr>
            <w:rFonts w:ascii="Cambria Math" w:hAnsi="Cambria Math" w:cs="Times New Roman"/>
            <w:color w:val="000000" w:themeColor="text1"/>
            <w:szCs w:val="24"/>
          </w:rPr>
          <m:t>h</m:t>
        </m:r>
      </m:oMath>
      <w:r w:rsidR="00135399" w:rsidRPr="000657DB">
        <w:rPr>
          <w:rFonts w:cs="Times New Roman"/>
          <w:color w:val="000000" w:themeColor="text1"/>
          <w:szCs w:val="24"/>
        </w:rPr>
        <w:t xml:space="preserve"> </w:t>
      </w:r>
      <w:r w:rsidRPr="000657DB">
        <w:rPr>
          <w:rFonts w:cs="Times New Roman"/>
          <w:color w:val="000000" w:themeColor="text1"/>
          <w:szCs w:val="24"/>
        </w:rPr>
        <w:t>is obviously biased</w:t>
      </w:r>
      <w:r w:rsidR="00115030" w:rsidRPr="000657DB">
        <w:rPr>
          <w:rFonts w:cs="Times New Roman"/>
          <w:color w:val="000000" w:themeColor="text1"/>
          <w:szCs w:val="24"/>
        </w:rPr>
        <w:t xml:space="preserve"> because </w:t>
      </w:r>
      <m:oMath>
        <m:r>
          <w:rPr>
            <w:rFonts w:ascii="Cambria Math" w:hAnsi="Cambria Math" w:cs="Times New Roman"/>
            <w:color w:val="000000" w:themeColor="text1"/>
            <w:szCs w:val="24"/>
          </w:rPr>
          <m:t>E</m:t>
        </m:r>
        <m:d>
          <m:dPr>
            <m:begChr m:val="["/>
            <m:endChr m:val="]"/>
            <m:ctrlPr>
              <w:rPr>
                <w:rFonts w:ascii="Cambria Math" w:hAnsi="Cambria Math" w:cs="Times New Roman"/>
                <w:i/>
                <w:color w:val="000000" w:themeColor="text1"/>
                <w:szCs w:val="24"/>
              </w:rPr>
            </m:ctrlPr>
          </m:dPr>
          <m:e>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T+h</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ctrlPr>
              <w:rPr>
                <w:rFonts w:ascii="Cambria Math" w:hAnsi="Cambria Math" w:cs="Times New Roman"/>
                <w:color w:val="000000" w:themeColor="text1"/>
                <w:szCs w:val="24"/>
              </w:rPr>
            </m:ctrlPr>
          </m:e>
          <m:e>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ctrlPr>
              <w:rPr>
                <w:rFonts w:ascii="Cambria Math" w:hAnsi="Cambria Math" w:cs="Times New Roman"/>
                <w:color w:val="000000" w:themeColor="text1"/>
                <w:szCs w:val="24"/>
              </w:rPr>
            </m:ctrlPr>
          </m:e>
        </m:d>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Q</m:t>
            </m:r>
          </m:e>
          <m:sub>
            <m:r>
              <w:rPr>
                <w:rFonts w:ascii="Cambria Math" w:hAnsi="Cambria Math" w:cs="Times New Roman"/>
                <w:color w:val="000000" w:themeColor="text1"/>
                <w:szCs w:val="24"/>
              </w:rPr>
              <m:t>m,</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oMath>
      <w:r w:rsidR="00BE1D87" w:rsidRPr="000657DB">
        <w:rPr>
          <w:rFonts w:cs="Times New Roman"/>
          <w:color w:val="000000" w:themeColor="text1"/>
          <w:szCs w:val="24"/>
        </w:rPr>
        <w:t xml:space="preserve">, </w:t>
      </w:r>
      <w:r w:rsidR="00CB66A6" w:rsidRPr="000657DB">
        <w:rPr>
          <w:rFonts w:cs="Times New Roman"/>
          <w:color w:val="000000" w:themeColor="text1"/>
          <w:szCs w:val="24"/>
        </w:rPr>
        <w:t>which</w:t>
      </w:r>
      <w:r w:rsidR="00115030" w:rsidRPr="000657DB">
        <w:rPr>
          <w:rFonts w:cs="Times New Roman"/>
          <w:color w:val="000000" w:themeColor="text1"/>
          <w:szCs w:val="24"/>
        </w:rPr>
        <w:t xml:space="preserve"> is unequal to zero.</w:t>
      </w:r>
    </w:p>
    <w:p w14:paraId="02FFD05E" w14:textId="77777777" w:rsidR="00A616A3" w:rsidRPr="000657DB" w:rsidRDefault="00307B82"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14:paraId="2AE95F8C" w14:textId="77777777" w:rsidR="008C296C" w:rsidRPr="000657DB" w:rsidRDefault="007B4BB4" w:rsidP="00324987">
      <w:pPr>
        <w:spacing w:after="0" w:line="360" w:lineRule="auto"/>
        <w:rPr>
          <w:rFonts w:cs="Times New Roman"/>
          <w:color w:val="000000" w:themeColor="text1"/>
          <w:szCs w:val="24"/>
        </w:rPr>
      </w:pPr>
      <w:r w:rsidRPr="000657DB">
        <w:rPr>
          <w:rFonts w:cs="Times New Roman"/>
          <w:color w:val="000000" w:themeColor="text1"/>
          <w:szCs w:val="24"/>
        </w:rPr>
        <w:t>W</w:t>
      </w:r>
      <w:r w:rsidR="00F566FD" w:rsidRPr="000657DB">
        <w:rPr>
          <w:rFonts w:cs="Times New Roman"/>
          <w:color w:val="000000" w:themeColor="text1"/>
          <w:szCs w:val="24"/>
        </w:rPr>
        <w:t>e</w:t>
      </w:r>
      <w:r w:rsidR="008F4F9D" w:rsidRPr="000657DB">
        <w:rPr>
          <w:rFonts w:cs="Times New Roman"/>
          <w:color w:val="000000" w:themeColor="text1"/>
        </w:rPr>
        <w:t xml:space="preserve"> </w:t>
      </w:r>
      <w:r w:rsidR="006000A6" w:rsidRPr="000657DB">
        <w:rPr>
          <w:rFonts w:cs="Times New Roman"/>
          <w:color w:val="000000" w:themeColor="text1"/>
        </w:rPr>
        <w:t>i</w:t>
      </w:r>
      <w:r w:rsidR="008F4F9D" w:rsidRPr="000657DB">
        <w:rPr>
          <w:rFonts w:cs="Times New Roman"/>
          <w:color w:val="000000" w:themeColor="text1"/>
        </w:rPr>
        <w:t xml:space="preserve">llustrate </w:t>
      </w:r>
      <w:r w:rsidR="00A510AC" w:rsidRPr="000657DB">
        <w:rPr>
          <w:rFonts w:cs="Times New Roman"/>
          <w:color w:val="000000" w:themeColor="text1"/>
        </w:rPr>
        <w:t>the impact of structural break on forecasting accuracy with</w:t>
      </w:r>
      <w:r w:rsidR="00F566FD" w:rsidRPr="000657DB">
        <w:rPr>
          <w:rFonts w:cs="Times New Roman"/>
          <w:color w:val="000000" w:themeColor="text1"/>
        </w:rPr>
        <w:t xml:space="preserve"> a</w:t>
      </w:r>
      <w:r w:rsidRPr="000657DB">
        <w:rPr>
          <w:rFonts w:cs="Times New Roman"/>
          <w:color w:val="000000" w:themeColor="text1"/>
        </w:rPr>
        <w:t>n</w:t>
      </w:r>
      <w:r w:rsidR="00FA3DFD" w:rsidRPr="000657DB">
        <w:rPr>
          <w:rFonts w:cs="Times New Roman"/>
          <w:color w:val="000000" w:themeColor="text1"/>
        </w:rPr>
        <w:t xml:space="preserve"> </w:t>
      </w:r>
      <w:r w:rsidRPr="000657DB">
        <w:rPr>
          <w:rFonts w:cs="Times New Roman"/>
          <w:color w:val="000000" w:themeColor="text1"/>
          <w:szCs w:val="24"/>
        </w:rPr>
        <w:t xml:space="preserve">example </w:t>
      </w:r>
      <w:r w:rsidR="00A510AC" w:rsidRPr="000657DB">
        <w:rPr>
          <w:rFonts w:cs="Times New Roman"/>
          <w:color w:val="000000" w:themeColor="text1"/>
          <w:szCs w:val="24"/>
        </w:rPr>
        <w:t>using</w:t>
      </w:r>
      <w:r w:rsidRPr="000657DB">
        <w:rPr>
          <w:rFonts w:cs="Times New Roman"/>
          <w:color w:val="000000" w:themeColor="text1"/>
          <w:szCs w:val="24"/>
        </w:rPr>
        <w:t xml:space="preserve"> simulation</w:t>
      </w:r>
      <w:r w:rsidR="00E72719" w:rsidRPr="000657DB">
        <w:rPr>
          <w:rFonts w:cs="Times New Roman"/>
          <w:color w:val="000000" w:themeColor="text1"/>
          <w:szCs w:val="24"/>
        </w:rPr>
        <w:t xml:space="preserve">. </w:t>
      </w:r>
      <w:r w:rsidR="003C06C1" w:rsidRPr="000657DB">
        <w:rPr>
          <w:rFonts w:cs="Times New Roman"/>
          <w:color w:val="000000" w:themeColor="text1"/>
          <w:szCs w:val="24"/>
        </w:rPr>
        <w:t>For example, w</w:t>
      </w:r>
      <w:r w:rsidR="00A616A3" w:rsidRPr="000657DB">
        <w:rPr>
          <w:rFonts w:cs="Times New Roman"/>
          <w:color w:val="000000" w:themeColor="text1"/>
          <w:szCs w:val="24"/>
        </w:rPr>
        <w:t xml:space="preserve">e </w:t>
      </w:r>
      <w:r w:rsidR="00F566FD" w:rsidRPr="000657DB">
        <w:rPr>
          <w:rFonts w:cs="Times New Roman"/>
          <w:color w:val="000000" w:themeColor="text1"/>
          <w:szCs w:val="24"/>
        </w:rPr>
        <w:t xml:space="preserve">construct a price </w:t>
      </w:r>
      <w:r w:rsidR="008F09DA" w:rsidRPr="000657DB">
        <w:rPr>
          <w:rFonts w:cs="Times New Roman"/>
          <w:color w:val="000000" w:themeColor="text1"/>
          <w:szCs w:val="24"/>
        </w:rPr>
        <w:t xml:space="preserve">variable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00E6795D" w:rsidRPr="000657DB">
        <w:rPr>
          <w:rFonts w:cs="Times New Roman"/>
          <w:color w:val="000000" w:themeColor="text1"/>
          <w:szCs w:val="24"/>
        </w:rPr>
        <w:t xml:space="preserve"> </w:t>
      </w:r>
      <w:r w:rsidR="00F566FD" w:rsidRPr="000657DB">
        <w:rPr>
          <w:rFonts w:cs="Times New Roman"/>
          <w:color w:val="000000" w:themeColor="text1"/>
          <w:szCs w:val="24"/>
        </w:rPr>
        <w:t xml:space="preserve">with </w:t>
      </w:r>
      <w:r w:rsidR="003C06C1" w:rsidRPr="000657DB">
        <w:rPr>
          <w:rFonts w:cs="Times New Roman"/>
          <w:color w:val="000000" w:themeColor="text1"/>
          <w:szCs w:val="24"/>
        </w:rPr>
        <w:t>its</w:t>
      </w:r>
      <w:r w:rsidR="008F09DA" w:rsidRPr="000657DB">
        <w:rPr>
          <w:rFonts w:cs="Times New Roman"/>
          <w:color w:val="000000" w:themeColor="text1"/>
          <w:szCs w:val="24"/>
        </w:rPr>
        <w:t xml:space="preserve"> values </w:t>
      </w:r>
      <w:r w:rsidR="00F566FD" w:rsidRPr="000657DB">
        <w:rPr>
          <w:rFonts w:cs="Times New Roman"/>
          <w:color w:val="000000" w:themeColor="text1"/>
          <w:szCs w:val="24"/>
        </w:rPr>
        <w:t>being</w:t>
      </w:r>
      <w:r w:rsidR="00424031" w:rsidRPr="000657DB">
        <w:rPr>
          <w:rFonts w:cs="Times New Roman"/>
          <w:color w:val="000000" w:themeColor="text1"/>
          <w:szCs w:val="24"/>
        </w:rPr>
        <w:t xml:space="preserve"> 2.99 </w:t>
      </w:r>
      <w:r w:rsidR="00726CC8" w:rsidRPr="000657DB">
        <w:rPr>
          <w:rFonts w:cs="Times New Roman"/>
          <w:color w:val="000000" w:themeColor="text1"/>
          <w:szCs w:val="24"/>
        </w:rPr>
        <w:t xml:space="preserve">for most of the observations </w:t>
      </w:r>
      <w:r w:rsidR="00F566FD" w:rsidRPr="000657DB">
        <w:rPr>
          <w:rFonts w:cs="Times New Roman"/>
          <w:color w:val="000000" w:themeColor="text1"/>
          <w:szCs w:val="24"/>
        </w:rPr>
        <w:t xml:space="preserve">(say, weeks) </w:t>
      </w:r>
      <w:r w:rsidR="00726CC8" w:rsidRPr="000657DB">
        <w:rPr>
          <w:rFonts w:cs="Times New Roman"/>
          <w:color w:val="000000" w:themeColor="text1"/>
          <w:szCs w:val="24"/>
        </w:rPr>
        <w:t>but occasionally reduced</w:t>
      </w:r>
      <w:r w:rsidR="00424031" w:rsidRPr="000657DB">
        <w:rPr>
          <w:rFonts w:cs="Times New Roman"/>
          <w:color w:val="000000" w:themeColor="text1"/>
          <w:szCs w:val="24"/>
        </w:rPr>
        <w:t xml:space="preserve"> to 2.29 or 1.99</w:t>
      </w:r>
      <w:r w:rsidR="00F6590A" w:rsidRPr="000657DB">
        <w:rPr>
          <w:rStyle w:val="FootnoteReference"/>
          <w:rFonts w:cs="Times New Roman"/>
          <w:color w:val="000000" w:themeColor="text1"/>
          <w:szCs w:val="24"/>
        </w:rPr>
        <w:footnoteReference w:id="2"/>
      </w:r>
      <w:r w:rsidR="00424031" w:rsidRPr="000657DB">
        <w:rPr>
          <w:rFonts w:cs="Times New Roman"/>
          <w:color w:val="000000" w:themeColor="text1"/>
          <w:szCs w:val="24"/>
        </w:rPr>
        <w:t>. We</w:t>
      </w:r>
      <w:r w:rsidR="00DD1FEF" w:rsidRPr="000657DB">
        <w:rPr>
          <w:rFonts w:cs="Times New Roman"/>
          <w:color w:val="000000" w:themeColor="text1"/>
          <w:szCs w:val="24"/>
        </w:rPr>
        <w:t xml:space="preserve"> assume that, during a period of 100 weeks, product sales are driven by </w:t>
      </w:r>
      <w:r w:rsidR="00145D8C" w:rsidRPr="000657DB">
        <w:rPr>
          <w:rFonts w:cs="Times New Roman"/>
          <w:color w:val="000000" w:themeColor="text1"/>
          <w:szCs w:val="24"/>
        </w:rPr>
        <w:t>product</w:t>
      </w:r>
      <w:r w:rsidR="00DD1FEF" w:rsidRPr="000657DB">
        <w:rPr>
          <w:rFonts w:cs="Times New Roman"/>
          <w:color w:val="000000" w:themeColor="text1"/>
          <w:szCs w:val="24"/>
        </w:rPr>
        <w:t xml:space="preserve"> price</w:t>
      </w:r>
      <w:r w:rsidR="00145D8C" w:rsidRPr="000657DB">
        <w:rPr>
          <w:rFonts w:cs="Times New Roman"/>
          <w:color w:val="000000" w:themeColor="text1"/>
          <w:szCs w:val="24"/>
        </w:rPr>
        <w:t>s</w:t>
      </w:r>
      <w:r w:rsidR="00DD1FEF" w:rsidRPr="000657DB">
        <w:rPr>
          <w:rFonts w:cs="Times New Roman"/>
          <w:color w:val="000000" w:themeColor="text1"/>
          <w:szCs w:val="24"/>
        </w:rPr>
        <w:t xml:space="preserve"> </w:t>
      </w:r>
      <w:r w:rsidR="00145D8C" w:rsidRPr="000657DB">
        <w:rPr>
          <w:rFonts w:cs="Times New Roman"/>
          <w:color w:val="000000" w:themeColor="text1"/>
          <w:szCs w:val="24"/>
        </w:rPr>
        <w:t>and</w:t>
      </w:r>
      <w:r w:rsidR="00DD1FEF" w:rsidRPr="000657DB">
        <w:rPr>
          <w:rFonts w:cs="Times New Roman"/>
          <w:color w:val="000000" w:themeColor="text1"/>
          <w:szCs w:val="24"/>
        </w:rPr>
        <w:t xml:space="preserve"> subject to two structural breaks</w:t>
      </w:r>
      <w:r w:rsidR="00D00AA3" w:rsidRPr="000657DB">
        <w:rPr>
          <w:rStyle w:val="FootnoteReference"/>
          <w:rFonts w:cs="Times New Roman"/>
          <w:color w:val="000000" w:themeColor="text1"/>
          <w:szCs w:val="24"/>
        </w:rPr>
        <w:footnoteReference w:id="3"/>
      </w:r>
      <w:r w:rsidR="006168C4" w:rsidRPr="000657DB">
        <w:rPr>
          <w:rFonts w:cs="Times New Roman"/>
          <w:color w:val="000000" w:themeColor="text1"/>
          <w:szCs w:val="24"/>
        </w:rPr>
        <w:t>:</w:t>
      </w:r>
    </w:p>
    <w:p w14:paraId="56033695" w14:textId="77777777" w:rsidR="003A39FD" w:rsidRPr="000657DB" w:rsidRDefault="003A39FD" w:rsidP="00324987">
      <w:pPr>
        <w:spacing w:after="0" w:line="360" w:lineRule="auto"/>
        <w:rPr>
          <w:rFonts w:cs="Times New Roman"/>
          <w:color w:val="000000" w:themeColor="text1"/>
          <w:szCs w:val="24"/>
        </w:rPr>
      </w:pPr>
    </w:p>
    <w:p w14:paraId="5451CFDD" w14:textId="77777777" w:rsidR="008C296C" w:rsidRPr="000657DB" w:rsidRDefault="006C30B4" w:rsidP="00324987">
      <w:pPr>
        <w:spacing w:after="0" w:line="360" w:lineRule="auto"/>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A616A3" w:rsidRPr="000657DB">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NID</m:t>
        </m:r>
        <m:r>
          <w:rPr>
            <w:rFonts w:ascii="Cambria Math" w:hAnsi="Cambria Math" w:cs="Times New Roman"/>
            <w:color w:val="000000" w:themeColor="text1"/>
            <w:szCs w:val="24"/>
          </w:rPr>
          <m:t>(0,0.1)</m:t>
        </m:r>
      </m:oMath>
      <w:r w:rsidR="00A616A3" w:rsidRPr="000657DB">
        <w:rPr>
          <w:rFonts w:cs="Times New Roman"/>
          <w:color w:val="000000" w:themeColor="text1"/>
          <w:szCs w:val="24"/>
        </w:rPr>
        <w:t xml:space="preserve">, when </w:t>
      </w:r>
      <m:oMath>
        <m:r>
          <w:rPr>
            <w:rFonts w:ascii="Cambria Math" w:hAnsi="Cambria Math" w:cs="Times New Roman"/>
            <w:color w:val="000000" w:themeColor="text1"/>
            <w:szCs w:val="24"/>
          </w:rPr>
          <m:t>t&lt;25</m:t>
        </m:r>
      </m:oMath>
    </w:p>
    <w:p w14:paraId="61A0340A" w14:textId="77777777" w:rsidR="008C296C" w:rsidRPr="000657DB" w:rsidRDefault="006C30B4" w:rsidP="00324987">
      <w:pPr>
        <w:spacing w:after="0" w:line="360" w:lineRule="auto"/>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=10-0.7</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A616A3" w:rsidRPr="000657DB">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NID</m:t>
        </m:r>
        <m:r>
          <w:rPr>
            <w:rFonts w:ascii="Cambria Math" w:hAnsi="Cambria Math" w:cs="Times New Roman"/>
            <w:color w:val="000000" w:themeColor="text1"/>
            <w:szCs w:val="24"/>
          </w:rPr>
          <m:t>(0,0.1)</m:t>
        </m:r>
      </m:oMath>
      <w:r w:rsidR="00A616A3" w:rsidRPr="000657DB">
        <w:rPr>
          <w:rFonts w:cs="Times New Roman"/>
          <w:color w:val="000000" w:themeColor="text1"/>
          <w:szCs w:val="24"/>
        </w:rPr>
        <w:t xml:space="preserve">, when </w:t>
      </w:r>
      <m:oMath>
        <m:r>
          <w:rPr>
            <w:rFonts w:ascii="Cambria Math" w:hAnsi="Cambria Math" w:cs="Times New Roman"/>
            <w:color w:val="000000" w:themeColor="text1"/>
            <w:szCs w:val="24"/>
          </w:rPr>
          <m:t>25&lt;t&lt;50</m:t>
        </m:r>
      </m:oMath>
    </w:p>
    <w:p w14:paraId="59F94CE8" w14:textId="77777777" w:rsidR="004165E3" w:rsidRPr="000657DB" w:rsidRDefault="006C30B4" w:rsidP="00E37214">
      <w:pPr>
        <w:spacing w:after="0" w:line="360" w:lineRule="auto"/>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4165E3" w:rsidRPr="000657DB">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NID</m:t>
        </m:r>
        <m:r>
          <w:rPr>
            <w:rFonts w:ascii="Cambria Math" w:hAnsi="Cambria Math" w:cs="Times New Roman"/>
            <w:color w:val="000000" w:themeColor="text1"/>
            <w:szCs w:val="24"/>
          </w:rPr>
          <m:t>(0,0.1)</m:t>
        </m:r>
      </m:oMath>
      <w:r w:rsidR="004165E3" w:rsidRPr="000657DB">
        <w:rPr>
          <w:rFonts w:cs="Times New Roman"/>
          <w:color w:val="000000" w:themeColor="text1"/>
          <w:szCs w:val="24"/>
        </w:rPr>
        <w:t xml:space="preserve">, when </w:t>
      </w:r>
      <m:oMath>
        <m:r>
          <w:rPr>
            <w:rFonts w:ascii="Cambria Math" w:hAnsi="Cambria Math" w:cs="Times New Roman"/>
            <w:color w:val="000000" w:themeColor="text1"/>
            <w:szCs w:val="24"/>
          </w:rPr>
          <m:t>t&gt;50</m:t>
        </m:r>
      </m:oMath>
    </w:p>
    <w:p w14:paraId="4C0841FD" w14:textId="77777777" w:rsidR="003A39FD" w:rsidRPr="000657DB" w:rsidRDefault="003A39FD" w:rsidP="00E37214">
      <w:pPr>
        <w:spacing w:after="0" w:line="360" w:lineRule="auto"/>
        <w:jc w:val="center"/>
        <w:rPr>
          <w:rFonts w:cs="Times New Roman"/>
          <w:color w:val="000000" w:themeColor="text1"/>
          <w:szCs w:val="24"/>
        </w:rPr>
      </w:pPr>
    </w:p>
    <w:p w14:paraId="73D85B5A" w14:textId="77777777" w:rsidR="00145D8C" w:rsidRPr="000657DB" w:rsidRDefault="008F09DA" w:rsidP="00145D8C">
      <w:pPr>
        <w:spacing w:after="0" w:line="360" w:lineRule="auto"/>
        <w:rPr>
          <w:rFonts w:cs="Times New Roman"/>
          <w:color w:val="000000" w:themeColor="text1"/>
          <w:szCs w:val="24"/>
        </w:rPr>
      </w:pPr>
      <w:r w:rsidRPr="000657DB">
        <w:rPr>
          <w:rFonts w:cs="Times New Roman"/>
          <w:color w:val="000000" w:themeColor="text1"/>
          <w:szCs w:val="24"/>
        </w:rPr>
        <w:t xml:space="preserve">where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oMath>
      <w:r w:rsidRPr="000657DB">
        <w:rPr>
          <w:rFonts w:cs="Times New Roman"/>
          <w:color w:val="000000" w:themeColor="text1"/>
          <w:szCs w:val="24"/>
        </w:rPr>
        <w:t xml:space="preserve"> </w:t>
      </w:r>
      <w:r w:rsidR="008741EB" w:rsidRPr="000657DB">
        <w:rPr>
          <w:rFonts w:cs="Times New Roman"/>
          <w:color w:val="000000" w:themeColor="text1"/>
          <w:szCs w:val="24"/>
        </w:rPr>
        <w:t xml:space="preserve">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008741EB" w:rsidRPr="000657DB">
        <w:rPr>
          <w:rFonts w:cs="Times New Roman"/>
          <w:color w:val="000000" w:themeColor="text1"/>
          <w:szCs w:val="24"/>
        </w:rPr>
        <w:t xml:space="preserve"> represent</w:t>
      </w:r>
      <w:r w:rsidRPr="000657DB">
        <w:rPr>
          <w:rFonts w:cs="Times New Roman"/>
          <w:color w:val="000000" w:themeColor="text1"/>
          <w:szCs w:val="24"/>
        </w:rPr>
        <w:t xml:space="preserve"> the sales</w:t>
      </w:r>
      <w:r w:rsidR="00DC5B1A" w:rsidRPr="000657DB">
        <w:rPr>
          <w:rFonts w:cs="Times New Roman"/>
          <w:color w:val="000000" w:themeColor="text1"/>
          <w:szCs w:val="24"/>
        </w:rPr>
        <w:t xml:space="preserve"> </w:t>
      </w:r>
      <w:r w:rsidR="008741EB" w:rsidRPr="000657DB">
        <w:rPr>
          <w:rFonts w:cs="Times New Roman"/>
          <w:color w:val="000000" w:themeColor="text1"/>
          <w:szCs w:val="24"/>
        </w:rPr>
        <w:t>and the</w:t>
      </w:r>
      <w:r w:rsidRPr="000657DB">
        <w:rPr>
          <w:rFonts w:cs="Times New Roman"/>
          <w:color w:val="000000" w:themeColor="text1"/>
          <w:szCs w:val="24"/>
        </w:rPr>
        <w:t xml:space="preserve"> price</w:t>
      </w:r>
      <w:r w:rsidR="00DC5B1A" w:rsidRPr="000657DB">
        <w:rPr>
          <w:rFonts w:cs="Times New Roman"/>
          <w:color w:val="000000" w:themeColor="text1"/>
          <w:szCs w:val="24"/>
        </w:rPr>
        <w:t xml:space="preserve"> at week </w:t>
      </w:r>
      <w:r w:rsidR="00DC5B1A" w:rsidRPr="000657DB">
        <w:rPr>
          <w:rFonts w:cs="Times New Roman"/>
          <w:i/>
          <w:color w:val="000000" w:themeColor="text1"/>
          <w:szCs w:val="24"/>
        </w:rPr>
        <w:t>t</w:t>
      </w:r>
      <w:r w:rsidR="00DC5B1A" w:rsidRPr="000657DB">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DC5B1A" w:rsidRPr="000657DB">
        <w:rPr>
          <w:rFonts w:cs="Times New Roman"/>
          <w:color w:val="000000" w:themeColor="text1"/>
          <w:szCs w:val="24"/>
        </w:rPr>
        <w:t xml:space="preserve"> </w:t>
      </w:r>
      <w:r w:rsidR="006E5EE2" w:rsidRPr="000657DB">
        <w:rPr>
          <w:rFonts w:cs="Times New Roman"/>
          <w:color w:val="000000" w:themeColor="text1"/>
          <w:szCs w:val="24"/>
        </w:rPr>
        <w:t>is</w:t>
      </w:r>
      <w:r w:rsidR="00DC5B1A" w:rsidRPr="000657DB">
        <w:rPr>
          <w:rFonts w:cs="Times New Roman"/>
          <w:color w:val="000000" w:themeColor="text1"/>
          <w:szCs w:val="24"/>
        </w:rPr>
        <w:t xml:space="preserve"> the error term. </w:t>
      </w:r>
      <w:r w:rsidR="00D52AFD" w:rsidRPr="000657DB">
        <w:rPr>
          <w:rFonts w:cs="Times New Roman"/>
          <w:color w:val="000000" w:themeColor="text1"/>
          <w:szCs w:val="24"/>
        </w:rPr>
        <w:t>In practice, t</w:t>
      </w:r>
      <w:r w:rsidR="00145D8C" w:rsidRPr="000657DB">
        <w:rPr>
          <w:rFonts w:cs="Times New Roman"/>
          <w:color w:val="000000" w:themeColor="text1"/>
          <w:szCs w:val="24"/>
        </w:rPr>
        <w:t xml:space="preserve">he structural breaks may occur because of </w:t>
      </w:r>
      <w:r w:rsidR="00D52AFD" w:rsidRPr="000657DB">
        <w:rPr>
          <w:rFonts w:cs="Times New Roman"/>
          <w:color w:val="000000" w:themeColor="text1"/>
          <w:szCs w:val="24"/>
        </w:rPr>
        <w:t>new product introduction</w:t>
      </w:r>
      <w:r w:rsidR="00145D8C" w:rsidRPr="000657DB">
        <w:rPr>
          <w:rFonts w:cs="Times New Roman"/>
          <w:color w:val="000000" w:themeColor="text1"/>
          <w:szCs w:val="24"/>
        </w:rPr>
        <w:t xml:space="preserve"> (which reduce</w:t>
      </w:r>
      <w:r w:rsidR="00D52AFD" w:rsidRPr="000657DB">
        <w:rPr>
          <w:rFonts w:cs="Times New Roman"/>
          <w:color w:val="000000" w:themeColor="text1"/>
          <w:szCs w:val="24"/>
        </w:rPr>
        <w:t>s</w:t>
      </w:r>
      <w:r w:rsidR="00145D8C" w:rsidRPr="000657DB">
        <w:rPr>
          <w:rFonts w:cs="Times New Roman"/>
          <w:color w:val="000000" w:themeColor="text1"/>
          <w:szCs w:val="24"/>
        </w:rPr>
        <w:t xml:space="preserve"> </w:t>
      </w:r>
      <w:r w:rsidR="00D52AFD" w:rsidRPr="000657DB">
        <w:rPr>
          <w:rFonts w:cs="Times New Roman"/>
          <w:color w:val="000000" w:themeColor="text1"/>
          <w:szCs w:val="24"/>
        </w:rPr>
        <w:t>the</w:t>
      </w:r>
      <w:r w:rsidR="00145D8C" w:rsidRPr="000657DB">
        <w:rPr>
          <w:rFonts w:cs="Times New Roman"/>
          <w:color w:val="000000" w:themeColor="text1"/>
          <w:szCs w:val="24"/>
        </w:rPr>
        <w:t xml:space="preserve"> price elasticity of the focal product) and a credit crunch (so that customers become more price sensitive). </w:t>
      </w:r>
      <w:r w:rsidR="00E42635" w:rsidRPr="000657DB">
        <w:rPr>
          <w:rFonts w:cs="Times New Roman"/>
          <w:color w:val="000000" w:themeColor="text1"/>
          <w:szCs w:val="24"/>
        </w:rPr>
        <w:t xml:space="preserve">The sales and price </w:t>
      </w:r>
      <w:r w:rsidR="00145D8C" w:rsidRPr="000657DB">
        <w:rPr>
          <w:rFonts w:cs="Times New Roman"/>
          <w:color w:val="000000" w:themeColor="text1"/>
          <w:szCs w:val="24"/>
        </w:rPr>
        <w:t xml:space="preserve">are represented in Figure 1 by the solid black line and the solid red line respectively.  </w:t>
      </w:r>
    </w:p>
    <w:p w14:paraId="4E3580BC" w14:textId="77777777" w:rsidR="00630FC3" w:rsidRPr="000657DB" w:rsidRDefault="00630FC3" w:rsidP="00842DAE">
      <w:pPr>
        <w:spacing w:after="0" w:line="360" w:lineRule="auto"/>
        <w:rPr>
          <w:rFonts w:cs="Times New Roman"/>
          <w:color w:val="000000" w:themeColor="text1"/>
          <w:szCs w:val="24"/>
        </w:rPr>
      </w:pPr>
    </w:p>
    <w:p w14:paraId="75987BA5" w14:textId="77777777" w:rsidR="002F77B7" w:rsidRPr="000657DB" w:rsidRDefault="002F77B7" w:rsidP="00324987">
      <w:pPr>
        <w:spacing w:after="0" w:line="360" w:lineRule="auto"/>
        <w:rPr>
          <w:rFonts w:cs="Times New Roman"/>
          <w:color w:val="000000" w:themeColor="text1"/>
          <w:szCs w:val="24"/>
        </w:rPr>
      </w:pPr>
    </w:p>
    <w:p w14:paraId="75CC507D" w14:textId="77777777" w:rsidR="000E7652" w:rsidRPr="000657DB" w:rsidRDefault="000E7652" w:rsidP="003B412B">
      <w:pPr>
        <w:spacing w:after="0" w:line="360" w:lineRule="auto"/>
        <w:jc w:val="center"/>
        <w:rPr>
          <w:rFonts w:cs="Times New Roman"/>
          <w:color w:val="000000" w:themeColor="text1"/>
          <w:szCs w:val="24"/>
        </w:rPr>
      </w:pPr>
      <w:r w:rsidRPr="000657DB">
        <w:rPr>
          <w:rFonts w:cs="Times New Roman"/>
          <w:color w:val="000000" w:themeColor="text1"/>
          <w:szCs w:val="24"/>
        </w:rPr>
        <w:t>Figure 1.</w:t>
      </w:r>
      <w:r w:rsidRPr="000657DB">
        <w:rPr>
          <w:rFonts w:cs="Times New Roman"/>
          <w:color w:val="000000" w:themeColor="text1"/>
          <w:szCs w:val="24"/>
        </w:rPr>
        <w:tab/>
        <w:t>Simulated sales with a structural break: model with post-break data</w:t>
      </w:r>
    </w:p>
    <w:p w14:paraId="3A38CCD0" w14:textId="77777777" w:rsidR="003B412B" w:rsidRPr="000657DB" w:rsidRDefault="003B412B" w:rsidP="000E7652">
      <w:pPr>
        <w:spacing w:after="0" w:line="360" w:lineRule="auto"/>
        <w:rPr>
          <w:rFonts w:cs="Times New Roman"/>
          <w:color w:val="000000" w:themeColor="text1"/>
          <w:szCs w:val="24"/>
        </w:rPr>
      </w:pPr>
      <w:r w:rsidRPr="000657DB">
        <w:rPr>
          <w:rFonts w:cs="Times New Roman"/>
          <w:noProof/>
          <w:color w:val="000000" w:themeColor="text1"/>
          <w:szCs w:val="24"/>
          <w:lang w:eastAsia="en-GB"/>
        </w:rPr>
        <w:lastRenderedPageBreak/>
        <mc:AlternateContent>
          <mc:Choice Requires="wps">
            <w:drawing>
              <wp:anchor distT="0" distB="0" distL="114300" distR="114300" simplePos="0" relativeHeight="251739136" behindDoc="0" locked="0" layoutInCell="1" allowOverlap="1" wp14:anchorId="10E0D210" wp14:editId="1BE75DF9">
                <wp:simplePos x="0" y="0"/>
                <wp:positionH relativeFrom="column">
                  <wp:posOffset>423545</wp:posOffset>
                </wp:positionH>
                <wp:positionV relativeFrom="paragraph">
                  <wp:posOffset>109220</wp:posOffset>
                </wp:positionV>
                <wp:extent cx="1296670" cy="1938020"/>
                <wp:effectExtent l="0" t="0" r="17780" b="24130"/>
                <wp:wrapNone/>
                <wp:docPr id="44" name="Rectangle 44"/>
                <wp:cNvGraphicFramePr/>
                <a:graphic xmlns:a="http://schemas.openxmlformats.org/drawingml/2006/main">
                  <a:graphicData uri="http://schemas.microsoft.com/office/word/2010/wordprocessingShape">
                    <wps:wsp>
                      <wps:cNvSpPr/>
                      <wps:spPr>
                        <a:xfrm>
                          <a:off x="0" y="0"/>
                          <a:ext cx="1296670" cy="193802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386080D4" id="Rectangle 44" o:spid="_x0000_s1026" style="position:absolute;margin-left:33.35pt;margin-top:8.6pt;width:102.1pt;height:152.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" fillcolor="#5b9bd5" strokecolor="#1f4d78 [1604]" strokeweight="1pt">
                <v:fill opacity="8481f"/>
              </v:rect>
            </w:pict>
          </mc:Fallback>
        </mc:AlternateContent>
      </w:r>
      <w:r w:rsidRPr="000657DB">
        <w:rPr>
          <w:rFonts w:cs="Times New Roman"/>
          <w:noProof/>
          <w:color w:val="000000" w:themeColor="text1"/>
          <w:szCs w:val="24"/>
          <w:lang w:eastAsia="en-GB"/>
        </w:rPr>
        <mc:AlternateContent>
          <mc:Choice Requires="wps">
            <w:drawing>
              <wp:anchor distT="0" distB="0" distL="114300" distR="114300" simplePos="0" relativeHeight="251742208" behindDoc="0" locked="0" layoutInCell="1" allowOverlap="1" wp14:anchorId="160CC8BD" wp14:editId="037DC5BE">
                <wp:simplePos x="0" y="0"/>
                <wp:positionH relativeFrom="column">
                  <wp:posOffset>1720215</wp:posOffset>
                </wp:positionH>
                <wp:positionV relativeFrom="paragraph">
                  <wp:posOffset>109220</wp:posOffset>
                </wp:positionV>
                <wp:extent cx="1368425" cy="1946275"/>
                <wp:effectExtent l="0" t="0" r="22225" b="15875"/>
                <wp:wrapNone/>
                <wp:docPr id="47" name="Rectangle 47"/>
                <wp:cNvGraphicFramePr/>
                <a:graphic xmlns:a="http://schemas.openxmlformats.org/drawingml/2006/main">
                  <a:graphicData uri="http://schemas.microsoft.com/office/word/2010/wordprocessingShape">
                    <wps:wsp>
                      <wps:cNvSpPr/>
                      <wps:spPr>
                        <a:xfrm>
                          <a:off x="0" y="0"/>
                          <a:ext cx="1368425" cy="194627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3CCF2DF2" id="Rectangle 47" o:spid="_x0000_s1026" style="position:absolute;margin-left:135.45pt;margin-top:8.6pt;width:107.75pt;height:153.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" fillcolor="#a8d08d [1945]" strokecolor="#1f4d78 [1604]" strokeweight="1pt">
                <v:fill opacity="8481f"/>
              </v:rect>
            </w:pict>
          </mc:Fallback>
        </mc:AlternateContent>
      </w:r>
      <w:r w:rsidRPr="000657DB">
        <w:rPr>
          <w:rFonts w:cs="Times New Roman"/>
          <w:noProof/>
          <w:color w:val="000000" w:themeColor="text1"/>
          <w:szCs w:val="24"/>
          <w:lang w:eastAsia="en-GB"/>
        </w:rPr>
        <mc:AlternateContent>
          <mc:Choice Requires="wps">
            <w:drawing>
              <wp:anchor distT="0" distB="0" distL="114300" distR="114300" simplePos="0" relativeHeight="251740160" behindDoc="0" locked="0" layoutInCell="1" allowOverlap="1" wp14:anchorId="0B17BDA7" wp14:editId="28D368EA">
                <wp:simplePos x="0" y="0"/>
                <wp:positionH relativeFrom="column">
                  <wp:posOffset>3086100</wp:posOffset>
                </wp:positionH>
                <wp:positionV relativeFrom="paragraph">
                  <wp:posOffset>109220</wp:posOffset>
                </wp:positionV>
                <wp:extent cx="1377950" cy="1946275"/>
                <wp:effectExtent l="0" t="0" r="12700" b="15875"/>
                <wp:wrapNone/>
                <wp:docPr id="45" name="Rectangle 45"/>
                <wp:cNvGraphicFramePr/>
                <a:graphic xmlns:a="http://schemas.openxmlformats.org/drawingml/2006/main">
                  <a:graphicData uri="http://schemas.microsoft.com/office/word/2010/wordprocessingShape">
                    <wps:wsp>
                      <wps:cNvSpPr/>
                      <wps:spPr>
                        <a:xfrm>
                          <a:off x="0" y="0"/>
                          <a:ext cx="1377950" cy="194627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26D5F990" id="Rectangle 45" o:spid="_x0000_s1026" style="position:absolute;margin-left:243pt;margin-top:8.6pt;width:108.5pt;height:153.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" fillcolor="#ffc000" strokecolor="#1f4d78 [1604]" strokeweight="1pt">
                <v:fill opacity="8481f"/>
              </v:rect>
            </w:pict>
          </mc:Fallback>
        </mc:AlternateContent>
      </w:r>
      <w:r w:rsidRPr="000657DB">
        <w:rPr>
          <w:rFonts w:cs="Times New Roman"/>
          <w:noProof/>
          <w:color w:val="000000" w:themeColor="text1"/>
          <w:szCs w:val="24"/>
          <w:lang w:eastAsia="en-GB"/>
        </w:rPr>
        <mc:AlternateContent>
          <mc:Choice Requires="wps">
            <w:drawing>
              <wp:anchor distT="0" distB="0" distL="114300" distR="114300" simplePos="0" relativeHeight="251741184" behindDoc="0" locked="0" layoutInCell="1" allowOverlap="1" wp14:anchorId="516CAA28" wp14:editId="50C88F81">
                <wp:simplePos x="0" y="0"/>
                <wp:positionH relativeFrom="column">
                  <wp:posOffset>4462145</wp:posOffset>
                </wp:positionH>
                <wp:positionV relativeFrom="paragraph">
                  <wp:posOffset>109220</wp:posOffset>
                </wp:positionV>
                <wp:extent cx="1390650" cy="1946275"/>
                <wp:effectExtent l="0" t="0" r="19050" b="15875"/>
                <wp:wrapNone/>
                <wp:docPr id="46" name="Rectangle 46"/>
                <wp:cNvGraphicFramePr/>
                <a:graphic xmlns:a="http://schemas.openxmlformats.org/drawingml/2006/main">
                  <a:graphicData uri="http://schemas.microsoft.com/office/word/2010/wordprocessingShape">
                    <wps:wsp>
                      <wps:cNvSpPr/>
                      <wps:spPr>
                        <a:xfrm>
                          <a:off x="0" y="0"/>
                          <a:ext cx="1390650" cy="194627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4A96C65D" id="Rectangle 46" o:spid="_x0000_s1026" style="position:absolute;margin-left:351.35pt;margin-top:8.6pt;width:109.5pt;height:153.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" fillcolor="#c00000" strokecolor="#1f4d78 [1604]" strokeweight="1pt">
                <v:fill opacity="8481f"/>
              </v:rect>
            </w:pict>
          </mc:Fallback>
        </mc:AlternateContent>
      </w:r>
      <w:r w:rsidRPr="000657DB">
        <w:rPr>
          <w:rFonts w:cs="Times New Roman"/>
          <w:noProof/>
          <w:color w:val="000000" w:themeColor="text1"/>
          <w:szCs w:val="24"/>
          <w:lang w:eastAsia="en-GB"/>
        </w:rPr>
        <w:drawing>
          <wp:inline distT="0" distB="0" distL="0" distR="0" wp14:anchorId="393632F0" wp14:editId="6F4CEA51">
            <wp:extent cx="6267450" cy="24829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01740" cy="2496575"/>
                    </a:xfrm>
                    <a:prstGeom prst="rect">
                      <a:avLst/>
                    </a:prstGeom>
                    <a:noFill/>
                  </pic:spPr>
                </pic:pic>
              </a:graphicData>
            </a:graphic>
          </wp:inline>
        </w:drawing>
      </w:r>
    </w:p>
    <w:p w14:paraId="301615B7" w14:textId="77777777" w:rsidR="00352B6B" w:rsidRPr="000657DB" w:rsidRDefault="00352B6B" w:rsidP="00324987">
      <w:pPr>
        <w:spacing w:after="0" w:line="360" w:lineRule="auto"/>
        <w:rPr>
          <w:rFonts w:cs="Times New Roman"/>
          <w:color w:val="000000" w:themeColor="text1"/>
          <w:szCs w:val="24"/>
        </w:rPr>
      </w:pPr>
    </w:p>
    <w:p w14:paraId="5A4BD243" w14:textId="77777777" w:rsidR="000E7652" w:rsidRPr="000657DB" w:rsidRDefault="00762607" w:rsidP="00324987">
      <w:pPr>
        <w:spacing w:after="0" w:line="360" w:lineRule="auto"/>
        <w:rPr>
          <w:rFonts w:cs="Times New Roman"/>
          <w:color w:val="000000" w:themeColor="text1"/>
          <w:szCs w:val="24"/>
        </w:rPr>
      </w:pPr>
      <w:r w:rsidRPr="000657DB">
        <w:rPr>
          <w:rFonts w:cs="Times New Roman"/>
          <w:color w:val="000000" w:themeColor="text1"/>
          <w:szCs w:val="24"/>
        </w:rPr>
        <w:t xml:space="preserve">Suppose that we </w:t>
      </w:r>
      <w:r w:rsidR="000E7652" w:rsidRPr="000657DB">
        <w:rPr>
          <w:rFonts w:cs="Times New Roman"/>
          <w:color w:val="000000" w:themeColor="text1"/>
          <w:szCs w:val="24"/>
        </w:rPr>
        <w:t xml:space="preserve">need to </w:t>
      </w:r>
      <w:r w:rsidRPr="000657DB">
        <w:rPr>
          <w:rFonts w:cs="Times New Roman"/>
          <w:color w:val="000000" w:themeColor="text1"/>
          <w:szCs w:val="24"/>
        </w:rPr>
        <w:t xml:space="preserve">develop models </w:t>
      </w:r>
      <w:r w:rsidR="000E7652" w:rsidRPr="000657DB">
        <w:rPr>
          <w:rFonts w:cs="Times New Roman"/>
          <w:color w:val="000000" w:themeColor="text1"/>
          <w:szCs w:val="24"/>
        </w:rPr>
        <w:t>to</w:t>
      </w:r>
      <w:r w:rsidRPr="000657DB">
        <w:rPr>
          <w:rFonts w:cs="Times New Roman"/>
          <w:color w:val="000000" w:themeColor="text1"/>
          <w:szCs w:val="24"/>
        </w:rPr>
        <w:t xml:space="preserve"> forecast the product sales for the </w:t>
      </w:r>
      <w:r w:rsidR="000E7652" w:rsidRPr="000657DB">
        <w:rPr>
          <w:rFonts w:cs="Times New Roman"/>
          <w:color w:val="000000" w:themeColor="text1"/>
          <w:szCs w:val="24"/>
        </w:rPr>
        <w:t>period from week 76 to week 100</w:t>
      </w:r>
      <w:r w:rsidRPr="000657DB">
        <w:rPr>
          <w:rFonts w:cs="Times New Roman"/>
          <w:color w:val="000000" w:themeColor="text1"/>
          <w:szCs w:val="24"/>
        </w:rPr>
        <w:t>.</w:t>
      </w:r>
      <w:r w:rsidR="0067779F" w:rsidRPr="000657DB">
        <w:rPr>
          <w:rFonts w:cs="Times New Roman"/>
          <w:color w:val="000000" w:themeColor="text1"/>
          <w:szCs w:val="24"/>
        </w:rPr>
        <w:t xml:space="preserve"> </w:t>
      </w:r>
      <w:r w:rsidR="000E7652" w:rsidRPr="000657DB">
        <w:rPr>
          <w:rFonts w:cs="Times New Roman"/>
          <w:color w:val="000000" w:themeColor="text1"/>
          <w:szCs w:val="24"/>
        </w:rPr>
        <w:t xml:space="preserve">If we know the existence and the locations of the breaks, we may develop a congruent model (i.e.,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=a+b</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0E7652" w:rsidRPr="000657DB">
        <w:rPr>
          <w:rFonts w:cs="Times New Roman"/>
          <w:color w:val="000000" w:themeColor="text1"/>
          <w:szCs w:val="24"/>
        </w:rPr>
        <w:t xml:space="preserve"> ) exclusively </w:t>
      </w:r>
      <w:r w:rsidR="003B412B" w:rsidRPr="000657DB">
        <w:rPr>
          <w:rFonts w:cs="Times New Roman"/>
          <w:color w:val="000000" w:themeColor="text1"/>
          <w:szCs w:val="24"/>
        </w:rPr>
        <w:t xml:space="preserve">based on the </w:t>
      </w:r>
      <w:r w:rsidR="000E7652" w:rsidRPr="000657DB">
        <w:rPr>
          <w:rFonts w:cs="Times New Roman"/>
          <w:color w:val="000000" w:themeColor="text1"/>
          <w:szCs w:val="24"/>
        </w:rPr>
        <w:t xml:space="preserve">post break data (i.e., data from week 51 to week 75) and generate unbiased forecasts. Figure </w:t>
      </w:r>
      <w:r w:rsidR="003B412B" w:rsidRPr="000657DB">
        <w:rPr>
          <w:rFonts w:cs="Times New Roman"/>
          <w:color w:val="000000" w:themeColor="text1"/>
          <w:szCs w:val="24"/>
        </w:rPr>
        <w:t>1</w:t>
      </w:r>
      <w:r w:rsidR="000E7652" w:rsidRPr="000657DB">
        <w:rPr>
          <w:rFonts w:cs="Times New Roman"/>
          <w:color w:val="000000" w:themeColor="text1"/>
          <w:szCs w:val="24"/>
        </w:rPr>
        <w:t xml:space="preserve"> </w:t>
      </w:r>
      <w:r w:rsidR="003835A4" w:rsidRPr="000657DB">
        <w:rPr>
          <w:rFonts w:cs="Times New Roman"/>
          <w:color w:val="000000" w:themeColor="text1"/>
          <w:szCs w:val="24"/>
        </w:rPr>
        <w:t>represents</w:t>
      </w:r>
      <w:r w:rsidR="000E7652" w:rsidRPr="000657DB">
        <w:rPr>
          <w:rFonts w:cs="Times New Roman"/>
          <w:color w:val="000000" w:themeColor="text1"/>
          <w:szCs w:val="24"/>
        </w:rPr>
        <w:t xml:space="preserve"> the predictions/forecasts </w:t>
      </w:r>
      <w:r w:rsidR="003835A4" w:rsidRPr="000657DB">
        <w:rPr>
          <w:rFonts w:cs="Times New Roman"/>
          <w:color w:val="000000" w:themeColor="text1"/>
          <w:szCs w:val="24"/>
        </w:rPr>
        <w:t>using</w:t>
      </w:r>
      <w:r w:rsidR="000E7652" w:rsidRPr="000657DB">
        <w:rPr>
          <w:rFonts w:cs="Times New Roman"/>
          <w:color w:val="000000" w:themeColor="text1"/>
          <w:szCs w:val="24"/>
        </w:rPr>
        <w:t xml:space="preserve"> the black dashed </w:t>
      </w:r>
      <w:r w:rsidR="008402C1" w:rsidRPr="000657DB">
        <w:rPr>
          <w:rFonts w:cs="Times New Roman"/>
          <w:color w:val="000000" w:themeColor="text1"/>
          <w:szCs w:val="24"/>
        </w:rPr>
        <w:t xml:space="preserve">line (e.g., </w:t>
      </w:r>
      <w:r w:rsidR="000E7652" w:rsidRPr="000657DB">
        <w:rPr>
          <w:rFonts w:cs="Times New Roman"/>
          <w:i/>
          <w:color w:val="000000" w:themeColor="text1"/>
          <w:szCs w:val="24"/>
        </w:rPr>
        <w:t>ybar</w:t>
      </w:r>
      <w:r w:rsidR="00CB5344" w:rsidRPr="000657DB">
        <w:rPr>
          <w:rFonts w:cs="Times New Roman"/>
          <w:i/>
          <w:color w:val="000000" w:themeColor="text1"/>
          <w:szCs w:val="24"/>
        </w:rPr>
        <w:t>_post breaks</w:t>
      </w:r>
      <w:r w:rsidR="000E7652" w:rsidRPr="000657DB">
        <w:rPr>
          <w:rFonts w:cs="Times New Roman"/>
          <w:color w:val="000000" w:themeColor="text1"/>
          <w:szCs w:val="24"/>
        </w:rPr>
        <w:t xml:space="preserve">). Table 1 shows the forecasting performance of </w:t>
      </w:r>
      <w:r w:rsidR="006A2147" w:rsidRPr="000657DB">
        <w:rPr>
          <w:rFonts w:cs="Times New Roman"/>
          <w:color w:val="000000" w:themeColor="text1"/>
          <w:szCs w:val="24"/>
        </w:rPr>
        <w:t>the model</w:t>
      </w:r>
      <w:r w:rsidR="00FA7A42" w:rsidRPr="000657DB">
        <w:rPr>
          <w:rFonts w:cs="Times New Roman"/>
          <w:color w:val="000000" w:themeColor="text1"/>
          <w:szCs w:val="24"/>
        </w:rPr>
        <w:t xml:space="preserve"> with post break data</w:t>
      </w:r>
      <w:r w:rsidR="006A2147" w:rsidRPr="000657DB">
        <w:rPr>
          <w:rFonts w:cs="Times New Roman"/>
          <w:color w:val="000000" w:themeColor="text1"/>
          <w:szCs w:val="24"/>
        </w:rPr>
        <w:t xml:space="preserve"> (e.g., with MAE= 0.3, MSE= 0.18</w:t>
      </w:r>
      <w:r w:rsidR="000E7652" w:rsidRPr="000657DB">
        <w:rPr>
          <w:rFonts w:cs="Times New Roman"/>
          <w:color w:val="000000" w:themeColor="text1"/>
          <w:szCs w:val="24"/>
        </w:rPr>
        <w:t xml:space="preserve">, MAPE= 5.0%, and SMAPE= 4.3%). </w:t>
      </w:r>
    </w:p>
    <w:p w14:paraId="29CE4ACE" w14:textId="77777777" w:rsidR="000E7652" w:rsidRPr="000657DB" w:rsidRDefault="000E7652" w:rsidP="00324987">
      <w:pPr>
        <w:spacing w:after="0" w:line="360" w:lineRule="auto"/>
        <w:rPr>
          <w:rFonts w:cs="Times New Roman"/>
          <w:color w:val="000000" w:themeColor="text1"/>
          <w:szCs w:val="24"/>
        </w:rPr>
      </w:pPr>
    </w:p>
    <w:p w14:paraId="6A187AFA" w14:textId="7988C721" w:rsidR="00B92F6E" w:rsidRPr="000657DB" w:rsidRDefault="00352B6B" w:rsidP="00324987">
      <w:pPr>
        <w:spacing w:after="0" w:line="360" w:lineRule="auto"/>
        <w:rPr>
          <w:rFonts w:cs="Times New Roman"/>
          <w:color w:val="000000" w:themeColor="text1"/>
          <w:szCs w:val="24"/>
        </w:rPr>
      </w:pPr>
      <w:r w:rsidRPr="000657DB">
        <w:rPr>
          <w:rFonts w:cs="Times New Roman"/>
          <w:color w:val="000000" w:themeColor="text1"/>
          <w:szCs w:val="24"/>
        </w:rPr>
        <w:t xml:space="preserve">However, </w:t>
      </w:r>
      <w:r w:rsidR="00192489" w:rsidRPr="000657DB">
        <w:rPr>
          <w:rFonts w:cs="Times New Roman"/>
          <w:color w:val="000000" w:themeColor="text1"/>
          <w:szCs w:val="24"/>
        </w:rPr>
        <w:t xml:space="preserve">the existence and the locations of the structural breaks are </w:t>
      </w:r>
      <w:r w:rsidR="004744BD" w:rsidRPr="000657DB">
        <w:rPr>
          <w:rFonts w:cs="Times New Roman"/>
          <w:color w:val="000000" w:themeColor="text1"/>
          <w:szCs w:val="24"/>
        </w:rPr>
        <w:t xml:space="preserve">usually </w:t>
      </w:r>
      <w:r w:rsidR="00192489" w:rsidRPr="000657DB">
        <w:rPr>
          <w:rFonts w:cs="Times New Roman"/>
          <w:color w:val="000000" w:themeColor="text1"/>
          <w:szCs w:val="24"/>
        </w:rPr>
        <w:t xml:space="preserve">unknown. As </w:t>
      </w:r>
      <w:ins w:id="478" w:author="Soopramanien, Didier" w:date="2017-09-08T20:38:00Z">
        <w:r w:rsidR="00FA292E">
          <w:rPr>
            <w:rFonts w:cs="Times New Roman"/>
            <w:color w:val="000000" w:themeColor="text1"/>
            <w:szCs w:val="24"/>
          </w:rPr>
          <w:t>we have discussed</w:t>
        </w:r>
      </w:ins>
      <w:del w:id="479" w:author="Soopramanien, Didier" w:date="2017-09-08T20:38:00Z">
        <w:r w:rsidR="00192489" w:rsidRPr="000657DB" w:rsidDel="00FA292E">
          <w:rPr>
            <w:rFonts w:cs="Times New Roman"/>
            <w:color w:val="000000" w:themeColor="text1"/>
            <w:szCs w:val="24"/>
          </w:rPr>
          <w:delText>mentioned</w:delText>
        </w:r>
      </w:del>
      <w:r w:rsidR="00192489" w:rsidRPr="000657DB">
        <w:rPr>
          <w:rFonts w:cs="Times New Roman"/>
          <w:color w:val="000000" w:themeColor="text1"/>
          <w:szCs w:val="24"/>
        </w:rPr>
        <w:t xml:space="preserve"> in section 2, </w:t>
      </w:r>
      <w:r w:rsidRPr="000657DB">
        <w:rPr>
          <w:rFonts w:cs="Times New Roman"/>
          <w:color w:val="000000" w:themeColor="text1"/>
          <w:szCs w:val="24"/>
        </w:rPr>
        <w:t>the effect of the price</w:t>
      </w:r>
      <w:r w:rsidR="00192489" w:rsidRPr="000657DB">
        <w:rPr>
          <w:rFonts w:cs="Times New Roman"/>
          <w:color w:val="000000" w:themeColor="text1"/>
          <w:szCs w:val="24"/>
        </w:rPr>
        <w:t xml:space="preserve"> may change due to influencing factors which are unobservable and/or measurable to the </w:t>
      </w:r>
      <w:r w:rsidR="00971BCC" w:rsidRPr="000657DB">
        <w:rPr>
          <w:rFonts w:cs="Times New Roman"/>
          <w:color w:val="000000" w:themeColor="text1"/>
          <w:szCs w:val="24"/>
        </w:rPr>
        <w:t>retailer</w:t>
      </w:r>
      <w:r w:rsidRPr="000657DB">
        <w:rPr>
          <w:rFonts w:cs="Times New Roman"/>
          <w:color w:val="000000" w:themeColor="text1"/>
          <w:szCs w:val="24"/>
        </w:rPr>
        <w:t xml:space="preserve">. </w:t>
      </w:r>
      <w:r w:rsidR="004744BD" w:rsidRPr="000657DB">
        <w:rPr>
          <w:rFonts w:cs="Times New Roman"/>
          <w:color w:val="000000" w:themeColor="text1"/>
          <w:szCs w:val="24"/>
        </w:rPr>
        <w:t xml:space="preserve">Therefore, if </w:t>
      </w:r>
      <w:r w:rsidR="00971BCC" w:rsidRPr="000657DB">
        <w:rPr>
          <w:rFonts w:cs="Times New Roman"/>
          <w:color w:val="000000" w:themeColor="text1"/>
          <w:szCs w:val="24"/>
        </w:rPr>
        <w:t>w</w:t>
      </w:r>
      <w:r w:rsidR="00E528F5" w:rsidRPr="000657DB">
        <w:rPr>
          <w:rFonts w:cs="Times New Roman"/>
          <w:color w:val="000000" w:themeColor="text1"/>
          <w:szCs w:val="24"/>
        </w:rPr>
        <w:t xml:space="preserve">e </w:t>
      </w:r>
      <w:r w:rsidR="004744BD" w:rsidRPr="000657DB">
        <w:rPr>
          <w:rFonts w:cs="Times New Roman"/>
          <w:color w:val="000000" w:themeColor="text1"/>
          <w:szCs w:val="24"/>
        </w:rPr>
        <w:t>develop</w:t>
      </w:r>
      <w:r w:rsidR="00971BCC" w:rsidRPr="000657DB">
        <w:rPr>
          <w:rFonts w:cs="Times New Roman"/>
          <w:color w:val="000000" w:themeColor="text1"/>
          <w:szCs w:val="24"/>
        </w:rPr>
        <w:t xml:space="preserve"> the</w:t>
      </w:r>
      <w:r w:rsidR="0067779F" w:rsidRPr="000657DB">
        <w:rPr>
          <w:rFonts w:cs="Times New Roman"/>
          <w:color w:val="000000" w:themeColor="text1"/>
          <w:szCs w:val="24"/>
        </w:rPr>
        <w:t xml:space="preserve"> model </w:t>
      </w:r>
      <w:r w:rsidR="00A616A3" w:rsidRPr="000657DB">
        <w:rPr>
          <w:rFonts w:cs="Times New Roman"/>
          <w:color w:val="000000" w:themeColor="text1"/>
          <w:szCs w:val="24"/>
        </w:rPr>
        <w:t xml:space="preserve">using </w:t>
      </w:r>
      <w:r w:rsidR="004744BD" w:rsidRPr="000657DB">
        <w:rPr>
          <w:rFonts w:cs="Times New Roman"/>
          <w:color w:val="000000" w:themeColor="text1"/>
          <w:szCs w:val="24"/>
        </w:rPr>
        <w:t xml:space="preserve">all </w:t>
      </w:r>
      <w:r w:rsidR="00A616A3" w:rsidRPr="000657DB">
        <w:rPr>
          <w:rFonts w:cs="Times New Roman"/>
          <w:color w:val="000000" w:themeColor="text1"/>
          <w:szCs w:val="24"/>
        </w:rPr>
        <w:t xml:space="preserve">the data </w:t>
      </w:r>
      <w:r w:rsidR="004744BD" w:rsidRPr="000657DB">
        <w:rPr>
          <w:rFonts w:cs="Times New Roman"/>
          <w:color w:val="000000" w:themeColor="text1"/>
          <w:szCs w:val="24"/>
        </w:rPr>
        <w:t xml:space="preserve">(i.e., </w:t>
      </w:r>
      <w:r w:rsidR="00A616A3" w:rsidRPr="000657DB">
        <w:rPr>
          <w:rFonts w:cs="Times New Roman"/>
          <w:color w:val="000000" w:themeColor="text1"/>
          <w:szCs w:val="24"/>
        </w:rPr>
        <w:t>from week 1 to week 7</w:t>
      </w:r>
      <w:r w:rsidR="005A3DE5" w:rsidRPr="000657DB">
        <w:rPr>
          <w:rFonts w:cs="Times New Roman"/>
          <w:color w:val="000000" w:themeColor="text1"/>
          <w:szCs w:val="24"/>
        </w:rPr>
        <w:t>5</w:t>
      </w:r>
      <w:r w:rsidR="004744BD" w:rsidRPr="000657DB">
        <w:rPr>
          <w:rFonts w:cs="Times New Roman"/>
          <w:color w:val="000000" w:themeColor="text1"/>
          <w:szCs w:val="24"/>
        </w:rPr>
        <w:t>)</w:t>
      </w:r>
      <w:r w:rsidR="008A57E9" w:rsidRPr="000657DB">
        <w:rPr>
          <w:rFonts w:cs="Times New Roman"/>
          <w:color w:val="000000" w:themeColor="text1"/>
          <w:szCs w:val="24"/>
        </w:rPr>
        <w:t xml:space="preserve"> </w:t>
      </w:r>
      <w:r w:rsidR="0067779F" w:rsidRPr="000657DB">
        <w:rPr>
          <w:rFonts w:cs="Times New Roman"/>
          <w:color w:val="000000" w:themeColor="text1"/>
          <w:szCs w:val="24"/>
        </w:rPr>
        <w:t>but without taking into account t</w:t>
      </w:r>
      <w:r w:rsidR="008A57E9" w:rsidRPr="000657DB">
        <w:rPr>
          <w:rFonts w:cs="Times New Roman"/>
          <w:color w:val="000000" w:themeColor="text1"/>
          <w:szCs w:val="24"/>
        </w:rPr>
        <w:t xml:space="preserve">he </w:t>
      </w:r>
      <w:r w:rsidR="0067779F" w:rsidRPr="000657DB">
        <w:rPr>
          <w:rFonts w:cs="Times New Roman"/>
          <w:color w:val="000000" w:themeColor="text1"/>
          <w:szCs w:val="24"/>
        </w:rPr>
        <w:t>two structural breaks</w:t>
      </w:r>
      <w:r w:rsidR="004744BD" w:rsidRPr="000657DB">
        <w:rPr>
          <w:rFonts w:cs="Times New Roman"/>
          <w:color w:val="000000" w:themeColor="text1"/>
          <w:szCs w:val="24"/>
        </w:rPr>
        <w:t xml:space="preserve">, we obtain </w:t>
      </w:r>
      <w:r w:rsidR="0067779F" w:rsidRPr="000657DB">
        <w:rPr>
          <w:rFonts w:cs="Times New Roman"/>
          <w:color w:val="000000" w:themeColor="text1"/>
          <w:szCs w:val="24"/>
        </w:rPr>
        <w:t>estimate</w:t>
      </w:r>
      <w:r w:rsidR="004744BD" w:rsidRPr="000657DB">
        <w:rPr>
          <w:rFonts w:cs="Times New Roman"/>
          <w:color w:val="000000" w:themeColor="text1"/>
          <w:szCs w:val="24"/>
        </w:rPr>
        <w:t>s</w:t>
      </w:r>
      <w:r w:rsidR="0067779F" w:rsidRPr="000657DB">
        <w:rPr>
          <w:rFonts w:cs="Times New Roman"/>
          <w:color w:val="000000" w:themeColor="text1"/>
          <w:szCs w:val="24"/>
        </w:rPr>
        <w:t xml:space="preserve"> of the parameters </w:t>
      </w:r>
      <w:r w:rsidR="004744BD" w:rsidRPr="000657DB">
        <w:rPr>
          <w:rFonts w:cs="Times New Roman"/>
          <w:color w:val="000000" w:themeColor="text1"/>
          <w:szCs w:val="24"/>
        </w:rPr>
        <w:t>as</w:t>
      </w:r>
      <w:r w:rsidR="0067779F" w:rsidRPr="000657DB">
        <w:rPr>
          <w:rFonts w:cs="Times New Roman"/>
          <w:color w:val="000000" w:themeColor="text1"/>
          <w:szCs w:val="24"/>
        </w:rPr>
        <w:t xml:space="preserve"> </w:t>
      </w:r>
      <w:r w:rsidR="00B92F6E" w:rsidRPr="000657DB">
        <w:rPr>
          <w:rFonts w:cs="Times New Roman"/>
          <w:color w:val="000000" w:themeColor="text1"/>
          <w:szCs w:val="24"/>
        </w:rPr>
        <w:t xml:space="preserve">the </w:t>
      </w:r>
      <w:r w:rsidR="00A616A3" w:rsidRPr="000657DB">
        <w:rPr>
          <w:rFonts w:cs="Times New Roman"/>
          <w:color w:val="000000" w:themeColor="text1"/>
          <w:szCs w:val="24"/>
        </w:rPr>
        <w:t>weighted average of the true parameters</w:t>
      </w:r>
      <w:r w:rsidR="005A3DE5" w:rsidRPr="000657DB">
        <w:rPr>
          <w:rFonts w:cs="Times New Roman"/>
          <w:color w:val="000000" w:themeColor="text1"/>
          <w:szCs w:val="24"/>
        </w:rPr>
        <w:t xml:space="preserve"> </w:t>
      </w:r>
      <w:r w:rsidR="0067779F" w:rsidRPr="000657DB">
        <w:rPr>
          <w:rFonts w:cs="Times New Roman"/>
          <w:color w:val="000000" w:themeColor="text1"/>
          <w:szCs w:val="24"/>
        </w:rPr>
        <w:t>before and after the breaks</w:t>
      </w:r>
      <w:r w:rsidR="004744BD" w:rsidRPr="000657DB">
        <w:rPr>
          <w:rFonts w:cs="Times New Roman"/>
          <w:color w:val="000000" w:themeColor="text1"/>
          <w:szCs w:val="24"/>
        </w:rPr>
        <w:t xml:space="preserve"> and generate biased forecasts</w:t>
      </w:r>
      <w:r w:rsidR="006A6755" w:rsidRPr="000657DB">
        <w:rPr>
          <w:rFonts w:cs="Times New Roman"/>
          <w:color w:val="000000" w:themeColor="text1"/>
          <w:szCs w:val="24"/>
        </w:rPr>
        <w:t xml:space="preserve">. </w:t>
      </w:r>
      <w:r w:rsidR="00912B97" w:rsidRPr="000657DB">
        <w:rPr>
          <w:rFonts w:cs="Times New Roman"/>
          <w:color w:val="000000" w:themeColor="text1"/>
          <w:szCs w:val="24"/>
        </w:rPr>
        <w:t>For example, w</w:t>
      </w:r>
      <w:r w:rsidR="004744BD" w:rsidRPr="000657DB">
        <w:rPr>
          <w:rFonts w:cs="Times New Roman"/>
          <w:color w:val="000000" w:themeColor="text1"/>
          <w:szCs w:val="24"/>
        </w:rPr>
        <w:t>e tend</w:t>
      </w:r>
      <w:r w:rsidR="0067779F" w:rsidRPr="000657DB">
        <w:rPr>
          <w:rFonts w:cs="Times New Roman"/>
          <w:color w:val="000000" w:themeColor="text1"/>
          <w:szCs w:val="24"/>
        </w:rPr>
        <w:t xml:space="preserve"> to o</w:t>
      </w:r>
      <w:r w:rsidR="00A616A3" w:rsidRPr="000657DB">
        <w:rPr>
          <w:rFonts w:cs="Times New Roman"/>
          <w:color w:val="000000" w:themeColor="text1"/>
          <w:szCs w:val="24"/>
        </w:rPr>
        <w:t xml:space="preserve">ver-predict </w:t>
      </w:r>
      <w:r w:rsidR="004102C7" w:rsidRPr="000657DB">
        <w:rPr>
          <w:rFonts w:cs="Times New Roman"/>
          <w:color w:val="000000" w:themeColor="text1"/>
          <w:szCs w:val="24"/>
        </w:rPr>
        <w:t xml:space="preserve">the </w:t>
      </w:r>
      <w:r w:rsidR="00A616A3" w:rsidRPr="000657DB">
        <w:rPr>
          <w:rFonts w:cs="Times New Roman"/>
          <w:color w:val="000000" w:themeColor="text1"/>
          <w:szCs w:val="24"/>
        </w:rPr>
        <w:t xml:space="preserve">sales </w:t>
      </w:r>
      <w:r w:rsidR="00AA0A89" w:rsidRPr="000657DB">
        <w:rPr>
          <w:rFonts w:cs="Times New Roman"/>
          <w:color w:val="000000" w:themeColor="text1"/>
          <w:szCs w:val="24"/>
        </w:rPr>
        <w:t xml:space="preserve">from week 1 to week </w:t>
      </w:r>
      <w:r w:rsidR="005A3DE5" w:rsidRPr="000657DB">
        <w:rPr>
          <w:rFonts w:cs="Times New Roman"/>
          <w:color w:val="000000" w:themeColor="text1"/>
          <w:szCs w:val="24"/>
        </w:rPr>
        <w:t xml:space="preserve">25, </w:t>
      </w:r>
      <w:r w:rsidR="00A616A3" w:rsidRPr="000657DB">
        <w:rPr>
          <w:rFonts w:cs="Times New Roman"/>
          <w:color w:val="000000" w:themeColor="text1"/>
          <w:szCs w:val="24"/>
        </w:rPr>
        <w:t xml:space="preserve">under-predict </w:t>
      </w:r>
      <w:r w:rsidR="004102C7" w:rsidRPr="000657DB">
        <w:rPr>
          <w:rFonts w:cs="Times New Roman"/>
          <w:color w:val="000000" w:themeColor="text1"/>
          <w:szCs w:val="24"/>
        </w:rPr>
        <w:t>the sales from</w:t>
      </w:r>
      <w:r w:rsidR="00A616A3" w:rsidRPr="000657DB">
        <w:rPr>
          <w:rFonts w:cs="Times New Roman"/>
          <w:color w:val="000000" w:themeColor="text1"/>
          <w:szCs w:val="24"/>
        </w:rPr>
        <w:t xml:space="preserve"> week </w:t>
      </w:r>
      <w:r w:rsidR="005A3DE5" w:rsidRPr="000657DB">
        <w:rPr>
          <w:rFonts w:cs="Times New Roman"/>
          <w:color w:val="000000" w:themeColor="text1"/>
          <w:szCs w:val="24"/>
        </w:rPr>
        <w:t>26</w:t>
      </w:r>
      <w:r w:rsidR="004102C7" w:rsidRPr="000657DB">
        <w:rPr>
          <w:rFonts w:cs="Times New Roman"/>
          <w:color w:val="000000" w:themeColor="text1"/>
          <w:szCs w:val="24"/>
        </w:rPr>
        <w:t xml:space="preserve"> to week </w:t>
      </w:r>
      <w:r w:rsidR="005A3DE5" w:rsidRPr="000657DB">
        <w:rPr>
          <w:rFonts w:cs="Times New Roman"/>
          <w:color w:val="000000" w:themeColor="text1"/>
          <w:szCs w:val="24"/>
        </w:rPr>
        <w:t xml:space="preserve">50, </w:t>
      </w:r>
      <w:r w:rsidR="0067779F" w:rsidRPr="000657DB">
        <w:rPr>
          <w:rFonts w:cs="Times New Roman"/>
          <w:color w:val="000000" w:themeColor="text1"/>
          <w:szCs w:val="24"/>
        </w:rPr>
        <w:t xml:space="preserve">then again </w:t>
      </w:r>
      <w:r w:rsidR="005A3DE5" w:rsidRPr="000657DB">
        <w:rPr>
          <w:rFonts w:cs="Times New Roman"/>
          <w:color w:val="000000" w:themeColor="text1"/>
          <w:szCs w:val="24"/>
        </w:rPr>
        <w:t xml:space="preserve">over-predict the sales from week 51 to week 70, and finally </w:t>
      </w:r>
      <w:r w:rsidR="004744BD" w:rsidRPr="000657DB">
        <w:rPr>
          <w:rFonts w:cs="Times New Roman"/>
          <w:color w:val="000000" w:themeColor="text1"/>
          <w:szCs w:val="24"/>
        </w:rPr>
        <w:t>generate</w:t>
      </w:r>
      <w:r w:rsidR="00A616A3" w:rsidRPr="000657DB">
        <w:rPr>
          <w:rFonts w:cs="Times New Roman"/>
          <w:color w:val="000000" w:themeColor="text1"/>
          <w:szCs w:val="24"/>
        </w:rPr>
        <w:t xml:space="preserve"> downwards-</w:t>
      </w:r>
      <w:r w:rsidR="00F757DA" w:rsidRPr="000657DB">
        <w:rPr>
          <w:rFonts w:cs="Times New Roman"/>
          <w:color w:val="000000" w:themeColor="text1"/>
          <w:szCs w:val="24"/>
        </w:rPr>
        <w:t xml:space="preserve">biased </w:t>
      </w:r>
      <w:r w:rsidR="00630FC3" w:rsidRPr="000657DB">
        <w:rPr>
          <w:rFonts w:cs="Times New Roman"/>
          <w:color w:val="000000" w:themeColor="text1"/>
          <w:szCs w:val="24"/>
        </w:rPr>
        <w:t xml:space="preserve">out-of-sample </w:t>
      </w:r>
      <w:r w:rsidR="00F757DA" w:rsidRPr="000657DB">
        <w:rPr>
          <w:rFonts w:cs="Times New Roman"/>
          <w:color w:val="000000" w:themeColor="text1"/>
          <w:szCs w:val="24"/>
        </w:rPr>
        <w:t xml:space="preserve">forecasts </w:t>
      </w:r>
      <w:r w:rsidR="00AA0A89" w:rsidRPr="000657DB">
        <w:rPr>
          <w:rFonts w:cs="Times New Roman"/>
          <w:color w:val="000000" w:themeColor="text1"/>
          <w:szCs w:val="24"/>
        </w:rPr>
        <w:t xml:space="preserve">from week </w:t>
      </w:r>
      <w:r w:rsidR="005A3DE5" w:rsidRPr="000657DB">
        <w:rPr>
          <w:rFonts w:cs="Times New Roman"/>
          <w:color w:val="000000" w:themeColor="text1"/>
          <w:szCs w:val="24"/>
        </w:rPr>
        <w:t>76</w:t>
      </w:r>
      <w:r w:rsidR="00AA0A89" w:rsidRPr="000657DB">
        <w:rPr>
          <w:rFonts w:cs="Times New Roman"/>
          <w:color w:val="000000" w:themeColor="text1"/>
          <w:szCs w:val="24"/>
        </w:rPr>
        <w:t xml:space="preserve"> to week 100</w:t>
      </w:r>
      <w:r w:rsidR="002D7BB8" w:rsidRPr="000657DB">
        <w:rPr>
          <w:rFonts w:cs="Times New Roman"/>
          <w:color w:val="000000" w:themeColor="text1"/>
          <w:szCs w:val="24"/>
        </w:rPr>
        <w:t>.</w:t>
      </w:r>
      <w:r w:rsidR="00B92F6E" w:rsidRPr="000657DB">
        <w:rPr>
          <w:rFonts w:cs="Times New Roman"/>
          <w:color w:val="000000" w:themeColor="text1"/>
          <w:szCs w:val="24"/>
        </w:rPr>
        <w:t xml:space="preserve"> </w:t>
      </w:r>
      <w:r w:rsidR="0067779F" w:rsidRPr="000657DB">
        <w:rPr>
          <w:rFonts w:cs="Times New Roman"/>
          <w:color w:val="000000" w:themeColor="text1"/>
          <w:szCs w:val="24"/>
        </w:rPr>
        <w:t xml:space="preserve">Figure </w:t>
      </w:r>
      <w:r w:rsidR="00DB19DC" w:rsidRPr="000657DB">
        <w:rPr>
          <w:rFonts w:cs="Times New Roman"/>
          <w:color w:val="000000" w:themeColor="text1"/>
          <w:szCs w:val="24"/>
        </w:rPr>
        <w:t>2</w:t>
      </w:r>
      <w:r w:rsidR="0067779F" w:rsidRPr="000657DB">
        <w:rPr>
          <w:rFonts w:cs="Times New Roman"/>
          <w:color w:val="000000" w:themeColor="text1"/>
          <w:szCs w:val="24"/>
        </w:rPr>
        <w:t xml:space="preserve"> shows the </w:t>
      </w:r>
      <w:r w:rsidR="00293961" w:rsidRPr="000657DB">
        <w:rPr>
          <w:rFonts w:cs="Times New Roman"/>
          <w:color w:val="000000" w:themeColor="text1"/>
          <w:szCs w:val="24"/>
        </w:rPr>
        <w:t xml:space="preserve">biased </w:t>
      </w:r>
      <w:r w:rsidR="0067779F" w:rsidRPr="000657DB">
        <w:rPr>
          <w:rFonts w:cs="Times New Roman"/>
          <w:color w:val="000000" w:themeColor="text1"/>
          <w:szCs w:val="24"/>
        </w:rPr>
        <w:t xml:space="preserve">predictions/forecasts with the black dashed line (as </w:t>
      </w:r>
      <w:r w:rsidR="00DB19DC" w:rsidRPr="000657DB">
        <w:rPr>
          <w:rFonts w:cs="Times New Roman"/>
          <w:i/>
          <w:color w:val="000000" w:themeColor="text1"/>
          <w:szCs w:val="24"/>
        </w:rPr>
        <w:t>ybar_all data</w:t>
      </w:r>
      <w:r w:rsidR="0067779F" w:rsidRPr="000657DB">
        <w:rPr>
          <w:rFonts w:cs="Times New Roman"/>
          <w:color w:val="000000" w:themeColor="text1"/>
          <w:szCs w:val="24"/>
        </w:rPr>
        <w:t xml:space="preserve">). </w:t>
      </w:r>
      <w:r w:rsidR="001B5603" w:rsidRPr="000657DB">
        <w:rPr>
          <w:rFonts w:cs="Times New Roman"/>
          <w:color w:val="000000" w:themeColor="text1"/>
          <w:szCs w:val="24"/>
        </w:rPr>
        <w:t xml:space="preserve">Table </w:t>
      </w:r>
      <w:r w:rsidR="00DB19DC" w:rsidRPr="000657DB">
        <w:rPr>
          <w:rFonts w:cs="Times New Roman"/>
          <w:color w:val="000000" w:themeColor="text1"/>
          <w:szCs w:val="24"/>
        </w:rPr>
        <w:t>1</w:t>
      </w:r>
      <w:r w:rsidR="001B5603" w:rsidRPr="000657DB">
        <w:rPr>
          <w:rFonts w:cs="Times New Roman"/>
          <w:color w:val="000000" w:themeColor="text1"/>
          <w:szCs w:val="24"/>
        </w:rPr>
        <w:t xml:space="preserve"> shows </w:t>
      </w:r>
      <w:r w:rsidR="004F244E" w:rsidRPr="000657DB">
        <w:rPr>
          <w:rFonts w:cs="Times New Roman"/>
          <w:color w:val="000000" w:themeColor="text1"/>
          <w:szCs w:val="24"/>
        </w:rPr>
        <w:t>the forecasting performance</w:t>
      </w:r>
      <w:r w:rsidR="00166CD1" w:rsidRPr="000657DB">
        <w:rPr>
          <w:rFonts w:cs="Times New Roman"/>
          <w:color w:val="000000" w:themeColor="text1"/>
          <w:szCs w:val="24"/>
        </w:rPr>
        <w:t xml:space="preserve"> of </w:t>
      </w:r>
      <w:r w:rsidR="00E03348" w:rsidRPr="000657DB">
        <w:rPr>
          <w:rFonts w:cs="Times New Roman"/>
          <w:color w:val="000000" w:themeColor="text1"/>
          <w:szCs w:val="24"/>
        </w:rPr>
        <w:t>the</w:t>
      </w:r>
      <w:r w:rsidR="00166CD1" w:rsidRPr="000657DB">
        <w:rPr>
          <w:rFonts w:cs="Times New Roman"/>
          <w:color w:val="000000" w:themeColor="text1"/>
          <w:szCs w:val="24"/>
        </w:rPr>
        <w:t xml:space="preserve"> model</w:t>
      </w:r>
      <w:r w:rsidR="004F244E" w:rsidRPr="000657DB">
        <w:rPr>
          <w:rFonts w:cs="Times New Roman"/>
          <w:color w:val="000000" w:themeColor="text1"/>
          <w:szCs w:val="24"/>
        </w:rPr>
        <w:t xml:space="preserve"> </w:t>
      </w:r>
      <w:r w:rsidR="00FA7A42" w:rsidRPr="000657DB">
        <w:rPr>
          <w:rFonts w:cs="Times New Roman"/>
          <w:color w:val="000000" w:themeColor="text1"/>
          <w:szCs w:val="24"/>
        </w:rPr>
        <w:t xml:space="preserve">with the full data </w:t>
      </w:r>
      <w:r w:rsidR="006A2147" w:rsidRPr="000657DB">
        <w:rPr>
          <w:rFonts w:cs="Times New Roman"/>
          <w:color w:val="000000" w:themeColor="text1"/>
          <w:szCs w:val="24"/>
        </w:rPr>
        <w:t>(e.g., with MAE= 0.7, MSE= 0.52</w:t>
      </w:r>
      <w:r w:rsidR="00370030" w:rsidRPr="000657DB">
        <w:rPr>
          <w:rFonts w:cs="Times New Roman"/>
          <w:color w:val="000000" w:themeColor="text1"/>
          <w:szCs w:val="24"/>
        </w:rPr>
        <w:t xml:space="preserve">, MAPE= 12.2%, and SMAPE= 11.5%). </w:t>
      </w:r>
      <w:r w:rsidR="008C6F64" w:rsidRPr="000657DB">
        <w:rPr>
          <w:rFonts w:cs="Times New Roman"/>
          <w:color w:val="000000" w:themeColor="text1"/>
          <w:szCs w:val="24"/>
        </w:rPr>
        <w:t xml:space="preserve">The forecasts are </w:t>
      </w:r>
      <w:r w:rsidR="00D86022" w:rsidRPr="000657DB">
        <w:rPr>
          <w:rFonts w:cs="Times New Roman"/>
          <w:color w:val="000000" w:themeColor="text1"/>
          <w:szCs w:val="24"/>
        </w:rPr>
        <w:t>substantially inferior</w:t>
      </w:r>
      <w:r w:rsidR="008C6F64" w:rsidRPr="000657DB">
        <w:rPr>
          <w:rFonts w:cs="Times New Roman"/>
          <w:color w:val="000000" w:themeColor="text1"/>
          <w:szCs w:val="24"/>
        </w:rPr>
        <w:t xml:space="preserve"> compared to </w:t>
      </w:r>
      <w:r w:rsidR="00FE0BFB" w:rsidRPr="000657DB">
        <w:rPr>
          <w:rFonts w:cs="Times New Roman"/>
          <w:color w:val="000000" w:themeColor="text1"/>
          <w:szCs w:val="24"/>
        </w:rPr>
        <w:t>the</w:t>
      </w:r>
      <w:r w:rsidR="008C6F64" w:rsidRPr="000657DB">
        <w:rPr>
          <w:rFonts w:cs="Times New Roman"/>
          <w:color w:val="000000" w:themeColor="text1"/>
          <w:szCs w:val="24"/>
        </w:rPr>
        <w:t xml:space="preserve"> model with post break data.</w:t>
      </w:r>
    </w:p>
    <w:p w14:paraId="4832C739" w14:textId="77777777" w:rsidR="00F145D5" w:rsidRPr="000657DB" w:rsidRDefault="00F145D5" w:rsidP="00324987">
      <w:pPr>
        <w:spacing w:after="0" w:line="360" w:lineRule="auto"/>
        <w:rPr>
          <w:rFonts w:cs="Times New Roman"/>
          <w:color w:val="000000" w:themeColor="text1"/>
          <w:szCs w:val="24"/>
        </w:rPr>
      </w:pPr>
    </w:p>
    <w:p w14:paraId="5F11BFF4" w14:textId="77777777" w:rsidR="00C22927" w:rsidRPr="000657DB" w:rsidRDefault="00C22927" w:rsidP="00324987">
      <w:pPr>
        <w:spacing w:after="0" w:line="360" w:lineRule="auto"/>
        <w:rPr>
          <w:rFonts w:cs="Times New Roman"/>
          <w:color w:val="000000" w:themeColor="text1"/>
          <w:szCs w:val="24"/>
        </w:rPr>
      </w:pPr>
    </w:p>
    <w:p w14:paraId="46FDE335" w14:textId="77777777" w:rsidR="000E7652" w:rsidRPr="000657DB" w:rsidRDefault="000E7652" w:rsidP="007915F2">
      <w:pPr>
        <w:spacing w:after="0" w:line="360" w:lineRule="auto"/>
        <w:jc w:val="center"/>
        <w:rPr>
          <w:rFonts w:cs="Times New Roman"/>
          <w:color w:val="000000" w:themeColor="text1"/>
          <w:szCs w:val="24"/>
        </w:rPr>
      </w:pPr>
      <w:r w:rsidRPr="000657DB">
        <w:rPr>
          <w:rFonts w:cs="Times New Roman"/>
          <w:color w:val="000000" w:themeColor="text1"/>
          <w:szCs w:val="24"/>
        </w:rPr>
        <w:lastRenderedPageBreak/>
        <w:t xml:space="preserve">Figure </w:t>
      </w:r>
      <w:r w:rsidR="00DB19DC" w:rsidRPr="000657DB">
        <w:rPr>
          <w:rFonts w:cs="Times New Roman"/>
          <w:color w:val="000000" w:themeColor="text1"/>
          <w:szCs w:val="24"/>
        </w:rPr>
        <w:t>2</w:t>
      </w:r>
      <w:r w:rsidRPr="000657DB">
        <w:rPr>
          <w:rFonts w:cs="Times New Roman"/>
          <w:color w:val="000000" w:themeColor="text1"/>
          <w:szCs w:val="24"/>
        </w:rPr>
        <w:t>.</w:t>
      </w:r>
      <w:r w:rsidRPr="000657DB">
        <w:rPr>
          <w:rFonts w:cs="Times New Roman"/>
          <w:color w:val="000000" w:themeColor="text1"/>
          <w:szCs w:val="24"/>
        </w:rPr>
        <w:tab/>
        <w:t>Simulated sales with a structural break: model with full data</w:t>
      </w:r>
      <w:r w:rsidRPr="000657DB">
        <w:rPr>
          <w:rStyle w:val="FootnoteReference"/>
          <w:rFonts w:cs="Times New Roman"/>
          <w:color w:val="000000" w:themeColor="text1"/>
          <w:szCs w:val="24"/>
        </w:rPr>
        <w:footnoteReference w:id="4"/>
      </w:r>
    </w:p>
    <w:p w14:paraId="150253DB" w14:textId="77777777" w:rsidR="00C22927" w:rsidRPr="000657DB" w:rsidRDefault="00C22927" w:rsidP="00324987">
      <w:pPr>
        <w:spacing w:after="0" w:line="360" w:lineRule="auto"/>
        <w:rPr>
          <w:rFonts w:cs="Times New Roman"/>
          <w:color w:val="000000" w:themeColor="text1"/>
          <w:szCs w:val="24"/>
        </w:rPr>
      </w:pPr>
    </w:p>
    <w:p w14:paraId="1557A5BE" w14:textId="77777777" w:rsidR="00C22927" w:rsidRPr="000657DB" w:rsidRDefault="00293961" w:rsidP="00293961">
      <w:pPr>
        <w:spacing w:after="0" w:line="360" w:lineRule="auto"/>
        <w:jc w:val="center"/>
        <w:rPr>
          <w:rFonts w:cs="Times New Roman"/>
          <w:color w:val="000000" w:themeColor="text1"/>
          <w:szCs w:val="24"/>
        </w:rPr>
      </w:pPr>
      <w:r w:rsidRPr="000657DB">
        <w:rPr>
          <w:rFonts w:cs="Times New Roman"/>
          <w:noProof/>
          <w:color w:val="000000" w:themeColor="text1"/>
          <w:szCs w:val="24"/>
          <w:lang w:eastAsia="en-GB"/>
        </w:rPr>
        <mc:AlternateContent>
          <mc:Choice Requires="wps">
            <w:drawing>
              <wp:anchor distT="0" distB="0" distL="114300" distR="114300" simplePos="0" relativeHeight="251744256" behindDoc="0" locked="0" layoutInCell="1" allowOverlap="1" wp14:anchorId="74C60A0D" wp14:editId="6C7C92D3">
                <wp:simplePos x="0" y="0"/>
                <wp:positionH relativeFrom="column">
                  <wp:posOffset>409575</wp:posOffset>
                </wp:positionH>
                <wp:positionV relativeFrom="paragraph">
                  <wp:posOffset>101600</wp:posOffset>
                </wp:positionV>
                <wp:extent cx="1296670" cy="1921510"/>
                <wp:effectExtent l="0" t="0" r="17780" b="21590"/>
                <wp:wrapNone/>
                <wp:docPr id="10" name="Rectangle 10"/>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323CBA82" id="Rectangle 10" o:spid="_x0000_s1026" style="position:absolute;margin-left:32.25pt;margin-top:8pt;width:102.1pt;height:151.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" fillcolor="#5b9bd5" strokecolor="#1f4d78 [1604]" strokeweight="1pt">
                <v:fill opacity="8481f"/>
              </v:rect>
            </w:pict>
          </mc:Fallback>
        </mc:AlternateContent>
      </w:r>
      <w:r w:rsidRPr="000657DB">
        <w:rPr>
          <w:rFonts w:cs="Times New Roman"/>
          <w:noProof/>
          <w:color w:val="000000" w:themeColor="text1"/>
          <w:szCs w:val="24"/>
          <w:lang w:eastAsia="en-GB"/>
        </w:rPr>
        <mc:AlternateContent>
          <mc:Choice Requires="wps">
            <w:drawing>
              <wp:anchor distT="0" distB="0" distL="114300" distR="114300" simplePos="0" relativeHeight="251747328" behindDoc="0" locked="0" layoutInCell="1" allowOverlap="1" wp14:anchorId="02199D78" wp14:editId="2BBABEF7">
                <wp:simplePos x="0" y="0"/>
                <wp:positionH relativeFrom="column">
                  <wp:posOffset>1707515</wp:posOffset>
                </wp:positionH>
                <wp:positionV relativeFrom="paragraph">
                  <wp:posOffset>107315</wp:posOffset>
                </wp:positionV>
                <wp:extent cx="1350645" cy="1927225"/>
                <wp:effectExtent l="0" t="0" r="20955" b="15875"/>
                <wp:wrapNone/>
                <wp:docPr id="43" name="Rectangle 43"/>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62B79098" id="Rectangle 43" o:spid="_x0000_s1026" style="position:absolute;margin-left:134.45pt;margin-top:8.45pt;width:106.35pt;height:151.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" fillcolor="#a8d08d [1945]" strokecolor="#1f4d78 [1604]" strokeweight="1pt">
                <v:fill opacity="8481f"/>
              </v:rect>
            </w:pict>
          </mc:Fallback>
        </mc:AlternateContent>
      </w:r>
      <w:r w:rsidRPr="000657DB">
        <w:rPr>
          <w:rFonts w:cs="Times New Roman"/>
          <w:noProof/>
          <w:color w:val="000000" w:themeColor="text1"/>
          <w:szCs w:val="24"/>
          <w:lang w:eastAsia="en-GB"/>
        </w:rPr>
        <mc:AlternateContent>
          <mc:Choice Requires="wps">
            <w:drawing>
              <wp:anchor distT="0" distB="0" distL="114300" distR="114300" simplePos="0" relativeHeight="251746304" behindDoc="0" locked="0" layoutInCell="1" allowOverlap="1" wp14:anchorId="363CD051" wp14:editId="561081F3">
                <wp:simplePos x="0" y="0"/>
                <wp:positionH relativeFrom="column">
                  <wp:posOffset>4430395</wp:posOffset>
                </wp:positionH>
                <wp:positionV relativeFrom="paragraph">
                  <wp:posOffset>107315</wp:posOffset>
                </wp:positionV>
                <wp:extent cx="1423035" cy="1914525"/>
                <wp:effectExtent l="0" t="0" r="24765" b="28575"/>
                <wp:wrapNone/>
                <wp:docPr id="16" name="Rectangle 16"/>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358FCB25" id="Rectangle 16" o:spid="_x0000_s1026" style="position:absolute;margin-left:348.85pt;margin-top:8.45pt;width:112.05pt;height:150.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" fillcolor="#c00000" strokecolor="#1f4d78 [1604]" strokeweight="1pt">
                <v:fill opacity="8481f"/>
              </v:rect>
            </w:pict>
          </mc:Fallback>
        </mc:AlternateContent>
      </w:r>
      <w:r w:rsidRPr="000657DB">
        <w:rPr>
          <w:rFonts w:cs="Times New Roman"/>
          <w:noProof/>
          <w:color w:val="000000" w:themeColor="text1"/>
          <w:szCs w:val="24"/>
          <w:lang w:eastAsia="en-GB"/>
        </w:rPr>
        <mc:AlternateContent>
          <mc:Choice Requires="wps">
            <w:drawing>
              <wp:anchor distT="0" distB="0" distL="114300" distR="114300" simplePos="0" relativeHeight="251745280" behindDoc="0" locked="0" layoutInCell="1" allowOverlap="1" wp14:anchorId="52562EE7" wp14:editId="4F5235C6">
                <wp:simplePos x="0" y="0"/>
                <wp:positionH relativeFrom="column">
                  <wp:posOffset>3058160</wp:posOffset>
                </wp:positionH>
                <wp:positionV relativeFrom="paragraph">
                  <wp:posOffset>106680</wp:posOffset>
                </wp:positionV>
                <wp:extent cx="1377950" cy="1927225"/>
                <wp:effectExtent l="0" t="0" r="12700" b="15875"/>
                <wp:wrapNone/>
                <wp:docPr id="12" name="Rectangle 12"/>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5EDA867B" id="Rectangle 12" o:spid="_x0000_s1026" style="position:absolute;margin-left:240.8pt;margin-top:8.4pt;width:108.5pt;height:151.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" fillcolor="#ffc000" strokecolor="#1f4d78 [1604]" strokeweight="1pt">
                <v:fill opacity="8481f"/>
              </v:rect>
            </w:pict>
          </mc:Fallback>
        </mc:AlternateContent>
      </w:r>
      <w:r w:rsidRPr="000657DB">
        <w:rPr>
          <w:rFonts w:cs="Times New Roman"/>
          <w:noProof/>
          <w:color w:val="000000" w:themeColor="text1"/>
          <w:szCs w:val="24"/>
          <w:lang w:eastAsia="en-GB"/>
        </w:rPr>
        <w:drawing>
          <wp:inline distT="0" distB="0" distL="0" distR="0" wp14:anchorId="1FE5CF50" wp14:editId="4E4EF67F">
            <wp:extent cx="6276718" cy="244977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93355" cy="2495296"/>
                    </a:xfrm>
                    <a:prstGeom prst="rect">
                      <a:avLst/>
                    </a:prstGeom>
                    <a:noFill/>
                  </pic:spPr>
                </pic:pic>
              </a:graphicData>
            </a:graphic>
          </wp:inline>
        </w:drawing>
      </w:r>
    </w:p>
    <w:p w14:paraId="5E7E31CE" w14:textId="77777777" w:rsidR="00072BB8" w:rsidRPr="000657DB" w:rsidRDefault="00976BD1" w:rsidP="00324987">
      <w:pPr>
        <w:spacing w:after="0" w:line="360" w:lineRule="auto"/>
        <w:jc w:val="center"/>
        <w:rPr>
          <w:rFonts w:cs="Times New Roman"/>
          <w:color w:val="000000" w:themeColor="text1"/>
          <w:szCs w:val="24"/>
        </w:rPr>
      </w:pPr>
      <w:r w:rsidRPr="000657DB">
        <w:rPr>
          <w:rFonts w:cs="Times New Roman"/>
          <w:color w:val="000000" w:themeColor="text1"/>
          <w:szCs w:val="24"/>
        </w:rPr>
        <w:t xml:space="preserve"> </w:t>
      </w:r>
    </w:p>
    <w:p w14:paraId="2A498620" w14:textId="77777777" w:rsidR="00E00C53" w:rsidRPr="000657DB" w:rsidRDefault="00E00C53" w:rsidP="00A02555">
      <w:pPr>
        <w:spacing w:after="0" w:line="360" w:lineRule="auto"/>
        <w:ind w:firstLine="720"/>
        <w:rPr>
          <w:rFonts w:cs="Times New Roman"/>
          <w:noProof/>
          <w:color w:val="000000" w:themeColor="text1"/>
          <w:szCs w:val="24"/>
        </w:rPr>
      </w:pPr>
    </w:p>
    <w:p w14:paraId="61AB4EBE" w14:textId="77777777" w:rsidR="00E254A5" w:rsidRPr="000657DB" w:rsidRDefault="00083594" w:rsidP="00A02555">
      <w:pPr>
        <w:spacing w:after="0" w:line="360" w:lineRule="auto"/>
        <w:ind w:firstLine="720"/>
        <w:rPr>
          <w:rFonts w:cs="Times New Roman"/>
          <w:noProof/>
          <w:color w:val="000000" w:themeColor="text1"/>
          <w:szCs w:val="24"/>
        </w:rPr>
      </w:pPr>
      <w:r w:rsidRPr="000657DB">
        <w:rPr>
          <w:rFonts w:cs="Times New Roman"/>
          <w:noProof/>
          <w:color w:val="000000" w:themeColor="text1"/>
          <w:szCs w:val="24"/>
        </w:rPr>
        <w:t>Table 1.</w:t>
      </w:r>
      <w:r w:rsidRPr="000657DB">
        <w:rPr>
          <w:rFonts w:cs="Times New Roman"/>
          <w:noProof/>
          <w:color w:val="000000" w:themeColor="text1"/>
          <w:szCs w:val="24"/>
        </w:rPr>
        <w:tab/>
        <w:t xml:space="preserve">The forecasting performance </w:t>
      </w:r>
      <w:r w:rsidR="0006762C" w:rsidRPr="000657DB">
        <w:rPr>
          <w:rFonts w:cs="Times New Roman"/>
          <w:noProof/>
          <w:color w:val="000000" w:themeColor="text1"/>
          <w:szCs w:val="24"/>
        </w:rPr>
        <w:t>of</w:t>
      </w:r>
      <w:r w:rsidRPr="000657DB">
        <w:rPr>
          <w:rFonts w:cs="Times New Roman"/>
          <w:noProof/>
          <w:color w:val="000000" w:themeColor="text1"/>
          <w:szCs w:val="24"/>
        </w:rPr>
        <w:t xml:space="preserve"> </w:t>
      </w:r>
      <w:r w:rsidR="0006762C" w:rsidRPr="000657DB">
        <w:rPr>
          <w:rFonts w:cs="Times New Roman"/>
          <w:noProof/>
          <w:color w:val="000000" w:themeColor="text1"/>
          <w:szCs w:val="24"/>
        </w:rPr>
        <w:t>different models in the simulation</w:t>
      </w:r>
    </w:p>
    <w:p w14:paraId="03F8B60E" w14:textId="77777777" w:rsidR="008C6F64" w:rsidRPr="000657DB" w:rsidRDefault="00040585" w:rsidP="00324987">
      <w:pPr>
        <w:spacing w:after="0" w:line="360" w:lineRule="auto"/>
        <w:rPr>
          <w:rFonts w:cs="Times New Roman"/>
          <w:noProof/>
          <w:color w:val="000000" w:themeColor="text1"/>
          <w:szCs w:val="24"/>
        </w:rPr>
      </w:pPr>
      <w:r w:rsidRPr="000657DB">
        <w:rPr>
          <w:rFonts w:cs="Times New Roman"/>
          <w:noProof/>
          <w:color w:val="000000" w:themeColor="text1"/>
          <w:szCs w:val="24"/>
        </w:rPr>
        <w:t xml:space="preserve"> </w:t>
      </w:r>
    </w:p>
    <w:tbl>
      <w:tblPr>
        <w:tblStyle w:val="ListTable1Light1"/>
        <w:tblW w:w="6599" w:type="dxa"/>
        <w:jc w:val="center"/>
        <w:tblLook w:val="04A0" w:firstRow="1" w:lastRow="0" w:firstColumn="1" w:lastColumn="0" w:noHBand="0" w:noVBand="1"/>
      </w:tblPr>
      <w:tblGrid>
        <w:gridCol w:w="3261"/>
        <w:gridCol w:w="705"/>
        <w:gridCol w:w="686"/>
        <w:gridCol w:w="970"/>
        <w:gridCol w:w="977"/>
      </w:tblGrid>
      <w:tr w:rsidR="008C6F64" w:rsidRPr="000657DB" w14:paraId="10B08138" w14:textId="77777777" w:rsidTr="00CB0D0E">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14:paraId="776CE131" w14:textId="77777777" w:rsidR="008C6F64" w:rsidRPr="000657DB" w:rsidRDefault="008C6F64" w:rsidP="002A48E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Model</w:t>
            </w:r>
          </w:p>
        </w:tc>
        <w:tc>
          <w:tcPr>
            <w:tcW w:w="705" w:type="dxa"/>
            <w:shd w:val="clear" w:color="auto" w:fill="auto"/>
            <w:hideMark/>
          </w:tcPr>
          <w:p w14:paraId="27081827" w14:textId="77777777" w:rsidR="008C6F64" w:rsidRPr="000657DB" w:rsidRDefault="008C6F64" w:rsidP="002A48E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MAE</w:t>
            </w:r>
          </w:p>
        </w:tc>
        <w:tc>
          <w:tcPr>
            <w:tcW w:w="686" w:type="dxa"/>
            <w:shd w:val="clear" w:color="auto" w:fill="auto"/>
            <w:hideMark/>
          </w:tcPr>
          <w:p w14:paraId="7C9353AD" w14:textId="77777777" w:rsidR="008C6F64" w:rsidRPr="000657DB" w:rsidRDefault="008C6F64" w:rsidP="002A48E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MSE</w:t>
            </w:r>
          </w:p>
        </w:tc>
        <w:tc>
          <w:tcPr>
            <w:tcW w:w="970" w:type="dxa"/>
            <w:shd w:val="clear" w:color="auto" w:fill="auto"/>
            <w:hideMark/>
          </w:tcPr>
          <w:p w14:paraId="3AFE06F0" w14:textId="77777777" w:rsidR="008C6F64" w:rsidRPr="000657DB" w:rsidRDefault="008C6F64" w:rsidP="002A48E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MAPE</w:t>
            </w:r>
          </w:p>
        </w:tc>
        <w:tc>
          <w:tcPr>
            <w:tcW w:w="977" w:type="dxa"/>
            <w:shd w:val="clear" w:color="auto" w:fill="auto"/>
            <w:hideMark/>
          </w:tcPr>
          <w:p w14:paraId="3E5CFF07" w14:textId="77777777" w:rsidR="008C6F64" w:rsidRPr="000657DB" w:rsidRDefault="008C6F64" w:rsidP="002A48E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SMAPE</w:t>
            </w:r>
          </w:p>
        </w:tc>
      </w:tr>
      <w:tr w:rsidR="002A48ED" w:rsidRPr="000657DB" w14:paraId="4CC44D7B" w14:textId="77777777" w:rsidTr="00CB0D0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14:paraId="5E59F45E" w14:textId="77777777" w:rsidR="002A48ED" w:rsidRPr="000657DB" w:rsidRDefault="002A48ED" w:rsidP="002A48E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Model with post-break data</w:t>
            </w:r>
          </w:p>
        </w:tc>
        <w:tc>
          <w:tcPr>
            <w:tcW w:w="705" w:type="dxa"/>
            <w:shd w:val="clear" w:color="auto" w:fill="auto"/>
            <w:hideMark/>
          </w:tcPr>
          <w:p w14:paraId="3C00AEBD" w14:textId="77777777" w:rsidR="002A48ED" w:rsidRPr="000657DB"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w:t>
            </w:r>
          </w:p>
        </w:tc>
        <w:tc>
          <w:tcPr>
            <w:tcW w:w="686" w:type="dxa"/>
            <w:shd w:val="clear" w:color="auto" w:fill="auto"/>
            <w:hideMark/>
          </w:tcPr>
          <w:p w14:paraId="013C546B" w14:textId="77777777" w:rsidR="002A48ED" w:rsidRPr="000657DB" w:rsidRDefault="002A48ED" w:rsidP="002A48ED">
            <w:pPr>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0657DB">
              <w:rPr>
                <w:color w:val="000000" w:themeColor="text1"/>
              </w:rPr>
              <w:t>0.18</w:t>
            </w:r>
          </w:p>
        </w:tc>
        <w:tc>
          <w:tcPr>
            <w:tcW w:w="970" w:type="dxa"/>
            <w:shd w:val="clear" w:color="auto" w:fill="auto"/>
            <w:hideMark/>
          </w:tcPr>
          <w:p w14:paraId="027F327D" w14:textId="77777777" w:rsidR="002A48ED" w:rsidRPr="000657DB"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5.0%</w:t>
            </w:r>
          </w:p>
        </w:tc>
        <w:tc>
          <w:tcPr>
            <w:tcW w:w="977" w:type="dxa"/>
            <w:shd w:val="clear" w:color="auto" w:fill="auto"/>
            <w:hideMark/>
          </w:tcPr>
          <w:p w14:paraId="64C09FEE" w14:textId="77777777" w:rsidR="002A48ED" w:rsidRPr="000657DB"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4.3%</w:t>
            </w:r>
          </w:p>
        </w:tc>
      </w:tr>
      <w:tr w:rsidR="002A48ED" w:rsidRPr="000657DB" w14:paraId="07AE60B0" w14:textId="77777777" w:rsidTr="00CB0D0E">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14:paraId="21DD3503" w14:textId="77777777" w:rsidR="002A48ED" w:rsidRPr="000657DB" w:rsidRDefault="002A48ED" w:rsidP="002A48E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Model with full data</w:t>
            </w:r>
          </w:p>
        </w:tc>
        <w:tc>
          <w:tcPr>
            <w:tcW w:w="705" w:type="dxa"/>
            <w:shd w:val="clear" w:color="auto" w:fill="auto"/>
            <w:hideMark/>
          </w:tcPr>
          <w:p w14:paraId="3E4778F3" w14:textId="77777777" w:rsidR="002A48ED" w:rsidRPr="000657DB"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w:t>
            </w:r>
          </w:p>
        </w:tc>
        <w:tc>
          <w:tcPr>
            <w:tcW w:w="686" w:type="dxa"/>
            <w:shd w:val="clear" w:color="auto" w:fill="auto"/>
            <w:hideMark/>
          </w:tcPr>
          <w:p w14:paraId="56F7D958" w14:textId="77777777" w:rsidR="002A48ED" w:rsidRPr="000657DB" w:rsidRDefault="002A48ED" w:rsidP="002A48ED">
            <w:pPr>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0657DB">
              <w:rPr>
                <w:color w:val="000000" w:themeColor="text1"/>
              </w:rPr>
              <w:t>0.52</w:t>
            </w:r>
          </w:p>
        </w:tc>
        <w:tc>
          <w:tcPr>
            <w:tcW w:w="970" w:type="dxa"/>
            <w:shd w:val="clear" w:color="auto" w:fill="auto"/>
            <w:hideMark/>
          </w:tcPr>
          <w:p w14:paraId="7D59E15A" w14:textId="77777777" w:rsidR="002A48ED" w:rsidRPr="000657DB"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12.2%</w:t>
            </w:r>
          </w:p>
        </w:tc>
        <w:tc>
          <w:tcPr>
            <w:tcW w:w="977" w:type="dxa"/>
            <w:shd w:val="clear" w:color="auto" w:fill="auto"/>
            <w:hideMark/>
          </w:tcPr>
          <w:p w14:paraId="7C273878" w14:textId="77777777" w:rsidR="002A48ED" w:rsidRPr="000657DB"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11.5%</w:t>
            </w:r>
          </w:p>
        </w:tc>
      </w:tr>
      <w:tr w:rsidR="002A48ED" w:rsidRPr="000657DB" w14:paraId="234254A5" w14:textId="77777777" w:rsidTr="00CB0D0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14:paraId="47BFF49D" w14:textId="77777777" w:rsidR="002A48ED" w:rsidRPr="000657DB" w:rsidRDefault="002A48ED" w:rsidP="002A48E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 xml:space="preserve">Model with </w:t>
            </w:r>
            <w:r w:rsidR="00223E45" w:rsidRPr="000657DB">
              <w:rPr>
                <w:rFonts w:eastAsia="Times New Roman" w:cs="Times New Roman"/>
                <w:b w:val="0"/>
                <w:color w:val="000000" w:themeColor="text1"/>
                <w:sz w:val="22"/>
              </w:rPr>
              <w:t>full data, with IC</w:t>
            </w:r>
          </w:p>
        </w:tc>
        <w:tc>
          <w:tcPr>
            <w:tcW w:w="705" w:type="dxa"/>
            <w:shd w:val="clear" w:color="auto" w:fill="auto"/>
            <w:hideMark/>
          </w:tcPr>
          <w:p w14:paraId="2A17F91D" w14:textId="77777777" w:rsidR="002A48ED" w:rsidRPr="000657DB"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w:t>
            </w:r>
          </w:p>
        </w:tc>
        <w:tc>
          <w:tcPr>
            <w:tcW w:w="686" w:type="dxa"/>
            <w:shd w:val="clear" w:color="auto" w:fill="auto"/>
            <w:hideMark/>
          </w:tcPr>
          <w:p w14:paraId="74BC8B59" w14:textId="77777777" w:rsidR="002A48ED" w:rsidRPr="000657DB" w:rsidRDefault="002A48ED" w:rsidP="002A48ED">
            <w:pPr>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0657DB">
              <w:rPr>
                <w:color w:val="000000" w:themeColor="text1"/>
              </w:rPr>
              <w:t>0.01</w:t>
            </w:r>
          </w:p>
        </w:tc>
        <w:tc>
          <w:tcPr>
            <w:tcW w:w="970" w:type="dxa"/>
            <w:shd w:val="clear" w:color="auto" w:fill="auto"/>
            <w:hideMark/>
          </w:tcPr>
          <w:p w14:paraId="003ACFEB" w14:textId="77777777" w:rsidR="002A48ED" w:rsidRPr="000657DB"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1.7%</w:t>
            </w:r>
          </w:p>
        </w:tc>
        <w:tc>
          <w:tcPr>
            <w:tcW w:w="977" w:type="dxa"/>
            <w:shd w:val="clear" w:color="auto" w:fill="auto"/>
            <w:hideMark/>
          </w:tcPr>
          <w:p w14:paraId="6B472423" w14:textId="77777777" w:rsidR="002A48ED" w:rsidRPr="000657DB"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1.8%</w:t>
            </w:r>
          </w:p>
        </w:tc>
      </w:tr>
      <w:tr w:rsidR="002A48ED" w:rsidRPr="000657DB" w14:paraId="345282C9" w14:textId="77777777" w:rsidTr="00CB0D0E">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14:paraId="42B5FE74" w14:textId="77777777" w:rsidR="002A48ED" w:rsidRPr="000657DB" w:rsidRDefault="002A48ED" w:rsidP="002A48E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 xml:space="preserve">Model with </w:t>
            </w:r>
            <w:r w:rsidR="00223E45" w:rsidRPr="000657DB">
              <w:rPr>
                <w:rFonts w:eastAsia="Times New Roman" w:cs="Times New Roman"/>
                <w:b w:val="0"/>
                <w:color w:val="000000" w:themeColor="text1"/>
                <w:sz w:val="22"/>
              </w:rPr>
              <w:t>full data, with EWC</w:t>
            </w:r>
          </w:p>
        </w:tc>
        <w:tc>
          <w:tcPr>
            <w:tcW w:w="705" w:type="dxa"/>
            <w:shd w:val="clear" w:color="auto" w:fill="auto"/>
            <w:hideMark/>
          </w:tcPr>
          <w:p w14:paraId="5AEF910A" w14:textId="77777777" w:rsidR="002A48ED" w:rsidRPr="000657DB"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w:t>
            </w:r>
          </w:p>
        </w:tc>
        <w:tc>
          <w:tcPr>
            <w:tcW w:w="686" w:type="dxa"/>
            <w:shd w:val="clear" w:color="auto" w:fill="auto"/>
            <w:hideMark/>
          </w:tcPr>
          <w:p w14:paraId="339C11DD" w14:textId="77777777" w:rsidR="002A48ED" w:rsidRPr="000657DB" w:rsidRDefault="002A48ED" w:rsidP="002A48ED">
            <w:pPr>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0657DB">
              <w:rPr>
                <w:color w:val="000000" w:themeColor="text1"/>
              </w:rPr>
              <w:t>0.43</w:t>
            </w:r>
          </w:p>
        </w:tc>
        <w:tc>
          <w:tcPr>
            <w:tcW w:w="970" w:type="dxa"/>
            <w:shd w:val="clear" w:color="auto" w:fill="auto"/>
            <w:hideMark/>
          </w:tcPr>
          <w:p w14:paraId="05660DFA" w14:textId="77777777" w:rsidR="002A48ED" w:rsidRPr="000657DB"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11.0%</w:t>
            </w:r>
          </w:p>
        </w:tc>
        <w:tc>
          <w:tcPr>
            <w:tcW w:w="977" w:type="dxa"/>
            <w:shd w:val="clear" w:color="auto" w:fill="auto"/>
            <w:hideMark/>
          </w:tcPr>
          <w:p w14:paraId="3732D642" w14:textId="77777777" w:rsidR="002A48ED" w:rsidRPr="000657DB"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10.5%</w:t>
            </w:r>
          </w:p>
        </w:tc>
      </w:tr>
    </w:tbl>
    <w:p w14:paraId="5C702692" w14:textId="77777777" w:rsidR="00137966" w:rsidRPr="000657DB" w:rsidRDefault="00137966" w:rsidP="00324987">
      <w:pPr>
        <w:spacing w:after="0" w:line="360" w:lineRule="auto"/>
        <w:rPr>
          <w:rFonts w:cs="Times New Roman"/>
          <w:noProof/>
          <w:color w:val="000000" w:themeColor="text1"/>
          <w:szCs w:val="24"/>
        </w:rPr>
      </w:pPr>
    </w:p>
    <w:p w14:paraId="558488CD" w14:textId="77777777" w:rsidR="002A48ED" w:rsidRPr="000657DB" w:rsidRDefault="002A48ED" w:rsidP="00324987">
      <w:pPr>
        <w:spacing w:after="0" w:line="360" w:lineRule="auto"/>
        <w:rPr>
          <w:rFonts w:cs="Times New Roman"/>
          <w:noProof/>
          <w:color w:val="000000" w:themeColor="text1"/>
          <w:szCs w:val="24"/>
        </w:rPr>
      </w:pPr>
    </w:p>
    <w:p w14:paraId="5881118A" w14:textId="77777777" w:rsidR="002A48ED" w:rsidRPr="000657DB" w:rsidRDefault="002A48ED" w:rsidP="00324987">
      <w:pPr>
        <w:spacing w:after="0" w:line="360" w:lineRule="auto"/>
        <w:rPr>
          <w:rFonts w:cs="Times New Roman"/>
          <w:noProof/>
          <w:color w:val="000000" w:themeColor="text1"/>
          <w:szCs w:val="24"/>
        </w:rPr>
      </w:pPr>
    </w:p>
    <w:p w14:paraId="6A8AB8A4" w14:textId="77777777" w:rsidR="00137966" w:rsidRPr="000657DB" w:rsidRDefault="00137966" w:rsidP="00324987">
      <w:pPr>
        <w:spacing w:after="0" w:line="360" w:lineRule="auto"/>
        <w:rPr>
          <w:rFonts w:cs="Times New Roman"/>
          <w:noProof/>
          <w:color w:val="000000" w:themeColor="text1"/>
          <w:szCs w:val="24"/>
        </w:rPr>
      </w:pPr>
    </w:p>
    <w:p w14:paraId="66DA5FCA" w14:textId="77777777" w:rsidR="00A12BCC" w:rsidRPr="000657DB" w:rsidRDefault="00242375" w:rsidP="005831CA">
      <w:pPr>
        <w:pStyle w:val="ListParagraph"/>
        <w:numPr>
          <w:ilvl w:val="0"/>
          <w:numId w:val="39"/>
        </w:numPr>
        <w:spacing w:after="0" w:line="360" w:lineRule="auto"/>
        <w:ind w:hanging="720"/>
        <w:rPr>
          <w:rFonts w:cs="Times New Roman"/>
          <w:color w:val="000000" w:themeColor="text1"/>
          <w:szCs w:val="24"/>
        </w:rPr>
      </w:pPr>
      <w:r w:rsidRPr="000657DB">
        <w:rPr>
          <w:rFonts w:cs="Times New Roman"/>
          <w:b/>
          <w:color w:val="000000" w:themeColor="text1"/>
          <w:szCs w:val="24"/>
        </w:rPr>
        <w:t>Dealing with structural breaks</w:t>
      </w:r>
    </w:p>
    <w:p w14:paraId="6299BE05" w14:textId="77777777" w:rsidR="002552DA" w:rsidRPr="000657DB" w:rsidRDefault="00EC5605" w:rsidP="005831CA">
      <w:pPr>
        <w:spacing w:after="0" w:line="360" w:lineRule="auto"/>
        <w:rPr>
          <w:rFonts w:cs="Times New Roman"/>
          <w:color w:val="000000" w:themeColor="text1"/>
          <w:szCs w:val="24"/>
        </w:rPr>
      </w:pPr>
      <w:r w:rsidRPr="000657DB">
        <w:rPr>
          <w:rFonts w:cs="Times New Roman"/>
          <w:color w:val="000000" w:themeColor="text1"/>
          <w:szCs w:val="24"/>
        </w:rPr>
        <w:t xml:space="preserve"> </w:t>
      </w:r>
    </w:p>
    <w:p w14:paraId="3F1BA666" w14:textId="77777777" w:rsidR="00EC5605" w:rsidRPr="000657DB" w:rsidRDefault="001104A3" w:rsidP="005831CA">
      <w:pPr>
        <w:spacing w:after="0" w:line="360" w:lineRule="auto"/>
        <w:rPr>
          <w:rFonts w:cs="Times New Roman"/>
          <w:color w:val="000000" w:themeColor="text1"/>
          <w:szCs w:val="24"/>
        </w:rPr>
      </w:pPr>
      <w:r w:rsidRPr="000657DB">
        <w:rPr>
          <w:rFonts w:cs="Times New Roman"/>
          <w:color w:val="000000" w:themeColor="text1"/>
          <w:szCs w:val="24"/>
        </w:rPr>
        <w:t xml:space="preserve">In this study, we propose effective forecasting models for retailer product sales at SKU level by taking into account the impact </w:t>
      </w:r>
      <w:r w:rsidR="00CA1867" w:rsidRPr="000657DB">
        <w:rPr>
          <w:rFonts w:cs="Times New Roman"/>
          <w:color w:val="000000" w:themeColor="text1"/>
          <w:szCs w:val="24"/>
        </w:rPr>
        <w:t>of structural breaks.</w:t>
      </w:r>
      <w:r w:rsidR="00F64778" w:rsidRPr="000657DB">
        <w:rPr>
          <w:rFonts w:cs="Times New Roman"/>
          <w:color w:val="000000" w:themeColor="text1"/>
          <w:szCs w:val="24"/>
        </w:rPr>
        <w:t xml:space="preserve"> </w:t>
      </w:r>
      <w:r w:rsidR="006C7B12" w:rsidRPr="000657DB">
        <w:rPr>
          <w:rFonts w:cs="Times New Roman"/>
          <w:color w:val="000000" w:themeColor="text1"/>
          <w:szCs w:val="24"/>
        </w:rPr>
        <w:t xml:space="preserve">In this section, we introduce </w:t>
      </w:r>
      <w:r w:rsidR="0062596D" w:rsidRPr="000657DB">
        <w:rPr>
          <w:rFonts w:cs="Times New Roman"/>
          <w:color w:val="000000" w:themeColor="text1"/>
          <w:szCs w:val="24"/>
        </w:rPr>
        <w:t>the</w:t>
      </w:r>
      <w:r w:rsidR="00947F0D" w:rsidRPr="000657DB">
        <w:rPr>
          <w:rFonts w:cs="Times New Roman"/>
          <w:color w:val="000000" w:themeColor="text1"/>
          <w:szCs w:val="24"/>
        </w:rPr>
        <w:t xml:space="preserve"> </w:t>
      </w:r>
      <w:r w:rsidR="0062596D" w:rsidRPr="000657DB">
        <w:rPr>
          <w:rFonts w:cs="Times New Roman"/>
          <w:color w:val="000000" w:themeColor="text1"/>
          <w:szCs w:val="24"/>
        </w:rPr>
        <w:t>Intercept Correction (IC) method and the Estimatio</w:t>
      </w:r>
      <w:r w:rsidR="006C7B12" w:rsidRPr="000657DB">
        <w:rPr>
          <w:rFonts w:cs="Times New Roman"/>
          <w:color w:val="000000" w:themeColor="text1"/>
          <w:szCs w:val="24"/>
        </w:rPr>
        <w:t>n Window Combining (EWC) method which are incorporated into one of the stages in our proposed method</w:t>
      </w:r>
      <w:r w:rsidR="00C14B2F" w:rsidRPr="000657DB">
        <w:rPr>
          <w:rFonts w:cs="Times New Roman"/>
          <w:color w:val="000000" w:themeColor="text1"/>
          <w:szCs w:val="24"/>
        </w:rPr>
        <w:t>.</w:t>
      </w:r>
    </w:p>
    <w:p w14:paraId="22CB7611" w14:textId="77777777" w:rsidR="002552DA" w:rsidRPr="000657DB" w:rsidRDefault="002552DA" w:rsidP="005831CA">
      <w:pPr>
        <w:spacing w:after="0" w:line="360" w:lineRule="auto"/>
        <w:rPr>
          <w:rFonts w:cs="Times New Roman"/>
          <w:color w:val="000000" w:themeColor="text1"/>
          <w:szCs w:val="24"/>
        </w:rPr>
      </w:pPr>
    </w:p>
    <w:p w14:paraId="727D29F0" w14:textId="77777777" w:rsidR="00E9092F" w:rsidRPr="000657DB" w:rsidRDefault="005831CA" w:rsidP="005831CA">
      <w:pPr>
        <w:spacing w:after="0" w:line="360" w:lineRule="auto"/>
        <w:rPr>
          <w:rFonts w:cs="Times New Roman"/>
          <w:color w:val="000000" w:themeColor="text1"/>
          <w:szCs w:val="24"/>
        </w:rPr>
      </w:pPr>
      <w:r w:rsidRPr="000657DB">
        <w:rPr>
          <w:rFonts w:cs="Times New Roman"/>
          <w:color w:val="000000" w:themeColor="text1"/>
          <w:szCs w:val="24"/>
        </w:rPr>
        <w:lastRenderedPageBreak/>
        <w:t>4.1</w:t>
      </w:r>
      <w:r w:rsidRPr="000657DB">
        <w:rPr>
          <w:rFonts w:cs="Times New Roman"/>
          <w:color w:val="000000" w:themeColor="text1"/>
          <w:szCs w:val="24"/>
        </w:rPr>
        <w:tab/>
      </w:r>
      <w:r w:rsidR="00BC5F3F" w:rsidRPr="000657DB">
        <w:rPr>
          <w:rFonts w:cs="Times New Roman"/>
          <w:color w:val="000000" w:themeColor="text1"/>
          <w:szCs w:val="24"/>
        </w:rPr>
        <w:t>The Intercept C</w:t>
      </w:r>
      <w:r w:rsidR="00901FD8" w:rsidRPr="000657DB">
        <w:rPr>
          <w:rFonts w:cs="Times New Roman"/>
          <w:color w:val="000000" w:themeColor="text1"/>
          <w:szCs w:val="24"/>
        </w:rPr>
        <w:t>orrection</w:t>
      </w:r>
      <w:r w:rsidR="00BC5F3F" w:rsidRPr="000657DB">
        <w:rPr>
          <w:rFonts w:cs="Times New Roman"/>
          <w:color w:val="000000" w:themeColor="text1"/>
          <w:szCs w:val="24"/>
        </w:rPr>
        <w:t xml:space="preserve"> method</w:t>
      </w:r>
    </w:p>
    <w:p w14:paraId="46BECC21" w14:textId="77777777" w:rsidR="001412F6" w:rsidRPr="000657DB" w:rsidRDefault="001412F6" w:rsidP="00324987">
      <w:pPr>
        <w:spacing w:after="0" w:line="360" w:lineRule="auto"/>
        <w:rPr>
          <w:rFonts w:cs="Times New Roman"/>
          <w:b/>
          <w:color w:val="000000" w:themeColor="text1"/>
          <w:szCs w:val="24"/>
        </w:rPr>
      </w:pPr>
    </w:p>
    <w:p w14:paraId="20A9F637" w14:textId="639CAF9F" w:rsidR="00E9092F" w:rsidRPr="000657DB" w:rsidRDefault="0017429A" w:rsidP="00324987">
      <w:pPr>
        <w:spacing w:after="0" w:line="360" w:lineRule="auto"/>
        <w:rPr>
          <w:rFonts w:cs="Times New Roman"/>
          <w:color w:val="000000" w:themeColor="text1"/>
          <w:szCs w:val="24"/>
        </w:rPr>
      </w:pPr>
      <w:r w:rsidRPr="000657DB">
        <w:rPr>
          <w:rFonts w:cs="Times New Roman"/>
          <w:color w:val="000000" w:themeColor="text1"/>
          <w:szCs w:val="24"/>
        </w:rPr>
        <w:t xml:space="preserve">The </w:t>
      </w:r>
      <w:r w:rsidR="000853B0" w:rsidRPr="000657DB">
        <w:rPr>
          <w:rFonts w:cs="Times New Roman"/>
          <w:color w:val="000000" w:themeColor="text1"/>
          <w:szCs w:val="24"/>
        </w:rPr>
        <w:t>IC</w:t>
      </w:r>
      <w:r w:rsidRPr="000657DB">
        <w:rPr>
          <w:rFonts w:cs="Times New Roman"/>
          <w:color w:val="000000" w:themeColor="text1"/>
          <w:szCs w:val="24"/>
        </w:rPr>
        <w:t xml:space="preserve"> method</w:t>
      </w:r>
      <w:r w:rsidR="0097285A" w:rsidRPr="000657DB">
        <w:rPr>
          <w:rFonts w:cs="Times New Roman"/>
          <w:color w:val="000000" w:themeColor="text1"/>
          <w:szCs w:val="24"/>
        </w:rPr>
        <w:t xml:space="preserve"> </w:t>
      </w:r>
      <w:r w:rsidR="006125A6" w:rsidRPr="000657DB">
        <w:rPr>
          <w:rFonts w:cs="Times New Roman"/>
          <w:color w:val="000000" w:themeColor="text1"/>
          <w:szCs w:val="24"/>
        </w:rPr>
        <w:t>suggests</w:t>
      </w:r>
      <w:r w:rsidR="00C57F3C" w:rsidRPr="000657DB">
        <w:rPr>
          <w:rFonts w:cs="Times New Roman"/>
          <w:color w:val="000000" w:themeColor="text1"/>
          <w:szCs w:val="24"/>
        </w:rPr>
        <w:t xml:space="preserve"> </w:t>
      </w:r>
      <w:r w:rsidR="006125A6" w:rsidRPr="000657DB">
        <w:rPr>
          <w:rFonts w:cs="Times New Roman"/>
          <w:color w:val="000000" w:themeColor="text1"/>
          <w:szCs w:val="24"/>
        </w:rPr>
        <w:t xml:space="preserve">using </w:t>
      </w:r>
      <w:r w:rsidR="00C57F3C" w:rsidRPr="000657DB">
        <w:rPr>
          <w:rFonts w:cs="Times New Roman"/>
          <w:color w:val="000000" w:themeColor="text1"/>
          <w:szCs w:val="24"/>
        </w:rPr>
        <w:t xml:space="preserve">conventional models to generate forecasts but specify non-zero values for the model’s errors in the forecasting period </w:t>
      </w:r>
      <w:r w:rsidR="00C57F3C" w:rsidRPr="000657DB">
        <w:rPr>
          <w:rFonts w:cs="Times New Roman"/>
          <w:color w:val="000000" w:themeColor="text1"/>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00C57F3C" w:rsidRPr="000657DB">
        <w:rPr>
          <w:rFonts w:cs="Times New Roman"/>
          <w:color w:val="000000" w:themeColor="text1"/>
          <w:szCs w:val="24"/>
        </w:rPr>
        <w:instrText xml:space="preserve"> ADDIN EN.CITE </w:instrText>
      </w:r>
      <w:r w:rsidR="00C57F3C" w:rsidRPr="000657DB">
        <w:rPr>
          <w:rFonts w:cs="Times New Roman"/>
          <w:color w:val="000000" w:themeColor="text1"/>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00C57F3C" w:rsidRPr="000657DB">
        <w:rPr>
          <w:rFonts w:cs="Times New Roman"/>
          <w:color w:val="000000" w:themeColor="text1"/>
          <w:szCs w:val="24"/>
        </w:rPr>
        <w:instrText xml:space="preserve"> ADDIN EN.CITE.DATA </w:instrText>
      </w:r>
      <w:r w:rsidR="00C57F3C" w:rsidRPr="000657DB">
        <w:rPr>
          <w:rFonts w:cs="Times New Roman"/>
          <w:color w:val="000000" w:themeColor="text1"/>
          <w:szCs w:val="24"/>
        </w:rPr>
      </w:r>
      <w:r w:rsidR="00C57F3C" w:rsidRPr="000657DB">
        <w:rPr>
          <w:rFonts w:cs="Times New Roman"/>
          <w:color w:val="000000" w:themeColor="text1"/>
          <w:szCs w:val="24"/>
        </w:rPr>
        <w:fldChar w:fldCharType="end"/>
      </w:r>
      <w:r w:rsidR="00C57F3C" w:rsidRPr="000657DB">
        <w:rPr>
          <w:rFonts w:cs="Times New Roman"/>
          <w:color w:val="000000" w:themeColor="text1"/>
          <w:szCs w:val="24"/>
        </w:rPr>
      </w:r>
      <w:r w:rsidR="00C57F3C" w:rsidRPr="000657DB">
        <w:rPr>
          <w:rFonts w:cs="Times New Roman"/>
          <w:color w:val="000000" w:themeColor="text1"/>
          <w:szCs w:val="24"/>
        </w:rPr>
        <w:fldChar w:fldCharType="separate"/>
      </w:r>
      <w:r w:rsidR="00C57F3C" w:rsidRPr="000657DB">
        <w:rPr>
          <w:rFonts w:cs="Times New Roman"/>
          <w:noProof/>
          <w:color w:val="000000" w:themeColor="text1"/>
          <w:szCs w:val="24"/>
        </w:rPr>
        <w:t>(</w:t>
      </w:r>
      <w:hyperlink w:anchor="_ENREF_20" w:tooltip="Clements, 1994 #647" w:history="1">
        <w:r w:rsidR="00780FE2" w:rsidRPr="000657DB">
          <w:rPr>
            <w:rFonts w:cs="Times New Roman"/>
            <w:noProof/>
            <w:color w:val="000000" w:themeColor="text1"/>
            <w:szCs w:val="24"/>
          </w:rPr>
          <w:t>Clements and Hendry 1994</w:t>
        </w:r>
      </w:hyperlink>
      <w:r w:rsidR="00C57F3C" w:rsidRPr="000657DB">
        <w:rPr>
          <w:rFonts w:cs="Times New Roman"/>
          <w:noProof/>
          <w:color w:val="000000" w:themeColor="text1"/>
          <w:szCs w:val="24"/>
        </w:rPr>
        <w:t xml:space="preserve">, </w:t>
      </w:r>
      <w:hyperlink w:anchor="_ENREF_21" w:tooltip="Clements, 1999 #199" w:history="1">
        <w:r w:rsidR="00780FE2" w:rsidRPr="000657DB">
          <w:rPr>
            <w:rFonts w:cs="Times New Roman"/>
            <w:noProof/>
            <w:color w:val="000000" w:themeColor="text1"/>
            <w:szCs w:val="24"/>
          </w:rPr>
          <w:t>Clements and Hendry 1999</w:t>
        </w:r>
      </w:hyperlink>
      <w:r w:rsidR="00C57F3C" w:rsidRPr="000657DB">
        <w:rPr>
          <w:rFonts w:cs="Times New Roman"/>
          <w:noProof/>
          <w:color w:val="000000" w:themeColor="text1"/>
          <w:szCs w:val="24"/>
        </w:rPr>
        <w:t xml:space="preserve">, </w:t>
      </w:r>
      <w:hyperlink w:anchor="_ENREF_17" w:tooltip="Clark, 2007 #739" w:history="1">
        <w:r w:rsidR="00780FE2" w:rsidRPr="000657DB">
          <w:rPr>
            <w:rFonts w:cs="Times New Roman"/>
            <w:noProof/>
            <w:color w:val="000000" w:themeColor="text1"/>
            <w:szCs w:val="24"/>
          </w:rPr>
          <w:t>Clark and McCracken 2007</w:t>
        </w:r>
      </w:hyperlink>
      <w:r w:rsidR="00C57F3C" w:rsidRPr="000657DB">
        <w:rPr>
          <w:rFonts w:cs="Times New Roman"/>
          <w:noProof/>
          <w:color w:val="000000" w:themeColor="text1"/>
          <w:szCs w:val="24"/>
        </w:rPr>
        <w:t>)</w:t>
      </w:r>
      <w:r w:rsidR="00C57F3C" w:rsidRPr="000657DB">
        <w:rPr>
          <w:rFonts w:cs="Times New Roman"/>
          <w:color w:val="000000" w:themeColor="text1"/>
          <w:szCs w:val="24"/>
        </w:rPr>
        <w:fldChar w:fldCharType="end"/>
      </w:r>
      <w:r w:rsidR="00C57F3C" w:rsidRPr="000657DB">
        <w:rPr>
          <w:rFonts w:cs="Times New Roman"/>
          <w:color w:val="000000" w:themeColor="text1"/>
          <w:szCs w:val="24"/>
        </w:rPr>
        <w:t>.</w:t>
      </w:r>
      <w:r w:rsidR="002F7D19" w:rsidRPr="000657DB">
        <w:rPr>
          <w:rFonts w:cs="Times New Roman"/>
          <w:color w:val="000000" w:themeColor="text1"/>
          <w:szCs w:val="24"/>
        </w:rPr>
        <w:t xml:space="preserve"> </w:t>
      </w:r>
      <w:r w:rsidR="00360757" w:rsidRPr="000657DB">
        <w:rPr>
          <w:rFonts w:cs="Times New Roman"/>
          <w:color w:val="000000" w:themeColor="text1"/>
          <w:szCs w:val="24"/>
        </w:rPr>
        <w:t>Based on the example in section 3</w:t>
      </w:r>
      <w:r w:rsidR="00513AB7" w:rsidRPr="000657DB">
        <w:rPr>
          <w:rFonts w:cs="Times New Roman"/>
          <w:color w:val="000000" w:themeColor="text1"/>
          <w:szCs w:val="24"/>
        </w:rPr>
        <w:t>, if we believe the model is subject to structural break</w:t>
      </w:r>
      <w:r w:rsidR="0068420A" w:rsidRPr="000657DB">
        <w:rPr>
          <w:rFonts w:cs="Times New Roman"/>
          <w:color w:val="000000" w:themeColor="text1"/>
          <w:szCs w:val="24"/>
        </w:rPr>
        <w:t xml:space="preserve"> and forecast bias</w:t>
      </w:r>
      <w:r w:rsidR="00513AB7" w:rsidRPr="000657DB">
        <w:rPr>
          <w:rFonts w:cs="Times New Roman"/>
          <w:color w:val="000000" w:themeColor="text1"/>
          <w:szCs w:val="24"/>
        </w:rPr>
        <w:t xml:space="preserve">, we may </w:t>
      </w:r>
      <w:r w:rsidR="0068420A" w:rsidRPr="000657DB">
        <w:rPr>
          <w:rFonts w:cs="Times New Roman"/>
          <w:color w:val="000000" w:themeColor="text1"/>
          <w:szCs w:val="24"/>
        </w:rPr>
        <w:t xml:space="preserve">estimate the bias </w:t>
      </w:r>
      <w:r w:rsidR="00B276BB" w:rsidRPr="000657DB">
        <w:rPr>
          <w:rFonts w:cs="Times New Roman"/>
          <w:color w:val="000000" w:themeColor="text1"/>
          <w:szCs w:val="24"/>
        </w:rPr>
        <w:t xml:space="preserve">with </w:t>
      </w:r>
      <w:r w:rsidR="0068420A" w:rsidRPr="000657DB">
        <w:rPr>
          <w:rFonts w:cs="Times New Roman"/>
          <w:color w:val="000000" w:themeColor="text1"/>
          <w:szCs w:val="24"/>
        </w:rPr>
        <w:t xml:space="preserve">the </w:t>
      </w:r>
      <w:r w:rsidR="005D2424" w:rsidRPr="000657DB">
        <w:rPr>
          <w:rFonts w:cs="Times New Roman"/>
          <w:color w:val="000000" w:themeColor="text1"/>
          <w:szCs w:val="24"/>
        </w:rPr>
        <w:t xml:space="preserve">average value of the most recent </w:t>
      </w:r>
      <w:r w:rsidR="0068420A" w:rsidRPr="000657DB">
        <w:rPr>
          <w:rFonts w:cs="Times New Roman"/>
          <w:color w:val="000000" w:themeColor="text1"/>
          <w:szCs w:val="24"/>
        </w:rPr>
        <w:t>residual</w:t>
      </w:r>
      <w:r w:rsidR="005D2424" w:rsidRPr="000657DB">
        <w:rPr>
          <w:rFonts w:cs="Times New Roman"/>
          <w:color w:val="000000" w:themeColor="text1"/>
          <w:szCs w:val="24"/>
        </w:rPr>
        <w:t>s</w:t>
      </w:r>
      <w:r w:rsidR="0068420A" w:rsidRPr="000657DB">
        <w:rPr>
          <w:rFonts w:cs="Times New Roman"/>
          <w:color w:val="000000" w:themeColor="text1"/>
          <w:szCs w:val="24"/>
        </w:rPr>
        <w:t xml:space="preserve">, </w:t>
      </w:r>
      <w:r w:rsidR="00B276BB" w:rsidRPr="000657DB">
        <w:rPr>
          <w:rFonts w:cs="Times New Roman"/>
          <w:color w:val="000000" w:themeColor="text1"/>
          <w:szCs w:val="24"/>
        </w:rPr>
        <w:t>i.e</w:t>
      </w:r>
      <w:r w:rsidR="0068420A" w:rsidRPr="000657DB">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hint="eastAsia"/>
                    <w:color w:val="000000" w:themeColor="text1"/>
                    <w:szCs w:val="24"/>
                  </w:rPr>
                  <m:t>B</m:t>
                </m:r>
                <m:r>
                  <m:rPr>
                    <m:sty m:val="p"/>
                  </m:rPr>
                  <w:rPr>
                    <w:rFonts w:ascii="Cambria Math" w:hAnsi="Cambria Math" w:cs="Times New Roman"/>
                    <w:color w:val="000000" w:themeColor="text1"/>
                    <w:szCs w:val="24"/>
                  </w:rPr>
                  <m:t>ias</m:t>
                </m:r>
              </m:e>
            </m:acc>
          </m:e>
          <m:sub>
            <m:r>
              <w:rPr>
                <w:rFonts w:ascii="Cambria Math" w:hAnsi="Cambria Math" w:cs="Times New Roman"/>
                <w:color w:val="000000" w:themeColor="text1"/>
                <w:szCs w:val="24"/>
              </w:rPr>
              <m:t>IC</m:t>
            </m:r>
          </m:sub>
        </m:sSub>
        <m:r>
          <w:rPr>
            <w:rFonts w:ascii="Cambria Math" w:hAnsi="Cambria Math" w:cs="Times New Roman"/>
            <w:color w:val="000000" w:themeColor="text1"/>
            <w:szCs w:val="24"/>
          </w:rPr>
          <m:t xml:space="preserve">= </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ω</m:t>
            </m:r>
          </m:sub>
          <m:sup>
            <m:r>
              <w:rPr>
                <w:rFonts w:ascii="Cambria Math" w:hAnsi="Cambria Math" w:cs="Times New Roman"/>
                <w:color w:val="000000" w:themeColor="text1"/>
                <w:szCs w:val="24"/>
              </w:rPr>
              <m:t>W</m:t>
            </m:r>
          </m:sup>
          <m:e>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T-ω</m:t>
                </m:r>
              </m:sub>
            </m:sSub>
          </m:e>
        </m:nary>
        <m:r>
          <m:rPr>
            <m:sty m:val="p"/>
          </m:rP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ω</m:t>
            </m:r>
          </m:sub>
          <m:sup>
            <m:r>
              <w:rPr>
                <w:rFonts w:ascii="Cambria Math" w:hAnsi="Cambria Math" w:cs="Times New Roman"/>
                <w:color w:val="000000" w:themeColor="text1"/>
                <w:szCs w:val="24"/>
              </w:rPr>
              <m:t>W</m:t>
            </m:r>
          </m:sup>
          <m:e>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e>
                </m:d>
              </m:e>
              <m:sup>
                <m:r>
                  <w:rPr>
                    <w:rFonts w:ascii="Cambria Math" w:hAnsi="Cambria Math" w:cs="Times New Roman"/>
                    <w:color w:val="000000" w:themeColor="text1"/>
                    <w:szCs w:val="24"/>
                  </w:rPr>
                  <m:t>'</m:t>
                </m:r>
              </m:sup>
            </m:s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T-ω</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T-ω</m:t>
                </m:r>
              </m:sub>
            </m:sSub>
            <m:r>
              <w:rPr>
                <w:rFonts w:ascii="Cambria Math" w:hAnsi="Cambria Math" w:cs="Times New Roman"/>
                <w:color w:val="000000" w:themeColor="text1"/>
                <w:szCs w:val="24"/>
              </w:rPr>
              <m:t>]</m:t>
            </m:r>
          </m:e>
        </m:nary>
      </m:oMath>
      <w:r w:rsidR="00116633" w:rsidRPr="000657DB">
        <w:rPr>
          <w:rFonts w:cs="Times New Roman"/>
          <w:color w:val="000000" w:themeColor="text1"/>
          <w:szCs w:val="24"/>
        </w:rPr>
        <w:t xml:space="preserve">, </w:t>
      </w:r>
      <w:r w:rsidR="005D2424" w:rsidRPr="000657DB">
        <w:rPr>
          <w:rFonts w:cs="Times New Roman"/>
          <w:color w:val="000000" w:themeColor="text1"/>
          <w:szCs w:val="24"/>
        </w:rPr>
        <w:t xml:space="preserve">where </w:t>
      </w:r>
      <m:oMath>
        <m:r>
          <w:rPr>
            <w:rFonts w:ascii="Cambria Math" w:hAnsi="Cambria Math" w:cs="Times New Roman"/>
            <w:color w:val="000000" w:themeColor="text1"/>
            <w:szCs w:val="24"/>
          </w:rPr>
          <m:t>W</m:t>
        </m:r>
      </m:oMath>
      <w:r w:rsidR="005D2424" w:rsidRPr="000657DB">
        <w:rPr>
          <w:rFonts w:cs="Times New Roman"/>
          <w:color w:val="000000" w:themeColor="text1"/>
          <w:szCs w:val="24"/>
        </w:rPr>
        <w:t xml:space="preserve"> is the number of residuals being used to estimate the forecast bias. When </w:t>
      </w:r>
      <m:oMath>
        <m:r>
          <w:rPr>
            <w:rFonts w:ascii="Cambria Math" w:hAnsi="Cambria Math" w:cs="Times New Roman"/>
            <w:color w:val="000000" w:themeColor="text1"/>
            <w:szCs w:val="24"/>
          </w:rPr>
          <m:t>W=1</m:t>
        </m:r>
      </m:oMath>
      <w:r w:rsidR="005D2424" w:rsidRPr="000657DB">
        <w:rPr>
          <w:rFonts w:cs="Times New Roman"/>
          <w:color w:val="000000" w:themeColor="text1"/>
          <w:szCs w:val="24"/>
        </w:rPr>
        <w:t xml:space="preserve">, the estimate reduces to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T-1</m:t>
            </m:r>
          </m:sub>
        </m:sSub>
      </m:oMath>
      <w:r w:rsidR="00B6219A" w:rsidRPr="000657DB">
        <w:rPr>
          <w:rFonts w:cs="Times New Roman"/>
          <w:color w:val="000000" w:themeColor="text1"/>
          <w:szCs w:val="24"/>
        </w:rPr>
        <w:t xml:space="preserve">, </w:t>
      </w:r>
      <w:r w:rsidR="00B63EA8" w:rsidRPr="000657DB">
        <w:rPr>
          <w:rFonts w:cs="Times New Roman"/>
          <w:color w:val="000000" w:themeColor="text1"/>
          <w:szCs w:val="24"/>
        </w:rPr>
        <w:t>which is</w:t>
      </w:r>
      <w:r w:rsidR="00B6219A" w:rsidRPr="000657DB">
        <w:rPr>
          <w:rFonts w:cs="Times New Roman"/>
          <w:color w:val="000000" w:themeColor="text1"/>
          <w:szCs w:val="24"/>
        </w:rPr>
        <w:t xml:space="preserve"> </w:t>
      </w:r>
      <w:r w:rsidR="005D2424" w:rsidRPr="000657DB">
        <w:rPr>
          <w:rFonts w:cs="Times New Roman"/>
          <w:color w:val="000000" w:themeColor="text1"/>
          <w:szCs w:val="24"/>
        </w:rPr>
        <w:t>the residual at the forecast origin</w:t>
      </w:r>
      <w:r w:rsidR="00B6219A" w:rsidRPr="000657DB">
        <w:rPr>
          <w:rFonts w:cs="Times New Roman"/>
          <w:color w:val="000000" w:themeColor="text1"/>
          <w:szCs w:val="24"/>
        </w:rPr>
        <w:t xml:space="preserve"> </w:t>
      </w:r>
      <w:r w:rsidR="00B6219A" w:rsidRPr="000657DB">
        <w:rPr>
          <w:rFonts w:cs="Times New Roman"/>
          <w:color w:val="000000" w:themeColor="text1"/>
          <w:szCs w:val="24"/>
        </w:rPr>
        <w:fldChar w:fldCharType="begin"/>
      </w:r>
      <w:r w:rsidR="00B6219A" w:rsidRPr="000657DB">
        <w:rPr>
          <w:rFonts w:cs="Times New Roman"/>
          <w:color w:val="000000" w:themeColor="text1"/>
          <w:szCs w:val="24"/>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related-urls&gt;&lt;url&gt;http://www.sciencedirect.com/science/article/pii/S0169207015000801&lt;/url&gt;&lt;/related-urls&gt;&lt;/urls&gt;&lt;custom3&gt;economics&lt;/custom3&gt;&lt;electronic-resource-num&gt;https://doi.org/10.1016/j.ijforecast.2015.04.004&lt;/electronic-resource-num&gt;&lt;research-notes&gt;structrual break related&lt;/research-notes&gt;&lt;access-date&gt;2016/3//&lt;/access-date&gt;&lt;/record&gt;&lt;/Cite&gt;&lt;/EndNote&gt;</w:instrText>
      </w:r>
      <w:r w:rsidR="00B6219A" w:rsidRPr="000657DB">
        <w:rPr>
          <w:rFonts w:cs="Times New Roman"/>
          <w:color w:val="000000" w:themeColor="text1"/>
          <w:szCs w:val="24"/>
        </w:rPr>
        <w:fldChar w:fldCharType="separate"/>
      </w:r>
      <w:r w:rsidR="00B6219A" w:rsidRPr="000657DB">
        <w:rPr>
          <w:rFonts w:cs="Times New Roman"/>
          <w:noProof/>
          <w:color w:val="000000" w:themeColor="text1"/>
          <w:szCs w:val="24"/>
        </w:rPr>
        <w:t>(</w:t>
      </w:r>
      <w:hyperlink w:anchor="_ENREF_15" w:tooltip="Chevillon, 2016 #123" w:history="1">
        <w:r w:rsidR="00780FE2" w:rsidRPr="000657DB">
          <w:rPr>
            <w:rFonts w:cs="Times New Roman"/>
            <w:noProof/>
            <w:color w:val="000000" w:themeColor="text1"/>
            <w:szCs w:val="24"/>
          </w:rPr>
          <w:t>e.g., Chevillon 2016</w:t>
        </w:r>
      </w:hyperlink>
      <w:r w:rsidR="00B6219A" w:rsidRPr="000657DB">
        <w:rPr>
          <w:rFonts w:cs="Times New Roman"/>
          <w:noProof/>
          <w:color w:val="000000" w:themeColor="text1"/>
          <w:szCs w:val="24"/>
        </w:rPr>
        <w:t>)</w:t>
      </w:r>
      <w:r w:rsidR="00B6219A" w:rsidRPr="000657DB">
        <w:rPr>
          <w:rFonts w:cs="Times New Roman"/>
          <w:color w:val="000000" w:themeColor="text1"/>
          <w:szCs w:val="24"/>
        </w:rPr>
        <w:fldChar w:fldCharType="end"/>
      </w:r>
      <w:r w:rsidR="00B6219A" w:rsidRPr="000657DB">
        <w:rPr>
          <w:rFonts w:cs="Times New Roman"/>
          <w:color w:val="000000" w:themeColor="text1"/>
          <w:szCs w:val="24"/>
        </w:rPr>
        <w:t xml:space="preserve">. </w:t>
      </w:r>
      <w:r w:rsidR="00B937CD" w:rsidRPr="000657DB">
        <w:rPr>
          <w:rFonts w:cs="Times New Roman"/>
          <w:color w:val="000000" w:themeColor="text1"/>
          <w:szCs w:val="24"/>
        </w:rPr>
        <w:t xml:space="preserve">The estimated bias </w:t>
      </w:r>
      <w:r w:rsidR="00641224" w:rsidRPr="000657DB">
        <w:rPr>
          <w:rFonts w:cs="Times New Roman"/>
          <w:color w:val="000000" w:themeColor="text1"/>
          <w:szCs w:val="24"/>
        </w:rPr>
        <w:t>are</w:t>
      </w:r>
      <w:r w:rsidR="00B937CD" w:rsidRPr="000657DB">
        <w:rPr>
          <w:rFonts w:cs="Times New Roman"/>
          <w:color w:val="000000" w:themeColor="text1"/>
          <w:szCs w:val="24"/>
        </w:rPr>
        <w:t xml:space="preserve"> added back to the out-of-sample forecasts</w:t>
      </w:r>
      <w:r w:rsidR="00CD40CB" w:rsidRPr="000657DB">
        <w:rPr>
          <w:rFonts w:cs="Times New Roman"/>
          <w:color w:val="000000" w:themeColor="text1"/>
          <w:szCs w:val="24"/>
        </w:rPr>
        <w:t xml:space="preserve">, which </w:t>
      </w:r>
      <w:r w:rsidR="00E9092F" w:rsidRPr="000657DB">
        <w:rPr>
          <w:rFonts w:cs="Times New Roman"/>
          <w:color w:val="000000" w:themeColor="text1"/>
          <w:szCs w:val="24"/>
        </w:rPr>
        <w:t xml:space="preserve">may potentially improve the forecasting accuracy </w:t>
      </w:r>
      <w:r w:rsidR="00CD40CB" w:rsidRPr="000657DB">
        <w:rPr>
          <w:rFonts w:cs="Times New Roman"/>
          <w:color w:val="000000" w:themeColor="text1"/>
          <w:szCs w:val="24"/>
        </w:rPr>
        <w:t>though</w:t>
      </w:r>
      <w:r w:rsidRPr="000657DB">
        <w:rPr>
          <w:rFonts w:cs="Times New Roman"/>
          <w:color w:val="000000" w:themeColor="text1"/>
          <w:szCs w:val="24"/>
        </w:rPr>
        <w:t xml:space="preserve"> </w:t>
      </w:r>
      <w:r w:rsidR="006C7B32" w:rsidRPr="000657DB">
        <w:rPr>
          <w:rFonts w:cs="Times New Roman"/>
          <w:color w:val="000000" w:themeColor="text1"/>
          <w:szCs w:val="24"/>
        </w:rPr>
        <w:t xml:space="preserve">at </w:t>
      </w:r>
      <w:r w:rsidR="00641224" w:rsidRPr="000657DB">
        <w:rPr>
          <w:rFonts w:cs="Times New Roman"/>
          <w:color w:val="000000" w:themeColor="text1"/>
          <w:szCs w:val="24"/>
        </w:rPr>
        <w:t>a</w:t>
      </w:r>
      <w:r w:rsidR="006C7B32" w:rsidRPr="000657DB">
        <w:rPr>
          <w:rFonts w:cs="Times New Roman"/>
          <w:color w:val="000000" w:themeColor="text1"/>
          <w:szCs w:val="24"/>
        </w:rPr>
        <w:t xml:space="preserve"> cost of inflated forecasting error variance</w:t>
      </w:r>
      <w:r w:rsidR="00785E04" w:rsidRPr="000657DB">
        <w:rPr>
          <w:rFonts w:cs="Times New Roman"/>
          <w:color w:val="000000" w:themeColor="text1"/>
          <w:szCs w:val="24"/>
        </w:rPr>
        <w:t xml:space="preserve"> </w:t>
      </w:r>
      <w:r w:rsidR="00785E04" w:rsidRPr="000657DB">
        <w:rPr>
          <w:rFonts w:cs="Times New Roman"/>
          <w:color w:val="000000" w:themeColor="text1"/>
          <w:szCs w:val="24"/>
        </w:rPr>
        <w:fldChar w:fldCharType="begin"/>
      </w:r>
      <w:r w:rsidR="00785E04" w:rsidRPr="000657DB">
        <w:rPr>
          <w:rFonts w:cs="Times New Roman"/>
          <w:color w:val="000000" w:themeColor="text1"/>
          <w:szCs w:val="24"/>
        </w:rPr>
        <w:instrText xml:space="preserve"> ADDIN EN.CITE &lt;EndNote&gt;&lt;Cite&gt;&lt;Author&gt;Clements&lt;/Author&gt;&lt;Year&gt;1999&lt;/Year&gt;&lt;RecNum&gt;199&lt;/RecNum&gt;&lt;DisplayText&gt;(Clements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785E04" w:rsidRPr="000657DB">
        <w:rPr>
          <w:rFonts w:cs="Times New Roman"/>
          <w:color w:val="000000" w:themeColor="text1"/>
          <w:szCs w:val="24"/>
        </w:rPr>
        <w:fldChar w:fldCharType="separate"/>
      </w:r>
      <w:r w:rsidR="00785E04" w:rsidRPr="000657DB">
        <w:rPr>
          <w:rFonts w:cs="Times New Roman"/>
          <w:noProof/>
          <w:color w:val="000000" w:themeColor="text1"/>
          <w:szCs w:val="24"/>
        </w:rPr>
        <w:t>(</w:t>
      </w:r>
      <w:hyperlink w:anchor="_ENREF_21" w:tooltip="Clements, 1999 #199" w:history="1">
        <w:r w:rsidR="00780FE2" w:rsidRPr="000657DB">
          <w:rPr>
            <w:rFonts w:cs="Times New Roman"/>
            <w:noProof/>
            <w:color w:val="000000" w:themeColor="text1"/>
            <w:szCs w:val="24"/>
          </w:rPr>
          <w:t>Clements and Hendry 1999</w:t>
        </w:r>
      </w:hyperlink>
      <w:r w:rsidR="00785E04" w:rsidRPr="000657DB">
        <w:rPr>
          <w:rFonts w:cs="Times New Roman"/>
          <w:noProof/>
          <w:color w:val="000000" w:themeColor="text1"/>
          <w:szCs w:val="24"/>
        </w:rPr>
        <w:t>)</w:t>
      </w:r>
      <w:r w:rsidR="00785E04" w:rsidRPr="000657DB">
        <w:rPr>
          <w:rFonts w:cs="Times New Roman"/>
          <w:color w:val="000000" w:themeColor="text1"/>
          <w:szCs w:val="24"/>
        </w:rPr>
        <w:fldChar w:fldCharType="end"/>
      </w:r>
      <w:r w:rsidR="00785E04" w:rsidRPr="000657DB">
        <w:rPr>
          <w:rFonts w:cs="Times New Roman"/>
          <w:color w:val="000000" w:themeColor="text1"/>
          <w:szCs w:val="24"/>
        </w:rPr>
        <w:t>.</w:t>
      </w:r>
      <w:r w:rsidR="0095182A" w:rsidRPr="000657DB">
        <w:rPr>
          <w:rFonts w:cs="Times New Roman"/>
          <w:color w:val="000000" w:themeColor="text1"/>
          <w:szCs w:val="24"/>
        </w:rPr>
        <w:t xml:space="preserve"> </w:t>
      </w:r>
    </w:p>
    <w:p w14:paraId="335768DC" w14:textId="77777777" w:rsidR="000B186D" w:rsidRPr="000657DB" w:rsidRDefault="000B186D" w:rsidP="00324987">
      <w:pPr>
        <w:spacing w:after="0" w:line="360" w:lineRule="auto"/>
        <w:rPr>
          <w:rFonts w:cs="Times New Roman"/>
          <w:color w:val="000000" w:themeColor="text1"/>
          <w:szCs w:val="24"/>
        </w:rPr>
      </w:pPr>
    </w:p>
    <w:p w14:paraId="3B5E8156" w14:textId="6C88ABF0" w:rsidR="00F9198A" w:rsidRPr="000657DB" w:rsidRDefault="003521A7" w:rsidP="00324987">
      <w:pPr>
        <w:spacing w:after="0" w:line="360" w:lineRule="auto"/>
        <w:rPr>
          <w:rFonts w:cs="Times New Roman"/>
          <w:color w:val="000000" w:themeColor="text1"/>
          <w:szCs w:val="24"/>
        </w:rPr>
      </w:pPr>
      <w:r w:rsidRPr="000657DB">
        <w:rPr>
          <w:rFonts w:cs="Times New Roman"/>
          <w:color w:val="000000" w:themeColor="text1"/>
          <w:szCs w:val="24"/>
        </w:rPr>
        <w:t>We</w:t>
      </w:r>
      <w:r w:rsidRPr="000657DB">
        <w:rPr>
          <w:rFonts w:cs="Times New Roman"/>
          <w:color w:val="000000" w:themeColor="text1"/>
        </w:rPr>
        <w:t xml:space="preserve"> illustrate how the </w:t>
      </w:r>
      <w:r w:rsidRPr="000657DB">
        <w:rPr>
          <w:rFonts w:cs="Times New Roman"/>
          <w:color w:val="000000" w:themeColor="text1"/>
          <w:szCs w:val="24"/>
        </w:rPr>
        <w:t>IC method</w:t>
      </w:r>
      <w:r w:rsidRPr="000657DB">
        <w:rPr>
          <w:rFonts w:cs="Times New Roman"/>
          <w:color w:val="000000" w:themeColor="text1"/>
        </w:rPr>
        <w:t xml:space="preserve"> improves the forecasting accuracy using the same </w:t>
      </w:r>
      <w:r w:rsidRPr="000657DB">
        <w:rPr>
          <w:rFonts w:cs="Times New Roman"/>
          <w:color w:val="000000" w:themeColor="text1"/>
          <w:szCs w:val="24"/>
        </w:rPr>
        <w:t xml:space="preserve">example in section 3. </w:t>
      </w:r>
      <w:r w:rsidR="00523621" w:rsidRPr="000657DB">
        <w:rPr>
          <w:rFonts w:cs="Times New Roman"/>
          <w:color w:val="000000" w:themeColor="text1"/>
          <w:szCs w:val="24"/>
        </w:rPr>
        <w:t>W</w:t>
      </w:r>
      <w:r w:rsidR="006A339A" w:rsidRPr="000657DB">
        <w:rPr>
          <w:rFonts w:cs="Times New Roman"/>
          <w:color w:val="000000" w:themeColor="text1"/>
          <w:szCs w:val="24"/>
        </w:rPr>
        <w:t xml:space="preserve">e </w:t>
      </w:r>
      <w:r w:rsidR="00D70D82" w:rsidRPr="000657DB">
        <w:rPr>
          <w:rFonts w:cs="Times New Roman"/>
          <w:color w:val="000000" w:themeColor="text1"/>
          <w:szCs w:val="24"/>
        </w:rPr>
        <w:t>construct</w:t>
      </w:r>
      <w:r w:rsidR="004E1FC7" w:rsidRPr="000657DB">
        <w:rPr>
          <w:rFonts w:cs="Times New Roman"/>
          <w:color w:val="000000" w:themeColor="text1"/>
          <w:szCs w:val="24"/>
        </w:rPr>
        <w:t xml:space="preserve"> </w:t>
      </w:r>
      <w:r w:rsidR="00E129E1" w:rsidRPr="000657DB">
        <w:rPr>
          <w:rFonts w:cs="Times New Roman"/>
          <w:color w:val="000000" w:themeColor="text1"/>
          <w:szCs w:val="24"/>
        </w:rPr>
        <w:t xml:space="preserve">the </w:t>
      </w:r>
      <w:r w:rsidR="004E1FC7" w:rsidRPr="000657DB">
        <w:rPr>
          <w:rFonts w:cs="Times New Roman"/>
          <w:color w:val="000000" w:themeColor="text1"/>
          <w:szCs w:val="24"/>
        </w:rPr>
        <w:t xml:space="preserve">congruent </w:t>
      </w:r>
      <w:r w:rsidR="00C943E7" w:rsidRPr="000657DB">
        <w:rPr>
          <w:rFonts w:cs="Times New Roman"/>
          <w:color w:val="000000" w:themeColor="text1"/>
          <w:szCs w:val="24"/>
        </w:rPr>
        <w:t xml:space="preserve">model </w:t>
      </w:r>
      <w:r w:rsidR="006A339A" w:rsidRPr="000657DB">
        <w:rPr>
          <w:rFonts w:cs="Times New Roman"/>
          <w:color w:val="000000" w:themeColor="text1"/>
          <w:szCs w:val="24"/>
        </w:rPr>
        <w:t>as</w:t>
      </w:r>
      <w:r w:rsidR="00C943E7" w:rsidRPr="000657DB">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=a+b</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6A339A" w:rsidRPr="000657DB">
        <w:rPr>
          <w:rFonts w:cs="Times New Roman"/>
          <w:color w:val="000000" w:themeColor="text1"/>
          <w:szCs w:val="24"/>
        </w:rPr>
        <w:t xml:space="preserve"> but </w:t>
      </w:r>
      <w:r w:rsidR="005A7B9A" w:rsidRPr="000657DB">
        <w:rPr>
          <w:rFonts w:cs="Times New Roman"/>
          <w:color w:val="000000" w:themeColor="text1"/>
          <w:szCs w:val="24"/>
        </w:rPr>
        <w:t xml:space="preserve">presuming </w:t>
      </w:r>
      <w:r w:rsidR="00D1382B" w:rsidRPr="000657DB">
        <w:rPr>
          <w:rFonts w:cs="Times New Roman"/>
          <w:color w:val="000000" w:themeColor="text1"/>
          <w:szCs w:val="24"/>
        </w:rPr>
        <w:t>no prior</w:t>
      </w:r>
      <w:r w:rsidR="005A7B9A" w:rsidRPr="000657DB">
        <w:rPr>
          <w:rFonts w:cs="Times New Roman"/>
          <w:color w:val="000000" w:themeColor="text1"/>
          <w:szCs w:val="24"/>
        </w:rPr>
        <w:t>i</w:t>
      </w:r>
      <w:r w:rsidR="00D1382B" w:rsidRPr="000657DB">
        <w:rPr>
          <w:rFonts w:cs="Times New Roman"/>
          <w:color w:val="000000" w:themeColor="text1"/>
          <w:szCs w:val="24"/>
        </w:rPr>
        <w:t xml:space="preserve"> knowledge </w:t>
      </w:r>
      <w:r w:rsidR="004A416E" w:rsidRPr="000657DB">
        <w:rPr>
          <w:rFonts w:cs="Times New Roman"/>
          <w:color w:val="000000" w:themeColor="text1"/>
          <w:szCs w:val="24"/>
        </w:rPr>
        <w:t>for</w:t>
      </w:r>
      <w:r w:rsidR="00D1382B" w:rsidRPr="000657DB">
        <w:rPr>
          <w:rFonts w:cs="Times New Roman"/>
          <w:color w:val="000000" w:themeColor="text1"/>
          <w:szCs w:val="24"/>
        </w:rPr>
        <w:t xml:space="preserve"> the locations of the </w:t>
      </w:r>
      <w:r w:rsidR="00D70D82" w:rsidRPr="000657DB">
        <w:rPr>
          <w:rFonts w:cs="Times New Roman"/>
          <w:color w:val="000000" w:themeColor="text1"/>
          <w:szCs w:val="24"/>
        </w:rPr>
        <w:t>breaks</w:t>
      </w:r>
      <w:r w:rsidR="000C22F6" w:rsidRPr="000657DB">
        <w:rPr>
          <w:rFonts w:cs="Times New Roman"/>
          <w:color w:val="000000" w:themeColor="text1"/>
          <w:szCs w:val="24"/>
        </w:rPr>
        <w:t>.</w:t>
      </w:r>
      <w:r w:rsidR="004E1FC7" w:rsidRPr="000657DB">
        <w:rPr>
          <w:rFonts w:cs="Times New Roman"/>
          <w:color w:val="000000" w:themeColor="text1"/>
          <w:szCs w:val="24"/>
        </w:rPr>
        <w:t xml:space="preserve"> </w:t>
      </w:r>
      <w:r w:rsidR="006C0293" w:rsidRPr="000657DB">
        <w:rPr>
          <w:rFonts w:cs="Times New Roman"/>
          <w:color w:val="000000" w:themeColor="text1"/>
          <w:szCs w:val="24"/>
        </w:rPr>
        <w:t>We conduct a</w:t>
      </w:r>
      <w:r w:rsidR="00C943E7" w:rsidRPr="000657DB">
        <w:rPr>
          <w:rFonts w:cs="Times New Roman"/>
          <w:color w:val="000000" w:themeColor="text1"/>
          <w:szCs w:val="24"/>
        </w:rPr>
        <w:t xml:space="preserve"> sequential </w:t>
      </w:r>
      <w:hyperlink w:anchor="_ENREF_16" w:tooltip="Chow, 1960 #260" w:history="1">
        <w:r w:rsidR="00780FE2" w:rsidRPr="000657DB">
          <w:rPr>
            <w:rFonts w:cs="Times New Roman"/>
            <w:color w:val="000000" w:themeColor="text1"/>
            <w:szCs w:val="24"/>
          </w:rPr>
          <w:fldChar w:fldCharType="begin"/>
        </w:r>
        <w:r w:rsidR="00780FE2" w:rsidRPr="000657DB">
          <w:rPr>
            <w:rFonts w:cs="Times New Roman"/>
            <w:color w:val="000000" w:themeColor="text1"/>
            <w:szCs w:val="24"/>
          </w:rPr>
          <w:instrText xml:space="preserve"> ADDIN EN.CITE &lt;EndNote&gt;&lt;Cite AuthorYear="1"&gt;&lt;Author&gt;Chow&lt;/Author&gt;&lt;Year&gt;1960&lt;/Year&gt;&lt;RecNum&gt;260&lt;/RecNum&gt;&lt;DisplayText&gt;Chow (1960)&lt;/DisplayText&gt;&lt;record&gt;&lt;rec-number&gt;260&lt;/rec-number&gt;&lt;foreign-keys&gt;&lt;key app="EN" db-id="fwzpfdt205x9v6eprsvv25dpxftedxv0z0a9" timestamp="0"&gt;260&lt;/key&gt;&lt;/foreign-keys&gt;&lt;ref-type name="Journal Article"&gt;17&lt;/ref-type&gt;&lt;contributors&gt;&lt;authors&gt;&lt;author&gt;Gregory C. Chow&lt;/author&gt;&lt;/authors&gt;&lt;/contributors&gt;&lt;titles&gt;&lt;title&gt;Tests of Equality Between Sets of Coefficients in Two Linear Regressions&lt;/title&gt;&lt;secondary-title&gt;Econometrica&lt;/secondary-title&gt;&lt;/titles&gt;&lt;volume&gt;28&lt;/volume&gt;&lt;number&gt;3&lt;/number&gt;&lt;dates&gt;&lt;year&gt;1960&lt;/year&gt;&lt;/dates&gt;&lt;urls&gt;&lt;/urls&gt;&lt;/record&gt;&lt;/Cite&gt;&lt;/EndNote&gt;</w:instrText>
        </w:r>
        <w:r w:rsidR="00780FE2" w:rsidRPr="000657DB">
          <w:rPr>
            <w:rFonts w:cs="Times New Roman"/>
            <w:color w:val="000000" w:themeColor="text1"/>
            <w:szCs w:val="24"/>
          </w:rPr>
          <w:fldChar w:fldCharType="separate"/>
        </w:r>
        <w:r w:rsidR="00780FE2" w:rsidRPr="000657DB">
          <w:rPr>
            <w:rFonts w:cs="Times New Roman"/>
            <w:noProof/>
            <w:color w:val="000000" w:themeColor="text1"/>
            <w:szCs w:val="24"/>
          </w:rPr>
          <w:t>Chow (1960)</w:t>
        </w:r>
        <w:r w:rsidR="00780FE2" w:rsidRPr="000657DB">
          <w:rPr>
            <w:rFonts w:cs="Times New Roman"/>
            <w:color w:val="000000" w:themeColor="text1"/>
            <w:szCs w:val="24"/>
          </w:rPr>
          <w:fldChar w:fldCharType="end"/>
        </w:r>
      </w:hyperlink>
      <w:r w:rsidR="0029192E" w:rsidRPr="000657DB">
        <w:rPr>
          <w:rFonts w:cs="Times New Roman"/>
          <w:color w:val="000000" w:themeColor="text1"/>
          <w:szCs w:val="24"/>
        </w:rPr>
        <w:t xml:space="preserve"> </w:t>
      </w:r>
      <w:r w:rsidR="00C943E7" w:rsidRPr="000657DB">
        <w:rPr>
          <w:rFonts w:cs="Times New Roman"/>
          <w:color w:val="000000" w:themeColor="text1"/>
          <w:szCs w:val="24"/>
        </w:rPr>
        <w:t>test</w:t>
      </w:r>
      <w:r w:rsidR="004E1FC7" w:rsidRPr="000657DB">
        <w:rPr>
          <w:rFonts w:cs="Times New Roman"/>
          <w:color w:val="000000" w:themeColor="text1"/>
          <w:szCs w:val="24"/>
        </w:rPr>
        <w:t xml:space="preserve"> </w:t>
      </w:r>
      <w:r w:rsidR="006C0293" w:rsidRPr="000657DB">
        <w:rPr>
          <w:rFonts w:cs="Times New Roman"/>
          <w:color w:val="000000" w:themeColor="text1"/>
          <w:szCs w:val="24"/>
        </w:rPr>
        <w:t xml:space="preserve">based on </w:t>
      </w:r>
      <w:r w:rsidR="004E1FC7" w:rsidRPr="000657DB">
        <w:rPr>
          <w:rFonts w:cs="Times New Roman"/>
          <w:color w:val="000000" w:themeColor="text1"/>
          <w:szCs w:val="24"/>
        </w:rPr>
        <w:t xml:space="preserve">every observation in </w:t>
      </w:r>
      <w:r w:rsidR="00C943E7" w:rsidRPr="000657DB">
        <w:rPr>
          <w:rFonts w:cs="Times New Roman"/>
          <w:color w:val="000000" w:themeColor="text1"/>
          <w:szCs w:val="24"/>
        </w:rPr>
        <w:t>the</w:t>
      </w:r>
      <w:r w:rsidR="00F222FC" w:rsidRPr="000657DB">
        <w:rPr>
          <w:rFonts w:cs="Times New Roman"/>
          <w:color w:val="000000" w:themeColor="text1"/>
          <w:szCs w:val="24"/>
        </w:rPr>
        <w:t xml:space="preserve"> </w:t>
      </w:r>
      <w:r w:rsidR="00C943E7" w:rsidRPr="000657DB">
        <w:rPr>
          <w:rFonts w:cs="Times New Roman"/>
          <w:color w:val="000000" w:themeColor="text1"/>
          <w:szCs w:val="24"/>
        </w:rPr>
        <w:t>estimation period</w:t>
      </w:r>
      <w:r w:rsidR="009961B1" w:rsidRPr="000657DB">
        <w:rPr>
          <w:rStyle w:val="FootnoteReference"/>
          <w:rFonts w:cs="Times New Roman"/>
          <w:color w:val="000000" w:themeColor="text1"/>
          <w:szCs w:val="24"/>
        </w:rPr>
        <w:footnoteReference w:id="5"/>
      </w:r>
      <w:r w:rsidR="004E1FC7" w:rsidRPr="000657DB">
        <w:rPr>
          <w:rFonts w:cs="Times New Roman"/>
          <w:color w:val="000000" w:themeColor="text1"/>
          <w:szCs w:val="24"/>
        </w:rPr>
        <w:t xml:space="preserve">. The rejection of the null hypothesis of no structural break for any of the observation would </w:t>
      </w:r>
      <w:r w:rsidR="004A416E" w:rsidRPr="000657DB">
        <w:rPr>
          <w:rFonts w:cs="Times New Roman"/>
          <w:color w:val="000000" w:themeColor="text1"/>
          <w:szCs w:val="24"/>
        </w:rPr>
        <w:t>suggest</w:t>
      </w:r>
      <w:r w:rsidR="004E1FC7" w:rsidRPr="000657DB">
        <w:rPr>
          <w:rFonts w:cs="Times New Roman"/>
          <w:color w:val="000000" w:themeColor="text1"/>
          <w:szCs w:val="24"/>
        </w:rPr>
        <w:t xml:space="preserve"> that the model </w:t>
      </w:r>
      <w:r w:rsidR="00FA383E" w:rsidRPr="000657DB">
        <w:rPr>
          <w:rFonts w:cs="Times New Roman"/>
          <w:color w:val="000000" w:themeColor="text1"/>
          <w:szCs w:val="24"/>
        </w:rPr>
        <w:t xml:space="preserve">is subject to structural break </w:t>
      </w:r>
      <w:r w:rsidR="004E1FC7" w:rsidRPr="000657DB">
        <w:rPr>
          <w:rFonts w:cs="Times New Roman"/>
          <w:color w:val="000000" w:themeColor="text1"/>
          <w:szCs w:val="24"/>
        </w:rPr>
        <w:t xml:space="preserve">though </w:t>
      </w:r>
      <w:r w:rsidR="004A416E" w:rsidRPr="000657DB">
        <w:rPr>
          <w:rFonts w:cs="Times New Roman"/>
          <w:color w:val="000000" w:themeColor="text1"/>
          <w:szCs w:val="24"/>
        </w:rPr>
        <w:t>without indicating</w:t>
      </w:r>
      <w:r w:rsidR="004E1FC7" w:rsidRPr="000657DB">
        <w:rPr>
          <w:rFonts w:cs="Times New Roman"/>
          <w:color w:val="000000" w:themeColor="text1"/>
          <w:szCs w:val="24"/>
        </w:rPr>
        <w:t xml:space="preserve"> how many struct</w:t>
      </w:r>
      <w:r w:rsidR="00FA383E" w:rsidRPr="000657DB">
        <w:rPr>
          <w:rFonts w:cs="Times New Roman"/>
          <w:color w:val="000000" w:themeColor="text1"/>
          <w:szCs w:val="24"/>
        </w:rPr>
        <w:t>ural breaks and their locations</w:t>
      </w:r>
      <w:r w:rsidR="004E1FC7" w:rsidRPr="000657DB">
        <w:rPr>
          <w:rFonts w:cs="Times New Roman"/>
          <w:color w:val="000000" w:themeColor="text1"/>
          <w:szCs w:val="24"/>
        </w:rPr>
        <w:t xml:space="preserve">. </w:t>
      </w:r>
      <w:r w:rsidR="00C943E7" w:rsidRPr="000657DB">
        <w:rPr>
          <w:rFonts w:cs="Times New Roman"/>
          <w:color w:val="000000" w:themeColor="text1"/>
          <w:szCs w:val="24"/>
        </w:rPr>
        <w:t xml:space="preserve">Figure </w:t>
      </w:r>
      <w:r w:rsidR="0098256B" w:rsidRPr="000657DB">
        <w:rPr>
          <w:rFonts w:cs="Times New Roman"/>
          <w:color w:val="000000" w:themeColor="text1"/>
          <w:szCs w:val="24"/>
        </w:rPr>
        <w:t>3</w:t>
      </w:r>
      <w:r w:rsidR="00F9198A" w:rsidRPr="000657DB">
        <w:rPr>
          <w:rFonts w:cs="Times New Roman"/>
          <w:color w:val="000000" w:themeColor="text1"/>
          <w:szCs w:val="24"/>
        </w:rPr>
        <w:t xml:space="preserve"> </w:t>
      </w:r>
      <w:r w:rsidR="009D2D1E" w:rsidRPr="000657DB">
        <w:rPr>
          <w:rFonts w:cs="Times New Roman"/>
          <w:color w:val="000000" w:themeColor="text1"/>
          <w:szCs w:val="24"/>
        </w:rPr>
        <w:t>shows</w:t>
      </w:r>
      <w:r w:rsidR="00F9198A" w:rsidRPr="000657DB">
        <w:rPr>
          <w:rFonts w:cs="Times New Roman"/>
          <w:color w:val="000000" w:themeColor="text1"/>
          <w:szCs w:val="24"/>
        </w:rPr>
        <w:t xml:space="preserve"> </w:t>
      </w:r>
      <w:r w:rsidR="00C943E7" w:rsidRPr="000657DB">
        <w:rPr>
          <w:rFonts w:cs="Times New Roman"/>
          <w:color w:val="000000" w:themeColor="text1"/>
          <w:szCs w:val="24"/>
        </w:rPr>
        <w:t xml:space="preserve">the </w:t>
      </w:r>
      <w:r w:rsidR="00C943E7" w:rsidRPr="000657DB">
        <w:rPr>
          <w:rFonts w:cs="Times New Roman"/>
          <w:i/>
          <w:color w:val="000000" w:themeColor="text1"/>
          <w:szCs w:val="24"/>
        </w:rPr>
        <w:t>p</w:t>
      </w:r>
      <w:r w:rsidR="00C943E7" w:rsidRPr="000657DB">
        <w:rPr>
          <w:rFonts w:cs="Times New Roman"/>
          <w:color w:val="000000" w:themeColor="text1"/>
          <w:szCs w:val="24"/>
        </w:rPr>
        <w:t xml:space="preserve">-values of </w:t>
      </w:r>
      <w:r w:rsidR="00F9198A" w:rsidRPr="000657DB">
        <w:rPr>
          <w:rFonts w:cs="Times New Roman"/>
          <w:color w:val="000000" w:themeColor="text1"/>
          <w:szCs w:val="24"/>
        </w:rPr>
        <w:t xml:space="preserve">the </w:t>
      </w:r>
      <w:r w:rsidR="009D2D1E" w:rsidRPr="000657DB">
        <w:rPr>
          <w:rFonts w:cs="Times New Roman"/>
          <w:color w:val="000000" w:themeColor="text1"/>
          <w:szCs w:val="24"/>
        </w:rPr>
        <w:t xml:space="preserve">sequential </w:t>
      </w:r>
      <w:r w:rsidR="00F9198A" w:rsidRPr="000657DB">
        <w:rPr>
          <w:rFonts w:cs="Times New Roman"/>
          <w:color w:val="000000" w:themeColor="text1"/>
          <w:szCs w:val="24"/>
        </w:rPr>
        <w:t>Cho</w:t>
      </w:r>
      <w:r w:rsidR="00C943E7" w:rsidRPr="000657DB">
        <w:rPr>
          <w:rFonts w:cs="Times New Roman"/>
          <w:color w:val="000000" w:themeColor="text1"/>
          <w:szCs w:val="24"/>
        </w:rPr>
        <w:t>w test</w:t>
      </w:r>
      <w:del w:id="480" w:author="黄韬" w:date="2017-09-11T16:23:00Z">
        <w:r w:rsidR="00C943E7" w:rsidRPr="000657DB" w:rsidDel="00EF0064">
          <w:rPr>
            <w:rFonts w:cs="Times New Roman"/>
            <w:color w:val="000000" w:themeColor="text1"/>
            <w:szCs w:val="24"/>
          </w:rPr>
          <w:delText xml:space="preserve"> </w:delText>
        </w:r>
      </w:del>
      <w:ins w:id="481" w:author="黄韬" w:date="2017-09-11T16:23:00Z">
        <w:r w:rsidR="00EF0064">
          <w:rPr>
            <w:rStyle w:val="FootnoteReference"/>
            <w:rFonts w:cs="Times New Roman"/>
            <w:color w:val="000000" w:themeColor="text1"/>
            <w:szCs w:val="24"/>
          </w:rPr>
          <w:footnoteReference w:id="6"/>
        </w:r>
      </w:ins>
      <w:del w:id="486" w:author="黄韬" w:date="2017-09-11T16:23:00Z">
        <w:r w:rsidR="00A05D36" w:rsidRPr="000657DB" w:rsidDel="00EF0064">
          <w:rPr>
            <w:rFonts w:cs="Times New Roman"/>
            <w:color w:val="000000" w:themeColor="text1"/>
            <w:szCs w:val="24"/>
          </w:rPr>
          <w:delText>assuming</w:delText>
        </w:r>
        <w:r w:rsidR="00C943E7" w:rsidRPr="000657DB" w:rsidDel="00EF0064">
          <w:rPr>
            <w:rFonts w:cs="Times New Roman"/>
            <w:color w:val="000000" w:themeColor="text1"/>
            <w:szCs w:val="24"/>
          </w:rPr>
          <w:delText xml:space="preserve"> there is one single</w:delText>
        </w:r>
        <w:r w:rsidR="00F9198A" w:rsidRPr="000657DB" w:rsidDel="00EF0064">
          <w:rPr>
            <w:rFonts w:cs="Times New Roman"/>
            <w:color w:val="000000" w:themeColor="text1"/>
            <w:szCs w:val="24"/>
          </w:rPr>
          <w:delText xml:space="preserve"> struc</w:delText>
        </w:r>
        <w:r w:rsidR="00C943E7" w:rsidRPr="000657DB" w:rsidDel="00EF0064">
          <w:rPr>
            <w:rFonts w:cs="Times New Roman"/>
            <w:color w:val="000000" w:themeColor="text1"/>
            <w:szCs w:val="24"/>
          </w:rPr>
          <w:delText xml:space="preserve">tural break </w:delText>
        </w:r>
        <w:r w:rsidR="00005D28" w:rsidRPr="000657DB" w:rsidDel="00EF0064">
          <w:rPr>
            <w:rFonts w:cs="Times New Roman"/>
            <w:color w:val="000000" w:themeColor="text1"/>
            <w:szCs w:val="24"/>
          </w:rPr>
          <w:delText xml:space="preserve">occurring </w:delText>
        </w:r>
        <w:r w:rsidR="00B315B3" w:rsidRPr="000657DB" w:rsidDel="00EF0064">
          <w:rPr>
            <w:rFonts w:cs="Times New Roman"/>
            <w:color w:val="000000" w:themeColor="text1"/>
            <w:szCs w:val="24"/>
          </w:rPr>
          <w:delText xml:space="preserve">for all the </w:delText>
        </w:r>
        <w:r w:rsidR="00C943E7" w:rsidRPr="000657DB" w:rsidDel="00EF0064">
          <w:rPr>
            <w:rFonts w:cs="Times New Roman"/>
            <w:color w:val="000000" w:themeColor="text1"/>
            <w:szCs w:val="24"/>
          </w:rPr>
          <w:delText>week</w:delText>
        </w:r>
        <w:r w:rsidR="00B315B3" w:rsidRPr="000657DB" w:rsidDel="00EF0064">
          <w:rPr>
            <w:rFonts w:cs="Times New Roman"/>
            <w:color w:val="000000" w:themeColor="text1"/>
            <w:szCs w:val="24"/>
          </w:rPr>
          <w:delText xml:space="preserve">s </w:delText>
        </w:r>
        <w:commentRangeStart w:id="487"/>
        <w:r w:rsidR="00B315B3" w:rsidRPr="000657DB" w:rsidDel="00EF0064">
          <w:rPr>
            <w:rFonts w:cs="Times New Roman"/>
            <w:color w:val="000000" w:themeColor="text1"/>
            <w:szCs w:val="24"/>
          </w:rPr>
          <w:delText>one at each time</w:delText>
        </w:r>
        <w:commentRangeEnd w:id="487"/>
        <w:r w:rsidR="000764D5" w:rsidDel="00EF0064">
          <w:rPr>
            <w:rStyle w:val="CommentReference"/>
          </w:rPr>
          <w:commentReference w:id="487"/>
        </w:r>
      </w:del>
      <w:r w:rsidR="00C943E7" w:rsidRPr="000657DB">
        <w:rPr>
          <w:rFonts w:cs="Times New Roman"/>
          <w:color w:val="000000" w:themeColor="text1"/>
          <w:szCs w:val="24"/>
        </w:rPr>
        <w:t xml:space="preserve">. </w:t>
      </w:r>
      <w:r w:rsidR="00A26E83" w:rsidRPr="000657DB">
        <w:rPr>
          <w:rFonts w:cs="Times New Roman"/>
          <w:color w:val="000000" w:themeColor="text1"/>
          <w:szCs w:val="24"/>
        </w:rPr>
        <w:t xml:space="preserve">The </w:t>
      </w:r>
      <w:r w:rsidR="003B1937" w:rsidRPr="000657DB">
        <w:rPr>
          <w:rFonts w:cs="Times New Roman"/>
          <w:color w:val="000000" w:themeColor="text1"/>
          <w:szCs w:val="24"/>
        </w:rPr>
        <w:t>results</w:t>
      </w:r>
      <w:r w:rsidR="00A26E83" w:rsidRPr="000657DB">
        <w:rPr>
          <w:rFonts w:cs="Times New Roman"/>
          <w:color w:val="000000" w:themeColor="text1"/>
          <w:szCs w:val="24"/>
        </w:rPr>
        <w:t xml:space="preserve"> reject the null hypothesis of no structural break for some </w:t>
      </w:r>
      <w:r w:rsidR="003B1937" w:rsidRPr="000657DB">
        <w:rPr>
          <w:rFonts w:cs="Times New Roman"/>
          <w:color w:val="000000" w:themeColor="text1"/>
          <w:szCs w:val="24"/>
        </w:rPr>
        <w:t xml:space="preserve">of the </w:t>
      </w:r>
      <w:r w:rsidR="007043AC" w:rsidRPr="000657DB">
        <w:rPr>
          <w:rFonts w:cs="Times New Roman"/>
          <w:color w:val="000000" w:themeColor="text1"/>
          <w:szCs w:val="24"/>
        </w:rPr>
        <w:t>weeks (e.g., week 20) but fail</w:t>
      </w:r>
      <w:r w:rsidR="00A26E83" w:rsidRPr="000657DB">
        <w:rPr>
          <w:rFonts w:cs="Times New Roman"/>
          <w:color w:val="000000" w:themeColor="text1"/>
          <w:szCs w:val="24"/>
        </w:rPr>
        <w:t xml:space="preserve"> to do so for some other weeks (e.g., week 35). </w:t>
      </w:r>
      <w:r w:rsidR="00D931DD" w:rsidRPr="000657DB">
        <w:rPr>
          <w:rFonts w:cs="Times New Roman"/>
          <w:color w:val="000000" w:themeColor="text1"/>
          <w:szCs w:val="24"/>
        </w:rPr>
        <w:t>Based on the results we consider the model being subject to structural breaks</w:t>
      </w:r>
      <w:r w:rsidR="00CF12DA" w:rsidRPr="000657DB">
        <w:rPr>
          <w:rStyle w:val="FootnoteReference"/>
          <w:rFonts w:cs="Times New Roman"/>
          <w:color w:val="000000" w:themeColor="text1"/>
          <w:szCs w:val="24"/>
        </w:rPr>
        <w:footnoteReference w:id="7"/>
      </w:r>
      <w:r w:rsidR="00F9198A" w:rsidRPr="000657DB">
        <w:rPr>
          <w:rFonts w:cs="Times New Roman"/>
          <w:color w:val="000000" w:themeColor="text1"/>
          <w:szCs w:val="24"/>
        </w:rPr>
        <w:t>.</w:t>
      </w:r>
      <w:r w:rsidR="0039314F" w:rsidRPr="000657DB">
        <w:rPr>
          <w:rFonts w:cs="Times New Roman"/>
          <w:color w:val="000000" w:themeColor="text1"/>
          <w:szCs w:val="24"/>
        </w:rPr>
        <w:t xml:space="preserve"> </w:t>
      </w:r>
      <w:r w:rsidR="00A0249E" w:rsidRPr="000657DB">
        <w:rPr>
          <w:rFonts w:cs="Times New Roman"/>
          <w:color w:val="000000" w:themeColor="text1"/>
          <w:szCs w:val="24"/>
        </w:rPr>
        <w:t xml:space="preserve">Alternative advanced tests </w:t>
      </w:r>
      <w:r w:rsidR="00C738AC" w:rsidRPr="000657DB">
        <w:rPr>
          <w:rFonts w:cs="Times New Roman"/>
          <w:color w:val="000000" w:themeColor="text1"/>
          <w:szCs w:val="24"/>
        </w:rPr>
        <w:t>considering</w:t>
      </w:r>
      <w:r w:rsidR="00A0249E" w:rsidRPr="000657DB">
        <w:rPr>
          <w:rFonts w:cs="Times New Roman"/>
          <w:color w:val="000000" w:themeColor="text1"/>
          <w:szCs w:val="24"/>
        </w:rPr>
        <w:t xml:space="preserve"> </w:t>
      </w:r>
      <w:r w:rsidR="00CF58EC" w:rsidRPr="000657DB">
        <w:rPr>
          <w:rFonts w:cs="Times New Roman"/>
          <w:color w:val="000000" w:themeColor="text1"/>
          <w:szCs w:val="24"/>
        </w:rPr>
        <w:t xml:space="preserve">multiple breaks, heteroskedasticity, and unit roots </w:t>
      </w:r>
      <w:r w:rsidR="009C2618" w:rsidRPr="000657DB">
        <w:rPr>
          <w:rFonts w:cs="Times New Roman"/>
          <w:color w:val="000000" w:themeColor="text1"/>
          <w:szCs w:val="24"/>
        </w:rPr>
        <w:t>are available</w:t>
      </w:r>
      <w:r w:rsidR="0039314F" w:rsidRPr="000657DB">
        <w:rPr>
          <w:rFonts w:cs="Times New Roman"/>
          <w:color w:val="000000" w:themeColor="text1"/>
          <w:szCs w:val="24"/>
        </w:rPr>
        <w:t xml:space="preserve"> </w:t>
      </w:r>
      <w:r w:rsidR="009C2618" w:rsidRPr="000657DB">
        <w:rPr>
          <w:rFonts w:cs="Times New Roman"/>
          <w:color w:val="000000" w:themeColor="text1"/>
          <w:szCs w:val="24"/>
        </w:rPr>
        <w:t xml:space="preserve">but </w:t>
      </w:r>
      <w:r w:rsidR="00CF58EC" w:rsidRPr="000657DB">
        <w:rPr>
          <w:rFonts w:cs="Times New Roman"/>
          <w:color w:val="000000" w:themeColor="text1"/>
          <w:szCs w:val="24"/>
        </w:rPr>
        <w:t xml:space="preserve">require </w:t>
      </w:r>
      <w:r w:rsidR="00787EAE" w:rsidRPr="000657DB">
        <w:rPr>
          <w:rFonts w:cs="Times New Roman"/>
          <w:color w:val="000000" w:themeColor="text1"/>
          <w:szCs w:val="24"/>
        </w:rPr>
        <w:t xml:space="preserve">additional priori knowledge such </w:t>
      </w:r>
      <w:r w:rsidR="00787EAE" w:rsidRPr="000657DB">
        <w:rPr>
          <w:rFonts w:cs="Times New Roman"/>
          <w:color w:val="000000" w:themeColor="text1"/>
          <w:szCs w:val="24"/>
        </w:rPr>
        <w:lastRenderedPageBreak/>
        <w:t>as the number of potential structural breaks</w:t>
      </w:r>
      <w:r w:rsidR="00EF0FA8" w:rsidRPr="000657DB">
        <w:rPr>
          <w:rFonts w:cs="Times New Roman"/>
          <w:color w:val="000000" w:themeColor="text1"/>
          <w:szCs w:val="24"/>
        </w:rPr>
        <w:t xml:space="preserve"> </w:t>
      </w:r>
      <w:r w:rsidR="00EF0FA8" w:rsidRPr="000657DB">
        <w:rPr>
          <w:rFonts w:cs="Times New Roman"/>
          <w:color w:val="000000" w:themeColor="text1"/>
          <w:szCs w:val="24"/>
        </w:rPr>
        <w:fldChar w:fldCharType="begin">
          <w:fldData xml:space="preserve">PEVuZE5vdGU+PENpdGU+PEF1dGhvcj5CYWk8L0F1dGhvcj48WWVhcj4yMDAzPC9ZZWFyPjxSZWNO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</w:fldData>
        </w:fldChar>
      </w:r>
      <w:r w:rsidR="007309BB" w:rsidRPr="000657DB">
        <w:rPr>
          <w:rFonts w:cs="Times New Roman"/>
          <w:color w:val="000000" w:themeColor="text1"/>
          <w:szCs w:val="24"/>
        </w:rPr>
        <w:instrText xml:space="preserve"> ADDIN EN.CITE </w:instrText>
      </w:r>
      <w:r w:rsidR="007309BB" w:rsidRPr="000657DB">
        <w:rPr>
          <w:rFonts w:cs="Times New Roman"/>
          <w:color w:val="000000" w:themeColor="text1"/>
          <w:szCs w:val="24"/>
        </w:rPr>
        <w:fldChar w:fldCharType="begin">
          <w:fldData xml:space="preserve">PEVuZE5vdGU+PENpdGU+PEF1dGhvcj5CYWk8L0F1dGhvcj48WWVhcj4yMDAzPC9ZZWFyPjxSZWNO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</w:fldData>
        </w:fldChar>
      </w:r>
      <w:r w:rsidR="007309BB" w:rsidRPr="000657DB">
        <w:rPr>
          <w:rFonts w:cs="Times New Roman"/>
          <w:color w:val="000000" w:themeColor="text1"/>
          <w:szCs w:val="24"/>
        </w:rPr>
        <w:instrText xml:space="preserve"> ADDIN EN.CITE.DATA </w:instrText>
      </w:r>
      <w:r w:rsidR="007309BB" w:rsidRPr="000657DB">
        <w:rPr>
          <w:rFonts w:cs="Times New Roman"/>
          <w:color w:val="000000" w:themeColor="text1"/>
          <w:szCs w:val="24"/>
        </w:rPr>
      </w:r>
      <w:r w:rsidR="007309BB" w:rsidRPr="000657DB">
        <w:rPr>
          <w:rFonts w:cs="Times New Roman"/>
          <w:color w:val="000000" w:themeColor="text1"/>
          <w:szCs w:val="24"/>
        </w:rPr>
        <w:fldChar w:fldCharType="end"/>
      </w:r>
      <w:r w:rsidR="00EF0FA8" w:rsidRPr="000657DB">
        <w:rPr>
          <w:rFonts w:cs="Times New Roman"/>
          <w:color w:val="000000" w:themeColor="text1"/>
          <w:szCs w:val="24"/>
        </w:rPr>
      </w:r>
      <w:r w:rsidR="00EF0FA8" w:rsidRPr="000657DB">
        <w:rPr>
          <w:rFonts w:cs="Times New Roman"/>
          <w:color w:val="000000" w:themeColor="text1"/>
          <w:szCs w:val="24"/>
        </w:rPr>
        <w:fldChar w:fldCharType="separate"/>
      </w:r>
      <w:r w:rsidR="007309BB" w:rsidRPr="000657DB">
        <w:rPr>
          <w:rFonts w:cs="Times New Roman"/>
          <w:noProof/>
          <w:color w:val="000000" w:themeColor="text1"/>
          <w:szCs w:val="24"/>
        </w:rPr>
        <w:t>(</w:t>
      </w:r>
      <w:hyperlink w:anchor="_ENREF_3" w:tooltip="Andrews, 1993 #237" w:history="1">
        <w:r w:rsidR="00780FE2" w:rsidRPr="000657DB">
          <w:rPr>
            <w:rFonts w:cs="Times New Roman"/>
            <w:noProof/>
            <w:color w:val="000000" w:themeColor="text1"/>
            <w:szCs w:val="24"/>
          </w:rPr>
          <w:t>Andrews 1993</w:t>
        </w:r>
      </w:hyperlink>
      <w:r w:rsidR="007309BB" w:rsidRPr="000657DB">
        <w:rPr>
          <w:rFonts w:cs="Times New Roman"/>
          <w:noProof/>
          <w:color w:val="000000" w:themeColor="text1"/>
          <w:szCs w:val="24"/>
        </w:rPr>
        <w:t xml:space="preserve">, </w:t>
      </w:r>
      <w:hyperlink w:anchor="_ENREF_4" w:tooltip="Andrews, 1994 #238" w:history="1">
        <w:r w:rsidR="00780FE2" w:rsidRPr="000657DB">
          <w:rPr>
            <w:rFonts w:cs="Times New Roman"/>
            <w:noProof/>
            <w:color w:val="000000" w:themeColor="text1"/>
            <w:szCs w:val="24"/>
          </w:rPr>
          <w:t>Andrews and Ploberger 1994</w:t>
        </w:r>
      </w:hyperlink>
      <w:r w:rsidR="007309BB" w:rsidRPr="000657DB">
        <w:rPr>
          <w:rFonts w:cs="Times New Roman"/>
          <w:noProof/>
          <w:color w:val="000000" w:themeColor="text1"/>
          <w:szCs w:val="24"/>
        </w:rPr>
        <w:t xml:space="preserve">, </w:t>
      </w:r>
      <w:hyperlink w:anchor="_ENREF_9" w:tooltip="Bai, 1998 #227" w:history="1">
        <w:r w:rsidR="00780FE2" w:rsidRPr="000657DB">
          <w:rPr>
            <w:rFonts w:cs="Times New Roman"/>
            <w:noProof/>
            <w:color w:val="000000" w:themeColor="text1"/>
            <w:szCs w:val="24"/>
          </w:rPr>
          <w:t>Bai and Perron 1998</w:t>
        </w:r>
      </w:hyperlink>
      <w:r w:rsidR="007309BB" w:rsidRPr="000657DB">
        <w:rPr>
          <w:rFonts w:cs="Times New Roman"/>
          <w:noProof/>
          <w:color w:val="000000" w:themeColor="text1"/>
          <w:szCs w:val="24"/>
        </w:rPr>
        <w:t xml:space="preserve">, </w:t>
      </w:r>
      <w:hyperlink w:anchor="_ENREF_10" w:tooltip="Bai, 2003 #657" w:history="1">
        <w:r w:rsidR="00780FE2" w:rsidRPr="000657DB">
          <w:rPr>
            <w:rFonts w:cs="Times New Roman"/>
            <w:noProof/>
            <w:color w:val="000000" w:themeColor="text1"/>
            <w:szCs w:val="24"/>
          </w:rPr>
          <w:t>Bai and Perron 2003</w:t>
        </w:r>
      </w:hyperlink>
      <w:r w:rsidR="007309BB" w:rsidRPr="000657DB">
        <w:rPr>
          <w:rFonts w:cs="Times New Roman"/>
          <w:noProof/>
          <w:color w:val="000000" w:themeColor="text1"/>
          <w:szCs w:val="24"/>
        </w:rPr>
        <w:t>)</w:t>
      </w:r>
      <w:r w:rsidR="00EF0FA8" w:rsidRPr="000657DB">
        <w:rPr>
          <w:rFonts w:cs="Times New Roman"/>
          <w:color w:val="000000" w:themeColor="text1"/>
          <w:szCs w:val="24"/>
        </w:rPr>
        <w:fldChar w:fldCharType="end"/>
      </w:r>
      <w:r w:rsidR="00787EAE" w:rsidRPr="000657DB">
        <w:rPr>
          <w:rFonts w:cs="Times New Roman"/>
          <w:color w:val="000000" w:themeColor="text1"/>
          <w:szCs w:val="24"/>
        </w:rPr>
        <w:t>.</w:t>
      </w:r>
    </w:p>
    <w:p w14:paraId="339489AC" w14:textId="77777777" w:rsidR="00F9198A" w:rsidRPr="000657DB" w:rsidRDefault="00E37EEF" w:rsidP="00324987">
      <w:pPr>
        <w:spacing w:after="0" w:line="360" w:lineRule="auto"/>
        <w:jc w:val="center"/>
        <w:rPr>
          <w:rFonts w:cs="Times New Roman"/>
          <w:color w:val="000000" w:themeColor="text1"/>
          <w:szCs w:val="24"/>
        </w:rPr>
      </w:pPr>
      <w:r w:rsidRPr="000657DB">
        <w:rPr>
          <w:rFonts w:cs="Times New Roman"/>
          <w:color w:val="000000" w:themeColor="text1"/>
          <w:szCs w:val="24"/>
        </w:rPr>
        <w:t xml:space="preserve">Figure </w:t>
      </w:r>
      <w:r w:rsidR="0098256B" w:rsidRPr="000657DB">
        <w:rPr>
          <w:rFonts w:cs="Times New Roman"/>
          <w:color w:val="000000" w:themeColor="text1"/>
          <w:szCs w:val="24"/>
        </w:rPr>
        <w:t>3</w:t>
      </w:r>
      <w:r w:rsidR="00511119" w:rsidRPr="000657DB">
        <w:rPr>
          <w:rFonts w:cs="Times New Roman"/>
          <w:color w:val="000000" w:themeColor="text1"/>
          <w:szCs w:val="24"/>
        </w:rPr>
        <w:tab/>
      </w:r>
      <w:r w:rsidR="00511119" w:rsidRPr="000657DB">
        <w:rPr>
          <w:rFonts w:cs="Times New Roman"/>
          <w:i/>
          <w:color w:val="000000" w:themeColor="text1"/>
          <w:szCs w:val="24"/>
        </w:rPr>
        <w:t>P</w:t>
      </w:r>
      <w:r w:rsidR="00511119" w:rsidRPr="000657DB">
        <w:rPr>
          <w:rFonts w:cs="Times New Roman"/>
          <w:color w:val="000000" w:themeColor="text1"/>
          <w:szCs w:val="24"/>
        </w:rPr>
        <w:t xml:space="preserve">-values of the sequential Chow </w:t>
      </w:r>
      <w:commentRangeStart w:id="488"/>
      <w:commentRangeStart w:id="489"/>
      <w:r w:rsidR="00511119" w:rsidRPr="000657DB">
        <w:rPr>
          <w:rFonts w:cs="Times New Roman"/>
          <w:color w:val="000000" w:themeColor="text1"/>
          <w:szCs w:val="24"/>
        </w:rPr>
        <w:t>test</w:t>
      </w:r>
      <w:commentRangeEnd w:id="488"/>
      <w:r w:rsidR="000764D5">
        <w:rPr>
          <w:rStyle w:val="CommentReference"/>
        </w:rPr>
        <w:commentReference w:id="488"/>
      </w:r>
      <w:commentRangeEnd w:id="489"/>
      <w:r w:rsidR="00746FE9">
        <w:rPr>
          <w:rStyle w:val="CommentReference"/>
        </w:rPr>
        <w:commentReference w:id="489"/>
      </w:r>
    </w:p>
    <w:p w14:paraId="6472659F" w14:textId="77777777" w:rsidR="00C943E7" w:rsidRPr="000657DB" w:rsidRDefault="00740868" w:rsidP="00740868">
      <w:pPr>
        <w:spacing w:after="0" w:line="360" w:lineRule="auto"/>
        <w:jc w:val="center"/>
        <w:rPr>
          <w:rFonts w:cs="Times New Roman"/>
          <w:color w:val="000000" w:themeColor="text1"/>
          <w:szCs w:val="24"/>
        </w:rPr>
      </w:pPr>
      <w:r w:rsidRPr="000657DB">
        <w:rPr>
          <w:rFonts w:cs="Times New Roman"/>
          <w:noProof/>
          <w:color w:val="000000" w:themeColor="text1"/>
          <w:szCs w:val="24"/>
          <w:lang w:eastAsia="en-GB"/>
        </w:rPr>
        <w:drawing>
          <wp:inline distT="0" distB="0" distL="0" distR="0" wp14:anchorId="46533616" wp14:editId="014EBC91">
            <wp:extent cx="4776038" cy="219075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4822" cy="2208540"/>
                    </a:xfrm>
                    <a:prstGeom prst="rect">
                      <a:avLst/>
                    </a:prstGeom>
                    <a:noFill/>
                  </pic:spPr>
                </pic:pic>
              </a:graphicData>
            </a:graphic>
          </wp:inline>
        </w:drawing>
      </w:r>
    </w:p>
    <w:p w14:paraId="13B1724F" w14:textId="77777777" w:rsidR="00740868" w:rsidRPr="000657DB" w:rsidRDefault="00740868" w:rsidP="00740868">
      <w:pPr>
        <w:spacing w:after="0" w:line="360" w:lineRule="auto"/>
        <w:jc w:val="center"/>
        <w:rPr>
          <w:rFonts w:cs="Times New Roman"/>
          <w:color w:val="000000" w:themeColor="text1"/>
          <w:szCs w:val="24"/>
        </w:rPr>
      </w:pPr>
    </w:p>
    <w:p w14:paraId="197B099B" w14:textId="77777777" w:rsidR="008344E3" w:rsidRPr="000657DB" w:rsidRDefault="0076742F" w:rsidP="008344E3">
      <w:pPr>
        <w:spacing w:after="0" w:line="360" w:lineRule="auto"/>
        <w:rPr>
          <w:rFonts w:cs="Times New Roman"/>
          <w:color w:val="000000" w:themeColor="text1"/>
          <w:szCs w:val="24"/>
        </w:rPr>
      </w:pPr>
      <w:r w:rsidRPr="000657DB">
        <w:rPr>
          <w:rFonts w:cs="Times New Roman"/>
          <w:color w:val="000000" w:themeColor="text1"/>
          <w:szCs w:val="24"/>
        </w:rPr>
        <w:t xml:space="preserve">In </w:t>
      </w:r>
      <w:r w:rsidR="000F0D69" w:rsidRPr="000657DB">
        <w:rPr>
          <w:rFonts w:cs="Times New Roman"/>
          <w:color w:val="000000" w:themeColor="text1"/>
          <w:szCs w:val="24"/>
        </w:rPr>
        <w:t xml:space="preserve">the retailer context, </w:t>
      </w:r>
      <w:r w:rsidRPr="000657DB">
        <w:rPr>
          <w:rFonts w:cs="Times New Roman"/>
          <w:color w:val="000000" w:themeColor="text1"/>
          <w:szCs w:val="24"/>
        </w:rPr>
        <w:t xml:space="preserve">sales data at SKU level </w:t>
      </w:r>
      <w:r w:rsidR="000F0D69" w:rsidRPr="000657DB">
        <w:rPr>
          <w:rFonts w:cs="Times New Roman"/>
          <w:color w:val="000000" w:themeColor="text1"/>
          <w:szCs w:val="24"/>
        </w:rPr>
        <w:t xml:space="preserve">exhibit </w:t>
      </w:r>
      <w:r w:rsidRPr="000657DB">
        <w:rPr>
          <w:rFonts w:cs="Times New Roman"/>
          <w:color w:val="000000" w:themeColor="text1"/>
          <w:szCs w:val="24"/>
        </w:rPr>
        <w:t>large variations, unexpected outliers</w:t>
      </w:r>
      <w:r w:rsidR="000F0D69" w:rsidRPr="000657DB">
        <w:rPr>
          <w:rFonts w:cs="Times New Roman"/>
          <w:color w:val="000000" w:themeColor="text1"/>
          <w:szCs w:val="24"/>
        </w:rPr>
        <w:t>, and missing values</w:t>
      </w:r>
      <w:r w:rsidR="00091F32" w:rsidRPr="000657DB">
        <w:rPr>
          <w:rFonts w:cs="Times New Roman"/>
          <w:color w:val="000000" w:themeColor="text1"/>
          <w:szCs w:val="24"/>
        </w:rPr>
        <w:t>, which makes the bias estimation exclusively based on the residual at the forecast origin unreliable</w:t>
      </w:r>
      <w:r w:rsidRPr="000657DB">
        <w:rPr>
          <w:rFonts w:cs="Times New Roman"/>
          <w:color w:val="000000" w:themeColor="text1"/>
          <w:szCs w:val="24"/>
        </w:rPr>
        <w:t xml:space="preserve">. </w:t>
      </w:r>
      <w:r w:rsidR="00091F32" w:rsidRPr="000657DB">
        <w:rPr>
          <w:rFonts w:cs="Times New Roman"/>
          <w:color w:val="000000" w:themeColor="text1"/>
          <w:szCs w:val="24"/>
        </w:rPr>
        <w:t>In this example</w:t>
      </w:r>
      <w:r w:rsidR="000F0D69" w:rsidRPr="000657DB">
        <w:rPr>
          <w:rFonts w:cs="Times New Roman"/>
          <w:color w:val="000000" w:themeColor="text1"/>
          <w:szCs w:val="24"/>
        </w:rPr>
        <w:t xml:space="preserve">, we </w:t>
      </w:r>
      <w:r w:rsidR="00A508EF" w:rsidRPr="000657DB">
        <w:rPr>
          <w:rFonts w:cs="Times New Roman"/>
          <w:color w:val="000000" w:themeColor="text1"/>
          <w:szCs w:val="24"/>
        </w:rPr>
        <w:t>estimate the forecast bias as</w:t>
      </w:r>
      <w:r w:rsidR="00F9198A" w:rsidRPr="000657DB">
        <w:rPr>
          <w:rFonts w:cs="Times New Roman"/>
          <w:color w:val="000000" w:themeColor="text1"/>
          <w:szCs w:val="24"/>
        </w:rPr>
        <w:t xml:space="preserve"> the </w:t>
      </w:r>
      <w:r w:rsidR="00A508EF" w:rsidRPr="000657DB">
        <w:rPr>
          <w:rFonts w:cs="Times New Roman"/>
          <w:color w:val="000000" w:themeColor="text1"/>
          <w:szCs w:val="24"/>
        </w:rPr>
        <w:t xml:space="preserve">average </w:t>
      </w:r>
      <w:r w:rsidR="00B80B6C" w:rsidRPr="000657DB">
        <w:rPr>
          <w:rFonts w:cs="Times New Roman"/>
          <w:color w:val="000000" w:themeColor="text1"/>
          <w:szCs w:val="24"/>
        </w:rPr>
        <w:t xml:space="preserve">value </w:t>
      </w:r>
      <w:r w:rsidR="00A508EF" w:rsidRPr="000657DB">
        <w:rPr>
          <w:rFonts w:cs="Times New Roman"/>
          <w:color w:val="000000" w:themeColor="text1"/>
          <w:szCs w:val="24"/>
        </w:rPr>
        <w:t xml:space="preserve">of the </w:t>
      </w:r>
      <w:r w:rsidR="000F0D69" w:rsidRPr="000657DB">
        <w:rPr>
          <w:rFonts w:cs="Times New Roman"/>
          <w:color w:val="000000" w:themeColor="text1"/>
          <w:szCs w:val="24"/>
        </w:rPr>
        <w:t xml:space="preserve">four </w:t>
      </w:r>
      <w:r w:rsidRPr="000657DB">
        <w:rPr>
          <w:rFonts w:cs="Times New Roman"/>
          <w:color w:val="000000" w:themeColor="text1"/>
          <w:szCs w:val="24"/>
        </w:rPr>
        <w:t>residuals</w:t>
      </w:r>
      <w:r w:rsidR="00F9198A" w:rsidRPr="000657DB">
        <w:rPr>
          <w:rFonts w:cs="Times New Roman"/>
          <w:color w:val="000000" w:themeColor="text1"/>
          <w:szCs w:val="24"/>
        </w:rPr>
        <w:t xml:space="preserve"> </w:t>
      </w:r>
      <w:r w:rsidR="000F0D69" w:rsidRPr="000657DB">
        <w:rPr>
          <w:rFonts w:cs="Times New Roman"/>
          <w:color w:val="000000" w:themeColor="text1"/>
          <w:szCs w:val="24"/>
        </w:rPr>
        <w:t>close to the forecast origin</w:t>
      </w:r>
      <w:r w:rsidR="00F9198A" w:rsidRPr="000657DB">
        <w:rPr>
          <w:rFonts w:cs="Times New Roman"/>
          <w:color w:val="000000" w:themeColor="text1"/>
          <w:szCs w:val="24"/>
        </w:rPr>
        <w:t xml:space="preserve">. </w:t>
      </w:r>
      <w:r w:rsidR="00A508EF" w:rsidRPr="000657DB">
        <w:rPr>
          <w:rFonts w:cs="Times New Roman"/>
          <w:color w:val="000000" w:themeColor="text1"/>
          <w:szCs w:val="24"/>
        </w:rPr>
        <w:t>e.g</w:t>
      </w:r>
      <w:r w:rsidR="00F9198A" w:rsidRPr="000657DB">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hint="eastAsia"/>
                    <w:color w:val="000000" w:themeColor="text1"/>
                    <w:szCs w:val="24"/>
                  </w:rPr>
                  <m:t>B</m:t>
                </m:r>
                <m:r>
                  <m:rPr>
                    <m:sty m:val="p"/>
                  </m:rPr>
                  <w:rPr>
                    <w:rFonts w:ascii="Cambria Math" w:hAnsi="Cambria Math" w:cs="Times New Roman"/>
                    <w:color w:val="000000" w:themeColor="text1"/>
                    <w:szCs w:val="24"/>
                  </w:rPr>
                  <m:t>ias</m:t>
                </m:r>
              </m:e>
            </m:acc>
          </m:e>
          <m:sub>
            <m:r>
              <w:rPr>
                <w:rFonts w:ascii="Cambria Math" w:hAnsi="Cambria Math" w:cs="Times New Roman"/>
                <w:color w:val="000000" w:themeColor="text1"/>
                <w:szCs w:val="24"/>
              </w:rPr>
              <m:t>IC</m:t>
            </m:r>
          </m:sub>
        </m:sSub>
        <m: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t=67</m:t>
            </m:r>
          </m:sub>
          <m:sup>
            <m:r>
              <w:rPr>
                <w:rFonts w:ascii="Cambria Math" w:hAnsi="Cambria Math" w:cs="Times New Roman"/>
                <w:color w:val="000000" w:themeColor="text1"/>
                <w:szCs w:val="24"/>
              </w:rPr>
              <m:t>t=70</m:t>
            </m:r>
          </m:sup>
          <m:e>
            <m:r>
              <w:rPr>
                <w:rFonts w:ascii="Cambria Math" w:hAnsi="Cambria Math" w:cs="Times New Roman"/>
                <w:color w:val="000000" w:themeColor="text1"/>
                <w:szCs w:val="24"/>
              </w:rPr>
              <m:t>(</m:t>
            </m:r>
            <m:f>
              <m:fPr>
                <m:ctrlPr>
                  <w:rPr>
                    <w:rFonts w:ascii="Cambria Math" w:hAnsi="Cambria Math" w:cs="Times New Roman"/>
                    <w:i/>
                    <w:color w:val="000000" w:themeColor="text1"/>
                    <w:szCs w:val="24"/>
                  </w:rPr>
                </m:ctrlPr>
              </m:fPr>
              <m:num>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sub>
                </m:sSub>
              </m:num>
              <m:den>
                <m:r>
                  <w:rPr>
                    <w:rFonts w:ascii="Cambria Math" w:hAnsi="Cambria Math" w:cs="Times New Roman"/>
                    <w:color w:val="000000" w:themeColor="text1"/>
                    <w:szCs w:val="24"/>
                  </w:rPr>
                  <m:t>4</m:t>
                </m:r>
              </m:den>
            </m:f>
            <m:r>
              <w:rPr>
                <w:rFonts w:ascii="Cambria Math" w:hAnsi="Cambria Math" w:cs="Times New Roman"/>
                <w:color w:val="000000" w:themeColor="text1"/>
                <w:szCs w:val="24"/>
              </w:rPr>
              <m:t>)</m:t>
            </m:r>
          </m:e>
        </m:nary>
      </m:oMath>
      <w:r w:rsidR="00B80B6C" w:rsidRPr="000657DB">
        <w:rPr>
          <w:rFonts w:cs="Times New Roman"/>
          <w:color w:val="000000" w:themeColor="text1"/>
          <w:szCs w:val="24"/>
        </w:rPr>
        <w:t xml:space="preserve">. We </w:t>
      </w:r>
      <w:r w:rsidR="00181E1D" w:rsidRPr="000657DB">
        <w:rPr>
          <w:rFonts w:cs="Times New Roman"/>
          <w:color w:val="000000" w:themeColor="text1"/>
          <w:szCs w:val="24"/>
        </w:rPr>
        <w:t xml:space="preserve">obtain the final corrected </w:t>
      </w:r>
      <w:r w:rsidR="00B80B6C" w:rsidRPr="000657DB">
        <w:rPr>
          <w:rFonts w:cs="Times New Roman"/>
          <w:color w:val="000000" w:themeColor="text1"/>
          <w:szCs w:val="24"/>
        </w:rPr>
        <w:t xml:space="preserve">forecasts as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IC, 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hint="eastAsia"/>
                    <w:color w:val="000000" w:themeColor="text1"/>
                    <w:szCs w:val="24"/>
                  </w:rPr>
                  <m:t>B</m:t>
                </m:r>
                <m:r>
                  <m:rPr>
                    <m:sty m:val="p"/>
                  </m:rPr>
                  <w:rPr>
                    <w:rFonts w:ascii="Cambria Math" w:hAnsi="Cambria Math" w:cs="Times New Roman"/>
                    <w:color w:val="000000" w:themeColor="text1"/>
                    <w:szCs w:val="24"/>
                  </w:rPr>
                  <m:t>ias</m:t>
                </m:r>
              </m:e>
            </m:acc>
          </m:e>
          <m:sub>
            <m:r>
              <w:rPr>
                <w:rFonts w:ascii="Cambria Math" w:hAnsi="Cambria Math" w:cs="Times New Roman"/>
                <w:color w:val="000000" w:themeColor="text1"/>
                <w:szCs w:val="24"/>
              </w:rPr>
              <m:t>IC</m:t>
            </m:r>
          </m:sub>
        </m:sSub>
      </m:oMath>
      <w:r w:rsidR="002E62E6" w:rsidRPr="000657DB">
        <w:rPr>
          <w:rFonts w:cs="Times New Roman"/>
          <w:color w:val="000000" w:themeColor="text1"/>
          <w:szCs w:val="24"/>
        </w:rPr>
        <w:t xml:space="preserve">. </w:t>
      </w:r>
      <w:r w:rsidR="00181E1D" w:rsidRPr="000657DB">
        <w:rPr>
          <w:rFonts w:cs="Times New Roman"/>
          <w:color w:val="000000" w:themeColor="text1"/>
          <w:szCs w:val="24"/>
        </w:rPr>
        <w:t xml:space="preserve">Figure </w:t>
      </w:r>
      <w:r w:rsidR="00681A07" w:rsidRPr="000657DB">
        <w:rPr>
          <w:rFonts w:cs="Times New Roman"/>
          <w:color w:val="000000" w:themeColor="text1"/>
          <w:szCs w:val="24"/>
        </w:rPr>
        <w:t>4</w:t>
      </w:r>
      <w:r w:rsidR="00181E1D" w:rsidRPr="000657DB">
        <w:rPr>
          <w:rFonts w:cs="Times New Roman"/>
          <w:color w:val="000000" w:themeColor="text1"/>
          <w:szCs w:val="24"/>
        </w:rPr>
        <w:t xml:space="preserve"> represents the predictions/forecasts using the black dashed line (e.g., </w:t>
      </w:r>
      <w:r w:rsidR="00181E1D" w:rsidRPr="000657DB">
        <w:rPr>
          <w:rFonts w:cs="Times New Roman"/>
          <w:i/>
          <w:color w:val="000000" w:themeColor="text1"/>
          <w:szCs w:val="24"/>
        </w:rPr>
        <w:t>ybar_</w:t>
      </w:r>
      <w:r w:rsidR="002E62E6" w:rsidRPr="000657DB">
        <w:rPr>
          <w:rFonts w:cs="Times New Roman"/>
          <w:i/>
          <w:color w:val="000000" w:themeColor="text1"/>
          <w:szCs w:val="24"/>
        </w:rPr>
        <w:t>IC</w:t>
      </w:r>
      <w:r w:rsidR="00181E1D" w:rsidRPr="000657DB">
        <w:rPr>
          <w:rFonts w:cs="Times New Roman"/>
          <w:color w:val="000000" w:themeColor="text1"/>
          <w:szCs w:val="24"/>
        </w:rPr>
        <w:t>)</w:t>
      </w:r>
      <w:r w:rsidR="00935840" w:rsidRPr="000657DB">
        <w:rPr>
          <w:rFonts w:cs="Times New Roman"/>
          <w:color w:val="000000" w:themeColor="text1"/>
          <w:szCs w:val="24"/>
        </w:rPr>
        <w:t>. Table 1 shows the forecasting performance of the intercept corrected model (e.g., with MAE= 0.</w:t>
      </w:r>
      <w:r w:rsidR="002A48ED" w:rsidRPr="000657DB">
        <w:rPr>
          <w:rFonts w:cs="Times New Roman"/>
          <w:color w:val="000000" w:themeColor="text1"/>
          <w:szCs w:val="24"/>
        </w:rPr>
        <w:t>1</w:t>
      </w:r>
      <w:r w:rsidR="00935840" w:rsidRPr="000657DB">
        <w:rPr>
          <w:rFonts w:cs="Times New Roman"/>
          <w:color w:val="000000" w:themeColor="text1"/>
          <w:szCs w:val="24"/>
        </w:rPr>
        <w:t xml:space="preserve">, </w:t>
      </w:r>
      <w:r w:rsidR="00CA1CE5" w:rsidRPr="000657DB">
        <w:rPr>
          <w:rFonts w:cs="Times New Roman"/>
          <w:color w:val="000000" w:themeColor="text1"/>
          <w:szCs w:val="24"/>
        </w:rPr>
        <w:t>MSE= 0.01</w:t>
      </w:r>
      <w:r w:rsidR="00935840" w:rsidRPr="000657DB">
        <w:rPr>
          <w:rFonts w:cs="Times New Roman"/>
          <w:color w:val="000000" w:themeColor="text1"/>
          <w:szCs w:val="24"/>
        </w:rPr>
        <w:t>, MAPE= 1.7%, and SMAPE= 1.8%).</w:t>
      </w:r>
      <w:r w:rsidR="00542024" w:rsidRPr="000657DB">
        <w:rPr>
          <w:rFonts w:cs="Times New Roman"/>
          <w:color w:val="000000" w:themeColor="text1"/>
          <w:szCs w:val="24"/>
        </w:rPr>
        <w:t xml:space="preserve"> The intercept corrected model substantially outperforms the model</w:t>
      </w:r>
      <w:r w:rsidR="008176AC" w:rsidRPr="000657DB">
        <w:rPr>
          <w:rFonts w:cs="Times New Roman"/>
          <w:color w:val="000000" w:themeColor="text1"/>
          <w:szCs w:val="24"/>
        </w:rPr>
        <w:t xml:space="preserve"> with the full data</w:t>
      </w:r>
      <w:r w:rsidR="009E794D" w:rsidRPr="000657DB">
        <w:rPr>
          <w:rFonts w:cs="Times New Roman"/>
          <w:color w:val="000000" w:themeColor="text1"/>
          <w:szCs w:val="24"/>
        </w:rPr>
        <w:t>.</w:t>
      </w:r>
    </w:p>
    <w:p w14:paraId="202C4F09" w14:textId="77777777" w:rsidR="00181E1D" w:rsidRPr="000657DB" w:rsidRDefault="00124036" w:rsidP="00D26174">
      <w:pPr>
        <w:spacing w:after="0" w:line="360" w:lineRule="auto"/>
        <w:rPr>
          <w:rFonts w:cs="Times New Roman"/>
          <w:color w:val="000000" w:themeColor="text1"/>
          <w:szCs w:val="24"/>
        </w:rPr>
      </w:pPr>
      <w:r w:rsidRPr="000657DB">
        <w:rPr>
          <w:rFonts w:cs="Times New Roman"/>
          <w:color w:val="000000" w:themeColor="text1"/>
          <w:szCs w:val="24"/>
        </w:rPr>
        <w:t xml:space="preserve"> </w:t>
      </w:r>
      <w:r w:rsidRPr="000657DB">
        <w:rPr>
          <w:color w:val="000000" w:themeColor="text1"/>
        </w:rPr>
        <w:t xml:space="preserve"> </w:t>
      </w:r>
    </w:p>
    <w:p w14:paraId="5EE0C9EF" w14:textId="77777777" w:rsidR="00F9198A" w:rsidRPr="000657DB" w:rsidRDefault="00BD0659" w:rsidP="00D26174">
      <w:pPr>
        <w:spacing w:after="0" w:line="360" w:lineRule="auto"/>
        <w:rPr>
          <w:rFonts w:cs="Times New Roman"/>
          <w:color w:val="000000" w:themeColor="text1"/>
          <w:szCs w:val="24"/>
        </w:rPr>
      </w:pPr>
      <w:r w:rsidRPr="000657DB">
        <w:rPr>
          <w:rFonts w:cs="Times New Roman"/>
          <w:color w:val="000000" w:themeColor="text1"/>
          <w:szCs w:val="24"/>
        </w:rPr>
        <w:t xml:space="preserve"> </w:t>
      </w:r>
    </w:p>
    <w:p w14:paraId="70AFC278" w14:textId="77777777" w:rsidR="00F9198A" w:rsidRPr="000657DB" w:rsidRDefault="00F9198A" w:rsidP="00324987">
      <w:pPr>
        <w:spacing w:after="0" w:line="360" w:lineRule="auto"/>
        <w:rPr>
          <w:rFonts w:cs="Times New Roman"/>
          <w:color w:val="000000" w:themeColor="text1"/>
          <w:szCs w:val="24"/>
        </w:rPr>
      </w:pPr>
    </w:p>
    <w:p w14:paraId="21C45DF9" w14:textId="7A933957" w:rsidR="00124545" w:rsidRPr="000657DB" w:rsidRDefault="00124545" w:rsidP="00124545">
      <w:pPr>
        <w:spacing w:after="0" w:line="360" w:lineRule="auto"/>
        <w:ind w:firstLine="720"/>
        <w:jc w:val="center"/>
        <w:rPr>
          <w:rFonts w:cs="Times New Roman"/>
          <w:color w:val="000000" w:themeColor="text1"/>
          <w:szCs w:val="24"/>
        </w:rPr>
      </w:pPr>
      <w:r w:rsidRPr="000657DB">
        <w:rPr>
          <w:rFonts w:cs="Times New Roman"/>
          <w:color w:val="000000" w:themeColor="text1"/>
          <w:szCs w:val="24"/>
        </w:rPr>
        <w:t xml:space="preserve">Figure </w:t>
      </w:r>
      <w:r w:rsidR="00B23923" w:rsidRPr="000657DB">
        <w:rPr>
          <w:rFonts w:cs="Times New Roman"/>
          <w:color w:val="000000" w:themeColor="text1"/>
          <w:szCs w:val="24"/>
        </w:rPr>
        <w:t>4</w:t>
      </w:r>
      <w:r w:rsidR="002E62E6" w:rsidRPr="000657DB">
        <w:rPr>
          <w:rFonts w:cs="Times New Roman"/>
          <w:color w:val="000000" w:themeColor="text1"/>
          <w:szCs w:val="24"/>
        </w:rPr>
        <w:tab/>
      </w:r>
      <w:r w:rsidRPr="000657DB">
        <w:rPr>
          <w:rFonts w:cs="Times New Roman"/>
          <w:color w:val="000000" w:themeColor="text1"/>
          <w:szCs w:val="24"/>
        </w:rPr>
        <w:t xml:space="preserve">Simulated </w:t>
      </w:r>
      <w:ins w:id="490" w:author="Soopramanien, Didier" w:date="2017-09-08T20:40:00Z">
        <w:r w:rsidR="000764D5">
          <w:rPr>
            <w:rFonts w:cs="Times New Roman"/>
            <w:color w:val="000000" w:themeColor="text1"/>
            <w:szCs w:val="24"/>
          </w:rPr>
          <w:t>S</w:t>
        </w:r>
      </w:ins>
      <w:del w:id="491" w:author="Soopramanien, Didier" w:date="2017-09-08T20:40:00Z">
        <w:r w:rsidRPr="000657DB" w:rsidDel="000764D5">
          <w:rPr>
            <w:rFonts w:cs="Times New Roman"/>
            <w:color w:val="000000" w:themeColor="text1"/>
            <w:szCs w:val="24"/>
          </w:rPr>
          <w:delText>s</w:delText>
        </w:r>
      </w:del>
      <w:r w:rsidRPr="000657DB">
        <w:rPr>
          <w:rFonts w:cs="Times New Roman"/>
          <w:color w:val="000000" w:themeColor="text1"/>
          <w:szCs w:val="24"/>
        </w:rPr>
        <w:t>ales with a structural break: model with intercept correction</w:t>
      </w:r>
    </w:p>
    <w:p w14:paraId="0555CDFC" w14:textId="77777777" w:rsidR="00E37EEF" w:rsidRPr="000657DB" w:rsidRDefault="00E37EEF" w:rsidP="00324987">
      <w:pPr>
        <w:spacing w:after="0" w:line="360" w:lineRule="auto"/>
        <w:rPr>
          <w:rFonts w:cs="Times New Roman"/>
          <w:color w:val="000000" w:themeColor="text1"/>
          <w:szCs w:val="24"/>
        </w:rPr>
      </w:pPr>
    </w:p>
    <w:p w14:paraId="47CBFCAF" w14:textId="77777777" w:rsidR="00E37EEF" w:rsidRPr="000657DB" w:rsidRDefault="001E0D79" w:rsidP="00631E8B">
      <w:pPr>
        <w:spacing w:after="0" w:line="360" w:lineRule="auto"/>
        <w:jc w:val="center"/>
        <w:rPr>
          <w:rFonts w:cs="Times New Roman"/>
          <w:color w:val="000000" w:themeColor="text1"/>
          <w:szCs w:val="24"/>
        </w:rPr>
      </w:pPr>
      <w:r w:rsidRPr="000657DB">
        <w:rPr>
          <w:rFonts w:cs="Times New Roman"/>
          <w:noProof/>
          <w:color w:val="000000" w:themeColor="text1"/>
          <w:szCs w:val="24"/>
          <w:lang w:eastAsia="en-GB"/>
        </w:rPr>
        <w:lastRenderedPageBreak/>
        <mc:AlternateContent>
          <mc:Choice Requires="wps">
            <w:drawing>
              <wp:anchor distT="0" distB="0" distL="114300" distR="114300" simplePos="0" relativeHeight="251731968" behindDoc="0" locked="0" layoutInCell="1" allowOverlap="1" wp14:anchorId="44A4C098" wp14:editId="7F7D70B7">
                <wp:simplePos x="0" y="0"/>
                <wp:positionH relativeFrom="column">
                  <wp:posOffset>1718310</wp:posOffset>
                </wp:positionH>
                <wp:positionV relativeFrom="paragraph">
                  <wp:posOffset>107950</wp:posOffset>
                </wp:positionV>
                <wp:extent cx="1350645" cy="1927225"/>
                <wp:effectExtent l="0" t="0" r="20955" b="15875"/>
                <wp:wrapNone/>
                <wp:docPr id="51" name="Rectangle 51"/>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1462B381" id="Rectangle 51" o:spid="_x0000_s1026" style="position:absolute;margin-left:135.3pt;margin-top:8.5pt;width:106.35pt;height:151.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" fillcolor="#a8d08d [1945]" strokecolor="#1f4d78 [1604]" strokeweight="1pt">
                <v:fill opacity="8481f"/>
              </v:rect>
            </w:pict>
          </mc:Fallback>
        </mc:AlternateContent>
      </w:r>
      <w:r w:rsidRPr="000657DB">
        <w:rPr>
          <w:rFonts w:cs="Times New Roman"/>
          <w:noProof/>
          <w:color w:val="000000" w:themeColor="text1"/>
          <w:szCs w:val="24"/>
          <w:lang w:eastAsia="en-GB"/>
        </w:rPr>
        <mc:AlternateContent>
          <mc:Choice Requires="wps">
            <w:drawing>
              <wp:anchor distT="0" distB="0" distL="114300" distR="114300" simplePos="0" relativeHeight="251730944" behindDoc="0" locked="0" layoutInCell="1" allowOverlap="1" wp14:anchorId="0A5A1E8F" wp14:editId="3E531403">
                <wp:simplePos x="0" y="0"/>
                <wp:positionH relativeFrom="column">
                  <wp:posOffset>4441190</wp:posOffset>
                </wp:positionH>
                <wp:positionV relativeFrom="paragraph">
                  <wp:posOffset>107950</wp:posOffset>
                </wp:positionV>
                <wp:extent cx="1423035" cy="1914525"/>
                <wp:effectExtent l="0" t="0" r="24765" b="28575"/>
                <wp:wrapNone/>
                <wp:docPr id="50" name="Rectangle 50"/>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06F91AE5" id="Rectangle 50" o:spid="_x0000_s1026" style="position:absolute;margin-left:349.7pt;margin-top:8.5pt;width:112.05pt;height:150.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" fillcolor="#c00000" strokecolor="#1f4d78 [1604]" strokeweight="1pt">
                <v:fill opacity="8481f"/>
              </v:rect>
            </w:pict>
          </mc:Fallback>
        </mc:AlternateContent>
      </w:r>
      <w:r w:rsidRPr="000657DB">
        <w:rPr>
          <w:rFonts w:cs="Times New Roman"/>
          <w:noProof/>
          <w:color w:val="000000" w:themeColor="text1"/>
          <w:szCs w:val="24"/>
          <w:lang w:eastAsia="en-GB"/>
        </w:rPr>
        <mc:AlternateContent>
          <mc:Choice Requires="wps">
            <w:drawing>
              <wp:anchor distT="0" distB="0" distL="114300" distR="114300" simplePos="0" relativeHeight="251729920" behindDoc="0" locked="0" layoutInCell="1" allowOverlap="1" wp14:anchorId="14339C8C" wp14:editId="1B095817">
                <wp:simplePos x="0" y="0"/>
                <wp:positionH relativeFrom="column">
                  <wp:posOffset>3068955</wp:posOffset>
                </wp:positionH>
                <wp:positionV relativeFrom="paragraph">
                  <wp:posOffset>107315</wp:posOffset>
                </wp:positionV>
                <wp:extent cx="1377950" cy="1927225"/>
                <wp:effectExtent l="0" t="0" r="12700" b="15875"/>
                <wp:wrapNone/>
                <wp:docPr id="49" name="Rectangle 49"/>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57A79880" id="Rectangle 49" o:spid="_x0000_s1026" style="position:absolute;margin-left:241.65pt;margin-top:8.45pt;width:108.5pt;height:151.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" fillcolor="#ffc000" strokecolor="#1f4d78 [1604]" strokeweight="1pt">
                <v:fill opacity="8481f"/>
              </v:rect>
            </w:pict>
          </mc:Fallback>
        </mc:AlternateContent>
      </w:r>
      <w:r w:rsidRPr="000657DB">
        <w:rPr>
          <w:rFonts w:cs="Times New Roman"/>
          <w:noProof/>
          <w:color w:val="000000" w:themeColor="text1"/>
          <w:szCs w:val="24"/>
          <w:lang w:eastAsia="en-GB"/>
        </w:rPr>
        <mc:AlternateContent>
          <mc:Choice Requires="wps">
            <w:drawing>
              <wp:anchor distT="0" distB="0" distL="114300" distR="114300" simplePos="0" relativeHeight="251728896" behindDoc="0" locked="0" layoutInCell="1" allowOverlap="1" wp14:anchorId="50852ACB" wp14:editId="1FC78FAE">
                <wp:simplePos x="0" y="0"/>
                <wp:positionH relativeFrom="column">
                  <wp:posOffset>420370</wp:posOffset>
                </wp:positionH>
                <wp:positionV relativeFrom="paragraph">
                  <wp:posOffset>102235</wp:posOffset>
                </wp:positionV>
                <wp:extent cx="1296670" cy="1921510"/>
                <wp:effectExtent l="0" t="0" r="17780" b="21590"/>
                <wp:wrapNone/>
                <wp:docPr id="48" name="Rectangle 48"/>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2D111391" id="Rectangle 48" o:spid="_x0000_s1026" style="position:absolute;margin-left:33.1pt;margin-top:8.05pt;width:102.1pt;height:151.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" fillcolor="#5b9bd5" strokecolor="#1f4d78 [1604]" strokeweight="1pt">
                <v:fill opacity="8481f"/>
              </v:rect>
            </w:pict>
          </mc:Fallback>
        </mc:AlternateContent>
      </w:r>
      <w:r w:rsidRPr="000657DB">
        <w:rPr>
          <w:rFonts w:cs="Times New Roman"/>
          <w:noProof/>
          <w:color w:val="000000" w:themeColor="text1"/>
          <w:szCs w:val="24"/>
          <w:lang w:eastAsia="en-GB"/>
        </w:rPr>
        <w:drawing>
          <wp:inline distT="0" distB="0" distL="0" distR="0" wp14:anchorId="45DFC932" wp14:editId="35366BD7">
            <wp:extent cx="6266961" cy="2447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15464" cy="2466871"/>
                    </a:xfrm>
                    <a:prstGeom prst="rect">
                      <a:avLst/>
                    </a:prstGeom>
                    <a:noFill/>
                  </pic:spPr>
                </pic:pic>
              </a:graphicData>
            </a:graphic>
          </wp:inline>
        </w:drawing>
      </w:r>
    </w:p>
    <w:p w14:paraId="77A9B1FE" w14:textId="77777777" w:rsidR="00391113" w:rsidRPr="000657DB" w:rsidRDefault="004C740D"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14:paraId="441E571B" w14:textId="77777777" w:rsidR="005916F1" w:rsidRPr="000657DB" w:rsidRDefault="005916F1" w:rsidP="00324987">
      <w:pPr>
        <w:spacing w:after="0" w:line="360" w:lineRule="auto"/>
        <w:rPr>
          <w:rFonts w:cs="Times New Roman"/>
          <w:color w:val="000000" w:themeColor="text1"/>
          <w:szCs w:val="24"/>
        </w:rPr>
      </w:pPr>
    </w:p>
    <w:p w14:paraId="5B008E22" w14:textId="77777777" w:rsidR="00161F05" w:rsidRPr="000657DB" w:rsidRDefault="002A6940" w:rsidP="001A2621">
      <w:pPr>
        <w:spacing w:after="0" w:line="360" w:lineRule="auto"/>
        <w:rPr>
          <w:rFonts w:cs="Times New Roman"/>
          <w:color w:val="000000" w:themeColor="text1"/>
          <w:szCs w:val="24"/>
        </w:rPr>
      </w:pPr>
      <w:r w:rsidRPr="000657DB">
        <w:rPr>
          <w:rFonts w:cs="Times New Roman"/>
          <w:color w:val="000000" w:themeColor="text1"/>
          <w:szCs w:val="24"/>
        </w:rPr>
        <w:t>4.2</w:t>
      </w:r>
      <w:r w:rsidRPr="000657DB">
        <w:rPr>
          <w:rFonts w:cs="Times New Roman"/>
          <w:color w:val="000000" w:themeColor="text1"/>
          <w:szCs w:val="24"/>
        </w:rPr>
        <w:tab/>
      </w:r>
      <w:r w:rsidR="00BC5F3F" w:rsidRPr="000657DB">
        <w:rPr>
          <w:rFonts w:cs="Times New Roman"/>
          <w:color w:val="000000" w:themeColor="text1"/>
          <w:szCs w:val="24"/>
        </w:rPr>
        <w:t xml:space="preserve">The </w:t>
      </w:r>
      <w:r w:rsidR="00855EFA" w:rsidRPr="000657DB">
        <w:rPr>
          <w:rFonts w:cs="Times New Roman"/>
          <w:color w:val="000000" w:themeColor="text1"/>
          <w:szCs w:val="24"/>
        </w:rPr>
        <w:t xml:space="preserve">Estimation </w:t>
      </w:r>
      <w:r w:rsidR="00BC5F3F" w:rsidRPr="000657DB">
        <w:rPr>
          <w:rFonts w:cs="Times New Roman"/>
          <w:color w:val="000000" w:themeColor="text1"/>
          <w:szCs w:val="24"/>
        </w:rPr>
        <w:t>W</w:t>
      </w:r>
      <w:r w:rsidR="00855EFA" w:rsidRPr="000657DB">
        <w:rPr>
          <w:rFonts w:cs="Times New Roman"/>
          <w:color w:val="000000" w:themeColor="text1"/>
          <w:szCs w:val="24"/>
        </w:rPr>
        <w:t xml:space="preserve">indow </w:t>
      </w:r>
      <w:r w:rsidR="00BC5F3F" w:rsidRPr="000657DB">
        <w:rPr>
          <w:rFonts w:cs="Times New Roman"/>
          <w:color w:val="000000" w:themeColor="text1"/>
          <w:szCs w:val="24"/>
        </w:rPr>
        <w:t>C</w:t>
      </w:r>
      <w:r w:rsidR="00855EFA" w:rsidRPr="000657DB">
        <w:rPr>
          <w:rFonts w:cs="Times New Roman"/>
          <w:color w:val="000000" w:themeColor="text1"/>
          <w:szCs w:val="24"/>
        </w:rPr>
        <w:t>ombining</w:t>
      </w:r>
      <w:r w:rsidR="00BC5F3F" w:rsidRPr="000657DB">
        <w:rPr>
          <w:rFonts w:cs="Times New Roman"/>
          <w:color w:val="000000" w:themeColor="text1"/>
          <w:szCs w:val="24"/>
        </w:rPr>
        <w:t xml:space="preserve"> method</w:t>
      </w:r>
    </w:p>
    <w:p w14:paraId="3F599AB3" w14:textId="77777777" w:rsidR="00161F05" w:rsidRPr="000657DB" w:rsidRDefault="002A6940"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14:paraId="6B909187" w14:textId="2865B5ED" w:rsidR="00C14C9B" w:rsidRPr="000657DB" w:rsidRDefault="00265A17" w:rsidP="00324987">
      <w:pPr>
        <w:spacing w:after="0" w:line="360" w:lineRule="auto"/>
        <w:rPr>
          <w:rFonts w:cs="Times New Roman"/>
          <w:color w:val="000000" w:themeColor="text1"/>
          <w:szCs w:val="24"/>
        </w:rPr>
      </w:pPr>
      <w:r w:rsidRPr="000657DB">
        <w:rPr>
          <w:rFonts w:cs="Times New Roman"/>
          <w:color w:val="000000" w:themeColor="text1"/>
          <w:szCs w:val="24"/>
        </w:rPr>
        <w:t xml:space="preserve">An alternative method </w:t>
      </w:r>
      <w:r w:rsidR="00036FEE" w:rsidRPr="000657DB">
        <w:rPr>
          <w:rFonts w:cs="Times New Roman"/>
          <w:color w:val="000000" w:themeColor="text1"/>
          <w:szCs w:val="24"/>
        </w:rPr>
        <w:t>to deal with the forecast bias due to structural break is the estimation window combining method</w:t>
      </w:r>
      <w:r w:rsidR="00A353FB" w:rsidRPr="000657DB">
        <w:rPr>
          <w:rFonts w:cs="Times New Roman"/>
          <w:color w:val="000000" w:themeColor="text1"/>
          <w:szCs w:val="24"/>
        </w:rPr>
        <w:t xml:space="preserve"> (</w:t>
      </w:r>
      <w:hyperlink w:anchor="_ENREF_66" w:tooltip="Pesaran, 2005 #622" w:history="1">
        <w:r w:rsidR="00780FE2" w:rsidRPr="000657DB">
          <w:rPr>
            <w:rFonts w:cs="Times New Roman"/>
            <w:color w:val="000000" w:themeColor="text1"/>
          </w:rPr>
          <w:fldChar w:fldCharType="begin"/>
        </w:r>
        <w:r w:rsidR="00780FE2" w:rsidRPr="000657DB">
          <w:rPr>
            <w:rFonts w:cs="Times New Roman"/>
            <w:color w:val="000000" w:themeColor="text1"/>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780FE2" w:rsidRPr="000657DB">
          <w:rPr>
            <w:rFonts w:cs="Times New Roman"/>
            <w:color w:val="000000" w:themeColor="text1"/>
          </w:rPr>
          <w:fldChar w:fldCharType="separate"/>
        </w:r>
        <w:r w:rsidR="00780FE2" w:rsidRPr="000657DB">
          <w:rPr>
            <w:rFonts w:cs="Times New Roman"/>
            <w:noProof/>
            <w:color w:val="000000" w:themeColor="text1"/>
          </w:rPr>
          <w:t>Pesaran and Timmermann (2005)</w:t>
        </w:r>
        <w:r w:rsidR="00780FE2" w:rsidRPr="000657DB">
          <w:rPr>
            <w:rFonts w:cs="Times New Roman"/>
            <w:color w:val="000000" w:themeColor="text1"/>
          </w:rPr>
          <w:fldChar w:fldCharType="end"/>
        </w:r>
      </w:hyperlink>
      <w:r w:rsidR="00036FEE" w:rsidRPr="000657DB">
        <w:rPr>
          <w:rFonts w:cs="Times New Roman"/>
          <w:color w:val="000000" w:themeColor="text1"/>
          <w:szCs w:val="24"/>
        </w:rPr>
        <w:t xml:space="preserve">. </w:t>
      </w:r>
      <w:r w:rsidR="00C76CA5" w:rsidRPr="000657DB">
        <w:rPr>
          <w:rFonts w:cs="Times New Roman"/>
          <w:color w:val="000000" w:themeColor="text1"/>
          <w:szCs w:val="24"/>
        </w:rPr>
        <w:t>Unlike the IC method, t</w:t>
      </w:r>
      <w:r w:rsidR="00036FEE" w:rsidRPr="000657DB">
        <w:rPr>
          <w:rFonts w:cs="Times New Roman"/>
          <w:color w:val="000000" w:themeColor="text1"/>
          <w:szCs w:val="24"/>
        </w:rPr>
        <w:t xml:space="preserve">he </w:t>
      </w:r>
      <w:r w:rsidR="00C76CA5" w:rsidRPr="000657DB">
        <w:rPr>
          <w:rFonts w:cs="Times New Roman"/>
          <w:color w:val="000000" w:themeColor="text1"/>
          <w:szCs w:val="24"/>
        </w:rPr>
        <w:t xml:space="preserve">EWC </w:t>
      </w:r>
      <w:r w:rsidR="00036FEE" w:rsidRPr="000657DB">
        <w:rPr>
          <w:rFonts w:cs="Times New Roman"/>
          <w:color w:val="000000" w:themeColor="text1"/>
          <w:szCs w:val="24"/>
        </w:rPr>
        <w:t xml:space="preserve">method does not estimate </w:t>
      </w:r>
      <w:r w:rsidR="00393A97" w:rsidRPr="000657DB">
        <w:rPr>
          <w:rFonts w:cs="Times New Roman"/>
          <w:color w:val="000000" w:themeColor="text1"/>
          <w:szCs w:val="24"/>
        </w:rPr>
        <w:t xml:space="preserve">the </w:t>
      </w:r>
      <w:r w:rsidR="00036FEE" w:rsidRPr="000657DB">
        <w:rPr>
          <w:rFonts w:cs="Times New Roman"/>
          <w:color w:val="000000" w:themeColor="text1"/>
          <w:szCs w:val="24"/>
        </w:rPr>
        <w:t>forecast bias. It take</w:t>
      </w:r>
      <w:r w:rsidR="00AF4C5C" w:rsidRPr="000657DB">
        <w:rPr>
          <w:rFonts w:cs="Times New Roman"/>
          <w:color w:val="000000" w:themeColor="text1"/>
          <w:szCs w:val="24"/>
        </w:rPr>
        <w:t>s</w:t>
      </w:r>
      <w:r w:rsidR="00036FEE" w:rsidRPr="000657DB">
        <w:rPr>
          <w:rFonts w:cs="Times New Roman"/>
          <w:color w:val="000000" w:themeColor="text1"/>
          <w:szCs w:val="24"/>
        </w:rPr>
        <w:t xml:space="preserve"> </w:t>
      </w:r>
      <w:r w:rsidR="00AF4C5C" w:rsidRPr="000657DB">
        <w:rPr>
          <w:rFonts w:cs="Times New Roman"/>
          <w:color w:val="000000" w:themeColor="text1"/>
          <w:szCs w:val="24"/>
        </w:rPr>
        <w:t>a</w:t>
      </w:r>
      <w:r w:rsidR="00036FEE" w:rsidRPr="000657DB">
        <w:rPr>
          <w:rFonts w:cs="Times New Roman"/>
          <w:color w:val="000000" w:themeColor="text1"/>
          <w:szCs w:val="24"/>
        </w:rPr>
        <w:t xml:space="preserve"> trade-off between the forecast bias and the forecast error variance by combining</w:t>
      </w:r>
      <w:r w:rsidR="00F16823" w:rsidRPr="000657DB">
        <w:rPr>
          <w:rFonts w:cs="Times New Roman"/>
          <w:color w:val="000000" w:themeColor="text1"/>
          <w:szCs w:val="24"/>
        </w:rPr>
        <w:t xml:space="preserve"> the forecasts generated by </w:t>
      </w:r>
      <w:r w:rsidR="00036FEE" w:rsidRPr="000657DB">
        <w:rPr>
          <w:rFonts w:cs="Times New Roman"/>
          <w:color w:val="000000" w:themeColor="text1"/>
          <w:szCs w:val="24"/>
        </w:rPr>
        <w:t>the same model</w:t>
      </w:r>
      <w:r w:rsidR="00393A97" w:rsidRPr="000657DB">
        <w:rPr>
          <w:rFonts w:cs="Times New Roman"/>
          <w:color w:val="000000" w:themeColor="text1"/>
          <w:szCs w:val="24"/>
        </w:rPr>
        <w:t xml:space="preserve"> </w:t>
      </w:r>
      <w:r w:rsidR="00F16823" w:rsidRPr="000657DB">
        <w:rPr>
          <w:rFonts w:cs="Times New Roman"/>
          <w:color w:val="000000" w:themeColor="text1"/>
          <w:szCs w:val="24"/>
        </w:rPr>
        <w:t>but</w:t>
      </w:r>
      <w:r w:rsidR="00C73D20" w:rsidRPr="000657DB">
        <w:rPr>
          <w:rFonts w:cs="Times New Roman"/>
          <w:color w:val="000000" w:themeColor="text1"/>
          <w:szCs w:val="24"/>
        </w:rPr>
        <w:t xml:space="preserve"> with different estimation windows</w:t>
      </w:r>
      <w:r w:rsidR="003328E1" w:rsidRPr="000657DB">
        <w:rPr>
          <w:rFonts w:cs="Times New Roman"/>
          <w:color w:val="000000" w:themeColor="text1"/>
          <w:szCs w:val="24"/>
        </w:rPr>
        <w:t xml:space="preserve"> </w:t>
      </w:r>
      <w:r w:rsidR="003328E1" w:rsidRPr="000657DB">
        <w:rPr>
          <w:rFonts w:cs="Times New Roman"/>
          <w:color w:val="000000" w:themeColor="text1"/>
          <w:szCs w:val="24"/>
        </w:rPr>
        <w:fldChar w:fldCharType="begin"/>
      </w:r>
      <w:r w:rsidR="003328E1" w:rsidRPr="000657DB">
        <w:rPr>
          <w:rFonts w:cs="Times New Roman"/>
          <w:color w:val="000000" w:themeColor="text1"/>
          <w:szCs w:val="24"/>
        </w:rPr>
        <w:instrText xml:space="preserve"> ADDIN EN.CITE &lt;EndNote&gt;&lt;Cite&gt;&lt;Author&gt;Pesaran&lt;/Author&gt;&lt;Year&gt;2011&lt;/Year&gt;&lt;RecNum&gt;749&lt;/RecNum&gt;&lt;DisplayText&gt;(Pesaran and Pick 2011)&lt;/DisplayText&gt;&lt;record&gt;&lt;rec-number&gt;749&lt;/rec-number&gt;&lt;foreign-keys&gt;&lt;key app="EN" db-id="fwzpfdt205x9v6eprsvv25dpxftedxv0z0a9" timestamp="1500815655"&gt;749&lt;/key&gt;&lt;/foreign-keys&gt;&lt;ref-type name="Journal Article"&gt;17&lt;/ref-type&gt;&lt;contributors&gt;&lt;authors&gt;&lt;author&gt;Pesaran, M. Hashem&lt;/author&gt;&lt;author&gt;Pick, Andreas&lt;/author&gt;&lt;/authors&gt;&lt;/contributors&gt;&lt;titles&gt;&lt;title&gt;Forecast Combination Across Estimation Windows&lt;/title&gt;&lt;secondary-title&gt;Journal of Business &amp;amp; Economic Statistics&lt;/secondary-title&gt;&lt;/titles&gt;&lt;periodical&gt;&lt;full-title&gt;Journal of Business &amp;amp; Economic Statistics&lt;/full-title&gt;&lt;/periodical&gt;&lt;pages&gt;307-318&lt;/pages&gt;&lt;volume&gt;29&lt;/volume&gt;&lt;number&gt;2&lt;/number&gt;&lt;dates&gt;&lt;year&gt;2011&lt;/year&gt;&lt;pub-dates&gt;&lt;date&gt;2011/04/01&lt;/date&gt;&lt;/pub-dates&gt;&lt;/dates&gt;&lt;publisher&gt;Taylor &amp;amp; Francis&lt;/publisher&gt;&lt;isbn&gt;0735-0015&lt;/isbn&gt;&lt;urls&gt;&lt;related-urls&gt;&lt;url&gt;http://dx.doi.org/10.1198/jbes.2010.09018&lt;/url&gt;&lt;/related-urls&gt;&lt;/urls&gt;&lt;electronic-resource-num&gt;10.1198/jbes.2010.09018&lt;/electronic-resource-num&gt;&lt;/record&gt;&lt;/Cite&gt;&lt;/EndNote&gt;</w:instrText>
      </w:r>
      <w:r w:rsidR="003328E1" w:rsidRPr="000657DB">
        <w:rPr>
          <w:rFonts w:cs="Times New Roman"/>
          <w:color w:val="000000" w:themeColor="text1"/>
          <w:szCs w:val="24"/>
        </w:rPr>
        <w:fldChar w:fldCharType="separate"/>
      </w:r>
      <w:r w:rsidR="003328E1" w:rsidRPr="000657DB">
        <w:rPr>
          <w:rFonts w:cs="Times New Roman"/>
          <w:noProof/>
          <w:color w:val="000000" w:themeColor="text1"/>
          <w:szCs w:val="24"/>
        </w:rPr>
        <w:t>(</w:t>
      </w:r>
      <w:hyperlink w:anchor="_ENREF_63" w:tooltip="Pesaran, 2011 #749" w:history="1">
        <w:r w:rsidR="00780FE2" w:rsidRPr="000657DB">
          <w:rPr>
            <w:rFonts w:cs="Times New Roman"/>
            <w:noProof/>
            <w:color w:val="000000" w:themeColor="text1"/>
            <w:szCs w:val="24"/>
          </w:rPr>
          <w:t>Pesaran and Pick 2011</w:t>
        </w:r>
      </w:hyperlink>
      <w:r w:rsidR="003328E1" w:rsidRPr="000657DB">
        <w:rPr>
          <w:rFonts w:cs="Times New Roman"/>
          <w:noProof/>
          <w:color w:val="000000" w:themeColor="text1"/>
          <w:szCs w:val="24"/>
        </w:rPr>
        <w:t>)</w:t>
      </w:r>
      <w:r w:rsidR="003328E1" w:rsidRPr="000657DB">
        <w:rPr>
          <w:rFonts w:cs="Times New Roman"/>
          <w:color w:val="000000" w:themeColor="text1"/>
          <w:szCs w:val="24"/>
        </w:rPr>
        <w:fldChar w:fldCharType="end"/>
      </w:r>
      <w:r w:rsidR="00C73D20" w:rsidRPr="000657DB">
        <w:rPr>
          <w:rFonts w:cs="Times New Roman"/>
          <w:color w:val="000000" w:themeColor="text1"/>
          <w:szCs w:val="24"/>
        </w:rPr>
        <w:t xml:space="preserve">. </w:t>
      </w:r>
      <w:r w:rsidR="00036FEE" w:rsidRPr="000657DB">
        <w:rPr>
          <w:rFonts w:cs="Times New Roman"/>
          <w:color w:val="000000" w:themeColor="text1"/>
          <w:szCs w:val="24"/>
        </w:rPr>
        <w:t>In the example in section 3</w:t>
      </w:r>
      <w:r w:rsidR="00C43B13" w:rsidRPr="000657DB">
        <w:rPr>
          <w:rFonts w:cs="Times New Roman"/>
          <w:color w:val="000000" w:themeColor="text1"/>
          <w:szCs w:val="24"/>
        </w:rPr>
        <w:t>, i</w:t>
      </w:r>
      <w:r w:rsidR="008B064F" w:rsidRPr="000657DB">
        <w:rPr>
          <w:rFonts w:cs="Times New Roman"/>
          <w:color w:val="000000" w:themeColor="text1"/>
          <w:szCs w:val="24"/>
        </w:rPr>
        <w:t xml:space="preserve">f we know the </w:t>
      </w:r>
      <w:r w:rsidR="00C43B13" w:rsidRPr="000657DB">
        <w:rPr>
          <w:rFonts w:cs="Times New Roman"/>
          <w:color w:val="000000" w:themeColor="text1"/>
          <w:szCs w:val="24"/>
        </w:rPr>
        <w:t>location of the structural break, we could</w:t>
      </w:r>
      <w:r w:rsidR="008B064F" w:rsidRPr="000657DB">
        <w:rPr>
          <w:rFonts w:cs="Times New Roman"/>
          <w:color w:val="000000" w:themeColor="text1"/>
          <w:szCs w:val="24"/>
        </w:rPr>
        <w:t xml:space="preserve"> estimate the model with the </w:t>
      </w:r>
      <w:r w:rsidR="00393A97" w:rsidRPr="000657DB">
        <w:rPr>
          <w:rFonts w:cs="Times New Roman"/>
          <w:color w:val="000000" w:themeColor="text1"/>
          <w:szCs w:val="24"/>
        </w:rPr>
        <w:t xml:space="preserve">post-break </w:t>
      </w:r>
      <w:r w:rsidR="008B064F" w:rsidRPr="000657DB">
        <w:rPr>
          <w:rFonts w:cs="Times New Roman"/>
          <w:color w:val="000000" w:themeColor="text1"/>
          <w:szCs w:val="24"/>
        </w:rPr>
        <w:t xml:space="preserve">data </w:t>
      </w:r>
      <w:r w:rsidR="00F34067" w:rsidRPr="000657DB">
        <w:rPr>
          <w:rFonts w:cs="Times New Roman"/>
          <w:color w:val="000000" w:themeColor="text1"/>
          <w:szCs w:val="24"/>
        </w:rPr>
        <w:t xml:space="preserve">and </w:t>
      </w:r>
      <w:r w:rsidR="00393A97" w:rsidRPr="000657DB">
        <w:rPr>
          <w:rFonts w:cs="Times New Roman"/>
          <w:color w:val="000000" w:themeColor="text1"/>
          <w:szCs w:val="24"/>
        </w:rPr>
        <w:t>generate</w:t>
      </w:r>
      <w:r w:rsidR="00C43B13" w:rsidRPr="000657DB">
        <w:rPr>
          <w:rFonts w:cs="Times New Roman"/>
          <w:color w:val="000000" w:themeColor="text1"/>
          <w:szCs w:val="24"/>
        </w:rPr>
        <w:t xml:space="preserve"> unbiased</w:t>
      </w:r>
      <w:r w:rsidR="00393A97" w:rsidRPr="000657DB">
        <w:rPr>
          <w:rFonts w:cs="Times New Roman"/>
          <w:color w:val="000000" w:themeColor="text1"/>
          <w:szCs w:val="24"/>
        </w:rPr>
        <w:t xml:space="preserve"> forecasts</w:t>
      </w:r>
      <w:r w:rsidR="00D16EC2" w:rsidRPr="000657DB">
        <w:rPr>
          <w:rFonts w:cs="Times New Roman"/>
          <w:color w:val="000000" w:themeColor="text1"/>
          <w:szCs w:val="24"/>
        </w:rPr>
        <w:t>. Alternatively, if we suspect the break but do not know the location, w</w:t>
      </w:r>
      <w:r w:rsidR="008B064F" w:rsidRPr="000657DB">
        <w:rPr>
          <w:rFonts w:cs="Times New Roman"/>
          <w:color w:val="000000" w:themeColor="text1"/>
          <w:szCs w:val="24"/>
        </w:rPr>
        <w:t xml:space="preserve">e may </w:t>
      </w:r>
      <w:r w:rsidR="00D16EC2" w:rsidRPr="000657DB">
        <w:rPr>
          <w:rFonts w:cs="Times New Roman"/>
          <w:color w:val="000000" w:themeColor="text1"/>
          <w:szCs w:val="24"/>
        </w:rPr>
        <w:t>use</w:t>
      </w:r>
      <w:r w:rsidR="008B064F" w:rsidRPr="000657DB">
        <w:rPr>
          <w:rFonts w:cs="Times New Roman"/>
          <w:color w:val="000000" w:themeColor="text1"/>
          <w:szCs w:val="24"/>
        </w:rPr>
        <w:t xml:space="preserve"> the most recent observations close to the forecast origin</w:t>
      </w:r>
      <w:r w:rsidR="00D16EC2" w:rsidRPr="000657DB">
        <w:rPr>
          <w:rFonts w:cs="Times New Roman"/>
          <w:color w:val="000000" w:themeColor="text1"/>
          <w:szCs w:val="24"/>
        </w:rPr>
        <w:t xml:space="preserve"> as long as there are enough observations to estimate the model</w:t>
      </w:r>
      <w:r w:rsidR="008E7D37" w:rsidRPr="000657DB">
        <w:rPr>
          <w:rFonts w:cs="Times New Roman"/>
          <w:color w:val="000000" w:themeColor="text1"/>
          <w:szCs w:val="24"/>
        </w:rPr>
        <w:t xml:space="preserve">. It </w:t>
      </w:r>
      <w:r w:rsidR="000F745D" w:rsidRPr="000657DB">
        <w:rPr>
          <w:rFonts w:cs="Times New Roman"/>
          <w:color w:val="000000" w:themeColor="text1"/>
          <w:szCs w:val="24"/>
        </w:rPr>
        <w:t>becomes</w:t>
      </w:r>
      <w:r w:rsidR="008E7D37" w:rsidRPr="000657DB">
        <w:rPr>
          <w:rFonts w:cs="Times New Roman"/>
          <w:color w:val="000000" w:themeColor="text1"/>
          <w:szCs w:val="24"/>
        </w:rPr>
        <w:t xml:space="preserve"> less </w:t>
      </w:r>
      <w:r w:rsidR="00393A97" w:rsidRPr="000657DB">
        <w:rPr>
          <w:rFonts w:cs="Times New Roman"/>
          <w:color w:val="000000" w:themeColor="text1"/>
          <w:szCs w:val="24"/>
        </w:rPr>
        <w:t xml:space="preserve">likely </w:t>
      </w:r>
      <w:r w:rsidR="008E7D37" w:rsidRPr="000657DB">
        <w:rPr>
          <w:rFonts w:cs="Times New Roman"/>
          <w:color w:val="000000" w:themeColor="text1"/>
          <w:szCs w:val="24"/>
        </w:rPr>
        <w:t xml:space="preserve">for the model </w:t>
      </w:r>
      <w:r w:rsidR="00F34067" w:rsidRPr="000657DB">
        <w:rPr>
          <w:rFonts w:cs="Times New Roman"/>
          <w:color w:val="000000" w:themeColor="text1"/>
          <w:szCs w:val="24"/>
        </w:rPr>
        <w:t>to be</w:t>
      </w:r>
      <w:r w:rsidR="008E7D37" w:rsidRPr="000657DB">
        <w:rPr>
          <w:rFonts w:cs="Times New Roman"/>
          <w:color w:val="000000" w:themeColor="text1"/>
          <w:szCs w:val="24"/>
        </w:rPr>
        <w:t xml:space="preserve"> subject to structural break </w:t>
      </w:r>
      <w:r w:rsidR="000F745D" w:rsidRPr="000657DB">
        <w:rPr>
          <w:rFonts w:cs="Times New Roman"/>
          <w:color w:val="000000" w:themeColor="text1"/>
          <w:szCs w:val="24"/>
        </w:rPr>
        <w:t>if</w:t>
      </w:r>
      <w:r w:rsidR="008E7D37" w:rsidRPr="000657DB">
        <w:rPr>
          <w:rFonts w:cs="Times New Roman"/>
          <w:color w:val="000000" w:themeColor="text1"/>
          <w:szCs w:val="24"/>
        </w:rPr>
        <w:t xml:space="preserve"> </w:t>
      </w:r>
      <w:r w:rsidR="007B7AEC" w:rsidRPr="000657DB">
        <w:rPr>
          <w:rFonts w:cs="Times New Roman"/>
          <w:color w:val="000000" w:themeColor="text1"/>
          <w:szCs w:val="24"/>
        </w:rPr>
        <w:t xml:space="preserve">we keep </w:t>
      </w:r>
      <w:r w:rsidR="007B7AEC" w:rsidRPr="000657DB">
        <w:rPr>
          <w:rFonts w:cs="Times New Roman"/>
          <w:i/>
          <w:color w:val="000000" w:themeColor="text1"/>
          <w:szCs w:val="24"/>
        </w:rPr>
        <w:t>m</w:t>
      </w:r>
      <w:r w:rsidR="007B7AEC" w:rsidRPr="000657DB">
        <w:rPr>
          <w:rFonts w:cs="Times New Roman"/>
          <w:color w:val="000000" w:themeColor="text1"/>
          <w:szCs w:val="24"/>
        </w:rPr>
        <w:t xml:space="preserve"> as </w:t>
      </w:r>
      <w:r w:rsidR="0041096A" w:rsidRPr="000657DB">
        <w:rPr>
          <w:rFonts w:cs="Times New Roman"/>
          <w:color w:val="000000" w:themeColor="text1"/>
          <w:szCs w:val="24"/>
        </w:rPr>
        <w:t>large</w:t>
      </w:r>
      <w:r w:rsidR="007B7AEC" w:rsidRPr="000657DB">
        <w:rPr>
          <w:rFonts w:cs="Times New Roman"/>
          <w:color w:val="000000" w:themeColor="text1"/>
          <w:szCs w:val="24"/>
        </w:rPr>
        <w:t xml:space="preserve"> as possible</w:t>
      </w:r>
      <w:r w:rsidR="0041096A" w:rsidRPr="000657DB">
        <w:rPr>
          <w:rFonts w:cs="Times New Roman"/>
          <w:color w:val="000000" w:themeColor="text1"/>
          <w:szCs w:val="24"/>
        </w:rPr>
        <w:t xml:space="preserve"> (so that we </w:t>
      </w:r>
      <w:r w:rsidR="00F34067" w:rsidRPr="000657DB">
        <w:rPr>
          <w:rFonts w:cs="Times New Roman"/>
          <w:color w:val="000000" w:themeColor="text1"/>
          <w:szCs w:val="24"/>
        </w:rPr>
        <w:t>discard more old data</w:t>
      </w:r>
      <w:r w:rsidR="0041096A" w:rsidRPr="000657DB">
        <w:rPr>
          <w:rFonts w:cs="Times New Roman"/>
          <w:color w:val="000000" w:themeColor="text1"/>
          <w:szCs w:val="24"/>
        </w:rPr>
        <w:t>)</w:t>
      </w:r>
      <w:r w:rsidR="00F34067" w:rsidRPr="000657DB">
        <w:rPr>
          <w:rFonts w:cs="Times New Roman"/>
          <w:color w:val="000000" w:themeColor="text1"/>
          <w:szCs w:val="24"/>
        </w:rPr>
        <w:t xml:space="preserve">. </w:t>
      </w:r>
      <w:r w:rsidR="000F745D" w:rsidRPr="000657DB">
        <w:rPr>
          <w:rFonts w:cs="Times New Roman"/>
          <w:color w:val="000000" w:themeColor="text1"/>
          <w:szCs w:val="24"/>
        </w:rPr>
        <w:t>If</w:t>
      </w:r>
      <w:r w:rsidR="007B7AEC" w:rsidRPr="000657DB">
        <w:rPr>
          <w:rFonts w:cs="Times New Roman"/>
          <w:color w:val="000000" w:themeColor="text1"/>
          <w:szCs w:val="24"/>
        </w:rPr>
        <w:t xml:space="preserve"> </w:t>
      </w:r>
      <w:r w:rsidR="0041096A" w:rsidRPr="000657DB">
        <w:rPr>
          <w:rFonts w:cs="Times New Roman"/>
          <w:i/>
          <w:color w:val="000000" w:themeColor="text1"/>
          <w:szCs w:val="24"/>
        </w:rPr>
        <w:t>m</w:t>
      </w:r>
      <w:r w:rsidR="0041096A" w:rsidRPr="000657DB">
        <w:rPr>
          <w:rFonts w:cs="Times New Roman"/>
          <w:color w:val="000000" w:themeColor="text1"/>
          <w:szCs w:val="24"/>
        </w:rPr>
        <w:t xml:space="preserve"> </w:t>
      </w:r>
      <w:r w:rsidR="00971B1F" w:rsidRPr="000657DB">
        <w:rPr>
          <w:rFonts w:cs="Times New Roman"/>
          <w:color w:val="000000" w:themeColor="text1"/>
          <w:szCs w:val="24"/>
        </w:rPr>
        <w:t xml:space="preserve">by chance </w:t>
      </w:r>
      <w:r w:rsidR="0041096A" w:rsidRPr="000657DB">
        <w:rPr>
          <w:rFonts w:cs="Times New Roman"/>
          <w:color w:val="000000" w:themeColor="text1"/>
          <w:szCs w:val="24"/>
        </w:rPr>
        <w:t xml:space="preserve">becomes larger than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7B7AEC" w:rsidRPr="000657DB">
        <w:rPr>
          <w:rFonts w:cs="Times New Roman"/>
          <w:color w:val="000000" w:themeColor="text1"/>
          <w:szCs w:val="24"/>
        </w:rPr>
        <w:t xml:space="preserve">, the model </w:t>
      </w:r>
      <w:r w:rsidR="00393A97" w:rsidRPr="000657DB">
        <w:rPr>
          <w:rFonts w:cs="Times New Roman"/>
          <w:color w:val="000000" w:themeColor="text1"/>
          <w:szCs w:val="24"/>
        </w:rPr>
        <w:t xml:space="preserve">will be estimated </w:t>
      </w:r>
      <w:r w:rsidR="00971B1F" w:rsidRPr="000657DB">
        <w:rPr>
          <w:rFonts w:cs="Times New Roman"/>
          <w:color w:val="000000" w:themeColor="text1"/>
          <w:szCs w:val="24"/>
        </w:rPr>
        <w:t xml:space="preserve">with post-break data </w:t>
      </w:r>
      <w:r w:rsidR="00393A97" w:rsidRPr="000657DB">
        <w:rPr>
          <w:rFonts w:cs="Times New Roman"/>
          <w:color w:val="000000" w:themeColor="text1"/>
          <w:szCs w:val="24"/>
        </w:rPr>
        <w:t xml:space="preserve">and </w:t>
      </w:r>
      <w:r w:rsidR="007B7AEC" w:rsidRPr="000657DB">
        <w:rPr>
          <w:rFonts w:cs="Times New Roman"/>
          <w:color w:val="000000" w:themeColor="text1"/>
          <w:szCs w:val="24"/>
        </w:rPr>
        <w:t>generate unbiased forecasts</w:t>
      </w:r>
      <w:r w:rsidR="00C14C9B" w:rsidRPr="000657DB">
        <w:rPr>
          <w:rFonts w:cs="Times New Roman"/>
          <w:color w:val="000000" w:themeColor="text1"/>
          <w:szCs w:val="24"/>
        </w:rPr>
        <w:t xml:space="preserve">. </w:t>
      </w:r>
    </w:p>
    <w:p w14:paraId="242BD358" w14:textId="77777777" w:rsidR="00C14C9B" w:rsidRPr="000657DB" w:rsidRDefault="00C14C9B" w:rsidP="00324987">
      <w:pPr>
        <w:spacing w:after="0" w:line="360" w:lineRule="auto"/>
        <w:rPr>
          <w:rFonts w:cs="Times New Roman"/>
          <w:color w:val="000000" w:themeColor="text1"/>
          <w:szCs w:val="24"/>
        </w:rPr>
      </w:pPr>
    </w:p>
    <w:p w14:paraId="40578EA4" w14:textId="77777777" w:rsidR="00C85971" w:rsidRPr="000657DB" w:rsidRDefault="00F34067" w:rsidP="00324987">
      <w:pPr>
        <w:spacing w:after="0" w:line="360" w:lineRule="auto"/>
        <w:rPr>
          <w:rFonts w:cs="Times New Roman"/>
          <w:color w:val="000000" w:themeColor="text1"/>
          <w:szCs w:val="24"/>
        </w:rPr>
      </w:pPr>
      <w:r w:rsidRPr="000657DB">
        <w:rPr>
          <w:rFonts w:cs="Times New Roman"/>
          <w:color w:val="000000" w:themeColor="text1"/>
          <w:szCs w:val="24"/>
        </w:rPr>
        <w:t xml:space="preserve">However, </w:t>
      </w:r>
      <w:r w:rsidR="00B67DE9" w:rsidRPr="000657DB">
        <w:rPr>
          <w:rFonts w:cs="Times New Roman"/>
          <w:color w:val="000000" w:themeColor="text1"/>
          <w:szCs w:val="24"/>
        </w:rPr>
        <w:t>this does not suggest that</w:t>
      </w:r>
      <w:r w:rsidR="005F6224" w:rsidRPr="000657DB">
        <w:rPr>
          <w:rFonts w:cs="Times New Roman"/>
          <w:color w:val="000000" w:themeColor="text1"/>
          <w:szCs w:val="24"/>
        </w:rPr>
        <w:t xml:space="preserve"> </w:t>
      </w:r>
      <w:r w:rsidR="00B67DE9" w:rsidRPr="000657DB">
        <w:rPr>
          <w:rFonts w:cs="Times New Roman"/>
          <w:color w:val="000000" w:themeColor="text1"/>
          <w:szCs w:val="24"/>
        </w:rPr>
        <w:t xml:space="preserve">when we </w:t>
      </w:r>
      <w:r w:rsidR="005F6224" w:rsidRPr="000657DB">
        <w:rPr>
          <w:rFonts w:cs="Times New Roman"/>
          <w:color w:val="000000" w:themeColor="text1"/>
          <w:szCs w:val="24"/>
        </w:rPr>
        <w:t xml:space="preserve">have suspicion for structural breaks </w:t>
      </w:r>
      <w:r w:rsidR="00B67DE9" w:rsidRPr="000657DB">
        <w:rPr>
          <w:rFonts w:cs="Times New Roman"/>
          <w:color w:val="000000" w:themeColor="text1"/>
          <w:szCs w:val="24"/>
        </w:rPr>
        <w:t xml:space="preserve">we must adopt estimation windows as small as possible. </w:t>
      </w:r>
      <w:r w:rsidR="005F6224" w:rsidRPr="000657DB">
        <w:rPr>
          <w:rFonts w:cs="Times New Roman"/>
          <w:color w:val="000000" w:themeColor="text1"/>
          <w:szCs w:val="24"/>
        </w:rPr>
        <w:t xml:space="preserve">This is because that </w:t>
      </w:r>
      <w:r w:rsidRPr="000657DB">
        <w:rPr>
          <w:rFonts w:cs="Times New Roman"/>
          <w:color w:val="000000" w:themeColor="text1"/>
          <w:szCs w:val="24"/>
        </w:rPr>
        <w:t xml:space="preserve">the reduction of </w:t>
      </w:r>
      <w:r w:rsidR="00B47E5B" w:rsidRPr="000657DB">
        <w:rPr>
          <w:rFonts w:cs="Times New Roman"/>
          <w:color w:val="000000" w:themeColor="text1"/>
          <w:szCs w:val="24"/>
        </w:rPr>
        <w:t xml:space="preserve">the </w:t>
      </w:r>
      <w:r w:rsidRPr="000657DB">
        <w:rPr>
          <w:rFonts w:cs="Times New Roman"/>
          <w:color w:val="000000" w:themeColor="text1"/>
          <w:szCs w:val="24"/>
        </w:rPr>
        <w:t>forecast bias comes with the</w:t>
      </w:r>
      <w:r w:rsidR="001A49ED" w:rsidRPr="000657DB">
        <w:rPr>
          <w:rFonts w:cs="Times New Roman"/>
          <w:color w:val="000000" w:themeColor="text1"/>
          <w:szCs w:val="24"/>
        </w:rPr>
        <w:t xml:space="preserve"> cost</w:t>
      </w:r>
      <w:r w:rsidRPr="000657DB">
        <w:rPr>
          <w:rFonts w:cs="Times New Roman"/>
          <w:color w:val="000000" w:themeColor="text1"/>
          <w:szCs w:val="24"/>
        </w:rPr>
        <w:t xml:space="preserve"> of inflated forecasting error variance</w:t>
      </w:r>
      <w:r w:rsidR="001612B4" w:rsidRPr="000657DB">
        <w:rPr>
          <w:rFonts w:cs="Times New Roman"/>
          <w:color w:val="000000" w:themeColor="text1"/>
          <w:szCs w:val="24"/>
        </w:rPr>
        <w:t xml:space="preserve"> </w:t>
      </w:r>
      <w:r w:rsidR="005F6224" w:rsidRPr="000657DB">
        <w:rPr>
          <w:rFonts w:cs="Times New Roman"/>
          <w:color w:val="000000" w:themeColor="text1"/>
          <w:szCs w:val="24"/>
        </w:rPr>
        <w:t>as</w:t>
      </w:r>
      <w:r w:rsidR="001612B4" w:rsidRPr="000657DB">
        <w:rPr>
          <w:rFonts w:cs="Times New Roman"/>
          <w:color w:val="000000" w:themeColor="text1"/>
          <w:szCs w:val="24"/>
        </w:rPr>
        <w:t xml:space="preserve"> </w:t>
      </w:r>
      <w:r w:rsidR="00501F2B" w:rsidRPr="000657DB">
        <w:rPr>
          <w:rFonts w:cs="Times New Roman"/>
          <w:color w:val="000000" w:themeColor="text1"/>
          <w:szCs w:val="24"/>
        </w:rPr>
        <w:t xml:space="preserve">we </w:t>
      </w:r>
      <w:r w:rsidR="005A423B" w:rsidRPr="000657DB">
        <w:rPr>
          <w:rFonts w:cs="Times New Roman"/>
          <w:color w:val="000000" w:themeColor="text1"/>
          <w:szCs w:val="24"/>
        </w:rPr>
        <w:t>will be using</w:t>
      </w:r>
      <w:r w:rsidR="00501F2B" w:rsidRPr="000657DB">
        <w:rPr>
          <w:rFonts w:cs="Times New Roman"/>
          <w:color w:val="000000" w:themeColor="text1"/>
          <w:szCs w:val="24"/>
        </w:rPr>
        <w:t xml:space="preserve"> </w:t>
      </w:r>
      <w:r w:rsidR="001612B4" w:rsidRPr="000657DB">
        <w:rPr>
          <w:rFonts w:cs="Times New Roman"/>
          <w:color w:val="000000" w:themeColor="text1"/>
          <w:szCs w:val="24"/>
        </w:rPr>
        <w:t>less information</w:t>
      </w:r>
      <w:r w:rsidR="00B47E5B" w:rsidRPr="000657DB">
        <w:rPr>
          <w:rFonts w:cs="Times New Roman"/>
          <w:color w:val="000000" w:themeColor="text1"/>
          <w:szCs w:val="24"/>
        </w:rPr>
        <w:t xml:space="preserve"> (e.g., the estimation sample </w:t>
      </w:r>
      <w:r w:rsidR="005A423B" w:rsidRPr="000657DB">
        <w:rPr>
          <w:rFonts w:cs="Times New Roman"/>
          <w:color w:val="000000" w:themeColor="text1"/>
          <w:szCs w:val="24"/>
        </w:rPr>
        <w:t>becomes</w:t>
      </w:r>
      <w:r w:rsidR="00B47E5B" w:rsidRPr="000657DB">
        <w:rPr>
          <w:rFonts w:cs="Times New Roman"/>
          <w:color w:val="000000" w:themeColor="text1"/>
          <w:szCs w:val="24"/>
        </w:rPr>
        <w:t xml:space="preserve"> smaller)</w:t>
      </w:r>
      <w:r w:rsidR="001612B4" w:rsidRPr="000657DB">
        <w:rPr>
          <w:rFonts w:cs="Times New Roman"/>
          <w:color w:val="000000" w:themeColor="text1"/>
          <w:szCs w:val="24"/>
        </w:rPr>
        <w:t xml:space="preserve">. In the </w:t>
      </w:r>
      <w:r w:rsidR="009A4E1D" w:rsidRPr="000657DB">
        <w:rPr>
          <w:rFonts w:cs="Times New Roman"/>
          <w:color w:val="000000" w:themeColor="text1"/>
          <w:szCs w:val="24"/>
        </w:rPr>
        <w:t xml:space="preserve">example </w:t>
      </w:r>
      <w:r w:rsidR="001612B4" w:rsidRPr="000657DB">
        <w:rPr>
          <w:rFonts w:cs="Times New Roman"/>
          <w:color w:val="000000" w:themeColor="text1"/>
          <w:szCs w:val="24"/>
        </w:rPr>
        <w:t xml:space="preserve">in section 3, </w:t>
      </w:r>
      <w:r w:rsidR="003266B7" w:rsidRPr="000657DB">
        <w:rPr>
          <w:rFonts w:cs="Times New Roman"/>
          <w:color w:val="000000" w:themeColor="text1"/>
          <w:szCs w:val="24"/>
        </w:rPr>
        <w:t xml:space="preserve">the </w:t>
      </w:r>
      <w:r w:rsidR="006770C0" w:rsidRPr="000657DB">
        <w:rPr>
          <w:rFonts w:cs="Times New Roman"/>
          <w:color w:val="000000" w:themeColor="text1"/>
          <w:szCs w:val="24"/>
        </w:rPr>
        <w:t>Mean Square Error (MS</w:t>
      </w:r>
      <w:r w:rsidR="00F02B51" w:rsidRPr="000657DB">
        <w:rPr>
          <w:rFonts w:cs="Times New Roman"/>
          <w:color w:val="000000" w:themeColor="text1"/>
          <w:szCs w:val="24"/>
        </w:rPr>
        <w:t>E)</w:t>
      </w:r>
      <w:r w:rsidR="003266B7" w:rsidRPr="000657DB">
        <w:rPr>
          <w:rFonts w:cs="Times New Roman"/>
          <w:color w:val="000000" w:themeColor="text1"/>
          <w:szCs w:val="24"/>
        </w:rPr>
        <w:t xml:space="preserve"> </w:t>
      </w:r>
      <w:r w:rsidR="00F02B51" w:rsidRPr="000657DB">
        <w:rPr>
          <w:rFonts w:cs="Times New Roman"/>
          <w:color w:val="000000" w:themeColor="text1"/>
          <w:szCs w:val="24"/>
        </w:rPr>
        <w:t xml:space="preserve">at week </w:t>
      </w:r>
      <m:oMath>
        <m:r>
          <m:rPr>
            <m:sty m:val="p"/>
          </m:rPr>
          <w:rPr>
            <w:rFonts w:ascii="Cambria Math" w:hAnsi="Cambria Math" w:cs="Times New Roman"/>
            <w:color w:val="000000" w:themeColor="text1"/>
            <w:szCs w:val="24"/>
          </w:rPr>
          <m:t>T+</m:t>
        </m:r>
        <m:r>
          <w:rPr>
            <w:rFonts w:ascii="Cambria Math" w:hAnsi="Cambria Math" w:cs="Times New Roman"/>
            <w:color w:val="000000" w:themeColor="text1"/>
            <w:szCs w:val="24"/>
          </w:rPr>
          <m:t>h</m:t>
        </m:r>
      </m:oMath>
      <w:r w:rsidR="00184EA3" w:rsidRPr="000657DB">
        <w:rPr>
          <w:rFonts w:cs="Times New Roman"/>
          <w:color w:val="000000" w:themeColor="text1"/>
          <w:szCs w:val="24"/>
        </w:rPr>
        <w:t xml:space="preserve"> </w:t>
      </w:r>
      <w:r w:rsidR="00B47E5B" w:rsidRPr="000657DB">
        <w:rPr>
          <w:rFonts w:cs="Times New Roman"/>
          <w:color w:val="000000" w:themeColor="text1"/>
          <w:szCs w:val="24"/>
        </w:rPr>
        <w:t>can be</w:t>
      </w:r>
      <w:r w:rsidR="00757689" w:rsidRPr="000657DB">
        <w:rPr>
          <w:rFonts w:cs="Times New Roman"/>
          <w:color w:val="000000" w:themeColor="text1"/>
          <w:szCs w:val="24"/>
        </w:rPr>
        <w:t xml:space="preserve"> </w:t>
      </w:r>
      <w:r w:rsidR="00353E86" w:rsidRPr="000657DB">
        <w:rPr>
          <w:rFonts w:cs="Times New Roman"/>
          <w:color w:val="000000" w:themeColor="text1"/>
          <w:szCs w:val="24"/>
        </w:rPr>
        <w:t xml:space="preserve">represented as </w:t>
      </w:r>
      <m:oMath>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e>
        </m:d>
        <m:r>
          <m:rPr>
            <m:sty m:val="p"/>
          </m:rPr>
          <w:rPr>
            <w:rFonts w:ascii="Cambria Math" w:hAnsi="Cambria Math" w:cs="Times New Roman"/>
            <w:color w:val="000000" w:themeColor="text1"/>
            <w:szCs w:val="24"/>
          </w:rPr>
          <m:t>=E</m:t>
        </m:r>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2</m:t>
                </m:r>
              </m:sup>
            </m:sSubSup>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e>
        </m:d>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(1+</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oMath>
      <w:r w:rsidR="00353E86" w:rsidRPr="000657DB">
        <w:rPr>
          <w:rFonts w:cs="Times New Roman"/>
          <w:color w:val="000000" w:themeColor="text1"/>
          <w:szCs w:val="24"/>
        </w:rPr>
        <w:t xml:space="preserve">, </w:t>
      </w:r>
      <w:r w:rsidR="00045ECF" w:rsidRPr="000657DB">
        <w:rPr>
          <w:rFonts w:cs="Times New Roman"/>
          <w:color w:val="000000" w:themeColor="text1"/>
          <w:szCs w:val="24"/>
        </w:rPr>
        <w:t>where</w:t>
      </w:r>
      <w:r w:rsidR="00353E86" w:rsidRPr="000657DB">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p>
          <m:sSupPr>
            <m:ctrlPr>
              <w:rPr>
                <w:rFonts w:ascii="Cambria Math" w:hAnsi="Cambria Math" w:cs="Times New Roman"/>
                <w:color w:val="000000" w:themeColor="text1"/>
                <w:szCs w:val="24"/>
              </w:rPr>
            </m:ctrlPr>
          </m:sSupPr>
          <m:e>
            <m:r>
              <m:rPr>
                <m:sty m:val="p"/>
              </m:rPr>
              <w:rPr>
                <w:rFonts w:ascii="Cambria Math" w:hAnsi="Cambria Math" w:cs="Times New Roman"/>
                <w:color w:val="000000" w:themeColor="text1"/>
                <w:szCs w:val="24"/>
              </w:rPr>
              <m:t>μ</m:t>
            </m:r>
          </m:e>
          <m:sup>
            <m:r>
              <m:rPr>
                <m:sty m:val="p"/>
              </m:rPr>
              <w:rPr>
                <w:rFonts w:ascii="Cambria Math" w:hAnsi="Cambria Math" w:cs="Times New Roman"/>
                <w:color w:val="000000" w:themeColor="text1"/>
                <w:szCs w:val="24"/>
              </w:rPr>
              <m:t>'</m:t>
            </m:r>
          </m:sup>
        </m:s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r>
          <m:rPr>
            <m:sty m:val="p"/>
          </m:rPr>
          <w:rPr>
            <w:rFonts w:ascii="Cambria Math" w:hAnsi="Cambria Math" w:cs="Times New Roman"/>
            <w:color w:val="000000" w:themeColor="text1"/>
            <w:szCs w:val="24"/>
          </w:rPr>
          <m:t>μ</m:t>
        </m:r>
      </m:oMath>
      <w:r w:rsidR="00353E86" w:rsidRPr="000657DB">
        <w:rPr>
          <w:rFonts w:cs="Times New Roman"/>
          <w:color w:val="000000" w:themeColor="text1"/>
          <w:szCs w:val="24"/>
        </w:rPr>
        <w:t xml:space="preserve">, interpreted as the squared forecast bias,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noProof/>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w:lastRenderedPageBreak/>
          <m:t>ψ</m:t>
        </m:r>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noProof/>
                    <w:color w:val="000000" w:themeColor="text1"/>
                    <w:szCs w:val="24"/>
                  </w:rPr>
                </m:ctrlPr>
              </m:sSubPr>
              <m:e>
                <m:r>
                  <m:rPr>
                    <m:sty m:val="p"/>
                  </m:rPr>
                  <w:rPr>
                    <w:rFonts w:ascii="Cambria Math" w:hAnsi="Cambria Math" w:cs="Times New Roman"/>
                    <w:noProof/>
                    <w:color w:val="000000" w:themeColor="text1"/>
                    <w:szCs w:val="24"/>
                  </w:rPr>
                  <m:t>Q</m:t>
                </m:r>
                <m:ctrlPr>
                  <w:rPr>
                    <w:rFonts w:ascii="Cambria Math" w:hAnsi="Cambria Math" w:cs="Times New Roman"/>
                    <w:color w:val="000000" w:themeColor="text1"/>
                    <w:szCs w:val="24"/>
                  </w:rPr>
                </m:ctrlP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ctrlPr>
                  <w:rPr>
                    <w:rFonts w:ascii="Cambria Math" w:hAnsi="Cambria Math" w:cs="Times New Roman"/>
                    <w:color w:val="000000" w:themeColor="text1"/>
                    <w:szCs w:val="24"/>
                  </w:rPr>
                </m:ctrlPr>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noProof/>
                    <w:color w:val="000000" w:themeColor="text1"/>
                    <w:szCs w:val="24"/>
                  </w:rPr>
                </m:ctrlPr>
              </m:sSubPr>
              <m:e>
                <m:r>
                  <w:rPr>
                    <w:rFonts w:ascii="Cambria Math" w:hAnsi="Cambria Math" w:cs="Times New Roman"/>
                    <w:noProof/>
                    <w:color w:val="000000" w:themeColor="text1"/>
                    <w:szCs w:val="24"/>
                  </w:rPr>
                  <m:t>x</m:t>
                </m:r>
                <m:ctrlPr>
                  <w:rPr>
                    <w:rFonts w:ascii="Cambria Math" w:hAnsi="Cambria Math" w:cs="Times New Roman"/>
                    <w:color w:val="000000" w:themeColor="text1"/>
                    <w:szCs w:val="24"/>
                  </w:rPr>
                </m:ctrlPr>
              </m:e>
              <m:sub>
                <m:r>
                  <m:rPr>
                    <m:sty m:val="p"/>
                  </m:rPr>
                  <w:rPr>
                    <w:rFonts w:ascii="Cambria Math" w:hAnsi="Cambria Math" w:cs="Times New Roman"/>
                    <w:color w:val="000000" w:themeColor="text1"/>
                    <w:szCs w:val="24"/>
                  </w:rPr>
                  <m:t>T+h</m:t>
                </m:r>
                <m:ctrlPr>
                  <w:rPr>
                    <w:rFonts w:ascii="Cambria Math" w:hAnsi="Cambria Math" w:cs="Times New Roman"/>
                    <w:color w:val="000000" w:themeColor="text1"/>
                    <w:szCs w:val="24"/>
                  </w:rPr>
                </m:ctrlPr>
              </m:sub>
            </m:sSub>
          </m:e>
        </m:d>
      </m:oMath>
      <w:r w:rsidR="00353E86" w:rsidRPr="000657DB">
        <w:rPr>
          <w:rFonts w:cs="Times New Roman"/>
          <w:color w:val="000000" w:themeColor="text1"/>
          <w:szCs w:val="24"/>
        </w:rPr>
        <w:t>, is interpreted as the efficiency term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353E86" w:rsidRPr="000657DB">
        <w:rPr>
          <w:rFonts w:cs="Times New Roman"/>
          <w:color w:val="000000" w:themeColor="text1"/>
          <w:szCs w:val="24"/>
        </w:rPr>
        <w:t xml:space="preserve"> is the forecasting error variance), </w:t>
      </w:r>
      <m:oMath>
        <m:r>
          <m:rPr>
            <m:sty m:val="p"/>
          </m:rPr>
          <w:rPr>
            <w:rFonts w:ascii="Cambria Math" w:hAnsi="Cambria Math" w:cs="Times New Roman"/>
            <w:color w:val="000000" w:themeColor="text1"/>
            <w:szCs w:val="24"/>
          </w:rPr>
          <m:t>μ=(</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Sub>
      </m:oMath>
      <w:r w:rsidR="00353E86" w:rsidRPr="000657DB">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ctrlPr>
              <w:rPr>
                <w:rFonts w:ascii="Cambria Math" w:hAnsi="Cambria Math" w:cs="Times New Roman"/>
                <w:noProof/>
                <w:color w:val="000000" w:themeColor="text1"/>
                <w:szCs w:val="24"/>
              </w:rPr>
            </m:ctrlPr>
          </m:e>
          <m:sub>
            <m:r>
              <m:rPr>
                <m:sty m:val="p"/>
              </m:rPr>
              <w:rPr>
                <w:rFonts w:ascii="Cambria Math" w:hAnsi="Cambria Math" w:cs="Times New Roman"/>
                <w:noProof/>
                <w:color w:val="000000" w:themeColor="text1"/>
                <w:szCs w:val="24"/>
              </w:rPr>
              <m:t>m,</m:t>
            </m:r>
            <m:r>
              <m:rPr>
                <m:sty m:val="p"/>
              </m:rPr>
              <w:rPr>
                <w:rFonts w:ascii="Cambria Math" w:hAnsi="Cambria Math" w:cs="Times New Roman"/>
                <w:color w:val="000000" w:themeColor="text1"/>
                <w:szCs w:val="24"/>
              </w:rPr>
              <m:t>T</m:t>
            </m:r>
          </m:sub>
        </m:sSub>
      </m:oMath>
      <w:r w:rsidR="00353E86" w:rsidRPr="000657DB">
        <w:rPr>
          <w:rFonts w:cs="Times New Roman"/>
          <w:color w:val="000000" w:themeColor="text1"/>
          <w:szCs w:val="24"/>
        </w:rPr>
        <w:t xml:space="preserve">, and </w:t>
      </w:r>
      <m:oMath>
        <m:r>
          <m:rPr>
            <m:sty m:val="p"/>
          </m:rPr>
          <w:rPr>
            <w:rFonts w:ascii="Cambria Math" w:hAnsi="Cambria Math" w:cs="Times New Roman"/>
            <w:color w:val="000000" w:themeColor="text1"/>
            <w:szCs w:val="24"/>
          </w:rPr>
          <m:t>ψ=(</m:t>
        </m:r>
        <m:sSubSup>
          <m:sSubSupPr>
            <m:ctrlPr>
              <w:rPr>
                <w:rFonts w:ascii="Cambria Math" w:hAnsi="Cambria Math" w:cs="Times New Roman"/>
                <w:noProof/>
                <w:color w:val="000000" w:themeColor="text1"/>
                <w:szCs w:val="24"/>
              </w:rPr>
            </m:ctrlPr>
          </m:sSubSupPr>
          <m:e>
            <m:r>
              <m:rPr>
                <m:sty m:val="p"/>
              </m:rPr>
              <w:rPr>
                <w:rFonts w:ascii="Cambria Math" w:hAnsi="Cambria Math" w:cs="Times New Roman"/>
                <w:noProof/>
                <w:color w:val="000000" w:themeColor="text1"/>
                <w:szCs w:val="24"/>
              </w:rPr>
              <m:t>σ</m:t>
            </m:r>
          </m:e>
          <m:sub>
            <m:r>
              <m:rPr>
                <m:sty m:val="p"/>
              </m:rPr>
              <w:rPr>
                <w:rFonts w:ascii="Cambria Math" w:hAnsi="Cambria Math" w:cs="Times New Roman"/>
                <w:color w:val="000000" w:themeColor="text1"/>
                <w:szCs w:val="24"/>
              </w:rPr>
              <m:t>1</m:t>
            </m:r>
            <m:ctrlPr>
              <w:rPr>
                <w:rFonts w:ascii="Cambria Math" w:hAnsi="Cambria Math" w:cs="Times New Roman"/>
                <w:color w:val="000000" w:themeColor="text1"/>
                <w:szCs w:val="24"/>
              </w:rPr>
            </m:ctrlPr>
          </m:sub>
          <m:sup>
            <m:r>
              <m:rPr>
                <m:sty m:val="p"/>
              </m:rPr>
              <w:rPr>
                <w:rFonts w:ascii="Cambria Math" w:hAnsi="Cambria Math" w:cs="Times New Roman"/>
                <w:color w:val="000000" w:themeColor="text1"/>
                <w:szCs w:val="24"/>
              </w:rPr>
              <m:t>2</m:t>
            </m:r>
            <m:ctrlPr>
              <w:rPr>
                <w:rFonts w:ascii="Cambria Math" w:hAnsi="Cambria Math" w:cs="Times New Roman"/>
                <w:color w:val="000000" w:themeColor="text1"/>
                <w:szCs w:val="24"/>
              </w:rPr>
            </m:ctrlP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00353E86" w:rsidRPr="000657DB">
        <w:rPr>
          <w:rFonts w:cs="Times New Roman"/>
          <w:color w:val="000000" w:themeColor="text1"/>
          <w:szCs w:val="24"/>
        </w:rPr>
        <w:t xml:space="preserve">. </w:t>
      </w:r>
      <w:r w:rsidR="00757689" w:rsidRPr="000657DB">
        <w:rPr>
          <w:rFonts w:cs="Times New Roman"/>
          <w:color w:val="000000" w:themeColor="text1"/>
          <w:szCs w:val="24"/>
        </w:rPr>
        <w:t>T</w:t>
      </w:r>
      <w:r w:rsidR="00A347B9" w:rsidRPr="000657DB">
        <w:rPr>
          <w:rFonts w:cs="Times New Roman"/>
          <w:color w:val="000000" w:themeColor="text1"/>
          <w:szCs w:val="24"/>
        </w:rPr>
        <w:t xml:space="preserve">he </w:t>
      </w:r>
      <w:r w:rsidR="00A5489E" w:rsidRPr="000657DB">
        <w:rPr>
          <w:rFonts w:cs="Times New Roman"/>
          <w:color w:val="000000" w:themeColor="text1"/>
          <w:szCs w:val="24"/>
        </w:rPr>
        <w:t>change of</w:t>
      </w:r>
      <w:r w:rsidR="00B57D43" w:rsidRPr="000657DB">
        <w:rPr>
          <w:rFonts w:cs="Times New Roman"/>
          <w:color w:val="000000" w:themeColor="text1"/>
          <w:szCs w:val="24"/>
        </w:rPr>
        <w:t xml:space="preserve"> </w:t>
      </w:r>
      <w:r w:rsidR="00757689" w:rsidRPr="000657DB">
        <w:rPr>
          <w:rFonts w:cs="Times New Roman"/>
          <w:color w:val="000000" w:themeColor="text1"/>
          <w:szCs w:val="24"/>
        </w:rPr>
        <w:t>the MS</w:t>
      </w:r>
      <w:r w:rsidR="00A347B9" w:rsidRPr="000657DB">
        <w:rPr>
          <w:rFonts w:cs="Times New Roman"/>
          <w:color w:val="000000" w:themeColor="text1"/>
          <w:szCs w:val="24"/>
        </w:rPr>
        <w:t>E</w:t>
      </w:r>
      <w:r w:rsidR="00A5489E" w:rsidRPr="000657DB">
        <w:rPr>
          <w:rFonts w:cs="Times New Roman"/>
          <w:color w:val="000000" w:themeColor="text1"/>
          <w:szCs w:val="24"/>
        </w:rPr>
        <w:t xml:space="preserve"> </w:t>
      </w:r>
      <w:r w:rsidR="00D5336E" w:rsidRPr="000657DB">
        <w:rPr>
          <w:rFonts w:cs="Times New Roman"/>
          <w:color w:val="000000" w:themeColor="text1"/>
          <w:szCs w:val="24"/>
        </w:rPr>
        <w:t xml:space="preserve">for week </w:t>
      </w:r>
      <m:oMath>
        <m:r>
          <m:rPr>
            <m:sty m:val="p"/>
          </m:rPr>
          <w:rPr>
            <w:rFonts w:ascii="Cambria Math" w:hAnsi="Cambria Math" w:cs="Times New Roman"/>
            <w:color w:val="000000" w:themeColor="text1"/>
            <w:szCs w:val="24"/>
          </w:rPr>
          <m:t>T+h</m:t>
        </m:r>
      </m:oMath>
      <w:r w:rsidR="00D5336E" w:rsidRPr="000657DB">
        <w:rPr>
          <w:rFonts w:cs="Times New Roman"/>
          <w:color w:val="000000" w:themeColor="text1"/>
          <w:szCs w:val="24"/>
        </w:rPr>
        <w:t xml:space="preserve"> </w:t>
      </w:r>
      <w:r w:rsidR="00A5489E" w:rsidRPr="000657DB">
        <w:rPr>
          <w:rFonts w:cs="Times New Roman"/>
          <w:color w:val="000000" w:themeColor="text1"/>
          <w:szCs w:val="24"/>
        </w:rPr>
        <w:t xml:space="preserve">when we </w:t>
      </w:r>
      <w:r w:rsidR="00291462" w:rsidRPr="000657DB">
        <w:rPr>
          <w:rFonts w:cs="Times New Roman"/>
          <w:color w:val="000000" w:themeColor="text1"/>
          <w:szCs w:val="24"/>
        </w:rPr>
        <w:t>estimate the model with one additional observation (i.e., week m-1) can be represented as</w:t>
      </w:r>
      <w:r w:rsidR="0005300D" w:rsidRPr="000657DB">
        <w:rPr>
          <w:rFonts w:cs="Times New Roman"/>
          <w:color w:val="000000" w:themeColor="text1"/>
          <w:szCs w:val="24"/>
        </w:rPr>
        <w:t>:</w:t>
      </w:r>
    </w:p>
    <w:p w14:paraId="7A0801D7" w14:textId="77777777" w:rsidR="00134744" w:rsidRPr="000657DB" w:rsidRDefault="00134744" w:rsidP="00324987">
      <w:pPr>
        <w:spacing w:after="0" w:line="360" w:lineRule="auto"/>
        <w:rPr>
          <w:rFonts w:cs="Times New Roman"/>
          <w:color w:val="000000" w:themeColor="text1"/>
          <w:szCs w:val="24"/>
        </w:rPr>
      </w:pPr>
    </w:p>
    <w:p w14:paraId="203B9443" w14:textId="77777777" w:rsidR="00134744" w:rsidRPr="000657DB" w:rsidRDefault="006C30B4" w:rsidP="001C50D8">
      <w:pPr>
        <w:spacing w:after="0" w:line="360" w:lineRule="auto"/>
        <w:outlineLvl w:val="0"/>
        <w:rPr>
          <w:rFonts w:cs="Times New Roman"/>
          <w:color w:val="000000" w:themeColor="text1"/>
          <w:szCs w:val="24"/>
        </w:rPr>
      </w:pPr>
      <m:oMathPara>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Δ</m:t>
              </m:r>
            </m:e>
            <m:sub>
              <m:r>
                <m:rPr>
                  <m:sty m:val="p"/>
                </m:rPr>
                <w:rPr>
                  <w:rFonts w:ascii="Cambria Math" w:hAnsi="Cambria Math" w:cs="Times New Roman"/>
                  <w:color w:val="000000" w:themeColor="text1"/>
                  <w:szCs w:val="24"/>
                </w:rPr>
                <m:t>m-1,m</m:t>
              </m:r>
            </m:sub>
          </m:sSub>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m-1</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m:oMathPara>
    </w:p>
    <w:p w14:paraId="28B38B42" w14:textId="77777777" w:rsidR="00134744" w:rsidRPr="000657DB" w:rsidRDefault="00134744" w:rsidP="00324987">
      <w:pPr>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e>
          </m:d>
          <m:r>
            <m:rPr>
              <m:sty m:val="p"/>
            </m:rPr>
            <w:rPr>
              <w:rFonts w:ascii="Cambria Math" w:hAnsi="Cambria Math" w:cs="Times New Roman"/>
              <w:color w:val="000000" w:themeColor="text1"/>
              <w:szCs w:val="24"/>
            </w:rPr>
            <m:t>]</m:t>
          </m:r>
        </m:oMath>
      </m:oMathPara>
    </w:p>
    <w:p w14:paraId="0AF2304E" w14:textId="77777777" w:rsidR="00134744" w:rsidRPr="000657DB" w:rsidRDefault="00134744" w:rsidP="00324987">
      <w:pPr>
        <w:spacing w:after="0" w:line="360" w:lineRule="auto"/>
        <w:rPr>
          <w:rFonts w:cs="Times New Roman"/>
          <w:color w:val="000000" w:themeColor="text1"/>
          <w:szCs w:val="24"/>
        </w:rPr>
      </w:pPr>
    </w:p>
    <w:p w14:paraId="0833E533" w14:textId="2318D5E7" w:rsidR="00DD3494" w:rsidRPr="000657DB" w:rsidRDefault="005F0EC6" w:rsidP="00324987">
      <w:pPr>
        <w:spacing w:after="0" w:line="360" w:lineRule="auto"/>
        <w:rPr>
          <w:rFonts w:cs="Times New Roman"/>
          <w:color w:val="000000" w:themeColor="text1"/>
          <w:szCs w:val="24"/>
        </w:rPr>
      </w:pPr>
      <w:r w:rsidRPr="000657DB">
        <w:rPr>
          <w:rFonts w:cs="Times New Roman"/>
          <w:color w:val="000000" w:themeColor="text1"/>
          <w:szCs w:val="24"/>
        </w:rPr>
        <w:t>w</w:t>
      </w:r>
      <w:r w:rsidR="00C85971" w:rsidRPr="000657DB">
        <w:rPr>
          <w:rFonts w:cs="Times New Roman"/>
          <w:color w:val="000000" w:themeColor="text1"/>
          <w:szCs w:val="24"/>
        </w:rPr>
        <w:t xml:space="preserve">here </w:t>
      </w:r>
      <m:oMath>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m-1</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w:r w:rsidR="00B57D43" w:rsidRPr="000657DB">
        <w:rPr>
          <w:rFonts w:cs="Times New Roman"/>
          <w:color w:val="000000" w:themeColor="text1"/>
          <w:szCs w:val="24"/>
        </w:rPr>
        <w:t xml:space="preserve"> is the MSE </w:t>
      </w:r>
      <w:r w:rsidR="00134018" w:rsidRPr="000657DB">
        <w:rPr>
          <w:rFonts w:cs="Times New Roman"/>
          <w:color w:val="000000" w:themeColor="text1"/>
          <w:szCs w:val="24"/>
        </w:rPr>
        <w:t xml:space="preserve">at week </w:t>
      </w:r>
      <m:oMath>
        <m:r>
          <m:rPr>
            <m:sty m:val="p"/>
          </m:rPr>
          <w:rPr>
            <w:rFonts w:ascii="Cambria Math" w:hAnsi="Cambria Math" w:cs="Times New Roman"/>
            <w:color w:val="000000" w:themeColor="text1"/>
            <w:szCs w:val="24"/>
          </w:rPr>
          <m:t>T+h</m:t>
        </m:r>
      </m:oMath>
      <w:r w:rsidR="00134018" w:rsidRPr="000657DB">
        <w:rPr>
          <w:rFonts w:cs="Times New Roman"/>
          <w:color w:val="000000" w:themeColor="text1"/>
          <w:szCs w:val="24"/>
        </w:rPr>
        <w:t xml:space="preserve"> </w:t>
      </w:r>
      <w:r w:rsidR="00866C59" w:rsidRPr="000657DB">
        <w:rPr>
          <w:rFonts w:cs="Times New Roman"/>
          <w:color w:val="000000" w:themeColor="text1"/>
          <w:szCs w:val="24"/>
        </w:rPr>
        <w:t>based on the estimation window [</w:t>
      </w:r>
      <w:r w:rsidR="00AE7991" w:rsidRPr="000657DB">
        <w:rPr>
          <w:rFonts w:cs="Times New Roman"/>
          <w:color w:val="000000" w:themeColor="text1"/>
          <w:szCs w:val="24"/>
        </w:rPr>
        <w:t>m-</w:t>
      </w:r>
      <w:r w:rsidR="00866C59" w:rsidRPr="000657DB">
        <w:rPr>
          <w:rFonts w:cs="Times New Roman"/>
          <w:color w:val="000000" w:themeColor="text1"/>
          <w:szCs w:val="24"/>
        </w:rPr>
        <w:t xml:space="preserve">1, </w:t>
      </w:r>
      <w:r w:rsidR="00134744" w:rsidRPr="000657DB">
        <w:rPr>
          <w:rFonts w:cs="Times New Roman"/>
          <w:color w:val="000000" w:themeColor="text1"/>
          <w:szCs w:val="24"/>
        </w:rPr>
        <w:t>T</w:t>
      </w:r>
      <w:r w:rsidR="00866C59" w:rsidRPr="000657DB">
        <w:rPr>
          <w:rFonts w:cs="Times New Roman"/>
          <w:color w:val="000000" w:themeColor="text1"/>
          <w:szCs w:val="24"/>
        </w:rPr>
        <w:t>]</w:t>
      </w:r>
      <w:r w:rsidR="00757689" w:rsidRPr="000657DB">
        <w:rPr>
          <w:rFonts w:cs="Times New Roman"/>
          <w:color w:val="000000" w:themeColor="text1"/>
          <w:szCs w:val="24"/>
        </w:rPr>
        <w:t xml:space="preserve">. </w:t>
      </w:r>
      <w:hyperlink w:anchor="_ENREF_66" w:tooltip="Pesaran, 2005 #622" w:history="1">
        <w:r w:rsidR="00780FE2" w:rsidRPr="000657DB">
          <w:rPr>
            <w:rFonts w:cs="Times New Roman"/>
            <w:color w:val="000000" w:themeColor="text1"/>
          </w:rPr>
          <w:fldChar w:fldCharType="begin"/>
        </w:r>
        <w:r w:rsidR="00780FE2" w:rsidRPr="000657DB">
          <w:rPr>
            <w:rFonts w:cs="Times New Roman"/>
            <w:color w:val="000000" w:themeColor="text1"/>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780FE2" w:rsidRPr="000657DB">
          <w:rPr>
            <w:rFonts w:cs="Times New Roman"/>
            <w:color w:val="000000" w:themeColor="text1"/>
          </w:rPr>
          <w:fldChar w:fldCharType="separate"/>
        </w:r>
        <w:r w:rsidR="00780FE2" w:rsidRPr="000657DB">
          <w:rPr>
            <w:rFonts w:cs="Times New Roman"/>
            <w:noProof/>
            <w:color w:val="000000" w:themeColor="text1"/>
          </w:rPr>
          <w:t>Pesaran and Timmermann (2005)</w:t>
        </w:r>
        <w:r w:rsidR="00780FE2" w:rsidRPr="000657DB">
          <w:rPr>
            <w:rFonts w:cs="Times New Roman"/>
            <w:color w:val="000000" w:themeColor="text1"/>
          </w:rPr>
          <w:fldChar w:fldCharType="end"/>
        </w:r>
      </w:hyperlink>
      <w:r w:rsidR="00184EA3" w:rsidRPr="000657DB">
        <w:rPr>
          <w:rFonts w:cs="Times New Roman"/>
          <w:color w:val="000000" w:themeColor="text1"/>
        </w:rPr>
        <w:t xml:space="preserve"> </w:t>
      </w:r>
      <w:r w:rsidR="00757689" w:rsidRPr="000657DB">
        <w:rPr>
          <w:rFonts w:cs="Times New Roman"/>
          <w:color w:val="000000" w:themeColor="text1"/>
          <w:szCs w:val="24"/>
        </w:rPr>
        <w:t>show</w:t>
      </w:r>
      <w:r w:rsidR="00A347B9" w:rsidRPr="000657DB">
        <w:rPr>
          <w:rFonts w:cs="Times New Roman"/>
          <w:color w:val="000000" w:themeColor="text1"/>
          <w:szCs w:val="24"/>
        </w:rPr>
        <w:t xml:space="preserve"> that</w:t>
      </w:r>
      <w:r w:rsidR="00CF648E" w:rsidRPr="000657DB">
        <w:rPr>
          <w:rFonts w:cs="Times New Roman"/>
          <w:color w:val="000000" w:themeColor="text1"/>
          <w:szCs w:val="24"/>
        </w:rPr>
        <w:t xml:space="preserve">, when </w:t>
      </w:r>
      <w:r w:rsidR="001865A8" w:rsidRPr="000657DB">
        <w:rPr>
          <w:rFonts w:cs="Times New Roman"/>
          <w:color w:val="000000" w:themeColor="text1"/>
          <w:szCs w:val="24"/>
        </w:rPr>
        <w:t xml:space="preserve">one additional observation is included in the estimation, </w:t>
      </w:r>
      <w:r w:rsidR="00C85971" w:rsidRPr="000657DB">
        <w:rPr>
          <w:rFonts w:cs="Times New Roman"/>
          <w:color w:val="000000" w:themeColor="text1"/>
          <w:szCs w:val="24"/>
        </w:rPr>
        <w:t>the</w:t>
      </w:r>
      <w:r w:rsidR="005644A4" w:rsidRPr="000657DB">
        <w:rPr>
          <w:rFonts w:cs="Times New Roman"/>
          <w:color w:val="000000" w:themeColor="text1"/>
          <w:szCs w:val="24"/>
        </w:rPr>
        <w:t xml:space="preserve"> change of the</w:t>
      </w:r>
      <w:r w:rsidR="00C85971" w:rsidRPr="000657DB">
        <w:rPr>
          <w:rFonts w:cs="Times New Roman"/>
          <w:color w:val="000000" w:themeColor="text1"/>
          <w:szCs w:val="24"/>
        </w:rPr>
        <w:t xml:space="preserve"> </w:t>
      </w:r>
      <w:r w:rsidR="005644A4" w:rsidRPr="000657DB">
        <w:rPr>
          <w:rFonts w:cs="Times New Roman"/>
          <w:color w:val="000000" w:themeColor="text1"/>
          <w:szCs w:val="24"/>
        </w:rPr>
        <w:t xml:space="preserve">squared </w:t>
      </w:r>
      <w:r w:rsidR="00FC7CF7" w:rsidRPr="000657DB">
        <w:rPr>
          <w:rFonts w:cs="Times New Roman"/>
          <w:color w:val="000000" w:themeColor="text1"/>
          <w:szCs w:val="24"/>
        </w:rPr>
        <w:t xml:space="preserve">bias </w:t>
      </w:r>
      <w:r w:rsidR="00C85971" w:rsidRPr="000657DB">
        <w:rPr>
          <w:rFonts w:cs="Times New Roman"/>
          <w:color w:val="000000" w:themeColor="text1"/>
          <w:szCs w:val="24"/>
        </w:rPr>
        <w:t>term (</w:t>
      </w:r>
      <w:r w:rsidR="005644A4" w:rsidRPr="000657DB">
        <w:rPr>
          <w:rFonts w:cs="Times New Roman"/>
          <w:color w:val="000000" w:themeColor="text1"/>
          <w:szCs w:val="24"/>
        </w:rPr>
        <w:t xml:space="preserve">e.g.,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oMath>
      <w:r w:rsidR="00C85971" w:rsidRPr="000657DB">
        <w:rPr>
          <w:rFonts w:cs="Times New Roman"/>
          <w:color w:val="000000" w:themeColor="text1"/>
          <w:szCs w:val="24"/>
        </w:rPr>
        <w:t xml:space="preserve">) is always </w:t>
      </w:r>
      <w:r w:rsidR="005644A4" w:rsidRPr="000657DB">
        <w:rPr>
          <w:rFonts w:cs="Times New Roman"/>
          <w:color w:val="000000" w:themeColor="text1"/>
          <w:szCs w:val="24"/>
        </w:rPr>
        <w:t>non-negative</w:t>
      </w:r>
      <w:r w:rsidR="001865A8" w:rsidRPr="000657DB">
        <w:rPr>
          <w:rFonts w:cs="Times New Roman"/>
          <w:color w:val="000000" w:themeColor="text1"/>
          <w:szCs w:val="24"/>
        </w:rPr>
        <w:t xml:space="preserve"> (i.e., the bias will increase)</w:t>
      </w:r>
      <w:r w:rsidR="005644A4" w:rsidRPr="000657DB">
        <w:rPr>
          <w:rFonts w:cs="Times New Roman"/>
          <w:color w:val="000000" w:themeColor="text1"/>
          <w:szCs w:val="24"/>
        </w:rPr>
        <w:t xml:space="preserve">, </w:t>
      </w:r>
      <w:r w:rsidR="00A347B9" w:rsidRPr="000657DB">
        <w:rPr>
          <w:rFonts w:cs="Times New Roman"/>
          <w:color w:val="000000" w:themeColor="text1"/>
          <w:szCs w:val="24"/>
        </w:rPr>
        <w:t>but</w:t>
      </w:r>
      <w:r w:rsidR="00C85971" w:rsidRPr="000657DB">
        <w:rPr>
          <w:rFonts w:cs="Times New Roman"/>
          <w:color w:val="000000" w:themeColor="text1"/>
          <w:szCs w:val="24"/>
        </w:rPr>
        <w:t xml:space="preserve"> the </w:t>
      </w:r>
      <w:r w:rsidR="000C0A1C" w:rsidRPr="000657DB">
        <w:rPr>
          <w:rFonts w:cs="Times New Roman"/>
          <w:color w:val="000000" w:themeColor="text1"/>
          <w:szCs w:val="24"/>
        </w:rPr>
        <w:t xml:space="preserve">change of the </w:t>
      </w:r>
      <w:r w:rsidR="00FC7CF7" w:rsidRPr="000657DB">
        <w:rPr>
          <w:rFonts w:cs="Times New Roman"/>
          <w:color w:val="000000" w:themeColor="text1"/>
          <w:szCs w:val="24"/>
        </w:rPr>
        <w:t xml:space="preserve">efficiency </w:t>
      </w:r>
      <w:r w:rsidR="00A347B9" w:rsidRPr="000657DB">
        <w:rPr>
          <w:rFonts w:cs="Times New Roman"/>
          <w:color w:val="000000" w:themeColor="text1"/>
          <w:szCs w:val="24"/>
        </w:rPr>
        <w:t>term</w:t>
      </w:r>
      <w:r w:rsidR="00C85971" w:rsidRPr="000657DB">
        <w:rPr>
          <w:rFonts w:cs="Times New Roman"/>
          <w:color w:val="000000" w:themeColor="text1"/>
          <w:szCs w:val="24"/>
        </w:rPr>
        <w:t xml:space="preserve"> </w:t>
      </w:r>
      <w:r w:rsidR="005644A4" w:rsidRPr="000657DB">
        <w:rPr>
          <w:rFonts w:cs="Times New Roman"/>
          <w:color w:val="000000" w:themeColor="text1"/>
          <w:szCs w:val="24"/>
        </w:rPr>
        <w:t xml:space="preserve">(e.g.,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005644A4" w:rsidRPr="000657DB">
        <w:rPr>
          <w:rFonts w:cs="Times New Roman"/>
          <w:color w:val="000000" w:themeColor="text1"/>
          <w:szCs w:val="24"/>
        </w:rPr>
        <w:t>)</w:t>
      </w:r>
      <w:r w:rsidR="00A347B9" w:rsidRPr="000657DB">
        <w:rPr>
          <w:rFonts w:cs="Times New Roman"/>
          <w:color w:val="000000" w:themeColor="text1"/>
          <w:szCs w:val="24"/>
        </w:rPr>
        <w:t xml:space="preserve"> depends on </w:t>
      </w:r>
      <w:r w:rsidR="00C85971" w:rsidRPr="000657DB">
        <w:rPr>
          <w:rFonts w:cs="Times New Roman"/>
          <w:color w:val="000000" w:themeColor="text1"/>
          <w:szCs w:val="24"/>
        </w:rPr>
        <w:t xml:space="preserve">the error variance </w:t>
      </w:r>
      <w:r w:rsidR="00A347B9" w:rsidRPr="000657DB">
        <w:rPr>
          <w:rFonts w:cs="Times New Roman"/>
          <w:color w:val="000000" w:themeColor="text1"/>
          <w:szCs w:val="24"/>
        </w:rPr>
        <w:t>before</w:t>
      </w:r>
      <w:r w:rsidR="000C0A1C" w:rsidRPr="000657DB">
        <w:rPr>
          <w:rFonts w:cs="Times New Roman"/>
          <w:color w:val="000000" w:themeColor="text1"/>
          <w:szCs w:val="24"/>
        </w:rPr>
        <w:t xml:space="preserve"> and after the structural break. </w:t>
      </w:r>
      <w:r w:rsidR="00F42A08" w:rsidRPr="000657DB">
        <w:rPr>
          <w:rFonts w:cs="Times New Roman"/>
          <w:color w:val="000000" w:themeColor="text1"/>
          <w:szCs w:val="24"/>
        </w:rPr>
        <w:t>I</w:t>
      </w:r>
      <w:r w:rsidR="00B57D43" w:rsidRPr="000657DB">
        <w:rPr>
          <w:rFonts w:cs="Times New Roman"/>
          <w:color w:val="000000" w:themeColor="text1"/>
          <w:szCs w:val="24"/>
        </w:rPr>
        <w:t xml:space="preserve">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00B57D43" w:rsidRPr="000657DB">
        <w:rPr>
          <w:rFonts w:cs="Times New Roman"/>
          <w:color w:val="000000" w:themeColor="text1"/>
          <w:szCs w:val="24"/>
        </w:rPr>
        <w:t xml:space="preserve"> (e.g., there are more </w:t>
      </w:r>
      <w:r w:rsidR="001865A8" w:rsidRPr="000657DB">
        <w:rPr>
          <w:rFonts w:cs="Times New Roman"/>
          <w:color w:val="000000" w:themeColor="text1"/>
          <w:szCs w:val="24"/>
        </w:rPr>
        <w:t>pre</w:t>
      </w:r>
      <w:r w:rsidR="00A67A2A" w:rsidRPr="000657DB">
        <w:rPr>
          <w:rFonts w:cs="Times New Roman"/>
          <w:color w:val="000000" w:themeColor="text1"/>
          <w:szCs w:val="24"/>
        </w:rPr>
        <w:t xml:space="preserve">-break </w:t>
      </w:r>
      <w:r w:rsidR="00B57D43" w:rsidRPr="000657DB">
        <w:rPr>
          <w:rFonts w:cs="Times New Roman"/>
          <w:color w:val="000000" w:themeColor="text1"/>
          <w:szCs w:val="24"/>
        </w:rPr>
        <w:t xml:space="preserve">variations in the product sales </w:t>
      </w:r>
      <w:r w:rsidR="00F42A08" w:rsidRPr="000657DB">
        <w:rPr>
          <w:rFonts w:cs="Times New Roman"/>
          <w:color w:val="000000" w:themeColor="text1"/>
          <w:szCs w:val="24"/>
        </w:rPr>
        <w:t xml:space="preserve">which </w:t>
      </w:r>
      <w:r w:rsidR="00B57D43" w:rsidRPr="000657DB">
        <w:rPr>
          <w:rFonts w:cs="Times New Roman"/>
          <w:color w:val="000000" w:themeColor="text1"/>
          <w:szCs w:val="24"/>
        </w:rPr>
        <w:t xml:space="preserve">cannot be explained by the price variable),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00C85971" w:rsidRPr="000657DB">
        <w:rPr>
          <w:rFonts w:cs="Times New Roman"/>
          <w:color w:val="000000" w:themeColor="text1"/>
          <w:szCs w:val="24"/>
        </w:rPr>
        <w:t xml:space="preserve"> will be </w:t>
      </w:r>
      <w:r w:rsidR="00A67A2A" w:rsidRPr="000657DB">
        <w:rPr>
          <w:rFonts w:cs="Times New Roman"/>
          <w:color w:val="000000" w:themeColor="text1"/>
          <w:szCs w:val="24"/>
        </w:rPr>
        <w:t>larger</w:t>
      </w:r>
      <w:r w:rsidR="00C85971" w:rsidRPr="000657DB">
        <w:rPr>
          <w:rFonts w:cs="Times New Roman"/>
          <w:color w:val="000000" w:themeColor="text1"/>
          <w:szCs w:val="24"/>
        </w:rPr>
        <w:t xml:space="preserve"> than or equal to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713781" w:rsidRPr="000657DB">
        <w:rPr>
          <w:rFonts w:cs="Times New Roman"/>
          <w:color w:val="000000" w:themeColor="text1"/>
          <w:szCs w:val="24"/>
        </w:rPr>
        <w:t xml:space="preserve">, and </w:t>
      </w:r>
      <w:r w:rsidR="00F42A08" w:rsidRPr="000657DB">
        <w:rPr>
          <w:rFonts w:cs="Times New Roman"/>
          <w:color w:val="000000" w:themeColor="text1"/>
          <w:szCs w:val="24"/>
        </w:rPr>
        <w:t xml:space="preserve">the MSE </w:t>
      </w:r>
      <w:r w:rsidR="00A67A2A" w:rsidRPr="000657DB">
        <w:rPr>
          <w:rFonts w:cs="Times New Roman"/>
          <w:color w:val="000000" w:themeColor="text1"/>
          <w:szCs w:val="24"/>
        </w:rPr>
        <w:t>may</w:t>
      </w:r>
      <w:r w:rsidR="00F42A08" w:rsidRPr="000657DB">
        <w:rPr>
          <w:rFonts w:cs="Times New Roman"/>
          <w:color w:val="000000" w:themeColor="text1"/>
          <w:szCs w:val="24"/>
        </w:rPr>
        <w:t xml:space="preserve"> </w:t>
      </w:r>
      <w:r w:rsidR="003A32A9" w:rsidRPr="000657DB">
        <w:rPr>
          <w:rFonts w:cs="Times New Roman"/>
          <w:color w:val="000000" w:themeColor="text1"/>
          <w:szCs w:val="24"/>
        </w:rPr>
        <w:t>increase</w:t>
      </w:r>
      <w:r w:rsidR="00A67A2A" w:rsidRPr="000657DB">
        <w:rPr>
          <w:rFonts w:cs="Times New Roman"/>
          <w:color w:val="000000" w:themeColor="text1"/>
          <w:szCs w:val="24"/>
        </w:rPr>
        <w:t xml:space="preserve"> as both terms are non-negative</w:t>
      </w:r>
      <w:r w:rsidR="00F42A08" w:rsidRPr="000657DB">
        <w:rPr>
          <w:rFonts w:cs="Times New Roman"/>
          <w:color w:val="000000" w:themeColor="text1"/>
          <w:szCs w:val="24"/>
        </w:rPr>
        <w:t>.</w:t>
      </w:r>
      <w:r w:rsidR="00ED44CD" w:rsidRPr="000657DB">
        <w:rPr>
          <w:rFonts w:cs="Times New Roman"/>
          <w:color w:val="000000" w:themeColor="text1"/>
          <w:szCs w:val="24"/>
        </w:rPr>
        <w:t xml:space="preserve"> I</w:t>
      </w:r>
      <w:r w:rsidR="00C85971" w:rsidRPr="000657DB">
        <w:rPr>
          <w:rFonts w:cs="Times New Roman"/>
          <w:color w:val="000000" w:themeColor="text1"/>
          <w:szCs w:val="24"/>
        </w:rPr>
        <w:t xml:space="preserve">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00B57D43" w:rsidRPr="000657DB">
        <w:rPr>
          <w:rFonts w:cs="Times New Roman"/>
          <w:color w:val="000000" w:themeColor="text1"/>
          <w:szCs w:val="24"/>
        </w:rPr>
        <w:t xml:space="preserve"> (e.g., there are </w:t>
      </w:r>
      <w:r w:rsidR="003C0313" w:rsidRPr="000657DB">
        <w:rPr>
          <w:rFonts w:cs="Times New Roman"/>
          <w:noProof/>
          <w:color w:val="000000" w:themeColor="text1"/>
          <w:szCs w:val="24"/>
        </w:rPr>
        <w:t>fewer</w:t>
      </w:r>
      <w:r w:rsidR="00B57D43" w:rsidRPr="000657DB">
        <w:rPr>
          <w:rFonts w:cs="Times New Roman"/>
          <w:color w:val="000000" w:themeColor="text1"/>
          <w:szCs w:val="24"/>
        </w:rPr>
        <w:t xml:space="preserve"> </w:t>
      </w:r>
      <w:r w:rsidR="00095FF6" w:rsidRPr="000657DB">
        <w:rPr>
          <w:rFonts w:cs="Times New Roman"/>
          <w:color w:val="000000" w:themeColor="text1"/>
          <w:szCs w:val="24"/>
        </w:rPr>
        <w:t xml:space="preserve">pre-break </w:t>
      </w:r>
      <w:r w:rsidR="003A32A9" w:rsidRPr="000657DB">
        <w:rPr>
          <w:rFonts w:cs="Times New Roman"/>
          <w:color w:val="000000" w:themeColor="text1"/>
          <w:szCs w:val="24"/>
        </w:rPr>
        <w:t>variations</w:t>
      </w:r>
      <w:r w:rsidR="00B57D43" w:rsidRPr="000657DB">
        <w:rPr>
          <w:rFonts w:cs="Times New Roman"/>
          <w:color w:val="000000" w:themeColor="text1"/>
          <w:szCs w:val="24"/>
        </w:rPr>
        <w:t xml:space="preserve"> in the product sales which cannot be explained by the price variable</w:t>
      </w:r>
      <w:r w:rsidR="0060641E" w:rsidRPr="000657DB">
        <w:rPr>
          <w:rFonts w:cs="Times New Roman"/>
          <w:color w:val="000000" w:themeColor="text1"/>
          <w:szCs w:val="24"/>
        </w:rPr>
        <w:t>)</w:t>
      </w:r>
      <w:r w:rsidR="00F42A08" w:rsidRPr="000657DB">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003A32A9" w:rsidRPr="000657DB">
        <w:rPr>
          <w:rFonts w:cs="Times New Roman"/>
          <w:color w:val="000000" w:themeColor="text1"/>
          <w:szCs w:val="24"/>
        </w:rPr>
        <w:t xml:space="preserve"> may</w:t>
      </w:r>
      <w:r w:rsidR="00F42A08" w:rsidRPr="000657DB">
        <w:rPr>
          <w:rFonts w:cs="Times New Roman"/>
          <w:color w:val="000000" w:themeColor="text1"/>
          <w:szCs w:val="24"/>
        </w:rPr>
        <w:t xml:space="preserve"> be </w:t>
      </w:r>
      <w:r w:rsidR="00A67A2A" w:rsidRPr="000657DB">
        <w:rPr>
          <w:rFonts w:cs="Times New Roman"/>
          <w:color w:val="000000" w:themeColor="text1"/>
          <w:szCs w:val="24"/>
        </w:rPr>
        <w:t>smaller</w:t>
      </w:r>
      <w:r w:rsidR="00F42A08" w:rsidRPr="000657DB">
        <w:rPr>
          <w:rFonts w:cs="Times New Roman"/>
          <w:color w:val="000000" w:themeColor="text1"/>
          <w:szCs w:val="24"/>
        </w:rPr>
        <w:t xml:space="preserve"> than or equal to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F42A08" w:rsidRPr="000657DB">
        <w:rPr>
          <w:rFonts w:cs="Times New Roman"/>
          <w:color w:val="000000" w:themeColor="text1"/>
          <w:szCs w:val="24"/>
        </w:rPr>
        <w:t xml:space="preserve">. Under </w:t>
      </w:r>
      <w:r w:rsidR="00950046" w:rsidRPr="000657DB">
        <w:rPr>
          <w:rFonts w:cs="Times New Roman"/>
          <w:color w:val="000000" w:themeColor="text1"/>
          <w:szCs w:val="24"/>
        </w:rPr>
        <w:t>this</w:t>
      </w:r>
      <w:r w:rsidR="00F42A08" w:rsidRPr="000657DB">
        <w:rPr>
          <w:rFonts w:cs="Times New Roman"/>
          <w:color w:val="000000" w:themeColor="text1"/>
          <w:szCs w:val="24"/>
        </w:rPr>
        <w:t xml:space="preserve"> </w:t>
      </w:r>
      <w:r w:rsidR="003A32A9" w:rsidRPr="000657DB">
        <w:rPr>
          <w:rFonts w:cs="Times New Roman"/>
          <w:color w:val="000000" w:themeColor="text1"/>
          <w:szCs w:val="24"/>
        </w:rPr>
        <w:t>condition</w:t>
      </w:r>
      <w:r w:rsidR="00F42A08" w:rsidRPr="000657DB">
        <w:rPr>
          <w:rFonts w:cs="Times New Roman"/>
          <w:color w:val="000000" w:themeColor="text1"/>
          <w:szCs w:val="24"/>
        </w:rPr>
        <w:t xml:space="preserve">, the MSE </w:t>
      </w:r>
      <w:r w:rsidR="00ED44CD" w:rsidRPr="000657DB">
        <w:rPr>
          <w:rFonts w:cs="Times New Roman"/>
          <w:color w:val="000000" w:themeColor="text1"/>
          <w:szCs w:val="24"/>
        </w:rPr>
        <w:t>may</w:t>
      </w:r>
      <w:r w:rsidR="00F42A08" w:rsidRPr="000657DB">
        <w:rPr>
          <w:rFonts w:cs="Times New Roman"/>
          <w:color w:val="000000" w:themeColor="text1"/>
          <w:szCs w:val="24"/>
        </w:rPr>
        <w:t xml:space="preserve"> either </w:t>
      </w:r>
      <w:r w:rsidR="003A32A9" w:rsidRPr="000657DB">
        <w:rPr>
          <w:rFonts w:cs="Times New Roman"/>
          <w:color w:val="000000" w:themeColor="text1"/>
          <w:szCs w:val="24"/>
        </w:rPr>
        <w:t>increase</w:t>
      </w:r>
      <w:r w:rsidR="00F42A08" w:rsidRPr="000657DB">
        <w:rPr>
          <w:rFonts w:cs="Times New Roman"/>
          <w:color w:val="000000" w:themeColor="text1"/>
          <w:szCs w:val="24"/>
        </w:rPr>
        <w:t xml:space="preserve"> or </w:t>
      </w:r>
      <w:r w:rsidR="003A32A9" w:rsidRPr="000657DB">
        <w:rPr>
          <w:rFonts w:cs="Times New Roman"/>
          <w:color w:val="000000" w:themeColor="text1"/>
          <w:szCs w:val="24"/>
        </w:rPr>
        <w:t>decrease</w:t>
      </w:r>
      <w:r w:rsidR="00992881" w:rsidRPr="000657DB">
        <w:rPr>
          <w:rFonts w:cs="Times New Roman"/>
          <w:color w:val="000000" w:themeColor="text1"/>
          <w:szCs w:val="24"/>
        </w:rPr>
        <w:t xml:space="preserve"> depending on how </w:t>
      </w:r>
      <w:r w:rsidR="00A67A2A" w:rsidRPr="000657DB">
        <w:rPr>
          <w:rFonts w:cs="Times New Roman"/>
          <w:color w:val="000000" w:themeColor="text1"/>
          <w:szCs w:val="24"/>
        </w:rPr>
        <w:t xml:space="preserve">the </w:t>
      </w:r>
      <w:r w:rsidR="00992881" w:rsidRPr="000657DB">
        <w:rPr>
          <w:rFonts w:cs="Times New Roman"/>
          <w:color w:val="000000" w:themeColor="text1"/>
          <w:szCs w:val="24"/>
        </w:rPr>
        <w:t>non-negative</w:t>
      </w:r>
      <w:r w:rsidR="00A67A2A" w:rsidRPr="000657DB">
        <w:rPr>
          <w:rFonts w:cs="Times New Roman"/>
          <w:color w:val="000000" w:themeColor="text1"/>
          <w:szCs w:val="24"/>
        </w:rPr>
        <w:t xml:space="preserve"> </w:t>
      </w:r>
      <w:r w:rsidR="00992881" w:rsidRPr="000657DB">
        <w:rPr>
          <w:rFonts w:cs="Times New Roman"/>
          <w:color w:val="000000" w:themeColor="text1"/>
          <w:szCs w:val="24"/>
        </w:rPr>
        <w:t xml:space="preserve">squared </w:t>
      </w:r>
      <w:r w:rsidR="00A67A2A" w:rsidRPr="000657DB">
        <w:rPr>
          <w:rFonts w:cs="Times New Roman"/>
          <w:color w:val="000000" w:themeColor="text1"/>
          <w:szCs w:val="24"/>
        </w:rPr>
        <w:t xml:space="preserve">bias term </w:t>
      </w:r>
      <w:r w:rsidR="00992881" w:rsidRPr="000657DB">
        <w:rPr>
          <w:rFonts w:cs="Times New Roman"/>
          <w:color w:val="000000" w:themeColor="text1"/>
          <w:szCs w:val="24"/>
        </w:rPr>
        <w:t>compares to the non-positive efficiency term.</w:t>
      </w:r>
      <w:r w:rsidR="00402E08" w:rsidRPr="000657DB">
        <w:rPr>
          <w:rFonts w:cs="Times New Roman"/>
          <w:color w:val="000000" w:themeColor="text1"/>
          <w:szCs w:val="24"/>
        </w:rPr>
        <w:t xml:space="preserve"> </w:t>
      </w:r>
      <w:r w:rsidR="00C85971" w:rsidRPr="000657DB">
        <w:rPr>
          <w:rFonts w:cs="Times New Roman"/>
          <w:color w:val="000000" w:themeColor="text1"/>
          <w:szCs w:val="24"/>
        </w:rPr>
        <w:t xml:space="preserve">Therefore, when we </w:t>
      </w:r>
      <w:r w:rsidR="00AB7B0C" w:rsidRPr="000657DB">
        <w:rPr>
          <w:rFonts w:cs="Times New Roman"/>
          <w:color w:val="000000" w:themeColor="text1"/>
          <w:szCs w:val="24"/>
        </w:rPr>
        <w:t>exclude</w:t>
      </w:r>
      <w:r w:rsidR="003A32A9" w:rsidRPr="000657DB">
        <w:rPr>
          <w:rFonts w:cs="Times New Roman"/>
          <w:color w:val="000000" w:themeColor="text1"/>
          <w:szCs w:val="24"/>
        </w:rPr>
        <w:t xml:space="preserve"> </w:t>
      </w:r>
      <w:r w:rsidR="00B5645F" w:rsidRPr="000657DB">
        <w:rPr>
          <w:rFonts w:cs="Times New Roman"/>
          <w:color w:val="000000" w:themeColor="text1"/>
          <w:szCs w:val="24"/>
        </w:rPr>
        <w:t>pre-break data</w:t>
      </w:r>
      <w:r w:rsidR="003A32A9" w:rsidRPr="000657DB">
        <w:rPr>
          <w:rFonts w:cs="Times New Roman"/>
          <w:color w:val="000000" w:themeColor="text1"/>
          <w:szCs w:val="24"/>
        </w:rPr>
        <w:t xml:space="preserve"> </w:t>
      </w:r>
      <w:r w:rsidR="00AB7B0C" w:rsidRPr="000657DB">
        <w:rPr>
          <w:rFonts w:cs="Times New Roman"/>
          <w:color w:val="000000" w:themeColor="text1"/>
          <w:szCs w:val="24"/>
        </w:rPr>
        <w:t>and adopt a smaller estimation window</w:t>
      </w:r>
      <w:r w:rsidR="00C85971" w:rsidRPr="000657DB">
        <w:rPr>
          <w:rFonts w:cs="Times New Roman"/>
          <w:color w:val="000000" w:themeColor="text1"/>
          <w:szCs w:val="24"/>
        </w:rPr>
        <w:t xml:space="preserve">, we </w:t>
      </w:r>
      <w:r w:rsidR="00DD3494" w:rsidRPr="000657DB">
        <w:rPr>
          <w:rFonts w:cs="Times New Roman"/>
          <w:color w:val="000000" w:themeColor="text1"/>
          <w:szCs w:val="24"/>
        </w:rPr>
        <w:t xml:space="preserve">may have either better or worse forecasting performance </w:t>
      </w:r>
      <w:r w:rsidR="00354163" w:rsidRPr="000657DB">
        <w:rPr>
          <w:rFonts w:cs="Times New Roman"/>
          <w:color w:val="000000" w:themeColor="text1"/>
          <w:szCs w:val="24"/>
        </w:rPr>
        <w:t xml:space="preserve">depending on </w:t>
      </w:r>
      <w:r w:rsidR="00DD3494" w:rsidRPr="000657DB">
        <w:rPr>
          <w:rFonts w:cs="Times New Roman"/>
          <w:color w:val="000000" w:themeColor="text1"/>
          <w:szCs w:val="24"/>
        </w:rPr>
        <w:t xml:space="preserve">the trade-off between the </w:t>
      </w:r>
      <w:r w:rsidR="00AB7B0C" w:rsidRPr="000657DB">
        <w:rPr>
          <w:rFonts w:cs="Times New Roman"/>
          <w:color w:val="000000" w:themeColor="text1"/>
          <w:szCs w:val="24"/>
        </w:rPr>
        <w:t>reduced</w:t>
      </w:r>
      <w:r w:rsidR="00DD3494" w:rsidRPr="000657DB">
        <w:rPr>
          <w:rFonts w:cs="Times New Roman"/>
          <w:color w:val="000000" w:themeColor="text1"/>
          <w:szCs w:val="24"/>
        </w:rPr>
        <w:t xml:space="preserve"> forecast bias and the potentially </w:t>
      </w:r>
      <w:r w:rsidR="00AB7B0C" w:rsidRPr="000657DB">
        <w:rPr>
          <w:rFonts w:cs="Times New Roman"/>
          <w:color w:val="000000" w:themeColor="text1"/>
          <w:szCs w:val="24"/>
        </w:rPr>
        <w:t>inflated</w:t>
      </w:r>
      <w:r w:rsidR="00DD3494" w:rsidRPr="000657DB">
        <w:rPr>
          <w:rFonts w:cs="Times New Roman"/>
          <w:color w:val="000000" w:themeColor="text1"/>
          <w:szCs w:val="24"/>
        </w:rPr>
        <w:t xml:space="preserve"> forecasting error variance</w:t>
      </w:r>
      <w:r w:rsidR="00651DE4" w:rsidRPr="000657DB">
        <w:rPr>
          <w:rFonts w:cs="Times New Roman"/>
          <w:color w:val="000000" w:themeColor="text1"/>
          <w:szCs w:val="24"/>
        </w:rPr>
        <w:t>, and vice versa.</w:t>
      </w:r>
    </w:p>
    <w:p w14:paraId="49EC863B" w14:textId="77777777" w:rsidR="001A4F97" w:rsidRPr="000657DB" w:rsidRDefault="001A4F97" w:rsidP="00324987">
      <w:pPr>
        <w:spacing w:after="0" w:line="360" w:lineRule="auto"/>
        <w:rPr>
          <w:rFonts w:cs="Times New Roman"/>
          <w:color w:val="000000" w:themeColor="text1"/>
          <w:szCs w:val="24"/>
        </w:rPr>
      </w:pPr>
    </w:p>
    <w:p w14:paraId="11E661D3" w14:textId="1F5385CD" w:rsidR="00C85971" w:rsidRPr="000657DB" w:rsidRDefault="006C30B4" w:rsidP="00324987">
      <w:pPr>
        <w:spacing w:after="0" w:line="360" w:lineRule="auto"/>
        <w:rPr>
          <w:rFonts w:cs="Times New Roman"/>
          <w:color w:val="000000" w:themeColor="text1"/>
          <w:szCs w:val="24"/>
        </w:rPr>
      </w:pPr>
      <w:hyperlink w:anchor="_ENREF_66" w:tooltip="Pesaran, 2005 #622" w:history="1">
        <w:r w:rsidR="00780FE2" w:rsidRPr="000657DB">
          <w:rPr>
            <w:rFonts w:cs="Times New Roman"/>
            <w:color w:val="000000" w:themeColor="text1"/>
          </w:rPr>
          <w:fldChar w:fldCharType="begin"/>
        </w:r>
        <w:r w:rsidR="00780FE2" w:rsidRPr="000657DB">
          <w:rPr>
            <w:rFonts w:cs="Times New Roman"/>
            <w:color w:val="000000" w:themeColor="text1"/>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780FE2" w:rsidRPr="000657DB">
          <w:rPr>
            <w:rFonts w:cs="Times New Roman"/>
            <w:color w:val="000000" w:themeColor="text1"/>
          </w:rPr>
          <w:fldChar w:fldCharType="separate"/>
        </w:r>
        <w:r w:rsidR="00780FE2" w:rsidRPr="000657DB">
          <w:rPr>
            <w:rFonts w:cs="Times New Roman"/>
            <w:noProof/>
            <w:color w:val="000000" w:themeColor="text1"/>
          </w:rPr>
          <w:t>Pesaran and Timmermann (2005)</w:t>
        </w:r>
        <w:r w:rsidR="00780FE2" w:rsidRPr="000657DB">
          <w:rPr>
            <w:rFonts w:cs="Times New Roman"/>
            <w:color w:val="000000" w:themeColor="text1"/>
          </w:rPr>
          <w:fldChar w:fldCharType="end"/>
        </w:r>
      </w:hyperlink>
      <w:r w:rsidR="00285992" w:rsidRPr="000657DB">
        <w:rPr>
          <w:rFonts w:cs="Times New Roman"/>
          <w:color w:val="000000" w:themeColor="text1"/>
        </w:rPr>
        <w:t xml:space="preserve"> suggest </w:t>
      </w:r>
      <w:r w:rsidR="00285992" w:rsidRPr="000657DB">
        <w:rPr>
          <w:rFonts w:cs="Times New Roman"/>
          <w:color w:val="000000" w:themeColor="text1"/>
          <w:szCs w:val="24"/>
        </w:rPr>
        <w:t>combining</w:t>
      </w:r>
      <w:r w:rsidR="009028DD" w:rsidRPr="000657DB">
        <w:rPr>
          <w:rFonts w:cs="Times New Roman"/>
          <w:color w:val="000000" w:themeColor="text1"/>
          <w:szCs w:val="24"/>
        </w:rPr>
        <w:t xml:space="preserve"> the forecasts </w:t>
      </w:r>
      <w:r w:rsidR="00285992" w:rsidRPr="000657DB">
        <w:rPr>
          <w:rFonts w:cs="Times New Roman"/>
          <w:color w:val="000000" w:themeColor="text1"/>
          <w:szCs w:val="24"/>
        </w:rPr>
        <w:t xml:space="preserve">generated by the model </w:t>
      </w:r>
      <w:r w:rsidR="00EA6225" w:rsidRPr="000657DB">
        <w:rPr>
          <w:rFonts w:cs="Times New Roman"/>
          <w:color w:val="000000" w:themeColor="text1"/>
          <w:szCs w:val="24"/>
        </w:rPr>
        <w:t xml:space="preserve">of the same specification </w:t>
      </w:r>
      <w:r w:rsidR="00285992" w:rsidRPr="000657DB">
        <w:rPr>
          <w:rFonts w:cs="Times New Roman"/>
          <w:color w:val="000000" w:themeColor="text1"/>
          <w:szCs w:val="24"/>
        </w:rPr>
        <w:t xml:space="preserve">but estimated with different sample windows </w:t>
      </w:r>
      <w:r w:rsidR="009028DD" w:rsidRPr="000657DB">
        <w:rPr>
          <w:rFonts w:cs="Times New Roman"/>
          <w:color w:val="000000" w:themeColor="text1"/>
          <w:szCs w:val="24"/>
        </w:rPr>
        <w:t xml:space="preserve">to achieve </w:t>
      </w:r>
      <w:r w:rsidR="00285992" w:rsidRPr="000657DB">
        <w:rPr>
          <w:rFonts w:cs="Times New Roman"/>
          <w:color w:val="000000" w:themeColor="text1"/>
          <w:szCs w:val="24"/>
        </w:rPr>
        <w:t>an</w:t>
      </w:r>
      <w:r w:rsidR="009028DD" w:rsidRPr="000657DB">
        <w:rPr>
          <w:rFonts w:cs="Times New Roman"/>
          <w:color w:val="000000" w:themeColor="text1"/>
          <w:szCs w:val="24"/>
        </w:rPr>
        <w:t xml:space="preserve"> effective trade-off</w:t>
      </w:r>
      <w:r w:rsidR="00285992" w:rsidRPr="000657DB">
        <w:rPr>
          <w:rFonts w:cs="Times New Roman"/>
          <w:color w:val="000000" w:themeColor="text1"/>
          <w:szCs w:val="24"/>
        </w:rPr>
        <w:t xml:space="preserve"> between forecast bias </w:t>
      </w:r>
      <w:r w:rsidR="00F8599B" w:rsidRPr="000657DB">
        <w:rPr>
          <w:rFonts w:cs="Times New Roman"/>
          <w:color w:val="000000" w:themeColor="text1"/>
          <w:szCs w:val="24"/>
        </w:rPr>
        <w:t>and</w:t>
      </w:r>
      <w:r w:rsidR="00285992" w:rsidRPr="000657DB">
        <w:rPr>
          <w:rFonts w:cs="Times New Roman"/>
          <w:color w:val="000000" w:themeColor="text1"/>
          <w:szCs w:val="24"/>
        </w:rPr>
        <w:t xml:space="preserve"> forecasting error variance</w:t>
      </w:r>
      <w:r w:rsidR="00DE6484" w:rsidRPr="000657DB">
        <w:rPr>
          <w:rFonts w:cs="Times New Roman"/>
          <w:color w:val="000000" w:themeColor="text1"/>
          <w:szCs w:val="24"/>
        </w:rPr>
        <w:t xml:space="preserve">, as forecast combination usually </w:t>
      </w:r>
      <w:r w:rsidR="005E1D9C" w:rsidRPr="000657DB">
        <w:rPr>
          <w:rFonts w:cs="Times New Roman"/>
          <w:color w:val="000000" w:themeColor="text1"/>
          <w:szCs w:val="24"/>
        </w:rPr>
        <w:t xml:space="preserve">leads to higher accuracy </w:t>
      </w:r>
      <w:r w:rsidR="00350A39" w:rsidRPr="000657DB">
        <w:rPr>
          <w:rFonts w:cs="Times New Roman"/>
          <w:color w:val="000000" w:themeColor="text1"/>
          <w:szCs w:val="24"/>
        </w:rPr>
        <w:fldChar w:fldCharType="begin">
          <w:fldData xml:space="preserve">PEVuZE5vdGU+PENpdGU+PEF1dGhvcj5DbGVtZW48L0F1dGhvcj48WWVhcj4xOTg5PC9ZZWFyPjxS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</w:fldData>
        </w:fldChar>
      </w:r>
      <w:r w:rsidR="003328E1" w:rsidRPr="000657DB">
        <w:rPr>
          <w:rFonts w:cs="Times New Roman"/>
          <w:color w:val="000000" w:themeColor="text1"/>
          <w:szCs w:val="24"/>
        </w:rPr>
        <w:instrText xml:space="preserve"> ADDIN EN.CITE </w:instrText>
      </w:r>
      <w:r w:rsidR="003328E1" w:rsidRPr="000657DB">
        <w:rPr>
          <w:rFonts w:cs="Times New Roman"/>
          <w:color w:val="000000" w:themeColor="text1"/>
          <w:szCs w:val="24"/>
        </w:rPr>
        <w:fldChar w:fldCharType="begin">
          <w:fldData xml:space="preserve">PEVuZE5vdGU+PENpdGU+PEF1dGhvcj5DbGVtZW48L0F1dGhvcj48WWVhcj4xOTg5PC9ZZWFyPjxS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</w:fldData>
        </w:fldChar>
      </w:r>
      <w:r w:rsidR="003328E1" w:rsidRPr="000657DB">
        <w:rPr>
          <w:rFonts w:cs="Times New Roman"/>
          <w:color w:val="000000" w:themeColor="text1"/>
          <w:szCs w:val="24"/>
        </w:rPr>
        <w:instrText xml:space="preserve"> ADDIN EN.CITE.DATA </w:instrText>
      </w:r>
      <w:r w:rsidR="003328E1" w:rsidRPr="000657DB">
        <w:rPr>
          <w:rFonts w:cs="Times New Roman"/>
          <w:color w:val="000000" w:themeColor="text1"/>
          <w:szCs w:val="24"/>
        </w:rPr>
      </w:r>
      <w:r w:rsidR="003328E1" w:rsidRPr="000657DB">
        <w:rPr>
          <w:rFonts w:cs="Times New Roman"/>
          <w:color w:val="000000" w:themeColor="text1"/>
          <w:szCs w:val="24"/>
        </w:rPr>
        <w:fldChar w:fldCharType="end"/>
      </w:r>
      <w:r w:rsidR="00350A39" w:rsidRPr="000657DB">
        <w:rPr>
          <w:rFonts w:cs="Times New Roman"/>
          <w:color w:val="000000" w:themeColor="text1"/>
          <w:szCs w:val="24"/>
        </w:rPr>
      </w:r>
      <w:r w:rsidR="00350A39" w:rsidRPr="000657DB">
        <w:rPr>
          <w:rFonts w:cs="Times New Roman"/>
          <w:color w:val="000000" w:themeColor="text1"/>
          <w:szCs w:val="24"/>
        </w:rPr>
        <w:fldChar w:fldCharType="separate"/>
      </w:r>
      <w:r w:rsidR="00350A39" w:rsidRPr="000657DB">
        <w:rPr>
          <w:rFonts w:cs="Times New Roman"/>
          <w:noProof/>
          <w:color w:val="000000" w:themeColor="text1"/>
          <w:szCs w:val="24"/>
        </w:rPr>
        <w:t>(</w:t>
      </w:r>
      <w:hyperlink w:anchor="_ENREF_18" w:tooltip="Clemen, 1989 #745" w:history="1">
        <w:r w:rsidR="00780FE2" w:rsidRPr="000657DB">
          <w:rPr>
            <w:rFonts w:cs="Times New Roman"/>
            <w:noProof/>
            <w:color w:val="000000" w:themeColor="text1"/>
            <w:szCs w:val="24"/>
          </w:rPr>
          <w:t>Clemen 1989</w:t>
        </w:r>
      </w:hyperlink>
      <w:r w:rsidR="00350A39" w:rsidRPr="000657DB">
        <w:rPr>
          <w:rFonts w:cs="Times New Roman"/>
          <w:noProof/>
          <w:color w:val="000000" w:themeColor="text1"/>
          <w:szCs w:val="24"/>
        </w:rPr>
        <w:t xml:space="preserve">, </w:t>
      </w:r>
      <w:hyperlink w:anchor="_ENREF_44" w:tooltip="Jose, 2008 #746" w:history="1">
        <w:r w:rsidR="00780FE2" w:rsidRPr="000657DB">
          <w:rPr>
            <w:rFonts w:cs="Times New Roman"/>
            <w:noProof/>
            <w:color w:val="000000" w:themeColor="text1"/>
            <w:szCs w:val="24"/>
          </w:rPr>
          <w:t>Jose and Winkler 2008</w:t>
        </w:r>
      </w:hyperlink>
      <w:r w:rsidR="00350A39" w:rsidRPr="000657DB">
        <w:rPr>
          <w:rFonts w:cs="Times New Roman"/>
          <w:noProof/>
          <w:color w:val="000000" w:themeColor="text1"/>
          <w:szCs w:val="24"/>
        </w:rPr>
        <w:t>)</w:t>
      </w:r>
      <w:r w:rsidR="00350A39" w:rsidRPr="000657DB">
        <w:rPr>
          <w:rFonts w:cs="Times New Roman"/>
          <w:color w:val="000000" w:themeColor="text1"/>
          <w:szCs w:val="24"/>
        </w:rPr>
        <w:fldChar w:fldCharType="end"/>
      </w:r>
      <w:r w:rsidR="005E1D9C" w:rsidRPr="000657DB">
        <w:rPr>
          <w:rFonts w:cs="Times New Roman"/>
          <w:color w:val="000000" w:themeColor="text1"/>
          <w:szCs w:val="24"/>
        </w:rPr>
        <w:t xml:space="preserve">. </w:t>
      </w:r>
      <w:r w:rsidR="00A60D5E" w:rsidRPr="000657DB">
        <w:rPr>
          <w:rFonts w:cs="Times New Roman"/>
          <w:color w:val="000000" w:themeColor="text1"/>
          <w:szCs w:val="24"/>
        </w:rPr>
        <w:t xml:space="preserve">In this study, we </w:t>
      </w:r>
      <w:r w:rsidR="00712269" w:rsidRPr="000657DB">
        <w:rPr>
          <w:rFonts w:cs="Times New Roman"/>
          <w:color w:val="000000" w:themeColor="text1"/>
          <w:szCs w:val="24"/>
        </w:rPr>
        <w:t xml:space="preserve">combine the forecasts with </w:t>
      </w:r>
      <w:r w:rsidR="00EA6225" w:rsidRPr="000657DB">
        <w:rPr>
          <w:rFonts w:cs="Times New Roman"/>
          <w:color w:val="000000" w:themeColor="text1"/>
          <w:szCs w:val="24"/>
        </w:rPr>
        <w:t xml:space="preserve">equal weights as </w:t>
      </w:r>
      <w:r w:rsidR="00712269" w:rsidRPr="000657DB">
        <w:rPr>
          <w:rFonts w:cs="Times New Roman"/>
          <w:color w:val="000000" w:themeColor="text1"/>
          <w:szCs w:val="24"/>
        </w:rPr>
        <w:t>the equal weight combining scheme</w:t>
      </w:r>
      <w:r w:rsidR="00EA6225" w:rsidRPr="000657DB">
        <w:rPr>
          <w:rFonts w:cs="Times New Roman"/>
          <w:color w:val="000000" w:themeColor="text1"/>
          <w:szCs w:val="24"/>
        </w:rPr>
        <w:t xml:space="preserve"> </w:t>
      </w:r>
      <w:r w:rsidR="00216013" w:rsidRPr="000657DB">
        <w:rPr>
          <w:rFonts w:cs="Times New Roman"/>
          <w:color w:val="000000" w:themeColor="text1"/>
          <w:szCs w:val="24"/>
        </w:rPr>
        <w:t xml:space="preserve">has been </w:t>
      </w:r>
      <w:r w:rsidR="00DA24A4" w:rsidRPr="000657DB">
        <w:rPr>
          <w:rFonts w:cs="Times New Roman"/>
          <w:color w:val="000000" w:themeColor="text1"/>
          <w:szCs w:val="24"/>
        </w:rPr>
        <w:t>found</w:t>
      </w:r>
      <w:r w:rsidR="00216013" w:rsidRPr="000657DB">
        <w:rPr>
          <w:rFonts w:cs="Times New Roman"/>
          <w:color w:val="000000" w:themeColor="text1"/>
          <w:szCs w:val="24"/>
        </w:rPr>
        <w:t xml:space="preserve"> </w:t>
      </w:r>
      <w:r w:rsidR="00EA6225" w:rsidRPr="000657DB">
        <w:rPr>
          <w:rFonts w:cs="Times New Roman"/>
          <w:color w:val="000000" w:themeColor="text1"/>
          <w:szCs w:val="24"/>
        </w:rPr>
        <w:t>effective</w:t>
      </w:r>
      <w:r w:rsidR="00216013" w:rsidRPr="000657DB">
        <w:rPr>
          <w:rFonts w:cs="Times New Roman"/>
          <w:color w:val="000000" w:themeColor="text1"/>
          <w:szCs w:val="24"/>
        </w:rPr>
        <w:t xml:space="preserve"> </w:t>
      </w:r>
      <w:r w:rsidR="00D752C3" w:rsidRPr="000657DB">
        <w:rPr>
          <w:rFonts w:cs="Times New Roman"/>
          <w:color w:val="000000" w:themeColor="text1"/>
          <w:szCs w:val="24"/>
        </w:rPr>
        <w:t>and easy to implement.</w:t>
      </w:r>
      <w:r w:rsidR="00651071" w:rsidRPr="000657DB">
        <w:rPr>
          <w:rFonts w:cs="Times New Roman"/>
          <w:color w:val="000000" w:themeColor="text1"/>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350A39" w:rsidRPr="000657DB">
        <w:rPr>
          <w:rFonts w:cs="Times New Roman"/>
          <w:color w:val="000000" w:themeColor="text1"/>
          <w:szCs w:val="24"/>
        </w:rPr>
        <w:instrText xml:space="preserve"> ADDIN EN.CITE </w:instrText>
      </w:r>
      <w:r w:rsidR="00350A39" w:rsidRPr="000657DB">
        <w:rPr>
          <w:rFonts w:cs="Times New Roman"/>
          <w:color w:val="000000" w:themeColor="text1"/>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350A39" w:rsidRPr="000657DB">
        <w:rPr>
          <w:rFonts w:cs="Times New Roman"/>
          <w:color w:val="000000" w:themeColor="text1"/>
          <w:szCs w:val="24"/>
        </w:rPr>
        <w:instrText xml:space="preserve"> ADDIN EN.CITE.DATA </w:instrText>
      </w:r>
      <w:r w:rsidR="00350A39" w:rsidRPr="000657DB">
        <w:rPr>
          <w:rFonts w:cs="Times New Roman"/>
          <w:color w:val="000000" w:themeColor="text1"/>
          <w:szCs w:val="24"/>
        </w:rPr>
      </w:r>
      <w:r w:rsidR="00350A39" w:rsidRPr="000657DB">
        <w:rPr>
          <w:rFonts w:cs="Times New Roman"/>
          <w:color w:val="000000" w:themeColor="text1"/>
          <w:szCs w:val="24"/>
        </w:rPr>
        <w:fldChar w:fldCharType="end"/>
      </w:r>
      <w:r w:rsidR="00651071" w:rsidRPr="000657DB">
        <w:rPr>
          <w:rFonts w:cs="Times New Roman"/>
          <w:color w:val="000000" w:themeColor="text1"/>
          <w:szCs w:val="24"/>
        </w:rPr>
      </w:r>
      <w:r w:rsidR="00651071" w:rsidRPr="000657DB">
        <w:rPr>
          <w:rFonts w:cs="Times New Roman"/>
          <w:color w:val="000000" w:themeColor="text1"/>
          <w:szCs w:val="24"/>
        </w:rPr>
        <w:fldChar w:fldCharType="separate"/>
      </w:r>
      <w:r w:rsidR="00350A39" w:rsidRPr="000657DB">
        <w:rPr>
          <w:rFonts w:cs="Times New Roman"/>
          <w:noProof/>
          <w:color w:val="000000" w:themeColor="text1"/>
          <w:szCs w:val="24"/>
        </w:rPr>
        <w:t>(</w:t>
      </w:r>
      <w:hyperlink w:anchor="_ENREF_19" w:tooltip="Clements, 1998 #608" w:history="1">
        <w:r w:rsidR="00780FE2" w:rsidRPr="000657DB">
          <w:rPr>
            <w:rFonts w:cs="Times New Roman"/>
            <w:noProof/>
            <w:color w:val="000000" w:themeColor="text1"/>
            <w:szCs w:val="24"/>
          </w:rPr>
          <w:t>Clements and Hendry 1998</w:t>
        </w:r>
      </w:hyperlink>
      <w:r w:rsidR="00350A39" w:rsidRPr="000657DB">
        <w:rPr>
          <w:rFonts w:cs="Times New Roman"/>
          <w:noProof/>
          <w:color w:val="000000" w:themeColor="text1"/>
          <w:szCs w:val="24"/>
        </w:rPr>
        <w:t xml:space="preserve">, </w:t>
      </w:r>
      <w:hyperlink w:anchor="_ENREF_36" w:tooltip="Fildes, 2002 #522" w:history="1">
        <w:r w:rsidR="00780FE2" w:rsidRPr="000657DB">
          <w:rPr>
            <w:rFonts w:cs="Times New Roman"/>
            <w:noProof/>
            <w:color w:val="000000" w:themeColor="text1"/>
            <w:szCs w:val="24"/>
          </w:rPr>
          <w:t>Fildes and Stekler 2002</w:t>
        </w:r>
      </w:hyperlink>
      <w:r w:rsidR="00350A39" w:rsidRPr="000657DB">
        <w:rPr>
          <w:rFonts w:cs="Times New Roman"/>
          <w:noProof/>
          <w:color w:val="000000" w:themeColor="text1"/>
          <w:szCs w:val="24"/>
        </w:rPr>
        <w:t xml:space="preserve">, </w:t>
      </w:r>
      <w:hyperlink w:anchor="_ENREF_28" w:tooltip="Dekker, 2004 #246" w:history="1">
        <w:r w:rsidR="00780FE2" w:rsidRPr="000657DB">
          <w:rPr>
            <w:rFonts w:cs="Times New Roman"/>
            <w:noProof/>
            <w:color w:val="000000" w:themeColor="text1"/>
            <w:szCs w:val="24"/>
          </w:rPr>
          <w:t>Dekker, van Donselaar et al. 2004</w:t>
        </w:r>
      </w:hyperlink>
      <w:r w:rsidR="00350A39" w:rsidRPr="000657DB">
        <w:rPr>
          <w:rFonts w:cs="Times New Roman"/>
          <w:noProof/>
          <w:color w:val="000000" w:themeColor="text1"/>
          <w:szCs w:val="24"/>
        </w:rPr>
        <w:t xml:space="preserve">, </w:t>
      </w:r>
      <w:hyperlink w:anchor="_ENREF_64" w:tooltip="Pesaran, 2009 #255" w:history="1">
        <w:r w:rsidR="00780FE2" w:rsidRPr="000657DB">
          <w:rPr>
            <w:rFonts w:cs="Times New Roman"/>
            <w:noProof/>
            <w:color w:val="000000" w:themeColor="text1"/>
            <w:szCs w:val="24"/>
          </w:rPr>
          <w:t>Pesaran, Schuermann et al. 2009</w:t>
        </w:r>
      </w:hyperlink>
      <w:r w:rsidR="00350A39" w:rsidRPr="000657DB">
        <w:rPr>
          <w:rFonts w:cs="Times New Roman"/>
          <w:noProof/>
          <w:color w:val="000000" w:themeColor="text1"/>
          <w:szCs w:val="24"/>
        </w:rPr>
        <w:t>)</w:t>
      </w:r>
      <w:r w:rsidR="00651071" w:rsidRPr="000657DB">
        <w:rPr>
          <w:rFonts w:cs="Times New Roman"/>
          <w:color w:val="000000" w:themeColor="text1"/>
          <w:szCs w:val="24"/>
        </w:rPr>
        <w:fldChar w:fldCharType="end"/>
      </w:r>
      <w:r w:rsidR="00E46A48" w:rsidRPr="000657DB">
        <w:rPr>
          <w:rFonts w:cs="Times New Roman"/>
          <w:color w:val="000000" w:themeColor="text1"/>
          <w:szCs w:val="24"/>
        </w:rPr>
        <w:t>.</w:t>
      </w:r>
      <w:r w:rsidR="00056166" w:rsidRPr="000657DB">
        <w:rPr>
          <w:rFonts w:cs="Times New Roman"/>
          <w:color w:val="000000" w:themeColor="text1"/>
          <w:szCs w:val="24"/>
        </w:rPr>
        <w:t xml:space="preserve"> For example, w</w:t>
      </w:r>
      <w:r w:rsidR="00C85971" w:rsidRPr="000657DB">
        <w:rPr>
          <w:rFonts w:cs="Times New Roman"/>
          <w:color w:val="000000" w:themeColor="text1"/>
          <w:szCs w:val="24"/>
        </w:rPr>
        <w:t xml:space="preserve">e estimate the model using the </w:t>
      </w:r>
      <w:r w:rsidR="00216013" w:rsidRPr="000657DB">
        <w:rPr>
          <w:rFonts w:cs="Times New Roman"/>
          <w:color w:val="000000" w:themeColor="text1"/>
          <w:szCs w:val="24"/>
        </w:rPr>
        <w:t>most recent</w:t>
      </w:r>
      <w:r w:rsidR="00C85971" w:rsidRPr="000657DB">
        <w:rPr>
          <w:rFonts w:cs="Times New Roman"/>
          <w:color w:val="000000" w:themeColor="text1"/>
          <w:szCs w:val="24"/>
        </w:rPr>
        <w:t xml:space="preserve"> </w:t>
      </w:r>
      <m:oMath>
        <m:r>
          <w:rPr>
            <w:rFonts w:ascii="Cambria Math" w:hAnsi="Cambria Math" w:cs="Times New Roman"/>
            <w:color w:val="000000" w:themeColor="text1"/>
            <w:szCs w:val="24"/>
          </w:rPr>
          <m:t>ω</m:t>
        </m:r>
      </m:oMath>
      <w:r w:rsidR="00C85971" w:rsidRPr="000657DB">
        <w:rPr>
          <w:rFonts w:cs="Times New Roman"/>
          <w:color w:val="000000" w:themeColor="text1"/>
          <w:szCs w:val="24"/>
        </w:rPr>
        <w:t xml:space="preserve"> observations </w:t>
      </w:r>
      <w:r w:rsidR="00216013" w:rsidRPr="000657DB">
        <w:rPr>
          <w:rFonts w:cs="Times New Roman" w:hint="eastAsia"/>
          <w:color w:val="000000" w:themeColor="text1"/>
          <w:szCs w:val="24"/>
        </w:rPr>
        <w:t>to</w:t>
      </w:r>
      <w:r w:rsidR="00B5645F" w:rsidRPr="000657DB">
        <w:rPr>
          <w:rFonts w:cs="Times New Roman"/>
          <w:color w:val="000000" w:themeColor="text1"/>
          <w:szCs w:val="24"/>
        </w:rPr>
        <w:t xml:space="preserve"> generate the </w:t>
      </w:r>
      <w:r w:rsidR="00F24B19" w:rsidRPr="000657DB">
        <w:rPr>
          <w:rFonts w:cs="Times New Roman"/>
          <w:color w:val="000000" w:themeColor="text1"/>
          <w:szCs w:val="24"/>
        </w:rPr>
        <w:t>1</w:t>
      </w:r>
      <w:r w:rsidR="00F24B19" w:rsidRPr="000657DB">
        <w:rPr>
          <w:rFonts w:cs="Times New Roman"/>
          <w:color w:val="000000" w:themeColor="text1"/>
          <w:szCs w:val="24"/>
          <w:vertAlign w:val="superscript"/>
        </w:rPr>
        <w:t>st</w:t>
      </w:r>
      <w:r w:rsidR="00B5645F" w:rsidRPr="000657DB">
        <w:rPr>
          <w:rFonts w:cs="Times New Roman"/>
          <w:color w:val="000000" w:themeColor="text1"/>
          <w:szCs w:val="24"/>
        </w:rPr>
        <w:t xml:space="preserve"> set of</w:t>
      </w:r>
      <w:r w:rsidR="00EA6225" w:rsidRPr="000657DB">
        <w:rPr>
          <w:rFonts w:cs="Times New Roman"/>
          <w:color w:val="000000" w:themeColor="text1"/>
          <w:szCs w:val="24"/>
        </w:rPr>
        <w:t xml:space="preserve"> the</w:t>
      </w:r>
      <w:r w:rsidR="00B5645F" w:rsidRPr="000657DB">
        <w:rPr>
          <w:rFonts w:cs="Times New Roman"/>
          <w:color w:val="000000" w:themeColor="text1"/>
          <w:szCs w:val="24"/>
        </w:rPr>
        <w:t xml:space="preserve"> </w:t>
      </w:r>
      <w:r w:rsidR="00C85971" w:rsidRPr="000657DB">
        <w:rPr>
          <w:rFonts w:cs="Times New Roman"/>
          <w:i/>
          <w:color w:val="000000" w:themeColor="text1"/>
          <w:szCs w:val="24"/>
        </w:rPr>
        <w:t>h</w:t>
      </w:r>
      <w:r w:rsidR="002A7FA1" w:rsidRPr="000657DB">
        <w:rPr>
          <w:rFonts w:cs="Times New Roman"/>
          <w:color w:val="000000" w:themeColor="text1"/>
          <w:szCs w:val="24"/>
        </w:rPr>
        <w:t>-step-ahead forecast</w:t>
      </w:r>
      <w:r w:rsidR="00F24B19" w:rsidRPr="000657DB">
        <w:rPr>
          <w:rFonts w:cs="Times New Roman"/>
          <w:color w:val="000000" w:themeColor="text1"/>
          <w:szCs w:val="24"/>
        </w:rPr>
        <w:t xml:space="preserve">,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h,1</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sub>
        </m:sSub>
      </m:oMath>
      <w:r w:rsidR="00F24B19" w:rsidRPr="000657DB">
        <w:rPr>
          <w:rFonts w:cs="Times New Roman"/>
          <w:color w:val="000000" w:themeColor="text1"/>
          <w:szCs w:val="24"/>
        </w:rPr>
        <w:t xml:space="preserve">, </w:t>
      </w:r>
      <w:r w:rsidR="00DF7140" w:rsidRPr="000657DB">
        <w:rPr>
          <w:rFonts w:cs="Times New Roman"/>
          <w:color w:val="000000" w:themeColor="text1"/>
        </w:rPr>
        <w:t xml:space="preserve">where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sub>
        </m:sSub>
      </m:oMath>
      <w:r w:rsidR="00DF7140" w:rsidRPr="000657DB">
        <w:rPr>
          <w:rFonts w:cs="Times New Roman"/>
          <w:color w:val="000000" w:themeColor="text1"/>
          <w:szCs w:val="24"/>
        </w:rPr>
        <w:t xml:space="preserve"> represents the parameter</w:t>
      </w:r>
      <w:r w:rsidR="001B10C4" w:rsidRPr="000657DB">
        <w:rPr>
          <w:rFonts w:cs="Times New Roman"/>
          <w:color w:val="000000" w:themeColor="text1"/>
          <w:szCs w:val="24"/>
        </w:rPr>
        <w:t>s</w:t>
      </w:r>
      <w:r w:rsidR="00DF7140" w:rsidRPr="000657DB">
        <w:rPr>
          <w:rFonts w:cs="Times New Roman"/>
          <w:color w:val="000000" w:themeColor="text1"/>
          <w:szCs w:val="24"/>
        </w:rPr>
        <w:t xml:space="preserve"> estimate</w:t>
      </w:r>
      <w:r w:rsidR="001B10C4" w:rsidRPr="000657DB">
        <w:rPr>
          <w:rFonts w:cs="Times New Roman"/>
          <w:color w:val="000000" w:themeColor="text1"/>
          <w:szCs w:val="24"/>
        </w:rPr>
        <w:t xml:space="preserve">d with the sample window </w:t>
      </w:r>
      <m:oMath>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oMath>
      <w:r w:rsidR="00F24B19" w:rsidRPr="000657DB">
        <w:rPr>
          <w:rFonts w:cs="Times New Roman"/>
          <w:color w:val="000000" w:themeColor="text1"/>
          <w:szCs w:val="24"/>
        </w:rPr>
        <w:t xml:space="preserve">. </w:t>
      </w:r>
      <w:r w:rsidR="00EA6225" w:rsidRPr="000657DB">
        <w:rPr>
          <w:rFonts w:cs="Times New Roman"/>
          <w:color w:val="000000" w:themeColor="text1"/>
        </w:rPr>
        <w:t>T</w:t>
      </w:r>
      <w:r w:rsidR="00B5645F" w:rsidRPr="000657DB">
        <w:rPr>
          <w:rFonts w:cs="Times New Roman"/>
          <w:color w:val="000000" w:themeColor="text1"/>
        </w:rPr>
        <w:t>he value of</w:t>
      </w:r>
      <w:r w:rsidR="00113043" w:rsidRPr="000657DB">
        <w:rPr>
          <w:rFonts w:cs="Times New Roman"/>
          <w:color w:val="000000" w:themeColor="text1"/>
        </w:rPr>
        <w:t xml:space="preserve"> </w:t>
      </w:r>
      <m:oMath>
        <m:r>
          <w:rPr>
            <w:rFonts w:ascii="Cambria Math" w:hAnsi="Cambria Math" w:cs="Times New Roman"/>
            <w:color w:val="000000" w:themeColor="text1"/>
          </w:rPr>
          <m:t>ω</m:t>
        </m:r>
      </m:oMath>
      <w:r w:rsidR="00113043" w:rsidRPr="000657DB">
        <w:rPr>
          <w:rFonts w:cs="Times New Roman"/>
          <w:color w:val="000000" w:themeColor="text1"/>
        </w:rPr>
        <w:t xml:space="preserve"> </w:t>
      </w:r>
      <w:r w:rsidR="00B5645F" w:rsidRPr="000657DB">
        <w:rPr>
          <w:rFonts w:cs="Times New Roman"/>
          <w:color w:val="000000" w:themeColor="text1"/>
        </w:rPr>
        <w:t>is</w:t>
      </w:r>
      <w:r w:rsidR="00113043" w:rsidRPr="000657DB">
        <w:rPr>
          <w:rFonts w:cs="Times New Roman"/>
          <w:color w:val="000000" w:themeColor="text1"/>
        </w:rPr>
        <w:t xml:space="preserve"> arbitrarily chosen </w:t>
      </w:r>
      <w:r w:rsidR="00B5645F" w:rsidRPr="000657DB">
        <w:rPr>
          <w:rFonts w:cs="Times New Roman"/>
          <w:color w:val="000000" w:themeColor="text1"/>
        </w:rPr>
        <w:t xml:space="preserve">given </w:t>
      </w:r>
      <w:r w:rsidR="00113043" w:rsidRPr="000657DB">
        <w:rPr>
          <w:rFonts w:cs="Times New Roman"/>
          <w:color w:val="000000" w:themeColor="text1"/>
        </w:rPr>
        <w:lastRenderedPageBreak/>
        <w:t xml:space="preserve">there are enough observations to estimate the model and there are enough variations </w:t>
      </w:r>
      <w:r w:rsidR="00B5645F" w:rsidRPr="000657DB">
        <w:rPr>
          <w:rFonts w:cs="Times New Roman"/>
          <w:color w:val="000000" w:themeColor="text1"/>
        </w:rPr>
        <w:t>for</w:t>
      </w:r>
      <w:r w:rsidR="00113043" w:rsidRPr="000657DB">
        <w:rPr>
          <w:rFonts w:cs="Times New Roman"/>
          <w:color w:val="000000" w:themeColor="text1"/>
        </w:rPr>
        <w:t xml:space="preserve"> the explanatory variables. </w:t>
      </w:r>
      <w:r w:rsidR="00C85971" w:rsidRPr="000657DB">
        <w:rPr>
          <w:rFonts w:cs="Times New Roman"/>
          <w:color w:val="000000" w:themeColor="text1"/>
          <w:szCs w:val="24"/>
        </w:rPr>
        <w:t xml:space="preserve">We </w:t>
      </w:r>
      <w:r w:rsidR="00B5645F" w:rsidRPr="000657DB">
        <w:rPr>
          <w:rFonts w:cs="Times New Roman"/>
          <w:color w:val="000000" w:themeColor="text1"/>
          <w:szCs w:val="24"/>
        </w:rPr>
        <w:t xml:space="preserve">then </w:t>
      </w:r>
      <w:r w:rsidR="00F24B19" w:rsidRPr="000657DB">
        <w:rPr>
          <w:rFonts w:cs="Times New Roman"/>
          <w:color w:val="000000" w:themeColor="text1"/>
          <w:szCs w:val="24"/>
        </w:rPr>
        <w:t>add</w:t>
      </w:r>
      <w:r w:rsidR="00C85971" w:rsidRPr="000657DB">
        <w:rPr>
          <w:rFonts w:cs="Times New Roman"/>
          <w:color w:val="000000" w:themeColor="text1"/>
          <w:szCs w:val="24"/>
        </w:rPr>
        <w:t xml:space="preserve"> </w:t>
      </w:r>
      <w:r w:rsidR="00F24B19" w:rsidRPr="000657DB">
        <w:rPr>
          <w:rFonts w:cs="Times New Roman"/>
          <w:color w:val="000000" w:themeColor="text1"/>
          <w:szCs w:val="24"/>
        </w:rPr>
        <w:t>more</w:t>
      </w:r>
      <w:r w:rsidR="00C85971" w:rsidRPr="000657DB">
        <w:rPr>
          <w:rFonts w:cs="Times New Roman"/>
          <w:color w:val="000000" w:themeColor="text1"/>
          <w:szCs w:val="24"/>
        </w:rPr>
        <w:t xml:space="preserve"> observation</w:t>
      </w:r>
      <w:r w:rsidR="00B210E9" w:rsidRPr="000657DB">
        <w:rPr>
          <w:rFonts w:cs="Times New Roman"/>
          <w:color w:val="000000" w:themeColor="text1"/>
          <w:szCs w:val="24"/>
        </w:rPr>
        <w:t>s</w:t>
      </w:r>
      <w:r w:rsidR="00C85971" w:rsidRPr="000657DB">
        <w:rPr>
          <w:rFonts w:cs="Times New Roman"/>
          <w:color w:val="000000" w:themeColor="text1"/>
          <w:szCs w:val="24"/>
        </w:rPr>
        <w:t xml:space="preserve"> </w:t>
      </w:r>
      <w:r w:rsidR="00B210E9" w:rsidRPr="000657DB">
        <w:rPr>
          <w:rFonts w:cs="Times New Roman"/>
          <w:color w:val="000000" w:themeColor="text1"/>
          <w:szCs w:val="24"/>
        </w:rPr>
        <w:t xml:space="preserve">(e.g., one) </w:t>
      </w:r>
      <w:r w:rsidR="00F24B19" w:rsidRPr="000657DB">
        <w:rPr>
          <w:rFonts w:cs="Times New Roman"/>
          <w:color w:val="000000" w:themeColor="text1"/>
          <w:szCs w:val="24"/>
        </w:rPr>
        <w:t>to the estimation window and generate the 2</w:t>
      </w:r>
      <w:r w:rsidR="00F24B19" w:rsidRPr="000657DB">
        <w:rPr>
          <w:rFonts w:cs="Times New Roman"/>
          <w:color w:val="000000" w:themeColor="text1"/>
          <w:szCs w:val="24"/>
          <w:vertAlign w:val="superscript"/>
        </w:rPr>
        <w:t>nd</w:t>
      </w:r>
      <w:r w:rsidR="00F24B19" w:rsidRPr="000657DB">
        <w:rPr>
          <w:rFonts w:cs="Times New Roman"/>
          <w:color w:val="000000" w:themeColor="text1"/>
          <w:szCs w:val="24"/>
        </w:rPr>
        <w:t xml:space="preserve"> set of the </w:t>
      </w:r>
      <w:r w:rsidR="00F24B19" w:rsidRPr="000657DB">
        <w:rPr>
          <w:rFonts w:cs="Times New Roman"/>
          <w:i/>
          <w:color w:val="000000" w:themeColor="text1"/>
          <w:szCs w:val="24"/>
        </w:rPr>
        <w:t>h</w:t>
      </w:r>
      <w:r w:rsidR="00F24B19" w:rsidRPr="000657DB">
        <w:rPr>
          <w:rFonts w:cs="Times New Roman"/>
          <w:color w:val="000000" w:themeColor="text1"/>
          <w:szCs w:val="24"/>
        </w:rPr>
        <w:t xml:space="preserve">-step-ahead forecast,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h,2</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ω-1:T</m:t>
            </m:r>
          </m:sub>
        </m:sSub>
      </m:oMath>
      <w:r w:rsidR="00903DD3" w:rsidRPr="000657DB">
        <w:rPr>
          <w:rFonts w:cs="Times New Roman"/>
          <w:color w:val="000000" w:themeColor="text1"/>
          <w:szCs w:val="24"/>
        </w:rPr>
        <w:t xml:space="preserve"> and so forth. We have the </w:t>
      </w:r>
      <m:oMath>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(T-ω+1)</m:t>
            </m:r>
          </m:e>
          <m:sup>
            <m:r>
              <w:rPr>
                <w:rFonts w:ascii="Cambria Math" w:hAnsi="Cambria Math" w:cs="Times New Roman"/>
                <w:color w:val="000000" w:themeColor="text1"/>
                <w:szCs w:val="24"/>
              </w:rPr>
              <m:t>th</m:t>
            </m:r>
          </m:sup>
        </m:sSup>
      </m:oMath>
      <w:r w:rsidR="00842796" w:rsidRPr="000657DB">
        <w:rPr>
          <w:rFonts w:cs="Times New Roman"/>
          <w:color w:val="000000" w:themeColor="text1"/>
          <w:szCs w:val="24"/>
        </w:rPr>
        <w:t xml:space="preserve"> set of</w:t>
      </w:r>
      <w:r w:rsidR="008D203A" w:rsidRPr="000657DB">
        <w:rPr>
          <w:rFonts w:cs="Times New Roman"/>
          <w:color w:val="000000" w:themeColor="text1"/>
          <w:szCs w:val="24"/>
        </w:rPr>
        <w:t xml:space="preserve"> the</w:t>
      </w:r>
      <w:r w:rsidR="00C85971" w:rsidRPr="000657DB">
        <w:rPr>
          <w:rFonts w:cs="Times New Roman"/>
          <w:color w:val="000000" w:themeColor="text1"/>
          <w:szCs w:val="24"/>
        </w:rPr>
        <w:t xml:space="preserve"> </w:t>
      </w:r>
      <w:r w:rsidR="00C85971" w:rsidRPr="000657DB">
        <w:rPr>
          <w:rFonts w:cs="Times New Roman"/>
          <w:i/>
          <w:color w:val="000000" w:themeColor="text1"/>
          <w:szCs w:val="24"/>
        </w:rPr>
        <w:t>h</w:t>
      </w:r>
      <w:r w:rsidR="00C85971" w:rsidRPr="000657DB">
        <w:rPr>
          <w:rFonts w:cs="Times New Roman"/>
          <w:color w:val="000000" w:themeColor="text1"/>
          <w:szCs w:val="24"/>
        </w:rPr>
        <w:t>-step-ahead forecast</w:t>
      </w:r>
      <w:r w:rsidR="00903DD3" w:rsidRPr="000657DB">
        <w:rPr>
          <w:rFonts w:cs="Times New Roman"/>
          <w:color w:val="000000" w:themeColor="text1"/>
          <w:szCs w:val="24"/>
        </w:rPr>
        <w:t xml:space="preserve">s,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h,T-</m:t>
            </m:r>
            <m:r>
              <w:rPr>
                <w:rFonts w:ascii="Cambria Math" w:hAnsi="Cambria Math" w:cs="Times New Roman"/>
                <w:color w:val="000000" w:themeColor="text1"/>
                <w:szCs w:val="24"/>
              </w:rPr>
              <m:t>ω+1</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1:T</m:t>
            </m:r>
          </m:sub>
        </m:sSub>
      </m:oMath>
      <w:r w:rsidR="00903DD3" w:rsidRPr="000657DB">
        <w:rPr>
          <w:rFonts w:cs="Times New Roman"/>
          <w:noProof/>
          <w:color w:val="000000" w:themeColor="text1"/>
          <w:szCs w:val="24"/>
        </w:rPr>
        <w:t xml:space="preserve">. Finally, </w:t>
      </w:r>
      <w:r w:rsidR="00903DD3" w:rsidRPr="000657DB">
        <w:rPr>
          <w:rFonts w:cs="Times New Roman"/>
          <w:color w:val="000000" w:themeColor="text1"/>
          <w:szCs w:val="24"/>
        </w:rPr>
        <w:t>w</w:t>
      </w:r>
      <w:r w:rsidR="00C84B49" w:rsidRPr="000657DB">
        <w:rPr>
          <w:rFonts w:cs="Times New Roman"/>
          <w:color w:val="000000" w:themeColor="text1"/>
          <w:szCs w:val="24"/>
        </w:rPr>
        <w:t xml:space="preserve">e </w:t>
      </w:r>
      <w:r w:rsidR="00174776" w:rsidRPr="000657DB">
        <w:rPr>
          <w:rFonts w:cs="Times New Roman"/>
          <w:color w:val="000000" w:themeColor="text1"/>
          <w:szCs w:val="24"/>
        </w:rPr>
        <w:t xml:space="preserve">calculate </w:t>
      </w:r>
      <w:r w:rsidR="003B71FB" w:rsidRPr="000657DB">
        <w:rPr>
          <w:rFonts w:cs="Times New Roman"/>
          <w:color w:val="000000" w:themeColor="text1"/>
          <w:szCs w:val="24"/>
        </w:rPr>
        <w:t xml:space="preserve">the final forecasts as </w:t>
      </w:r>
      <w:r w:rsidR="00174776" w:rsidRPr="000657DB">
        <w:rPr>
          <w:rFonts w:cs="Times New Roman"/>
          <w:color w:val="000000" w:themeColor="text1"/>
          <w:szCs w:val="24"/>
        </w:rPr>
        <w:t>the average value of the</w:t>
      </w:r>
      <w:r w:rsidR="00C85971" w:rsidRPr="000657DB">
        <w:rPr>
          <w:rFonts w:cs="Times New Roman"/>
          <w:color w:val="000000" w:themeColor="text1"/>
          <w:szCs w:val="24"/>
        </w:rPr>
        <w:t xml:space="preserve"> (</w:t>
      </w:r>
      <m:oMath>
        <m:r>
          <w:rPr>
            <w:rFonts w:ascii="Cambria Math" w:hAnsi="Cambria Math" w:cs="Times New Roman"/>
            <w:color w:val="000000" w:themeColor="text1"/>
            <w:szCs w:val="24"/>
          </w:rPr>
          <m:t>T-ω+1</m:t>
        </m:r>
      </m:oMath>
      <w:r w:rsidR="00C85971" w:rsidRPr="000657DB">
        <w:rPr>
          <w:rFonts w:cs="Times New Roman"/>
          <w:color w:val="000000" w:themeColor="text1"/>
          <w:szCs w:val="24"/>
        </w:rPr>
        <w:t xml:space="preserve">) sets of </w:t>
      </w:r>
      <w:r w:rsidR="00C85971" w:rsidRPr="000657DB">
        <w:rPr>
          <w:rFonts w:cs="Times New Roman"/>
          <w:i/>
          <w:color w:val="000000" w:themeColor="text1"/>
          <w:szCs w:val="24"/>
        </w:rPr>
        <w:t>h</w:t>
      </w:r>
      <w:r w:rsidR="00F24A86" w:rsidRPr="000657DB">
        <w:rPr>
          <w:rFonts w:cs="Times New Roman"/>
          <w:color w:val="000000" w:themeColor="text1"/>
          <w:szCs w:val="24"/>
        </w:rPr>
        <w:t>-step-ahead forecasts</w:t>
      </w:r>
      <w:r w:rsidR="00C85971" w:rsidRPr="000657DB">
        <w:rPr>
          <w:rFonts w:cs="Times New Roman"/>
          <w:color w:val="000000" w:themeColor="text1"/>
          <w:szCs w:val="24"/>
        </w:rPr>
        <w:t>:</w:t>
      </w:r>
    </w:p>
    <w:p w14:paraId="4E438DB4" w14:textId="77777777" w:rsidR="00C85971" w:rsidRPr="000657DB" w:rsidRDefault="006C30B4" w:rsidP="00324987">
      <w:pPr>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m:t>
              </m:r>
            </m:e>
          </m:d>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T-ω+1</m:t>
                  </m:r>
                </m:e>
              </m:d>
            </m:e>
            <m:sup>
              <m:r>
                <w:rPr>
                  <w:rFonts w:ascii="Cambria Math" w:hAnsi="Cambria Math" w:cs="Times New Roman"/>
                  <w:color w:val="000000" w:themeColor="text1"/>
                  <w:szCs w:val="24"/>
                </w:rPr>
                <m:t>-1</m:t>
              </m:r>
            </m:sup>
          </m:sSup>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m=1</m:t>
              </m:r>
            </m:sub>
            <m:sup>
              <m:r>
                <w:rPr>
                  <w:rFonts w:ascii="Cambria Math" w:hAnsi="Cambria Math" w:cs="Times New Roman"/>
                  <w:color w:val="000000" w:themeColor="text1"/>
                  <w:szCs w:val="24"/>
                </w:rPr>
                <m:t>T-ω+1</m:t>
              </m:r>
            </m:sup>
            <m:e>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r>
                    <w:rPr>
                      <w:rFonts w:ascii="Cambria Math" w:hAnsi="Cambria Math" w:cs="Times New Roman"/>
                      <w:color w:val="000000" w:themeColor="text1"/>
                      <w:szCs w:val="24"/>
                    </w:rPr>
                    <m:t>m</m:t>
                  </m:r>
                </m:sub>
              </m:sSub>
            </m:e>
          </m:nary>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T-ω+1</m:t>
                  </m:r>
                </m:e>
              </m:d>
            </m:e>
            <m:sup>
              <m:r>
                <w:rPr>
                  <w:rFonts w:ascii="Cambria Math" w:hAnsi="Cambria Math" w:cs="Times New Roman"/>
                  <w:color w:val="000000" w:themeColor="text1"/>
                  <w:szCs w:val="24"/>
                </w:rPr>
                <m:t>-1</m:t>
              </m:r>
            </m:sup>
          </m:sSup>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m=1</m:t>
              </m:r>
            </m:sub>
            <m:sup>
              <m:r>
                <w:rPr>
                  <w:rFonts w:ascii="Cambria Math" w:hAnsi="Cambria Math" w:cs="Times New Roman"/>
                  <w:color w:val="000000" w:themeColor="text1"/>
                  <w:szCs w:val="24"/>
                </w:rPr>
                <m:t>T-ω+1</m:t>
              </m:r>
            </m:sup>
            <m:e>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m:T</m:t>
                  </m:r>
                </m:sub>
              </m:sSub>
            </m:e>
          </m:nary>
        </m:oMath>
      </m:oMathPara>
    </w:p>
    <w:p w14:paraId="10A0191F" w14:textId="77777777" w:rsidR="00AA49D9" w:rsidRPr="000657DB" w:rsidRDefault="00AA49D9" w:rsidP="00324987">
      <w:pPr>
        <w:spacing w:after="0" w:line="360" w:lineRule="auto"/>
        <w:rPr>
          <w:rFonts w:cs="Times New Roman"/>
          <w:color w:val="000000" w:themeColor="text1"/>
          <w:szCs w:val="24"/>
        </w:rPr>
      </w:pPr>
    </w:p>
    <w:p w14:paraId="68F06EDC" w14:textId="77777777" w:rsidR="00920736" w:rsidRPr="000657DB" w:rsidRDefault="00897BE2" w:rsidP="00CD495F">
      <w:pPr>
        <w:spacing w:after="0" w:line="360" w:lineRule="auto"/>
        <w:rPr>
          <w:rFonts w:cs="Times New Roman"/>
          <w:color w:val="000000" w:themeColor="text1"/>
          <w:szCs w:val="24"/>
        </w:rPr>
      </w:pPr>
      <w:r w:rsidRPr="000657DB">
        <w:rPr>
          <w:rFonts w:cs="Times New Roman"/>
          <w:color w:val="000000" w:themeColor="text1"/>
          <w:szCs w:val="24"/>
        </w:rPr>
        <w:t>We</w:t>
      </w:r>
      <w:r w:rsidRPr="000657DB">
        <w:rPr>
          <w:rFonts w:cs="Times New Roman"/>
          <w:color w:val="000000" w:themeColor="text1"/>
        </w:rPr>
        <w:t xml:space="preserve"> illustrate how the </w:t>
      </w:r>
      <w:r w:rsidRPr="000657DB">
        <w:rPr>
          <w:rFonts w:cs="Times New Roman"/>
          <w:color w:val="000000" w:themeColor="text1"/>
          <w:szCs w:val="24"/>
        </w:rPr>
        <w:t>EWC method</w:t>
      </w:r>
      <w:r w:rsidRPr="000657DB">
        <w:rPr>
          <w:rFonts w:cs="Times New Roman"/>
          <w:color w:val="000000" w:themeColor="text1"/>
        </w:rPr>
        <w:t xml:space="preserve"> improves the forecasting accuracy using the same </w:t>
      </w:r>
      <w:r w:rsidRPr="000657DB">
        <w:rPr>
          <w:rFonts w:cs="Times New Roman"/>
          <w:color w:val="000000" w:themeColor="text1"/>
          <w:szCs w:val="24"/>
        </w:rPr>
        <w:t xml:space="preserve">example in section 3. </w:t>
      </w:r>
      <w:r w:rsidR="00A16991" w:rsidRPr="000657DB">
        <w:rPr>
          <w:rFonts w:cs="Times New Roman"/>
          <w:color w:val="000000" w:themeColor="text1"/>
          <w:szCs w:val="24"/>
        </w:rPr>
        <w:t>For example, w</w:t>
      </w:r>
      <w:r w:rsidR="00172B4D" w:rsidRPr="000657DB">
        <w:rPr>
          <w:rFonts w:cs="Times New Roman"/>
          <w:color w:val="000000" w:themeColor="text1"/>
          <w:szCs w:val="24"/>
        </w:rPr>
        <w:t>e estimate</w:t>
      </w:r>
      <w:r w:rsidR="006D7062" w:rsidRPr="000657DB">
        <w:rPr>
          <w:rFonts w:cs="Times New Roman"/>
          <w:color w:val="000000" w:themeColor="text1"/>
          <w:szCs w:val="24"/>
        </w:rPr>
        <w:t xml:space="preserve"> the model</w:t>
      </w:r>
      <w:r w:rsidR="00172B4D" w:rsidRPr="000657DB">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=a+b</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172B4D" w:rsidRPr="000657DB">
        <w:rPr>
          <w:rFonts w:cs="Times New Roman"/>
          <w:color w:val="000000" w:themeColor="text1"/>
          <w:szCs w:val="24"/>
        </w:rPr>
        <w:t xml:space="preserve"> using the data from week 1 to week </w:t>
      </w:r>
      <w:r w:rsidR="007F02A0" w:rsidRPr="000657DB">
        <w:rPr>
          <w:rFonts w:cs="Times New Roman"/>
          <w:color w:val="000000" w:themeColor="text1"/>
          <w:szCs w:val="24"/>
        </w:rPr>
        <w:t>75</w:t>
      </w:r>
      <w:r w:rsidR="00172B4D" w:rsidRPr="000657DB">
        <w:rPr>
          <w:rFonts w:cs="Times New Roman"/>
          <w:color w:val="000000" w:themeColor="text1"/>
          <w:szCs w:val="24"/>
        </w:rPr>
        <w:t>, and generate the forecasts</w:t>
      </w:r>
      <w:r w:rsidR="002F3E23" w:rsidRPr="000657DB">
        <w:rPr>
          <w:rFonts w:cs="Times New Roman"/>
          <w:color w:val="000000" w:themeColor="text1"/>
          <w:szCs w:val="24"/>
        </w:rPr>
        <w:t xml:space="preserve"> which are subject to the full bias (referred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1</m:t>
            </m:r>
          </m:sub>
        </m:sSub>
      </m:oMath>
      <w:r w:rsidR="002F3E23" w:rsidRPr="000657DB">
        <w:rPr>
          <w:rFonts w:cs="Times New Roman"/>
          <w:color w:val="000000" w:themeColor="text1"/>
          <w:szCs w:val="24"/>
        </w:rPr>
        <w:t>)</w:t>
      </w:r>
      <w:r w:rsidR="00B068B2" w:rsidRPr="000657DB">
        <w:rPr>
          <w:rFonts w:cs="Times New Roman"/>
          <w:color w:val="000000" w:themeColor="text1"/>
          <w:szCs w:val="24"/>
        </w:rPr>
        <w:t xml:space="preserve">. </w:t>
      </w:r>
      <w:r w:rsidR="00172B4D" w:rsidRPr="000657DB">
        <w:rPr>
          <w:rFonts w:cs="Times New Roman"/>
          <w:color w:val="000000" w:themeColor="text1"/>
          <w:szCs w:val="24"/>
        </w:rPr>
        <w:t xml:space="preserve">We then estimate the same model but </w:t>
      </w:r>
      <w:r w:rsidR="00951528" w:rsidRPr="000657DB">
        <w:rPr>
          <w:rFonts w:cs="Times New Roman"/>
          <w:color w:val="000000" w:themeColor="text1"/>
          <w:szCs w:val="24"/>
        </w:rPr>
        <w:t>use</w:t>
      </w:r>
      <w:r w:rsidR="00172B4D" w:rsidRPr="000657DB">
        <w:rPr>
          <w:rFonts w:cs="Times New Roman"/>
          <w:color w:val="000000" w:themeColor="text1"/>
          <w:szCs w:val="24"/>
        </w:rPr>
        <w:t xml:space="preserve"> the data </w:t>
      </w:r>
      <w:r w:rsidR="002523D7" w:rsidRPr="000657DB">
        <w:rPr>
          <w:rFonts w:cs="Times New Roman"/>
          <w:color w:val="000000" w:themeColor="text1"/>
          <w:szCs w:val="24"/>
        </w:rPr>
        <w:t xml:space="preserve">with one less observation (e.g., </w:t>
      </w:r>
      <w:r w:rsidR="00172B4D" w:rsidRPr="000657DB">
        <w:rPr>
          <w:rFonts w:cs="Times New Roman"/>
          <w:color w:val="000000" w:themeColor="text1"/>
          <w:szCs w:val="24"/>
        </w:rPr>
        <w:t xml:space="preserve">from week 2 to week </w:t>
      </w:r>
      <w:r w:rsidR="007F02A0" w:rsidRPr="000657DB">
        <w:rPr>
          <w:rFonts w:cs="Times New Roman"/>
          <w:color w:val="000000" w:themeColor="text1"/>
          <w:szCs w:val="24"/>
        </w:rPr>
        <w:t>75</w:t>
      </w:r>
      <w:r w:rsidR="002523D7" w:rsidRPr="000657DB">
        <w:rPr>
          <w:rFonts w:cs="Times New Roman"/>
          <w:color w:val="000000" w:themeColor="text1"/>
          <w:szCs w:val="24"/>
        </w:rPr>
        <w:t xml:space="preserve">) </w:t>
      </w:r>
      <w:r w:rsidR="00172B4D" w:rsidRPr="000657DB">
        <w:rPr>
          <w:rFonts w:cs="Times New Roman"/>
          <w:color w:val="000000" w:themeColor="text1"/>
          <w:szCs w:val="24"/>
        </w:rPr>
        <w:t xml:space="preserve">and generate </w:t>
      </w:r>
      <w:r w:rsidR="002523D7" w:rsidRPr="000657DB">
        <w:rPr>
          <w:rFonts w:cs="Times New Roman"/>
          <w:color w:val="000000" w:themeColor="text1"/>
          <w:szCs w:val="24"/>
        </w:rPr>
        <w:t xml:space="preserve">the </w:t>
      </w:r>
      <w:r w:rsidR="00172B4D" w:rsidRPr="000657DB">
        <w:rPr>
          <w:rFonts w:cs="Times New Roman"/>
          <w:color w:val="000000" w:themeColor="text1"/>
          <w:szCs w:val="24"/>
        </w:rPr>
        <w:t xml:space="preserve">forecasts </w:t>
      </w:r>
      <w:r w:rsidR="002523D7" w:rsidRPr="000657DB">
        <w:rPr>
          <w:rFonts w:cs="Times New Roman"/>
          <w:color w:val="000000" w:themeColor="text1"/>
          <w:szCs w:val="24"/>
        </w:rPr>
        <w:t xml:space="preserve">(referred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2</m:t>
            </m:r>
          </m:sub>
        </m:sSub>
      </m:oMath>
      <w:r w:rsidR="002523D7" w:rsidRPr="000657DB">
        <w:rPr>
          <w:rFonts w:cs="Times New Roman"/>
          <w:color w:val="000000" w:themeColor="text1"/>
          <w:szCs w:val="24"/>
        </w:rPr>
        <w:t>)</w:t>
      </w:r>
      <w:r w:rsidR="00172B4D" w:rsidRPr="000657DB">
        <w:rPr>
          <w:rFonts w:cs="Times New Roman"/>
          <w:color w:val="000000" w:themeColor="text1"/>
          <w:szCs w:val="24"/>
        </w:rPr>
        <w:t>, and so forth</w:t>
      </w:r>
      <w:r w:rsidR="00A16991" w:rsidRPr="000657DB">
        <w:rPr>
          <w:rFonts w:cs="Times New Roman"/>
          <w:color w:val="000000" w:themeColor="text1"/>
          <w:szCs w:val="24"/>
        </w:rPr>
        <w:t>. The</w:t>
      </w:r>
      <w:r w:rsidR="00B068B2" w:rsidRPr="000657DB">
        <w:rPr>
          <w:rFonts w:cs="Times New Roman"/>
          <w:color w:val="000000" w:themeColor="text1"/>
          <w:szCs w:val="24"/>
        </w:rPr>
        <w:t xml:space="preserve"> forecasts </w:t>
      </w:r>
      <w:r w:rsidR="001B453A" w:rsidRPr="000657DB">
        <w:rPr>
          <w:rFonts w:cs="Times New Roman"/>
          <w:color w:val="000000" w:themeColor="text1"/>
          <w:szCs w:val="24"/>
        </w:rPr>
        <w:t>including</w:t>
      </w:r>
      <w:r w:rsidR="00A16991" w:rsidRPr="000657DB">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2</m:t>
            </m:r>
          </m:sub>
        </m:sSub>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3</m:t>
            </m:r>
          </m:sub>
        </m:sSub>
        <m:r>
          <w:rPr>
            <w:rFonts w:ascii="Cambria Math" w:hAnsi="Cambria Math" w:cs="Times New Roman"/>
            <w:color w:val="000000" w:themeColor="text1"/>
            <w:szCs w:val="24"/>
          </w:rPr>
          <m:t xml:space="preserve">, and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ω</m:t>
            </m:r>
          </m:sub>
        </m:sSub>
      </m:oMath>
      <w:r w:rsidR="00A16991" w:rsidRPr="000657DB">
        <w:rPr>
          <w:rFonts w:cs="Times New Roman"/>
          <w:color w:val="000000" w:themeColor="text1"/>
          <w:szCs w:val="24"/>
        </w:rPr>
        <w:t xml:space="preserve"> </w:t>
      </w:r>
      <w:r w:rsidR="001B453A" w:rsidRPr="000657DB">
        <w:rPr>
          <w:rFonts w:cs="Times New Roman"/>
          <w:color w:val="000000" w:themeColor="text1"/>
          <w:szCs w:val="24"/>
        </w:rPr>
        <w:t xml:space="preserve">are </w:t>
      </w:r>
      <w:r w:rsidR="00B068B2" w:rsidRPr="000657DB">
        <w:rPr>
          <w:rFonts w:cs="Times New Roman"/>
          <w:color w:val="000000" w:themeColor="text1"/>
          <w:szCs w:val="24"/>
        </w:rPr>
        <w:t xml:space="preserve">less biased compared to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1</m:t>
            </m:r>
          </m:sub>
        </m:sSub>
      </m:oMath>
      <w:r w:rsidR="00A16991" w:rsidRPr="000657DB">
        <w:rPr>
          <w:rFonts w:cs="Times New Roman"/>
          <w:color w:val="000000" w:themeColor="text1"/>
          <w:szCs w:val="24"/>
        </w:rPr>
        <w:t xml:space="preserve"> but associated with inflated forecasting error variance because they were generated by models with less information</w:t>
      </w:r>
      <w:r w:rsidR="002B0F8D" w:rsidRPr="000657DB">
        <w:rPr>
          <w:rFonts w:cs="Times New Roman"/>
          <w:color w:val="000000" w:themeColor="text1"/>
          <w:szCs w:val="24"/>
        </w:rPr>
        <w:t xml:space="preserve">. </w:t>
      </w:r>
      <w:r w:rsidR="003D0ACB" w:rsidRPr="000657DB">
        <w:rPr>
          <w:rFonts w:cs="Times New Roman"/>
          <w:color w:val="000000" w:themeColor="text1"/>
          <w:szCs w:val="24"/>
        </w:rPr>
        <w:t>W</w:t>
      </w:r>
      <w:r w:rsidR="00A16991" w:rsidRPr="000657DB">
        <w:rPr>
          <w:rFonts w:cs="Times New Roman"/>
          <w:color w:val="000000" w:themeColor="text1"/>
          <w:szCs w:val="24"/>
        </w:rPr>
        <w:t xml:space="preserve">e </w:t>
      </w:r>
      <w:r w:rsidR="007F120C" w:rsidRPr="000657DB">
        <w:rPr>
          <w:rFonts w:cs="Times New Roman"/>
          <w:color w:val="000000" w:themeColor="text1"/>
          <w:szCs w:val="24"/>
        </w:rPr>
        <w:t xml:space="preserve">arbitrarily </w:t>
      </w:r>
      <w:r w:rsidR="00A16991" w:rsidRPr="000657DB">
        <w:rPr>
          <w:rFonts w:cs="Times New Roman"/>
          <w:color w:val="000000" w:themeColor="text1"/>
          <w:szCs w:val="24"/>
        </w:rPr>
        <w:t xml:space="preserve">choose </w:t>
      </w:r>
      <m:oMath>
        <m:r>
          <w:rPr>
            <w:rFonts w:ascii="Cambria Math" w:hAnsi="Cambria Math" w:cs="Times New Roman"/>
            <w:color w:val="000000" w:themeColor="text1"/>
            <w:szCs w:val="24"/>
          </w:rPr>
          <m:t>ω</m:t>
        </m:r>
      </m:oMath>
      <w:r w:rsidR="00A16991" w:rsidRPr="000657DB">
        <w:rPr>
          <w:rFonts w:cs="Times New Roman"/>
          <w:color w:val="000000" w:themeColor="text1"/>
          <w:szCs w:val="24"/>
        </w:rPr>
        <w:t xml:space="preserve"> to be </w:t>
      </w:r>
      <w:r w:rsidR="00D90691" w:rsidRPr="000657DB">
        <w:rPr>
          <w:rFonts w:cs="Times New Roman"/>
          <w:color w:val="000000" w:themeColor="text1"/>
          <w:szCs w:val="24"/>
        </w:rPr>
        <w:t>16</w:t>
      </w:r>
      <w:r w:rsidR="00A16991" w:rsidRPr="000657DB">
        <w:rPr>
          <w:rFonts w:cs="Times New Roman"/>
          <w:color w:val="000000" w:themeColor="text1"/>
          <w:szCs w:val="24"/>
        </w:rPr>
        <w:t xml:space="preserve"> and </w:t>
      </w:r>
      <w:r w:rsidR="00D90691" w:rsidRPr="000657DB">
        <w:rPr>
          <w:rFonts w:cs="Times New Roman"/>
          <w:color w:val="000000" w:themeColor="text1"/>
          <w:szCs w:val="24"/>
        </w:rPr>
        <w:t xml:space="preserve">thus </w:t>
      </w:r>
      <w:r w:rsidR="00A16991" w:rsidRPr="000657DB">
        <w:rPr>
          <w:rFonts w:cs="Times New Roman"/>
          <w:color w:val="000000" w:themeColor="text1"/>
          <w:szCs w:val="24"/>
        </w:rPr>
        <w:t xml:space="preserve">we </w:t>
      </w:r>
      <w:r w:rsidR="007F120C" w:rsidRPr="000657DB">
        <w:rPr>
          <w:rFonts w:cs="Times New Roman"/>
          <w:color w:val="000000" w:themeColor="text1"/>
          <w:szCs w:val="24"/>
        </w:rPr>
        <w:t xml:space="preserve">calculate </w:t>
      </w:r>
      <w:r w:rsidR="00E44DCA" w:rsidRPr="000657DB">
        <w:rPr>
          <w:rFonts w:cs="Times New Roman"/>
          <w:color w:val="000000" w:themeColor="text1"/>
          <w:szCs w:val="24"/>
        </w:rPr>
        <w:t xml:space="preserve">the final forecasts as </w:t>
      </w:r>
      <w:r w:rsidR="007F120C" w:rsidRPr="000657DB">
        <w:rPr>
          <w:rFonts w:cs="Times New Roman"/>
          <w:color w:val="000000" w:themeColor="text1"/>
          <w:szCs w:val="24"/>
        </w:rPr>
        <w:t>the average of</w:t>
      </w:r>
      <w:r w:rsidR="00D90691" w:rsidRPr="000657DB">
        <w:rPr>
          <w:rFonts w:cs="Times New Roman"/>
          <w:color w:val="000000" w:themeColor="text1"/>
          <w:szCs w:val="24"/>
        </w:rPr>
        <w:t xml:space="preserve"> </w:t>
      </w:r>
      <m:oMath>
        <m:r>
          <w:rPr>
            <w:rFonts w:ascii="Cambria Math" w:hAnsi="Cambria Math" w:cs="Times New Roman"/>
            <w:color w:val="000000" w:themeColor="text1"/>
            <w:szCs w:val="24"/>
          </w:rPr>
          <m:t>T-ω+1=75-16+1=60</m:t>
        </m:r>
      </m:oMath>
      <w:r w:rsidR="00172B4D" w:rsidRPr="000657DB">
        <w:rPr>
          <w:rFonts w:cs="Times New Roman"/>
          <w:color w:val="000000" w:themeColor="text1"/>
          <w:szCs w:val="24"/>
        </w:rPr>
        <w:t xml:space="preserve"> sets of forecasts</w:t>
      </w:r>
      <w:r w:rsidR="004C684E" w:rsidRPr="000657DB">
        <w:rPr>
          <w:rFonts w:cs="Times New Roman"/>
          <w:color w:val="000000" w:themeColor="text1"/>
          <w:szCs w:val="24"/>
        </w:rPr>
        <w:t>. e.g</w:t>
      </w:r>
      <w:r w:rsidR="00172B4D" w:rsidRPr="000657DB">
        <w:rPr>
          <w:rFonts w:cs="Times New Roman"/>
          <w:color w:val="000000" w:themeColor="text1"/>
          <w:szCs w:val="24"/>
        </w:rPr>
        <w:t>.,</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m:t>
            </m:r>
          </m:e>
        </m:d>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75,60</m:t>
            </m:r>
          </m:e>
        </m:d>
        <m: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i=1</m:t>
            </m:r>
          </m:sub>
          <m:sup>
            <m:r>
              <w:rPr>
                <w:rFonts w:ascii="Cambria Math" w:hAnsi="Cambria Math" w:cs="Times New Roman"/>
                <w:color w:val="000000" w:themeColor="text1"/>
                <w:szCs w:val="24"/>
              </w:rPr>
              <m:t>60</m:t>
            </m:r>
          </m:sup>
          <m:e>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i,t</m:t>
                </m:r>
              </m:sub>
            </m:sSub>
          </m:e>
        </m:nary>
      </m:oMath>
      <w:r w:rsidR="00A16991" w:rsidRPr="000657DB">
        <w:rPr>
          <w:rFonts w:cs="Times New Roman"/>
          <w:color w:val="000000" w:themeColor="text1"/>
          <w:szCs w:val="24"/>
        </w:rPr>
        <w:t xml:space="preserve">. </w:t>
      </w:r>
      <w:r w:rsidR="00920736" w:rsidRPr="000657DB">
        <w:rPr>
          <w:rFonts w:cs="Times New Roman"/>
          <w:color w:val="000000" w:themeColor="text1"/>
          <w:szCs w:val="24"/>
        </w:rPr>
        <w:t xml:space="preserve">Figure </w:t>
      </w:r>
      <w:r w:rsidR="007F0216" w:rsidRPr="000657DB">
        <w:rPr>
          <w:rFonts w:cs="Times New Roman"/>
          <w:color w:val="000000" w:themeColor="text1"/>
          <w:szCs w:val="24"/>
        </w:rPr>
        <w:t>5</w:t>
      </w:r>
      <w:r w:rsidR="00920736" w:rsidRPr="000657DB">
        <w:rPr>
          <w:rFonts w:cs="Times New Roman"/>
          <w:color w:val="000000" w:themeColor="text1"/>
          <w:szCs w:val="24"/>
        </w:rPr>
        <w:t xml:space="preserve"> represents the predictions/forecasts using the black dashed line (e.g., </w:t>
      </w:r>
      <w:r w:rsidR="00920736" w:rsidRPr="000657DB">
        <w:rPr>
          <w:rFonts w:cs="Times New Roman"/>
          <w:i/>
          <w:color w:val="000000" w:themeColor="text1"/>
          <w:szCs w:val="24"/>
        </w:rPr>
        <w:t>ybar_</w:t>
      </w:r>
      <w:r w:rsidR="009B58B9" w:rsidRPr="000657DB">
        <w:rPr>
          <w:rFonts w:cs="Times New Roman"/>
          <w:i/>
          <w:color w:val="000000" w:themeColor="text1"/>
          <w:szCs w:val="24"/>
        </w:rPr>
        <w:t>EWC</w:t>
      </w:r>
      <w:r w:rsidR="00920736" w:rsidRPr="000657DB">
        <w:rPr>
          <w:rFonts w:cs="Times New Roman"/>
          <w:color w:val="000000" w:themeColor="text1"/>
          <w:szCs w:val="24"/>
        </w:rPr>
        <w:t xml:space="preserve">). Table 1 shows the forecasting performance of the </w:t>
      </w:r>
      <w:r w:rsidR="009B58B9" w:rsidRPr="000657DB">
        <w:rPr>
          <w:rFonts w:cs="Times New Roman"/>
          <w:color w:val="000000" w:themeColor="text1"/>
          <w:szCs w:val="24"/>
        </w:rPr>
        <w:t>EWC</w:t>
      </w:r>
      <w:r w:rsidR="00920736" w:rsidRPr="000657DB">
        <w:rPr>
          <w:rFonts w:cs="Times New Roman"/>
          <w:color w:val="000000" w:themeColor="text1"/>
          <w:szCs w:val="24"/>
        </w:rPr>
        <w:t xml:space="preserve"> model </w:t>
      </w:r>
      <w:r w:rsidR="008D09DC" w:rsidRPr="000657DB">
        <w:rPr>
          <w:rFonts w:cs="Times New Roman"/>
          <w:color w:val="000000" w:themeColor="text1"/>
          <w:szCs w:val="24"/>
        </w:rPr>
        <w:t xml:space="preserve">(e.g., 0.6 for MAE, 0.43 for MSE, 11.0% for MAPE, and 10.5% for SMAPE). The EWC method </w:t>
      </w:r>
      <w:r w:rsidR="00B163EE" w:rsidRPr="000657DB">
        <w:rPr>
          <w:rFonts w:cs="Times New Roman"/>
          <w:color w:val="000000" w:themeColor="text1"/>
          <w:szCs w:val="24"/>
        </w:rPr>
        <w:t>outperforms the conventional model</w:t>
      </w:r>
      <w:r w:rsidR="00E63C22" w:rsidRPr="000657DB">
        <w:rPr>
          <w:rFonts w:cs="Times New Roman"/>
          <w:color w:val="000000" w:themeColor="text1"/>
          <w:szCs w:val="24"/>
        </w:rPr>
        <w:t xml:space="preserve"> with </w:t>
      </w:r>
      <w:r w:rsidR="000F07B5" w:rsidRPr="000657DB">
        <w:rPr>
          <w:rFonts w:cs="Times New Roman"/>
          <w:color w:val="000000" w:themeColor="text1"/>
          <w:szCs w:val="24"/>
        </w:rPr>
        <w:t xml:space="preserve">the </w:t>
      </w:r>
      <w:r w:rsidR="00E63C22" w:rsidRPr="000657DB">
        <w:rPr>
          <w:rFonts w:cs="Times New Roman"/>
          <w:color w:val="000000" w:themeColor="text1"/>
          <w:szCs w:val="24"/>
        </w:rPr>
        <w:t>full data</w:t>
      </w:r>
      <w:r w:rsidR="00B163EE" w:rsidRPr="000657DB">
        <w:rPr>
          <w:rFonts w:cs="Times New Roman"/>
          <w:color w:val="000000" w:themeColor="text1"/>
          <w:szCs w:val="24"/>
        </w:rPr>
        <w:t>.</w:t>
      </w:r>
    </w:p>
    <w:p w14:paraId="6AD9DB64" w14:textId="77777777" w:rsidR="00CD495F" w:rsidRPr="000657DB" w:rsidRDefault="00274167"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14:paraId="42C273A1" w14:textId="77777777" w:rsidR="001549E2" w:rsidRPr="000657DB" w:rsidRDefault="001549E2" w:rsidP="001549E2">
      <w:pPr>
        <w:spacing w:after="0" w:line="360" w:lineRule="auto"/>
        <w:ind w:firstLine="720"/>
        <w:jc w:val="center"/>
        <w:rPr>
          <w:rFonts w:cs="Times New Roman"/>
          <w:color w:val="000000" w:themeColor="text1"/>
          <w:szCs w:val="24"/>
        </w:rPr>
      </w:pPr>
      <w:r w:rsidRPr="000657DB">
        <w:rPr>
          <w:rFonts w:cs="Times New Roman"/>
          <w:color w:val="000000" w:themeColor="text1"/>
          <w:szCs w:val="24"/>
        </w:rPr>
        <w:t xml:space="preserve">Figure </w:t>
      </w:r>
      <w:r w:rsidR="007F0216" w:rsidRPr="000657DB">
        <w:rPr>
          <w:rFonts w:cs="Times New Roman"/>
          <w:color w:val="000000" w:themeColor="text1"/>
          <w:szCs w:val="24"/>
        </w:rPr>
        <w:t>5</w:t>
      </w:r>
      <w:r w:rsidRPr="000657DB">
        <w:rPr>
          <w:rFonts w:cs="Times New Roman"/>
          <w:color w:val="000000" w:themeColor="text1"/>
          <w:szCs w:val="24"/>
        </w:rPr>
        <w:t>.</w:t>
      </w:r>
      <w:r w:rsidRPr="000657DB">
        <w:rPr>
          <w:rFonts w:cs="Times New Roman"/>
          <w:color w:val="000000" w:themeColor="text1"/>
          <w:szCs w:val="24"/>
        </w:rPr>
        <w:tab/>
        <w:t xml:space="preserve">Simulated sales with a structural break: model </w:t>
      </w:r>
      <w:r w:rsidR="00274167" w:rsidRPr="000657DB">
        <w:rPr>
          <w:rFonts w:cs="Times New Roman"/>
          <w:color w:val="000000" w:themeColor="text1"/>
          <w:szCs w:val="24"/>
        </w:rPr>
        <w:t>with EWC</w:t>
      </w:r>
    </w:p>
    <w:p w14:paraId="38DABB55" w14:textId="77777777" w:rsidR="00200AAD" w:rsidRPr="000657DB" w:rsidRDefault="00172B4D"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14:paraId="3A518F89" w14:textId="77777777" w:rsidR="00200AAD" w:rsidRPr="000657DB" w:rsidRDefault="00274167" w:rsidP="00324987">
      <w:pPr>
        <w:spacing w:after="0" w:line="360" w:lineRule="auto"/>
        <w:rPr>
          <w:rFonts w:cs="Times New Roman"/>
          <w:color w:val="000000" w:themeColor="text1"/>
          <w:szCs w:val="24"/>
        </w:rPr>
      </w:pPr>
      <w:r w:rsidRPr="000657DB">
        <w:rPr>
          <w:noProof/>
          <w:color w:val="000000" w:themeColor="text1"/>
          <w:lang w:eastAsia="en-GB"/>
        </w:rPr>
        <w:lastRenderedPageBreak/>
        <mc:AlternateContent>
          <mc:Choice Requires="wps">
            <w:drawing>
              <wp:anchor distT="0" distB="0" distL="114300" distR="114300" simplePos="0" relativeHeight="251734016" behindDoc="0" locked="0" layoutInCell="1" allowOverlap="1" wp14:anchorId="03D3E76F" wp14:editId="73623602">
                <wp:simplePos x="0" y="0"/>
                <wp:positionH relativeFrom="column">
                  <wp:posOffset>434975</wp:posOffset>
                </wp:positionH>
                <wp:positionV relativeFrom="paragraph">
                  <wp:posOffset>114300</wp:posOffset>
                </wp:positionV>
                <wp:extent cx="1296670" cy="1921510"/>
                <wp:effectExtent l="0" t="0" r="17780" b="21590"/>
                <wp:wrapNone/>
                <wp:docPr id="56" name="Rectangle 56"/>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27562BF0" id="Rectangle 56" o:spid="_x0000_s1026" style="position:absolute;margin-left:34.25pt;margin-top:9pt;width:102.1pt;height:151.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" fillcolor="#5b9bd5" strokecolor="#1f4d78 [1604]" strokeweight="1pt">
                <v:fill opacity="8481f"/>
              </v:rect>
            </w:pict>
          </mc:Fallback>
        </mc:AlternateContent>
      </w:r>
      <w:r w:rsidRPr="000657DB">
        <w:rPr>
          <w:noProof/>
          <w:color w:val="000000" w:themeColor="text1"/>
          <w:lang w:eastAsia="en-GB"/>
        </w:rPr>
        <mc:AlternateContent>
          <mc:Choice Requires="wps">
            <w:drawing>
              <wp:anchor distT="0" distB="0" distL="114300" distR="114300" simplePos="0" relativeHeight="251735040" behindDoc="0" locked="0" layoutInCell="1" allowOverlap="1" wp14:anchorId="19BEDCC5" wp14:editId="4A2836BA">
                <wp:simplePos x="0" y="0"/>
                <wp:positionH relativeFrom="column">
                  <wp:posOffset>3083560</wp:posOffset>
                </wp:positionH>
                <wp:positionV relativeFrom="paragraph">
                  <wp:posOffset>119380</wp:posOffset>
                </wp:positionV>
                <wp:extent cx="1377950" cy="1927225"/>
                <wp:effectExtent l="0" t="0" r="12700" b="15875"/>
                <wp:wrapNone/>
                <wp:docPr id="57" name="Rectangle 57"/>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249CAE10" id="Rectangle 57" o:spid="_x0000_s1026" style="position:absolute;margin-left:242.8pt;margin-top:9.4pt;width:108.5pt;height:151.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" fillcolor="#ffc000" strokecolor="#1f4d78 [1604]" strokeweight="1pt">
                <v:fill opacity="8481f"/>
              </v:rect>
            </w:pict>
          </mc:Fallback>
        </mc:AlternateContent>
      </w:r>
      <w:r w:rsidRPr="000657DB">
        <w:rPr>
          <w:noProof/>
          <w:color w:val="000000" w:themeColor="text1"/>
          <w:lang w:eastAsia="en-GB"/>
        </w:rPr>
        <mc:AlternateContent>
          <mc:Choice Requires="wps">
            <w:drawing>
              <wp:anchor distT="0" distB="0" distL="114300" distR="114300" simplePos="0" relativeHeight="251736064" behindDoc="0" locked="0" layoutInCell="1" allowOverlap="1" wp14:anchorId="03C84A27" wp14:editId="35D15FB5">
                <wp:simplePos x="0" y="0"/>
                <wp:positionH relativeFrom="column">
                  <wp:posOffset>4455795</wp:posOffset>
                </wp:positionH>
                <wp:positionV relativeFrom="paragraph">
                  <wp:posOffset>120015</wp:posOffset>
                </wp:positionV>
                <wp:extent cx="1423035" cy="1914525"/>
                <wp:effectExtent l="0" t="0" r="24765" b="28575"/>
                <wp:wrapNone/>
                <wp:docPr id="58" name="Rectangle 58"/>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08E2736F" id="Rectangle 58" o:spid="_x0000_s1026" style="position:absolute;margin-left:350.85pt;margin-top:9.45pt;width:112.05pt;height:150.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" fillcolor="#c00000" strokecolor="#1f4d78 [1604]" strokeweight="1pt">
                <v:fill opacity="8481f"/>
              </v:rect>
            </w:pict>
          </mc:Fallback>
        </mc:AlternateContent>
      </w:r>
      <w:r w:rsidRPr="000657DB">
        <w:rPr>
          <w:noProof/>
          <w:color w:val="000000" w:themeColor="text1"/>
          <w:lang w:eastAsia="en-GB"/>
        </w:rPr>
        <mc:AlternateContent>
          <mc:Choice Requires="wps">
            <w:drawing>
              <wp:anchor distT="0" distB="0" distL="114300" distR="114300" simplePos="0" relativeHeight="251737088" behindDoc="0" locked="0" layoutInCell="1" allowOverlap="1" wp14:anchorId="3C517CAB" wp14:editId="1D2884C4">
                <wp:simplePos x="0" y="0"/>
                <wp:positionH relativeFrom="column">
                  <wp:posOffset>1732915</wp:posOffset>
                </wp:positionH>
                <wp:positionV relativeFrom="paragraph">
                  <wp:posOffset>120015</wp:posOffset>
                </wp:positionV>
                <wp:extent cx="1350645" cy="1927225"/>
                <wp:effectExtent l="0" t="0" r="20955" b="15875"/>
                <wp:wrapNone/>
                <wp:docPr id="59" name="Rectangle 59"/>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73AFEC29" id="Rectangle 59" o:spid="_x0000_s1026" style="position:absolute;margin-left:136.45pt;margin-top:9.45pt;width:106.35pt;height:151.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" fillcolor="#a8d08d [1945]" strokecolor="#1f4d78 [1604]" strokeweight="1pt">
                <v:fill opacity="8481f"/>
              </v:rect>
            </w:pict>
          </mc:Fallback>
        </mc:AlternateContent>
      </w:r>
      <w:r w:rsidR="00200AAD" w:rsidRPr="000657DB">
        <w:rPr>
          <w:rFonts w:cs="Times New Roman"/>
          <w:noProof/>
          <w:color w:val="000000" w:themeColor="text1"/>
          <w:szCs w:val="24"/>
          <w:lang w:eastAsia="en-GB"/>
        </w:rPr>
        <w:drawing>
          <wp:inline distT="0" distB="0" distL="0" distR="0" wp14:anchorId="367A021C" wp14:editId="01AFBAC7">
            <wp:extent cx="6296025" cy="2490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65306" cy="2517688"/>
                    </a:xfrm>
                    <a:prstGeom prst="rect">
                      <a:avLst/>
                    </a:prstGeom>
                    <a:noFill/>
                  </pic:spPr>
                </pic:pic>
              </a:graphicData>
            </a:graphic>
          </wp:inline>
        </w:drawing>
      </w:r>
    </w:p>
    <w:p w14:paraId="65FC4492" w14:textId="77777777" w:rsidR="00200AAD" w:rsidRPr="000657DB" w:rsidRDefault="00200AAD" w:rsidP="00324987">
      <w:pPr>
        <w:spacing w:after="0" w:line="360" w:lineRule="auto"/>
        <w:rPr>
          <w:rFonts w:cs="Times New Roman"/>
          <w:color w:val="000000" w:themeColor="text1"/>
          <w:szCs w:val="24"/>
        </w:rPr>
      </w:pPr>
    </w:p>
    <w:p w14:paraId="19DF9206" w14:textId="77777777" w:rsidR="00200AAD" w:rsidRPr="000657DB" w:rsidRDefault="00200AAD" w:rsidP="00324987">
      <w:pPr>
        <w:spacing w:after="0" w:line="360" w:lineRule="auto"/>
        <w:rPr>
          <w:rFonts w:cs="Times New Roman"/>
          <w:color w:val="000000" w:themeColor="text1"/>
          <w:szCs w:val="24"/>
        </w:rPr>
      </w:pPr>
    </w:p>
    <w:p w14:paraId="30F1A2C2" w14:textId="77777777" w:rsidR="00200AAD" w:rsidRPr="000657DB" w:rsidRDefault="00200AAD" w:rsidP="00324987">
      <w:pPr>
        <w:spacing w:after="0" w:line="360" w:lineRule="auto"/>
        <w:rPr>
          <w:rFonts w:cs="Times New Roman"/>
          <w:color w:val="000000" w:themeColor="text1"/>
          <w:szCs w:val="24"/>
        </w:rPr>
      </w:pPr>
    </w:p>
    <w:p w14:paraId="40FDB741" w14:textId="77777777" w:rsidR="00200AAD" w:rsidRPr="000657DB" w:rsidRDefault="009B58B9"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14:paraId="606C1D17" w14:textId="77777777" w:rsidR="00200AAD" w:rsidRPr="000657DB" w:rsidRDefault="00200AAD" w:rsidP="00324987">
      <w:pPr>
        <w:spacing w:after="0" w:line="360" w:lineRule="auto"/>
        <w:rPr>
          <w:rFonts w:cs="Times New Roman"/>
          <w:color w:val="000000" w:themeColor="text1"/>
          <w:szCs w:val="24"/>
        </w:rPr>
      </w:pPr>
    </w:p>
    <w:p w14:paraId="2EA4EB73" w14:textId="77777777" w:rsidR="00200AAD" w:rsidRPr="000657DB" w:rsidRDefault="00200AAD" w:rsidP="00324987">
      <w:pPr>
        <w:spacing w:after="0" w:line="360" w:lineRule="auto"/>
        <w:rPr>
          <w:rFonts w:cs="Times New Roman"/>
          <w:color w:val="000000" w:themeColor="text1"/>
          <w:szCs w:val="24"/>
        </w:rPr>
      </w:pPr>
    </w:p>
    <w:p w14:paraId="07E96A6E" w14:textId="77777777" w:rsidR="00172B4D" w:rsidRPr="000657DB" w:rsidRDefault="00172B4D" w:rsidP="00324987">
      <w:pPr>
        <w:spacing w:after="0" w:line="360" w:lineRule="auto"/>
        <w:rPr>
          <w:rFonts w:cs="Times New Roman"/>
          <w:color w:val="000000" w:themeColor="text1"/>
        </w:rPr>
      </w:pPr>
    </w:p>
    <w:p w14:paraId="20A4B4A9" w14:textId="77777777" w:rsidR="00DA2731" w:rsidRPr="000657DB" w:rsidRDefault="00B3573E" w:rsidP="00324987">
      <w:pPr>
        <w:spacing w:after="0" w:line="360" w:lineRule="auto"/>
        <w:rPr>
          <w:rFonts w:cs="Times New Roman"/>
          <w:color w:val="000000" w:themeColor="text1"/>
          <w:szCs w:val="24"/>
        </w:rPr>
      </w:pPr>
      <w:r w:rsidRPr="000657DB">
        <w:rPr>
          <w:color w:val="000000" w:themeColor="text1"/>
        </w:rPr>
        <w:t xml:space="preserve"> </w:t>
      </w:r>
    </w:p>
    <w:p w14:paraId="69B381CC" w14:textId="77777777" w:rsidR="005B6A5F" w:rsidRPr="000657DB" w:rsidRDefault="005B6A5F" w:rsidP="001A2621">
      <w:pPr>
        <w:pStyle w:val="ListParagraph"/>
        <w:numPr>
          <w:ilvl w:val="0"/>
          <w:numId w:val="39"/>
        </w:numPr>
        <w:spacing w:after="0" w:line="360" w:lineRule="auto"/>
        <w:ind w:hanging="720"/>
        <w:rPr>
          <w:rFonts w:cs="Times New Roman"/>
          <w:b/>
          <w:color w:val="000000" w:themeColor="text1"/>
          <w:szCs w:val="24"/>
        </w:rPr>
      </w:pPr>
      <w:r w:rsidRPr="000657DB">
        <w:rPr>
          <w:rFonts w:cs="Times New Roman"/>
          <w:b/>
          <w:color w:val="000000" w:themeColor="text1"/>
          <w:szCs w:val="24"/>
        </w:rPr>
        <w:t>The data</w:t>
      </w:r>
    </w:p>
    <w:p w14:paraId="2687571D" w14:textId="77777777" w:rsidR="005B6A5F" w:rsidRPr="000657DB" w:rsidRDefault="005B6A5F" w:rsidP="00324987">
      <w:pPr>
        <w:spacing w:after="0" w:line="360" w:lineRule="auto"/>
        <w:rPr>
          <w:rFonts w:cs="Times New Roman"/>
          <w:color w:val="000000" w:themeColor="text1"/>
          <w:szCs w:val="24"/>
        </w:rPr>
      </w:pPr>
    </w:p>
    <w:p w14:paraId="3125AB82" w14:textId="14EDCCB8" w:rsidR="005B6A5F" w:rsidRPr="000657DB" w:rsidRDefault="005F66F7" w:rsidP="00324987">
      <w:pPr>
        <w:spacing w:after="0" w:line="360" w:lineRule="auto"/>
        <w:rPr>
          <w:rFonts w:cs="Times New Roman"/>
          <w:color w:val="000000" w:themeColor="text1"/>
          <w:szCs w:val="24"/>
        </w:rPr>
      </w:pPr>
      <w:r w:rsidRPr="000657DB">
        <w:rPr>
          <w:rFonts w:cs="Times New Roman"/>
          <w:color w:val="000000" w:themeColor="text1"/>
          <w:szCs w:val="24"/>
        </w:rPr>
        <w:t>In this study, w</w:t>
      </w:r>
      <w:r w:rsidR="0039180E" w:rsidRPr="000657DB">
        <w:rPr>
          <w:rFonts w:cs="Times New Roman"/>
          <w:color w:val="000000" w:themeColor="text1"/>
          <w:szCs w:val="24"/>
        </w:rPr>
        <w:t>e evaluate our models using t</w:t>
      </w:r>
      <w:r w:rsidR="003953DD" w:rsidRPr="000657DB">
        <w:rPr>
          <w:rFonts w:cs="Times New Roman"/>
          <w:color w:val="000000" w:themeColor="text1"/>
          <w:szCs w:val="24"/>
        </w:rPr>
        <w:t xml:space="preserve">he </w:t>
      </w:r>
      <w:r w:rsidRPr="000657DB">
        <w:rPr>
          <w:rFonts w:cs="Times New Roman"/>
          <w:color w:val="000000" w:themeColor="text1"/>
          <w:szCs w:val="24"/>
        </w:rPr>
        <w:t>retail</w:t>
      </w:r>
      <w:r w:rsidR="00AF6041" w:rsidRPr="000657DB">
        <w:rPr>
          <w:rFonts w:cs="Times New Roman"/>
          <w:color w:val="000000" w:themeColor="text1"/>
          <w:szCs w:val="24"/>
        </w:rPr>
        <w:t xml:space="preserve"> </w:t>
      </w:r>
      <w:r w:rsidR="003953DD" w:rsidRPr="000657DB">
        <w:rPr>
          <w:rFonts w:cs="Times New Roman"/>
          <w:color w:val="000000" w:themeColor="text1"/>
          <w:szCs w:val="24"/>
        </w:rPr>
        <w:t xml:space="preserve">dataset </w:t>
      </w:r>
      <w:r w:rsidR="000311DB" w:rsidRPr="000657DB">
        <w:rPr>
          <w:rFonts w:cs="Times New Roman"/>
          <w:color w:val="000000" w:themeColor="text1"/>
          <w:szCs w:val="24"/>
        </w:rPr>
        <w:t xml:space="preserve">made available </w:t>
      </w:r>
      <w:r w:rsidR="00D9416B" w:rsidRPr="000657DB">
        <w:rPr>
          <w:rFonts w:cs="Times New Roman"/>
          <w:color w:val="000000" w:themeColor="text1"/>
          <w:szCs w:val="24"/>
        </w:rPr>
        <w:t>by</w:t>
      </w:r>
      <w:r w:rsidR="005B6A5F" w:rsidRPr="000657DB">
        <w:rPr>
          <w:rFonts w:cs="Times New Roman"/>
          <w:color w:val="000000" w:themeColor="text1"/>
          <w:szCs w:val="24"/>
        </w:rPr>
        <w:t xml:space="preserve"> </w:t>
      </w:r>
      <w:r w:rsidR="003953DD" w:rsidRPr="000657DB">
        <w:rPr>
          <w:rFonts w:cs="Times New Roman"/>
          <w:color w:val="000000" w:themeColor="text1"/>
          <w:szCs w:val="24"/>
        </w:rPr>
        <w:t xml:space="preserve">the </w:t>
      </w:r>
      <w:r w:rsidR="009F2DA4" w:rsidRPr="000657DB">
        <w:rPr>
          <w:rFonts w:cs="Times New Roman"/>
          <w:color w:val="000000" w:themeColor="text1"/>
          <w:szCs w:val="24"/>
        </w:rPr>
        <w:t xml:space="preserve">Information Resources, Inc. (IRI) </w:t>
      </w:r>
      <w:r w:rsidR="0039180E" w:rsidRPr="000657DB">
        <w:rPr>
          <w:rFonts w:cs="Times New Roman"/>
          <w:color w:val="000000" w:themeColor="text1"/>
          <w:szCs w:val="24"/>
        </w:rPr>
        <w:t xml:space="preserve">company. </w:t>
      </w:r>
      <w:r w:rsidR="000311DB" w:rsidRPr="000657DB">
        <w:rPr>
          <w:rFonts w:cs="Times New Roman"/>
          <w:color w:val="000000" w:themeColor="text1"/>
          <w:szCs w:val="24"/>
        </w:rPr>
        <w:t>A description of the dataset can be found in</w:t>
      </w:r>
      <w:r w:rsidR="00AF6041" w:rsidRPr="000657DB">
        <w:rPr>
          <w:rFonts w:cs="Times New Roman"/>
          <w:color w:val="000000" w:themeColor="text1"/>
          <w:szCs w:val="24"/>
        </w:rPr>
        <w:t xml:space="preserve"> </w:t>
      </w:r>
      <w:hyperlink w:anchor="_ENREF_12" w:tooltip="Bronnenberg, 2008 #741" w:history="1">
        <w:r w:rsidR="00780FE2" w:rsidRPr="000657DB">
          <w:rPr>
            <w:rFonts w:cs="Times New Roman"/>
            <w:color w:val="000000" w:themeColor="text1"/>
            <w:szCs w:val="24"/>
          </w:rPr>
          <w:fldChar w:fldCharType="begin"/>
        </w:r>
        <w:r w:rsidR="00780FE2" w:rsidRPr="000657DB">
          <w:rPr>
            <w:rFonts w:cs="Times New Roman"/>
            <w:color w:val="000000" w:themeColor="text1"/>
            <w:szCs w:val="24"/>
          </w:rPr>
          <w:instrText xml:space="preserve"> ADDIN EN.CITE &lt;EndNote&gt;&lt;Cite AuthorYear="1"&gt;&lt;Author&gt;Bronnenberg&lt;/Author&gt;&lt;Year&gt;2008&lt;/Year&gt;&lt;RecNum&gt;741&lt;/RecNum&gt;&lt;DisplayText&gt;Bronnenberg, Kruger et al.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780FE2" w:rsidRPr="000657DB">
          <w:rPr>
            <w:rFonts w:cs="Times New Roman"/>
            <w:color w:val="000000" w:themeColor="text1"/>
            <w:szCs w:val="24"/>
          </w:rPr>
          <w:fldChar w:fldCharType="separate"/>
        </w:r>
        <w:r w:rsidR="00780FE2" w:rsidRPr="000657DB">
          <w:rPr>
            <w:rFonts w:cs="Times New Roman"/>
            <w:noProof/>
            <w:color w:val="000000" w:themeColor="text1"/>
            <w:szCs w:val="24"/>
          </w:rPr>
          <w:t>Bronnenberg, Kruger et al. (2008)</w:t>
        </w:r>
        <w:r w:rsidR="00780FE2" w:rsidRPr="000657DB">
          <w:rPr>
            <w:rFonts w:cs="Times New Roman"/>
            <w:color w:val="000000" w:themeColor="text1"/>
            <w:szCs w:val="24"/>
          </w:rPr>
          <w:fldChar w:fldCharType="end"/>
        </w:r>
      </w:hyperlink>
      <w:r w:rsidR="005B6A5F" w:rsidRPr="000657DB">
        <w:rPr>
          <w:rFonts w:cs="Times New Roman" w:hint="eastAsia"/>
          <w:color w:val="000000" w:themeColor="text1"/>
          <w:szCs w:val="24"/>
        </w:rPr>
        <w:t xml:space="preserve">. </w:t>
      </w:r>
      <w:r w:rsidR="000311DB" w:rsidRPr="000657DB">
        <w:rPr>
          <w:rFonts w:cs="Times New Roman"/>
          <w:color w:val="000000" w:themeColor="text1"/>
          <w:szCs w:val="24"/>
        </w:rPr>
        <w:t>The dataset</w:t>
      </w:r>
      <w:r w:rsidR="005B6A5F" w:rsidRPr="000657DB">
        <w:rPr>
          <w:rFonts w:cs="Times New Roman"/>
          <w:color w:val="000000" w:themeColor="text1"/>
          <w:szCs w:val="24"/>
        </w:rPr>
        <w:t xml:space="preserve"> contains weekly data </w:t>
      </w:r>
      <w:r w:rsidR="00B25507" w:rsidRPr="000657DB">
        <w:rPr>
          <w:rFonts w:cs="Times New Roman"/>
          <w:color w:val="000000" w:themeColor="text1"/>
          <w:szCs w:val="24"/>
        </w:rPr>
        <w:t xml:space="preserve">at SKU </w:t>
      </w:r>
      <w:r w:rsidR="005B6A5F" w:rsidRPr="000657DB">
        <w:rPr>
          <w:rFonts w:cs="Times New Roman"/>
          <w:color w:val="000000" w:themeColor="text1"/>
          <w:szCs w:val="24"/>
        </w:rPr>
        <w:t>level</w:t>
      </w:r>
      <w:r w:rsidR="00385A8A" w:rsidRPr="000657DB">
        <w:rPr>
          <w:rFonts w:cs="Times New Roman"/>
          <w:color w:val="000000" w:themeColor="text1"/>
          <w:szCs w:val="24"/>
        </w:rPr>
        <w:t xml:space="preserve"> with variables</w:t>
      </w:r>
      <w:r w:rsidR="005B6A5F" w:rsidRPr="000657DB">
        <w:rPr>
          <w:rFonts w:cs="Times New Roman"/>
          <w:color w:val="000000" w:themeColor="text1"/>
          <w:szCs w:val="24"/>
        </w:rPr>
        <w:t xml:space="preserve"> </w:t>
      </w:r>
      <w:r w:rsidR="000311DB" w:rsidRPr="000657DB">
        <w:rPr>
          <w:rFonts w:cs="Times New Roman"/>
          <w:color w:val="000000" w:themeColor="text1"/>
          <w:szCs w:val="24"/>
        </w:rPr>
        <w:t xml:space="preserve">including </w:t>
      </w:r>
      <w:r w:rsidR="00385A8A" w:rsidRPr="000657DB">
        <w:rPr>
          <w:rFonts w:cs="Times New Roman"/>
          <w:color w:val="000000" w:themeColor="text1"/>
          <w:szCs w:val="24"/>
        </w:rPr>
        <w:t xml:space="preserve">product </w:t>
      </w:r>
      <w:r w:rsidR="00D6650B" w:rsidRPr="000657DB">
        <w:rPr>
          <w:rFonts w:cs="Times New Roman"/>
          <w:color w:val="000000" w:themeColor="text1"/>
          <w:szCs w:val="24"/>
        </w:rPr>
        <w:t xml:space="preserve">unit </w:t>
      </w:r>
      <w:r w:rsidR="005B6A5F" w:rsidRPr="000657DB">
        <w:rPr>
          <w:rFonts w:cs="Times New Roman"/>
          <w:color w:val="000000" w:themeColor="text1"/>
          <w:szCs w:val="24"/>
        </w:rPr>
        <w:t xml:space="preserve">sales, price, </w:t>
      </w:r>
      <w:r w:rsidR="005B6A5F" w:rsidRPr="000657DB">
        <w:rPr>
          <w:rFonts w:cs="Times New Roman"/>
          <w:noProof/>
          <w:color w:val="000000" w:themeColor="text1"/>
          <w:szCs w:val="24"/>
        </w:rPr>
        <w:t>features</w:t>
      </w:r>
      <w:r w:rsidR="003C0313" w:rsidRPr="000657DB">
        <w:rPr>
          <w:rFonts w:cs="Times New Roman"/>
          <w:noProof/>
          <w:color w:val="000000" w:themeColor="text1"/>
          <w:szCs w:val="24"/>
        </w:rPr>
        <w:t>,</w:t>
      </w:r>
      <w:r w:rsidR="005B6A5F" w:rsidRPr="000657DB">
        <w:rPr>
          <w:rFonts w:cs="Times New Roman"/>
          <w:color w:val="000000" w:themeColor="text1"/>
          <w:szCs w:val="24"/>
        </w:rPr>
        <w:t xml:space="preserve"> and displays</w:t>
      </w:r>
      <w:r w:rsidR="00D9416B" w:rsidRPr="000657DB">
        <w:rPr>
          <w:rFonts w:cs="Times New Roman"/>
          <w:color w:val="000000" w:themeColor="text1"/>
          <w:szCs w:val="24"/>
        </w:rPr>
        <w:t xml:space="preserve"> etc</w:t>
      </w:r>
      <w:r w:rsidR="005B6A5F" w:rsidRPr="000657DB">
        <w:rPr>
          <w:rFonts w:cs="Times New Roman"/>
          <w:color w:val="000000" w:themeColor="text1"/>
          <w:szCs w:val="24"/>
        </w:rPr>
        <w:t xml:space="preserve">. We </w:t>
      </w:r>
      <w:r w:rsidR="007454F8" w:rsidRPr="000657DB">
        <w:rPr>
          <w:rFonts w:cs="Times New Roman"/>
          <w:color w:val="000000" w:themeColor="text1"/>
          <w:szCs w:val="24"/>
        </w:rPr>
        <w:t>conduct our evaluation based on 183</w:t>
      </w:r>
      <w:r w:rsidR="0019457E" w:rsidRPr="000657DB">
        <w:rPr>
          <w:rFonts w:cs="Times New Roman"/>
          <w:color w:val="000000" w:themeColor="text1"/>
          <w:szCs w:val="24"/>
        </w:rPr>
        <w:t>1</w:t>
      </w:r>
      <w:r w:rsidR="007454F8" w:rsidRPr="000657DB">
        <w:rPr>
          <w:rFonts w:cs="Times New Roman"/>
          <w:color w:val="000000" w:themeColor="text1"/>
          <w:szCs w:val="24"/>
        </w:rPr>
        <w:t xml:space="preserve"> SKU’s </w:t>
      </w:r>
      <w:r w:rsidR="00F62078" w:rsidRPr="000657DB">
        <w:rPr>
          <w:rFonts w:cs="Times New Roman"/>
          <w:color w:val="000000" w:themeColor="text1"/>
          <w:szCs w:val="24"/>
        </w:rPr>
        <w:t>for</w:t>
      </w:r>
      <w:r w:rsidR="005B6A5F" w:rsidRPr="000657DB">
        <w:rPr>
          <w:rFonts w:cs="Times New Roman"/>
          <w:color w:val="000000" w:themeColor="text1"/>
          <w:szCs w:val="24"/>
        </w:rPr>
        <w:t xml:space="preserve"> </w:t>
      </w:r>
      <w:r w:rsidR="0019457E" w:rsidRPr="000657DB">
        <w:rPr>
          <w:rFonts w:cs="Times New Roman"/>
          <w:color w:val="000000" w:themeColor="text1"/>
          <w:szCs w:val="24"/>
        </w:rPr>
        <w:t>28</w:t>
      </w:r>
      <w:r w:rsidR="005B6A5F" w:rsidRPr="000657DB">
        <w:rPr>
          <w:rFonts w:cs="Times New Roman" w:hint="eastAsia"/>
          <w:color w:val="000000" w:themeColor="text1"/>
          <w:szCs w:val="24"/>
        </w:rPr>
        <w:t xml:space="preserve"> product categories</w:t>
      </w:r>
      <w:r w:rsidR="007454F8" w:rsidRPr="000657DB">
        <w:rPr>
          <w:rFonts w:cs="Times New Roman"/>
          <w:color w:val="000000" w:themeColor="text1"/>
          <w:szCs w:val="24"/>
        </w:rPr>
        <w:t xml:space="preserve"> from </w:t>
      </w:r>
      <w:r w:rsidR="0019457E" w:rsidRPr="000657DB">
        <w:rPr>
          <w:rFonts w:cs="Times New Roman"/>
          <w:color w:val="000000" w:themeColor="text1"/>
          <w:szCs w:val="24"/>
        </w:rPr>
        <w:t>28</w:t>
      </w:r>
      <w:r w:rsidR="007454F8" w:rsidRPr="000657DB">
        <w:rPr>
          <w:rFonts w:cs="Times New Roman"/>
          <w:color w:val="000000" w:themeColor="text1"/>
          <w:szCs w:val="24"/>
        </w:rPr>
        <w:t xml:space="preserve"> stores</w:t>
      </w:r>
      <w:r w:rsidR="00385A8A" w:rsidRPr="000657DB">
        <w:rPr>
          <w:rStyle w:val="FootnoteReference"/>
          <w:rFonts w:cs="Times New Roman"/>
          <w:color w:val="000000" w:themeColor="text1"/>
          <w:szCs w:val="24"/>
        </w:rPr>
        <w:footnoteReference w:id="8"/>
      </w:r>
      <w:r w:rsidR="005B6A5F" w:rsidRPr="000657DB">
        <w:rPr>
          <w:rFonts w:cs="Times New Roman" w:hint="eastAsia"/>
          <w:color w:val="000000" w:themeColor="text1"/>
          <w:szCs w:val="24"/>
        </w:rPr>
        <w:t>.</w:t>
      </w:r>
      <w:r w:rsidR="00103259" w:rsidRPr="000657DB">
        <w:rPr>
          <w:rFonts w:cs="Times New Roman"/>
          <w:color w:val="000000" w:themeColor="text1"/>
          <w:szCs w:val="24"/>
        </w:rPr>
        <w:t xml:space="preserve"> </w:t>
      </w:r>
      <w:r w:rsidR="00445C84" w:rsidRPr="000657DB">
        <w:rPr>
          <w:rFonts w:cs="Times New Roman"/>
          <w:color w:val="000000" w:themeColor="text1"/>
          <w:szCs w:val="24"/>
        </w:rPr>
        <w:t xml:space="preserve">Table </w:t>
      </w:r>
      <w:r w:rsidR="00CF5127" w:rsidRPr="000657DB">
        <w:rPr>
          <w:rFonts w:cs="Times New Roman"/>
          <w:color w:val="000000" w:themeColor="text1"/>
          <w:szCs w:val="24"/>
        </w:rPr>
        <w:t>2</w:t>
      </w:r>
      <w:r w:rsidR="00445C84" w:rsidRPr="000657DB">
        <w:rPr>
          <w:rFonts w:cs="Times New Roman"/>
          <w:color w:val="000000" w:themeColor="text1"/>
          <w:szCs w:val="24"/>
        </w:rPr>
        <w:t xml:space="preserve"> </w:t>
      </w:r>
      <w:r w:rsidR="00B341D7" w:rsidRPr="000657DB">
        <w:rPr>
          <w:rFonts w:cs="Times New Roman"/>
          <w:color w:val="000000" w:themeColor="text1"/>
          <w:szCs w:val="24"/>
        </w:rPr>
        <w:t>shows</w:t>
      </w:r>
      <w:r w:rsidR="00445C84" w:rsidRPr="000657DB">
        <w:rPr>
          <w:rFonts w:cs="Times New Roman"/>
          <w:color w:val="000000" w:themeColor="text1"/>
          <w:szCs w:val="24"/>
        </w:rPr>
        <w:t xml:space="preserve"> </w:t>
      </w:r>
      <w:r w:rsidR="006D4EA8" w:rsidRPr="000657DB">
        <w:rPr>
          <w:rFonts w:cs="Times New Roman"/>
          <w:color w:val="000000" w:themeColor="text1"/>
          <w:szCs w:val="24"/>
        </w:rPr>
        <w:t>the</w:t>
      </w:r>
      <w:r w:rsidR="00B341D7" w:rsidRPr="000657DB">
        <w:rPr>
          <w:rFonts w:cs="Times New Roman"/>
          <w:color w:val="000000" w:themeColor="text1"/>
          <w:szCs w:val="24"/>
        </w:rPr>
        <w:t xml:space="preserve"> </w:t>
      </w:r>
      <w:r w:rsidR="00445C84" w:rsidRPr="000657DB">
        <w:rPr>
          <w:rFonts w:cs="Times New Roman"/>
          <w:color w:val="000000" w:themeColor="text1"/>
          <w:szCs w:val="24"/>
        </w:rPr>
        <w:t xml:space="preserve">basic statistics for </w:t>
      </w:r>
      <w:r w:rsidR="00B341D7" w:rsidRPr="000657DB">
        <w:rPr>
          <w:rFonts w:cs="Times New Roman"/>
          <w:color w:val="000000" w:themeColor="text1"/>
          <w:szCs w:val="24"/>
        </w:rPr>
        <w:t>the select</w:t>
      </w:r>
      <w:r w:rsidR="00767B7E" w:rsidRPr="000657DB">
        <w:rPr>
          <w:rFonts w:cs="Times New Roman"/>
          <w:color w:val="000000" w:themeColor="text1"/>
          <w:szCs w:val="24"/>
        </w:rPr>
        <w:t>ed</w:t>
      </w:r>
      <w:r w:rsidR="00B341D7" w:rsidRPr="000657DB">
        <w:rPr>
          <w:rFonts w:cs="Times New Roman"/>
          <w:color w:val="000000" w:themeColor="text1"/>
          <w:szCs w:val="24"/>
        </w:rPr>
        <w:t xml:space="preserve"> SKU’s </w:t>
      </w:r>
      <w:r w:rsidR="006D4EA8" w:rsidRPr="000657DB">
        <w:rPr>
          <w:rFonts w:cs="Times New Roman"/>
          <w:color w:val="000000" w:themeColor="text1"/>
          <w:szCs w:val="24"/>
        </w:rPr>
        <w:t>for</w:t>
      </w:r>
      <w:r w:rsidR="00B341D7" w:rsidRPr="000657DB">
        <w:rPr>
          <w:rFonts w:cs="Times New Roman"/>
          <w:color w:val="000000" w:themeColor="text1"/>
          <w:szCs w:val="24"/>
        </w:rPr>
        <w:t xml:space="preserve"> each</w:t>
      </w:r>
      <w:r w:rsidR="00121C41" w:rsidRPr="000657DB">
        <w:rPr>
          <w:rFonts w:cs="Times New Roman"/>
          <w:color w:val="000000" w:themeColor="text1"/>
          <w:szCs w:val="24"/>
        </w:rPr>
        <w:t xml:space="preserve"> of the categories</w:t>
      </w:r>
      <w:r w:rsidR="003A6836" w:rsidRPr="000657DB">
        <w:rPr>
          <w:rFonts w:cs="Times New Roman"/>
          <w:color w:val="000000" w:themeColor="text1"/>
          <w:szCs w:val="24"/>
        </w:rPr>
        <w:t xml:space="preserve">. </w:t>
      </w:r>
      <w:r w:rsidR="00AE5D60" w:rsidRPr="000657DB">
        <w:rPr>
          <w:rFonts w:cs="Times New Roman"/>
          <w:color w:val="000000" w:themeColor="text1"/>
          <w:szCs w:val="24"/>
        </w:rPr>
        <w:t>S</w:t>
      </w:r>
      <w:r w:rsidR="003A6836" w:rsidRPr="000657DB">
        <w:rPr>
          <w:rFonts w:cs="Times New Roman"/>
          <w:color w:val="000000" w:themeColor="text1"/>
          <w:szCs w:val="24"/>
        </w:rPr>
        <w:t xml:space="preserve">ome categories </w:t>
      </w:r>
      <w:r w:rsidR="00E41C9C" w:rsidRPr="000657DB">
        <w:rPr>
          <w:rFonts w:cs="Times New Roman"/>
          <w:color w:val="000000" w:themeColor="text1"/>
          <w:szCs w:val="24"/>
        </w:rPr>
        <w:t>(e.g., Carbonated B</w:t>
      </w:r>
      <w:r w:rsidR="0029749F" w:rsidRPr="000657DB">
        <w:rPr>
          <w:rFonts w:cs="Times New Roman"/>
          <w:color w:val="000000" w:themeColor="text1"/>
          <w:szCs w:val="24"/>
        </w:rPr>
        <w:t>everages</w:t>
      </w:r>
      <w:r w:rsidR="006B6015" w:rsidRPr="000657DB">
        <w:rPr>
          <w:rFonts w:cs="Times New Roman"/>
          <w:color w:val="000000" w:themeColor="text1"/>
          <w:szCs w:val="24"/>
        </w:rPr>
        <w:t xml:space="preserve"> and Hotdog</w:t>
      </w:r>
      <w:r w:rsidR="0029749F" w:rsidRPr="000657DB">
        <w:rPr>
          <w:rFonts w:cs="Times New Roman"/>
          <w:color w:val="000000" w:themeColor="text1"/>
          <w:szCs w:val="24"/>
        </w:rPr>
        <w:t xml:space="preserve">) </w:t>
      </w:r>
      <w:r w:rsidR="00AE5D60" w:rsidRPr="000657DB">
        <w:rPr>
          <w:rFonts w:cs="Times New Roman"/>
          <w:color w:val="000000" w:themeColor="text1"/>
          <w:szCs w:val="24"/>
        </w:rPr>
        <w:t>exhibit</w:t>
      </w:r>
      <w:r w:rsidR="003A6836" w:rsidRPr="000657DB">
        <w:rPr>
          <w:rFonts w:cs="Times New Roman"/>
          <w:color w:val="000000" w:themeColor="text1"/>
          <w:szCs w:val="24"/>
        </w:rPr>
        <w:t xml:space="preserve"> much higher promotion</w:t>
      </w:r>
      <w:r w:rsidR="006B6015" w:rsidRPr="000657DB">
        <w:rPr>
          <w:rFonts w:cs="Times New Roman"/>
          <w:color w:val="000000" w:themeColor="text1"/>
          <w:szCs w:val="24"/>
        </w:rPr>
        <w:t>al</w:t>
      </w:r>
      <w:r w:rsidR="003D2F20" w:rsidRPr="000657DB">
        <w:rPr>
          <w:rFonts w:cs="Times New Roman"/>
          <w:color w:val="000000" w:themeColor="text1"/>
          <w:szCs w:val="24"/>
        </w:rPr>
        <w:t xml:space="preserve"> intensity compared to others </w:t>
      </w:r>
      <w:r w:rsidR="0029749F" w:rsidRPr="000657DB">
        <w:rPr>
          <w:rFonts w:cs="Times New Roman"/>
          <w:color w:val="000000" w:themeColor="text1"/>
          <w:szCs w:val="24"/>
        </w:rPr>
        <w:t xml:space="preserve">(e.g., Margarine/Butter and Mayonnaise). </w:t>
      </w:r>
      <w:r w:rsidR="007D1F6B" w:rsidRPr="000657DB">
        <w:rPr>
          <w:rFonts w:cs="Times New Roman"/>
          <w:color w:val="000000" w:themeColor="text1"/>
          <w:szCs w:val="24"/>
        </w:rPr>
        <w:t xml:space="preserve">Figure </w:t>
      </w:r>
      <w:r w:rsidR="00767B7E" w:rsidRPr="000657DB">
        <w:rPr>
          <w:rFonts w:cs="Times New Roman"/>
          <w:color w:val="000000" w:themeColor="text1"/>
          <w:szCs w:val="24"/>
        </w:rPr>
        <w:t>6</w:t>
      </w:r>
      <w:r w:rsidR="007D1F6B" w:rsidRPr="000657DB">
        <w:rPr>
          <w:rFonts w:cs="Times New Roman"/>
          <w:color w:val="000000" w:themeColor="text1"/>
          <w:szCs w:val="24"/>
        </w:rPr>
        <w:t xml:space="preserve"> </w:t>
      </w:r>
      <w:r w:rsidR="00AE5D60" w:rsidRPr="000657DB">
        <w:rPr>
          <w:rFonts w:cs="Times New Roman"/>
          <w:color w:val="000000" w:themeColor="text1"/>
          <w:szCs w:val="24"/>
        </w:rPr>
        <w:t>illustrates</w:t>
      </w:r>
      <w:r w:rsidR="00C950B6" w:rsidRPr="000657DB">
        <w:rPr>
          <w:rFonts w:cs="Times New Roman"/>
          <w:color w:val="000000" w:themeColor="text1"/>
          <w:szCs w:val="24"/>
        </w:rPr>
        <w:t xml:space="preserve"> the data </w:t>
      </w:r>
      <w:r w:rsidR="00B17594" w:rsidRPr="000657DB">
        <w:rPr>
          <w:rFonts w:cs="Times New Roman"/>
          <w:color w:val="000000" w:themeColor="text1"/>
          <w:szCs w:val="24"/>
        </w:rPr>
        <w:t xml:space="preserve">for a typical </w:t>
      </w:r>
      <w:r w:rsidR="00C348C3" w:rsidRPr="000657DB">
        <w:rPr>
          <w:rFonts w:cs="Times New Roman"/>
          <w:color w:val="000000" w:themeColor="text1"/>
          <w:szCs w:val="24"/>
        </w:rPr>
        <w:t>SKU</w:t>
      </w:r>
      <w:r w:rsidR="00B17594" w:rsidRPr="000657DB">
        <w:rPr>
          <w:rFonts w:cs="Times New Roman"/>
          <w:color w:val="000000" w:themeColor="text1"/>
          <w:szCs w:val="24"/>
        </w:rPr>
        <w:t xml:space="preserve"> in the </w:t>
      </w:r>
      <w:r w:rsidR="00E43CE0" w:rsidRPr="000657DB">
        <w:rPr>
          <w:rFonts w:cs="Times New Roman"/>
          <w:color w:val="000000" w:themeColor="text1"/>
          <w:szCs w:val="24"/>
        </w:rPr>
        <w:t>Beer</w:t>
      </w:r>
      <w:r w:rsidR="00B17594" w:rsidRPr="000657DB">
        <w:rPr>
          <w:rFonts w:cs="Times New Roman"/>
          <w:color w:val="000000" w:themeColor="text1"/>
          <w:szCs w:val="24"/>
        </w:rPr>
        <w:t xml:space="preserve"> category.</w:t>
      </w:r>
      <w:r w:rsidR="00C348C3" w:rsidRPr="000657DB">
        <w:rPr>
          <w:rFonts w:cs="Times New Roman"/>
          <w:color w:val="000000" w:themeColor="text1"/>
          <w:szCs w:val="24"/>
        </w:rPr>
        <w:t xml:space="preserve"> </w:t>
      </w:r>
      <w:r w:rsidR="00AE5D60" w:rsidRPr="000657DB">
        <w:rPr>
          <w:rFonts w:cs="Times New Roman"/>
          <w:color w:val="000000" w:themeColor="text1"/>
          <w:szCs w:val="24"/>
        </w:rPr>
        <w:t>For example, t</w:t>
      </w:r>
      <w:r w:rsidR="00C348C3" w:rsidRPr="000657DB">
        <w:rPr>
          <w:rFonts w:cs="Times New Roman"/>
          <w:color w:val="000000" w:themeColor="text1"/>
          <w:szCs w:val="24"/>
        </w:rPr>
        <w:t xml:space="preserve">he product </w:t>
      </w:r>
      <w:r w:rsidR="006D4EA8" w:rsidRPr="000657DB">
        <w:rPr>
          <w:rFonts w:cs="Times New Roman"/>
          <w:color w:val="000000" w:themeColor="text1"/>
          <w:szCs w:val="24"/>
        </w:rPr>
        <w:t>has</w:t>
      </w:r>
      <w:r w:rsidR="00C348C3" w:rsidRPr="000657DB">
        <w:rPr>
          <w:rFonts w:cs="Times New Roman"/>
          <w:color w:val="000000" w:themeColor="text1"/>
          <w:szCs w:val="24"/>
        </w:rPr>
        <w:t xml:space="preserve"> occasional</w:t>
      </w:r>
      <w:r w:rsidR="006D4EA8" w:rsidRPr="000657DB">
        <w:rPr>
          <w:rFonts w:cs="Times New Roman"/>
          <w:color w:val="000000" w:themeColor="text1"/>
          <w:szCs w:val="24"/>
        </w:rPr>
        <w:t xml:space="preserve"> </w:t>
      </w:r>
      <w:r w:rsidR="00C348C3" w:rsidRPr="000657DB">
        <w:rPr>
          <w:rFonts w:cs="Times New Roman"/>
          <w:color w:val="000000" w:themeColor="text1"/>
          <w:szCs w:val="24"/>
        </w:rPr>
        <w:t xml:space="preserve">price reductions and feature/display events </w:t>
      </w:r>
      <w:r w:rsidR="00AE5D60" w:rsidRPr="000657DB">
        <w:rPr>
          <w:rFonts w:cs="Times New Roman"/>
          <w:color w:val="000000" w:themeColor="text1"/>
          <w:szCs w:val="24"/>
        </w:rPr>
        <w:t>which are associated with</w:t>
      </w:r>
      <w:r w:rsidR="00C348C3" w:rsidRPr="000657DB">
        <w:rPr>
          <w:rFonts w:cs="Times New Roman"/>
          <w:color w:val="000000" w:themeColor="text1"/>
          <w:szCs w:val="24"/>
        </w:rPr>
        <w:t xml:space="preserve"> sales spikes.</w:t>
      </w:r>
      <w:r w:rsidR="00685F7C" w:rsidRPr="000657DB">
        <w:rPr>
          <w:rFonts w:cs="Times New Roman"/>
          <w:color w:val="000000" w:themeColor="text1"/>
          <w:szCs w:val="24"/>
        </w:rPr>
        <w:t xml:space="preserve"> </w:t>
      </w:r>
    </w:p>
    <w:p w14:paraId="0D316801" w14:textId="77777777" w:rsidR="008F78D8" w:rsidRPr="000657DB" w:rsidRDefault="008F78D8">
      <w:pPr>
        <w:spacing w:after="160" w:line="259" w:lineRule="auto"/>
        <w:rPr>
          <w:rFonts w:cs="Times New Roman"/>
          <w:color w:val="000000" w:themeColor="text1"/>
          <w:szCs w:val="24"/>
        </w:rPr>
      </w:pPr>
    </w:p>
    <w:p w14:paraId="3B6FB6AB" w14:textId="77777777" w:rsidR="008F78D8" w:rsidRPr="000657DB" w:rsidRDefault="008F78D8">
      <w:pPr>
        <w:spacing w:after="160" w:line="259" w:lineRule="auto"/>
        <w:rPr>
          <w:rFonts w:cs="Times New Roman"/>
          <w:color w:val="000000" w:themeColor="text1"/>
          <w:szCs w:val="24"/>
        </w:rPr>
        <w:sectPr w:rsidR="008F78D8" w:rsidRPr="000657DB">
          <w:footerReference w:type="default" r:id="rId16"/>
          <w:pgSz w:w="11906" w:h="16838"/>
          <w:pgMar w:top="1440" w:right="1440" w:bottom="1440" w:left="1440" w:header="708" w:footer="708" w:gutter="0"/>
          <w:cols w:space="708"/>
          <w:docGrid w:linePitch="360"/>
        </w:sectPr>
      </w:pPr>
    </w:p>
    <w:p w14:paraId="47BFA2D3" w14:textId="77777777" w:rsidR="008F78D8" w:rsidRPr="000657DB" w:rsidRDefault="008F78D8" w:rsidP="008F78D8">
      <w:pPr>
        <w:spacing w:after="160" w:line="259" w:lineRule="auto"/>
        <w:jc w:val="center"/>
        <w:rPr>
          <w:rFonts w:cs="Times New Roman"/>
          <w:color w:val="000000" w:themeColor="text1"/>
          <w:szCs w:val="24"/>
        </w:rPr>
      </w:pPr>
      <w:r w:rsidRPr="000657DB">
        <w:rPr>
          <w:rFonts w:cs="Times New Roman"/>
          <w:color w:val="000000" w:themeColor="text1"/>
          <w:szCs w:val="24"/>
        </w:rPr>
        <w:lastRenderedPageBreak/>
        <w:t>Table 2.</w:t>
      </w:r>
      <w:r w:rsidRPr="000657DB">
        <w:rPr>
          <w:rFonts w:cs="Times New Roman"/>
          <w:color w:val="000000" w:themeColor="text1"/>
          <w:szCs w:val="24"/>
        </w:rPr>
        <w:tab/>
        <w:t xml:space="preserve">Statistical description </w:t>
      </w:r>
      <w:r w:rsidRPr="000657DB">
        <w:rPr>
          <w:rFonts w:cs="Times New Roman"/>
          <w:noProof/>
          <w:color w:val="000000" w:themeColor="text1"/>
          <w:szCs w:val="24"/>
        </w:rPr>
        <w:t>for</w:t>
      </w:r>
      <w:r w:rsidRPr="000657DB">
        <w:rPr>
          <w:rFonts w:cs="Times New Roman"/>
          <w:color w:val="000000" w:themeColor="text1"/>
          <w:szCs w:val="24"/>
        </w:rPr>
        <w:t xml:space="preserve"> the product in the categories</w:t>
      </w:r>
    </w:p>
    <w:p w14:paraId="1DD6574A" w14:textId="77777777" w:rsidR="00F82B32" w:rsidRPr="000657DB" w:rsidRDefault="00F82B32">
      <w:pPr>
        <w:spacing w:after="160" w:line="259" w:lineRule="auto"/>
        <w:rPr>
          <w:rFonts w:cs="Times New Roman"/>
          <w:color w:val="000000" w:themeColor="text1"/>
          <w:szCs w:val="24"/>
        </w:rPr>
      </w:pPr>
    </w:p>
    <w:tbl>
      <w:tblPr>
        <w:tblStyle w:val="ListTable1Light1"/>
        <w:tblW w:w="13892" w:type="dxa"/>
        <w:tblLook w:val="04A0" w:firstRow="1" w:lastRow="0" w:firstColumn="1" w:lastColumn="0" w:noHBand="0" w:noVBand="1"/>
      </w:tblPr>
      <w:tblGrid>
        <w:gridCol w:w="2268"/>
        <w:gridCol w:w="693"/>
        <w:gridCol w:w="711"/>
        <w:gridCol w:w="1169"/>
        <w:gridCol w:w="1169"/>
        <w:gridCol w:w="1078"/>
        <w:gridCol w:w="1985"/>
        <w:gridCol w:w="693"/>
        <w:gridCol w:w="711"/>
        <w:gridCol w:w="1169"/>
        <w:gridCol w:w="1169"/>
        <w:gridCol w:w="1077"/>
      </w:tblGrid>
      <w:tr w:rsidR="007A78AD" w:rsidRPr="000657DB" w14:paraId="0E5918B3" w14:textId="77777777" w:rsidTr="001F7C66">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42DF752B" w14:textId="77777777"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Category</w:t>
            </w:r>
          </w:p>
        </w:tc>
        <w:tc>
          <w:tcPr>
            <w:tcW w:w="693" w:type="dxa"/>
            <w:shd w:val="clear" w:color="auto" w:fill="auto"/>
            <w:hideMark/>
          </w:tcPr>
          <w:p w14:paraId="119ED0CF" w14:textId="77777777" w:rsidR="001F7C66" w:rsidRPr="000657DB" w:rsidRDefault="001F7C66" w:rsidP="001F7C6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Price mean</w:t>
            </w:r>
          </w:p>
        </w:tc>
        <w:tc>
          <w:tcPr>
            <w:tcW w:w="711" w:type="dxa"/>
            <w:shd w:val="clear" w:color="auto" w:fill="auto"/>
            <w:hideMark/>
          </w:tcPr>
          <w:p w14:paraId="14BD550B" w14:textId="77777777" w:rsidR="001F7C66" w:rsidRPr="000657DB" w:rsidRDefault="001F7C66" w:rsidP="001F7C6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Sales mean</w:t>
            </w:r>
          </w:p>
        </w:tc>
        <w:tc>
          <w:tcPr>
            <w:tcW w:w="1169" w:type="dxa"/>
            <w:shd w:val="clear" w:color="auto" w:fill="auto"/>
            <w:hideMark/>
          </w:tcPr>
          <w:p w14:paraId="3E74312E" w14:textId="77777777" w:rsidR="001F7C66" w:rsidRPr="000657DB" w:rsidRDefault="001F7C66" w:rsidP="001F7C6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Display percentage</w:t>
            </w:r>
          </w:p>
        </w:tc>
        <w:tc>
          <w:tcPr>
            <w:tcW w:w="1169" w:type="dxa"/>
            <w:shd w:val="clear" w:color="auto" w:fill="auto"/>
            <w:hideMark/>
          </w:tcPr>
          <w:p w14:paraId="0A8F95AB" w14:textId="77777777" w:rsidR="001F7C66" w:rsidRPr="000657DB" w:rsidRDefault="001F7C66" w:rsidP="001F7C6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Feature percentage</w:t>
            </w:r>
          </w:p>
        </w:tc>
        <w:tc>
          <w:tcPr>
            <w:tcW w:w="1078" w:type="dxa"/>
            <w:shd w:val="clear" w:color="auto" w:fill="auto"/>
            <w:hideMark/>
          </w:tcPr>
          <w:p w14:paraId="416D8070" w14:textId="77777777" w:rsidR="001F7C66" w:rsidRPr="000657DB" w:rsidRDefault="001F7C66" w:rsidP="001F7C6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Number of SKU's</w:t>
            </w:r>
          </w:p>
        </w:tc>
        <w:tc>
          <w:tcPr>
            <w:tcW w:w="1985" w:type="dxa"/>
            <w:shd w:val="clear" w:color="auto" w:fill="auto"/>
            <w:hideMark/>
          </w:tcPr>
          <w:p w14:paraId="20E50ED3" w14:textId="77777777" w:rsidR="001F7C66" w:rsidRPr="000657DB" w:rsidRDefault="001F7C66" w:rsidP="001F7C66">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Category</w:t>
            </w:r>
          </w:p>
        </w:tc>
        <w:tc>
          <w:tcPr>
            <w:tcW w:w="693" w:type="dxa"/>
            <w:shd w:val="clear" w:color="auto" w:fill="auto"/>
            <w:hideMark/>
          </w:tcPr>
          <w:p w14:paraId="0E7668BB" w14:textId="77777777" w:rsidR="001F7C66" w:rsidRPr="000657DB" w:rsidRDefault="001F7C66" w:rsidP="001F7C6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Price mean</w:t>
            </w:r>
          </w:p>
        </w:tc>
        <w:tc>
          <w:tcPr>
            <w:tcW w:w="711" w:type="dxa"/>
            <w:shd w:val="clear" w:color="auto" w:fill="auto"/>
            <w:hideMark/>
          </w:tcPr>
          <w:p w14:paraId="6F9C8A9F" w14:textId="77777777" w:rsidR="001F7C66" w:rsidRPr="000657DB" w:rsidRDefault="001F7C66" w:rsidP="001F7C6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Sales mean</w:t>
            </w:r>
          </w:p>
        </w:tc>
        <w:tc>
          <w:tcPr>
            <w:tcW w:w="1169" w:type="dxa"/>
            <w:shd w:val="clear" w:color="auto" w:fill="auto"/>
            <w:hideMark/>
          </w:tcPr>
          <w:p w14:paraId="637EFAE8" w14:textId="77777777" w:rsidR="001F7C66" w:rsidRPr="000657DB" w:rsidRDefault="001F7C66" w:rsidP="001F7C6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Display percentage</w:t>
            </w:r>
          </w:p>
        </w:tc>
        <w:tc>
          <w:tcPr>
            <w:tcW w:w="1169" w:type="dxa"/>
            <w:shd w:val="clear" w:color="auto" w:fill="auto"/>
            <w:hideMark/>
          </w:tcPr>
          <w:p w14:paraId="196C8DF2" w14:textId="77777777" w:rsidR="001F7C66" w:rsidRPr="000657DB" w:rsidRDefault="001F7C66" w:rsidP="001F7C6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Feature percentage</w:t>
            </w:r>
          </w:p>
        </w:tc>
        <w:tc>
          <w:tcPr>
            <w:tcW w:w="1077" w:type="dxa"/>
            <w:shd w:val="clear" w:color="auto" w:fill="auto"/>
            <w:hideMark/>
          </w:tcPr>
          <w:p w14:paraId="748E3375" w14:textId="77777777" w:rsidR="001F7C66" w:rsidRPr="000657DB" w:rsidRDefault="001F7C66" w:rsidP="001F7C6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Number of SKU's</w:t>
            </w:r>
          </w:p>
        </w:tc>
      </w:tr>
      <w:tr w:rsidR="007A78AD" w:rsidRPr="000657DB" w14:paraId="16AD5997" w14:textId="77777777" w:rsidTr="001F7C6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0B1554FC" w14:textId="77777777"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Beer</w:t>
            </w:r>
          </w:p>
        </w:tc>
        <w:tc>
          <w:tcPr>
            <w:tcW w:w="693" w:type="dxa"/>
            <w:shd w:val="clear" w:color="auto" w:fill="auto"/>
            <w:hideMark/>
          </w:tcPr>
          <w:p w14:paraId="4C6A05BD"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8.3</w:t>
            </w:r>
          </w:p>
        </w:tc>
        <w:tc>
          <w:tcPr>
            <w:tcW w:w="711" w:type="dxa"/>
            <w:shd w:val="clear" w:color="auto" w:fill="auto"/>
            <w:hideMark/>
          </w:tcPr>
          <w:p w14:paraId="1A6AF45C"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20.6</w:t>
            </w:r>
          </w:p>
        </w:tc>
        <w:tc>
          <w:tcPr>
            <w:tcW w:w="1169" w:type="dxa"/>
            <w:shd w:val="clear" w:color="auto" w:fill="auto"/>
            <w:hideMark/>
          </w:tcPr>
          <w:p w14:paraId="142D38F4"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13.9%</w:t>
            </w:r>
          </w:p>
        </w:tc>
        <w:tc>
          <w:tcPr>
            <w:tcW w:w="1169" w:type="dxa"/>
            <w:shd w:val="clear" w:color="auto" w:fill="auto"/>
            <w:hideMark/>
          </w:tcPr>
          <w:p w14:paraId="25EE9FB7"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w:t>
            </w:r>
          </w:p>
        </w:tc>
        <w:tc>
          <w:tcPr>
            <w:tcW w:w="1078" w:type="dxa"/>
            <w:shd w:val="clear" w:color="auto" w:fill="auto"/>
            <w:hideMark/>
          </w:tcPr>
          <w:p w14:paraId="4E71F65D"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169</w:t>
            </w:r>
          </w:p>
        </w:tc>
        <w:tc>
          <w:tcPr>
            <w:tcW w:w="1985" w:type="dxa"/>
            <w:shd w:val="clear" w:color="auto" w:fill="auto"/>
            <w:hideMark/>
          </w:tcPr>
          <w:p w14:paraId="0505212F" w14:textId="77777777" w:rsidR="001F7C66" w:rsidRPr="000657DB" w:rsidRDefault="001F7C66" w:rsidP="001F7C6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Mayonnaise</w:t>
            </w:r>
          </w:p>
        </w:tc>
        <w:tc>
          <w:tcPr>
            <w:tcW w:w="693" w:type="dxa"/>
            <w:shd w:val="clear" w:color="auto" w:fill="auto"/>
            <w:hideMark/>
          </w:tcPr>
          <w:p w14:paraId="30D6C1EC"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3.0</w:t>
            </w:r>
          </w:p>
        </w:tc>
        <w:tc>
          <w:tcPr>
            <w:tcW w:w="711" w:type="dxa"/>
            <w:shd w:val="clear" w:color="auto" w:fill="auto"/>
            <w:hideMark/>
          </w:tcPr>
          <w:p w14:paraId="39DA36E7"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79.7</w:t>
            </w:r>
          </w:p>
        </w:tc>
        <w:tc>
          <w:tcPr>
            <w:tcW w:w="1169" w:type="dxa"/>
            <w:shd w:val="clear" w:color="auto" w:fill="auto"/>
            <w:hideMark/>
          </w:tcPr>
          <w:p w14:paraId="0379104B"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3.0%</w:t>
            </w:r>
          </w:p>
        </w:tc>
        <w:tc>
          <w:tcPr>
            <w:tcW w:w="1169" w:type="dxa"/>
            <w:shd w:val="clear" w:color="auto" w:fill="auto"/>
            <w:hideMark/>
          </w:tcPr>
          <w:p w14:paraId="5672AE97"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0.4%</w:t>
            </w:r>
          </w:p>
        </w:tc>
        <w:tc>
          <w:tcPr>
            <w:tcW w:w="1077" w:type="dxa"/>
            <w:shd w:val="clear" w:color="auto" w:fill="auto"/>
            <w:hideMark/>
          </w:tcPr>
          <w:p w14:paraId="08A0AA2E"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22</w:t>
            </w:r>
          </w:p>
        </w:tc>
      </w:tr>
      <w:tr w:rsidR="007A78AD" w:rsidRPr="000657DB" w14:paraId="7B8F5E02" w14:textId="77777777" w:rsidTr="001F7C66">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1352B626" w14:textId="77777777"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Blades</w:t>
            </w:r>
          </w:p>
        </w:tc>
        <w:tc>
          <w:tcPr>
            <w:tcW w:w="693" w:type="dxa"/>
            <w:shd w:val="clear" w:color="auto" w:fill="auto"/>
            <w:hideMark/>
          </w:tcPr>
          <w:p w14:paraId="67227D6F"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8.1</w:t>
            </w:r>
          </w:p>
        </w:tc>
        <w:tc>
          <w:tcPr>
            <w:tcW w:w="711" w:type="dxa"/>
            <w:shd w:val="clear" w:color="auto" w:fill="auto"/>
            <w:hideMark/>
          </w:tcPr>
          <w:p w14:paraId="3132FCEB"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14.6</w:t>
            </w:r>
          </w:p>
        </w:tc>
        <w:tc>
          <w:tcPr>
            <w:tcW w:w="1169" w:type="dxa"/>
            <w:shd w:val="clear" w:color="auto" w:fill="auto"/>
            <w:hideMark/>
          </w:tcPr>
          <w:p w14:paraId="0C1D84F0"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7.4%</w:t>
            </w:r>
          </w:p>
        </w:tc>
        <w:tc>
          <w:tcPr>
            <w:tcW w:w="1169" w:type="dxa"/>
            <w:shd w:val="clear" w:color="auto" w:fill="auto"/>
            <w:hideMark/>
          </w:tcPr>
          <w:p w14:paraId="63819C30"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2.2%</w:t>
            </w:r>
          </w:p>
        </w:tc>
        <w:tc>
          <w:tcPr>
            <w:tcW w:w="1078" w:type="dxa"/>
            <w:shd w:val="clear" w:color="auto" w:fill="auto"/>
            <w:hideMark/>
          </w:tcPr>
          <w:p w14:paraId="7E51D5B2"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22</w:t>
            </w:r>
          </w:p>
        </w:tc>
        <w:tc>
          <w:tcPr>
            <w:tcW w:w="1985" w:type="dxa"/>
            <w:shd w:val="clear" w:color="auto" w:fill="auto"/>
            <w:hideMark/>
          </w:tcPr>
          <w:p w14:paraId="247FFBF6" w14:textId="77777777" w:rsidR="001F7C66" w:rsidRPr="000657DB" w:rsidRDefault="001F7C66" w:rsidP="001F7C6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Milk</w:t>
            </w:r>
          </w:p>
        </w:tc>
        <w:tc>
          <w:tcPr>
            <w:tcW w:w="693" w:type="dxa"/>
            <w:shd w:val="clear" w:color="auto" w:fill="auto"/>
            <w:hideMark/>
          </w:tcPr>
          <w:p w14:paraId="5CF1CE3A"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2.5</w:t>
            </w:r>
          </w:p>
        </w:tc>
        <w:tc>
          <w:tcPr>
            <w:tcW w:w="711" w:type="dxa"/>
            <w:shd w:val="clear" w:color="auto" w:fill="auto"/>
            <w:hideMark/>
          </w:tcPr>
          <w:p w14:paraId="43817A4F"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222.3</w:t>
            </w:r>
          </w:p>
        </w:tc>
        <w:tc>
          <w:tcPr>
            <w:tcW w:w="1169" w:type="dxa"/>
            <w:shd w:val="clear" w:color="auto" w:fill="auto"/>
            <w:hideMark/>
          </w:tcPr>
          <w:p w14:paraId="593E1079"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2.1%</w:t>
            </w:r>
          </w:p>
        </w:tc>
        <w:tc>
          <w:tcPr>
            <w:tcW w:w="1169" w:type="dxa"/>
            <w:shd w:val="clear" w:color="auto" w:fill="auto"/>
            <w:hideMark/>
          </w:tcPr>
          <w:p w14:paraId="3D0AE1C0"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1.8%</w:t>
            </w:r>
          </w:p>
        </w:tc>
        <w:tc>
          <w:tcPr>
            <w:tcW w:w="1077" w:type="dxa"/>
            <w:shd w:val="clear" w:color="auto" w:fill="auto"/>
            <w:hideMark/>
          </w:tcPr>
          <w:p w14:paraId="65835CE3"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30</w:t>
            </w:r>
          </w:p>
        </w:tc>
      </w:tr>
      <w:tr w:rsidR="007A78AD" w:rsidRPr="000657DB" w14:paraId="0F874945" w14:textId="77777777" w:rsidTr="001F7C6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461661FF" w14:textId="77777777"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Carbonated Beverages</w:t>
            </w:r>
          </w:p>
        </w:tc>
        <w:tc>
          <w:tcPr>
            <w:tcW w:w="693" w:type="dxa"/>
            <w:shd w:val="clear" w:color="auto" w:fill="auto"/>
            <w:hideMark/>
          </w:tcPr>
          <w:p w14:paraId="63BA436F"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2.1</w:t>
            </w:r>
          </w:p>
        </w:tc>
        <w:tc>
          <w:tcPr>
            <w:tcW w:w="711" w:type="dxa"/>
            <w:shd w:val="clear" w:color="auto" w:fill="auto"/>
            <w:hideMark/>
          </w:tcPr>
          <w:p w14:paraId="7BB9E452"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113.6</w:t>
            </w:r>
          </w:p>
        </w:tc>
        <w:tc>
          <w:tcPr>
            <w:tcW w:w="1169" w:type="dxa"/>
            <w:shd w:val="clear" w:color="auto" w:fill="auto"/>
            <w:hideMark/>
          </w:tcPr>
          <w:p w14:paraId="25790651"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26.8%</w:t>
            </w:r>
          </w:p>
        </w:tc>
        <w:tc>
          <w:tcPr>
            <w:tcW w:w="1169" w:type="dxa"/>
            <w:shd w:val="clear" w:color="auto" w:fill="auto"/>
            <w:hideMark/>
          </w:tcPr>
          <w:p w14:paraId="2EF413E3"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15.6%</w:t>
            </w:r>
          </w:p>
        </w:tc>
        <w:tc>
          <w:tcPr>
            <w:tcW w:w="1078" w:type="dxa"/>
            <w:shd w:val="clear" w:color="auto" w:fill="auto"/>
            <w:hideMark/>
          </w:tcPr>
          <w:p w14:paraId="64ABC9B9"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82</w:t>
            </w:r>
          </w:p>
        </w:tc>
        <w:tc>
          <w:tcPr>
            <w:tcW w:w="1985" w:type="dxa"/>
            <w:shd w:val="clear" w:color="auto" w:fill="auto"/>
            <w:hideMark/>
          </w:tcPr>
          <w:p w14:paraId="2D66AB61" w14:textId="77777777" w:rsidR="001F7C66" w:rsidRPr="000657DB" w:rsidRDefault="001F7C66" w:rsidP="001F7C6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Mustard &amp; Ketchup</w:t>
            </w:r>
          </w:p>
        </w:tc>
        <w:tc>
          <w:tcPr>
            <w:tcW w:w="693" w:type="dxa"/>
            <w:shd w:val="clear" w:color="auto" w:fill="auto"/>
            <w:hideMark/>
          </w:tcPr>
          <w:p w14:paraId="56C974AA"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2.1</w:t>
            </w:r>
          </w:p>
        </w:tc>
        <w:tc>
          <w:tcPr>
            <w:tcW w:w="711" w:type="dxa"/>
            <w:shd w:val="clear" w:color="auto" w:fill="auto"/>
            <w:hideMark/>
          </w:tcPr>
          <w:p w14:paraId="098D8217"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64.5</w:t>
            </w:r>
          </w:p>
        </w:tc>
        <w:tc>
          <w:tcPr>
            <w:tcW w:w="1169" w:type="dxa"/>
            <w:shd w:val="clear" w:color="auto" w:fill="auto"/>
            <w:hideMark/>
          </w:tcPr>
          <w:p w14:paraId="14C46827"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5.3%</w:t>
            </w:r>
          </w:p>
        </w:tc>
        <w:tc>
          <w:tcPr>
            <w:tcW w:w="1169" w:type="dxa"/>
            <w:shd w:val="clear" w:color="auto" w:fill="auto"/>
            <w:hideMark/>
          </w:tcPr>
          <w:p w14:paraId="4DDC51B2"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w:t>
            </w:r>
          </w:p>
        </w:tc>
        <w:tc>
          <w:tcPr>
            <w:tcW w:w="1077" w:type="dxa"/>
            <w:shd w:val="clear" w:color="auto" w:fill="auto"/>
            <w:hideMark/>
          </w:tcPr>
          <w:p w14:paraId="1836F5FA"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22</w:t>
            </w:r>
          </w:p>
        </w:tc>
      </w:tr>
      <w:tr w:rsidR="007A78AD" w:rsidRPr="000657DB" w14:paraId="0F367135" w14:textId="77777777" w:rsidTr="001F7C66">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5412A08D" w14:textId="77777777"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Cigarette</w:t>
            </w:r>
          </w:p>
        </w:tc>
        <w:tc>
          <w:tcPr>
            <w:tcW w:w="693" w:type="dxa"/>
            <w:shd w:val="clear" w:color="auto" w:fill="auto"/>
            <w:hideMark/>
          </w:tcPr>
          <w:p w14:paraId="69A61BCF"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22.3</w:t>
            </w:r>
          </w:p>
        </w:tc>
        <w:tc>
          <w:tcPr>
            <w:tcW w:w="711" w:type="dxa"/>
            <w:shd w:val="clear" w:color="auto" w:fill="auto"/>
            <w:hideMark/>
          </w:tcPr>
          <w:p w14:paraId="2485C531"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22.2</w:t>
            </w:r>
          </w:p>
        </w:tc>
        <w:tc>
          <w:tcPr>
            <w:tcW w:w="1169" w:type="dxa"/>
            <w:shd w:val="clear" w:color="auto" w:fill="auto"/>
            <w:hideMark/>
          </w:tcPr>
          <w:p w14:paraId="3AEABF58"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w:t>
            </w:r>
          </w:p>
        </w:tc>
        <w:tc>
          <w:tcPr>
            <w:tcW w:w="1169" w:type="dxa"/>
            <w:shd w:val="clear" w:color="auto" w:fill="auto"/>
            <w:hideMark/>
          </w:tcPr>
          <w:p w14:paraId="5ABB64F0"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0.8%</w:t>
            </w:r>
          </w:p>
        </w:tc>
        <w:tc>
          <w:tcPr>
            <w:tcW w:w="1078" w:type="dxa"/>
            <w:shd w:val="clear" w:color="auto" w:fill="auto"/>
            <w:hideMark/>
          </w:tcPr>
          <w:p w14:paraId="621C4073"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202</w:t>
            </w:r>
          </w:p>
        </w:tc>
        <w:tc>
          <w:tcPr>
            <w:tcW w:w="1985" w:type="dxa"/>
            <w:shd w:val="clear" w:color="auto" w:fill="auto"/>
            <w:hideMark/>
          </w:tcPr>
          <w:p w14:paraId="70E15FE1" w14:textId="77777777" w:rsidR="001F7C66" w:rsidRPr="000657DB" w:rsidRDefault="001F7C66" w:rsidP="001F7C6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Peanut butter</w:t>
            </w:r>
          </w:p>
        </w:tc>
        <w:tc>
          <w:tcPr>
            <w:tcW w:w="693" w:type="dxa"/>
            <w:shd w:val="clear" w:color="auto" w:fill="auto"/>
            <w:hideMark/>
          </w:tcPr>
          <w:p w14:paraId="11282E5B"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3.7</w:t>
            </w:r>
          </w:p>
        </w:tc>
        <w:tc>
          <w:tcPr>
            <w:tcW w:w="711" w:type="dxa"/>
            <w:shd w:val="clear" w:color="auto" w:fill="auto"/>
            <w:hideMark/>
          </w:tcPr>
          <w:p w14:paraId="4D871706"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34.2</w:t>
            </w:r>
          </w:p>
        </w:tc>
        <w:tc>
          <w:tcPr>
            <w:tcW w:w="1169" w:type="dxa"/>
            <w:shd w:val="clear" w:color="auto" w:fill="auto"/>
            <w:hideMark/>
          </w:tcPr>
          <w:p w14:paraId="528B2356"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3.2%</w:t>
            </w:r>
          </w:p>
        </w:tc>
        <w:tc>
          <w:tcPr>
            <w:tcW w:w="1169" w:type="dxa"/>
            <w:shd w:val="clear" w:color="auto" w:fill="auto"/>
            <w:hideMark/>
          </w:tcPr>
          <w:p w14:paraId="3ED77222"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w:t>
            </w:r>
          </w:p>
        </w:tc>
        <w:tc>
          <w:tcPr>
            <w:tcW w:w="1077" w:type="dxa"/>
            <w:shd w:val="clear" w:color="auto" w:fill="auto"/>
            <w:hideMark/>
          </w:tcPr>
          <w:p w14:paraId="6A425EA9"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w:t>
            </w:r>
          </w:p>
        </w:tc>
      </w:tr>
      <w:tr w:rsidR="007A78AD" w:rsidRPr="000657DB" w14:paraId="37C61106" w14:textId="77777777" w:rsidTr="001F7C6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36A1C2BD" w14:textId="77777777"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Coffee</w:t>
            </w:r>
          </w:p>
        </w:tc>
        <w:tc>
          <w:tcPr>
            <w:tcW w:w="693" w:type="dxa"/>
            <w:shd w:val="clear" w:color="auto" w:fill="auto"/>
            <w:hideMark/>
          </w:tcPr>
          <w:p w14:paraId="76B8A73F"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5.2</w:t>
            </w:r>
          </w:p>
        </w:tc>
        <w:tc>
          <w:tcPr>
            <w:tcW w:w="711" w:type="dxa"/>
            <w:shd w:val="clear" w:color="auto" w:fill="auto"/>
            <w:hideMark/>
          </w:tcPr>
          <w:p w14:paraId="24F50CE1"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14.5</w:t>
            </w:r>
          </w:p>
        </w:tc>
        <w:tc>
          <w:tcPr>
            <w:tcW w:w="1169" w:type="dxa"/>
            <w:shd w:val="clear" w:color="auto" w:fill="auto"/>
            <w:hideMark/>
          </w:tcPr>
          <w:p w14:paraId="67FBEA47"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5.2%</w:t>
            </w:r>
          </w:p>
        </w:tc>
        <w:tc>
          <w:tcPr>
            <w:tcW w:w="1169" w:type="dxa"/>
            <w:shd w:val="clear" w:color="auto" w:fill="auto"/>
            <w:hideMark/>
          </w:tcPr>
          <w:p w14:paraId="46579E21"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2.9%</w:t>
            </w:r>
          </w:p>
        </w:tc>
        <w:tc>
          <w:tcPr>
            <w:tcW w:w="1078" w:type="dxa"/>
            <w:shd w:val="clear" w:color="auto" w:fill="auto"/>
            <w:hideMark/>
          </w:tcPr>
          <w:p w14:paraId="2A5A26E4"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86</w:t>
            </w:r>
          </w:p>
        </w:tc>
        <w:tc>
          <w:tcPr>
            <w:tcW w:w="1985" w:type="dxa"/>
            <w:shd w:val="clear" w:color="auto" w:fill="auto"/>
            <w:hideMark/>
          </w:tcPr>
          <w:p w14:paraId="5F92B691" w14:textId="77777777" w:rsidR="001F7C66" w:rsidRPr="000657DB" w:rsidRDefault="001F7C66" w:rsidP="001F7C6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Photo</w:t>
            </w:r>
          </w:p>
        </w:tc>
        <w:tc>
          <w:tcPr>
            <w:tcW w:w="693" w:type="dxa"/>
            <w:shd w:val="clear" w:color="auto" w:fill="auto"/>
            <w:hideMark/>
          </w:tcPr>
          <w:p w14:paraId="1A72CC4B"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7.2</w:t>
            </w:r>
          </w:p>
        </w:tc>
        <w:tc>
          <w:tcPr>
            <w:tcW w:w="711" w:type="dxa"/>
            <w:shd w:val="clear" w:color="auto" w:fill="auto"/>
            <w:hideMark/>
          </w:tcPr>
          <w:p w14:paraId="41141723"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9.2</w:t>
            </w:r>
          </w:p>
        </w:tc>
        <w:tc>
          <w:tcPr>
            <w:tcW w:w="1169" w:type="dxa"/>
            <w:shd w:val="clear" w:color="auto" w:fill="auto"/>
            <w:hideMark/>
          </w:tcPr>
          <w:p w14:paraId="3AC874E7"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4.6%</w:t>
            </w:r>
          </w:p>
        </w:tc>
        <w:tc>
          <w:tcPr>
            <w:tcW w:w="1169" w:type="dxa"/>
            <w:shd w:val="clear" w:color="auto" w:fill="auto"/>
            <w:hideMark/>
          </w:tcPr>
          <w:p w14:paraId="37399DEE"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5.1%</w:t>
            </w:r>
          </w:p>
        </w:tc>
        <w:tc>
          <w:tcPr>
            <w:tcW w:w="1077" w:type="dxa"/>
            <w:shd w:val="clear" w:color="auto" w:fill="auto"/>
            <w:hideMark/>
          </w:tcPr>
          <w:p w14:paraId="386C8F66"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w:t>
            </w:r>
          </w:p>
        </w:tc>
      </w:tr>
      <w:tr w:rsidR="007A78AD" w:rsidRPr="000657DB" w14:paraId="4B135C20" w14:textId="77777777" w:rsidTr="001F7C66">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4487EC45" w14:textId="77777777"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Cold cereal</w:t>
            </w:r>
          </w:p>
        </w:tc>
        <w:tc>
          <w:tcPr>
            <w:tcW w:w="693" w:type="dxa"/>
            <w:shd w:val="clear" w:color="auto" w:fill="auto"/>
            <w:hideMark/>
          </w:tcPr>
          <w:p w14:paraId="2D7FEBC8"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3.5</w:t>
            </w:r>
          </w:p>
        </w:tc>
        <w:tc>
          <w:tcPr>
            <w:tcW w:w="711" w:type="dxa"/>
            <w:shd w:val="clear" w:color="auto" w:fill="auto"/>
            <w:hideMark/>
          </w:tcPr>
          <w:p w14:paraId="1F8533E5"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70.7</w:t>
            </w:r>
          </w:p>
        </w:tc>
        <w:tc>
          <w:tcPr>
            <w:tcW w:w="1169" w:type="dxa"/>
            <w:shd w:val="clear" w:color="auto" w:fill="auto"/>
            <w:hideMark/>
          </w:tcPr>
          <w:p w14:paraId="5424A2AB"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w:t>
            </w:r>
          </w:p>
        </w:tc>
        <w:tc>
          <w:tcPr>
            <w:tcW w:w="1169" w:type="dxa"/>
            <w:shd w:val="clear" w:color="auto" w:fill="auto"/>
            <w:hideMark/>
          </w:tcPr>
          <w:p w14:paraId="1C816918"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18.1%</w:t>
            </w:r>
          </w:p>
        </w:tc>
        <w:tc>
          <w:tcPr>
            <w:tcW w:w="1078" w:type="dxa"/>
            <w:shd w:val="clear" w:color="auto" w:fill="auto"/>
            <w:hideMark/>
          </w:tcPr>
          <w:p w14:paraId="2BA97192"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125</w:t>
            </w:r>
          </w:p>
        </w:tc>
        <w:tc>
          <w:tcPr>
            <w:tcW w:w="1985" w:type="dxa"/>
            <w:shd w:val="clear" w:color="auto" w:fill="auto"/>
            <w:hideMark/>
          </w:tcPr>
          <w:p w14:paraId="1E76BC31" w14:textId="77777777" w:rsidR="001F7C66" w:rsidRPr="000657DB" w:rsidRDefault="001F7C66" w:rsidP="001F7C6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Salty snacks</w:t>
            </w:r>
          </w:p>
        </w:tc>
        <w:tc>
          <w:tcPr>
            <w:tcW w:w="693" w:type="dxa"/>
            <w:shd w:val="clear" w:color="auto" w:fill="auto"/>
            <w:hideMark/>
          </w:tcPr>
          <w:p w14:paraId="4C1E6896"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2.3</w:t>
            </w:r>
          </w:p>
        </w:tc>
        <w:tc>
          <w:tcPr>
            <w:tcW w:w="711" w:type="dxa"/>
            <w:shd w:val="clear" w:color="auto" w:fill="auto"/>
            <w:hideMark/>
          </w:tcPr>
          <w:p w14:paraId="459F1297"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50.9</w:t>
            </w:r>
          </w:p>
        </w:tc>
        <w:tc>
          <w:tcPr>
            <w:tcW w:w="1169" w:type="dxa"/>
            <w:shd w:val="clear" w:color="auto" w:fill="auto"/>
            <w:hideMark/>
          </w:tcPr>
          <w:p w14:paraId="02990B5E"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6.7%</w:t>
            </w:r>
          </w:p>
        </w:tc>
        <w:tc>
          <w:tcPr>
            <w:tcW w:w="1169" w:type="dxa"/>
            <w:shd w:val="clear" w:color="auto" w:fill="auto"/>
            <w:hideMark/>
          </w:tcPr>
          <w:p w14:paraId="4455C6D3"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5.0%</w:t>
            </w:r>
          </w:p>
        </w:tc>
        <w:tc>
          <w:tcPr>
            <w:tcW w:w="1077" w:type="dxa"/>
            <w:shd w:val="clear" w:color="auto" w:fill="auto"/>
            <w:hideMark/>
          </w:tcPr>
          <w:p w14:paraId="29B976E8"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100</w:t>
            </w:r>
          </w:p>
        </w:tc>
      </w:tr>
      <w:tr w:rsidR="007A78AD" w:rsidRPr="000657DB" w14:paraId="749A0C65" w14:textId="77777777" w:rsidTr="001F7C6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40C21A28" w14:textId="77777777"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Deodorant</w:t>
            </w:r>
          </w:p>
        </w:tc>
        <w:tc>
          <w:tcPr>
            <w:tcW w:w="693" w:type="dxa"/>
            <w:shd w:val="clear" w:color="auto" w:fill="auto"/>
            <w:hideMark/>
          </w:tcPr>
          <w:p w14:paraId="717244E6"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2.7</w:t>
            </w:r>
          </w:p>
        </w:tc>
        <w:tc>
          <w:tcPr>
            <w:tcW w:w="711" w:type="dxa"/>
            <w:shd w:val="clear" w:color="auto" w:fill="auto"/>
            <w:hideMark/>
          </w:tcPr>
          <w:p w14:paraId="47CA19A0"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6.9</w:t>
            </w:r>
          </w:p>
        </w:tc>
        <w:tc>
          <w:tcPr>
            <w:tcW w:w="1169" w:type="dxa"/>
            <w:shd w:val="clear" w:color="auto" w:fill="auto"/>
            <w:hideMark/>
          </w:tcPr>
          <w:p w14:paraId="2F45E286"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4.1%</w:t>
            </w:r>
          </w:p>
        </w:tc>
        <w:tc>
          <w:tcPr>
            <w:tcW w:w="1169" w:type="dxa"/>
            <w:shd w:val="clear" w:color="auto" w:fill="auto"/>
            <w:hideMark/>
          </w:tcPr>
          <w:p w14:paraId="270FE887"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5.2%</w:t>
            </w:r>
          </w:p>
        </w:tc>
        <w:tc>
          <w:tcPr>
            <w:tcW w:w="1078" w:type="dxa"/>
            <w:shd w:val="clear" w:color="auto" w:fill="auto"/>
            <w:hideMark/>
          </w:tcPr>
          <w:p w14:paraId="28583F36"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126</w:t>
            </w:r>
          </w:p>
        </w:tc>
        <w:tc>
          <w:tcPr>
            <w:tcW w:w="1985" w:type="dxa"/>
            <w:shd w:val="clear" w:color="auto" w:fill="auto"/>
            <w:hideMark/>
          </w:tcPr>
          <w:p w14:paraId="5C7DCEFC" w14:textId="77777777" w:rsidR="001F7C66" w:rsidRPr="000657DB" w:rsidRDefault="001F7C66" w:rsidP="001F7C6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Shampoo</w:t>
            </w:r>
          </w:p>
        </w:tc>
        <w:tc>
          <w:tcPr>
            <w:tcW w:w="693" w:type="dxa"/>
            <w:shd w:val="clear" w:color="auto" w:fill="auto"/>
            <w:hideMark/>
          </w:tcPr>
          <w:p w14:paraId="617A879D"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3.5</w:t>
            </w:r>
          </w:p>
        </w:tc>
        <w:tc>
          <w:tcPr>
            <w:tcW w:w="711" w:type="dxa"/>
            <w:shd w:val="clear" w:color="auto" w:fill="auto"/>
            <w:hideMark/>
          </w:tcPr>
          <w:p w14:paraId="34B18BB8"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9.9</w:t>
            </w:r>
          </w:p>
        </w:tc>
        <w:tc>
          <w:tcPr>
            <w:tcW w:w="1169" w:type="dxa"/>
            <w:shd w:val="clear" w:color="auto" w:fill="auto"/>
            <w:hideMark/>
          </w:tcPr>
          <w:p w14:paraId="1A49EB16"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12.8%</w:t>
            </w:r>
          </w:p>
        </w:tc>
        <w:tc>
          <w:tcPr>
            <w:tcW w:w="1169" w:type="dxa"/>
            <w:shd w:val="clear" w:color="auto" w:fill="auto"/>
            <w:hideMark/>
          </w:tcPr>
          <w:p w14:paraId="20CC6B48"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7.1%</w:t>
            </w:r>
          </w:p>
        </w:tc>
        <w:tc>
          <w:tcPr>
            <w:tcW w:w="1077" w:type="dxa"/>
            <w:shd w:val="clear" w:color="auto" w:fill="auto"/>
            <w:hideMark/>
          </w:tcPr>
          <w:p w14:paraId="5D3C7D26"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70</w:t>
            </w:r>
          </w:p>
        </w:tc>
      </w:tr>
      <w:tr w:rsidR="007A78AD" w:rsidRPr="000657DB" w14:paraId="37495BE8" w14:textId="77777777" w:rsidTr="001F7C66">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54DA669E" w14:textId="77777777"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Face Tissue</w:t>
            </w:r>
          </w:p>
        </w:tc>
        <w:tc>
          <w:tcPr>
            <w:tcW w:w="693" w:type="dxa"/>
            <w:shd w:val="clear" w:color="auto" w:fill="auto"/>
            <w:hideMark/>
          </w:tcPr>
          <w:p w14:paraId="599F92D7"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2.1</w:t>
            </w:r>
          </w:p>
        </w:tc>
        <w:tc>
          <w:tcPr>
            <w:tcW w:w="711" w:type="dxa"/>
            <w:shd w:val="clear" w:color="auto" w:fill="auto"/>
            <w:hideMark/>
          </w:tcPr>
          <w:p w14:paraId="59D11AF8"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75.8</w:t>
            </w:r>
          </w:p>
        </w:tc>
        <w:tc>
          <w:tcPr>
            <w:tcW w:w="1169" w:type="dxa"/>
            <w:shd w:val="clear" w:color="auto" w:fill="auto"/>
            <w:hideMark/>
          </w:tcPr>
          <w:p w14:paraId="46048644"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w:t>
            </w:r>
          </w:p>
        </w:tc>
        <w:tc>
          <w:tcPr>
            <w:tcW w:w="1169" w:type="dxa"/>
            <w:shd w:val="clear" w:color="auto" w:fill="auto"/>
            <w:hideMark/>
          </w:tcPr>
          <w:p w14:paraId="369FC74E"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11.7%</w:t>
            </w:r>
          </w:p>
        </w:tc>
        <w:tc>
          <w:tcPr>
            <w:tcW w:w="1078" w:type="dxa"/>
            <w:shd w:val="clear" w:color="auto" w:fill="auto"/>
            <w:hideMark/>
          </w:tcPr>
          <w:p w14:paraId="2AADC4B1"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w:t>
            </w:r>
          </w:p>
        </w:tc>
        <w:tc>
          <w:tcPr>
            <w:tcW w:w="1985" w:type="dxa"/>
            <w:shd w:val="clear" w:color="auto" w:fill="auto"/>
            <w:hideMark/>
          </w:tcPr>
          <w:p w14:paraId="675F8D78" w14:textId="77777777" w:rsidR="001F7C66" w:rsidRPr="000657DB" w:rsidRDefault="001F7C66" w:rsidP="001F7C6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Soup</w:t>
            </w:r>
          </w:p>
        </w:tc>
        <w:tc>
          <w:tcPr>
            <w:tcW w:w="693" w:type="dxa"/>
            <w:shd w:val="clear" w:color="auto" w:fill="auto"/>
            <w:hideMark/>
          </w:tcPr>
          <w:p w14:paraId="57C32642"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w:t>
            </w:r>
          </w:p>
        </w:tc>
        <w:tc>
          <w:tcPr>
            <w:tcW w:w="711" w:type="dxa"/>
            <w:shd w:val="clear" w:color="auto" w:fill="auto"/>
            <w:hideMark/>
          </w:tcPr>
          <w:p w14:paraId="749FA0DE"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61.6</w:t>
            </w:r>
          </w:p>
        </w:tc>
        <w:tc>
          <w:tcPr>
            <w:tcW w:w="1169" w:type="dxa"/>
            <w:shd w:val="clear" w:color="auto" w:fill="auto"/>
            <w:hideMark/>
          </w:tcPr>
          <w:p w14:paraId="2AEB5E42"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1.2%</w:t>
            </w:r>
          </w:p>
        </w:tc>
        <w:tc>
          <w:tcPr>
            <w:tcW w:w="1169" w:type="dxa"/>
            <w:shd w:val="clear" w:color="auto" w:fill="auto"/>
            <w:hideMark/>
          </w:tcPr>
          <w:p w14:paraId="228BDC53"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9.7%</w:t>
            </w:r>
          </w:p>
        </w:tc>
        <w:tc>
          <w:tcPr>
            <w:tcW w:w="1077" w:type="dxa"/>
            <w:shd w:val="clear" w:color="auto" w:fill="auto"/>
            <w:hideMark/>
          </w:tcPr>
          <w:p w14:paraId="6A902787"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139</w:t>
            </w:r>
          </w:p>
        </w:tc>
      </w:tr>
      <w:tr w:rsidR="007A78AD" w:rsidRPr="000657DB" w14:paraId="2FCDFFEB" w14:textId="77777777" w:rsidTr="001F7C6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1457A269" w14:textId="77777777"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Frozen Dinner</w:t>
            </w:r>
          </w:p>
        </w:tc>
        <w:tc>
          <w:tcPr>
            <w:tcW w:w="693" w:type="dxa"/>
            <w:shd w:val="clear" w:color="auto" w:fill="auto"/>
            <w:hideMark/>
          </w:tcPr>
          <w:p w14:paraId="00FE426E"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2.0</w:t>
            </w:r>
          </w:p>
        </w:tc>
        <w:tc>
          <w:tcPr>
            <w:tcW w:w="711" w:type="dxa"/>
            <w:shd w:val="clear" w:color="auto" w:fill="auto"/>
            <w:hideMark/>
          </w:tcPr>
          <w:p w14:paraId="354736DA"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43.8</w:t>
            </w:r>
          </w:p>
        </w:tc>
        <w:tc>
          <w:tcPr>
            <w:tcW w:w="1169" w:type="dxa"/>
            <w:shd w:val="clear" w:color="auto" w:fill="auto"/>
            <w:hideMark/>
          </w:tcPr>
          <w:p w14:paraId="08100837"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5.3%</w:t>
            </w:r>
          </w:p>
        </w:tc>
        <w:tc>
          <w:tcPr>
            <w:tcW w:w="1169" w:type="dxa"/>
            <w:shd w:val="clear" w:color="auto" w:fill="auto"/>
            <w:hideMark/>
          </w:tcPr>
          <w:p w14:paraId="6A17DBBD"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23.7%</w:t>
            </w:r>
          </w:p>
        </w:tc>
        <w:tc>
          <w:tcPr>
            <w:tcW w:w="1078" w:type="dxa"/>
            <w:shd w:val="clear" w:color="auto" w:fill="auto"/>
            <w:hideMark/>
          </w:tcPr>
          <w:p w14:paraId="3055DB3C"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87</w:t>
            </w:r>
          </w:p>
        </w:tc>
        <w:tc>
          <w:tcPr>
            <w:tcW w:w="1985" w:type="dxa"/>
            <w:shd w:val="clear" w:color="auto" w:fill="auto"/>
            <w:hideMark/>
          </w:tcPr>
          <w:p w14:paraId="68C84870" w14:textId="77777777" w:rsidR="001F7C66" w:rsidRPr="000657DB" w:rsidRDefault="001F7C66" w:rsidP="001F7C6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Spaghetti sauce</w:t>
            </w:r>
          </w:p>
        </w:tc>
        <w:tc>
          <w:tcPr>
            <w:tcW w:w="693" w:type="dxa"/>
            <w:shd w:val="clear" w:color="auto" w:fill="auto"/>
            <w:hideMark/>
          </w:tcPr>
          <w:p w14:paraId="668FE101"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2.4</w:t>
            </w:r>
          </w:p>
        </w:tc>
        <w:tc>
          <w:tcPr>
            <w:tcW w:w="711" w:type="dxa"/>
            <w:shd w:val="clear" w:color="auto" w:fill="auto"/>
            <w:hideMark/>
          </w:tcPr>
          <w:p w14:paraId="38B7C7EB"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39.1</w:t>
            </w:r>
          </w:p>
        </w:tc>
        <w:tc>
          <w:tcPr>
            <w:tcW w:w="1169" w:type="dxa"/>
            <w:shd w:val="clear" w:color="auto" w:fill="auto"/>
            <w:hideMark/>
          </w:tcPr>
          <w:p w14:paraId="7D7D5311"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w:t>
            </w:r>
          </w:p>
        </w:tc>
        <w:tc>
          <w:tcPr>
            <w:tcW w:w="1169" w:type="dxa"/>
            <w:shd w:val="clear" w:color="auto" w:fill="auto"/>
            <w:hideMark/>
          </w:tcPr>
          <w:p w14:paraId="4BE8A511"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6.5%</w:t>
            </w:r>
          </w:p>
        </w:tc>
        <w:tc>
          <w:tcPr>
            <w:tcW w:w="1077" w:type="dxa"/>
            <w:shd w:val="clear" w:color="auto" w:fill="auto"/>
            <w:hideMark/>
          </w:tcPr>
          <w:p w14:paraId="37115A9D"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51</w:t>
            </w:r>
          </w:p>
        </w:tc>
      </w:tr>
      <w:tr w:rsidR="007A78AD" w:rsidRPr="000657DB" w14:paraId="1884A5FE" w14:textId="77777777" w:rsidTr="001F7C66">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0CDFADC5" w14:textId="77777777"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Frozen pizza</w:t>
            </w:r>
          </w:p>
        </w:tc>
        <w:tc>
          <w:tcPr>
            <w:tcW w:w="693" w:type="dxa"/>
            <w:shd w:val="clear" w:color="auto" w:fill="auto"/>
            <w:hideMark/>
          </w:tcPr>
          <w:p w14:paraId="7C1A1868"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3.4</w:t>
            </w:r>
          </w:p>
        </w:tc>
        <w:tc>
          <w:tcPr>
            <w:tcW w:w="711" w:type="dxa"/>
            <w:shd w:val="clear" w:color="auto" w:fill="auto"/>
            <w:hideMark/>
          </w:tcPr>
          <w:p w14:paraId="102756AE"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31.2</w:t>
            </w:r>
          </w:p>
        </w:tc>
        <w:tc>
          <w:tcPr>
            <w:tcW w:w="1169" w:type="dxa"/>
            <w:shd w:val="clear" w:color="auto" w:fill="auto"/>
            <w:hideMark/>
          </w:tcPr>
          <w:p w14:paraId="5034FF4B"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8.9%</w:t>
            </w:r>
          </w:p>
        </w:tc>
        <w:tc>
          <w:tcPr>
            <w:tcW w:w="1169" w:type="dxa"/>
            <w:shd w:val="clear" w:color="auto" w:fill="auto"/>
            <w:hideMark/>
          </w:tcPr>
          <w:p w14:paraId="1C32AEEC"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9.1%</w:t>
            </w:r>
          </w:p>
        </w:tc>
        <w:tc>
          <w:tcPr>
            <w:tcW w:w="1078" w:type="dxa"/>
            <w:shd w:val="clear" w:color="auto" w:fill="auto"/>
            <w:hideMark/>
          </w:tcPr>
          <w:p w14:paraId="5F6D62EF"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147</w:t>
            </w:r>
          </w:p>
        </w:tc>
        <w:tc>
          <w:tcPr>
            <w:tcW w:w="1985" w:type="dxa"/>
            <w:shd w:val="clear" w:color="auto" w:fill="auto"/>
            <w:hideMark/>
          </w:tcPr>
          <w:p w14:paraId="02794471" w14:textId="77777777" w:rsidR="001F7C66" w:rsidRPr="000657DB" w:rsidRDefault="001F7C66" w:rsidP="001F7C6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Sugar substitutes</w:t>
            </w:r>
          </w:p>
        </w:tc>
        <w:tc>
          <w:tcPr>
            <w:tcW w:w="693" w:type="dxa"/>
            <w:shd w:val="clear" w:color="auto" w:fill="auto"/>
            <w:hideMark/>
          </w:tcPr>
          <w:p w14:paraId="01435FD2"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2.8</w:t>
            </w:r>
          </w:p>
        </w:tc>
        <w:tc>
          <w:tcPr>
            <w:tcW w:w="711" w:type="dxa"/>
            <w:shd w:val="clear" w:color="auto" w:fill="auto"/>
            <w:hideMark/>
          </w:tcPr>
          <w:p w14:paraId="10BFBAAF"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14.5</w:t>
            </w:r>
          </w:p>
        </w:tc>
        <w:tc>
          <w:tcPr>
            <w:tcW w:w="1169" w:type="dxa"/>
            <w:shd w:val="clear" w:color="auto" w:fill="auto"/>
            <w:hideMark/>
          </w:tcPr>
          <w:p w14:paraId="26698950"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w:t>
            </w:r>
          </w:p>
        </w:tc>
        <w:tc>
          <w:tcPr>
            <w:tcW w:w="1169" w:type="dxa"/>
            <w:shd w:val="clear" w:color="auto" w:fill="auto"/>
            <w:hideMark/>
          </w:tcPr>
          <w:p w14:paraId="39C57C30"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1.4%</w:t>
            </w:r>
          </w:p>
        </w:tc>
        <w:tc>
          <w:tcPr>
            <w:tcW w:w="1077" w:type="dxa"/>
            <w:shd w:val="clear" w:color="auto" w:fill="auto"/>
            <w:hideMark/>
          </w:tcPr>
          <w:p w14:paraId="683A1D58"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20</w:t>
            </w:r>
          </w:p>
        </w:tc>
      </w:tr>
      <w:tr w:rsidR="007A78AD" w:rsidRPr="000657DB" w14:paraId="6935C8D0" w14:textId="77777777" w:rsidTr="001F7C6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33E0BFC4" w14:textId="77777777"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Household Cleaner</w:t>
            </w:r>
          </w:p>
        </w:tc>
        <w:tc>
          <w:tcPr>
            <w:tcW w:w="693" w:type="dxa"/>
            <w:shd w:val="clear" w:color="auto" w:fill="auto"/>
            <w:hideMark/>
          </w:tcPr>
          <w:p w14:paraId="50298869"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2.5</w:t>
            </w:r>
          </w:p>
        </w:tc>
        <w:tc>
          <w:tcPr>
            <w:tcW w:w="711" w:type="dxa"/>
            <w:shd w:val="clear" w:color="auto" w:fill="auto"/>
            <w:hideMark/>
          </w:tcPr>
          <w:p w14:paraId="6463058D"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29.9</w:t>
            </w:r>
          </w:p>
        </w:tc>
        <w:tc>
          <w:tcPr>
            <w:tcW w:w="1169" w:type="dxa"/>
            <w:shd w:val="clear" w:color="auto" w:fill="auto"/>
            <w:hideMark/>
          </w:tcPr>
          <w:p w14:paraId="45D8D128"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w:t>
            </w:r>
          </w:p>
        </w:tc>
        <w:tc>
          <w:tcPr>
            <w:tcW w:w="1169" w:type="dxa"/>
            <w:shd w:val="clear" w:color="auto" w:fill="auto"/>
            <w:hideMark/>
          </w:tcPr>
          <w:p w14:paraId="29DCCAB1"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3.6%</w:t>
            </w:r>
          </w:p>
        </w:tc>
        <w:tc>
          <w:tcPr>
            <w:tcW w:w="1078" w:type="dxa"/>
            <w:shd w:val="clear" w:color="auto" w:fill="auto"/>
            <w:hideMark/>
          </w:tcPr>
          <w:p w14:paraId="1658B601"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18</w:t>
            </w:r>
          </w:p>
        </w:tc>
        <w:tc>
          <w:tcPr>
            <w:tcW w:w="1985" w:type="dxa"/>
            <w:shd w:val="clear" w:color="auto" w:fill="auto"/>
            <w:hideMark/>
          </w:tcPr>
          <w:p w14:paraId="644B05B3" w14:textId="77777777" w:rsidR="001F7C66" w:rsidRPr="000657DB" w:rsidRDefault="001F7C66" w:rsidP="001F7C6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Toilet Tissue</w:t>
            </w:r>
          </w:p>
        </w:tc>
        <w:tc>
          <w:tcPr>
            <w:tcW w:w="693" w:type="dxa"/>
            <w:shd w:val="clear" w:color="auto" w:fill="auto"/>
            <w:hideMark/>
          </w:tcPr>
          <w:p w14:paraId="2D268CDA"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5.4</w:t>
            </w:r>
          </w:p>
        </w:tc>
        <w:tc>
          <w:tcPr>
            <w:tcW w:w="711" w:type="dxa"/>
            <w:shd w:val="clear" w:color="auto" w:fill="auto"/>
            <w:hideMark/>
          </w:tcPr>
          <w:p w14:paraId="3AF66575"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89.1</w:t>
            </w:r>
          </w:p>
        </w:tc>
        <w:tc>
          <w:tcPr>
            <w:tcW w:w="1169" w:type="dxa"/>
            <w:shd w:val="clear" w:color="auto" w:fill="auto"/>
            <w:hideMark/>
          </w:tcPr>
          <w:p w14:paraId="199F0050"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4.3%</w:t>
            </w:r>
          </w:p>
        </w:tc>
        <w:tc>
          <w:tcPr>
            <w:tcW w:w="1169" w:type="dxa"/>
            <w:shd w:val="clear" w:color="auto" w:fill="auto"/>
            <w:hideMark/>
          </w:tcPr>
          <w:p w14:paraId="03DBC97E"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8.3%</w:t>
            </w:r>
          </w:p>
        </w:tc>
        <w:tc>
          <w:tcPr>
            <w:tcW w:w="1077" w:type="dxa"/>
            <w:shd w:val="clear" w:color="auto" w:fill="auto"/>
            <w:hideMark/>
          </w:tcPr>
          <w:p w14:paraId="21CDA4BE"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20</w:t>
            </w:r>
          </w:p>
        </w:tc>
      </w:tr>
      <w:tr w:rsidR="007A78AD" w:rsidRPr="000657DB" w14:paraId="224D9E71" w14:textId="77777777" w:rsidTr="001F7C66">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4F65D1D1" w14:textId="77777777"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Hotdog</w:t>
            </w:r>
          </w:p>
        </w:tc>
        <w:tc>
          <w:tcPr>
            <w:tcW w:w="693" w:type="dxa"/>
            <w:shd w:val="clear" w:color="auto" w:fill="auto"/>
            <w:hideMark/>
          </w:tcPr>
          <w:p w14:paraId="102F1B3E"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w:t>
            </w:r>
          </w:p>
        </w:tc>
        <w:tc>
          <w:tcPr>
            <w:tcW w:w="711" w:type="dxa"/>
            <w:shd w:val="clear" w:color="auto" w:fill="auto"/>
            <w:hideMark/>
          </w:tcPr>
          <w:p w14:paraId="7A34C49B"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68.6</w:t>
            </w:r>
          </w:p>
        </w:tc>
        <w:tc>
          <w:tcPr>
            <w:tcW w:w="1169" w:type="dxa"/>
            <w:shd w:val="clear" w:color="auto" w:fill="auto"/>
            <w:hideMark/>
          </w:tcPr>
          <w:p w14:paraId="55675928"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13.2%</w:t>
            </w:r>
          </w:p>
        </w:tc>
        <w:tc>
          <w:tcPr>
            <w:tcW w:w="1169" w:type="dxa"/>
            <w:shd w:val="clear" w:color="auto" w:fill="auto"/>
            <w:hideMark/>
          </w:tcPr>
          <w:p w14:paraId="78D42E44"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15.6%</w:t>
            </w:r>
          </w:p>
        </w:tc>
        <w:tc>
          <w:tcPr>
            <w:tcW w:w="1078" w:type="dxa"/>
            <w:shd w:val="clear" w:color="auto" w:fill="auto"/>
            <w:hideMark/>
          </w:tcPr>
          <w:p w14:paraId="7EFFE5A1"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35</w:t>
            </w:r>
          </w:p>
        </w:tc>
        <w:tc>
          <w:tcPr>
            <w:tcW w:w="1985" w:type="dxa"/>
            <w:shd w:val="clear" w:color="auto" w:fill="auto"/>
            <w:hideMark/>
          </w:tcPr>
          <w:p w14:paraId="3A19464D" w14:textId="77777777" w:rsidR="001F7C66" w:rsidRPr="000657DB" w:rsidRDefault="001F7C66" w:rsidP="001F7C6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Toothbrush</w:t>
            </w:r>
          </w:p>
        </w:tc>
        <w:tc>
          <w:tcPr>
            <w:tcW w:w="693" w:type="dxa"/>
            <w:shd w:val="clear" w:color="auto" w:fill="auto"/>
            <w:hideMark/>
          </w:tcPr>
          <w:p w14:paraId="76AAD8B4"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2.6</w:t>
            </w:r>
          </w:p>
        </w:tc>
        <w:tc>
          <w:tcPr>
            <w:tcW w:w="711" w:type="dxa"/>
            <w:shd w:val="clear" w:color="auto" w:fill="auto"/>
            <w:hideMark/>
          </w:tcPr>
          <w:p w14:paraId="13485E57"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8.7</w:t>
            </w:r>
          </w:p>
        </w:tc>
        <w:tc>
          <w:tcPr>
            <w:tcW w:w="1169" w:type="dxa"/>
            <w:shd w:val="clear" w:color="auto" w:fill="auto"/>
            <w:hideMark/>
          </w:tcPr>
          <w:p w14:paraId="5A57E747"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3.1%</w:t>
            </w:r>
          </w:p>
        </w:tc>
        <w:tc>
          <w:tcPr>
            <w:tcW w:w="1169" w:type="dxa"/>
            <w:shd w:val="clear" w:color="auto" w:fill="auto"/>
            <w:hideMark/>
          </w:tcPr>
          <w:p w14:paraId="7950670E"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6.3%</w:t>
            </w:r>
          </w:p>
        </w:tc>
        <w:tc>
          <w:tcPr>
            <w:tcW w:w="1077" w:type="dxa"/>
            <w:shd w:val="clear" w:color="auto" w:fill="auto"/>
            <w:hideMark/>
          </w:tcPr>
          <w:p w14:paraId="1C8E833E"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27</w:t>
            </w:r>
          </w:p>
        </w:tc>
      </w:tr>
      <w:tr w:rsidR="007A78AD" w:rsidRPr="000657DB" w14:paraId="4117080B" w14:textId="77777777" w:rsidTr="001F7C6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16C42261" w14:textId="77777777"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Laundry Detergent</w:t>
            </w:r>
          </w:p>
        </w:tc>
        <w:tc>
          <w:tcPr>
            <w:tcW w:w="693" w:type="dxa"/>
            <w:shd w:val="clear" w:color="auto" w:fill="auto"/>
            <w:hideMark/>
          </w:tcPr>
          <w:p w14:paraId="7D67A818"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8.8</w:t>
            </w:r>
          </w:p>
        </w:tc>
        <w:tc>
          <w:tcPr>
            <w:tcW w:w="711" w:type="dxa"/>
            <w:shd w:val="clear" w:color="auto" w:fill="auto"/>
            <w:hideMark/>
          </w:tcPr>
          <w:p w14:paraId="0CA89E27"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28.9</w:t>
            </w:r>
          </w:p>
        </w:tc>
        <w:tc>
          <w:tcPr>
            <w:tcW w:w="1169" w:type="dxa"/>
            <w:shd w:val="clear" w:color="auto" w:fill="auto"/>
            <w:hideMark/>
          </w:tcPr>
          <w:p w14:paraId="3BC7F457"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2.3%</w:t>
            </w:r>
          </w:p>
        </w:tc>
        <w:tc>
          <w:tcPr>
            <w:tcW w:w="1169" w:type="dxa"/>
            <w:shd w:val="clear" w:color="auto" w:fill="auto"/>
            <w:hideMark/>
          </w:tcPr>
          <w:p w14:paraId="00F593F6"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8.8%</w:t>
            </w:r>
          </w:p>
        </w:tc>
        <w:tc>
          <w:tcPr>
            <w:tcW w:w="1078" w:type="dxa"/>
            <w:shd w:val="clear" w:color="auto" w:fill="auto"/>
            <w:hideMark/>
          </w:tcPr>
          <w:p w14:paraId="6839FC7D"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57</w:t>
            </w:r>
          </w:p>
        </w:tc>
        <w:tc>
          <w:tcPr>
            <w:tcW w:w="1985" w:type="dxa"/>
            <w:shd w:val="clear" w:color="auto" w:fill="auto"/>
            <w:hideMark/>
          </w:tcPr>
          <w:p w14:paraId="13982320" w14:textId="77777777" w:rsidR="001F7C66" w:rsidRPr="000657DB" w:rsidRDefault="001F7C66" w:rsidP="001F7C6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Toothpaste</w:t>
            </w:r>
          </w:p>
        </w:tc>
        <w:tc>
          <w:tcPr>
            <w:tcW w:w="693" w:type="dxa"/>
            <w:shd w:val="clear" w:color="auto" w:fill="auto"/>
            <w:hideMark/>
          </w:tcPr>
          <w:p w14:paraId="4E884E27"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2.8</w:t>
            </w:r>
          </w:p>
        </w:tc>
        <w:tc>
          <w:tcPr>
            <w:tcW w:w="711" w:type="dxa"/>
            <w:shd w:val="clear" w:color="auto" w:fill="auto"/>
            <w:hideMark/>
          </w:tcPr>
          <w:p w14:paraId="5E2B0B9A"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35.5</w:t>
            </w:r>
          </w:p>
        </w:tc>
        <w:tc>
          <w:tcPr>
            <w:tcW w:w="1169" w:type="dxa"/>
            <w:shd w:val="clear" w:color="auto" w:fill="auto"/>
            <w:hideMark/>
          </w:tcPr>
          <w:p w14:paraId="34690031"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11.0%</w:t>
            </w:r>
          </w:p>
        </w:tc>
        <w:tc>
          <w:tcPr>
            <w:tcW w:w="1169" w:type="dxa"/>
            <w:shd w:val="clear" w:color="auto" w:fill="auto"/>
            <w:hideMark/>
          </w:tcPr>
          <w:p w14:paraId="3B392B32"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12.5%</w:t>
            </w:r>
          </w:p>
        </w:tc>
        <w:tc>
          <w:tcPr>
            <w:tcW w:w="1077" w:type="dxa"/>
            <w:shd w:val="clear" w:color="auto" w:fill="auto"/>
            <w:hideMark/>
          </w:tcPr>
          <w:p w14:paraId="1B3AFD60" w14:textId="77777777"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25</w:t>
            </w:r>
          </w:p>
        </w:tc>
      </w:tr>
      <w:tr w:rsidR="007A78AD" w:rsidRPr="000657DB" w14:paraId="5E49FD8B" w14:textId="77777777" w:rsidTr="001F7C66">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2B9C625E" w14:textId="77777777"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Margarine/Butter</w:t>
            </w:r>
          </w:p>
        </w:tc>
        <w:tc>
          <w:tcPr>
            <w:tcW w:w="693" w:type="dxa"/>
            <w:shd w:val="clear" w:color="auto" w:fill="auto"/>
            <w:hideMark/>
          </w:tcPr>
          <w:p w14:paraId="297677DB"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2.0</w:t>
            </w:r>
          </w:p>
        </w:tc>
        <w:tc>
          <w:tcPr>
            <w:tcW w:w="711" w:type="dxa"/>
            <w:shd w:val="clear" w:color="auto" w:fill="auto"/>
            <w:hideMark/>
          </w:tcPr>
          <w:p w14:paraId="40E0DFE1"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71.4</w:t>
            </w:r>
          </w:p>
        </w:tc>
        <w:tc>
          <w:tcPr>
            <w:tcW w:w="1169" w:type="dxa"/>
            <w:shd w:val="clear" w:color="auto" w:fill="auto"/>
            <w:hideMark/>
          </w:tcPr>
          <w:p w14:paraId="0DF993FB"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w:t>
            </w:r>
          </w:p>
        </w:tc>
        <w:tc>
          <w:tcPr>
            <w:tcW w:w="1169" w:type="dxa"/>
            <w:shd w:val="clear" w:color="auto" w:fill="auto"/>
            <w:hideMark/>
          </w:tcPr>
          <w:p w14:paraId="3AAEC479"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6.3%</w:t>
            </w:r>
          </w:p>
        </w:tc>
        <w:tc>
          <w:tcPr>
            <w:tcW w:w="1078" w:type="dxa"/>
            <w:shd w:val="clear" w:color="auto" w:fill="auto"/>
            <w:hideMark/>
          </w:tcPr>
          <w:p w14:paraId="5DB429F3"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36</w:t>
            </w:r>
          </w:p>
        </w:tc>
        <w:tc>
          <w:tcPr>
            <w:tcW w:w="1985" w:type="dxa"/>
            <w:shd w:val="clear" w:color="auto" w:fill="auto"/>
            <w:hideMark/>
          </w:tcPr>
          <w:p w14:paraId="63BA40DE" w14:textId="77777777" w:rsidR="001F7C66" w:rsidRPr="000657DB" w:rsidRDefault="001F7C66" w:rsidP="001F7C6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Yogurt</w:t>
            </w:r>
          </w:p>
        </w:tc>
        <w:tc>
          <w:tcPr>
            <w:tcW w:w="693" w:type="dxa"/>
            <w:shd w:val="clear" w:color="auto" w:fill="auto"/>
            <w:hideMark/>
          </w:tcPr>
          <w:p w14:paraId="7B576C92"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1.1</w:t>
            </w:r>
          </w:p>
        </w:tc>
        <w:tc>
          <w:tcPr>
            <w:tcW w:w="711" w:type="dxa"/>
            <w:shd w:val="clear" w:color="auto" w:fill="auto"/>
            <w:hideMark/>
          </w:tcPr>
          <w:p w14:paraId="63ED1AC4"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115.1</w:t>
            </w:r>
          </w:p>
        </w:tc>
        <w:tc>
          <w:tcPr>
            <w:tcW w:w="1169" w:type="dxa"/>
            <w:shd w:val="clear" w:color="auto" w:fill="auto"/>
            <w:hideMark/>
          </w:tcPr>
          <w:p w14:paraId="1A28C99E"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w:t>
            </w:r>
          </w:p>
        </w:tc>
        <w:tc>
          <w:tcPr>
            <w:tcW w:w="1169" w:type="dxa"/>
            <w:shd w:val="clear" w:color="auto" w:fill="auto"/>
            <w:hideMark/>
          </w:tcPr>
          <w:p w14:paraId="29CB61E8"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6.3%</w:t>
            </w:r>
          </w:p>
        </w:tc>
        <w:tc>
          <w:tcPr>
            <w:tcW w:w="1077" w:type="dxa"/>
            <w:shd w:val="clear" w:color="auto" w:fill="auto"/>
            <w:hideMark/>
          </w:tcPr>
          <w:p w14:paraId="7A77BAE6" w14:textId="77777777"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75</w:t>
            </w:r>
          </w:p>
        </w:tc>
      </w:tr>
    </w:tbl>
    <w:p w14:paraId="57909E3A" w14:textId="77777777" w:rsidR="001F7C66" w:rsidRPr="000657DB" w:rsidRDefault="001F7C66">
      <w:pPr>
        <w:spacing w:after="160" w:line="259" w:lineRule="auto"/>
        <w:rPr>
          <w:rFonts w:cs="Times New Roman"/>
          <w:color w:val="000000" w:themeColor="text1"/>
          <w:szCs w:val="24"/>
        </w:rPr>
        <w:sectPr w:rsidR="001F7C66" w:rsidRPr="000657DB" w:rsidSect="00234D16">
          <w:pgSz w:w="16838" w:h="11906" w:orient="landscape"/>
          <w:pgMar w:top="1440" w:right="1440" w:bottom="1440" w:left="1440" w:header="708" w:footer="708" w:gutter="0"/>
          <w:cols w:space="708"/>
          <w:docGrid w:linePitch="360"/>
        </w:sectPr>
      </w:pPr>
    </w:p>
    <w:p w14:paraId="62130404" w14:textId="77777777" w:rsidR="007D1F6B" w:rsidRPr="000657DB" w:rsidRDefault="00A74291" w:rsidP="00324987">
      <w:pPr>
        <w:spacing w:after="0" w:line="360" w:lineRule="auto"/>
        <w:ind w:firstLine="720"/>
        <w:rPr>
          <w:rFonts w:cs="Times New Roman"/>
          <w:color w:val="000000" w:themeColor="text1"/>
          <w:szCs w:val="24"/>
        </w:rPr>
      </w:pPr>
      <w:r w:rsidRPr="000657DB">
        <w:rPr>
          <w:rFonts w:cs="Times New Roman"/>
          <w:color w:val="000000" w:themeColor="text1"/>
          <w:szCs w:val="24"/>
        </w:rPr>
        <w:lastRenderedPageBreak/>
        <w:t xml:space="preserve">Figure </w:t>
      </w:r>
      <w:r w:rsidR="00950827" w:rsidRPr="000657DB">
        <w:rPr>
          <w:rFonts w:cs="Times New Roman"/>
          <w:color w:val="000000" w:themeColor="text1"/>
          <w:szCs w:val="24"/>
        </w:rPr>
        <w:t>6</w:t>
      </w:r>
      <w:r w:rsidRPr="000657DB">
        <w:rPr>
          <w:rFonts w:cs="Times New Roman"/>
          <w:color w:val="000000" w:themeColor="text1"/>
          <w:szCs w:val="24"/>
        </w:rPr>
        <w:t>.</w:t>
      </w:r>
      <w:r w:rsidRPr="000657DB">
        <w:rPr>
          <w:rFonts w:cs="Times New Roman"/>
          <w:color w:val="000000" w:themeColor="text1"/>
          <w:szCs w:val="24"/>
        </w:rPr>
        <w:tab/>
      </w:r>
      <w:r w:rsidR="007E0174" w:rsidRPr="000657DB">
        <w:rPr>
          <w:rFonts w:cs="Times New Roman"/>
          <w:color w:val="000000" w:themeColor="text1"/>
          <w:szCs w:val="24"/>
        </w:rPr>
        <w:t>Store level data</w:t>
      </w:r>
      <w:r w:rsidR="007D1F6B" w:rsidRPr="000657DB">
        <w:rPr>
          <w:rFonts w:cs="Times New Roman"/>
          <w:color w:val="000000" w:themeColor="text1"/>
          <w:szCs w:val="24"/>
        </w:rPr>
        <w:t xml:space="preserve"> for </w:t>
      </w:r>
      <w:r w:rsidRPr="000657DB">
        <w:rPr>
          <w:rFonts w:cs="Times New Roman"/>
          <w:color w:val="000000" w:themeColor="text1"/>
          <w:szCs w:val="24"/>
        </w:rPr>
        <w:t xml:space="preserve">an </w:t>
      </w:r>
      <w:r w:rsidR="007D1F6B" w:rsidRPr="000657DB">
        <w:rPr>
          <w:rFonts w:cs="Times New Roman"/>
          <w:color w:val="000000" w:themeColor="text1"/>
          <w:szCs w:val="24"/>
        </w:rPr>
        <w:t xml:space="preserve">SKU in the </w:t>
      </w:r>
      <w:r w:rsidR="00E32445" w:rsidRPr="000657DB">
        <w:rPr>
          <w:rFonts w:cs="Times New Roman"/>
          <w:color w:val="000000" w:themeColor="text1"/>
          <w:szCs w:val="24"/>
        </w:rPr>
        <w:t>Beer</w:t>
      </w:r>
      <w:r w:rsidR="007D1F6B" w:rsidRPr="000657DB">
        <w:rPr>
          <w:rFonts w:cs="Times New Roman"/>
          <w:color w:val="000000" w:themeColor="text1"/>
          <w:szCs w:val="24"/>
        </w:rPr>
        <w:t xml:space="preserve"> category</w:t>
      </w:r>
      <w:r w:rsidR="00446E4D" w:rsidRPr="000657DB">
        <w:rPr>
          <w:rStyle w:val="FootnoteReference"/>
          <w:rFonts w:cs="Times New Roman"/>
          <w:color w:val="000000" w:themeColor="text1"/>
          <w:szCs w:val="24"/>
        </w:rPr>
        <w:footnoteReference w:id="9"/>
      </w:r>
    </w:p>
    <w:p w14:paraId="0E8DEB57" w14:textId="77777777" w:rsidR="007D1F6B" w:rsidRPr="000657DB" w:rsidRDefault="007D1F6B" w:rsidP="006A729E">
      <w:pPr>
        <w:spacing w:after="0" w:line="360" w:lineRule="auto"/>
        <w:ind w:left="-851"/>
        <w:rPr>
          <w:rFonts w:cs="Times New Roman"/>
          <w:color w:val="000000" w:themeColor="text1"/>
          <w:szCs w:val="24"/>
        </w:rPr>
      </w:pPr>
      <w:r w:rsidRPr="000657DB">
        <w:rPr>
          <w:noProof/>
          <w:color w:val="000000" w:themeColor="text1"/>
          <w:lang w:eastAsia="en-GB"/>
        </w:rPr>
        <w:drawing>
          <wp:inline distT="0" distB="0" distL="0" distR="0" wp14:anchorId="4D9D0629" wp14:editId="1C0230A2">
            <wp:extent cx="6986612" cy="35433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86612" cy="3543300"/>
                    </a:xfrm>
                    <a:prstGeom prst="rect">
                      <a:avLst/>
                    </a:prstGeom>
                    <a:noFill/>
                    <a:ln>
                      <a:noFill/>
                    </a:ln>
                  </pic:spPr>
                </pic:pic>
              </a:graphicData>
            </a:graphic>
          </wp:inline>
        </w:drawing>
      </w:r>
    </w:p>
    <w:p w14:paraId="758A32EE" w14:textId="77777777" w:rsidR="00FE6726" w:rsidRPr="000657DB" w:rsidRDefault="007464F1" w:rsidP="001A2621">
      <w:pPr>
        <w:pStyle w:val="ListParagraph"/>
        <w:numPr>
          <w:ilvl w:val="0"/>
          <w:numId w:val="39"/>
        </w:numPr>
        <w:spacing w:after="0" w:line="360" w:lineRule="auto"/>
        <w:ind w:hanging="720"/>
        <w:rPr>
          <w:rFonts w:cs="Times New Roman"/>
          <w:b/>
          <w:color w:val="000000" w:themeColor="text1"/>
          <w:szCs w:val="24"/>
        </w:rPr>
      </w:pPr>
      <w:r w:rsidRPr="000657DB">
        <w:rPr>
          <w:rFonts w:cs="Times New Roman"/>
          <w:b/>
          <w:color w:val="000000" w:themeColor="text1"/>
          <w:szCs w:val="24"/>
        </w:rPr>
        <w:t>The m</w:t>
      </w:r>
      <w:r w:rsidR="00FE6726" w:rsidRPr="000657DB">
        <w:rPr>
          <w:rFonts w:cs="Times New Roman"/>
          <w:b/>
          <w:color w:val="000000" w:themeColor="text1"/>
          <w:szCs w:val="24"/>
        </w:rPr>
        <w:t>odel</w:t>
      </w:r>
      <w:r w:rsidR="00FE6726" w:rsidRPr="000657DB">
        <w:rPr>
          <w:rFonts w:cs="Times New Roman" w:hint="eastAsia"/>
          <w:b/>
          <w:color w:val="000000" w:themeColor="text1"/>
          <w:szCs w:val="24"/>
        </w:rPr>
        <w:t>s</w:t>
      </w:r>
    </w:p>
    <w:p w14:paraId="51D0DBDB" w14:textId="77777777" w:rsidR="00AD18C7" w:rsidRPr="000657DB" w:rsidRDefault="00AD18C7" w:rsidP="00324987">
      <w:pPr>
        <w:spacing w:after="0" w:line="360" w:lineRule="auto"/>
        <w:rPr>
          <w:rFonts w:cs="Times New Roman"/>
          <w:color w:val="000000" w:themeColor="text1"/>
          <w:szCs w:val="24"/>
        </w:rPr>
      </w:pPr>
    </w:p>
    <w:p w14:paraId="548F4317" w14:textId="581A64E7" w:rsidR="00A8282A" w:rsidRPr="000657DB" w:rsidRDefault="00433845" w:rsidP="00A8282A">
      <w:pPr>
        <w:spacing w:after="0" w:line="360" w:lineRule="auto"/>
        <w:rPr>
          <w:color w:val="000000" w:themeColor="text1"/>
          <w:szCs w:val="24"/>
        </w:rPr>
      </w:pPr>
      <w:ins w:id="492" w:author="Soopramanien, Didier" w:date="2017-09-06T21:24:00Z">
        <w:r>
          <w:rPr>
            <w:rFonts w:cs="Times New Roman"/>
            <w:color w:val="000000" w:themeColor="text1"/>
            <w:szCs w:val="24"/>
          </w:rPr>
          <w:t xml:space="preserve">Following the approach used by previous studies when comparing the performance of forecasting models </w:t>
        </w:r>
      </w:ins>
      <w:moveToRangeStart w:id="493" w:author="Soopramanien, Didier" w:date="2017-09-06T21:24:00Z" w:name="move492496423"/>
      <w:moveTo w:id="494" w:author="Soopramanien, Didier" w:date="2017-09-06T21:24:00Z">
        <w:r w:rsidRPr="000657DB">
          <w:rPr>
            <w:rFonts w:cs="Times New Roman"/>
            <w:color w:val="000000" w:themeColor="text1"/>
            <w:szCs w:val="24"/>
          </w:rPr>
          <w:fldChar w:fldCharType="begin">
            <w:fldData xml:space="preserve">PEVuZE5vdGU+PENpdGU+PEF1dGhvcj5Hw7xyIEFsaTwvQXV0aG9yPjxZZWFyPjIwMDk8L1llYXI+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</w:fldData>
          </w:fldChar>
        </w:r>
        <w:r w:rsidRPr="000657DB">
          <w:rPr>
            <w:rFonts w:cs="Times New Roman"/>
            <w:color w:val="000000" w:themeColor="text1"/>
            <w:szCs w:val="24"/>
          </w:rPr>
          <w:instrText xml:space="preserve"> ADDIN EN.CITE </w:instrText>
        </w:r>
        <w:r w:rsidRPr="000657DB">
          <w:rPr>
            <w:rFonts w:cs="Times New Roman"/>
            <w:color w:val="000000" w:themeColor="text1"/>
            <w:szCs w:val="24"/>
          </w:rPr>
          <w:fldChar w:fldCharType="begin">
            <w:fldData xml:space="preserve">PEVuZE5vdGU+PENpdGU+PEF1dGhvcj5Hw7xyIEFsaTwvQXV0aG9yPjxZZWFyPjIwMDk8L1llYXI+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</w:fldData>
          </w:fldChar>
        </w:r>
        <w:r w:rsidRPr="000657DB">
          <w:rPr>
            <w:rFonts w:cs="Times New Roman"/>
            <w:color w:val="000000" w:themeColor="text1"/>
            <w:szCs w:val="24"/>
          </w:rPr>
          <w:instrText xml:space="preserve"> ADDIN EN.CITE.DATA </w:instrText>
        </w:r>
      </w:moveTo>
      <w:ins w:id="495" w:author="Soopramanien, Didier" w:date="2017-09-06T21:24:00Z">
        <w:r w:rsidRPr="000657DB">
          <w:rPr>
            <w:rFonts w:cs="Times New Roman"/>
            <w:color w:val="000000" w:themeColor="text1"/>
            <w:szCs w:val="24"/>
          </w:rPr>
        </w:r>
      </w:ins>
      <w:moveTo w:id="496" w:author="Soopramanien, Didier" w:date="2017-09-06T21:24:00Z">
        <w:r w:rsidRPr="000657DB">
          <w:rPr>
            <w:rFonts w:cs="Times New Roman"/>
            <w:color w:val="000000" w:themeColor="text1"/>
            <w:szCs w:val="24"/>
          </w:rPr>
          <w:fldChar w:fldCharType="end"/>
        </w:r>
      </w:moveTo>
      <w:ins w:id="497" w:author="Soopramanien, Didier" w:date="2017-09-06T21:24:00Z">
        <w:r w:rsidRPr="000657DB">
          <w:rPr>
            <w:rFonts w:cs="Times New Roman"/>
            <w:color w:val="000000" w:themeColor="text1"/>
            <w:szCs w:val="24"/>
          </w:rPr>
        </w:r>
      </w:ins>
      <w:moveTo w:id="498" w:author="Soopramanien, Didier" w:date="2017-09-06T21:24:00Z">
        <w:r w:rsidRPr="000657DB">
          <w:rPr>
            <w:rFonts w:cs="Times New Roman"/>
            <w:color w:val="000000" w:themeColor="text1"/>
            <w:szCs w:val="24"/>
          </w:rPr>
          <w:fldChar w:fldCharType="separate"/>
        </w:r>
        <w:r w:rsidRPr="000657DB">
          <w:rPr>
            <w:rFonts w:cs="Times New Roman"/>
            <w:noProof/>
            <w:color w:val="000000" w:themeColor="text1"/>
            <w:szCs w:val="24"/>
          </w:rPr>
          <w:t xml:space="preserve">(e.g., </w:t>
        </w:r>
      </w:moveTo>
      <w:r w:rsidR="00780FE2">
        <w:rPr>
          <w:rFonts w:cs="Times New Roman"/>
          <w:noProof/>
          <w:color w:val="000000" w:themeColor="text1"/>
          <w:szCs w:val="24"/>
        </w:rPr>
        <w:fldChar w:fldCharType="begin"/>
      </w:r>
      <w:r w:rsidR="00780FE2">
        <w:rPr>
          <w:rFonts w:cs="Times New Roman"/>
          <w:noProof/>
          <w:color w:val="000000" w:themeColor="text1"/>
          <w:szCs w:val="24"/>
        </w:rPr>
        <w:instrText xml:space="preserve"> HYPERLINK \l "_ENREF_39" \o "Gür Ali, 2009 #715" </w:instrText>
      </w:r>
      <w:r w:rsidR="00780FE2">
        <w:rPr>
          <w:rFonts w:cs="Times New Roman"/>
          <w:noProof/>
          <w:color w:val="000000" w:themeColor="text1"/>
          <w:szCs w:val="24"/>
        </w:rPr>
        <w:fldChar w:fldCharType="separate"/>
      </w:r>
      <w:moveTo w:id="499" w:author="Soopramanien, Didier" w:date="2017-09-06T21:24:00Z">
        <w:r w:rsidR="00780FE2" w:rsidRPr="000657DB">
          <w:rPr>
            <w:rFonts w:cs="Times New Roman"/>
            <w:noProof/>
            <w:color w:val="000000" w:themeColor="text1"/>
            <w:szCs w:val="24"/>
          </w:rPr>
          <w:t>Gür Ali, SayIn et al. 2009</w:t>
        </w:r>
      </w:moveTo>
      <w:r w:rsidR="00780FE2">
        <w:rPr>
          <w:rFonts w:cs="Times New Roman"/>
          <w:noProof/>
          <w:color w:val="000000" w:themeColor="text1"/>
          <w:szCs w:val="24"/>
        </w:rPr>
        <w:fldChar w:fldCharType="end"/>
      </w:r>
      <w:moveTo w:id="500" w:author="Soopramanien, Didier" w:date="2017-09-06T21:24:00Z">
        <w:r w:rsidRPr="000657DB">
          <w:rPr>
            <w:rFonts w:cs="Times New Roman"/>
            <w:noProof/>
            <w:color w:val="000000" w:themeColor="text1"/>
            <w:szCs w:val="24"/>
          </w:rPr>
          <w:t xml:space="preserve">, </w:t>
        </w:r>
      </w:moveTo>
      <w:r w:rsidR="00780FE2">
        <w:rPr>
          <w:rFonts w:cs="Times New Roman"/>
          <w:noProof/>
          <w:color w:val="000000" w:themeColor="text1"/>
          <w:szCs w:val="24"/>
        </w:rPr>
        <w:fldChar w:fldCharType="begin"/>
      </w:r>
      <w:r w:rsidR="00780FE2">
        <w:rPr>
          <w:rFonts w:cs="Times New Roman"/>
          <w:noProof/>
          <w:color w:val="000000" w:themeColor="text1"/>
          <w:szCs w:val="24"/>
        </w:rPr>
        <w:instrText xml:space="preserve"> HYPERLINK \l "_ENREF_42" \o "Huang, 2014 #732" </w:instrText>
      </w:r>
      <w:r w:rsidR="00780FE2">
        <w:rPr>
          <w:rFonts w:cs="Times New Roman"/>
          <w:noProof/>
          <w:color w:val="000000" w:themeColor="text1"/>
          <w:szCs w:val="24"/>
        </w:rPr>
        <w:fldChar w:fldCharType="separate"/>
      </w:r>
      <w:moveTo w:id="501" w:author="Soopramanien, Didier" w:date="2017-09-06T21:24:00Z">
        <w:r w:rsidR="00780FE2" w:rsidRPr="000657DB">
          <w:rPr>
            <w:rFonts w:cs="Times New Roman"/>
            <w:noProof/>
            <w:color w:val="000000" w:themeColor="text1"/>
            <w:szCs w:val="24"/>
          </w:rPr>
          <w:t>Huang, Fildes et al. 2014</w:t>
        </w:r>
      </w:moveTo>
      <w:r w:rsidR="00780FE2">
        <w:rPr>
          <w:rFonts w:cs="Times New Roman"/>
          <w:noProof/>
          <w:color w:val="000000" w:themeColor="text1"/>
          <w:szCs w:val="24"/>
        </w:rPr>
        <w:fldChar w:fldCharType="end"/>
      </w:r>
      <w:moveTo w:id="502" w:author="Soopramanien, Didier" w:date="2017-09-06T21:24:00Z">
        <w:r w:rsidRPr="000657DB">
          <w:rPr>
            <w:rFonts w:cs="Times New Roman"/>
            <w:noProof/>
            <w:color w:val="000000" w:themeColor="text1"/>
            <w:szCs w:val="24"/>
          </w:rPr>
          <w:t xml:space="preserve">, </w:t>
        </w:r>
      </w:moveTo>
      <w:r w:rsidR="00780FE2">
        <w:rPr>
          <w:rFonts w:cs="Times New Roman"/>
          <w:noProof/>
          <w:color w:val="000000" w:themeColor="text1"/>
          <w:szCs w:val="24"/>
        </w:rPr>
        <w:fldChar w:fldCharType="begin"/>
      </w:r>
      <w:r w:rsidR="00780FE2">
        <w:rPr>
          <w:rFonts w:cs="Times New Roman"/>
          <w:noProof/>
          <w:color w:val="000000" w:themeColor="text1"/>
          <w:szCs w:val="24"/>
        </w:rPr>
        <w:instrText xml:space="preserve"> HYPERLINK \l "_ENREF_47" \o "Ma, 2016 #733" </w:instrText>
      </w:r>
      <w:r w:rsidR="00780FE2">
        <w:rPr>
          <w:rFonts w:cs="Times New Roman"/>
          <w:noProof/>
          <w:color w:val="000000" w:themeColor="text1"/>
          <w:szCs w:val="24"/>
        </w:rPr>
        <w:fldChar w:fldCharType="separate"/>
      </w:r>
      <w:moveTo w:id="503" w:author="Soopramanien, Didier" w:date="2017-09-06T21:24:00Z">
        <w:r w:rsidR="00780FE2" w:rsidRPr="000657DB">
          <w:rPr>
            <w:rFonts w:cs="Times New Roman"/>
            <w:noProof/>
            <w:color w:val="000000" w:themeColor="text1"/>
            <w:szCs w:val="24"/>
          </w:rPr>
          <w:t>Ma, Fildes et al. 2016</w:t>
        </w:r>
      </w:moveTo>
      <w:r w:rsidR="00780FE2">
        <w:rPr>
          <w:rFonts w:cs="Times New Roman"/>
          <w:noProof/>
          <w:color w:val="000000" w:themeColor="text1"/>
          <w:szCs w:val="24"/>
        </w:rPr>
        <w:fldChar w:fldCharType="end"/>
      </w:r>
      <w:moveTo w:id="504" w:author="Soopramanien, Didier" w:date="2017-09-06T21:24:00Z">
        <w:r w:rsidRPr="000657DB">
          <w:rPr>
            <w:rFonts w:cs="Times New Roman"/>
            <w:noProof/>
            <w:color w:val="000000" w:themeColor="text1"/>
            <w:szCs w:val="24"/>
          </w:rPr>
          <w:t>)</w:t>
        </w:r>
        <w:r w:rsidRPr="000657DB">
          <w:rPr>
            <w:rFonts w:cs="Times New Roman"/>
            <w:color w:val="000000" w:themeColor="text1"/>
            <w:szCs w:val="24"/>
          </w:rPr>
          <w:fldChar w:fldCharType="end"/>
        </w:r>
      </w:moveTo>
      <w:moveToRangeEnd w:id="493"/>
      <w:ins w:id="505" w:author="Soopramanien, Didier" w:date="2017-09-06T21:24:00Z">
        <w:r>
          <w:rPr>
            <w:rFonts w:cs="Times New Roman"/>
            <w:color w:val="000000" w:themeColor="text1"/>
            <w:szCs w:val="24"/>
          </w:rPr>
          <w:t>, w</w:t>
        </w:r>
      </w:ins>
      <w:del w:id="506" w:author="Soopramanien, Didier" w:date="2017-09-06T21:24:00Z">
        <w:r w:rsidR="00461ABC" w:rsidRPr="000657DB" w:rsidDel="00433845">
          <w:rPr>
            <w:rFonts w:cs="Times New Roman"/>
            <w:color w:val="000000" w:themeColor="text1"/>
            <w:szCs w:val="24"/>
          </w:rPr>
          <w:delText>W</w:delText>
        </w:r>
      </w:del>
      <w:r w:rsidR="006F2E5A" w:rsidRPr="000657DB">
        <w:rPr>
          <w:rFonts w:cs="Times New Roman"/>
          <w:color w:val="000000" w:themeColor="text1"/>
          <w:szCs w:val="24"/>
        </w:rPr>
        <w:t>e include t</w:t>
      </w:r>
      <w:r w:rsidR="009A5D14" w:rsidRPr="000657DB">
        <w:rPr>
          <w:rFonts w:cs="Times New Roman"/>
          <w:color w:val="000000" w:themeColor="text1"/>
          <w:szCs w:val="24"/>
        </w:rPr>
        <w:t xml:space="preserve">he </w:t>
      </w:r>
      <w:r w:rsidR="00EF2C7F" w:rsidRPr="000657DB">
        <w:rPr>
          <w:rFonts w:cs="Times New Roman"/>
          <w:noProof/>
          <w:color w:val="000000" w:themeColor="text1"/>
          <w:szCs w:val="24"/>
        </w:rPr>
        <w:t>B</w:t>
      </w:r>
      <w:r w:rsidR="00D9545B" w:rsidRPr="000657DB">
        <w:rPr>
          <w:rFonts w:cs="Times New Roman"/>
          <w:noProof/>
          <w:color w:val="000000" w:themeColor="text1"/>
          <w:szCs w:val="24"/>
        </w:rPr>
        <w:t>ase-lift</w:t>
      </w:r>
      <w:r w:rsidR="009A5D14" w:rsidRPr="000657DB">
        <w:rPr>
          <w:rFonts w:cs="Times New Roman"/>
          <w:color w:val="000000" w:themeColor="text1"/>
          <w:szCs w:val="24"/>
        </w:rPr>
        <w:t xml:space="preserve"> </w:t>
      </w:r>
      <w:r w:rsidR="009F59F5" w:rsidRPr="000657DB">
        <w:rPr>
          <w:rFonts w:cs="Times New Roman"/>
          <w:color w:val="000000" w:themeColor="text1"/>
          <w:szCs w:val="24"/>
        </w:rPr>
        <w:t xml:space="preserve">method </w:t>
      </w:r>
      <w:r w:rsidR="006F2E5A" w:rsidRPr="000657DB">
        <w:rPr>
          <w:rFonts w:cs="Times New Roman"/>
          <w:color w:val="000000" w:themeColor="text1"/>
          <w:szCs w:val="24"/>
        </w:rPr>
        <w:t xml:space="preserve">as </w:t>
      </w:r>
      <w:r w:rsidR="00EF1DC0" w:rsidRPr="000657DB">
        <w:rPr>
          <w:rFonts w:cs="Times New Roman"/>
          <w:color w:val="000000" w:themeColor="text1"/>
          <w:szCs w:val="24"/>
        </w:rPr>
        <w:t xml:space="preserve">one of </w:t>
      </w:r>
      <w:r w:rsidR="00EF764F" w:rsidRPr="000657DB">
        <w:rPr>
          <w:rFonts w:cs="Times New Roman"/>
          <w:color w:val="000000" w:themeColor="text1"/>
          <w:szCs w:val="24"/>
        </w:rPr>
        <w:t>the</w:t>
      </w:r>
      <w:r w:rsidR="005A7F37" w:rsidRPr="000657DB">
        <w:rPr>
          <w:rFonts w:cs="Times New Roman"/>
          <w:color w:val="000000" w:themeColor="text1"/>
          <w:szCs w:val="24"/>
        </w:rPr>
        <w:t xml:space="preserve"> benchmark </w:t>
      </w:r>
      <w:commentRangeStart w:id="507"/>
      <w:commentRangeStart w:id="508"/>
      <w:r w:rsidR="005A7F37" w:rsidRPr="000657DB">
        <w:rPr>
          <w:rFonts w:cs="Times New Roman"/>
          <w:color w:val="000000" w:themeColor="text1"/>
          <w:szCs w:val="24"/>
        </w:rPr>
        <w:t>model</w:t>
      </w:r>
      <w:r w:rsidR="00EF1DC0" w:rsidRPr="000657DB">
        <w:rPr>
          <w:rFonts w:cs="Times New Roman"/>
          <w:color w:val="000000" w:themeColor="text1"/>
          <w:szCs w:val="24"/>
        </w:rPr>
        <w:t>s</w:t>
      </w:r>
      <w:commentRangeEnd w:id="507"/>
      <w:r w:rsidR="000764D5">
        <w:rPr>
          <w:rStyle w:val="CommentReference"/>
        </w:rPr>
        <w:commentReference w:id="507"/>
      </w:r>
      <w:commentRangeEnd w:id="508"/>
      <w:r w:rsidR="00746FE9">
        <w:rPr>
          <w:rStyle w:val="CommentReference"/>
        </w:rPr>
        <w:commentReference w:id="508"/>
      </w:r>
      <w:del w:id="509" w:author="Soopramanien, Didier" w:date="2017-09-06T21:24:00Z">
        <w:r w:rsidR="00534AB3" w:rsidRPr="000657DB" w:rsidDel="00433845">
          <w:rPr>
            <w:rFonts w:cs="Times New Roman"/>
            <w:color w:val="000000" w:themeColor="text1"/>
            <w:szCs w:val="24"/>
          </w:rPr>
          <w:delText xml:space="preserve"> follow</w:delText>
        </w:r>
      </w:del>
      <w:del w:id="510" w:author="Soopramanien, Didier" w:date="2017-09-06T21:23:00Z">
        <w:r w:rsidR="00534AB3" w:rsidRPr="000657DB" w:rsidDel="00433845">
          <w:rPr>
            <w:rFonts w:cs="Times New Roman"/>
            <w:color w:val="000000" w:themeColor="text1"/>
            <w:szCs w:val="24"/>
          </w:rPr>
          <w:delText>ing</w:delText>
        </w:r>
      </w:del>
      <w:del w:id="511" w:author="Soopramanien, Didier" w:date="2017-09-06T21:24:00Z">
        <w:r w:rsidR="00534AB3" w:rsidRPr="000657DB" w:rsidDel="00433845">
          <w:rPr>
            <w:rFonts w:cs="Times New Roman"/>
            <w:color w:val="000000" w:themeColor="text1"/>
            <w:szCs w:val="24"/>
          </w:rPr>
          <w:delText xml:space="preserve"> </w:delText>
        </w:r>
        <w:r w:rsidR="00E946B9" w:rsidRPr="000657DB" w:rsidDel="00433845">
          <w:rPr>
            <w:rFonts w:cs="Times New Roman"/>
            <w:color w:val="000000" w:themeColor="text1"/>
            <w:szCs w:val="24"/>
          </w:rPr>
          <w:delText>previous studies</w:delText>
        </w:r>
      </w:del>
      <w:moveFromRangeStart w:id="512" w:author="Soopramanien, Didier" w:date="2017-09-06T21:24:00Z" w:name="move492496423"/>
      <w:moveFrom w:id="513" w:author="Soopramanien, Didier" w:date="2017-09-06T21:24:00Z">
        <w:r w:rsidR="00E946B9" w:rsidRPr="000657DB" w:rsidDel="00433845">
          <w:rPr>
            <w:rFonts w:cs="Times New Roman"/>
            <w:color w:val="000000" w:themeColor="text1"/>
            <w:szCs w:val="24"/>
          </w:rPr>
          <w:t xml:space="preserve"> </w:t>
        </w:r>
        <w:r w:rsidR="00E946B9" w:rsidRPr="000657DB" w:rsidDel="00433845">
          <w:rPr>
            <w:rFonts w:cs="Times New Roman"/>
            <w:color w:val="000000" w:themeColor="text1"/>
            <w:szCs w:val="24"/>
          </w:rPr>
          <w:fldChar w:fldCharType="begin">
            <w:fldData xml:space="preserve">PEVuZE5vdGU+PENpdGU+PEF1dGhvcj5Hw7xyIEFsaTwvQXV0aG9yPjxZZWFyPjIwMDk8L1llYXI+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</w:fldData>
          </w:fldChar>
        </w:r>
        <w:r w:rsidR="00E946B9" w:rsidRPr="000657DB" w:rsidDel="00433845">
          <w:rPr>
            <w:rFonts w:cs="Times New Roman"/>
            <w:color w:val="000000" w:themeColor="text1"/>
            <w:szCs w:val="24"/>
          </w:rPr>
          <w:instrText xml:space="preserve"> ADDIN EN.CITE </w:instrText>
        </w:r>
        <w:r w:rsidR="00E946B9" w:rsidRPr="000657DB" w:rsidDel="00433845">
          <w:rPr>
            <w:rFonts w:cs="Times New Roman"/>
            <w:color w:val="000000" w:themeColor="text1"/>
            <w:szCs w:val="24"/>
          </w:rPr>
          <w:fldChar w:fldCharType="begin">
            <w:fldData xml:space="preserve">PEVuZE5vdGU+PENpdGU+PEF1dGhvcj5Hw7xyIEFsaTwvQXV0aG9yPjxZZWFyPjIwMDk8L1llYXI+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</w:fldData>
          </w:fldChar>
        </w:r>
        <w:r w:rsidR="00E946B9" w:rsidRPr="000657DB" w:rsidDel="00433845">
          <w:rPr>
            <w:rFonts w:cs="Times New Roman"/>
            <w:color w:val="000000" w:themeColor="text1"/>
            <w:szCs w:val="24"/>
          </w:rPr>
          <w:instrText xml:space="preserve"> ADDIN EN.CITE.DATA </w:instrText>
        </w:r>
      </w:moveFrom>
      <w:del w:id="514" w:author="Soopramanien, Didier" w:date="2017-09-06T21:24:00Z">
        <w:r w:rsidR="00E946B9" w:rsidRPr="000657DB" w:rsidDel="00433845">
          <w:rPr>
            <w:rFonts w:cs="Times New Roman"/>
            <w:color w:val="000000" w:themeColor="text1"/>
            <w:szCs w:val="24"/>
          </w:rPr>
        </w:r>
      </w:del>
      <w:moveFrom w:id="515" w:author="Soopramanien, Didier" w:date="2017-09-06T21:24:00Z">
        <w:r w:rsidR="00E946B9" w:rsidRPr="000657DB" w:rsidDel="00433845">
          <w:rPr>
            <w:rFonts w:cs="Times New Roman"/>
            <w:color w:val="000000" w:themeColor="text1"/>
            <w:szCs w:val="24"/>
          </w:rPr>
          <w:fldChar w:fldCharType="end"/>
        </w:r>
      </w:moveFrom>
      <w:del w:id="516" w:author="Soopramanien, Didier" w:date="2017-09-06T21:24:00Z">
        <w:r w:rsidR="00E946B9" w:rsidRPr="000657DB" w:rsidDel="00433845">
          <w:rPr>
            <w:rFonts w:cs="Times New Roman"/>
            <w:color w:val="000000" w:themeColor="text1"/>
            <w:szCs w:val="24"/>
          </w:rPr>
        </w:r>
      </w:del>
      <w:moveFrom w:id="517" w:author="Soopramanien, Didier" w:date="2017-09-06T21:24:00Z">
        <w:r w:rsidR="00E946B9" w:rsidRPr="000657DB" w:rsidDel="00433845">
          <w:rPr>
            <w:rFonts w:cs="Times New Roman"/>
            <w:color w:val="000000" w:themeColor="text1"/>
            <w:szCs w:val="24"/>
          </w:rPr>
          <w:fldChar w:fldCharType="separate"/>
        </w:r>
        <w:r w:rsidR="00E946B9" w:rsidRPr="000657DB" w:rsidDel="00433845">
          <w:rPr>
            <w:rFonts w:cs="Times New Roman"/>
            <w:noProof/>
            <w:color w:val="000000" w:themeColor="text1"/>
            <w:szCs w:val="24"/>
          </w:rPr>
          <w:t xml:space="preserve">(e.g., </w:t>
        </w:r>
        <w:r w:rsidR="001A4B92" w:rsidDel="00433845">
          <w:fldChar w:fldCharType="begin"/>
        </w:r>
        <w:r w:rsidR="001A4B92" w:rsidDel="00433845">
          <w:instrText xml:space="preserve"> HYPERLINK \l "_ENREF_38" \o "Gür Ali, 2009 #715" </w:instrText>
        </w:r>
        <w:r w:rsidR="001A4B92" w:rsidDel="00433845">
          <w:fldChar w:fldCharType="separate"/>
        </w:r>
        <w:r w:rsidR="00C2301E" w:rsidRPr="000657DB" w:rsidDel="00433845">
          <w:rPr>
            <w:rFonts w:cs="Times New Roman"/>
            <w:noProof/>
            <w:color w:val="000000" w:themeColor="text1"/>
            <w:szCs w:val="24"/>
          </w:rPr>
          <w:t>Gür Ali, SayIn et al. 2009</w:t>
        </w:r>
        <w:r w:rsidR="001A4B92" w:rsidDel="00433845">
          <w:rPr>
            <w:rFonts w:cs="Times New Roman"/>
            <w:noProof/>
            <w:color w:val="000000" w:themeColor="text1"/>
            <w:szCs w:val="24"/>
          </w:rPr>
          <w:fldChar w:fldCharType="end"/>
        </w:r>
        <w:r w:rsidR="00E946B9" w:rsidRPr="000657DB" w:rsidDel="00433845">
          <w:rPr>
            <w:rFonts w:cs="Times New Roman"/>
            <w:noProof/>
            <w:color w:val="000000" w:themeColor="text1"/>
            <w:szCs w:val="24"/>
          </w:rPr>
          <w:t xml:space="preserve">, </w:t>
        </w:r>
        <w:r w:rsidR="001A4B92" w:rsidDel="00433845">
          <w:fldChar w:fldCharType="begin"/>
        </w:r>
        <w:r w:rsidR="001A4B92" w:rsidDel="00433845">
          <w:instrText xml:space="preserve"> HYPERLINK \l "_ENREF_41" \o "Huang, 2014 #732" </w:instrText>
        </w:r>
        <w:r w:rsidR="001A4B92" w:rsidDel="00433845">
          <w:fldChar w:fldCharType="separate"/>
        </w:r>
        <w:r w:rsidR="00C2301E" w:rsidRPr="000657DB" w:rsidDel="00433845">
          <w:rPr>
            <w:rFonts w:cs="Times New Roman"/>
            <w:noProof/>
            <w:color w:val="000000" w:themeColor="text1"/>
            <w:szCs w:val="24"/>
          </w:rPr>
          <w:t>Huang, Fildes et al. 2014</w:t>
        </w:r>
        <w:r w:rsidR="001A4B92" w:rsidDel="00433845">
          <w:rPr>
            <w:rFonts w:cs="Times New Roman"/>
            <w:noProof/>
            <w:color w:val="000000" w:themeColor="text1"/>
            <w:szCs w:val="24"/>
          </w:rPr>
          <w:fldChar w:fldCharType="end"/>
        </w:r>
        <w:r w:rsidR="00E946B9" w:rsidRPr="000657DB" w:rsidDel="00433845">
          <w:rPr>
            <w:rFonts w:cs="Times New Roman"/>
            <w:noProof/>
            <w:color w:val="000000" w:themeColor="text1"/>
            <w:szCs w:val="24"/>
          </w:rPr>
          <w:t xml:space="preserve">, </w:t>
        </w:r>
        <w:r w:rsidR="001A4B92" w:rsidDel="00433845">
          <w:fldChar w:fldCharType="begin"/>
        </w:r>
        <w:r w:rsidR="001A4B92" w:rsidDel="00433845">
          <w:instrText xml:space="preserve"> HYPERLINK \l "_ENREF_46" \o "Ma, 2016 #733" </w:instrText>
        </w:r>
        <w:r w:rsidR="001A4B92" w:rsidDel="00433845">
          <w:fldChar w:fldCharType="separate"/>
        </w:r>
        <w:r w:rsidR="00C2301E" w:rsidRPr="000657DB" w:rsidDel="00433845">
          <w:rPr>
            <w:rFonts w:cs="Times New Roman"/>
            <w:noProof/>
            <w:color w:val="000000" w:themeColor="text1"/>
            <w:szCs w:val="24"/>
          </w:rPr>
          <w:t>Ma, Fildes et al. 2016</w:t>
        </w:r>
        <w:r w:rsidR="001A4B92" w:rsidDel="00433845">
          <w:rPr>
            <w:rFonts w:cs="Times New Roman"/>
            <w:noProof/>
            <w:color w:val="000000" w:themeColor="text1"/>
            <w:szCs w:val="24"/>
          </w:rPr>
          <w:fldChar w:fldCharType="end"/>
        </w:r>
        <w:r w:rsidR="00E946B9" w:rsidRPr="000657DB" w:rsidDel="00433845">
          <w:rPr>
            <w:rFonts w:cs="Times New Roman"/>
            <w:noProof/>
            <w:color w:val="000000" w:themeColor="text1"/>
            <w:szCs w:val="24"/>
          </w:rPr>
          <w:t>)</w:t>
        </w:r>
        <w:r w:rsidR="00E946B9" w:rsidRPr="000657DB" w:rsidDel="00433845">
          <w:rPr>
            <w:rFonts w:cs="Times New Roman"/>
            <w:color w:val="000000" w:themeColor="text1"/>
            <w:szCs w:val="24"/>
          </w:rPr>
          <w:fldChar w:fldCharType="end"/>
        </w:r>
      </w:moveFrom>
      <w:moveFromRangeEnd w:id="512"/>
      <w:r w:rsidR="00E946B9" w:rsidRPr="000657DB">
        <w:rPr>
          <w:rFonts w:cs="Times New Roman"/>
          <w:color w:val="000000" w:themeColor="text1"/>
          <w:szCs w:val="24"/>
        </w:rPr>
        <w:t>. Th</w:t>
      </w:r>
      <w:ins w:id="518" w:author="Soopramanien, Didier" w:date="2017-09-06T21:25:00Z">
        <w:r>
          <w:rPr>
            <w:rFonts w:cs="Times New Roman"/>
            <w:color w:val="000000" w:themeColor="text1"/>
            <w:szCs w:val="24"/>
          </w:rPr>
          <w:t>is</w:t>
        </w:r>
      </w:ins>
      <w:del w:id="519" w:author="Soopramanien, Didier" w:date="2017-09-06T21:25:00Z">
        <w:r w:rsidR="00E946B9" w:rsidRPr="000657DB" w:rsidDel="00433845">
          <w:rPr>
            <w:rFonts w:cs="Times New Roman"/>
            <w:color w:val="000000" w:themeColor="text1"/>
            <w:szCs w:val="24"/>
          </w:rPr>
          <w:delText>e</w:delText>
        </w:r>
      </w:del>
      <w:r w:rsidR="00E946B9" w:rsidRPr="000657DB">
        <w:rPr>
          <w:rFonts w:cs="Times New Roman"/>
          <w:color w:val="000000" w:themeColor="text1"/>
          <w:szCs w:val="24"/>
        </w:rPr>
        <w:t xml:space="preserve"> </w:t>
      </w:r>
      <w:r w:rsidR="005A7F37" w:rsidRPr="000657DB">
        <w:rPr>
          <w:rFonts w:cs="Times New Roman"/>
          <w:color w:val="000000" w:themeColor="text1"/>
          <w:szCs w:val="24"/>
        </w:rPr>
        <w:t xml:space="preserve">method </w:t>
      </w:r>
      <w:ins w:id="520" w:author="Soopramanien, Didier" w:date="2017-09-08T14:34:00Z">
        <w:r w:rsidR="002424D9">
          <w:rPr>
            <w:rFonts w:cs="Times New Roman"/>
            <w:color w:val="000000" w:themeColor="text1"/>
            <w:szCs w:val="24"/>
          </w:rPr>
          <w:t xml:space="preserve">is </w:t>
        </w:r>
      </w:ins>
      <w:del w:id="521" w:author="Soopramanien, Didier" w:date="2017-09-08T14:34:00Z">
        <w:r w:rsidR="007A0AEE" w:rsidRPr="000657DB" w:rsidDel="002424D9">
          <w:rPr>
            <w:rFonts w:cs="Times New Roman"/>
            <w:color w:val="000000" w:themeColor="text1"/>
            <w:szCs w:val="24"/>
          </w:rPr>
          <w:delText>has been</w:delText>
        </w:r>
      </w:del>
      <w:r w:rsidR="007A0AEE" w:rsidRPr="000657DB">
        <w:rPr>
          <w:rFonts w:cs="Times New Roman"/>
          <w:color w:val="000000" w:themeColor="text1"/>
          <w:szCs w:val="24"/>
        </w:rPr>
        <w:t xml:space="preserve"> </w:t>
      </w:r>
      <w:r w:rsidR="006F2E5A" w:rsidRPr="000657DB">
        <w:rPr>
          <w:rFonts w:cs="Times New Roman"/>
          <w:color w:val="000000" w:themeColor="text1"/>
          <w:szCs w:val="24"/>
        </w:rPr>
        <w:t xml:space="preserve">widely </w:t>
      </w:r>
      <w:r w:rsidR="007A0AEE" w:rsidRPr="000657DB">
        <w:rPr>
          <w:rFonts w:cs="Times New Roman"/>
          <w:color w:val="000000" w:themeColor="text1"/>
          <w:szCs w:val="24"/>
        </w:rPr>
        <w:t xml:space="preserve">used by retailers </w:t>
      </w:r>
      <w:r w:rsidR="009F59F5" w:rsidRPr="000657DB">
        <w:rPr>
          <w:rFonts w:cs="Times New Roman"/>
          <w:color w:val="000000" w:themeColor="text1"/>
          <w:szCs w:val="24"/>
        </w:rPr>
        <w:t xml:space="preserve">to </w:t>
      </w:r>
      <w:r w:rsidR="00300C8E" w:rsidRPr="000657DB">
        <w:rPr>
          <w:rFonts w:cs="Times New Roman"/>
          <w:color w:val="000000" w:themeColor="text1"/>
          <w:szCs w:val="24"/>
        </w:rPr>
        <w:t xml:space="preserve">forecast </w:t>
      </w:r>
      <w:r w:rsidR="007A0AEE" w:rsidRPr="000657DB">
        <w:rPr>
          <w:rFonts w:cs="Times New Roman"/>
          <w:color w:val="000000" w:themeColor="text1"/>
          <w:szCs w:val="24"/>
        </w:rPr>
        <w:t xml:space="preserve">product sales </w:t>
      </w:r>
      <w:r w:rsidR="00B25507" w:rsidRPr="000657DB">
        <w:rPr>
          <w:rFonts w:cs="Times New Roman"/>
          <w:color w:val="000000" w:themeColor="text1"/>
          <w:szCs w:val="24"/>
        </w:rPr>
        <w:t xml:space="preserve">at SKU </w:t>
      </w:r>
      <w:r w:rsidR="007A0AEE" w:rsidRPr="000657DB">
        <w:rPr>
          <w:rFonts w:cs="Times New Roman"/>
          <w:color w:val="000000" w:themeColor="text1"/>
          <w:szCs w:val="24"/>
        </w:rPr>
        <w:t>level</w:t>
      </w:r>
      <w:r w:rsidR="005957EF" w:rsidRPr="000657DB">
        <w:rPr>
          <w:rFonts w:cs="Times New Roman"/>
          <w:color w:val="000000" w:themeColor="text1"/>
          <w:szCs w:val="24"/>
        </w:rPr>
        <w:t xml:space="preserve"> </w:t>
      </w:r>
      <w:r w:rsidR="005957EF" w:rsidRPr="000657DB">
        <w:rPr>
          <w:rFonts w:cs="Times New Roman"/>
          <w:color w:val="000000" w:themeColor="text1"/>
          <w:szCs w:val="24"/>
        </w:rPr>
        <w:fldChar w:fldCharType="begin"/>
      </w:r>
      <w:r w:rsidR="005957EF" w:rsidRPr="000657DB">
        <w:rPr>
          <w:rFonts w:cs="Times New Roman"/>
          <w:color w:val="000000" w:themeColor="text1"/>
          <w:szCs w:val="24"/>
        </w:rPr>
        <w:instrText xml:space="preserve"> ADDIN EN.CITE &lt;EndNote&gt;&lt;Cite&gt;&lt;Author&gt;Cooper&lt;/Author&gt;&lt;Year&gt;1999&lt;/Year&gt;&lt;RecNum&gt;662&lt;/RecNum&gt;&lt;DisplayText&gt;(Cooper,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5957EF" w:rsidRPr="000657DB">
        <w:rPr>
          <w:rFonts w:cs="Times New Roman"/>
          <w:color w:val="000000" w:themeColor="text1"/>
          <w:szCs w:val="24"/>
        </w:rPr>
        <w:fldChar w:fldCharType="separate"/>
      </w:r>
      <w:r w:rsidR="005957EF" w:rsidRPr="000657DB">
        <w:rPr>
          <w:rFonts w:cs="Times New Roman"/>
          <w:noProof/>
          <w:color w:val="000000" w:themeColor="text1"/>
          <w:szCs w:val="24"/>
        </w:rPr>
        <w:t>(</w:t>
      </w:r>
      <w:hyperlink w:anchor="_ENREF_23" w:tooltip="Cooper, 1999 #662" w:history="1">
        <w:r w:rsidR="00780FE2" w:rsidRPr="000657DB">
          <w:rPr>
            <w:rFonts w:cs="Times New Roman"/>
            <w:noProof/>
            <w:color w:val="000000" w:themeColor="text1"/>
            <w:szCs w:val="24"/>
          </w:rPr>
          <w:t>Cooper, Baron et al. 1999</w:t>
        </w:r>
      </w:hyperlink>
      <w:r w:rsidR="005957EF" w:rsidRPr="000657DB">
        <w:rPr>
          <w:rFonts w:cs="Times New Roman"/>
          <w:noProof/>
          <w:color w:val="000000" w:themeColor="text1"/>
          <w:szCs w:val="24"/>
        </w:rPr>
        <w:t>)</w:t>
      </w:r>
      <w:r w:rsidR="005957EF" w:rsidRPr="000657DB">
        <w:rPr>
          <w:rFonts w:cs="Times New Roman"/>
          <w:color w:val="000000" w:themeColor="text1"/>
          <w:szCs w:val="24"/>
        </w:rPr>
        <w:fldChar w:fldCharType="end"/>
      </w:r>
      <w:r w:rsidR="007E774D" w:rsidRPr="000657DB">
        <w:rPr>
          <w:rFonts w:cs="Times New Roman"/>
          <w:color w:val="000000" w:themeColor="text1"/>
          <w:szCs w:val="24"/>
        </w:rPr>
        <w:t>. It</w:t>
      </w:r>
      <w:r w:rsidR="009F59F5" w:rsidRPr="000657DB">
        <w:rPr>
          <w:rFonts w:cs="Times New Roman"/>
          <w:color w:val="000000" w:themeColor="text1"/>
          <w:szCs w:val="24"/>
        </w:rPr>
        <w:t xml:space="preserve"> generates baseline forecast</w:t>
      </w:r>
      <w:r w:rsidR="00C74D06" w:rsidRPr="000657DB">
        <w:rPr>
          <w:rFonts w:cs="Times New Roman"/>
          <w:color w:val="000000" w:themeColor="text1"/>
          <w:szCs w:val="24"/>
        </w:rPr>
        <w:t xml:space="preserve">s </w:t>
      </w:r>
      <w:r w:rsidR="008538D2" w:rsidRPr="000657DB">
        <w:rPr>
          <w:rFonts w:cs="Times New Roman"/>
          <w:color w:val="000000" w:themeColor="text1"/>
          <w:szCs w:val="24"/>
        </w:rPr>
        <w:t>using</w:t>
      </w:r>
      <w:r w:rsidR="00740ADA" w:rsidRPr="000657DB">
        <w:rPr>
          <w:rFonts w:cs="Times New Roman"/>
          <w:color w:val="000000" w:themeColor="text1"/>
          <w:szCs w:val="24"/>
        </w:rPr>
        <w:t xml:space="preserve"> simple exponential smoothing</w:t>
      </w:r>
      <w:r w:rsidR="00ED4D33" w:rsidRPr="000657DB">
        <w:rPr>
          <w:rFonts w:cs="Times New Roman"/>
          <w:color w:val="000000" w:themeColor="text1"/>
          <w:szCs w:val="24"/>
        </w:rPr>
        <w:t xml:space="preserve"> </w:t>
      </w:r>
      <w:r w:rsidR="008538D2" w:rsidRPr="000657DB">
        <w:rPr>
          <w:rFonts w:cs="Times New Roman"/>
          <w:color w:val="000000" w:themeColor="text1"/>
          <w:szCs w:val="24"/>
        </w:rPr>
        <w:t>method</w:t>
      </w:r>
      <w:r w:rsidR="00EF1DC0" w:rsidRPr="000657DB">
        <w:rPr>
          <w:rFonts w:cs="Times New Roman"/>
          <w:color w:val="000000" w:themeColor="text1"/>
          <w:szCs w:val="24"/>
        </w:rPr>
        <w:t xml:space="preserve"> and </w:t>
      </w:r>
      <w:r w:rsidR="00ED4D33" w:rsidRPr="000657DB">
        <w:rPr>
          <w:rFonts w:cs="Times New Roman"/>
          <w:color w:val="000000" w:themeColor="text1"/>
          <w:szCs w:val="24"/>
        </w:rPr>
        <w:t xml:space="preserve">makes </w:t>
      </w:r>
      <w:r w:rsidR="00740ADA" w:rsidRPr="000657DB">
        <w:rPr>
          <w:rFonts w:cs="Times New Roman"/>
          <w:color w:val="000000" w:themeColor="text1"/>
          <w:szCs w:val="24"/>
        </w:rPr>
        <w:t>adjustment</w:t>
      </w:r>
      <w:r w:rsidR="00ED4D33" w:rsidRPr="000657DB">
        <w:rPr>
          <w:rFonts w:cs="Times New Roman"/>
          <w:color w:val="000000" w:themeColor="text1"/>
          <w:szCs w:val="24"/>
        </w:rPr>
        <w:t>s</w:t>
      </w:r>
      <w:r w:rsidR="00740ADA" w:rsidRPr="000657DB">
        <w:rPr>
          <w:rFonts w:cs="Times New Roman"/>
          <w:color w:val="000000" w:themeColor="text1"/>
          <w:szCs w:val="24"/>
        </w:rPr>
        <w:t xml:space="preserve"> </w:t>
      </w:r>
      <w:r w:rsidR="009A5D14" w:rsidRPr="000657DB">
        <w:rPr>
          <w:rFonts w:cs="Times New Roman"/>
          <w:color w:val="000000" w:themeColor="text1"/>
          <w:szCs w:val="24"/>
        </w:rPr>
        <w:t>for</w:t>
      </w:r>
      <w:r w:rsidR="008538D2" w:rsidRPr="000657DB">
        <w:rPr>
          <w:rFonts w:cs="Times New Roman"/>
          <w:color w:val="000000" w:themeColor="text1"/>
          <w:szCs w:val="24"/>
        </w:rPr>
        <w:t xml:space="preserve"> any incoming promotional event based on the lift effect by the most recent promotional event</w:t>
      </w:r>
      <w:r w:rsidR="00C74D06" w:rsidRPr="000657DB">
        <w:rPr>
          <w:rFonts w:cs="Times New Roman"/>
          <w:color w:val="000000" w:themeColor="text1"/>
          <w:szCs w:val="24"/>
        </w:rPr>
        <w:t>.</w:t>
      </w:r>
      <w:r w:rsidR="00EF2C7F" w:rsidRPr="000657DB">
        <w:rPr>
          <w:rFonts w:cs="Times New Roman"/>
          <w:color w:val="000000" w:themeColor="text1"/>
          <w:szCs w:val="24"/>
        </w:rPr>
        <w:t xml:space="preserve"> </w:t>
      </w:r>
      <w:ins w:id="522" w:author="Soopramanien, Didier" w:date="2017-09-06T21:25:00Z">
        <w:r>
          <w:rPr>
            <w:rFonts w:cs="Times New Roman"/>
            <w:color w:val="000000" w:themeColor="text1"/>
            <w:szCs w:val="24"/>
          </w:rPr>
          <w:t xml:space="preserve">A more detailed description of the base lift approach can be found in </w:t>
        </w:r>
      </w:ins>
      <w:del w:id="523" w:author="Soopramanien, Didier" w:date="2017-09-06T21:25:00Z">
        <w:r w:rsidR="00EF2C7F" w:rsidRPr="000657DB" w:rsidDel="00433845">
          <w:rPr>
            <w:rFonts w:cs="Times New Roman"/>
            <w:color w:val="000000" w:themeColor="text1"/>
            <w:szCs w:val="24"/>
          </w:rPr>
          <w:delText xml:space="preserve">Details of the Base-lift model can be found in </w:delText>
        </w:r>
      </w:del>
      <w:r w:rsidR="00EF2C7F" w:rsidRPr="000657DB">
        <w:rPr>
          <w:rFonts w:cs="Times New Roman"/>
          <w:color w:val="000000" w:themeColor="text1"/>
          <w:szCs w:val="24"/>
        </w:rPr>
        <w:t>Huang et al. (2014).</w:t>
      </w:r>
      <w:r w:rsidR="00534AB3" w:rsidRPr="000657DB">
        <w:rPr>
          <w:rFonts w:cs="Times New Roman"/>
          <w:color w:val="000000" w:themeColor="text1"/>
          <w:szCs w:val="24"/>
        </w:rPr>
        <w:t xml:space="preserve"> </w:t>
      </w:r>
      <w:r w:rsidR="00EF2C7F" w:rsidRPr="000657DB">
        <w:rPr>
          <w:rFonts w:cs="Times New Roman"/>
          <w:color w:val="000000" w:themeColor="text1"/>
          <w:szCs w:val="24"/>
        </w:rPr>
        <w:t xml:space="preserve"> </w:t>
      </w:r>
      <w:r w:rsidR="00A8282A" w:rsidRPr="000657DB">
        <w:rPr>
          <w:rFonts w:cs="Times New Roman"/>
          <w:color w:val="000000" w:themeColor="text1"/>
          <w:szCs w:val="24"/>
        </w:rPr>
        <w:t xml:space="preserve"> </w:t>
      </w:r>
    </w:p>
    <w:p w14:paraId="170D9DBA" w14:textId="77777777" w:rsidR="00D80B9F" w:rsidRPr="000657DB" w:rsidRDefault="00D80B9F" w:rsidP="00324987">
      <w:pPr>
        <w:spacing w:after="0" w:line="360" w:lineRule="auto"/>
        <w:rPr>
          <w:rFonts w:cs="Times New Roman"/>
          <w:color w:val="000000" w:themeColor="text1"/>
          <w:szCs w:val="24"/>
        </w:rPr>
      </w:pPr>
    </w:p>
    <w:p w14:paraId="0068B048" w14:textId="32CC1C1F" w:rsidR="005E2371" w:rsidRPr="000657DB" w:rsidRDefault="00D80B9F" w:rsidP="00D80B9F">
      <w:pPr>
        <w:spacing w:after="0" w:line="360" w:lineRule="auto"/>
        <w:rPr>
          <w:color w:val="000000" w:themeColor="text1"/>
          <w:szCs w:val="24"/>
        </w:rPr>
      </w:pPr>
      <w:del w:id="524" w:author="Soopramanien, Didier" w:date="2017-09-08T20:42:00Z">
        <w:r w:rsidRPr="000657DB" w:rsidDel="000764D5">
          <w:rPr>
            <w:rFonts w:cs="Times New Roman"/>
            <w:color w:val="000000" w:themeColor="text1"/>
            <w:szCs w:val="24"/>
          </w:rPr>
          <w:delText xml:space="preserve">In this study, we propose new effective </w:delText>
        </w:r>
        <w:r w:rsidR="002F2A1E" w:rsidRPr="000657DB" w:rsidDel="000764D5">
          <w:rPr>
            <w:rFonts w:cs="Times New Roman"/>
            <w:color w:val="000000" w:themeColor="text1"/>
            <w:szCs w:val="24"/>
          </w:rPr>
          <w:delText>methods</w:delText>
        </w:r>
        <w:r w:rsidRPr="000657DB" w:rsidDel="000764D5">
          <w:rPr>
            <w:rFonts w:cs="Times New Roman"/>
            <w:color w:val="000000" w:themeColor="text1"/>
            <w:szCs w:val="24"/>
          </w:rPr>
          <w:delText xml:space="preserve"> which generate more accurate forecasts </w:delText>
        </w:r>
        <w:r w:rsidR="00450CAF" w:rsidRPr="000657DB" w:rsidDel="000764D5">
          <w:rPr>
            <w:rFonts w:cs="Times New Roman"/>
            <w:color w:val="000000" w:themeColor="text1"/>
            <w:szCs w:val="24"/>
          </w:rPr>
          <w:delText xml:space="preserve">by taking into account the </w:delText>
        </w:r>
        <w:r w:rsidR="004C3DE7" w:rsidRPr="000657DB" w:rsidDel="000764D5">
          <w:rPr>
            <w:rFonts w:cs="Times New Roman"/>
            <w:color w:val="000000" w:themeColor="text1"/>
            <w:szCs w:val="24"/>
          </w:rPr>
          <w:delText xml:space="preserve">issue of structural break and forecast bias. </w:delText>
        </w:r>
      </w:del>
      <w:ins w:id="525" w:author="Soopramanien, Didier" w:date="2017-09-08T20:42:00Z">
        <w:r w:rsidR="000764D5">
          <w:rPr>
            <w:rFonts w:cs="Times New Roman"/>
            <w:color w:val="000000" w:themeColor="text1"/>
            <w:szCs w:val="24"/>
          </w:rPr>
          <w:t>Our proposed approach consists of</w:t>
        </w:r>
      </w:ins>
      <w:del w:id="526" w:author="Soopramanien, Didier" w:date="2017-09-08T20:42:00Z">
        <w:r w:rsidR="004C3DE7" w:rsidRPr="000657DB" w:rsidDel="000764D5">
          <w:rPr>
            <w:rFonts w:cs="Times New Roman"/>
            <w:color w:val="000000" w:themeColor="text1"/>
            <w:szCs w:val="24"/>
          </w:rPr>
          <w:delText>Our method contains</w:delText>
        </w:r>
      </w:del>
      <w:r w:rsidR="004C3DE7" w:rsidRPr="000657DB">
        <w:rPr>
          <w:rFonts w:cs="Times New Roman"/>
          <w:color w:val="000000" w:themeColor="text1"/>
          <w:szCs w:val="24"/>
        </w:rPr>
        <w:t xml:space="preserve"> three stages. </w:t>
      </w:r>
      <w:ins w:id="527" w:author="Soopramanien, Didier" w:date="2017-09-06T21:26:00Z">
        <w:r w:rsidR="00433845">
          <w:rPr>
            <w:rFonts w:cs="Times New Roman"/>
            <w:color w:val="000000" w:themeColor="text1"/>
            <w:szCs w:val="24"/>
          </w:rPr>
          <w:t>I</w:t>
        </w:r>
      </w:ins>
      <w:del w:id="528" w:author="Soopramanien, Didier" w:date="2017-09-06T21:26:00Z">
        <w:r w:rsidR="004C3DE7" w:rsidRPr="000657DB" w:rsidDel="00433845">
          <w:rPr>
            <w:rFonts w:cs="Times New Roman"/>
            <w:color w:val="000000" w:themeColor="text1"/>
            <w:szCs w:val="24"/>
          </w:rPr>
          <w:delText>A</w:delText>
        </w:r>
      </w:del>
      <w:r w:rsidR="004C3DE7" w:rsidRPr="000657DB">
        <w:rPr>
          <w:rFonts w:cs="Times New Roman"/>
          <w:color w:val="000000" w:themeColor="text1"/>
          <w:szCs w:val="24"/>
        </w:rPr>
        <w:t>t the first stage, we</w:t>
      </w:r>
      <w:r w:rsidR="005A2360" w:rsidRPr="000657DB">
        <w:rPr>
          <w:rFonts w:cs="Times New Roman"/>
          <w:color w:val="000000" w:themeColor="text1"/>
          <w:szCs w:val="24"/>
        </w:rPr>
        <w:t xml:space="preserve"> </w:t>
      </w:r>
      <w:r w:rsidR="005A2360" w:rsidRPr="000657DB">
        <w:rPr>
          <w:color w:val="000000" w:themeColor="text1"/>
          <w:szCs w:val="24"/>
        </w:rPr>
        <w:t>identify the most informative competitive explanatory variables</w:t>
      </w:r>
      <w:r w:rsidR="00882BB3" w:rsidRPr="000657DB">
        <w:rPr>
          <w:color w:val="000000" w:themeColor="text1"/>
          <w:szCs w:val="24"/>
        </w:rPr>
        <w:t xml:space="preserve"> for the focal product</w:t>
      </w:r>
      <w:r w:rsidR="00420BC9" w:rsidRPr="000657DB">
        <w:rPr>
          <w:color w:val="000000" w:themeColor="text1"/>
          <w:szCs w:val="24"/>
        </w:rPr>
        <w:t>.</w:t>
      </w:r>
      <w:r w:rsidR="00EC7180" w:rsidRPr="000657DB">
        <w:rPr>
          <w:color w:val="000000" w:themeColor="text1"/>
          <w:szCs w:val="24"/>
        </w:rPr>
        <w:t xml:space="preserve"> </w:t>
      </w:r>
      <w:r w:rsidR="0077598D" w:rsidRPr="000657DB">
        <w:rPr>
          <w:color w:val="000000" w:themeColor="text1"/>
          <w:szCs w:val="24"/>
        </w:rPr>
        <w:t>Grocery r</w:t>
      </w:r>
      <w:r w:rsidR="00F21B80" w:rsidRPr="000657DB">
        <w:rPr>
          <w:color w:val="000000" w:themeColor="text1"/>
          <w:szCs w:val="24"/>
        </w:rPr>
        <w:t xml:space="preserve">etailers </w:t>
      </w:r>
      <w:r w:rsidR="00F21B80" w:rsidRPr="000657DB">
        <w:rPr>
          <w:color w:val="000000" w:themeColor="text1"/>
          <w:szCs w:val="24"/>
        </w:rPr>
        <w:lastRenderedPageBreak/>
        <w:t>typically sell hundreds of SKU’s and this leads to hundreds of potential competitive explanatory variables for the focal product</w:t>
      </w:r>
      <w:r w:rsidR="00882BB3" w:rsidRPr="000657DB">
        <w:rPr>
          <w:color w:val="000000" w:themeColor="text1"/>
          <w:szCs w:val="24"/>
        </w:rPr>
        <w:t xml:space="preserve">. Incorporating all the variables into </w:t>
      </w:r>
      <w:r w:rsidR="005D65F3" w:rsidRPr="000657DB">
        <w:rPr>
          <w:color w:val="000000" w:themeColor="text1"/>
          <w:szCs w:val="24"/>
        </w:rPr>
        <w:t>t</w:t>
      </w:r>
      <w:r w:rsidR="00882BB3" w:rsidRPr="000657DB">
        <w:rPr>
          <w:color w:val="000000" w:themeColor="text1"/>
          <w:szCs w:val="24"/>
        </w:rPr>
        <w:t>he model</w:t>
      </w:r>
      <w:r w:rsidR="005D65F3" w:rsidRPr="000657DB">
        <w:rPr>
          <w:color w:val="000000" w:themeColor="text1"/>
          <w:szCs w:val="24"/>
        </w:rPr>
        <w:t xml:space="preserve"> would easily </w:t>
      </w:r>
      <w:r w:rsidR="00A377BC" w:rsidRPr="000657DB">
        <w:rPr>
          <w:color w:val="000000" w:themeColor="text1"/>
          <w:szCs w:val="24"/>
        </w:rPr>
        <w:t>overfit the model</w:t>
      </w:r>
      <w:r w:rsidR="005D65F3" w:rsidRPr="000657DB">
        <w:rPr>
          <w:color w:val="000000" w:themeColor="text1"/>
          <w:szCs w:val="24"/>
        </w:rPr>
        <w:t xml:space="preserve"> and even make </w:t>
      </w:r>
      <w:r w:rsidR="0077598D" w:rsidRPr="000657DB">
        <w:rPr>
          <w:color w:val="000000" w:themeColor="text1"/>
          <w:szCs w:val="24"/>
        </w:rPr>
        <w:t xml:space="preserve">the estimation infeasible </w:t>
      </w:r>
      <w:r w:rsidR="0077598D" w:rsidRPr="000657DB">
        <w:rPr>
          <w:color w:val="000000" w:themeColor="text1"/>
          <w:szCs w:val="24"/>
        </w:rPr>
        <w:fldChar w:fldCharType="begin"/>
      </w:r>
      <w:r w:rsidR="0077598D" w:rsidRPr="000657DB">
        <w:rPr>
          <w:color w:val="000000" w:themeColor="text1"/>
          <w:szCs w:val="24"/>
        </w:rPr>
        <w:instrText xml:space="preserve"> ADDIN EN.CITE &lt;EndNote&gt;&lt;Cite&gt;&lt;Author&gt;Martin&lt;/Author&gt;&lt;Year&gt;2009&lt;/Year&gt;&lt;RecNum&gt;623&lt;/RecNum&gt;&lt;DisplayText&gt;(Martin and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0077598D" w:rsidRPr="000657DB">
        <w:rPr>
          <w:color w:val="000000" w:themeColor="text1"/>
          <w:szCs w:val="24"/>
        </w:rPr>
        <w:fldChar w:fldCharType="separate"/>
      </w:r>
      <w:r w:rsidR="0077598D" w:rsidRPr="000657DB">
        <w:rPr>
          <w:noProof/>
          <w:color w:val="000000" w:themeColor="text1"/>
          <w:szCs w:val="24"/>
        </w:rPr>
        <w:t>(</w:t>
      </w:r>
      <w:hyperlink w:anchor="_ENREF_50" w:tooltip="Martin, 2009 #623" w:history="1">
        <w:r w:rsidR="00780FE2" w:rsidRPr="000657DB">
          <w:rPr>
            <w:noProof/>
            <w:color w:val="000000" w:themeColor="text1"/>
            <w:szCs w:val="24"/>
          </w:rPr>
          <w:t>Martin and Kolassa 2009</w:t>
        </w:r>
      </w:hyperlink>
      <w:r w:rsidR="0077598D" w:rsidRPr="000657DB">
        <w:rPr>
          <w:noProof/>
          <w:color w:val="000000" w:themeColor="text1"/>
          <w:szCs w:val="24"/>
        </w:rPr>
        <w:t>)</w:t>
      </w:r>
      <w:r w:rsidR="0077598D" w:rsidRPr="000657DB">
        <w:rPr>
          <w:color w:val="000000" w:themeColor="text1"/>
          <w:szCs w:val="24"/>
        </w:rPr>
        <w:fldChar w:fldCharType="end"/>
      </w:r>
      <w:r w:rsidR="00B200CA" w:rsidRPr="000657DB">
        <w:rPr>
          <w:color w:val="000000" w:themeColor="text1"/>
          <w:szCs w:val="24"/>
        </w:rPr>
        <w:t>. Therefore, w</w:t>
      </w:r>
      <w:r w:rsidRPr="000657DB">
        <w:rPr>
          <w:color w:val="000000" w:themeColor="text1"/>
          <w:szCs w:val="24"/>
        </w:rPr>
        <w:t xml:space="preserve">e </w:t>
      </w:r>
      <w:r w:rsidR="007B11DD" w:rsidRPr="000657DB">
        <w:rPr>
          <w:color w:val="000000" w:themeColor="text1"/>
          <w:szCs w:val="24"/>
        </w:rPr>
        <w:t>select</w:t>
      </w:r>
      <w:r w:rsidRPr="000657DB">
        <w:rPr>
          <w:color w:val="000000" w:themeColor="text1"/>
          <w:szCs w:val="24"/>
        </w:rPr>
        <w:t xml:space="preserve"> the </w:t>
      </w:r>
      <w:r w:rsidR="007B11DD" w:rsidRPr="000657DB">
        <w:rPr>
          <w:color w:val="000000" w:themeColor="text1"/>
          <w:szCs w:val="24"/>
        </w:rPr>
        <w:t>variables</w:t>
      </w:r>
      <w:r w:rsidRPr="000657DB">
        <w:rPr>
          <w:color w:val="000000" w:themeColor="text1"/>
          <w:szCs w:val="24"/>
        </w:rPr>
        <w:t xml:space="preserve"> </w:t>
      </w:r>
      <w:r w:rsidR="00B200CA" w:rsidRPr="000657DB">
        <w:rPr>
          <w:color w:val="000000" w:themeColor="text1"/>
          <w:szCs w:val="24"/>
        </w:rPr>
        <w:t>using</w:t>
      </w:r>
      <w:r w:rsidRPr="000657DB">
        <w:rPr>
          <w:color w:val="000000" w:themeColor="text1"/>
          <w:szCs w:val="24"/>
        </w:rPr>
        <w:t xml:space="preserve"> the Least Absolute Shrinkage and Selection Operator (LASSO) </w:t>
      </w:r>
      <w:r w:rsidR="00A80552" w:rsidRPr="000657DB">
        <w:rPr>
          <w:color w:val="000000" w:themeColor="text1"/>
          <w:szCs w:val="24"/>
        </w:rPr>
        <w:fldChar w:fldCharType="begin"/>
      </w:r>
      <w:r w:rsidR="00A80552" w:rsidRPr="000657DB">
        <w:rPr>
          <w:color w:val="000000" w:themeColor="text1"/>
          <w:szCs w:val="24"/>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00A80552" w:rsidRPr="000657DB">
        <w:rPr>
          <w:color w:val="000000" w:themeColor="text1"/>
          <w:szCs w:val="24"/>
        </w:rPr>
        <w:fldChar w:fldCharType="separate"/>
      </w:r>
      <w:r w:rsidR="00A80552" w:rsidRPr="000657DB">
        <w:rPr>
          <w:noProof/>
          <w:color w:val="000000" w:themeColor="text1"/>
          <w:szCs w:val="24"/>
        </w:rPr>
        <w:t>(</w:t>
      </w:r>
      <w:hyperlink w:anchor="_ENREF_71" w:tooltip="Tibshirani, 1996 #672" w:history="1">
        <w:r w:rsidR="00780FE2" w:rsidRPr="000657DB">
          <w:rPr>
            <w:noProof/>
            <w:color w:val="000000" w:themeColor="text1"/>
            <w:szCs w:val="24"/>
          </w:rPr>
          <w:t>Tibshirani 1996</w:t>
        </w:r>
      </w:hyperlink>
      <w:r w:rsidR="00A80552" w:rsidRPr="000657DB">
        <w:rPr>
          <w:noProof/>
          <w:color w:val="000000" w:themeColor="text1"/>
          <w:szCs w:val="24"/>
        </w:rPr>
        <w:t>)</w:t>
      </w:r>
      <w:r w:rsidR="00A80552" w:rsidRPr="000657DB">
        <w:rPr>
          <w:color w:val="000000" w:themeColor="text1"/>
          <w:szCs w:val="24"/>
        </w:rPr>
        <w:fldChar w:fldCharType="end"/>
      </w:r>
      <w:r w:rsidR="00A80552" w:rsidRPr="000657DB">
        <w:rPr>
          <w:color w:val="000000" w:themeColor="text1"/>
          <w:szCs w:val="24"/>
        </w:rPr>
        <w:t xml:space="preserve">. </w:t>
      </w:r>
      <w:r w:rsidR="005E2371" w:rsidRPr="000657DB">
        <w:rPr>
          <w:color w:val="000000" w:themeColor="text1"/>
          <w:szCs w:val="24"/>
        </w:rPr>
        <w:t>For example, we have the following model:</w:t>
      </w:r>
    </w:p>
    <w:p w14:paraId="4B3F671D" w14:textId="77777777" w:rsidR="00D80B9F" w:rsidRPr="000657DB" w:rsidRDefault="006C30B4" w:rsidP="00D80B9F">
      <w:pPr>
        <w:spacing w:after="0" w:line="360" w:lineRule="auto"/>
        <w:jc w:val="center"/>
        <w:rPr>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r>
            <w:rPr>
              <w:rFonts w:ascii="Cambria Math" w:hAnsi="Cambria Math"/>
              <w:noProof/>
              <w:color w:val="000000" w:themeColor="text1"/>
              <w:szCs w:val="24"/>
            </w:rPr>
            <m:t xml:space="preserve">=Xβ+u, subject to </m:t>
          </m:r>
          <m:nary>
            <m:naryPr>
              <m:chr m:val="∑"/>
              <m:limLoc m:val="undOvr"/>
              <m:ctrlPr>
                <w:rPr>
                  <w:rFonts w:ascii="Cambria Math" w:hAnsi="Cambria Math"/>
                  <w:i/>
                  <w:noProof/>
                  <w:color w:val="000000" w:themeColor="text1"/>
                  <w:szCs w:val="24"/>
                </w:rPr>
              </m:ctrlPr>
            </m:naryPr>
            <m:sub>
              <m:r>
                <w:rPr>
                  <w:rFonts w:ascii="Cambria Math" w:hAnsi="Cambria Math"/>
                  <w:noProof/>
                  <w:color w:val="000000" w:themeColor="text1"/>
                  <w:szCs w:val="24"/>
                </w:rPr>
                <m:t>j=1</m:t>
              </m:r>
            </m:sub>
            <m:sup>
              <m:r>
                <w:rPr>
                  <w:rFonts w:ascii="Cambria Math" w:hAnsi="Cambria Math"/>
                  <w:noProof/>
                  <w:color w:val="000000" w:themeColor="text1"/>
                  <w:szCs w:val="24"/>
                </w:rPr>
                <m:t>N</m:t>
              </m:r>
            </m:sup>
            <m:e>
              <m:d>
                <m:dPr>
                  <m:begChr m:val="|"/>
                  <m:endChr m:val="|"/>
                  <m:ctrlPr>
                    <w:rPr>
                      <w:rFonts w:ascii="Cambria Math" w:hAnsi="Cambria Math"/>
                      <w:i/>
                      <w:noProof/>
                      <w:color w:val="000000" w:themeColor="text1"/>
                      <w:szCs w:val="24"/>
                    </w:rPr>
                  </m:ctrlPr>
                </m:dPr>
                <m:e>
                  <m:sSub>
                    <m:sSubPr>
                      <m:ctrlPr>
                        <w:rPr>
                          <w:rFonts w:ascii="Cambria Math" w:hAnsi="Cambria Math"/>
                          <w:i/>
                          <w:noProof/>
                          <w:color w:val="000000" w:themeColor="text1"/>
                          <w:szCs w:val="24"/>
                        </w:rPr>
                      </m:ctrlPr>
                    </m:sSubPr>
                    <m:e>
                      <m:r>
                        <w:rPr>
                          <w:rFonts w:ascii="Cambria Math" w:hAnsi="Cambria Math"/>
                          <w:noProof/>
                          <w:color w:val="000000" w:themeColor="text1"/>
                          <w:szCs w:val="24"/>
                        </w:rPr>
                        <m:t>β</m:t>
                      </m:r>
                    </m:e>
                    <m:sub>
                      <m:r>
                        <w:rPr>
                          <w:rFonts w:ascii="Cambria Math" w:hAnsi="Cambria Math"/>
                          <w:noProof/>
                          <w:color w:val="000000" w:themeColor="text1"/>
                          <w:szCs w:val="24"/>
                        </w:rPr>
                        <m:t>j</m:t>
                      </m:r>
                    </m:sub>
                  </m:sSub>
                </m:e>
              </m:d>
              <m:r>
                <w:rPr>
                  <w:rFonts w:ascii="Cambria Math" w:hAnsi="Cambria Math"/>
                  <w:noProof/>
                  <w:color w:val="000000" w:themeColor="text1"/>
                  <w:szCs w:val="24"/>
                </w:rPr>
                <m:t>=η</m:t>
              </m:r>
            </m:e>
          </m:nary>
          <m:r>
            <w:rPr>
              <w:rFonts w:ascii="Cambria Math" w:hAnsi="Cambria Math"/>
              <w:color w:val="000000" w:themeColor="text1"/>
              <w:szCs w:val="24"/>
            </w:rPr>
            <m:t xml:space="preserve">, </m:t>
          </m:r>
          <m:r>
            <w:rPr>
              <w:rFonts w:ascii="Cambria Math" w:hAnsi="Cambria Math"/>
              <w:noProof/>
              <w:color w:val="000000" w:themeColor="text1"/>
              <w:szCs w:val="24"/>
            </w:rPr>
            <m:t>η≤</m:t>
          </m:r>
          <m:sSub>
            <m:sSubPr>
              <m:ctrlPr>
                <w:rPr>
                  <w:rFonts w:ascii="Cambria Math" w:hAnsi="Cambria Math"/>
                  <w:i/>
                  <w:noProof/>
                  <w:color w:val="000000" w:themeColor="text1"/>
                  <w:szCs w:val="24"/>
                </w:rPr>
              </m:ctrlPr>
            </m:sSubPr>
            <m:e>
              <m:r>
                <w:rPr>
                  <w:rFonts w:ascii="Cambria Math" w:hAnsi="Cambria Math"/>
                  <w:noProof/>
                  <w:color w:val="000000" w:themeColor="text1"/>
                  <w:szCs w:val="24"/>
                </w:rPr>
                <m:t>η</m:t>
              </m:r>
            </m:e>
            <m:sub>
              <m:r>
                <w:rPr>
                  <w:rFonts w:ascii="Cambria Math" w:hAnsi="Cambria Math"/>
                  <w:noProof/>
                  <w:color w:val="000000" w:themeColor="text1"/>
                  <w:szCs w:val="24"/>
                </w:rPr>
                <m:t>0</m:t>
              </m:r>
            </m:sub>
          </m:sSub>
        </m:oMath>
      </m:oMathPara>
    </w:p>
    <w:p w14:paraId="5A639CC6" w14:textId="77777777" w:rsidR="00D80B9F" w:rsidRPr="000657DB" w:rsidRDefault="00D80B9F" w:rsidP="00D80B9F">
      <w:pPr>
        <w:spacing w:after="0" w:line="360" w:lineRule="auto"/>
        <w:rPr>
          <w:noProof/>
          <w:color w:val="000000" w:themeColor="text1"/>
          <w:szCs w:val="24"/>
        </w:rPr>
      </w:pPr>
      <w:r w:rsidRPr="000657DB">
        <w:rPr>
          <w:noProof/>
          <w:color w:val="000000" w:themeColor="text1"/>
          <w:szCs w:val="24"/>
        </w:rPr>
        <w:t>where</w:t>
      </w:r>
    </w:p>
    <w:p w14:paraId="3A824CF8" w14:textId="77777777" w:rsidR="00D80B9F" w:rsidRPr="000657DB" w:rsidRDefault="00D80B9F" w:rsidP="00D80B9F">
      <w:pPr>
        <w:spacing w:after="0" w:line="360" w:lineRule="auto"/>
        <w:rPr>
          <w:noProof/>
          <w:color w:val="000000" w:themeColor="text1"/>
          <w:szCs w:val="24"/>
        </w:rPr>
      </w:pPr>
      <w:r w:rsidRPr="000657DB">
        <w:rPr>
          <w:noProof/>
          <w:color w:val="000000" w:themeColor="text1"/>
          <w:szCs w:val="24"/>
        </w:rPr>
        <w:t xml:space="preserve">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oMath>
      <w:r w:rsidR="005C69EC" w:rsidRPr="000657DB">
        <w:rPr>
          <w:noProof/>
          <w:color w:val="000000" w:themeColor="text1"/>
          <w:szCs w:val="24"/>
        </w:rPr>
        <w:t xml:space="preserve"> represents log product sales of the focal product at week</w:t>
      </w:r>
      <w:r w:rsidR="005C69EC" w:rsidRPr="000657DB">
        <w:rPr>
          <w:i/>
          <w:noProof/>
          <w:color w:val="000000" w:themeColor="text1"/>
          <w:szCs w:val="24"/>
        </w:rPr>
        <w:t xml:space="preserve"> t</w:t>
      </w:r>
      <w:r w:rsidRPr="000657DB">
        <w:rPr>
          <w:noProof/>
          <w:color w:val="000000" w:themeColor="text1"/>
          <w:szCs w:val="24"/>
        </w:rPr>
        <w:br/>
      </w:r>
      <m:oMath>
        <m:r>
          <w:rPr>
            <w:rFonts w:ascii="Cambria Math" w:hAnsi="Cambria Math"/>
            <w:noProof/>
            <w:color w:val="000000" w:themeColor="text1"/>
            <w:szCs w:val="24"/>
          </w:rPr>
          <m:t>X</m:t>
        </m:r>
      </m:oMath>
      <w:r w:rsidRPr="000657DB">
        <w:rPr>
          <w:noProof/>
          <w:color w:val="000000" w:themeColor="text1"/>
          <w:szCs w:val="24"/>
        </w:rPr>
        <w:t xml:space="preserve"> represents </w:t>
      </w:r>
      <w:r w:rsidR="00AF1378" w:rsidRPr="000657DB">
        <w:rPr>
          <w:noProof/>
          <w:color w:val="000000" w:themeColor="text1"/>
          <w:szCs w:val="24"/>
        </w:rPr>
        <w:t xml:space="preserve">the </w:t>
      </w:r>
      <w:r w:rsidR="003069F6" w:rsidRPr="000657DB">
        <w:rPr>
          <w:noProof/>
          <w:color w:val="000000" w:themeColor="text1"/>
          <w:szCs w:val="24"/>
        </w:rPr>
        <w:t xml:space="preserve">matrix for the </w:t>
      </w:r>
      <w:r w:rsidR="00784099" w:rsidRPr="000657DB">
        <w:rPr>
          <w:noProof/>
          <w:color w:val="000000" w:themeColor="text1"/>
          <w:szCs w:val="24"/>
        </w:rPr>
        <w:t xml:space="preserve">explanatory variables including </w:t>
      </w:r>
      <w:r w:rsidR="003069F6" w:rsidRPr="000657DB">
        <w:rPr>
          <w:noProof/>
          <w:color w:val="000000" w:themeColor="text1"/>
          <w:szCs w:val="24"/>
        </w:rPr>
        <w:t xml:space="preserve">the </w:t>
      </w:r>
      <w:r w:rsidR="00784099" w:rsidRPr="000657DB">
        <w:rPr>
          <w:noProof/>
          <w:color w:val="000000" w:themeColor="text1"/>
          <w:szCs w:val="24"/>
        </w:rPr>
        <w:t>product price, feature, and display</w:t>
      </w:r>
      <w:r w:rsidR="003069F6" w:rsidRPr="000657DB">
        <w:rPr>
          <w:noProof/>
          <w:color w:val="000000" w:themeColor="text1"/>
          <w:szCs w:val="24"/>
        </w:rPr>
        <w:t xml:space="preserve"> of all the product</w:t>
      </w:r>
      <w:r w:rsidR="006C1A8C" w:rsidRPr="000657DB">
        <w:rPr>
          <w:noProof/>
          <w:color w:val="000000" w:themeColor="text1"/>
          <w:szCs w:val="24"/>
        </w:rPr>
        <w:t>s</w:t>
      </w:r>
      <w:r w:rsidR="003069F6" w:rsidRPr="000657DB">
        <w:rPr>
          <w:noProof/>
          <w:color w:val="000000" w:themeColor="text1"/>
          <w:szCs w:val="24"/>
        </w:rPr>
        <w:t xml:space="preserve"> in the same product category</w:t>
      </w:r>
    </w:p>
    <w:p w14:paraId="33CF954B" w14:textId="77777777" w:rsidR="00D80B9F" w:rsidRPr="000657DB" w:rsidRDefault="00D80B9F" w:rsidP="00D80B9F">
      <w:pPr>
        <w:spacing w:after="0" w:line="360" w:lineRule="auto"/>
        <w:rPr>
          <w:noProof/>
          <w:color w:val="000000" w:themeColor="text1"/>
          <w:szCs w:val="24"/>
        </w:rPr>
      </w:pPr>
      <w:r w:rsidRPr="000657DB">
        <w:rPr>
          <w:i/>
          <w:noProof/>
          <w:color w:val="000000" w:themeColor="text1"/>
          <w:szCs w:val="24"/>
        </w:rPr>
        <w:t>u</w:t>
      </w:r>
      <w:r w:rsidRPr="000657DB">
        <w:rPr>
          <w:noProof/>
          <w:color w:val="000000" w:themeColor="text1"/>
          <w:szCs w:val="24"/>
        </w:rPr>
        <w:t xml:space="preserve"> </w:t>
      </w:r>
      <w:r w:rsidR="006C1A8C" w:rsidRPr="000657DB">
        <w:rPr>
          <w:noProof/>
          <w:color w:val="000000" w:themeColor="text1"/>
          <w:szCs w:val="24"/>
        </w:rPr>
        <w:t>represesnt</w:t>
      </w:r>
      <w:r w:rsidRPr="000657DB">
        <w:rPr>
          <w:noProof/>
          <w:color w:val="000000" w:themeColor="text1"/>
          <w:szCs w:val="24"/>
        </w:rPr>
        <w:t xml:space="preserve"> the identically distributed error</w:t>
      </w:r>
      <w:r w:rsidR="006C1A8C" w:rsidRPr="000657DB">
        <w:rPr>
          <w:noProof/>
          <w:color w:val="000000" w:themeColor="text1"/>
          <w:szCs w:val="24"/>
        </w:rPr>
        <w:t xml:space="preserve"> term</w:t>
      </w:r>
    </w:p>
    <w:p w14:paraId="3D9F37DC" w14:textId="77777777" w:rsidR="00D80B9F" w:rsidRPr="000657DB" w:rsidRDefault="00D80B9F" w:rsidP="00D80B9F">
      <w:pPr>
        <w:spacing w:after="0" w:line="360" w:lineRule="auto"/>
        <w:rPr>
          <w:noProof/>
          <w:color w:val="000000" w:themeColor="text1"/>
          <w:szCs w:val="24"/>
        </w:rPr>
      </w:pPr>
      <m:oMath>
        <m:r>
          <w:rPr>
            <w:rFonts w:ascii="Cambria Math" w:hAnsi="Cambria Math"/>
            <w:noProof/>
            <w:color w:val="000000" w:themeColor="text1"/>
            <w:szCs w:val="24"/>
          </w:rPr>
          <m:t>β</m:t>
        </m:r>
      </m:oMath>
      <w:r w:rsidRPr="000657DB">
        <w:rPr>
          <w:noProof/>
          <w:color w:val="000000" w:themeColor="text1"/>
          <w:szCs w:val="24"/>
        </w:rPr>
        <w:t xml:space="preserve"> is the vector of the parameter coefficients</w:t>
      </w:r>
      <w:r w:rsidRPr="000657DB">
        <w:rPr>
          <w:noProof/>
          <w:color w:val="000000" w:themeColor="text1"/>
          <w:szCs w:val="24"/>
        </w:rPr>
        <w:br/>
      </w:r>
      <w:r w:rsidRPr="000657DB">
        <w:rPr>
          <w:i/>
          <w:noProof/>
          <w:color w:val="000000" w:themeColor="text1"/>
          <w:szCs w:val="24"/>
        </w:rPr>
        <w:t>N</w:t>
      </w:r>
      <w:r w:rsidRPr="000657DB">
        <w:rPr>
          <w:noProof/>
          <w:color w:val="000000" w:themeColor="text1"/>
          <w:szCs w:val="24"/>
        </w:rPr>
        <w:t xml:space="preserve"> is the number of parameters</w:t>
      </w:r>
      <w:r w:rsidR="00D74556" w:rsidRPr="000657DB">
        <w:rPr>
          <w:noProof/>
          <w:color w:val="000000" w:themeColor="text1"/>
          <w:szCs w:val="24"/>
        </w:rPr>
        <w:t xml:space="preserve"> which is the total number of SKUs for the category</w:t>
      </w:r>
      <w:r w:rsidRPr="000657DB">
        <w:rPr>
          <w:noProof/>
          <w:color w:val="000000" w:themeColor="text1"/>
          <w:szCs w:val="24"/>
        </w:rPr>
        <w:br/>
      </w:r>
      <m:oMath>
        <m:sSub>
          <m:sSubPr>
            <m:ctrlPr>
              <w:rPr>
                <w:rFonts w:ascii="Cambria Math" w:hAnsi="Cambria Math"/>
                <w:i/>
                <w:noProof/>
                <w:color w:val="000000" w:themeColor="text1"/>
                <w:szCs w:val="24"/>
              </w:rPr>
            </m:ctrlPr>
          </m:sSubPr>
          <m:e>
            <m:r>
              <w:rPr>
                <w:rFonts w:ascii="Cambria Math" w:hAnsi="Cambria Math"/>
                <w:noProof/>
                <w:color w:val="000000" w:themeColor="text1"/>
                <w:szCs w:val="24"/>
              </w:rPr>
              <m:t>η</m:t>
            </m:r>
          </m:e>
          <m:sub>
            <m:r>
              <w:rPr>
                <w:rFonts w:ascii="Cambria Math" w:hAnsi="Cambria Math"/>
                <w:noProof/>
                <w:color w:val="000000" w:themeColor="text1"/>
                <w:szCs w:val="24"/>
              </w:rPr>
              <m:t>0</m:t>
            </m:r>
          </m:sub>
        </m:sSub>
      </m:oMath>
      <w:r w:rsidRPr="000657DB">
        <w:rPr>
          <w:noProof/>
          <w:color w:val="000000" w:themeColor="text1"/>
          <w:szCs w:val="24"/>
        </w:rPr>
        <w:t xml:space="preserve"> is the shrinkage factor</w:t>
      </w:r>
    </w:p>
    <w:p w14:paraId="202ED60E" w14:textId="77777777" w:rsidR="00D80B9F" w:rsidRPr="000657DB" w:rsidRDefault="00D80B9F"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14:paraId="3FD6967A" w14:textId="7AC3A473" w:rsidR="007D6CB6" w:rsidRPr="000657DB" w:rsidRDefault="005E2371" w:rsidP="007D6CB6">
      <w:pPr>
        <w:spacing w:after="0" w:line="360" w:lineRule="auto"/>
        <w:rPr>
          <w:color w:val="000000" w:themeColor="text1"/>
          <w:szCs w:val="24"/>
        </w:rPr>
      </w:pPr>
      <w:r w:rsidRPr="000657DB">
        <w:rPr>
          <w:color w:val="000000" w:themeColor="text1"/>
          <w:szCs w:val="24"/>
        </w:rPr>
        <w:t xml:space="preserve">The LASSO </w:t>
      </w:r>
      <w:r w:rsidR="00A80552" w:rsidRPr="000657DB">
        <w:rPr>
          <w:color w:val="000000" w:themeColor="text1"/>
          <w:szCs w:val="24"/>
        </w:rPr>
        <w:t>procedure</w:t>
      </w:r>
      <w:r w:rsidRPr="000657DB">
        <w:rPr>
          <w:color w:val="000000" w:themeColor="text1"/>
          <w:szCs w:val="24"/>
        </w:rPr>
        <w:t xml:space="preserve"> put</w:t>
      </w:r>
      <w:r w:rsidR="00272EA0" w:rsidRPr="000657DB">
        <w:rPr>
          <w:color w:val="000000" w:themeColor="text1"/>
          <w:szCs w:val="24"/>
        </w:rPr>
        <w:t>s</w:t>
      </w:r>
      <w:r w:rsidRPr="000657DB">
        <w:rPr>
          <w:color w:val="000000" w:themeColor="text1"/>
          <w:szCs w:val="24"/>
        </w:rPr>
        <w:t xml:space="preserve"> a constraint to the sum of the absolute values of all the parameter coefficients of the model</w:t>
      </w:r>
      <w:r w:rsidR="000453E2" w:rsidRPr="000657DB">
        <w:rPr>
          <w:color w:val="000000" w:themeColor="text1"/>
          <w:szCs w:val="24"/>
        </w:rPr>
        <w:t xml:space="preserve">. Therefore, </w:t>
      </w:r>
      <w:r w:rsidR="00A80552" w:rsidRPr="000657DB">
        <w:rPr>
          <w:color w:val="000000" w:themeColor="text1"/>
          <w:szCs w:val="24"/>
        </w:rPr>
        <w:t>the selection procedure</w:t>
      </w:r>
      <w:r w:rsidR="000453E2" w:rsidRPr="000657DB">
        <w:rPr>
          <w:color w:val="000000" w:themeColor="text1"/>
          <w:szCs w:val="24"/>
        </w:rPr>
        <w:t xml:space="preserve"> removes some of the explanatory variables </w:t>
      </w:r>
      <w:r w:rsidR="00A80552" w:rsidRPr="000657DB">
        <w:rPr>
          <w:color w:val="000000" w:themeColor="text1"/>
          <w:szCs w:val="24"/>
        </w:rPr>
        <w:t xml:space="preserve">by pushing </w:t>
      </w:r>
      <w:r w:rsidR="000453E2" w:rsidRPr="000657DB">
        <w:rPr>
          <w:color w:val="000000" w:themeColor="text1"/>
          <w:szCs w:val="24"/>
        </w:rPr>
        <w:t xml:space="preserve">their parameters towards zero. </w:t>
      </w:r>
      <w:r w:rsidR="007D6CB6" w:rsidRPr="000657DB">
        <w:rPr>
          <w:color w:val="000000" w:themeColor="text1"/>
          <w:szCs w:val="24"/>
        </w:rPr>
        <w:t xml:space="preserve">The model simplification process is controlled by a </w:t>
      </w:r>
      <w:r w:rsidR="007D6CB6" w:rsidRPr="000657DB">
        <w:rPr>
          <w:noProof/>
          <w:color w:val="000000" w:themeColor="text1"/>
          <w:szCs w:val="24"/>
        </w:rPr>
        <w:t xml:space="preserve">shrinkage </w:t>
      </w:r>
      <w:r w:rsidR="007D6CB6" w:rsidRPr="000657DB">
        <w:rPr>
          <w:color w:val="000000" w:themeColor="text1"/>
          <w:szCs w:val="24"/>
        </w:rPr>
        <w:t xml:space="preserve">factor based on </w:t>
      </w:r>
      <w:commentRangeStart w:id="529"/>
      <w:r w:rsidR="007D6CB6" w:rsidRPr="000657DB">
        <w:rPr>
          <w:color w:val="000000" w:themeColor="text1"/>
          <w:szCs w:val="24"/>
        </w:rPr>
        <w:t xml:space="preserve">10-fold cross-validation </w:t>
      </w:r>
      <w:commentRangeEnd w:id="529"/>
      <w:r w:rsidR="00E87A64">
        <w:rPr>
          <w:rStyle w:val="CommentReference"/>
        </w:rPr>
        <w:commentReference w:id="529"/>
      </w:r>
      <w:r w:rsidR="007D6CB6" w:rsidRPr="000657DB">
        <w:rPr>
          <w:color w:val="000000" w:themeColor="text1"/>
          <w:szCs w:val="24"/>
        </w:rPr>
        <w:t xml:space="preserve">following Ma et al. (2016). </w:t>
      </w:r>
      <w:ins w:id="530" w:author="黄韬" w:date="2017-09-11T16:31:00Z">
        <w:r w:rsidR="00746FE9">
          <w:rPr>
            <w:color w:val="000000" w:themeColor="text1"/>
            <w:szCs w:val="24"/>
          </w:rPr>
          <w:t>Alternative scheme</w:t>
        </w:r>
      </w:ins>
      <w:ins w:id="531" w:author="黄韬" w:date="2017-09-11T16:32:00Z">
        <w:r w:rsidR="00746FE9">
          <w:rPr>
            <w:color w:val="000000" w:themeColor="text1"/>
            <w:szCs w:val="24"/>
          </w:rPr>
          <w:t>s include information criteria</w:t>
        </w:r>
      </w:ins>
      <w:ins w:id="532" w:author="黄韬" w:date="2017-09-11T16:31:00Z">
        <w:r w:rsidR="00746FE9">
          <w:rPr>
            <w:color w:val="000000" w:themeColor="text1"/>
            <w:szCs w:val="24"/>
          </w:rPr>
          <w:t xml:space="preserve"> </w:t>
        </w:r>
      </w:ins>
      <w:ins w:id="533" w:author="黄韬" w:date="2017-09-11T16:32:00Z">
        <w:r w:rsidR="00746FE9">
          <w:rPr>
            <w:color w:val="000000" w:themeColor="text1"/>
            <w:szCs w:val="24"/>
          </w:rPr>
          <w:t>(e.g., Huang et al., 2014)</w:t>
        </w:r>
      </w:ins>
      <w:ins w:id="534" w:author="黄韬" w:date="2017-09-11T16:33:00Z">
        <w:r w:rsidR="00746FE9">
          <w:rPr>
            <w:rStyle w:val="FootnoteReference"/>
            <w:color w:val="000000" w:themeColor="text1"/>
            <w:szCs w:val="24"/>
          </w:rPr>
          <w:footnoteReference w:id="10"/>
        </w:r>
      </w:ins>
      <w:ins w:id="537" w:author="黄韬" w:date="2017-09-11T16:32:00Z">
        <w:r w:rsidR="00746FE9">
          <w:rPr>
            <w:color w:val="000000" w:themeColor="text1"/>
            <w:szCs w:val="24"/>
          </w:rPr>
          <w:t>.</w:t>
        </w:r>
      </w:ins>
    </w:p>
    <w:p w14:paraId="2657936C" w14:textId="77777777" w:rsidR="007D6CB6" w:rsidRPr="000657DB" w:rsidDel="00052B1F" w:rsidRDefault="007D6CB6" w:rsidP="00324987">
      <w:pPr>
        <w:spacing w:after="0" w:line="360" w:lineRule="auto"/>
        <w:rPr>
          <w:del w:id="538" w:author="Soopramanien, Didier" w:date="2017-09-06T21:26:00Z"/>
          <w:rFonts w:cs="Times New Roman"/>
          <w:color w:val="000000" w:themeColor="text1"/>
          <w:szCs w:val="24"/>
        </w:rPr>
      </w:pPr>
    </w:p>
    <w:p w14:paraId="08BF6C8E" w14:textId="77777777" w:rsidR="007D6CB6" w:rsidRPr="000657DB" w:rsidRDefault="007D6CB6" w:rsidP="00324987">
      <w:pPr>
        <w:spacing w:after="0" w:line="360" w:lineRule="auto"/>
        <w:rPr>
          <w:rFonts w:cs="Times New Roman"/>
          <w:color w:val="000000" w:themeColor="text1"/>
          <w:szCs w:val="24"/>
        </w:rPr>
      </w:pPr>
    </w:p>
    <w:p w14:paraId="32B440A7" w14:textId="0509F734" w:rsidR="00CA3798" w:rsidRPr="000657DB" w:rsidRDefault="00052B1F" w:rsidP="00CA3798">
      <w:pPr>
        <w:spacing w:after="0" w:line="360" w:lineRule="auto"/>
        <w:rPr>
          <w:color w:val="000000" w:themeColor="text1"/>
          <w:szCs w:val="24"/>
        </w:rPr>
      </w:pPr>
      <w:ins w:id="539" w:author="Soopramanien, Didier" w:date="2017-09-06T21:26:00Z">
        <w:r>
          <w:rPr>
            <w:rFonts w:cs="Times New Roman"/>
            <w:color w:val="000000" w:themeColor="text1"/>
            <w:szCs w:val="24"/>
          </w:rPr>
          <w:t>I</w:t>
        </w:r>
      </w:ins>
      <w:del w:id="540" w:author="Soopramanien, Didier" w:date="2017-09-06T21:26:00Z">
        <w:r w:rsidR="00E53F26" w:rsidRPr="000657DB" w:rsidDel="00052B1F">
          <w:rPr>
            <w:rFonts w:cs="Times New Roman"/>
            <w:color w:val="000000" w:themeColor="text1"/>
            <w:szCs w:val="24"/>
          </w:rPr>
          <w:delText>A</w:delText>
        </w:r>
      </w:del>
      <w:r w:rsidR="00E53F26" w:rsidRPr="000657DB">
        <w:rPr>
          <w:rFonts w:cs="Times New Roman"/>
          <w:color w:val="000000" w:themeColor="text1"/>
          <w:szCs w:val="24"/>
        </w:rPr>
        <w:t xml:space="preserve">t the second stage, we </w:t>
      </w:r>
      <w:r w:rsidR="008264A4" w:rsidRPr="000657DB">
        <w:rPr>
          <w:rFonts w:cs="Times New Roman"/>
          <w:color w:val="000000" w:themeColor="text1"/>
          <w:szCs w:val="24"/>
        </w:rPr>
        <w:t xml:space="preserve">construct </w:t>
      </w:r>
      <w:r w:rsidR="00493E31" w:rsidRPr="000657DB">
        <w:rPr>
          <w:rFonts w:cs="Times New Roman"/>
          <w:color w:val="000000" w:themeColor="text1"/>
          <w:szCs w:val="24"/>
        </w:rPr>
        <w:t>the A</w:t>
      </w:r>
      <w:r w:rsidR="007E70B4" w:rsidRPr="000657DB">
        <w:rPr>
          <w:rFonts w:cs="Times New Roman"/>
          <w:color w:val="000000" w:themeColor="text1"/>
          <w:szCs w:val="24"/>
        </w:rPr>
        <w:t xml:space="preserve">utoregressive </w:t>
      </w:r>
      <w:r w:rsidR="00493E31" w:rsidRPr="000657DB">
        <w:rPr>
          <w:rFonts w:cs="Times New Roman"/>
          <w:color w:val="000000" w:themeColor="text1"/>
          <w:szCs w:val="24"/>
        </w:rPr>
        <w:t>D</w:t>
      </w:r>
      <w:r w:rsidR="007E70B4" w:rsidRPr="000657DB">
        <w:rPr>
          <w:rFonts w:cs="Times New Roman"/>
          <w:color w:val="000000" w:themeColor="text1"/>
          <w:szCs w:val="24"/>
        </w:rPr>
        <w:t xml:space="preserve">istributive </w:t>
      </w:r>
      <w:r w:rsidR="00493E31" w:rsidRPr="000657DB">
        <w:rPr>
          <w:rFonts w:cs="Times New Roman"/>
          <w:color w:val="000000" w:themeColor="text1"/>
          <w:szCs w:val="24"/>
        </w:rPr>
        <w:t>L</w:t>
      </w:r>
      <w:r w:rsidR="007E70B4" w:rsidRPr="000657DB">
        <w:rPr>
          <w:rFonts w:cs="Times New Roman"/>
          <w:color w:val="000000" w:themeColor="text1"/>
          <w:szCs w:val="24"/>
        </w:rPr>
        <w:t>ag</w:t>
      </w:r>
      <w:r w:rsidR="00493E31" w:rsidRPr="000657DB">
        <w:rPr>
          <w:rFonts w:cs="Times New Roman"/>
          <w:color w:val="000000" w:themeColor="text1"/>
          <w:szCs w:val="24"/>
        </w:rPr>
        <w:t xml:space="preserve"> </w:t>
      </w:r>
      <w:r w:rsidR="007E70B4" w:rsidRPr="000657DB">
        <w:rPr>
          <w:rFonts w:cs="Times New Roman"/>
          <w:color w:val="000000" w:themeColor="text1"/>
          <w:szCs w:val="24"/>
        </w:rPr>
        <w:t xml:space="preserve">(ADL) </w:t>
      </w:r>
      <w:r w:rsidR="00493E31" w:rsidRPr="000657DB">
        <w:rPr>
          <w:rFonts w:cs="Times New Roman"/>
          <w:color w:val="000000" w:themeColor="text1"/>
          <w:szCs w:val="24"/>
        </w:rPr>
        <w:t xml:space="preserve">model </w:t>
      </w:r>
      <w:r w:rsidR="00002559" w:rsidRPr="000657DB">
        <w:rPr>
          <w:rFonts w:cs="Times New Roman"/>
          <w:color w:val="000000" w:themeColor="text1"/>
          <w:szCs w:val="24"/>
        </w:rPr>
        <w:t>based on</w:t>
      </w:r>
      <w:r w:rsidR="00493E31" w:rsidRPr="000657DB">
        <w:rPr>
          <w:rFonts w:cs="Times New Roman"/>
          <w:color w:val="000000" w:themeColor="text1"/>
          <w:szCs w:val="24"/>
        </w:rPr>
        <w:t xml:space="preserve"> the </w:t>
      </w:r>
      <w:r w:rsidR="00A65737" w:rsidRPr="000657DB">
        <w:rPr>
          <w:rFonts w:cs="Times New Roman"/>
          <w:color w:val="000000" w:themeColor="text1"/>
          <w:szCs w:val="24"/>
        </w:rPr>
        <w:t xml:space="preserve">variables </w:t>
      </w:r>
      <w:r w:rsidR="00493E31" w:rsidRPr="000657DB">
        <w:rPr>
          <w:rFonts w:cs="Times New Roman"/>
          <w:color w:val="000000" w:themeColor="text1"/>
          <w:szCs w:val="24"/>
        </w:rPr>
        <w:t>retained by the LASSO procedure</w:t>
      </w:r>
      <w:r w:rsidR="00002559" w:rsidRPr="000657DB">
        <w:rPr>
          <w:rFonts w:cs="Times New Roman"/>
          <w:color w:val="000000" w:themeColor="text1"/>
          <w:szCs w:val="24"/>
        </w:rPr>
        <w:t xml:space="preserve"> with their dynamic terms</w:t>
      </w:r>
      <w:r w:rsidR="00CA3798" w:rsidRPr="000657DB">
        <w:rPr>
          <w:rFonts w:cs="Times New Roman"/>
          <w:color w:val="000000" w:themeColor="text1"/>
          <w:szCs w:val="24"/>
        </w:rPr>
        <w:t xml:space="preserve"> </w:t>
      </w:r>
      <w:r w:rsidR="00CA3798" w:rsidRPr="000657DB">
        <w:rPr>
          <w:color w:val="000000" w:themeColor="text1"/>
          <w:szCs w:val="24"/>
        </w:rPr>
        <w:t xml:space="preserve">following Huang et al. (2014). </w:t>
      </w:r>
      <w:r w:rsidR="001710FC" w:rsidRPr="000657DB">
        <w:rPr>
          <w:color w:val="000000" w:themeColor="text1"/>
          <w:szCs w:val="24"/>
        </w:rPr>
        <w:t>For example, w</w:t>
      </w:r>
      <w:r w:rsidR="00CA3798" w:rsidRPr="000657DB">
        <w:rPr>
          <w:color w:val="000000" w:themeColor="text1"/>
          <w:szCs w:val="24"/>
        </w:rPr>
        <w:t xml:space="preserve">e have the following </w:t>
      </w:r>
      <w:r w:rsidR="00CA3798" w:rsidRPr="000657DB">
        <w:rPr>
          <w:rFonts w:cs="Times New Roman"/>
          <w:color w:val="000000" w:themeColor="text1"/>
          <w:szCs w:val="24"/>
        </w:rPr>
        <w:t>model:</w:t>
      </w:r>
    </w:p>
    <w:p w14:paraId="482121EE" w14:textId="77777777" w:rsidR="00CA3798" w:rsidRPr="000657DB" w:rsidRDefault="00CA3798" w:rsidP="00CA3798">
      <w:pPr>
        <w:spacing w:after="0" w:line="360" w:lineRule="auto"/>
        <w:rPr>
          <w:color w:val="000000" w:themeColor="text1"/>
          <w:szCs w:val="24"/>
        </w:rPr>
      </w:pPr>
    </w:p>
    <w:p w14:paraId="3A1F8A71" w14:textId="77777777" w:rsidR="00CA3798" w:rsidRPr="000657DB" w:rsidRDefault="006C30B4" w:rsidP="00CA3798">
      <w:pPr>
        <w:spacing w:after="0" w:line="360" w:lineRule="auto"/>
        <w:rPr>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)=intercept+τ*time+</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j=1</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 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m=1</m:t>
              </m:r>
            </m:sub>
            <m:sup>
              <m:r>
                <w:rPr>
                  <w:rFonts w:ascii="Cambria Math" w:hAnsi="Cambria Math"/>
                  <w:color w:val="000000" w:themeColor="text1"/>
                  <w:szCs w:val="24"/>
                </w:rPr>
                <m:t>M</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m,j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m,t-j</m:t>
                      </m:r>
                    </m:sub>
                  </m:sSub>
                  <m:r>
                    <w:rPr>
                      <w:rFonts w:ascii="Cambria Math" w:hAnsi="Cambria Math"/>
                      <w:color w:val="000000" w:themeColor="text1"/>
                      <w:szCs w:val="24"/>
                    </w:rPr>
                    <m:t>)</m:t>
                  </m:r>
                </m:e>
              </m:nary>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n=1</m:t>
              </m:r>
            </m:sub>
            <m:sup>
              <m:r>
                <w:rPr>
                  <w:rFonts w:ascii="Cambria Math" w:hAnsi="Cambria Math"/>
                  <w:color w:val="000000" w:themeColor="text1"/>
                  <w:szCs w:val="24"/>
                </w:rPr>
                <m:t>N</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n,t-j</m:t>
                      </m:r>
                    </m:sub>
                  </m:sSub>
                </m:e>
              </m:nary>
            </m:e>
          </m:nary>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n=1</m:t>
              </m:r>
            </m:sub>
            <m:sup>
              <m:r>
                <w:rPr>
                  <w:rFonts w:ascii="Cambria Math" w:hAnsi="Cambria Math"/>
                  <w:color w:val="000000" w:themeColor="text1"/>
                  <w:szCs w:val="24"/>
                </w:rPr>
                <m:t>P</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n,t-j</m:t>
                      </m:r>
                    </m:sub>
                  </m:sSub>
                </m:e>
              </m:nary>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d=1</m:t>
              </m:r>
            </m:sub>
            <m:sup>
              <m:r>
                <w:rPr>
                  <w:rFonts w:ascii="Cambria Math" w:hAnsi="Cambria Math"/>
                  <w:color w:val="000000" w:themeColor="text1"/>
                  <w:szCs w:val="24"/>
                </w:rPr>
                <m:t>12</m:t>
              </m:r>
            </m:sup>
            <m:e>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Four_week_dummy</m:t>
                  </m:r>
                </m:e>
                <m:sub>
                  <m:r>
                    <w:rPr>
                      <w:rFonts w:ascii="Cambria Math" w:hAnsi="Cambria Math"/>
                      <w:color w:val="000000" w:themeColor="text1"/>
                      <w:szCs w:val="24"/>
                    </w:rPr>
                    <m:t>d</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c=1</m:t>
              </m:r>
            </m:sub>
            <m:sup>
              <m:r>
                <w:rPr>
                  <w:rFonts w:ascii="Cambria Math" w:hAnsi="Cambria Math"/>
                  <w:color w:val="000000" w:themeColor="text1"/>
                  <w:szCs w:val="24"/>
                </w:rPr>
                <m:t>9</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v=0</m:t>
                  </m:r>
                </m:sub>
                <m:sup>
                  <m:r>
                    <w:rPr>
                      <w:rFonts w:ascii="Cambria Math" w:hAnsi="Cambria Math"/>
                      <w:color w:val="000000" w:themeColor="text1"/>
                      <w:szCs w:val="24"/>
                    </w:rPr>
                    <m:t>1</m:t>
                  </m:r>
                </m:sup>
                <m:e>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c,t-v</m:t>
                      </m:r>
                    </m:sub>
                  </m:sSub>
                </m:e>
              </m:nary>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 xml:space="preserve">                      </m:t>
          </m:r>
        </m:oMath>
      </m:oMathPara>
    </w:p>
    <w:p w14:paraId="670EE8DD" w14:textId="77777777" w:rsidR="00CA3798" w:rsidRPr="000657DB" w:rsidRDefault="00CA3798" w:rsidP="00CA3798">
      <w:pPr>
        <w:pStyle w:val="ListParagraph"/>
        <w:spacing w:after="0" w:line="360" w:lineRule="auto"/>
        <w:ind w:left="0"/>
        <w:rPr>
          <w:color w:val="000000" w:themeColor="text1"/>
          <w:szCs w:val="24"/>
        </w:rPr>
      </w:pPr>
      <w:r w:rsidRPr="000657DB">
        <w:rPr>
          <w:color w:val="000000" w:themeColor="text1"/>
          <w:szCs w:val="24"/>
        </w:rPr>
        <w:t xml:space="preserve">where </w:t>
      </w:r>
    </w:p>
    <w:p w14:paraId="420861FE" w14:textId="77777777" w:rsidR="008B6932" w:rsidRPr="000657DB" w:rsidRDefault="008B6932" w:rsidP="008B6932">
      <w:pPr>
        <w:pStyle w:val="ListParagraph"/>
        <w:spacing w:after="0" w:line="360" w:lineRule="auto"/>
        <w:ind w:left="0"/>
        <w:rPr>
          <w:color w:val="000000" w:themeColor="text1"/>
          <w:szCs w:val="24"/>
        </w:rPr>
      </w:pP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oMath>
      <w:r w:rsidRPr="000657DB">
        <w:rPr>
          <w:color w:val="000000" w:themeColor="text1"/>
          <w:szCs w:val="24"/>
        </w:rPr>
        <w:t xml:space="preserve"> is the log sales of the focal product at week </w:t>
      </w:r>
      <m:oMath>
        <m:r>
          <w:rPr>
            <w:rFonts w:ascii="Cambria Math" w:hAnsi="Cambria Math"/>
            <w:color w:val="000000" w:themeColor="text1"/>
            <w:szCs w:val="24"/>
          </w:rPr>
          <m:t>t</m:t>
        </m:r>
      </m:oMath>
    </w:p>
    <w:p w14:paraId="56A422D7" w14:textId="5F50BD54" w:rsidR="008B6932" w:rsidRPr="000657DB" w:rsidRDefault="008B6932" w:rsidP="008B6932">
      <w:pPr>
        <w:pStyle w:val="ListParagraph"/>
        <w:spacing w:after="0" w:line="360" w:lineRule="auto"/>
        <w:ind w:left="0"/>
        <w:rPr>
          <w:color w:val="000000" w:themeColor="text1"/>
          <w:szCs w:val="24"/>
        </w:rPr>
      </w:pPr>
      <m:oMath>
        <m:r>
          <w:rPr>
            <w:rFonts w:ascii="Cambria Math" w:hAnsi="Cambria Math"/>
            <w:color w:val="000000" w:themeColor="text1"/>
            <w:szCs w:val="24"/>
          </w:rPr>
          <m:t>time</m:t>
        </m:r>
      </m:oMath>
      <w:r w:rsidRPr="000657DB">
        <w:rPr>
          <w:color w:val="000000" w:themeColor="text1"/>
          <w:szCs w:val="24"/>
        </w:rPr>
        <w:t xml:space="preserve"> is the term for the determinist</w:t>
      </w:r>
      <w:r w:rsidR="001710FC" w:rsidRPr="000657DB">
        <w:rPr>
          <w:color w:val="000000" w:themeColor="text1"/>
          <w:szCs w:val="24"/>
        </w:rPr>
        <w:t>ic</w:t>
      </w:r>
      <w:r w:rsidRPr="000657DB">
        <w:rPr>
          <w:color w:val="000000" w:themeColor="text1"/>
          <w:szCs w:val="24"/>
        </w:rPr>
        <w:t xml:space="preserve"> trend which captures any potential steady change during the estimation period </w:t>
      </w:r>
      <w:r w:rsidRPr="000657DB">
        <w:rPr>
          <w:color w:val="000000" w:themeColor="text1"/>
          <w:szCs w:val="24"/>
        </w:rPr>
        <w:fldChar w:fldCharType="begin"/>
      </w:r>
      <w:r w:rsidRPr="000657DB">
        <w:rPr>
          <w:color w:val="000000" w:themeColor="text1"/>
          <w:szCs w:val="24"/>
        </w:rPr>
        <w:instrText xml:space="preserve"> ADDIN EN.CITE &lt;EndNote&gt;&lt;Cite&gt;&lt;Author&gt;Song&lt;/Author&gt;&lt;Year&gt;2003&lt;/Year&gt;&lt;RecNum&gt;267&lt;/RecNum&gt;&lt;DisplayText&gt;(Song and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0657DB">
        <w:rPr>
          <w:color w:val="000000" w:themeColor="text1"/>
          <w:szCs w:val="24"/>
        </w:rPr>
        <w:fldChar w:fldCharType="separate"/>
      </w:r>
      <w:r w:rsidRPr="000657DB">
        <w:rPr>
          <w:noProof/>
          <w:color w:val="000000" w:themeColor="text1"/>
          <w:szCs w:val="24"/>
        </w:rPr>
        <w:t>(</w:t>
      </w:r>
      <w:hyperlink w:anchor="_ENREF_68" w:tooltip="Song, 2003 #267" w:history="1">
        <w:r w:rsidR="00780FE2" w:rsidRPr="000657DB">
          <w:rPr>
            <w:noProof/>
            <w:color w:val="000000" w:themeColor="text1"/>
            <w:szCs w:val="24"/>
          </w:rPr>
          <w:t>Song and Witt 2003</w:t>
        </w:r>
      </w:hyperlink>
      <w:r w:rsidRPr="000657DB">
        <w:rPr>
          <w:noProof/>
          <w:color w:val="000000" w:themeColor="text1"/>
          <w:szCs w:val="24"/>
        </w:rPr>
        <w:t>)</w:t>
      </w:r>
      <w:r w:rsidRPr="000657DB">
        <w:rPr>
          <w:color w:val="000000" w:themeColor="text1"/>
          <w:szCs w:val="24"/>
        </w:rPr>
        <w:fldChar w:fldCharType="end"/>
      </w:r>
      <w:r w:rsidRPr="000657DB">
        <w:rPr>
          <w:color w:val="000000" w:themeColor="text1"/>
          <w:szCs w:val="24"/>
        </w:rPr>
        <w:t>.</w:t>
      </w:r>
    </w:p>
    <w:p w14:paraId="71D97C93" w14:textId="77777777" w:rsidR="008B6932" w:rsidRPr="000657DB" w:rsidRDefault="008B6932" w:rsidP="008B6932">
      <w:pPr>
        <w:pStyle w:val="ListParagraph"/>
        <w:spacing w:after="0" w:line="360" w:lineRule="auto"/>
        <w:ind w:left="0"/>
        <w:rPr>
          <w:i/>
          <w:color w:val="000000" w:themeColor="text1"/>
          <w:szCs w:val="24"/>
        </w:rPr>
      </w:pP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oMath>
      <w:r w:rsidRPr="000657DB">
        <w:rPr>
          <w:color w:val="000000" w:themeColor="text1"/>
          <w:szCs w:val="24"/>
        </w:rPr>
        <w:t xml:space="preserve"> </w:t>
      </w:r>
      <w:r w:rsidR="00867C40" w:rsidRPr="000657DB">
        <w:rPr>
          <w:color w:val="000000" w:themeColor="text1"/>
          <w:szCs w:val="24"/>
        </w:rPr>
        <w:t xml:space="preserve">and </w:t>
      </w: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m,t-j</m:t>
            </m:r>
          </m:sub>
        </m:sSub>
        <m:r>
          <w:rPr>
            <w:rFonts w:ascii="Cambria Math" w:hAnsi="Cambria Math"/>
            <w:color w:val="000000" w:themeColor="text1"/>
            <w:szCs w:val="24"/>
          </w:rPr>
          <m:t>)</m:t>
        </m:r>
      </m:oMath>
      <w:r w:rsidR="00867C40" w:rsidRPr="000657DB">
        <w:rPr>
          <w:color w:val="000000" w:themeColor="text1"/>
          <w:szCs w:val="24"/>
        </w:rPr>
        <w:t xml:space="preserve"> represent </w:t>
      </w:r>
      <w:r w:rsidRPr="000657DB">
        <w:rPr>
          <w:color w:val="000000" w:themeColor="text1"/>
          <w:szCs w:val="24"/>
        </w:rPr>
        <w:t xml:space="preserve">the log price of the focal product </w:t>
      </w:r>
      <w:r w:rsidR="00867C40" w:rsidRPr="000657DB">
        <w:rPr>
          <w:color w:val="000000" w:themeColor="text1"/>
          <w:szCs w:val="24"/>
        </w:rPr>
        <w:t xml:space="preserve">and the competitive product </w:t>
      </w:r>
      <w:r w:rsidRPr="000657DB">
        <w:rPr>
          <w:color w:val="000000" w:themeColor="text1"/>
          <w:szCs w:val="24"/>
        </w:rPr>
        <w:t xml:space="preserve">at week </w:t>
      </w:r>
      <m:oMath>
        <m:r>
          <w:rPr>
            <w:rFonts w:ascii="Cambria Math" w:hAnsi="Cambria Math"/>
            <w:color w:val="000000" w:themeColor="text1"/>
            <w:szCs w:val="24"/>
          </w:rPr>
          <m:t>t-j</m:t>
        </m:r>
      </m:oMath>
    </w:p>
    <w:p w14:paraId="3F8D17E0" w14:textId="77777777" w:rsidR="008B6932" w:rsidRPr="000657DB" w:rsidRDefault="006C30B4" w:rsidP="008B6932">
      <w:pPr>
        <w:pStyle w:val="ListParagraph"/>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0,t-j</m:t>
            </m:r>
          </m:sub>
        </m:sSub>
      </m:oMath>
      <w:r w:rsidR="003E42BE" w:rsidRPr="000657DB">
        <w:rPr>
          <w:color w:val="000000" w:themeColor="text1"/>
          <w:szCs w:val="24"/>
        </w:rPr>
        <w:t xml:space="preserve"> and </w:t>
      </w:r>
      <m:oMath>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0,t-j</m:t>
            </m:r>
          </m:sub>
        </m:sSub>
      </m:oMath>
      <w:r w:rsidR="003E42BE" w:rsidRPr="000657DB">
        <w:rPr>
          <w:color w:val="000000" w:themeColor="text1"/>
          <w:szCs w:val="24"/>
        </w:rPr>
        <w:t xml:space="preserve"> represents the Feature dummy for</w:t>
      </w:r>
      <w:r w:rsidR="008B6932" w:rsidRPr="000657DB">
        <w:rPr>
          <w:color w:val="000000" w:themeColor="text1"/>
          <w:szCs w:val="24"/>
        </w:rPr>
        <w:t xml:space="preserve"> the focal product at week </w:t>
      </w:r>
      <m:oMath>
        <m:r>
          <w:rPr>
            <w:rFonts w:ascii="Cambria Math" w:hAnsi="Cambria Math"/>
            <w:color w:val="000000" w:themeColor="text1"/>
            <w:szCs w:val="24"/>
          </w:rPr>
          <m:t>t-j</m:t>
        </m:r>
      </m:oMath>
    </w:p>
    <w:p w14:paraId="22D9CB9C" w14:textId="77777777" w:rsidR="008B6932" w:rsidRPr="000657DB" w:rsidRDefault="006C30B4" w:rsidP="008B6932">
      <w:pPr>
        <w:pStyle w:val="ListParagraph"/>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Four_week_dummy</m:t>
            </m:r>
          </m:e>
          <m:sub>
            <m:r>
              <w:rPr>
                <w:rFonts w:ascii="Cambria Math" w:hAnsi="Cambria Math"/>
                <w:color w:val="000000" w:themeColor="text1"/>
                <w:szCs w:val="24"/>
              </w:rPr>
              <m:t>d</m:t>
            </m:r>
          </m:sub>
        </m:sSub>
      </m:oMath>
      <w:r w:rsidR="008B6932" w:rsidRPr="000657DB">
        <w:rPr>
          <w:color w:val="000000" w:themeColor="text1"/>
          <w:szCs w:val="24"/>
        </w:rPr>
        <w:t xml:space="preserve"> is the </w:t>
      </w:r>
      <m:oMath>
        <m:sSup>
          <m:sSupPr>
            <m:ctrlPr>
              <w:rPr>
                <w:rFonts w:ascii="Cambria Math" w:hAnsi="Cambria Math"/>
                <w:i/>
                <w:color w:val="000000" w:themeColor="text1"/>
                <w:szCs w:val="24"/>
              </w:rPr>
            </m:ctrlPr>
          </m:sSupPr>
          <m:e>
            <m:r>
              <w:rPr>
                <w:rFonts w:ascii="Cambria Math" w:hAnsi="Cambria Math"/>
                <w:color w:val="000000" w:themeColor="text1"/>
                <w:szCs w:val="24"/>
              </w:rPr>
              <m:t>d</m:t>
            </m:r>
          </m:e>
          <m:sup>
            <m:r>
              <w:rPr>
                <w:rFonts w:ascii="Cambria Math" w:hAnsi="Cambria Math"/>
                <w:color w:val="000000" w:themeColor="text1"/>
                <w:szCs w:val="24"/>
              </w:rPr>
              <m:t>th</m:t>
            </m:r>
          </m:sup>
        </m:sSup>
      </m:oMath>
      <w:r w:rsidR="008B6932" w:rsidRPr="000657DB">
        <w:rPr>
          <w:color w:val="000000" w:themeColor="text1"/>
          <w:szCs w:val="24"/>
        </w:rPr>
        <w:t xml:space="preserve"> four-week-dummy variable</w:t>
      </w:r>
      <w:r w:rsidR="008B6932" w:rsidRPr="000657DB">
        <w:rPr>
          <w:color w:val="000000" w:themeColor="text1"/>
          <w:szCs w:val="24"/>
        </w:rPr>
        <w:br/>
      </w:r>
      <m:oMath>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 t-v</m:t>
            </m:r>
          </m:sub>
        </m:sSub>
      </m:oMath>
      <w:r w:rsidR="008B6932" w:rsidRPr="000657DB">
        <w:rPr>
          <w:color w:val="000000" w:themeColor="text1"/>
          <w:szCs w:val="24"/>
        </w:rPr>
        <w:t xml:space="preserve"> is the dummy variable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th</m:t>
            </m:r>
          </m:sup>
        </m:sSup>
      </m:oMath>
      <w:r w:rsidR="008B6932" w:rsidRPr="000657DB" w:rsidDel="002F64BB">
        <w:rPr>
          <w:color w:val="000000" w:themeColor="text1"/>
          <w:szCs w:val="24"/>
        </w:rPr>
        <w:t xml:space="preserve"> </w:t>
      </w:r>
      <w:r w:rsidR="008B6932" w:rsidRPr="000657DB">
        <w:rPr>
          <w:color w:val="000000" w:themeColor="text1"/>
          <w:szCs w:val="24"/>
        </w:rPr>
        <w:t xml:space="preserve">calendar event at week </w:t>
      </w:r>
      <m:oMath>
        <m:r>
          <w:rPr>
            <w:rFonts w:ascii="Cambria Math" w:hAnsi="Cambria Math"/>
            <w:color w:val="000000" w:themeColor="text1"/>
            <w:szCs w:val="24"/>
          </w:rPr>
          <m:t>t-v</m:t>
        </m:r>
      </m:oMath>
      <w:r w:rsidR="008B6932" w:rsidRPr="000657DB">
        <w:rPr>
          <w:color w:val="000000" w:themeColor="text1"/>
          <w:szCs w:val="24"/>
        </w:rPr>
        <w:t xml:space="preserve">. The dummy variable represents the week of the calendar event when </w:t>
      </w:r>
      <m:oMath>
        <m:r>
          <w:rPr>
            <w:rFonts w:ascii="Cambria Math" w:hAnsi="Cambria Math"/>
            <w:color w:val="000000" w:themeColor="text1"/>
            <w:szCs w:val="24"/>
          </w:rPr>
          <m:t>v=0</m:t>
        </m:r>
      </m:oMath>
      <w:r w:rsidR="008B6932" w:rsidRPr="000657DB">
        <w:rPr>
          <w:color w:val="000000" w:themeColor="text1"/>
          <w:szCs w:val="24"/>
        </w:rPr>
        <w:t xml:space="preserve">, , and the week before the event if </w:t>
      </w:r>
      <m:oMath>
        <m:r>
          <w:rPr>
            <w:rFonts w:ascii="Cambria Math" w:hAnsi="Cambria Math"/>
            <w:color w:val="000000" w:themeColor="text1"/>
            <w:szCs w:val="24"/>
          </w:rPr>
          <m:t>v=1</m:t>
        </m:r>
      </m:oMath>
      <w:r w:rsidR="008B6932" w:rsidRPr="000657DB">
        <w:rPr>
          <w:color w:val="000000" w:themeColor="text1"/>
          <w:szCs w:val="24"/>
        </w:rPr>
        <w:t xml:space="preserve">. </w:t>
      </w:r>
      <m:oMath>
        <m:r>
          <w:rPr>
            <w:rFonts w:ascii="Cambria Math" w:hAnsi="Cambria Math"/>
            <w:color w:val="000000" w:themeColor="text1"/>
            <w:szCs w:val="24"/>
          </w:rPr>
          <m:t>c</m:t>
        </m:r>
      </m:oMath>
      <w:r w:rsidR="008B6932" w:rsidRPr="000657DB">
        <w:rPr>
          <w:color w:val="000000" w:themeColor="text1"/>
          <w:szCs w:val="24"/>
        </w:rPr>
        <w:t xml:space="preserve"> takes the values from 1 to 9 representing all the calendar events </w:t>
      </w:r>
      <w:r w:rsidR="008B6932" w:rsidRPr="000657DB">
        <w:rPr>
          <w:rStyle w:val="FootnoteReference"/>
          <w:i/>
          <w:color w:val="000000" w:themeColor="text1"/>
          <w:szCs w:val="24"/>
        </w:rPr>
        <w:footnoteReference w:id="11"/>
      </w:r>
    </w:p>
    <w:p w14:paraId="1864F458" w14:textId="77777777" w:rsidR="008B6932" w:rsidRPr="000657DB" w:rsidRDefault="006C30B4" w:rsidP="008B6932">
      <w:pPr>
        <w:pStyle w:val="ListParagraph"/>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m,j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r>
          <w:rPr>
            <w:rFonts w:ascii="Cambria Math" w:hAnsi="Cambria Math"/>
            <w:color w:val="000000" w:themeColor="text1"/>
            <w:szCs w:val="24"/>
          </w:rPr>
          <m:t>,τ</m:t>
        </m:r>
      </m:oMath>
      <w:r w:rsidR="008B6932" w:rsidRPr="000657DB">
        <w:rPr>
          <w:color w:val="000000" w:themeColor="text1"/>
          <w:szCs w:val="24"/>
        </w:rPr>
        <w:t xml:space="preserve"> are the parameters</w:t>
      </w:r>
      <w:r w:rsidR="008B6932" w:rsidRPr="000657DB">
        <w:rPr>
          <w:color w:val="000000" w:themeColor="text1"/>
          <w:szCs w:val="24"/>
        </w:rPr>
        <w:br/>
      </w:r>
      <m:oMath>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oMath>
      <w:r w:rsidR="008B6932" w:rsidRPr="000657DB">
        <w:rPr>
          <w:color w:val="000000" w:themeColor="text1"/>
          <w:szCs w:val="24"/>
        </w:rPr>
        <w:t xml:space="preserve"> is the error term and we assume </w:t>
      </w:r>
      <m:oMath>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~iid</m:t>
        </m:r>
        <m:d>
          <m:dPr>
            <m:ctrlPr>
              <w:rPr>
                <w:rFonts w:ascii="Cambria Math" w:hAnsi="Cambria Math"/>
                <w:i/>
                <w:color w:val="000000" w:themeColor="text1"/>
                <w:szCs w:val="24"/>
              </w:rPr>
            </m:ctrlPr>
          </m:dPr>
          <m:e>
            <m:r>
              <w:rPr>
                <w:rFonts w:ascii="Cambria Math" w:hAnsi="Cambria Math"/>
                <w:color w:val="000000" w:themeColor="text1"/>
                <w:szCs w:val="24"/>
              </w:rPr>
              <m:t>0,</m:t>
            </m:r>
            <m:sSup>
              <m:sSupPr>
                <m:ctrlPr>
                  <w:rPr>
                    <w:rFonts w:ascii="Cambria Math" w:hAnsi="Cambria Math"/>
                    <w:i/>
                    <w:color w:val="000000" w:themeColor="text1"/>
                    <w:szCs w:val="24"/>
                  </w:rPr>
                </m:ctrlPr>
              </m:sSupPr>
              <m:e>
                <m:r>
                  <w:rPr>
                    <w:rFonts w:ascii="Cambria Math" w:hAnsi="Cambria Math"/>
                    <w:color w:val="000000" w:themeColor="text1"/>
                    <w:szCs w:val="24"/>
                  </w:rPr>
                  <m:t>σ</m:t>
                </m:r>
              </m:e>
              <m:sup>
                <m:r>
                  <w:rPr>
                    <w:rFonts w:ascii="Cambria Math" w:hAnsi="Cambria Math"/>
                    <w:color w:val="000000" w:themeColor="text1"/>
                    <w:szCs w:val="24"/>
                  </w:rPr>
                  <m:t>2</m:t>
                </m:r>
              </m:sup>
            </m:sSup>
          </m:e>
        </m:d>
      </m:oMath>
    </w:p>
    <w:p w14:paraId="73FE912F" w14:textId="77777777" w:rsidR="00CA3798" w:rsidRPr="000657DB" w:rsidRDefault="008B6932" w:rsidP="00CA3798">
      <w:pPr>
        <w:pStyle w:val="ListParagraph"/>
        <w:spacing w:after="0" w:line="360" w:lineRule="auto"/>
        <w:ind w:left="0"/>
        <w:rPr>
          <w:color w:val="000000" w:themeColor="text1"/>
          <w:szCs w:val="24"/>
        </w:rPr>
      </w:pPr>
      <m:oMath>
        <m:r>
          <w:rPr>
            <w:rFonts w:ascii="Cambria Math" w:hAnsi="Cambria Math"/>
            <w:color w:val="000000" w:themeColor="text1"/>
            <w:szCs w:val="24"/>
          </w:rPr>
          <m:t>L</m:t>
        </m:r>
      </m:oMath>
      <w:r w:rsidRPr="000657DB">
        <w:rPr>
          <w:color w:val="000000" w:themeColor="text1"/>
          <w:szCs w:val="24"/>
        </w:rPr>
        <w:t xml:space="preserve"> is the order of the lags and is set to as 2</w:t>
      </w:r>
      <w:r w:rsidR="00867C40" w:rsidRPr="000657DB">
        <w:rPr>
          <w:color w:val="000000" w:themeColor="text1"/>
          <w:szCs w:val="24"/>
        </w:rPr>
        <w:t>.</w:t>
      </w:r>
    </w:p>
    <w:p w14:paraId="0814A147" w14:textId="77777777" w:rsidR="00CA3798" w:rsidRPr="000657DB" w:rsidRDefault="00CA3798" w:rsidP="00CA3798">
      <w:pPr>
        <w:pStyle w:val="ListParagraph"/>
        <w:spacing w:after="0" w:line="360" w:lineRule="auto"/>
        <w:ind w:left="0"/>
        <w:rPr>
          <w:color w:val="000000" w:themeColor="text1"/>
          <w:szCs w:val="24"/>
        </w:rPr>
      </w:pPr>
      <m:oMath>
        <m:r>
          <w:rPr>
            <w:rFonts w:ascii="Cambria Math" w:hAnsi="Cambria Math"/>
            <w:color w:val="000000" w:themeColor="text1"/>
            <w:szCs w:val="24"/>
          </w:rPr>
          <m:t>M</m:t>
        </m:r>
      </m:oMath>
      <w:r w:rsidR="00867C40" w:rsidRPr="000657DB">
        <w:rPr>
          <w:i/>
          <w:color w:val="000000" w:themeColor="text1"/>
          <w:szCs w:val="24"/>
        </w:rPr>
        <w:t xml:space="preserve">, </w:t>
      </w:r>
      <m:oMath>
        <m:r>
          <w:rPr>
            <w:rFonts w:ascii="Cambria Math" w:hAnsi="Cambria Math"/>
            <w:color w:val="000000" w:themeColor="text1"/>
            <w:szCs w:val="24"/>
          </w:rPr>
          <m:t>N</m:t>
        </m:r>
      </m:oMath>
      <w:r w:rsidR="00867C40" w:rsidRPr="000657DB">
        <w:rPr>
          <w:i/>
          <w:color w:val="000000" w:themeColor="text1"/>
          <w:szCs w:val="24"/>
        </w:rPr>
        <w:t xml:space="preserve">, </w:t>
      </w:r>
      <w:r w:rsidR="00867C40" w:rsidRPr="000657DB">
        <w:rPr>
          <w:color w:val="000000" w:themeColor="text1"/>
          <w:szCs w:val="24"/>
        </w:rPr>
        <w:t>and</w:t>
      </w:r>
      <w:r w:rsidR="00867C40" w:rsidRPr="000657DB">
        <w:rPr>
          <w:i/>
          <w:color w:val="000000" w:themeColor="text1"/>
          <w:szCs w:val="24"/>
        </w:rPr>
        <w:t xml:space="preserve"> </w:t>
      </w:r>
      <m:oMath>
        <m:r>
          <w:rPr>
            <w:rFonts w:ascii="Cambria Math" w:hAnsi="Cambria Math"/>
            <w:color w:val="000000" w:themeColor="text1"/>
            <w:szCs w:val="24"/>
          </w:rPr>
          <m:t>P</m:t>
        </m:r>
      </m:oMath>
      <w:r w:rsidR="00867C40" w:rsidRPr="000657DB">
        <w:rPr>
          <w:color w:val="000000" w:themeColor="text1"/>
          <w:szCs w:val="24"/>
        </w:rPr>
        <w:t xml:space="preserve"> are</w:t>
      </w:r>
      <w:r w:rsidRPr="000657DB">
        <w:rPr>
          <w:color w:val="000000" w:themeColor="text1"/>
          <w:szCs w:val="24"/>
        </w:rPr>
        <w:t xml:space="preserve"> the number</w:t>
      </w:r>
      <w:r w:rsidR="00867C40" w:rsidRPr="000657DB">
        <w:rPr>
          <w:color w:val="000000" w:themeColor="text1"/>
          <w:szCs w:val="24"/>
        </w:rPr>
        <w:t>s</w:t>
      </w:r>
      <w:r w:rsidRPr="000657DB">
        <w:rPr>
          <w:color w:val="000000" w:themeColor="text1"/>
          <w:szCs w:val="24"/>
        </w:rPr>
        <w:t xml:space="preserve"> of selected </w:t>
      </w:r>
      <w:r w:rsidR="00867C40" w:rsidRPr="000657DB">
        <w:rPr>
          <w:color w:val="000000" w:themeColor="text1"/>
          <w:szCs w:val="24"/>
        </w:rPr>
        <w:t>competitive price, Feature, and Display variables for</w:t>
      </w:r>
      <w:r w:rsidRPr="000657DB">
        <w:rPr>
          <w:color w:val="000000" w:themeColor="text1"/>
          <w:szCs w:val="24"/>
        </w:rPr>
        <w:t xml:space="preserve"> the product category.</w:t>
      </w:r>
    </w:p>
    <w:p w14:paraId="1A7BD52C" w14:textId="77777777" w:rsidR="00CA3798" w:rsidRPr="000657DB" w:rsidRDefault="00867C40" w:rsidP="00CA3798">
      <w:pPr>
        <w:pStyle w:val="ListParagraph"/>
        <w:spacing w:after="0" w:line="360" w:lineRule="auto"/>
        <w:ind w:left="0"/>
        <w:rPr>
          <w:color w:val="000000" w:themeColor="text1"/>
          <w:szCs w:val="24"/>
        </w:rPr>
      </w:pPr>
      <m:oMathPara>
        <m:oMath>
          <m:r>
            <w:rPr>
              <w:rFonts w:ascii="Cambria Math" w:hAnsi="Cambria Math"/>
              <w:color w:val="000000" w:themeColor="text1"/>
              <w:szCs w:val="24"/>
            </w:rPr>
            <m:t xml:space="preserve"> </m:t>
          </m:r>
        </m:oMath>
      </m:oMathPara>
    </w:p>
    <w:p w14:paraId="1BADAB30" w14:textId="505C6C5E" w:rsidR="005A7819" w:rsidRPr="000657DB" w:rsidRDefault="0040442B" w:rsidP="00203028">
      <w:pPr>
        <w:spacing w:after="0" w:line="360" w:lineRule="auto"/>
        <w:rPr>
          <w:color w:val="000000" w:themeColor="text1"/>
          <w:szCs w:val="24"/>
        </w:rPr>
      </w:pPr>
      <w:r w:rsidRPr="000657DB">
        <w:rPr>
          <w:color w:val="000000" w:themeColor="text1"/>
          <w:szCs w:val="24"/>
        </w:rPr>
        <w:lastRenderedPageBreak/>
        <w:t xml:space="preserve">The model is then simplified </w:t>
      </w:r>
      <w:r w:rsidR="00CA3798" w:rsidRPr="000657DB">
        <w:rPr>
          <w:color w:val="000000" w:themeColor="text1"/>
          <w:szCs w:val="24"/>
        </w:rPr>
        <w:t xml:space="preserve">using </w:t>
      </w:r>
      <w:r w:rsidRPr="000657DB">
        <w:rPr>
          <w:color w:val="000000" w:themeColor="text1"/>
          <w:szCs w:val="24"/>
        </w:rPr>
        <w:t>the LASSO procedure</w:t>
      </w:r>
      <w:r w:rsidR="00C75BE8" w:rsidRPr="000657DB">
        <w:rPr>
          <w:color w:val="000000" w:themeColor="text1"/>
          <w:szCs w:val="24"/>
        </w:rPr>
        <w:t xml:space="preserve"> (the simplified model is referred as the ADL-intra-raw model)</w:t>
      </w:r>
      <w:r w:rsidRPr="000657DB">
        <w:rPr>
          <w:color w:val="000000" w:themeColor="text1"/>
          <w:szCs w:val="24"/>
        </w:rPr>
        <w:t xml:space="preserve">. </w:t>
      </w:r>
      <w:r w:rsidR="009654C4" w:rsidRPr="000657DB">
        <w:rPr>
          <w:color w:val="000000" w:themeColor="text1"/>
          <w:szCs w:val="24"/>
        </w:rPr>
        <w:t xml:space="preserve">Previous studies show that models specified by the LASSO procedure have </w:t>
      </w:r>
      <w:ins w:id="541" w:author="Soopramanien, Didier" w:date="2017-09-06T21:27:00Z">
        <w:r w:rsidR="00052B1F">
          <w:rPr>
            <w:color w:val="000000" w:themeColor="text1"/>
            <w:szCs w:val="24"/>
          </w:rPr>
          <w:t xml:space="preserve">a </w:t>
        </w:r>
      </w:ins>
      <w:r w:rsidR="009654C4" w:rsidRPr="000657DB">
        <w:rPr>
          <w:color w:val="000000" w:themeColor="text1"/>
          <w:szCs w:val="24"/>
        </w:rPr>
        <w:t xml:space="preserve">good forecasting performance and may outperform traditional methods based on statistical significance </w:t>
      </w:r>
      <w:r w:rsidR="009654C4" w:rsidRPr="000657DB">
        <w:rPr>
          <w:color w:val="000000" w:themeColor="text1"/>
          <w:szCs w:val="24"/>
        </w:rPr>
        <w:fldChar w:fldCharType="begin">
          <w:fldData xml:space="preserve">PEVuZE5vdGU+PENpdGU+PEF1dGhvcj5FcHByZWNodDwvQXV0aG9yPjxZZWFyPjIwMTM8L1llYXI+
PFJlY051bT43NTU8L1JlY051bT48RGlzcGxheVRleHQ+KEVwcHJlY2h0LCBHdWVnYW4gZXQgYWwu
IDIwMTMsIE1hLCBGaWxkZXMgZXQgYWwuIDIwMTYpPC9EaXNwbGF5VGV4dD48cmVjb3JkPjxyZWMt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PC9kYXRlcz48aXNibj4wMzc3LTIyMTc8L2lzYm4+PHVybHM+PHJlbGF0ZWQtdXJscz48dXJsPmh0
dHA6Ly93d3cuc2NpZW5jZWRpcmVjdC5jb20vc2NpZW5jZS9hcnRpY2xlL3BpaS9TMDM3NzIyMTcx
NTAwNzg0NTwvdXJsPjwvcmVsYXRlZC11cmxzPjwvdXJscz48ZWxlY3Ryb25pYy1yZXNvdXJjZS1u
dW0+aHR0cDovL2R4LmRvaS5vcmcvMTAuMTAxNi9qLmVqb3IuMjAxNS4wOC4wMjk8L2VsZWN0cm9u
aWMtcmVzb3VyY2UtbnVtPjwvcmVjb3JkPjwvQ2l0ZT48L0VuZE5vdGU+
</w:fldData>
        </w:fldChar>
      </w:r>
      <w:r w:rsidR="009654C4" w:rsidRPr="000657DB">
        <w:rPr>
          <w:color w:val="000000" w:themeColor="text1"/>
          <w:szCs w:val="24"/>
        </w:rPr>
        <w:instrText xml:space="preserve"> ADDIN EN.CITE </w:instrText>
      </w:r>
      <w:r w:rsidR="009654C4" w:rsidRPr="000657DB">
        <w:rPr>
          <w:color w:val="000000" w:themeColor="text1"/>
          <w:szCs w:val="24"/>
        </w:rPr>
        <w:fldChar w:fldCharType="begin">
          <w:fldData xml:space="preserve">PEVuZE5vdGU+PENpdGU+PEF1dGhvcj5FcHByZWNodDwvQXV0aG9yPjxZZWFyPjIwMTM8L1llYXI+
PFJlY051bT43NTU8L1JlY051bT48RGlzcGxheVRleHQ+KEVwcHJlY2h0LCBHdWVnYW4gZXQgYWwu
IDIwMTMsIE1hLCBGaWxkZXMgZXQgYWwuIDIwMTYpPC9EaXNwbGF5VGV4dD48cmVjb3JkPjxyZWMt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PC9kYXRlcz48aXNibj4wMzc3LTIyMTc8L2lzYm4+PHVybHM+PHJlbGF0ZWQtdXJscz48dXJsPmh0
dHA6Ly93d3cuc2NpZW5jZWRpcmVjdC5jb20vc2NpZW5jZS9hcnRpY2xlL3BpaS9TMDM3NzIyMTcx
NTAwNzg0NTwvdXJsPjwvcmVsYXRlZC11cmxzPjwvdXJscz48ZWxlY3Ryb25pYy1yZXNvdXJjZS1u
dW0+aHR0cDovL2R4LmRvaS5vcmcvMTAuMTAxNi9qLmVqb3IuMjAxNS4wOC4wMjk8L2VsZWN0cm9u
aWMtcmVzb3VyY2UtbnVtPjwvcmVjb3JkPjwvQ2l0ZT48L0VuZE5vdGU+
</w:fldData>
        </w:fldChar>
      </w:r>
      <w:r w:rsidR="009654C4" w:rsidRPr="000657DB">
        <w:rPr>
          <w:color w:val="000000" w:themeColor="text1"/>
          <w:szCs w:val="24"/>
        </w:rPr>
        <w:instrText xml:space="preserve"> ADDIN EN.CITE.DATA </w:instrText>
      </w:r>
      <w:r w:rsidR="009654C4" w:rsidRPr="000657DB">
        <w:rPr>
          <w:color w:val="000000" w:themeColor="text1"/>
          <w:szCs w:val="24"/>
        </w:rPr>
      </w:r>
      <w:r w:rsidR="009654C4" w:rsidRPr="000657DB">
        <w:rPr>
          <w:color w:val="000000" w:themeColor="text1"/>
          <w:szCs w:val="24"/>
        </w:rPr>
        <w:fldChar w:fldCharType="end"/>
      </w:r>
      <w:r w:rsidR="009654C4" w:rsidRPr="000657DB">
        <w:rPr>
          <w:color w:val="000000" w:themeColor="text1"/>
          <w:szCs w:val="24"/>
        </w:rPr>
      </w:r>
      <w:r w:rsidR="009654C4" w:rsidRPr="000657DB">
        <w:rPr>
          <w:color w:val="000000" w:themeColor="text1"/>
          <w:szCs w:val="24"/>
        </w:rPr>
        <w:fldChar w:fldCharType="separate"/>
      </w:r>
      <w:r w:rsidR="009654C4" w:rsidRPr="000657DB">
        <w:rPr>
          <w:noProof/>
          <w:color w:val="000000" w:themeColor="text1"/>
          <w:szCs w:val="24"/>
        </w:rPr>
        <w:t>(</w:t>
      </w:r>
      <w:hyperlink w:anchor="_ENREF_30" w:tooltip="Epprecht, 2013 #755" w:history="1">
        <w:r w:rsidR="00780FE2" w:rsidRPr="000657DB">
          <w:rPr>
            <w:noProof/>
            <w:color w:val="000000" w:themeColor="text1"/>
            <w:szCs w:val="24"/>
          </w:rPr>
          <w:t>Epprecht, Guegan et al. 2013</w:t>
        </w:r>
      </w:hyperlink>
      <w:r w:rsidR="009654C4" w:rsidRPr="000657DB">
        <w:rPr>
          <w:noProof/>
          <w:color w:val="000000" w:themeColor="text1"/>
          <w:szCs w:val="24"/>
        </w:rPr>
        <w:t xml:space="preserve">, </w:t>
      </w:r>
      <w:hyperlink w:anchor="_ENREF_47" w:tooltip="Ma, 2016 #733" w:history="1">
        <w:r w:rsidR="00780FE2" w:rsidRPr="000657DB">
          <w:rPr>
            <w:noProof/>
            <w:color w:val="000000" w:themeColor="text1"/>
            <w:szCs w:val="24"/>
          </w:rPr>
          <w:t>Ma, Fildes et al. 2016</w:t>
        </w:r>
      </w:hyperlink>
      <w:r w:rsidR="009654C4" w:rsidRPr="000657DB">
        <w:rPr>
          <w:noProof/>
          <w:color w:val="000000" w:themeColor="text1"/>
          <w:szCs w:val="24"/>
        </w:rPr>
        <w:t>)</w:t>
      </w:r>
      <w:r w:rsidR="009654C4" w:rsidRPr="000657DB">
        <w:rPr>
          <w:color w:val="000000" w:themeColor="text1"/>
          <w:szCs w:val="24"/>
        </w:rPr>
        <w:fldChar w:fldCharType="end"/>
      </w:r>
      <w:r w:rsidR="009654C4" w:rsidRPr="000657DB">
        <w:rPr>
          <w:color w:val="000000" w:themeColor="text1"/>
          <w:szCs w:val="24"/>
        </w:rPr>
        <w:t xml:space="preserve">. </w:t>
      </w:r>
      <w:r w:rsidR="00870F73" w:rsidRPr="000657DB">
        <w:rPr>
          <w:color w:val="000000" w:themeColor="text1"/>
          <w:szCs w:val="24"/>
          <w:highlight w:val="yellow"/>
        </w:rPr>
        <w:t>However</w:t>
      </w:r>
      <w:r w:rsidR="00870F73" w:rsidRPr="000657DB">
        <w:rPr>
          <w:color w:val="000000" w:themeColor="text1"/>
          <w:szCs w:val="24"/>
        </w:rPr>
        <w:t xml:space="preserve">, the LASSO procedure is subject to the limitation of potentially missing important variables under the condition </w:t>
      </w:r>
      <w:r w:rsidR="00613A79" w:rsidRPr="000657DB">
        <w:rPr>
          <w:color w:val="000000" w:themeColor="text1"/>
          <w:szCs w:val="24"/>
        </w:rPr>
        <w:t xml:space="preserve">of </w:t>
      </w:r>
      <w:r w:rsidR="009654C4" w:rsidRPr="000657DB">
        <w:rPr>
          <w:color w:val="000000" w:themeColor="text1"/>
          <w:szCs w:val="24"/>
        </w:rPr>
        <w:t xml:space="preserve">high </w:t>
      </w:r>
      <w:r w:rsidR="00870F73" w:rsidRPr="000657DB">
        <w:rPr>
          <w:color w:val="000000" w:themeColor="text1"/>
          <w:szCs w:val="24"/>
        </w:rPr>
        <w:t xml:space="preserve">multicollinearity </w:t>
      </w:r>
      <w:r w:rsidR="00870F73" w:rsidRPr="000657DB">
        <w:rPr>
          <w:color w:val="000000" w:themeColor="text1"/>
          <w:szCs w:val="24"/>
        </w:rPr>
        <w:fldChar w:fldCharType="begin"/>
      </w:r>
      <w:r w:rsidR="00E946B9" w:rsidRPr="000657DB">
        <w:rPr>
          <w:color w:val="000000" w:themeColor="text1"/>
          <w:szCs w:val="24"/>
        </w:rPr>
        <w:instrText xml:space="preserve"> ADDIN EN.CITE &lt;EndNote&gt;&lt;Cite&gt;&lt;Author&gt;Fan&lt;/Author&gt;&lt;Year&gt;2008&lt;/Year&gt;&lt;RecNum&gt;751&lt;/RecNum&gt;&lt;DisplayText&gt;(Fan and Lv 2008, Ma, Fildes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870F73" w:rsidRPr="000657DB">
        <w:rPr>
          <w:color w:val="000000" w:themeColor="text1"/>
          <w:szCs w:val="24"/>
        </w:rPr>
        <w:fldChar w:fldCharType="separate"/>
      </w:r>
      <w:r w:rsidR="005B7B09" w:rsidRPr="000657DB">
        <w:rPr>
          <w:noProof/>
          <w:color w:val="000000" w:themeColor="text1"/>
          <w:szCs w:val="24"/>
        </w:rPr>
        <w:t>(</w:t>
      </w:r>
      <w:hyperlink w:anchor="_ENREF_31" w:tooltip="Fan, 2008 #751" w:history="1">
        <w:r w:rsidR="00780FE2" w:rsidRPr="000657DB">
          <w:rPr>
            <w:noProof/>
            <w:color w:val="000000" w:themeColor="text1"/>
            <w:szCs w:val="24"/>
          </w:rPr>
          <w:t>Fan and Lv 2008</w:t>
        </w:r>
      </w:hyperlink>
      <w:r w:rsidR="005B7B09" w:rsidRPr="000657DB">
        <w:rPr>
          <w:noProof/>
          <w:color w:val="000000" w:themeColor="text1"/>
          <w:szCs w:val="24"/>
        </w:rPr>
        <w:t xml:space="preserve">, </w:t>
      </w:r>
      <w:hyperlink w:anchor="_ENREF_47" w:tooltip="Ma, 2016 #733" w:history="1">
        <w:r w:rsidR="00780FE2" w:rsidRPr="000657DB">
          <w:rPr>
            <w:noProof/>
            <w:color w:val="000000" w:themeColor="text1"/>
            <w:szCs w:val="24"/>
          </w:rPr>
          <w:t>Ma, Fildes et al. 2016</w:t>
        </w:r>
      </w:hyperlink>
      <w:r w:rsidR="005B7B09" w:rsidRPr="000657DB">
        <w:rPr>
          <w:noProof/>
          <w:color w:val="000000" w:themeColor="text1"/>
          <w:szCs w:val="24"/>
        </w:rPr>
        <w:t>)</w:t>
      </w:r>
      <w:r w:rsidR="00870F73" w:rsidRPr="000657DB">
        <w:rPr>
          <w:color w:val="000000" w:themeColor="text1"/>
          <w:szCs w:val="24"/>
        </w:rPr>
        <w:fldChar w:fldCharType="end"/>
      </w:r>
      <w:r w:rsidR="00870F73" w:rsidRPr="000657DB">
        <w:rPr>
          <w:color w:val="000000" w:themeColor="text1"/>
          <w:szCs w:val="24"/>
        </w:rPr>
        <w:t>.</w:t>
      </w:r>
      <w:r w:rsidR="005B7B09" w:rsidRPr="000657DB">
        <w:rPr>
          <w:color w:val="000000" w:themeColor="text1"/>
          <w:szCs w:val="24"/>
        </w:rPr>
        <w:t xml:space="preserve"> </w:t>
      </w:r>
      <w:r w:rsidR="005A7819" w:rsidRPr="000657DB">
        <w:rPr>
          <w:color w:val="000000" w:themeColor="text1"/>
          <w:szCs w:val="24"/>
        </w:rPr>
        <w:t xml:space="preserve">In practice, retailers tend to promote relevant products at the same time, which may </w:t>
      </w:r>
      <w:r w:rsidR="00575C65" w:rsidRPr="000657DB">
        <w:rPr>
          <w:color w:val="000000" w:themeColor="text1"/>
          <w:szCs w:val="24"/>
        </w:rPr>
        <w:t xml:space="preserve">even </w:t>
      </w:r>
      <w:r w:rsidR="001E38D1" w:rsidRPr="000657DB">
        <w:rPr>
          <w:color w:val="000000" w:themeColor="text1"/>
          <w:szCs w:val="24"/>
        </w:rPr>
        <w:t>increase</w:t>
      </w:r>
      <w:r w:rsidR="005A7819" w:rsidRPr="000657DB">
        <w:rPr>
          <w:color w:val="000000" w:themeColor="text1"/>
          <w:szCs w:val="24"/>
        </w:rPr>
        <w:t xml:space="preserve"> the </w:t>
      </w:r>
      <w:r w:rsidR="00B26018" w:rsidRPr="000657DB">
        <w:rPr>
          <w:color w:val="000000" w:themeColor="text1"/>
          <w:szCs w:val="24"/>
        </w:rPr>
        <w:t>multicollinearity</w:t>
      </w:r>
      <w:r w:rsidR="005A7819" w:rsidRPr="000657DB">
        <w:rPr>
          <w:color w:val="000000" w:themeColor="text1"/>
          <w:szCs w:val="24"/>
        </w:rPr>
        <w:t>.</w:t>
      </w:r>
      <w:r w:rsidR="00B26018" w:rsidRPr="000657DB">
        <w:rPr>
          <w:color w:val="000000" w:themeColor="text1"/>
          <w:szCs w:val="24"/>
        </w:rPr>
        <w:t xml:space="preserve"> </w:t>
      </w:r>
      <w:r w:rsidR="00E76584" w:rsidRPr="000657DB">
        <w:rPr>
          <w:color w:val="000000" w:themeColor="text1"/>
          <w:szCs w:val="24"/>
        </w:rPr>
        <w:t>To mitigate the issue</w:t>
      </w:r>
      <w:r w:rsidR="005A7819" w:rsidRPr="000657DB">
        <w:rPr>
          <w:color w:val="000000" w:themeColor="text1"/>
          <w:szCs w:val="24"/>
        </w:rPr>
        <w:t xml:space="preserve">, we construct a </w:t>
      </w:r>
      <w:r w:rsidR="00E82FFA" w:rsidRPr="000657DB">
        <w:rPr>
          <w:color w:val="000000" w:themeColor="text1"/>
          <w:szCs w:val="24"/>
        </w:rPr>
        <w:t xml:space="preserve">supplementary </w:t>
      </w:r>
      <w:r w:rsidR="005A7819" w:rsidRPr="000657DB">
        <w:rPr>
          <w:color w:val="000000" w:themeColor="text1"/>
          <w:szCs w:val="24"/>
        </w:rPr>
        <w:t>parallel model which only include the price and promotion variables of the focal product. For example,</w:t>
      </w:r>
      <w:r w:rsidR="00B67BAC" w:rsidRPr="000657DB">
        <w:rPr>
          <w:color w:val="000000" w:themeColor="text1"/>
          <w:szCs w:val="24"/>
        </w:rPr>
        <w:t xml:space="preserve"> </w:t>
      </w:r>
    </w:p>
    <w:p w14:paraId="708D1EBC" w14:textId="77777777" w:rsidR="008B6932" w:rsidRPr="000657DB" w:rsidRDefault="005A7819" w:rsidP="00CA3798">
      <w:pPr>
        <w:spacing w:after="0" w:line="360" w:lineRule="auto"/>
        <w:rPr>
          <w:color w:val="000000" w:themeColor="text1"/>
          <w:szCs w:val="24"/>
        </w:rPr>
      </w:pPr>
      <w:r w:rsidRPr="000657DB">
        <w:rPr>
          <w:color w:val="000000" w:themeColor="text1"/>
          <w:szCs w:val="24"/>
        </w:rPr>
        <w:t xml:space="preserve"> </w:t>
      </w:r>
    </w:p>
    <w:p w14:paraId="70E10B61" w14:textId="77777777" w:rsidR="008B6932" w:rsidRPr="000657DB" w:rsidRDefault="006C30B4" w:rsidP="008B6932">
      <w:pPr>
        <w:spacing w:after="0" w:line="360" w:lineRule="auto"/>
        <w:rPr>
          <w:rFonts w:cs="Times New Roman"/>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)=intercept+τ*time+</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j=1</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 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d=1</m:t>
              </m:r>
            </m:sub>
            <m:sup>
              <m:r>
                <w:rPr>
                  <w:rFonts w:ascii="Cambria Math" w:hAnsi="Cambria Math"/>
                  <w:color w:val="000000" w:themeColor="text1"/>
                  <w:szCs w:val="24"/>
                </w:rPr>
                <m:t>12</m:t>
              </m:r>
            </m:sup>
            <m:e>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Four_week_dummy</m:t>
                  </m:r>
                </m:e>
                <m:sub>
                  <m:r>
                    <w:rPr>
                      <w:rFonts w:ascii="Cambria Math" w:hAnsi="Cambria Math"/>
                      <w:color w:val="000000" w:themeColor="text1"/>
                      <w:szCs w:val="24"/>
                    </w:rPr>
                    <m:t>d</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c=1</m:t>
              </m:r>
            </m:sub>
            <m:sup>
              <m:r>
                <w:rPr>
                  <w:rFonts w:ascii="Cambria Math" w:hAnsi="Cambria Math"/>
                  <w:color w:val="000000" w:themeColor="text1"/>
                  <w:szCs w:val="24"/>
                </w:rPr>
                <m:t>9</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v=0</m:t>
                  </m:r>
                </m:sub>
                <m:sup>
                  <m:r>
                    <w:rPr>
                      <w:rFonts w:ascii="Cambria Math" w:hAnsi="Cambria Math"/>
                      <w:color w:val="000000" w:themeColor="text1"/>
                      <w:szCs w:val="24"/>
                    </w:rPr>
                    <m:t>1</m:t>
                  </m:r>
                </m:sup>
                <m:e>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c,t-v</m:t>
                      </m:r>
                    </m:sub>
                  </m:sSub>
                </m:e>
              </m:nary>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 xml:space="preserve">                      </m:t>
          </m:r>
        </m:oMath>
      </m:oMathPara>
    </w:p>
    <w:p w14:paraId="047E7676" w14:textId="77777777" w:rsidR="008B6932" w:rsidRPr="000657DB" w:rsidRDefault="0091639B" w:rsidP="008B6932">
      <w:pPr>
        <w:pStyle w:val="ListParagraph"/>
        <w:spacing w:after="0" w:line="360" w:lineRule="auto"/>
        <w:ind w:left="0"/>
        <w:rPr>
          <w:color w:val="000000" w:themeColor="text1"/>
          <w:szCs w:val="24"/>
        </w:rPr>
      </w:pPr>
      <w:r w:rsidRPr="000657DB">
        <w:rPr>
          <w:rFonts w:cs="Times New Roman"/>
          <w:color w:val="000000" w:themeColor="text1"/>
          <w:szCs w:val="24"/>
        </w:rPr>
        <w:t xml:space="preserve"> </w:t>
      </w:r>
    </w:p>
    <w:p w14:paraId="029347D7" w14:textId="35122DD9" w:rsidR="00655121" w:rsidRPr="000657DB" w:rsidRDefault="0091639B" w:rsidP="00655121">
      <w:pPr>
        <w:spacing w:after="0" w:line="360" w:lineRule="auto"/>
        <w:rPr>
          <w:color w:val="000000" w:themeColor="text1"/>
          <w:szCs w:val="24"/>
        </w:rPr>
      </w:pPr>
      <w:r w:rsidRPr="000657DB">
        <w:rPr>
          <w:color w:val="000000" w:themeColor="text1"/>
          <w:szCs w:val="24"/>
        </w:rPr>
        <w:t xml:space="preserve">We </w:t>
      </w:r>
      <w:r w:rsidR="001E38D1" w:rsidRPr="000657DB">
        <w:rPr>
          <w:color w:val="000000" w:themeColor="text1"/>
          <w:szCs w:val="24"/>
        </w:rPr>
        <w:t xml:space="preserve">also </w:t>
      </w:r>
      <w:r w:rsidRPr="000657DB">
        <w:rPr>
          <w:color w:val="000000" w:themeColor="text1"/>
          <w:szCs w:val="24"/>
        </w:rPr>
        <w:t>simplify th</w:t>
      </w:r>
      <w:r w:rsidR="00A32E5C" w:rsidRPr="000657DB">
        <w:rPr>
          <w:color w:val="000000" w:themeColor="text1"/>
          <w:szCs w:val="24"/>
        </w:rPr>
        <w:t xml:space="preserve">is </w:t>
      </w:r>
      <w:r w:rsidRPr="000657DB">
        <w:rPr>
          <w:color w:val="000000" w:themeColor="text1"/>
          <w:szCs w:val="24"/>
        </w:rPr>
        <w:t>model using the LASSO procedure</w:t>
      </w:r>
      <w:r w:rsidR="00146C26" w:rsidRPr="000657DB">
        <w:rPr>
          <w:color w:val="000000" w:themeColor="text1"/>
          <w:szCs w:val="24"/>
        </w:rPr>
        <w:t xml:space="preserve"> (we refer this simplified model as the ADL-</w:t>
      </w:r>
      <w:r w:rsidR="00146C26" w:rsidRPr="000657DB">
        <w:rPr>
          <w:noProof/>
          <w:color w:val="000000" w:themeColor="text1"/>
          <w:szCs w:val="24"/>
        </w:rPr>
        <w:t>own model</w:t>
      </w:r>
      <w:r w:rsidR="000F4DA6" w:rsidRPr="000657DB">
        <w:rPr>
          <w:noProof/>
          <w:color w:val="000000" w:themeColor="text1"/>
          <w:szCs w:val="24"/>
        </w:rPr>
        <w:t xml:space="preserve"> thereafter</w:t>
      </w:r>
      <w:r w:rsidR="00146C26" w:rsidRPr="000657DB">
        <w:rPr>
          <w:color w:val="000000" w:themeColor="text1"/>
          <w:szCs w:val="24"/>
        </w:rPr>
        <w:t xml:space="preserve">). </w:t>
      </w:r>
      <w:r w:rsidR="00CD1541" w:rsidRPr="000657DB">
        <w:rPr>
          <w:color w:val="000000" w:themeColor="text1"/>
          <w:szCs w:val="24"/>
        </w:rPr>
        <w:t>We then combine the variables in the ADL-intra-raw model and the variables in the ADL-own model</w:t>
      </w:r>
      <w:r w:rsidR="001E38D1" w:rsidRPr="000657DB">
        <w:rPr>
          <w:color w:val="000000" w:themeColor="text1"/>
          <w:szCs w:val="24"/>
        </w:rPr>
        <w:t>, and w</w:t>
      </w:r>
      <w:r w:rsidR="00CD1541" w:rsidRPr="000657DB">
        <w:rPr>
          <w:color w:val="000000" w:themeColor="text1"/>
          <w:szCs w:val="24"/>
        </w:rPr>
        <w:t>e refer the new model as the ADL-intra model. We use the ADL-own model as a parallel model</w:t>
      </w:r>
      <w:r w:rsidR="00161F6F" w:rsidRPr="000657DB">
        <w:rPr>
          <w:color w:val="000000" w:themeColor="text1"/>
          <w:szCs w:val="24"/>
        </w:rPr>
        <w:t xml:space="preserve"> because previous studies suggest that own promotional variables are </w:t>
      </w:r>
      <w:r w:rsidR="00CD1541" w:rsidRPr="000657DB">
        <w:rPr>
          <w:color w:val="000000" w:themeColor="text1"/>
          <w:szCs w:val="24"/>
        </w:rPr>
        <w:t xml:space="preserve">usually </w:t>
      </w:r>
      <w:r w:rsidR="00161F6F" w:rsidRPr="000657DB">
        <w:rPr>
          <w:color w:val="000000" w:themeColor="text1"/>
          <w:szCs w:val="24"/>
        </w:rPr>
        <w:t xml:space="preserve">more important compared to variables of other products </w:t>
      </w:r>
      <w:r w:rsidR="00161F6F" w:rsidRPr="000657DB">
        <w:rPr>
          <w:color w:val="000000" w:themeColor="text1"/>
          <w:szCs w:val="24"/>
        </w:rPr>
        <w:fldChar w:fldCharType="begin"/>
      </w:r>
      <w:r w:rsidR="00161F6F" w:rsidRPr="000657DB">
        <w:rPr>
          <w:color w:val="000000" w:themeColor="text1"/>
          <w:szCs w:val="24"/>
        </w:rPr>
        <w:instrText xml:space="preserve"> ADDIN EN.CITE &lt;EndNote&gt;&lt;Cite&gt;&lt;Author&gt;Bucklin&lt;/Author&gt;&lt;Year&gt;1998&lt;/Year&gt;&lt;RecNum&gt;752&lt;/RecNum&gt;&lt;DisplayText&gt;(Bucklin, Gupta et al.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E.&lt;/author&gt;&lt;author&gt;Gupta, Sunil&lt;/author&gt;&lt;author&gt;Siddarth,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161F6F" w:rsidRPr="000657DB">
        <w:rPr>
          <w:color w:val="000000" w:themeColor="text1"/>
          <w:szCs w:val="24"/>
        </w:rPr>
        <w:fldChar w:fldCharType="separate"/>
      </w:r>
      <w:r w:rsidR="00161F6F" w:rsidRPr="000657DB">
        <w:rPr>
          <w:noProof/>
          <w:color w:val="000000" w:themeColor="text1"/>
          <w:szCs w:val="24"/>
        </w:rPr>
        <w:t>(</w:t>
      </w:r>
      <w:hyperlink w:anchor="_ENREF_13" w:tooltip="Bucklin, 1998 #752" w:history="1">
        <w:r w:rsidR="00780FE2" w:rsidRPr="000657DB">
          <w:rPr>
            <w:noProof/>
            <w:color w:val="000000" w:themeColor="text1"/>
            <w:szCs w:val="24"/>
          </w:rPr>
          <w:t>Bucklin, Gupta et al. 1998</w:t>
        </w:r>
      </w:hyperlink>
      <w:r w:rsidR="00161F6F" w:rsidRPr="000657DB">
        <w:rPr>
          <w:noProof/>
          <w:color w:val="000000" w:themeColor="text1"/>
          <w:szCs w:val="24"/>
        </w:rPr>
        <w:t>)</w:t>
      </w:r>
      <w:r w:rsidR="00161F6F" w:rsidRPr="000657DB">
        <w:rPr>
          <w:color w:val="000000" w:themeColor="text1"/>
          <w:szCs w:val="24"/>
        </w:rPr>
        <w:fldChar w:fldCharType="end"/>
      </w:r>
      <w:r w:rsidR="00161F6F" w:rsidRPr="000657DB">
        <w:rPr>
          <w:color w:val="000000" w:themeColor="text1"/>
          <w:szCs w:val="24"/>
        </w:rPr>
        <w:t>.</w:t>
      </w:r>
      <w:r w:rsidR="00655121" w:rsidRPr="000657DB">
        <w:rPr>
          <w:color w:val="000000" w:themeColor="text1"/>
          <w:szCs w:val="24"/>
        </w:rPr>
        <w:t xml:space="preserve"> We therefore </w:t>
      </w:r>
      <w:r w:rsidR="001E38D1" w:rsidRPr="000657DB">
        <w:rPr>
          <w:color w:val="000000" w:themeColor="text1"/>
          <w:szCs w:val="24"/>
        </w:rPr>
        <w:t>reduce</w:t>
      </w:r>
      <w:r w:rsidR="00540AF1" w:rsidRPr="000657DB">
        <w:rPr>
          <w:color w:val="000000" w:themeColor="text1"/>
          <w:szCs w:val="24"/>
        </w:rPr>
        <w:t xml:space="preserve"> the probability </w:t>
      </w:r>
      <w:r w:rsidR="001E38D1" w:rsidRPr="000657DB">
        <w:rPr>
          <w:color w:val="000000" w:themeColor="text1"/>
          <w:szCs w:val="24"/>
        </w:rPr>
        <w:t xml:space="preserve">of (wrongfully) discard them </w:t>
      </w:r>
      <w:r w:rsidR="00540AF1" w:rsidRPr="000657DB">
        <w:rPr>
          <w:color w:val="000000" w:themeColor="text1"/>
          <w:szCs w:val="24"/>
        </w:rPr>
        <w:t xml:space="preserve">at </w:t>
      </w:r>
      <w:r w:rsidR="00655121" w:rsidRPr="000657DB">
        <w:rPr>
          <w:color w:val="000000" w:themeColor="text1"/>
          <w:szCs w:val="24"/>
        </w:rPr>
        <w:t xml:space="preserve">a cost of </w:t>
      </w:r>
      <w:r w:rsidR="00CD1541" w:rsidRPr="000657DB">
        <w:rPr>
          <w:color w:val="000000" w:themeColor="text1"/>
          <w:szCs w:val="24"/>
        </w:rPr>
        <w:t>efficiency.</w:t>
      </w:r>
    </w:p>
    <w:p w14:paraId="6737B4B5" w14:textId="77777777" w:rsidR="005A7819" w:rsidRPr="000657DB" w:rsidRDefault="005A7819" w:rsidP="005A7819">
      <w:pPr>
        <w:spacing w:after="0" w:line="360" w:lineRule="auto"/>
        <w:rPr>
          <w:color w:val="000000" w:themeColor="text1"/>
          <w:szCs w:val="24"/>
        </w:rPr>
      </w:pPr>
    </w:p>
    <w:p w14:paraId="5F1C6709" w14:textId="77777777" w:rsidR="00DA58C0" w:rsidRPr="000657DB" w:rsidRDefault="00DA58C0" w:rsidP="00DA58C0">
      <w:pPr>
        <w:spacing w:after="0" w:line="360" w:lineRule="auto"/>
        <w:jc w:val="center"/>
        <w:rPr>
          <w:color w:val="000000" w:themeColor="text1"/>
          <w:szCs w:val="24"/>
        </w:rPr>
      </w:pPr>
      <w:r w:rsidRPr="000657DB">
        <w:rPr>
          <w:color w:val="000000" w:themeColor="text1"/>
          <w:szCs w:val="24"/>
        </w:rPr>
        <w:t>Figure 7.</w:t>
      </w:r>
      <w:r w:rsidRPr="000657DB">
        <w:rPr>
          <w:color w:val="000000" w:themeColor="text1"/>
          <w:szCs w:val="24"/>
        </w:rPr>
        <w:tab/>
        <w:t>An illustration for the three-stage ADL-intra-EWC and the three-stage ADL-intra-IC models</w:t>
      </w:r>
    </w:p>
    <w:p w14:paraId="5FA9A899" w14:textId="77777777" w:rsidR="00DA58C0" w:rsidRPr="000657DB" w:rsidRDefault="00DA58C0" w:rsidP="005A7819">
      <w:pPr>
        <w:spacing w:after="0" w:line="360" w:lineRule="auto"/>
        <w:rPr>
          <w:color w:val="000000" w:themeColor="text1"/>
          <w:szCs w:val="24"/>
        </w:rPr>
      </w:pPr>
    </w:p>
    <w:p w14:paraId="0AB5D7BE" w14:textId="77777777" w:rsidR="00CA3798" w:rsidRPr="000657DB" w:rsidRDefault="00655121" w:rsidP="00655121">
      <w:pPr>
        <w:spacing w:after="0" w:line="360" w:lineRule="auto"/>
        <w:rPr>
          <w:color w:val="000000" w:themeColor="text1"/>
          <w:szCs w:val="24"/>
        </w:rPr>
      </w:pPr>
      <w:r w:rsidRPr="000657DB">
        <w:rPr>
          <w:color w:val="000000" w:themeColor="text1"/>
          <w:szCs w:val="24"/>
        </w:rPr>
        <w:t xml:space="preserve"> </w:t>
      </w:r>
    </w:p>
    <w:p w14:paraId="7D22458C" w14:textId="77777777" w:rsidR="00E61359" w:rsidRPr="000657DB" w:rsidRDefault="0021711A" w:rsidP="00E61359">
      <w:pPr>
        <w:spacing w:after="0" w:line="360" w:lineRule="auto"/>
        <w:rPr>
          <w:color w:val="000000" w:themeColor="text1"/>
          <w:szCs w:val="24"/>
        </w:rPr>
      </w:pPr>
      <w:r w:rsidRPr="000657DB">
        <w:rPr>
          <w:rFonts w:cs="Times New Roman"/>
          <w:color w:val="000000" w:themeColor="text1"/>
          <w:szCs w:val="24"/>
        </w:rPr>
        <w:t xml:space="preserve"> </w:t>
      </w:r>
    </w:p>
    <w:p w14:paraId="26D30E89" w14:textId="77777777" w:rsidR="001F0046" w:rsidRPr="000657DB" w:rsidRDefault="001F0046" w:rsidP="00324987">
      <w:pPr>
        <w:spacing w:after="0" w:line="360" w:lineRule="auto"/>
        <w:rPr>
          <w:color w:val="000000" w:themeColor="text1"/>
          <w:szCs w:val="24"/>
        </w:rPr>
      </w:pPr>
    </w:p>
    <w:p w14:paraId="09E16F38" w14:textId="77777777" w:rsidR="000533A2" w:rsidRPr="000657DB" w:rsidRDefault="000533A2" w:rsidP="000533A2">
      <w:pPr>
        <w:spacing w:after="0" w:line="360" w:lineRule="auto"/>
        <w:rPr>
          <w:color w:val="000000" w:themeColor="text1"/>
          <w:szCs w:val="24"/>
        </w:rPr>
      </w:pPr>
    </w:p>
    <w:p w14:paraId="28747BD4" w14:textId="77777777" w:rsidR="00D12B4B" w:rsidRPr="000657DB" w:rsidRDefault="00D12B4B" w:rsidP="000533A2">
      <w:pPr>
        <w:spacing w:after="0" w:line="360" w:lineRule="auto"/>
        <w:jc w:val="center"/>
        <w:rPr>
          <w:color w:val="000000" w:themeColor="text1"/>
          <w:szCs w:val="24"/>
        </w:rPr>
      </w:pPr>
    </w:p>
    <w:p w14:paraId="17BF4E9B" w14:textId="77777777" w:rsidR="00D12B4B" w:rsidRPr="000657DB" w:rsidRDefault="00D12B4B" w:rsidP="000533A2">
      <w:pPr>
        <w:spacing w:after="0" w:line="360" w:lineRule="auto"/>
        <w:jc w:val="center"/>
        <w:rPr>
          <w:color w:val="000000" w:themeColor="text1"/>
          <w:szCs w:val="24"/>
        </w:rPr>
      </w:pPr>
    </w:p>
    <w:p w14:paraId="21375AF0" w14:textId="77777777" w:rsidR="000533A2" w:rsidRPr="000657DB" w:rsidRDefault="000533A2" w:rsidP="00D56CAE">
      <w:pPr>
        <w:spacing w:after="0" w:line="360" w:lineRule="auto"/>
        <w:ind w:left="-1134"/>
        <w:jc w:val="center"/>
        <w:rPr>
          <w:color w:val="000000" w:themeColor="text1"/>
          <w:szCs w:val="24"/>
        </w:rPr>
      </w:pPr>
    </w:p>
    <w:p w14:paraId="63A87FBA" w14:textId="77777777" w:rsidR="0070085A" w:rsidRPr="000657DB" w:rsidRDefault="00D82CDA" w:rsidP="00486088">
      <w:pPr>
        <w:spacing w:after="0" w:line="360" w:lineRule="auto"/>
        <w:ind w:left="-426"/>
        <w:rPr>
          <w:color w:val="000000" w:themeColor="text1"/>
          <w:szCs w:val="24"/>
        </w:rPr>
      </w:pPr>
      <w:r w:rsidRPr="000657DB">
        <w:rPr>
          <w:noProof/>
          <w:color w:val="000000" w:themeColor="text1"/>
          <w:szCs w:val="24"/>
          <w:lang w:eastAsia="en-GB"/>
        </w:rPr>
        <w:drawing>
          <wp:inline distT="0" distB="0" distL="0" distR="0" wp14:anchorId="1B108A40" wp14:editId="64947318">
            <wp:extent cx="5961790" cy="47434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8790" cy="4749020"/>
                    </a:xfrm>
                    <a:prstGeom prst="rect">
                      <a:avLst/>
                    </a:prstGeom>
                    <a:noFill/>
                  </pic:spPr>
                </pic:pic>
              </a:graphicData>
            </a:graphic>
          </wp:inline>
        </w:drawing>
      </w:r>
    </w:p>
    <w:p w14:paraId="5238FAE8" w14:textId="77777777" w:rsidR="0070085A" w:rsidRPr="000657DB" w:rsidRDefault="0070085A" w:rsidP="00324987">
      <w:pPr>
        <w:spacing w:after="0" w:line="360" w:lineRule="auto"/>
        <w:rPr>
          <w:color w:val="000000" w:themeColor="text1"/>
          <w:szCs w:val="24"/>
        </w:rPr>
      </w:pPr>
    </w:p>
    <w:p w14:paraId="6EFE652E" w14:textId="3BB8988D" w:rsidR="003E4EBE" w:rsidRPr="000657DB" w:rsidRDefault="000764D5" w:rsidP="00E073DA">
      <w:pPr>
        <w:spacing w:after="0" w:line="360" w:lineRule="auto"/>
        <w:rPr>
          <w:color w:val="000000" w:themeColor="text1"/>
          <w:szCs w:val="24"/>
        </w:rPr>
      </w:pPr>
      <w:ins w:id="542" w:author="Soopramanien, Didier" w:date="2017-09-08T20:43:00Z">
        <w:r>
          <w:rPr>
            <w:color w:val="000000" w:themeColor="text1"/>
            <w:szCs w:val="24"/>
          </w:rPr>
          <w:t xml:space="preserve">In </w:t>
        </w:r>
      </w:ins>
      <w:del w:id="543" w:author="Soopramanien, Didier" w:date="2017-09-08T20:43:00Z">
        <w:r w:rsidR="000D5D29" w:rsidRPr="000657DB" w:rsidDel="000764D5">
          <w:rPr>
            <w:color w:val="000000" w:themeColor="text1"/>
            <w:szCs w:val="24"/>
          </w:rPr>
          <w:delText>At</w:delText>
        </w:r>
      </w:del>
      <w:r w:rsidR="000D5D29" w:rsidRPr="000657DB">
        <w:rPr>
          <w:color w:val="000000" w:themeColor="text1"/>
          <w:szCs w:val="24"/>
        </w:rPr>
        <w:t xml:space="preserve"> the final stage, we integrate the ADL-intra model with the EWC method and the IC method to take into account the issue of structural breaks</w:t>
      </w:r>
      <w:r w:rsidR="000476A0" w:rsidRPr="000657DB">
        <w:rPr>
          <w:color w:val="000000" w:themeColor="text1"/>
          <w:szCs w:val="24"/>
        </w:rPr>
        <w:t xml:space="preserve">. </w:t>
      </w:r>
      <w:r w:rsidR="000476A0" w:rsidRPr="000657DB">
        <w:rPr>
          <w:rFonts w:cs="Times New Roman"/>
          <w:color w:val="000000" w:themeColor="text1"/>
          <w:szCs w:val="24"/>
        </w:rPr>
        <w:t>We implement the EWC method and the IC method to the ADL-intra model based on the ADL-intra model if the sequential Chow test rejects the null hypothesis of no structural break</w:t>
      </w:r>
      <w:r w:rsidR="00E073DA" w:rsidRPr="000657DB">
        <w:rPr>
          <w:rFonts w:cs="Times New Roman"/>
          <w:color w:val="000000" w:themeColor="text1"/>
          <w:szCs w:val="24"/>
        </w:rPr>
        <w:t xml:space="preserve"> and otherwise keep the forecasts of the ADL-intra model as the final forecasts</w:t>
      </w:r>
      <w:r w:rsidR="00537728" w:rsidRPr="000657DB">
        <w:rPr>
          <w:rFonts w:cs="Times New Roman"/>
          <w:color w:val="000000" w:themeColor="text1"/>
          <w:szCs w:val="24"/>
        </w:rPr>
        <w:t xml:space="preserve">. To implement the EWC method, </w:t>
      </w:r>
      <w:r w:rsidR="000476A0" w:rsidRPr="000657DB">
        <w:rPr>
          <w:rFonts w:cs="Times New Roman"/>
          <w:color w:val="000000" w:themeColor="text1"/>
          <w:szCs w:val="24"/>
        </w:rPr>
        <w:t>we re-estimate the ADL-</w:t>
      </w:r>
      <w:r w:rsidR="000476A0" w:rsidRPr="000657DB">
        <w:rPr>
          <w:rFonts w:cs="Times New Roman"/>
          <w:noProof/>
          <w:color w:val="000000" w:themeColor="text1"/>
          <w:szCs w:val="24"/>
        </w:rPr>
        <w:t>intra model</w:t>
      </w:r>
      <w:r w:rsidR="000476A0" w:rsidRPr="000657DB">
        <w:rPr>
          <w:rFonts w:cs="Times New Roman"/>
          <w:color w:val="000000" w:themeColor="text1"/>
          <w:szCs w:val="24"/>
        </w:rPr>
        <w:t xml:space="preserve"> with </w:t>
      </w:r>
      <w:r w:rsidR="000453DB" w:rsidRPr="000657DB">
        <w:rPr>
          <w:rFonts w:cs="Times New Roman"/>
          <w:color w:val="000000" w:themeColor="text1"/>
          <w:szCs w:val="24"/>
        </w:rPr>
        <w:t>ten</w:t>
      </w:r>
      <w:r w:rsidR="000476A0" w:rsidRPr="000657DB">
        <w:rPr>
          <w:rFonts w:cs="Times New Roman"/>
          <w:color w:val="000000" w:themeColor="text1"/>
          <w:szCs w:val="24"/>
        </w:rPr>
        <w:t xml:space="preserve"> estimation windows with different lengths (e.g., </w:t>
      </w:r>
      <w:r w:rsidR="00457A0E" w:rsidRPr="000657DB">
        <w:rPr>
          <w:rFonts w:cs="Times New Roman"/>
          <w:color w:val="000000" w:themeColor="text1"/>
          <w:szCs w:val="24"/>
        </w:rPr>
        <w:t>[</w:t>
      </w:r>
      <w:r w:rsidR="000476A0" w:rsidRPr="000657DB">
        <w:rPr>
          <w:rFonts w:cs="Times New Roman"/>
          <w:color w:val="000000" w:themeColor="text1"/>
          <w:szCs w:val="24"/>
        </w:rPr>
        <w:t>1</w:t>
      </w:r>
      <w:r w:rsidR="00457A0E" w:rsidRPr="000657DB">
        <w:rPr>
          <w:rFonts w:cs="Times New Roman"/>
          <w:color w:val="000000" w:themeColor="text1"/>
          <w:szCs w:val="24"/>
        </w:rPr>
        <w:t>, 1</w:t>
      </w:r>
      <w:r w:rsidR="000476A0" w:rsidRPr="000657DB">
        <w:rPr>
          <w:rFonts w:cs="Times New Roman"/>
          <w:color w:val="000000" w:themeColor="text1"/>
          <w:szCs w:val="24"/>
        </w:rPr>
        <w:t>60</w:t>
      </w:r>
      <w:r w:rsidR="00457A0E" w:rsidRPr="000657DB">
        <w:rPr>
          <w:rFonts w:cs="Times New Roman"/>
          <w:color w:val="000000" w:themeColor="text1"/>
          <w:szCs w:val="24"/>
        </w:rPr>
        <w:t>]</w:t>
      </w:r>
      <w:r w:rsidR="000476A0" w:rsidRPr="000657DB">
        <w:rPr>
          <w:rFonts w:cs="Times New Roman"/>
          <w:color w:val="000000" w:themeColor="text1"/>
          <w:szCs w:val="24"/>
        </w:rPr>
        <w:t xml:space="preserve">, </w:t>
      </w:r>
      <w:r w:rsidR="00457A0E" w:rsidRPr="000657DB">
        <w:rPr>
          <w:rFonts w:cs="Times New Roman"/>
          <w:color w:val="000000" w:themeColor="text1"/>
          <w:szCs w:val="24"/>
        </w:rPr>
        <w:t>[</w:t>
      </w:r>
      <w:r w:rsidR="000453DB" w:rsidRPr="000657DB">
        <w:rPr>
          <w:rFonts w:cs="Times New Roman"/>
          <w:color w:val="000000" w:themeColor="text1"/>
          <w:szCs w:val="24"/>
        </w:rPr>
        <w:t>3</w:t>
      </w:r>
      <w:r w:rsidR="00457A0E" w:rsidRPr="000657DB">
        <w:rPr>
          <w:rFonts w:cs="Times New Roman"/>
          <w:color w:val="000000" w:themeColor="text1"/>
          <w:szCs w:val="24"/>
        </w:rPr>
        <w:t xml:space="preserve">, 160], </w:t>
      </w:r>
      <w:r w:rsidR="000453DB" w:rsidRPr="000657DB">
        <w:rPr>
          <w:rFonts w:cs="Times New Roman"/>
          <w:color w:val="000000" w:themeColor="text1"/>
          <w:szCs w:val="24"/>
        </w:rPr>
        <w:t xml:space="preserve">and </w:t>
      </w:r>
      <w:r w:rsidR="00457A0E" w:rsidRPr="000657DB">
        <w:rPr>
          <w:rFonts w:cs="Times New Roman"/>
          <w:color w:val="000000" w:themeColor="text1"/>
          <w:szCs w:val="24"/>
        </w:rPr>
        <w:t>[</w:t>
      </w:r>
      <w:r w:rsidR="000453DB" w:rsidRPr="000657DB">
        <w:rPr>
          <w:rFonts w:cs="Times New Roman"/>
          <w:color w:val="000000" w:themeColor="text1"/>
          <w:szCs w:val="24"/>
        </w:rPr>
        <w:t>5</w:t>
      </w:r>
      <w:r w:rsidR="00457A0E" w:rsidRPr="000657DB">
        <w:rPr>
          <w:rFonts w:cs="Times New Roman"/>
          <w:color w:val="000000" w:themeColor="text1"/>
          <w:szCs w:val="24"/>
        </w:rPr>
        <w:t xml:space="preserve"> </w:t>
      </w:r>
      <w:r w:rsidR="000476A0" w:rsidRPr="000657DB">
        <w:rPr>
          <w:rFonts w:cs="Times New Roman"/>
          <w:color w:val="000000" w:themeColor="text1"/>
          <w:szCs w:val="24"/>
        </w:rPr>
        <w:t>160</w:t>
      </w:r>
      <w:r w:rsidR="00457A0E" w:rsidRPr="000657DB">
        <w:rPr>
          <w:rFonts w:cs="Times New Roman"/>
          <w:color w:val="000000" w:themeColor="text1"/>
          <w:szCs w:val="24"/>
        </w:rPr>
        <w:t>]</w:t>
      </w:r>
      <w:r w:rsidR="000453DB" w:rsidRPr="000657DB">
        <w:rPr>
          <w:rFonts w:cs="Times New Roman"/>
          <w:color w:val="000000" w:themeColor="text1"/>
          <w:szCs w:val="24"/>
        </w:rPr>
        <w:t xml:space="preserve"> etc. until </w:t>
      </w:r>
      <w:r w:rsidR="00457A0E" w:rsidRPr="000657DB">
        <w:rPr>
          <w:rFonts w:cs="Times New Roman"/>
          <w:color w:val="000000" w:themeColor="text1"/>
          <w:szCs w:val="24"/>
        </w:rPr>
        <w:t>[</w:t>
      </w:r>
      <w:r w:rsidR="000453DB" w:rsidRPr="000657DB">
        <w:rPr>
          <w:rFonts w:cs="Times New Roman"/>
          <w:color w:val="000000" w:themeColor="text1"/>
          <w:szCs w:val="24"/>
        </w:rPr>
        <w:t>19</w:t>
      </w:r>
      <w:r w:rsidR="00457A0E" w:rsidRPr="000657DB">
        <w:rPr>
          <w:rFonts w:cs="Times New Roman"/>
          <w:color w:val="000000" w:themeColor="text1"/>
          <w:szCs w:val="24"/>
        </w:rPr>
        <w:t xml:space="preserve">, 160], </w:t>
      </w:r>
      <w:r w:rsidR="00A90905" w:rsidRPr="000657DB">
        <w:rPr>
          <w:rFonts w:cs="Times New Roman"/>
          <w:color w:val="000000" w:themeColor="text1"/>
          <w:szCs w:val="24"/>
        </w:rPr>
        <w:t>given</w:t>
      </w:r>
      <w:r w:rsidR="00457A0E" w:rsidRPr="000657DB">
        <w:rPr>
          <w:rFonts w:cs="Times New Roman"/>
          <w:color w:val="000000" w:themeColor="text1"/>
          <w:szCs w:val="24"/>
        </w:rPr>
        <w:t xml:space="preserve"> an initial estimation window of 160 weeks</w:t>
      </w:r>
      <w:r w:rsidR="00A90905" w:rsidRPr="000657DB">
        <w:rPr>
          <w:rFonts w:cs="Times New Roman"/>
          <w:color w:val="000000" w:themeColor="text1"/>
          <w:szCs w:val="24"/>
        </w:rPr>
        <w:t>, for example</w:t>
      </w:r>
      <w:r w:rsidR="00457A0E" w:rsidRPr="000657DB">
        <w:rPr>
          <w:rFonts w:cs="Times New Roman"/>
          <w:color w:val="000000" w:themeColor="text1"/>
          <w:szCs w:val="24"/>
        </w:rPr>
        <w:t>)</w:t>
      </w:r>
      <w:r w:rsidR="000476A0" w:rsidRPr="000657DB">
        <w:rPr>
          <w:rFonts w:cs="Times New Roman"/>
          <w:color w:val="000000" w:themeColor="text1"/>
          <w:szCs w:val="24"/>
        </w:rPr>
        <w:t xml:space="preserve">, and generate </w:t>
      </w:r>
      <w:r w:rsidR="00B92591" w:rsidRPr="000657DB">
        <w:rPr>
          <w:rFonts w:cs="Times New Roman"/>
          <w:color w:val="000000" w:themeColor="text1"/>
          <w:szCs w:val="24"/>
        </w:rPr>
        <w:t>ten</w:t>
      </w:r>
      <w:r w:rsidR="000476A0" w:rsidRPr="000657DB">
        <w:rPr>
          <w:rFonts w:cs="Times New Roman"/>
          <w:color w:val="000000" w:themeColor="text1"/>
          <w:szCs w:val="24"/>
        </w:rPr>
        <w:t xml:space="preserve"> sets of forecasts. </w:t>
      </w:r>
      <w:r w:rsidR="00E073DA" w:rsidRPr="000657DB">
        <w:rPr>
          <w:rFonts w:cs="Times New Roman"/>
          <w:color w:val="000000" w:themeColor="text1"/>
          <w:szCs w:val="24"/>
        </w:rPr>
        <w:t xml:space="preserve">We then combine the </w:t>
      </w:r>
      <w:r w:rsidR="00B92591" w:rsidRPr="000657DB">
        <w:rPr>
          <w:rFonts w:cs="Times New Roman"/>
          <w:color w:val="000000" w:themeColor="text1"/>
          <w:szCs w:val="24"/>
        </w:rPr>
        <w:t>ten</w:t>
      </w:r>
      <w:r w:rsidR="00E073DA" w:rsidRPr="000657DB">
        <w:rPr>
          <w:rFonts w:cs="Times New Roman"/>
          <w:color w:val="000000" w:themeColor="text1"/>
          <w:szCs w:val="24"/>
        </w:rPr>
        <w:t xml:space="preserve"> sets of forecasts with equal weights</w:t>
      </w:r>
      <w:r w:rsidR="000476A0" w:rsidRPr="000657DB">
        <w:rPr>
          <w:rFonts w:cs="Times New Roman"/>
          <w:color w:val="000000" w:themeColor="text1"/>
          <w:szCs w:val="24"/>
        </w:rPr>
        <w:t>.</w:t>
      </w:r>
      <w:r w:rsidR="00537728" w:rsidRPr="000657DB">
        <w:rPr>
          <w:rFonts w:cs="Times New Roman"/>
          <w:color w:val="000000" w:themeColor="text1"/>
          <w:szCs w:val="24"/>
        </w:rPr>
        <w:t xml:space="preserve"> </w:t>
      </w:r>
      <w:r w:rsidR="00537728" w:rsidRPr="000657DB">
        <w:rPr>
          <w:color w:val="000000" w:themeColor="text1"/>
          <w:szCs w:val="24"/>
        </w:rPr>
        <w:t xml:space="preserve">To implement the IC method, we estimate the forecast bias as the average value of the </w:t>
      </w:r>
      <w:r w:rsidR="00FF3715" w:rsidRPr="000657DB">
        <w:rPr>
          <w:color w:val="000000" w:themeColor="text1"/>
          <w:szCs w:val="24"/>
        </w:rPr>
        <w:t>sixteen</w:t>
      </w:r>
      <w:r w:rsidR="00537728" w:rsidRPr="000657DB">
        <w:rPr>
          <w:color w:val="000000" w:themeColor="text1"/>
          <w:szCs w:val="24"/>
        </w:rPr>
        <w:t xml:space="preserve"> most recent residuals and add the value </w:t>
      </w:r>
      <w:r w:rsidR="00E073DA" w:rsidRPr="000657DB">
        <w:rPr>
          <w:color w:val="000000" w:themeColor="text1"/>
          <w:szCs w:val="24"/>
        </w:rPr>
        <w:t xml:space="preserve">equally </w:t>
      </w:r>
      <w:r w:rsidR="00537728" w:rsidRPr="000657DB">
        <w:rPr>
          <w:color w:val="000000" w:themeColor="text1"/>
          <w:szCs w:val="24"/>
        </w:rPr>
        <w:t xml:space="preserve">to the </w:t>
      </w:r>
      <w:r w:rsidR="00537728" w:rsidRPr="000657DB">
        <w:rPr>
          <w:color w:val="000000" w:themeColor="text1"/>
          <w:szCs w:val="24"/>
        </w:rPr>
        <w:lastRenderedPageBreak/>
        <w:t>forecasts</w:t>
      </w:r>
      <w:r w:rsidR="00E073DA" w:rsidRPr="000657DB">
        <w:rPr>
          <w:color w:val="000000" w:themeColor="text1"/>
          <w:szCs w:val="24"/>
        </w:rPr>
        <w:t xml:space="preserve"> for each forecast horizon</w:t>
      </w:r>
      <w:r w:rsidR="00537728" w:rsidRPr="000657DB">
        <w:rPr>
          <w:color w:val="000000" w:themeColor="text1"/>
          <w:szCs w:val="24"/>
        </w:rPr>
        <w:t>.</w:t>
      </w:r>
      <w:r w:rsidR="00D4270A" w:rsidRPr="000657DB">
        <w:rPr>
          <w:rFonts w:cs="Times New Roman"/>
          <w:color w:val="000000" w:themeColor="text1"/>
          <w:szCs w:val="24"/>
        </w:rPr>
        <w:t xml:space="preserve"> </w:t>
      </w:r>
      <w:r w:rsidR="00E073DA" w:rsidRPr="000657DB">
        <w:rPr>
          <w:rFonts w:cs="Times New Roman"/>
          <w:color w:val="000000" w:themeColor="text1"/>
          <w:szCs w:val="24"/>
        </w:rPr>
        <w:t>W</w:t>
      </w:r>
      <w:r w:rsidR="00537728" w:rsidRPr="000657DB">
        <w:rPr>
          <w:color w:val="000000" w:themeColor="text1"/>
          <w:szCs w:val="24"/>
        </w:rPr>
        <w:t>e refer the models at this final stage as the ADL-</w:t>
      </w:r>
      <w:r w:rsidR="00537728" w:rsidRPr="000657DB">
        <w:rPr>
          <w:noProof/>
          <w:color w:val="000000" w:themeColor="text1"/>
          <w:szCs w:val="24"/>
        </w:rPr>
        <w:t>intra-EWC model and the ADL-intra-IC model</w:t>
      </w:r>
      <w:r w:rsidR="00537728" w:rsidRPr="000657DB">
        <w:rPr>
          <w:color w:val="000000" w:themeColor="text1"/>
          <w:szCs w:val="24"/>
        </w:rPr>
        <w:t xml:space="preserve">. </w:t>
      </w:r>
      <w:r w:rsidR="00CF0CDA" w:rsidRPr="000657DB">
        <w:rPr>
          <w:color w:val="000000" w:themeColor="text1"/>
          <w:szCs w:val="24"/>
        </w:rPr>
        <w:t xml:space="preserve">Figure </w:t>
      </w:r>
      <w:r w:rsidR="008E20E2" w:rsidRPr="000657DB">
        <w:rPr>
          <w:color w:val="000000" w:themeColor="text1"/>
          <w:szCs w:val="24"/>
        </w:rPr>
        <w:t>7</w:t>
      </w:r>
      <w:r w:rsidR="00CF0CDA" w:rsidRPr="000657DB">
        <w:rPr>
          <w:color w:val="000000" w:themeColor="text1"/>
          <w:szCs w:val="24"/>
        </w:rPr>
        <w:t xml:space="preserve"> illustrate</w:t>
      </w:r>
      <w:r w:rsidR="008E20E2" w:rsidRPr="000657DB">
        <w:rPr>
          <w:color w:val="000000" w:themeColor="text1"/>
          <w:szCs w:val="24"/>
        </w:rPr>
        <w:t>s</w:t>
      </w:r>
      <w:r w:rsidR="00CF0CDA" w:rsidRPr="000657DB">
        <w:rPr>
          <w:color w:val="000000" w:themeColor="text1"/>
          <w:szCs w:val="24"/>
        </w:rPr>
        <w:t xml:space="preserve"> the steps for the two methods.</w:t>
      </w:r>
    </w:p>
    <w:p w14:paraId="307C79D1" w14:textId="77777777" w:rsidR="000476A0" w:rsidRPr="000657DB" w:rsidRDefault="000476A0" w:rsidP="00CD714D">
      <w:pPr>
        <w:spacing w:after="0" w:line="360" w:lineRule="auto"/>
        <w:rPr>
          <w:rFonts w:cs="Times New Roman"/>
          <w:color w:val="000000" w:themeColor="text1"/>
          <w:szCs w:val="24"/>
        </w:rPr>
      </w:pPr>
    </w:p>
    <w:p w14:paraId="325A142E" w14:textId="6EE06E0F" w:rsidR="00FE6726" w:rsidRPr="000657DB" w:rsidRDefault="00743F7A" w:rsidP="000113B3">
      <w:pPr>
        <w:spacing w:after="0" w:line="360" w:lineRule="auto"/>
        <w:rPr>
          <w:color w:val="000000" w:themeColor="text1"/>
        </w:rPr>
      </w:pPr>
      <w:r w:rsidRPr="000657DB">
        <w:rPr>
          <w:rFonts w:cs="Times New Roman"/>
          <w:color w:val="000000" w:themeColor="text1"/>
          <w:szCs w:val="24"/>
        </w:rPr>
        <w:t>Compared to Huang et al. (2014)</w:t>
      </w:r>
      <w:r w:rsidR="00E80D6A" w:rsidRPr="000657DB">
        <w:rPr>
          <w:rFonts w:cs="Times New Roman"/>
          <w:color w:val="000000" w:themeColor="text1"/>
          <w:szCs w:val="24"/>
        </w:rPr>
        <w:t xml:space="preserve"> where the general-to-specific models were specified manually</w:t>
      </w:r>
      <w:r w:rsidRPr="000657DB">
        <w:rPr>
          <w:rFonts w:cs="Times New Roman"/>
          <w:color w:val="000000" w:themeColor="text1"/>
          <w:szCs w:val="24"/>
        </w:rPr>
        <w:t xml:space="preserve">, all the models we propose in this study </w:t>
      </w:r>
      <w:r w:rsidR="002F0AA3" w:rsidRPr="000657DB">
        <w:rPr>
          <w:rFonts w:cs="Times New Roman"/>
          <w:color w:val="000000" w:themeColor="text1"/>
          <w:szCs w:val="24"/>
        </w:rPr>
        <w:t>are</w:t>
      </w:r>
      <w:r w:rsidRPr="000657DB">
        <w:rPr>
          <w:rFonts w:cs="Times New Roman"/>
          <w:color w:val="000000" w:themeColor="text1"/>
          <w:szCs w:val="24"/>
        </w:rPr>
        <w:t xml:space="preserve"> </w:t>
      </w:r>
      <w:r w:rsidR="00E80D6A" w:rsidRPr="000657DB">
        <w:rPr>
          <w:rFonts w:cs="Times New Roman"/>
          <w:color w:val="000000" w:themeColor="text1"/>
          <w:szCs w:val="24"/>
        </w:rPr>
        <w:t>specified</w:t>
      </w:r>
      <w:r w:rsidRPr="000657DB">
        <w:rPr>
          <w:rFonts w:cs="Times New Roman"/>
          <w:color w:val="000000" w:themeColor="text1"/>
          <w:szCs w:val="24"/>
        </w:rPr>
        <w:t xml:space="preserve"> automatically</w:t>
      </w:r>
      <w:r w:rsidR="00565F4B" w:rsidRPr="000657DB">
        <w:rPr>
          <w:rFonts w:cs="Times New Roman"/>
          <w:color w:val="000000" w:themeColor="text1"/>
          <w:szCs w:val="24"/>
        </w:rPr>
        <w:t xml:space="preserve"> using the LASSO procedure </w:t>
      </w:r>
      <w:r w:rsidRPr="000657DB">
        <w:rPr>
          <w:rFonts w:cs="Times New Roman"/>
          <w:color w:val="000000" w:themeColor="text1"/>
          <w:szCs w:val="24"/>
        </w:rPr>
        <w:t>in SAS 9.4.</w:t>
      </w:r>
      <w:r w:rsidR="00EB4CE8" w:rsidRPr="000657DB">
        <w:rPr>
          <w:rFonts w:cs="Times New Roman"/>
          <w:color w:val="000000" w:themeColor="text1"/>
          <w:szCs w:val="24"/>
        </w:rPr>
        <w:t xml:space="preserve"> The automation of the statistical forecasting procedure becomes essential as typically grocery retailers have more than 30,000 SKUs </w:t>
      </w:r>
      <w:r w:rsidR="007309BB" w:rsidRPr="000657DB">
        <w:rPr>
          <w:rFonts w:cs="Times New Roman"/>
          <w:color w:val="000000" w:themeColor="text1"/>
          <w:szCs w:val="24"/>
        </w:rPr>
        <w:fldChar w:fldCharType="begin">
          <w:fldData xml:space="preserve">PEVuZE5vdGU+PENpdGU+PEF1dGhvcj5QZXRyb3BvdWxvczwvQXV0aG9yPjxZZWFyPjIwMTQ8L1ll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</w:fldData>
        </w:fldChar>
      </w:r>
      <w:r w:rsidR="0054432A" w:rsidRPr="000657DB">
        <w:rPr>
          <w:rFonts w:cs="Times New Roman"/>
          <w:color w:val="000000" w:themeColor="text1"/>
          <w:szCs w:val="24"/>
        </w:rPr>
        <w:instrText xml:space="preserve"> ADDIN EN.CITE </w:instrText>
      </w:r>
      <w:r w:rsidR="0054432A" w:rsidRPr="000657DB">
        <w:rPr>
          <w:rFonts w:cs="Times New Roman"/>
          <w:color w:val="000000" w:themeColor="text1"/>
          <w:szCs w:val="24"/>
        </w:rPr>
        <w:fldChar w:fldCharType="begin">
          <w:fldData xml:space="preserve">PEVuZE5vdGU+PENpdGU+PEF1dGhvcj5QZXRyb3BvdWxvczwvQXV0aG9yPjxZZWFyPjIwMTQ8L1ll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</w:fldData>
        </w:fldChar>
      </w:r>
      <w:r w:rsidR="0054432A" w:rsidRPr="000657DB">
        <w:rPr>
          <w:rFonts w:cs="Times New Roman"/>
          <w:color w:val="000000" w:themeColor="text1"/>
          <w:szCs w:val="24"/>
        </w:rPr>
        <w:instrText xml:space="preserve"> ADDIN EN.CITE.DATA </w:instrText>
      </w:r>
      <w:r w:rsidR="0054432A" w:rsidRPr="000657DB">
        <w:rPr>
          <w:rFonts w:cs="Times New Roman"/>
          <w:color w:val="000000" w:themeColor="text1"/>
          <w:szCs w:val="24"/>
        </w:rPr>
      </w:r>
      <w:r w:rsidR="0054432A" w:rsidRPr="000657DB">
        <w:rPr>
          <w:rFonts w:cs="Times New Roman"/>
          <w:color w:val="000000" w:themeColor="text1"/>
          <w:szCs w:val="24"/>
        </w:rPr>
        <w:fldChar w:fldCharType="end"/>
      </w:r>
      <w:r w:rsidR="007309BB" w:rsidRPr="000657DB">
        <w:rPr>
          <w:rFonts w:cs="Times New Roman"/>
          <w:color w:val="000000" w:themeColor="text1"/>
          <w:szCs w:val="24"/>
        </w:rPr>
      </w:r>
      <w:r w:rsidR="007309BB" w:rsidRPr="000657DB">
        <w:rPr>
          <w:rFonts w:cs="Times New Roman"/>
          <w:color w:val="000000" w:themeColor="text1"/>
          <w:szCs w:val="24"/>
        </w:rPr>
        <w:fldChar w:fldCharType="separate"/>
      </w:r>
      <w:r w:rsidR="0054432A" w:rsidRPr="000657DB">
        <w:rPr>
          <w:rFonts w:cs="Times New Roman"/>
          <w:noProof/>
          <w:color w:val="000000" w:themeColor="text1"/>
          <w:szCs w:val="24"/>
        </w:rPr>
        <w:t>(</w:t>
      </w:r>
      <w:hyperlink w:anchor="_ENREF_23" w:tooltip="Cooper, 1999 #662" w:history="1">
        <w:r w:rsidR="00780FE2" w:rsidRPr="000657DB">
          <w:rPr>
            <w:rFonts w:cs="Times New Roman"/>
            <w:noProof/>
            <w:color w:val="000000" w:themeColor="text1"/>
            <w:szCs w:val="24"/>
          </w:rPr>
          <w:t>Cooper, Baron et al. 1999</w:t>
        </w:r>
      </w:hyperlink>
      <w:r w:rsidR="0054432A" w:rsidRPr="000657DB">
        <w:rPr>
          <w:rFonts w:cs="Times New Roman"/>
          <w:noProof/>
          <w:color w:val="000000" w:themeColor="text1"/>
          <w:szCs w:val="24"/>
        </w:rPr>
        <w:t xml:space="preserve">, </w:t>
      </w:r>
      <w:hyperlink w:anchor="_ENREF_67" w:tooltip="Petropoulos, 2014 #3" w:history="1">
        <w:r w:rsidR="00780FE2" w:rsidRPr="000657DB">
          <w:rPr>
            <w:rFonts w:cs="Times New Roman"/>
            <w:noProof/>
            <w:color w:val="000000" w:themeColor="text1"/>
            <w:szCs w:val="24"/>
          </w:rPr>
          <w:t>Petropoulos, Makridakis et al. 2014</w:t>
        </w:r>
      </w:hyperlink>
      <w:r w:rsidR="0054432A" w:rsidRPr="000657DB">
        <w:rPr>
          <w:rFonts w:cs="Times New Roman"/>
          <w:noProof/>
          <w:color w:val="000000" w:themeColor="text1"/>
          <w:szCs w:val="24"/>
        </w:rPr>
        <w:t>)</w:t>
      </w:r>
      <w:r w:rsidR="007309BB" w:rsidRPr="000657DB">
        <w:rPr>
          <w:rFonts w:cs="Times New Roman"/>
          <w:color w:val="000000" w:themeColor="text1"/>
          <w:szCs w:val="24"/>
        </w:rPr>
        <w:fldChar w:fldCharType="end"/>
      </w:r>
      <w:r w:rsidR="00EB4CE8" w:rsidRPr="000657DB">
        <w:rPr>
          <w:rFonts w:cs="Times New Roman"/>
          <w:color w:val="000000" w:themeColor="text1"/>
          <w:szCs w:val="24"/>
        </w:rPr>
        <w:t>.</w:t>
      </w:r>
      <w:r w:rsidR="00243B10" w:rsidRPr="000657DB">
        <w:rPr>
          <w:color w:val="000000" w:themeColor="text1"/>
          <w:szCs w:val="24"/>
        </w:rPr>
        <w:t xml:space="preserve"> </w:t>
      </w:r>
    </w:p>
    <w:p w14:paraId="44C4E69A" w14:textId="77777777" w:rsidR="00016354" w:rsidRPr="000657DB" w:rsidRDefault="00016354" w:rsidP="00324987">
      <w:pPr>
        <w:spacing w:after="0" w:line="360" w:lineRule="auto"/>
        <w:rPr>
          <w:rFonts w:cs="Times New Roman"/>
          <w:color w:val="000000" w:themeColor="text1"/>
          <w:szCs w:val="24"/>
        </w:rPr>
      </w:pPr>
    </w:p>
    <w:p w14:paraId="50CF7D22" w14:textId="77777777" w:rsidR="00FE6726" w:rsidRPr="000657DB" w:rsidRDefault="00FE6726" w:rsidP="005831CA">
      <w:pPr>
        <w:pStyle w:val="ListParagraph"/>
        <w:numPr>
          <w:ilvl w:val="0"/>
          <w:numId w:val="39"/>
        </w:numPr>
        <w:spacing w:after="0" w:line="360" w:lineRule="auto"/>
        <w:rPr>
          <w:rFonts w:cs="Times New Roman"/>
          <w:b/>
          <w:color w:val="000000" w:themeColor="text1"/>
          <w:szCs w:val="24"/>
        </w:rPr>
      </w:pPr>
      <w:r w:rsidRPr="000657DB">
        <w:rPr>
          <w:rFonts w:cs="Times New Roman"/>
          <w:b/>
          <w:color w:val="000000" w:themeColor="text1"/>
          <w:szCs w:val="24"/>
        </w:rPr>
        <w:t>The experimental design</w:t>
      </w:r>
    </w:p>
    <w:p w14:paraId="43005D5D" w14:textId="77777777" w:rsidR="00986BA6" w:rsidRPr="000657DB" w:rsidRDefault="00986BA6" w:rsidP="00324987">
      <w:pPr>
        <w:spacing w:after="0" w:line="360" w:lineRule="auto"/>
        <w:rPr>
          <w:rFonts w:cs="Times New Roman"/>
          <w:color w:val="000000" w:themeColor="text1"/>
          <w:szCs w:val="24"/>
        </w:rPr>
      </w:pPr>
    </w:p>
    <w:p w14:paraId="000A94BA" w14:textId="14B0BC6A" w:rsidR="00F55089" w:rsidRPr="000657DB" w:rsidRDefault="00625B72" w:rsidP="00324987">
      <w:pPr>
        <w:spacing w:after="0" w:line="360" w:lineRule="auto"/>
        <w:rPr>
          <w:color w:val="000000" w:themeColor="text1"/>
          <w:szCs w:val="24"/>
        </w:rPr>
      </w:pPr>
      <w:r w:rsidRPr="000657DB">
        <w:rPr>
          <w:rFonts w:cs="Times New Roman"/>
          <w:color w:val="000000" w:themeColor="text1"/>
          <w:szCs w:val="24"/>
        </w:rPr>
        <w:t>In this study</w:t>
      </w:r>
      <w:r w:rsidRPr="000657DB">
        <w:rPr>
          <w:color w:val="000000" w:themeColor="text1"/>
          <w:szCs w:val="24"/>
        </w:rPr>
        <w:t>, w</w:t>
      </w:r>
      <w:r w:rsidR="00360E9F" w:rsidRPr="000657DB">
        <w:rPr>
          <w:color w:val="000000" w:themeColor="text1"/>
          <w:szCs w:val="24"/>
        </w:rPr>
        <w:t xml:space="preserve">e </w:t>
      </w:r>
      <w:r w:rsidR="00F55089" w:rsidRPr="000657DB">
        <w:rPr>
          <w:color w:val="000000" w:themeColor="text1"/>
          <w:szCs w:val="24"/>
        </w:rPr>
        <w:t xml:space="preserve">evaluate the </w:t>
      </w:r>
      <w:r w:rsidR="00B02B99" w:rsidRPr="000657DB">
        <w:rPr>
          <w:color w:val="000000" w:themeColor="text1"/>
          <w:szCs w:val="24"/>
        </w:rPr>
        <w:t xml:space="preserve">forecasting performance of the </w:t>
      </w:r>
      <w:r w:rsidR="00F55089" w:rsidRPr="000657DB">
        <w:rPr>
          <w:color w:val="000000" w:themeColor="text1"/>
          <w:szCs w:val="24"/>
        </w:rPr>
        <w:t>models with</w:t>
      </w:r>
      <w:r w:rsidR="00B02B99" w:rsidRPr="000657DB">
        <w:rPr>
          <w:color w:val="000000" w:themeColor="text1"/>
          <w:szCs w:val="24"/>
        </w:rPr>
        <w:t xml:space="preserve"> rolling </w:t>
      </w:r>
      <w:commentRangeStart w:id="544"/>
      <w:commentRangeStart w:id="545"/>
      <w:r w:rsidR="00B02B99" w:rsidRPr="000657DB">
        <w:rPr>
          <w:color w:val="000000" w:themeColor="text1"/>
          <w:szCs w:val="24"/>
        </w:rPr>
        <w:t>origins</w:t>
      </w:r>
      <w:commentRangeEnd w:id="544"/>
      <w:r w:rsidR="00E87A64">
        <w:rPr>
          <w:rStyle w:val="CommentReference"/>
        </w:rPr>
        <w:commentReference w:id="544"/>
      </w:r>
      <w:commentRangeEnd w:id="545"/>
      <w:r w:rsidR="001E7B2C">
        <w:rPr>
          <w:rStyle w:val="CommentReference"/>
        </w:rPr>
        <w:commentReference w:id="545"/>
      </w:r>
      <w:r w:rsidR="00B65AD1" w:rsidRPr="000657DB">
        <w:rPr>
          <w:color w:val="000000" w:themeColor="text1"/>
          <w:szCs w:val="24"/>
        </w:rPr>
        <w:t xml:space="preserve"> </w:t>
      </w:r>
      <w:ins w:id="546" w:author="黄韬" w:date="2017-09-11T16:35:00Z">
        <w:r w:rsidR="001E7B2C">
          <w:rPr>
            <w:color w:val="000000" w:themeColor="text1"/>
            <w:szCs w:val="24"/>
          </w:rPr>
          <w:t xml:space="preserve">so that the results are more robust </w:t>
        </w:r>
      </w:ins>
      <w:r w:rsidR="00B65AD1" w:rsidRPr="000657DB">
        <w:rPr>
          <w:color w:val="000000" w:themeColor="text1"/>
          <w:szCs w:val="24"/>
        </w:rPr>
        <w:fldChar w:fldCharType="begin"/>
      </w:r>
      <w:r w:rsidR="001B40D2" w:rsidRPr="000657DB">
        <w:rPr>
          <w:color w:val="000000" w:themeColor="text1"/>
          <w:szCs w:val="24"/>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00B65AD1" w:rsidRPr="000657DB">
        <w:rPr>
          <w:color w:val="000000" w:themeColor="text1"/>
          <w:szCs w:val="24"/>
        </w:rPr>
        <w:fldChar w:fldCharType="separate"/>
      </w:r>
      <w:r w:rsidR="00B65AD1" w:rsidRPr="000657DB">
        <w:rPr>
          <w:noProof/>
          <w:color w:val="000000" w:themeColor="text1"/>
          <w:szCs w:val="24"/>
        </w:rPr>
        <w:t>(</w:t>
      </w:r>
      <w:hyperlink w:anchor="_ENREF_70" w:tooltip="Tashman, 2000 #207" w:history="1">
        <w:r w:rsidR="00780FE2" w:rsidRPr="000657DB">
          <w:rPr>
            <w:noProof/>
            <w:color w:val="000000" w:themeColor="text1"/>
            <w:szCs w:val="24"/>
          </w:rPr>
          <w:t>Tashman 2000</w:t>
        </w:r>
      </w:hyperlink>
      <w:r w:rsidR="00B65AD1" w:rsidRPr="000657DB">
        <w:rPr>
          <w:noProof/>
          <w:color w:val="000000" w:themeColor="text1"/>
          <w:szCs w:val="24"/>
        </w:rPr>
        <w:t>)</w:t>
      </w:r>
      <w:r w:rsidR="00B65AD1" w:rsidRPr="000657DB">
        <w:rPr>
          <w:color w:val="000000" w:themeColor="text1"/>
          <w:szCs w:val="24"/>
        </w:rPr>
        <w:fldChar w:fldCharType="end"/>
      </w:r>
      <w:r w:rsidR="00B65AD1" w:rsidRPr="000657DB">
        <w:rPr>
          <w:color w:val="000000" w:themeColor="text1"/>
          <w:szCs w:val="24"/>
        </w:rPr>
        <w:t>.</w:t>
      </w:r>
      <w:r w:rsidR="00E155A6" w:rsidRPr="000657DB">
        <w:rPr>
          <w:color w:val="000000" w:themeColor="text1"/>
          <w:szCs w:val="24"/>
        </w:rPr>
        <w:t xml:space="preserve"> </w:t>
      </w:r>
      <w:ins w:id="547" w:author="黄韬" w:date="2017-09-11T16:34:00Z">
        <w:r w:rsidR="001E7B2C">
          <w:rPr>
            <w:color w:val="000000" w:themeColor="text1"/>
            <w:szCs w:val="24"/>
          </w:rPr>
          <w:t xml:space="preserve">For example, </w:t>
        </w:r>
      </w:ins>
      <w:del w:id="548" w:author="黄韬" w:date="2017-09-11T16:34:00Z">
        <w:r w:rsidR="00E155A6" w:rsidRPr="000657DB" w:rsidDel="001E7B2C">
          <w:rPr>
            <w:color w:val="000000" w:themeColor="text1"/>
            <w:szCs w:val="24"/>
          </w:rPr>
          <w:delText>W</w:delText>
        </w:r>
      </w:del>
      <w:ins w:id="549" w:author="黄韬" w:date="2017-09-11T16:34:00Z">
        <w:r w:rsidR="001E7B2C">
          <w:rPr>
            <w:color w:val="000000" w:themeColor="text1"/>
            <w:szCs w:val="24"/>
          </w:rPr>
          <w:t>w</w:t>
        </w:r>
      </w:ins>
      <w:r w:rsidR="00F96310" w:rsidRPr="000657DB">
        <w:rPr>
          <w:color w:val="000000" w:themeColor="text1"/>
          <w:szCs w:val="24"/>
        </w:rPr>
        <w:t>e specify</w:t>
      </w:r>
      <w:r w:rsidR="007E7192" w:rsidRPr="000657DB">
        <w:rPr>
          <w:color w:val="000000" w:themeColor="text1"/>
          <w:szCs w:val="24"/>
        </w:rPr>
        <w:t xml:space="preserve"> </w:t>
      </w:r>
      <w:r w:rsidR="00F96310" w:rsidRPr="000657DB">
        <w:rPr>
          <w:color w:val="000000" w:themeColor="text1"/>
          <w:szCs w:val="24"/>
        </w:rPr>
        <w:t xml:space="preserve">the model with </w:t>
      </w:r>
      <w:r w:rsidR="00E155A6" w:rsidRPr="000657DB">
        <w:rPr>
          <w:color w:val="000000" w:themeColor="text1"/>
          <w:szCs w:val="24"/>
        </w:rPr>
        <w:t>an</w:t>
      </w:r>
      <w:r w:rsidR="00A92113" w:rsidRPr="000657DB">
        <w:rPr>
          <w:color w:val="000000" w:themeColor="text1"/>
          <w:szCs w:val="24"/>
        </w:rPr>
        <w:t xml:space="preserve"> estimation window of 160 weeks, </w:t>
      </w:r>
      <w:r w:rsidR="00F96310" w:rsidRPr="000657DB">
        <w:rPr>
          <w:color w:val="000000" w:themeColor="text1"/>
          <w:szCs w:val="24"/>
        </w:rPr>
        <w:t xml:space="preserve">move the estimation </w:t>
      </w:r>
      <w:r w:rsidR="00E155A6" w:rsidRPr="000657DB">
        <w:rPr>
          <w:color w:val="000000" w:themeColor="text1"/>
          <w:szCs w:val="24"/>
        </w:rPr>
        <w:t>window</w:t>
      </w:r>
      <w:r w:rsidR="00F96310" w:rsidRPr="000657DB">
        <w:rPr>
          <w:color w:val="000000" w:themeColor="text1"/>
          <w:szCs w:val="24"/>
        </w:rPr>
        <w:t xml:space="preserve"> </w:t>
      </w:r>
      <w:r w:rsidR="00E155A6" w:rsidRPr="000657DB">
        <w:rPr>
          <w:color w:val="000000" w:themeColor="text1"/>
          <w:szCs w:val="24"/>
        </w:rPr>
        <w:t>forward every two weeks</w:t>
      </w:r>
      <w:r w:rsidR="00A92113" w:rsidRPr="000657DB">
        <w:rPr>
          <w:color w:val="000000" w:themeColor="text1"/>
          <w:szCs w:val="24"/>
        </w:rPr>
        <w:t xml:space="preserve"> and have 18 rolling events</w:t>
      </w:r>
      <w:r w:rsidR="00F96310" w:rsidRPr="000657DB">
        <w:rPr>
          <w:color w:val="000000" w:themeColor="text1"/>
          <w:szCs w:val="24"/>
        </w:rPr>
        <w:t xml:space="preserve">. </w:t>
      </w:r>
      <w:r w:rsidR="00E155A6" w:rsidRPr="000657DB">
        <w:rPr>
          <w:color w:val="000000" w:themeColor="text1"/>
          <w:szCs w:val="24"/>
        </w:rPr>
        <w:t xml:space="preserve">We re-specify the model using the updated estimation window and generate </w:t>
      </w:r>
      <w:r w:rsidR="00866A9D" w:rsidRPr="000657DB">
        <w:rPr>
          <w:color w:val="000000" w:themeColor="text1"/>
          <w:szCs w:val="24"/>
        </w:rPr>
        <w:t>the forecasts</w:t>
      </w:r>
      <w:r w:rsidR="00E155A6" w:rsidRPr="000657DB">
        <w:rPr>
          <w:color w:val="000000" w:themeColor="text1"/>
          <w:szCs w:val="24"/>
        </w:rPr>
        <w:t>.</w:t>
      </w:r>
      <w:r w:rsidR="00866A9D" w:rsidRPr="000657DB">
        <w:rPr>
          <w:color w:val="000000" w:themeColor="text1"/>
          <w:szCs w:val="24"/>
        </w:rPr>
        <w:t xml:space="preserve"> We presume the value of the price and promotion information to be known and we use the forecast value of the product sales when the forecast horizon </w:t>
      </w:r>
      <w:r w:rsidR="0051002C" w:rsidRPr="000657DB">
        <w:rPr>
          <w:color w:val="000000" w:themeColor="text1"/>
          <w:szCs w:val="24"/>
        </w:rPr>
        <w:t>is</w:t>
      </w:r>
      <w:r w:rsidR="00866A9D" w:rsidRPr="000657DB">
        <w:rPr>
          <w:color w:val="000000" w:themeColor="text1"/>
          <w:szCs w:val="24"/>
        </w:rPr>
        <w:t xml:space="preserve"> beyond one week. </w:t>
      </w:r>
      <w:r w:rsidR="008C0C84" w:rsidRPr="000657DB">
        <w:rPr>
          <w:color w:val="000000" w:themeColor="text1"/>
          <w:szCs w:val="24"/>
        </w:rPr>
        <w:t xml:space="preserve">For each rolling event, we generate one to </w:t>
      </w:r>
      <m:oMath>
        <m:r>
          <w:rPr>
            <w:rFonts w:ascii="Cambria Math" w:hAnsi="Cambria Math"/>
            <w:color w:val="000000" w:themeColor="text1"/>
            <w:szCs w:val="24"/>
          </w:rPr>
          <m:t>H</m:t>
        </m:r>
      </m:oMath>
      <w:r w:rsidR="00022921" w:rsidRPr="000657DB">
        <w:rPr>
          <w:color w:val="000000" w:themeColor="text1"/>
          <w:szCs w:val="24"/>
        </w:rPr>
        <w:t xml:space="preserve"> week-</w:t>
      </w:r>
      <w:r w:rsidR="008C0C84" w:rsidRPr="000657DB">
        <w:rPr>
          <w:color w:val="000000" w:themeColor="text1"/>
          <w:szCs w:val="24"/>
        </w:rPr>
        <w:t>ahead</w:t>
      </w:r>
      <w:r w:rsidR="00022921" w:rsidRPr="000657DB">
        <w:rPr>
          <w:color w:val="000000" w:themeColor="text1"/>
          <w:szCs w:val="24"/>
        </w:rPr>
        <w:t xml:space="preserve"> forecasts</w:t>
      </w:r>
      <w:r w:rsidR="008C0C84" w:rsidRPr="000657DB">
        <w:rPr>
          <w:color w:val="000000" w:themeColor="text1"/>
          <w:szCs w:val="24"/>
        </w:rPr>
        <w:t xml:space="preserve">, where </w:t>
      </w:r>
      <m:oMath>
        <m:r>
          <w:rPr>
            <w:rFonts w:ascii="Cambria Math" w:hAnsi="Cambria Math"/>
            <w:color w:val="000000" w:themeColor="text1"/>
            <w:szCs w:val="24"/>
          </w:rPr>
          <m:t>H</m:t>
        </m:r>
      </m:oMath>
      <w:r w:rsidR="007E7192" w:rsidRPr="000657DB">
        <w:rPr>
          <w:color w:val="000000" w:themeColor="text1"/>
          <w:szCs w:val="24"/>
        </w:rPr>
        <w:t xml:space="preserve"> is 1, 4, and </w:t>
      </w:r>
      <w:r w:rsidR="00146AA9" w:rsidRPr="000657DB">
        <w:rPr>
          <w:color w:val="000000" w:themeColor="text1"/>
          <w:szCs w:val="24"/>
        </w:rPr>
        <w:t>8</w:t>
      </w:r>
      <w:r w:rsidR="007E7192" w:rsidRPr="000657DB">
        <w:rPr>
          <w:color w:val="000000" w:themeColor="text1"/>
          <w:szCs w:val="24"/>
        </w:rPr>
        <w:t xml:space="preserve">, to approximate </w:t>
      </w:r>
      <w:r w:rsidR="00903ED3" w:rsidRPr="000657DB">
        <w:rPr>
          <w:color w:val="000000" w:themeColor="text1"/>
          <w:szCs w:val="24"/>
        </w:rPr>
        <w:t>the situation retailers face in practice.</w:t>
      </w:r>
      <w:r w:rsidR="00981F0E" w:rsidRPr="000657DB">
        <w:rPr>
          <w:color w:val="000000" w:themeColor="text1"/>
          <w:szCs w:val="24"/>
        </w:rPr>
        <w:t xml:space="preserve"> </w:t>
      </w:r>
      <w:r w:rsidR="00762EEA" w:rsidRPr="000657DB">
        <w:rPr>
          <w:color w:val="000000" w:themeColor="text1"/>
          <w:szCs w:val="24"/>
        </w:rPr>
        <w:t xml:space="preserve"> </w:t>
      </w:r>
      <w:r w:rsidR="00EC4CCA" w:rsidRPr="000657DB">
        <w:rPr>
          <w:color w:val="000000" w:themeColor="text1"/>
          <w:szCs w:val="24"/>
        </w:rPr>
        <w:t xml:space="preserve"> </w:t>
      </w:r>
      <w:r w:rsidR="00981F0E" w:rsidRPr="000657DB">
        <w:rPr>
          <w:color w:val="000000" w:themeColor="text1"/>
          <w:szCs w:val="24"/>
        </w:rPr>
        <w:t xml:space="preserve"> </w:t>
      </w:r>
    </w:p>
    <w:p w14:paraId="30F8522D" w14:textId="77777777" w:rsidR="006324F2" w:rsidRPr="000657DB" w:rsidRDefault="00F562B5"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14:paraId="41756170" w14:textId="10F49896" w:rsidR="00002E07" w:rsidRPr="000657DB" w:rsidRDefault="00E10DAA" w:rsidP="00324987">
      <w:pPr>
        <w:spacing w:after="0" w:line="360" w:lineRule="auto"/>
        <w:rPr>
          <w:color w:val="000000" w:themeColor="text1"/>
          <w:szCs w:val="24"/>
        </w:rPr>
      </w:pPr>
      <w:r w:rsidRPr="000657DB">
        <w:rPr>
          <w:color w:val="000000" w:themeColor="text1"/>
          <w:szCs w:val="24"/>
        </w:rPr>
        <w:t>The models are evaluated</w:t>
      </w:r>
      <w:r w:rsidR="006324F2" w:rsidRPr="000657DB">
        <w:rPr>
          <w:color w:val="000000" w:themeColor="text1"/>
          <w:szCs w:val="24"/>
        </w:rPr>
        <w:t xml:space="preserve"> using four error measures: the</w:t>
      </w:r>
      <w:r w:rsidR="009F3525" w:rsidRPr="000657DB">
        <w:rPr>
          <w:color w:val="000000" w:themeColor="text1"/>
          <w:szCs w:val="24"/>
        </w:rPr>
        <w:t xml:space="preserve"> Mean Absolute Error (MAE), the </w:t>
      </w:r>
      <w:r w:rsidR="006324F2" w:rsidRPr="000657DB">
        <w:rPr>
          <w:color w:val="000000" w:themeColor="text1"/>
          <w:szCs w:val="24"/>
        </w:rPr>
        <w:t>symmetric Mean Absolute Percentage Error (sMAPE), the Mean Absolute Scaled Error (MASE)</w:t>
      </w:r>
      <w:r w:rsidR="003F2831" w:rsidRPr="000657DB">
        <w:rPr>
          <w:color w:val="000000" w:themeColor="text1"/>
          <w:szCs w:val="24"/>
        </w:rPr>
        <w:t xml:space="preserve"> proposed by</w:t>
      </w:r>
      <w:r w:rsidR="006324F2" w:rsidRPr="000657DB">
        <w:rPr>
          <w:color w:val="000000" w:themeColor="text1"/>
          <w:szCs w:val="24"/>
        </w:rPr>
        <w:t xml:space="preserve"> </w:t>
      </w:r>
      <w:hyperlink w:anchor="_ENREF_43" w:tooltip="Hyndman, 2006 #187" w:history="1">
        <w:r w:rsidR="00780FE2" w:rsidRPr="000657DB">
          <w:rPr>
            <w:color w:val="000000" w:themeColor="text1"/>
            <w:szCs w:val="24"/>
          </w:rPr>
          <w:fldChar w:fldCharType="begin"/>
        </w:r>
        <w:r w:rsidR="00780FE2" w:rsidRPr="000657DB">
          <w:rPr>
            <w:color w:val="000000" w:themeColor="text1"/>
            <w:szCs w:val="24"/>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780FE2" w:rsidRPr="000657DB">
          <w:rPr>
            <w:color w:val="000000" w:themeColor="text1"/>
            <w:szCs w:val="24"/>
          </w:rPr>
          <w:fldChar w:fldCharType="separate"/>
        </w:r>
        <w:r w:rsidR="00780FE2" w:rsidRPr="000657DB">
          <w:rPr>
            <w:noProof/>
            <w:color w:val="000000" w:themeColor="text1"/>
            <w:szCs w:val="24"/>
          </w:rPr>
          <w:t>Hyndman and Koehler (2006)</w:t>
        </w:r>
        <w:r w:rsidR="00780FE2" w:rsidRPr="000657DB">
          <w:rPr>
            <w:color w:val="000000" w:themeColor="text1"/>
            <w:szCs w:val="24"/>
          </w:rPr>
          <w:fldChar w:fldCharType="end"/>
        </w:r>
      </w:hyperlink>
      <w:r w:rsidR="006324F2" w:rsidRPr="000657DB">
        <w:rPr>
          <w:color w:val="000000" w:themeColor="text1"/>
          <w:szCs w:val="24"/>
        </w:rPr>
        <w:t xml:space="preserve">, and the Relative Average Mean Absolute Error (RelAvgMAE) </w:t>
      </w:r>
      <w:r w:rsidR="003F2831" w:rsidRPr="000657DB">
        <w:rPr>
          <w:color w:val="000000" w:themeColor="text1"/>
          <w:szCs w:val="24"/>
        </w:rPr>
        <w:t xml:space="preserve">proposed by </w:t>
      </w:r>
      <w:hyperlink w:anchor="_ENREF_26" w:tooltip="Davydenko, 2013 #744" w:history="1">
        <w:r w:rsidR="00780FE2" w:rsidRPr="000657DB">
          <w:rPr>
            <w:color w:val="000000" w:themeColor="text1"/>
            <w:szCs w:val="24"/>
          </w:rPr>
          <w:fldChar w:fldCharType="begin"/>
        </w:r>
        <w:r w:rsidR="00780FE2" w:rsidRPr="000657DB">
          <w:rPr>
            <w:color w:val="000000" w:themeColor="text1"/>
            <w:szCs w:val="24"/>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00780FE2" w:rsidRPr="000657DB">
          <w:rPr>
            <w:color w:val="000000" w:themeColor="text1"/>
            <w:szCs w:val="24"/>
          </w:rPr>
          <w:fldChar w:fldCharType="separate"/>
        </w:r>
        <w:r w:rsidR="00780FE2" w:rsidRPr="000657DB">
          <w:rPr>
            <w:noProof/>
            <w:color w:val="000000" w:themeColor="text1"/>
            <w:szCs w:val="24"/>
          </w:rPr>
          <w:t>Davydenko and Fildes (2013)</w:t>
        </w:r>
        <w:r w:rsidR="00780FE2" w:rsidRPr="000657DB">
          <w:rPr>
            <w:color w:val="000000" w:themeColor="text1"/>
            <w:szCs w:val="24"/>
          </w:rPr>
          <w:fldChar w:fldCharType="end"/>
        </w:r>
      </w:hyperlink>
      <w:r w:rsidR="00054AA0" w:rsidRPr="000657DB">
        <w:rPr>
          <w:color w:val="000000" w:themeColor="text1"/>
          <w:szCs w:val="24"/>
        </w:rPr>
        <w:t xml:space="preserve">. </w:t>
      </w:r>
      <w:r w:rsidR="007B7457" w:rsidRPr="000657DB">
        <w:rPr>
          <w:color w:val="000000" w:themeColor="text1"/>
          <w:szCs w:val="24"/>
        </w:rPr>
        <w:t xml:space="preserve">These error measures approximate the </w:t>
      </w:r>
      <w:r w:rsidR="00BC7C40" w:rsidRPr="000657DB">
        <w:rPr>
          <w:color w:val="000000" w:themeColor="text1"/>
          <w:szCs w:val="24"/>
        </w:rPr>
        <w:t>loss function</w:t>
      </w:r>
      <w:r w:rsidR="007B7457" w:rsidRPr="000657DB">
        <w:rPr>
          <w:color w:val="000000" w:themeColor="text1"/>
          <w:szCs w:val="24"/>
        </w:rPr>
        <w:t xml:space="preserve"> of the retailer from different aspects.</w:t>
      </w:r>
      <w:r w:rsidR="00002E07" w:rsidRPr="000657DB">
        <w:rPr>
          <w:color w:val="000000" w:themeColor="text1"/>
          <w:szCs w:val="24"/>
        </w:rPr>
        <w:t xml:space="preserve"> The error measures </w:t>
      </w:r>
      <w:r w:rsidR="00644A08" w:rsidRPr="000657DB">
        <w:rPr>
          <w:color w:val="000000" w:themeColor="text1"/>
          <w:szCs w:val="24"/>
        </w:rPr>
        <w:t xml:space="preserve">for </w:t>
      </w:r>
      <m:oMath>
        <m:r>
          <w:rPr>
            <w:rFonts w:ascii="Cambria Math" w:hAnsi="Cambria Math"/>
            <w:color w:val="000000" w:themeColor="text1"/>
            <w:szCs w:val="24"/>
          </w:rPr>
          <m:t>S</m:t>
        </m:r>
      </m:oMath>
      <w:r w:rsidR="00002E07" w:rsidRPr="000657DB">
        <w:rPr>
          <w:color w:val="000000" w:themeColor="text1"/>
          <w:szCs w:val="24"/>
        </w:rPr>
        <w:t xml:space="preserve"> </w:t>
      </w:r>
      <w:r w:rsidR="00644A08" w:rsidRPr="000657DB">
        <w:rPr>
          <w:color w:val="000000" w:themeColor="text1"/>
          <w:szCs w:val="24"/>
        </w:rPr>
        <w:t>SKUs</w:t>
      </w:r>
      <w:r w:rsidR="00002E07" w:rsidRPr="000657DB">
        <w:rPr>
          <w:color w:val="000000" w:themeColor="text1"/>
          <w:szCs w:val="24"/>
        </w:rPr>
        <w:t xml:space="preserve"> and </w:t>
      </w:r>
      <m:oMath>
        <m:r>
          <w:rPr>
            <w:rFonts w:ascii="Cambria Math" w:hAnsi="Cambria Math"/>
            <w:color w:val="000000" w:themeColor="text1"/>
            <w:szCs w:val="24"/>
          </w:rPr>
          <m:t>K</m:t>
        </m:r>
      </m:oMath>
      <w:r w:rsidR="00002E07" w:rsidRPr="000657DB">
        <w:rPr>
          <w:color w:val="000000" w:themeColor="text1"/>
          <w:szCs w:val="24"/>
        </w:rPr>
        <w:t xml:space="preserve"> rolling events based on forecast horizon </w:t>
      </w:r>
      <w:r w:rsidR="00644A08" w:rsidRPr="000657DB">
        <w:rPr>
          <w:color w:val="000000" w:themeColor="text1"/>
          <w:szCs w:val="24"/>
        </w:rPr>
        <w:t xml:space="preserve">of 1 to </w:t>
      </w:r>
      <m:oMath>
        <m:r>
          <w:rPr>
            <w:rFonts w:ascii="Cambria Math" w:hAnsi="Cambria Math"/>
            <w:color w:val="000000" w:themeColor="text1"/>
            <w:szCs w:val="24"/>
          </w:rPr>
          <m:t>H</m:t>
        </m:r>
      </m:oMath>
      <w:r w:rsidR="00002E07" w:rsidRPr="000657DB">
        <w:rPr>
          <w:color w:val="000000" w:themeColor="text1"/>
          <w:szCs w:val="24"/>
        </w:rPr>
        <w:t xml:space="preserve"> (i.e. </w:t>
      </w:r>
      <m:oMath>
        <m:r>
          <w:rPr>
            <w:rFonts w:ascii="Cambria Math" w:hAnsi="Cambria Math"/>
            <w:color w:val="000000" w:themeColor="text1"/>
            <w:szCs w:val="24"/>
          </w:rPr>
          <m:t>S=1831</m:t>
        </m:r>
      </m:oMath>
      <w:r w:rsidR="00002E07" w:rsidRPr="000657DB">
        <w:rPr>
          <w:color w:val="000000" w:themeColor="text1"/>
          <w:szCs w:val="24"/>
        </w:rPr>
        <w:t xml:space="preserve">, </w:t>
      </w:r>
      <m:oMath>
        <m:r>
          <w:rPr>
            <w:rFonts w:ascii="Cambria Math" w:hAnsi="Cambria Math"/>
            <w:color w:val="000000" w:themeColor="text1"/>
            <w:szCs w:val="24"/>
          </w:rPr>
          <m:t>K=18</m:t>
        </m:r>
      </m:oMath>
      <w:r w:rsidR="00002E07" w:rsidRPr="000657DB">
        <w:rPr>
          <w:color w:val="000000" w:themeColor="text1"/>
          <w:szCs w:val="24"/>
        </w:rPr>
        <w:t xml:space="preserve">, and </w:t>
      </w:r>
      <m:oMath>
        <m:r>
          <w:rPr>
            <w:rFonts w:ascii="Cambria Math" w:hAnsi="Cambria Math"/>
            <w:color w:val="000000" w:themeColor="text1"/>
            <w:szCs w:val="24"/>
          </w:rPr>
          <m:t>H</m:t>
        </m:r>
      </m:oMath>
      <w:r w:rsidR="00002E07" w:rsidRPr="000657DB">
        <w:rPr>
          <w:color w:val="000000" w:themeColor="text1"/>
          <w:szCs w:val="24"/>
        </w:rPr>
        <w:t xml:space="preserve">=1, 4 and </w:t>
      </w:r>
      <w:r w:rsidR="00621A9A" w:rsidRPr="000657DB">
        <w:rPr>
          <w:color w:val="000000" w:themeColor="text1"/>
          <w:szCs w:val="24"/>
        </w:rPr>
        <w:t>8</w:t>
      </w:r>
      <w:r w:rsidR="00002E07" w:rsidRPr="000657DB">
        <w:rPr>
          <w:color w:val="000000" w:themeColor="text1"/>
          <w:szCs w:val="24"/>
        </w:rPr>
        <w:t>) are as follows:</w:t>
      </w:r>
    </w:p>
    <w:p w14:paraId="4F27EC0A" w14:textId="77777777" w:rsidR="00531ABE" w:rsidRPr="000657DB" w:rsidRDefault="00531ABE" w:rsidP="00531ABE">
      <w:pPr>
        <w:spacing w:after="0" w:line="360" w:lineRule="auto"/>
        <w:jc w:val="center"/>
        <w:rPr>
          <w:color w:val="000000" w:themeColor="text1"/>
          <w:szCs w:val="24"/>
        </w:rPr>
      </w:pPr>
      <m:oMathPara>
        <m:oMath>
          <m:r>
            <w:rPr>
              <w:rFonts w:ascii="Cambria Math" w:hAnsi="Cambria Math"/>
              <w:color w:val="000000" w:themeColor="text1"/>
              <w:szCs w:val="24"/>
            </w:rPr>
            <m:t>MAE(H)=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MAE</m:t>
                      </m:r>
                    </m:e>
                    <m:sub>
                      <m:r>
                        <w:rPr>
                          <w:rFonts w:ascii="Cambria Math" w:hAnsi="Cambria Math"/>
                          <w:color w:val="000000" w:themeColor="text1"/>
                          <w:szCs w:val="24"/>
                        </w:rPr>
                        <m:t>s,H,k</m:t>
                      </m:r>
                    </m:sub>
                  </m:sSub>
                </m:e>
              </m:nary>
            </m:e>
          </m:nary>
        </m:oMath>
      </m:oMathPara>
    </w:p>
    <w:p w14:paraId="49971A1E" w14:textId="77777777" w:rsidR="00531ABE" w:rsidRPr="000657DB" w:rsidRDefault="006C30B4" w:rsidP="00324987">
      <w:pPr>
        <w:spacing w:after="0" w:line="360" w:lineRule="auto"/>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MAE</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H</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h=1</m:t>
              </m:r>
            </m:sub>
            <m:sup>
              <m:r>
                <w:rPr>
                  <w:rFonts w:ascii="Cambria Math" w:hAnsi="Cambria Math"/>
                  <w:color w:val="000000" w:themeColor="text1"/>
                  <w:szCs w:val="24"/>
                </w:rPr>
                <m:t>H</m:t>
              </m:r>
            </m:sup>
            <m:e>
              <m:d>
                <m:dPr>
                  <m:begChr m:val="|"/>
                  <m:endChr m:val="|"/>
                  <m:ctrlPr>
                    <w:rPr>
                      <w:rFonts w:ascii="Cambria Math" w:hAnsi="Cambria Math"/>
                      <w:i/>
                      <w:color w:val="000000" w:themeColor="text1"/>
                      <w:szCs w:val="24"/>
                    </w:rPr>
                  </m:ctrlPr>
                </m:dPr>
                <m:e>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e>
              </m:d>
            </m:e>
          </m:nary>
        </m:oMath>
      </m:oMathPara>
    </w:p>
    <w:p w14:paraId="44D1CC9C" w14:textId="77777777" w:rsidR="00C15916" w:rsidRPr="000657DB" w:rsidRDefault="00C15916" w:rsidP="00324987">
      <w:pPr>
        <w:spacing w:after="0" w:line="360" w:lineRule="auto"/>
        <w:ind w:left="720" w:firstLine="720"/>
        <w:jc w:val="center"/>
        <w:rPr>
          <w:color w:val="000000" w:themeColor="text1"/>
          <w:szCs w:val="24"/>
        </w:rPr>
      </w:pPr>
      <m:oMathPara>
        <m:oMathParaPr>
          <m:jc m:val="center"/>
        </m:oMathParaPr>
        <m:oMath>
          <m:r>
            <w:rPr>
              <w:rFonts w:ascii="Cambria Math" w:hAnsi="Cambria Math"/>
              <w:color w:val="000000" w:themeColor="text1"/>
              <w:szCs w:val="24"/>
            </w:rPr>
            <m:t>sMAPE(H)=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sMAPE</m:t>
                      </m:r>
                    </m:e>
                    <m:sub>
                      <m:r>
                        <w:rPr>
                          <w:rFonts w:ascii="Cambria Math" w:hAnsi="Cambria Math"/>
                          <w:color w:val="000000" w:themeColor="text1"/>
                          <w:szCs w:val="24"/>
                        </w:rPr>
                        <m:t>s,H,k</m:t>
                      </m:r>
                    </m:sub>
                  </m:sSub>
                </m:e>
              </m:nary>
            </m:e>
          </m:nary>
        </m:oMath>
      </m:oMathPara>
    </w:p>
    <w:p w14:paraId="3FA36319" w14:textId="77777777" w:rsidR="00002E07" w:rsidRPr="000657DB" w:rsidRDefault="00002E07" w:rsidP="00324987">
      <w:pPr>
        <w:spacing w:after="0" w:line="360" w:lineRule="auto"/>
        <w:jc w:val="center"/>
        <w:rPr>
          <w:color w:val="000000" w:themeColor="text1"/>
          <w:szCs w:val="24"/>
        </w:rPr>
      </w:pPr>
      <m:oMathPara>
        <m:oMath>
          <m:r>
            <w:rPr>
              <w:rFonts w:ascii="Cambria Math" w:hAnsi="Cambria Math"/>
              <w:color w:val="000000" w:themeColor="text1"/>
              <w:szCs w:val="24"/>
            </w:rPr>
            <w:lastRenderedPageBreak/>
            <m:t>s</m:t>
          </m:r>
          <m:sSub>
            <m:sSubPr>
              <m:ctrlPr>
                <w:rPr>
                  <w:rFonts w:ascii="Cambria Math" w:hAnsi="Cambria Math"/>
                  <w:i/>
                  <w:color w:val="000000" w:themeColor="text1"/>
                  <w:szCs w:val="24"/>
                </w:rPr>
              </m:ctrlPr>
            </m:sSubPr>
            <m:e>
              <m:r>
                <w:rPr>
                  <w:rFonts w:ascii="Cambria Math" w:hAnsi="Cambria Math"/>
                  <w:color w:val="000000" w:themeColor="text1"/>
                  <w:szCs w:val="24"/>
                </w:rPr>
                <m:t>MAPE</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H</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h=1</m:t>
              </m:r>
            </m:sub>
            <m:sup>
              <m:r>
                <w:rPr>
                  <w:rFonts w:ascii="Cambria Math" w:hAnsi="Cambria Math"/>
                  <w:color w:val="000000" w:themeColor="text1"/>
                  <w:szCs w:val="24"/>
                </w:rPr>
                <m:t>H</m:t>
              </m:r>
            </m:sup>
            <m:e>
              <m:d>
                <m:dPr>
                  <m:begChr m:val="|"/>
                  <m:endChr m:val="|"/>
                  <m:ctrlPr>
                    <w:rPr>
                      <w:rFonts w:ascii="Cambria Math" w:hAnsi="Cambria Math"/>
                      <w:i/>
                      <w:color w:val="000000" w:themeColor="text1"/>
                      <w:szCs w:val="24"/>
                    </w:rPr>
                  </m:ctrlPr>
                </m:dPr>
                <m:e>
                  <m:f>
                    <m:fPr>
                      <m:ctrlPr>
                        <w:rPr>
                          <w:rFonts w:ascii="Cambria Math" w:hAnsi="Cambria Math"/>
                          <w:i/>
                          <w:color w:val="000000" w:themeColor="text1"/>
                          <w:szCs w:val="24"/>
                        </w:rPr>
                      </m:ctrlPr>
                    </m:fPr>
                    <m:num>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num>
                    <m:den>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r>
                        <w:rPr>
                          <w:rFonts w:ascii="Cambria Math" w:hAnsi="Cambria Math"/>
                          <w:color w:val="000000" w:themeColor="text1"/>
                          <w:szCs w:val="24"/>
                        </w:rPr>
                        <m:t>)/2</m:t>
                      </m:r>
                    </m:den>
                  </m:f>
                </m:e>
              </m:d>
            </m:e>
          </m:nary>
        </m:oMath>
      </m:oMathPara>
    </w:p>
    <w:p w14:paraId="7A1D9B88" w14:textId="77777777" w:rsidR="00536B73" w:rsidRPr="000657DB" w:rsidRDefault="00536B73" w:rsidP="00536B73">
      <w:pPr>
        <w:spacing w:after="0" w:line="360" w:lineRule="auto"/>
        <w:jc w:val="center"/>
        <w:rPr>
          <w:color w:val="000000" w:themeColor="text1"/>
          <w:szCs w:val="24"/>
        </w:rPr>
      </w:pPr>
      <m:oMathPara>
        <m:oMath>
          <m:r>
            <w:rPr>
              <w:rFonts w:ascii="Cambria Math" w:hAnsi="Cambria Math"/>
              <w:color w:val="000000" w:themeColor="text1"/>
              <w:szCs w:val="24"/>
            </w:rPr>
            <m:t>MASE(H)=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MASE(H)</m:t>
                  </m:r>
                </m:e>
                <m:sub>
                  <m:r>
                    <w:rPr>
                      <w:rFonts w:ascii="Cambria Math" w:hAnsi="Cambria Math"/>
                      <w:color w:val="000000" w:themeColor="text1"/>
                      <w:szCs w:val="24"/>
                    </w:rPr>
                    <m:t>k</m:t>
                  </m:r>
                </m:sub>
              </m:sSub>
            </m:e>
          </m:nary>
        </m:oMath>
      </m:oMathPara>
    </w:p>
    <w:p w14:paraId="5CE4AE5C" w14:textId="77777777" w:rsidR="00002E07" w:rsidRPr="000657DB" w:rsidRDefault="006C30B4" w:rsidP="00324987">
      <w:pPr>
        <w:pStyle w:val="ListParagraph"/>
        <w:spacing w:after="0" w:line="360" w:lineRule="auto"/>
        <w:ind w:left="0"/>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MASE(H)</m:t>
              </m:r>
            </m:e>
            <m:sub>
              <m:r>
                <w:rPr>
                  <w:rFonts w:ascii="Cambria Math" w:hAnsi="Cambria Math"/>
                  <w:color w:val="000000" w:themeColor="text1"/>
                  <w:szCs w:val="24"/>
                </w:rPr>
                <m:t>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d>
                <m:dPr>
                  <m:ctrlPr>
                    <w:rPr>
                      <w:rFonts w:ascii="Cambria Math" w:hAnsi="Cambria Math"/>
                      <w:i/>
                      <w:color w:val="000000" w:themeColor="text1"/>
                      <w:szCs w:val="24"/>
                    </w:rPr>
                  </m:ctrlPr>
                </m:dPr>
                <m:e>
                  <m:d>
                    <m:dPr>
                      <m:begChr m:val="|"/>
                      <m:endChr m:val="|"/>
                      <m:ctrlPr>
                        <w:rPr>
                          <w:rFonts w:ascii="Cambria Math" w:hAnsi="Cambria Math"/>
                          <w:i/>
                          <w:color w:val="000000" w:themeColor="text1"/>
                          <w:szCs w:val="24"/>
                        </w:rPr>
                      </m:ctrlPr>
                    </m:dPr>
                    <m:e>
                      <m:sSub>
                        <m:sSubPr>
                          <m:ctrlPr>
                            <w:rPr>
                              <w:rFonts w:ascii="Cambria Math" w:hAnsi="Cambria Math"/>
                              <w:i/>
                              <w:color w:val="000000" w:themeColor="text1"/>
                              <w:szCs w:val="24"/>
                            </w:rPr>
                          </m:ctrlPr>
                        </m:sSubPr>
                        <m:e>
                          <m:r>
                            <w:rPr>
                              <w:rFonts w:ascii="Cambria Math" w:hAnsi="Cambria Math"/>
                              <w:color w:val="000000" w:themeColor="text1"/>
                              <w:szCs w:val="24"/>
                            </w:rPr>
                            <m:t>q</m:t>
                          </m:r>
                        </m:e>
                        <m:sub>
                          <m:r>
                            <w:rPr>
                              <w:rFonts w:ascii="Cambria Math" w:hAnsi="Cambria Math"/>
                              <w:color w:val="000000" w:themeColor="text1"/>
                              <w:szCs w:val="24"/>
                            </w:rPr>
                            <m:t>s,H,k</m:t>
                          </m:r>
                        </m:sub>
                      </m:sSub>
                    </m:e>
                  </m:d>
                </m:e>
              </m:d>
            </m:e>
          </m:nary>
          <m:r>
            <w:rPr>
              <w:rFonts w:ascii="Cambria Math" w:hAnsi="Cambria Math"/>
              <w:color w:val="000000" w:themeColor="text1"/>
              <w:szCs w:val="24"/>
            </w:rPr>
            <m:t xml:space="preserve"> </m:t>
          </m:r>
        </m:oMath>
      </m:oMathPara>
    </w:p>
    <w:p w14:paraId="4C01E64C" w14:textId="77777777" w:rsidR="00A55D97" w:rsidRPr="000657DB" w:rsidRDefault="006C30B4" w:rsidP="00F452F7">
      <w:pPr>
        <w:pStyle w:val="ListParagraph"/>
        <w:spacing w:after="0" w:line="360" w:lineRule="auto"/>
        <w:ind w:left="0"/>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q</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C</m:t>
                  </m:r>
                </m:sup>
              </m:sSubSup>
            </m:num>
            <m:den>
              <m:f>
                <m:fPr>
                  <m:ctrlPr>
                    <w:rPr>
                      <w:rFonts w:ascii="Cambria Math" w:hAnsi="Cambria Math"/>
                      <w:i/>
                      <w:color w:val="000000" w:themeColor="text1"/>
                      <w:szCs w:val="24"/>
                    </w:rPr>
                  </m:ctrlPr>
                </m:fPr>
                <m:num>
                  <m:r>
                    <w:rPr>
                      <w:rFonts w:ascii="Cambria Math" w:hAnsi="Cambria Math"/>
                      <w:color w:val="000000" w:themeColor="text1"/>
                      <w:szCs w:val="24"/>
                    </w:rPr>
                    <m:t>1</m:t>
                  </m:r>
                </m:num>
                <m:den>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r>
                    <w:rPr>
                      <w:rFonts w:ascii="Cambria Math" w:hAnsi="Cambria Math"/>
                      <w:color w:val="000000" w:themeColor="text1"/>
                      <w:szCs w:val="24"/>
                    </w:rPr>
                    <m:t>-1</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t=2</m:t>
                  </m:r>
                </m:sub>
                <m:sup>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sup>
                <m:e>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s,t,k</m:t>
                      </m:r>
                    </m:sub>
                  </m:sSub>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s,t-1,k</m:t>
                  </m:r>
                </m:sub>
              </m:sSub>
              <m:r>
                <w:rPr>
                  <w:rFonts w:ascii="Cambria Math" w:hAnsi="Cambria Math"/>
                  <w:color w:val="000000" w:themeColor="text1"/>
                  <w:szCs w:val="24"/>
                </w:rPr>
                <m:t>|</m:t>
              </m:r>
            </m:den>
          </m:f>
        </m:oMath>
      </m:oMathPara>
    </w:p>
    <w:p w14:paraId="7FECDA81" w14:textId="77777777" w:rsidR="00933943" w:rsidRPr="000657DB" w:rsidRDefault="00933943" w:rsidP="00F452F7">
      <w:pPr>
        <w:pStyle w:val="ListParagraph"/>
        <w:spacing w:after="0" w:line="360" w:lineRule="auto"/>
        <w:ind w:left="0"/>
        <w:jc w:val="center"/>
        <w:rPr>
          <w:color w:val="000000" w:themeColor="text1"/>
          <w:szCs w:val="24"/>
        </w:rPr>
      </w:pPr>
    </w:p>
    <w:p w14:paraId="3C879275" w14:textId="77777777" w:rsidR="00933943" w:rsidRPr="000657DB" w:rsidRDefault="00933943" w:rsidP="00933943">
      <w:pPr>
        <w:spacing w:after="0" w:line="360" w:lineRule="auto"/>
        <w:jc w:val="center"/>
        <w:rPr>
          <w:color w:val="000000" w:themeColor="text1"/>
          <w:szCs w:val="24"/>
        </w:rPr>
      </w:pPr>
      <w:bookmarkStart w:id="550" w:name="_Hlk484444975"/>
      <m:oMathPara>
        <m:oMath>
          <m:r>
            <w:rPr>
              <w:rFonts w:ascii="Cambria Math" w:hAnsi="Cambria Math"/>
              <w:color w:val="000000" w:themeColor="text1"/>
              <w:szCs w:val="24"/>
            </w:rPr>
            <m:t>AvgRelMAE(H)=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p>
                <m:sSupPr>
                  <m:ctrlPr>
                    <w:rPr>
                      <w:rFonts w:ascii="Cambria Math" w:hAnsi="Cambria Math"/>
                      <w:i/>
                      <w:color w:val="000000" w:themeColor="text1"/>
                      <w:szCs w:val="24"/>
                    </w:rPr>
                  </m:ctrlPr>
                </m:sSupPr>
                <m:e>
                  <m:d>
                    <m:dPr>
                      <m:ctrlPr>
                        <w:rPr>
                          <w:rFonts w:ascii="Cambria Math" w:hAnsi="Cambria Math"/>
                          <w:i/>
                          <w:color w:val="000000" w:themeColor="text1"/>
                          <w:szCs w:val="24"/>
                        </w:rPr>
                      </m:ctrlPr>
                    </m:dPr>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sSub>
                            <m:sSubPr>
                              <m:ctrlPr>
                                <w:rPr>
                                  <w:rFonts w:ascii="Cambria Math" w:hAnsi="Cambria Math"/>
                                  <w:i/>
                                  <w:color w:val="000000" w:themeColor="text1"/>
                                  <w:szCs w:val="24"/>
                                </w:rPr>
                              </m:ctrlPr>
                            </m:sSubPr>
                            <m:e>
                              <m:r>
                                <w:rPr>
                                  <w:rFonts w:ascii="Cambria Math" w:hAnsi="Cambria Math"/>
                                  <w:color w:val="000000" w:themeColor="text1"/>
                                  <w:szCs w:val="24"/>
                                </w:rPr>
                                <m:t>r</m:t>
                              </m:r>
                            </m:e>
                            <m:sub>
                              <m:r>
                                <w:rPr>
                                  <w:rFonts w:ascii="Cambria Math" w:hAnsi="Cambria Math"/>
                                  <w:color w:val="000000" w:themeColor="text1"/>
                                  <w:szCs w:val="24"/>
                                </w:rPr>
                                <m:t>s,H,k</m:t>
                              </m:r>
                            </m:sub>
                          </m:sSub>
                        </m:e>
                      </m:nary>
                    </m:e>
                  </m:d>
                </m:e>
                <m:sup>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sup>
              </m:sSup>
            </m:e>
          </m:nary>
        </m:oMath>
      </m:oMathPara>
    </w:p>
    <w:p w14:paraId="380A5544" w14:textId="77777777" w:rsidR="00933943" w:rsidRPr="000657DB" w:rsidRDefault="006C30B4" w:rsidP="00933943">
      <w:pPr>
        <w:spacing w:after="0" w:line="360" w:lineRule="auto"/>
        <w:jc w:val="center"/>
        <w:rPr>
          <w:b/>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r</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color w:val="000000" w:themeColor="text1"/>
                  <w:szCs w:val="24"/>
                </w:rPr>
              </m:ctrlPr>
            </m:fPr>
            <m:num>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C</m:t>
                  </m:r>
                </m:sup>
              </m:sSubSup>
            </m:num>
            <m:den>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B</m:t>
                  </m:r>
                </m:sup>
              </m:sSubSup>
            </m:den>
          </m:f>
        </m:oMath>
      </m:oMathPara>
      <w:bookmarkEnd w:id="550"/>
    </w:p>
    <w:p w14:paraId="7F75E578" w14:textId="77777777" w:rsidR="00F55089" w:rsidRPr="000657DB" w:rsidRDefault="00E8170D" w:rsidP="00933943">
      <w:pPr>
        <w:pStyle w:val="ListParagraph"/>
        <w:spacing w:after="0" w:line="360" w:lineRule="auto"/>
        <w:ind w:left="0"/>
        <w:jc w:val="both"/>
        <w:rPr>
          <w:color w:val="000000" w:themeColor="text1"/>
          <w:szCs w:val="24"/>
        </w:rPr>
      </w:pPr>
      <w:r w:rsidRPr="000657DB">
        <w:rPr>
          <w:color w:val="000000" w:themeColor="text1"/>
          <w:szCs w:val="24"/>
        </w:rPr>
        <w:t xml:space="preserve">where </w:t>
      </w:r>
      <m:oMath>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oMath>
      <w:r w:rsidRPr="000657DB">
        <w:rPr>
          <w:color w:val="000000" w:themeColor="text1"/>
          <w:szCs w:val="24"/>
        </w:rPr>
        <w:t xml:space="preserve"> </w:t>
      </w:r>
      <w:r w:rsidR="00AC383C" w:rsidRPr="000657DB">
        <w:rPr>
          <w:color w:val="000000" w:themeColor="text1"/>
          <w:szCs w:val="24"/>
        </w:rPr>
        <w:t xml:space="preserve">and </w:t>
      </w:r>
      <m:oMath>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oMath>
      <w:r w:rsidR="00AC383C" w:rsidRPr="000657DB">
        <w:rPr>
          <w:color w:val="000000" w:themeColor="text1"/>
          <w:szCs w:val="24"/>
        </w:rPr>
        <w:t xml:space="preserve"> are respectively </w:t>
      </w:r>
      <w:r w:rsidRPr="000657DB">
        <w:rPr>
          <w:color w:val="000000" w:themeColor="text1"/>
          <w:szCs w:val="24"/>
        </w:rPr>
        <w:t xml:space="preserve">the </w:t>
      </w:r>
      <m:oMath>
        <m:sSup>
          <m:sSupPr>
            <m:ctrlPr>
              <w:rPr>
                <w:rFonts w:ascii="Cambria Math" w:hAnsi="Cambria Math"/>
                <w:i/>
                <w:color w:val="000000" w:themeColor="text1"/>
                <w:szCs w:val="24"/>
              </w:rPr>
            </m:ctrlPr>
          </m:sSupPr>
          <m:e>
            <m:r>
              <w:rPr>
                <w:rFonts w:ascii="Cambria Math" w:hAnsi="Cambria Math"/>
                <w:color w:val="000000" w:themeColor="text1"/>
                <w:szCs w:val="24"/>
              </w:rPr>
              <m:t>h</m:t>
            </m:r>
          </m:e>
          <m:sup>
            <m:r>
              <w:rPr>
                <w:rFonts w:ascii="Cambria Math" w:hAnsi="Cambria Math"/>
                <w:color w:val="000000" w:themeColor="text1"/>
                <w:szCs w:val="24"/>
              </w:rPr>
              <m:t>th</m:t>
            </m:r>
          </m:sup>
        </m:sSup>
      </m:oMath>
      <w:r w:rsidRPr="000657DB">
        <w:rPr>
          <w:color w:val="000000" w:themeColor="text1"/>
          <w:szCs w:val="24"/>
        </w:rPr>
        <w:t xml:space="preserve"> actual value</w:t>
      </w:r>
      <w:r w:rsidR="00AC383C" w:rsidRPr="000657DB">
        <w:rPr>
          <w:color w:val="000000" w:themeColor="text1"/>
          <w:szCs w:val="24"/>
        </w:rPr>
        <w:t xml:space="preserve"> and forecast value</w:t>
      </w:r>
      <w:r w:rsidRPr="000657DB">
        <w:rPr>
          <w:color w:val="000000" w:themeColor="text1"/>
          <w:szCs w:val="24"/>
        </w:rPr>
        <w:t xml:space="preserve"> </w:t>
      </w:r>
      <w:r w:rsidR="00AC383C" w:rsidRPr="000657DB">
        <w:rPr>
          <w:color w:val="000000" w:themeColor="text1"/>
          <w:szCs w:val="24"/>
        </w:rPr>
        <w:t>of</w:t>
      </w:r>
      <w:r w:rsidRPr="000657DB">
        <w:rPr>
          <w:color w:val="000000" w:themeColor="text1"/>
          <w:szCs w:val="24"/>
        </w:rPr>
        <w:t xml:space="preserve"> the forecast period for data series </w:t>
      </w:r>
      <m:oMath>
        <m:r>
          <w:rPr>
            <w:rFonts w:ascii="Cambria Math" w:hAnsi="Cambria Math"/>
            <w:color w:val="000000" w:themeColor="text1"/>
            <w:szCs w:val="24"/>
          </w:rPr>
          <m:t>s</m:t>
        </m:r>
      </m:oMath>
      <w:r w:rsidRPr="000657DB">
        <w:rPr>
          <w:color w:val="000000" w:themeColor="text1"/>
          <w:szCs w:val="24"/>
        </w:rPr>
        <w:t xml:space="preserve"> based on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008051D7" w:rsidRPr="000657DB">
        <w:rPr>
          <w:color w:val="000000" w:themeColor="text1"/>
          <w:szCs w:val="24"/>
        </w:rPr>
        <w:t xml:space="preserve"> rolling event.</w:t>
      </w:r>
      <w:r w:rsidR="002552DA" w:rsidRPr="000657DB">
        <w:rPr>
          <w:color w:val="000000" w:themeColor="text1"/>
          <w:szCs w:val="24"/>
        </w:rPr>
        <w:t xml:space="preserve"> </w:t>
      </w:r>
      <w:r w:rsidR="00F90863" w:rsidRPr="000657DB">
        <w:rPr>
          <w:color w:val="000000" w:themeColor="text1"/>
          <w:szCs w:val="24"/>
        </w:rPr>
        <w:t>We add o</w:t>
      </w:r>
      <w:r w:rsidR="002552DA" w:rsidRPr="000657DB">
        <w:rPr>
          <w:color w:val="000000" w:themeColor="text1"/>
          <w:szCs w:val="24"/>
        </w:rPr>
        <w:t xml:space="preserve">ne-half mean squared error to the </w:t>
      </w:r>
      <w:r w:rsidR="00076033" w:rsidRPr="000657DB">
        <w:rPr>
          <w:color w:val="000000" w:themeColor="text1"/>
          <w:szCs w:val="24"/>
        </w:rPr>
        <w:t>final forecasts before</w:t>
      </w:r>
      <w:r w:rsidR="00F90863" w:rsidRPr="000657DB">
        <w:rPr>
          <w:color w:val="000000" w:themeColor="text1"/>
          <w:szCs w:val="24"/>
        </w:rPr>
        <w:t xml:space="preserve"> we transform the log values to levels </w:t>
      </w:r>
      <w:r w:rsidR="002552DA" w:rsidRPr="000657DB">
        <w:rPr>
          <w:color w:val="000000" w:themeColor="text1"/>
          <w:szCs w:val="24"/>
        </w:rPr>
        <w:t>(Cooper</w:t>
      </w:r>
      <w:r w:rsidR="00F90863" w:rsidRPr="000657DB">
        <w:rPr>
          <w:color w:val="000000" w:themeColor="text1"/>
          <w:szCs w:val="24"/>
        </w:rPr>
        <w:t xml:space="preserve"> </w:t>
      </w:r>
      <w:r w:rsidR="002552DA" w:rsidRPr="000657DB">
        <w:rPr>
          <w:color w:val="000000" w:themeColor="text1"/>
          <w:szCs w:val="24"/>
        </w:rPr>
        <w:t>et</w:t>
      </w:r>
      <w:r w:rsidR="00F90863" w:rsidRPr="000657DB">
        <w:rPr>
          <w:color w:val="000000" w:themeColor="text1"/>
          <w:szCs w:val="24"/>
        </w:rPr>
        <w:t xml:space="preserve"> </w:t>
      </w:r>
      <w:r w:rsidR="002552DA" w:rsidRPr="000657DB">
        <w:rPr>
          <w:color w:val="000000" w:themeColor="text1"/>
          <w:szCs w:val="24"/>
        </w:rPr>
        <w:t xml:space="preserve">al.,1999). We apply </w:t>
      </w:r>
      <w:r w:rsidR="008051D7" w:rsidRPr="000657DB">
        <w:rPr>
          <w:color w:val="000000" w:themeColor="text1"/>
          <w:szCs w:val="24"/>
        </w:rPr>
        <w:t xml:space="preserve"> </w:t>
      </w:r>
      <m:oMath>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oMath>
      <w:r w:rsidR="00DF5EEF" w:rsidRPr="000657DB">
        <w:rPr>
          <w:color w:val="000000" w:themeColor="text1"/>
          <w:szCs w:val="24"/>
        </w:rPr>
        <w:t xml:space="preserve"> is the total number of observations in the </w:t>
      </w:r>
      <w:r w:rsidR="00CC719D" w:rsidRPr="000657DB">
        <w:rPr>
          <w:color w:val="000000" w:themeColor="text1"/>
          <w:szCs w:val="24"/>
        </w:rPr>
        <w:t xml:space="preserve">full </w:t>
      </w:r>
      <w:r w:rsidR="00DF5EEF" w:rsidRPr="000657DB">
        <w:rPr>
          <w:color w:val="000000" w:themeColor="text1"/>
          <w:szCs w:val="24"/>
        </w:rPr>
        <w:t xml:space="preserve">estimation </w:t>
      </w:r>
      <w:r w:rsidR="00CC719D" w:rsidRPr="000657DB">
        <w:rPr>
          <w:color w:val="000000" w:themeColor="text1"/>
          <w:szCs w:val="24"/>
        </w:rPr>
        <w:t>window</w:t>
      </w:r>
      <w:r w:rsidR="006C29C6" w:rsidRPr="000657DB">
        <w:rPr>
          <w:color w:val="000000" w:themeColor="text1"/>
          <w:szCs w:val="24"/>
        </w:rPr>
        <w:t xml:space="preserve">. </w:t>
      </w:r>
      <m:oMath>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C</m:t>
            </m:r>
          </m:sup>
        </m:sSubSup>
      </m:oMath>
      <w:r w:rsidR="00933943" w:rsidRPr="000657DB">
        <w:rPr>
          <w:color w:val="000000" w:themeColor="text1"/>
          <w:szCs w:val="24"/>
        </w:rPr>
        <w:t xml:space="preserve"> </w:t>
      </w:r>
      <w:r w:rsidR="0093711B" w:rsidRPr="000657DB">
        <w:rPr>
          <w:color w:val="000000" w:themeColor="text1"/>
          <w:szCs w:val="24"/>
        </w:rPr>
        <w:t xml:space="preserve">and </w:t>
      </w:r>
      <m:oMath>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B</m:t>
            </m:r>
          </m:sup>
        </m:sSubSup>
      </m:oMath>
      <w:r w:rsidR="0093711B" w:rsidRPr="000657DB">
        <w:rPr>
          <w:color w:val="000000" w:themeColor="text1"/>
          <w:szCs w:val="24"/>
        </w:rPr>
        <w:t>are</w:t>
      </w:r>
      <w:r w:rsidR="00933943" w:rsidRPr="000657DB">
        <w:rPr>
          <w:color w:val="000000" w:themeColor="text1"/>
          <w:szCs w:val="24"/>
        </w:rPr>
        <w:t xml:space="preserve"> the Mean Absolute Error</w:t>
      </w:r>
      <w:r w:rsidR="0093711B" w:rsidRPr="000657DB">
        <w:rPr>
          <w:color w:val="000000" w:themeColor="text1"/>
          <w:szCs w:val="24"/>
        </w:rPr>
        <w:t>s</w:t>
      </w:r>
      <w:r w:rsidR="00933943" w:rsidRPr="000657DB">
        <w:rPr>
          <w:color w:val="000000" w:themeColor="text1"/>
          <w:szCs w:val="24"/>
        </w:rPr>
        <w:t xml:space="preserve"> for the candidate model </w:t>
      </w:r>
      <w:r w:rsidR="0093711B" w:rsidRPr="000657DB">
        <w:rPr>
          <w:color w:val="000000" w:themeColor="text1"/>
          <w:szCs w:val="24"/>
        </w:rPr>
        <w:t xml:space="preserve">and the benchmark model </w:t>
      </w:r>
      <w:r w:rsidR="00933943" w:rsidRPr="000657DB">
        <w:rPr>
          <w:color w:val="000000" w:themeColor="text1"/>
          <w:szCs w:val="24"/>
        </w:rPr>
        <w:t xml:space="preserve">for data series </w:t>
      </w:r>
      <w:r w:rsidR="00933943" w:rsidRPr="000657DB">
        <w:rPr>
          <w:i/>
          <w:color w:val="000000" w:themeColor="text1"/>
          <w:szCs w:val="24"/>
        </w:rPr>
        <w:t>s</w:t>
      </w:r>
      <w:r w:rsidR="00933943" w:rsidRPr="000657DB">
        <w:rPr>
          <w:color w:val="000000" w:themeColor="text1"/>
          <w:szCs w:val="24"/>
        </w:rPr>
        <w:t xml:space="preserve">, with forecast horizon of </w:t>
      </w:r>
      <w:r w:rsidR="00933943" w:rsidRPr="000657DB">
        <w:rPr>
          <w:i/>
          <w:color w:val="000000" w:themeColor="text1"/>
          <w:szCs w:val="24"/>
        </w:rPr>
        <w:t>H</w:t>
      </w:r>
      <w:r w:rsidR="00933943" w:rsidRPr="000657DB">
        <w:rPr>
          <w:color w:val="000000" w:themeColor="text1"/>
          <w:szCs w:val="24"/>
        </w:rPr>
        <w:t xml:space="preserv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00933943" w:rsidRPr="000657DB">
        <w:rPr>
          <w:color w:val="000000" w:themeColor="text1"/>
          <w:szCs w:val="24"/>
        </w:rPr>
        <w:t xml:space="preserve"> rolling event.  </w:t>
      </w:r>
      <w:r w:rsidR="00DB2076" w:rsidRPr="000657DB">
        <w:rPr>
          <w:color w:val="000000" w:themeColor="text1"/>
          <w:szCs w:val="24"/>
        </w:rPr>
        <w:t xml:space="preserve"> </w:t>
      </w:r>
      <w:r w:rsidR="00275230" w:rsidRPr="000657DB">
        <w:rPr>
          <w:color w:val="000000" w:themeColor="text1"/>
          <w:szCs w:val="24"/>
        </w:rPr>
        <w:t xml:space="preserve"> </w:t>
      </w:r>
      <w:r w:rsidR="002E41A2" w:rsidRPr="000657DB">
        <w:rPr>
          <w:color w:val="000000" w:themeColor="text1"/>
          <w:szCs w:val="24"/>
        </w:rPr>
        <w:t xml:space="preserve"> </w:t>
      </w:r>
      <w:r w:rsidR="00AC383C" w:rsidRPr="000657DB">
        <w:rPr>
          <w:color w:val="000000" w:themeColor="text1"/>
          <w:szCs w:val="24"/>
        </w:rPr>
        <w:t xml:space="preserve"> </w:t>
      </w:r>
    </w:p>
    <w:p w14:paraId="68F12FA4" w14:textId="77777777" w:rsidR="00937835" w:rsidRPr="000657DB" w:rsidRDefault="00937835" w:rsidP="00933943">
      <w:pPr>
        <w:pStyle w:val="ListParagraph"/>
        <w:spacing w:after="0" w:line="360" w:lineRule="auto"/>
        <w:ind w:left="0"/>
        <w:jc w:val="both"/>
        <w:rPr>
          <w:rFonts w:cs="Times New Roman"/>
          <w:color w:val="000000" w:themeColor="text1"/>
          <w:szCs w:val="24"/>
        </w:rPr>
      </w:pPr>
    </w:p>
    <w:p w14:paraId="07BD9AF2" w14:textId="77777777" w:rsidR="003A1752" w:rsidRPr="000657DB" w:rsidRDefault="00F55089" w:rsidP="005831CA">
      <w:pPr>
        <w:pStyle w:val="ListParagraph"/>
        <w:numPr>
          <w:ilvl w:val="0"/>
          <w:numId w:val="39"/>
        </w:numPr>
        <w:spacing w:after="0" w:line="360" w:lineRule="auto"/>
        <w:rPr>
          <w:rFonts w:cs="Times New Roman"/>
          <w:b/>
          <w:color w:val="000000" w:themeColor="text1"/>
          <w:szCs w:val="24"/>
        </w:rPr>
      </w:pPr>
      <w:r w:rsidRPr="000657DB">
        <w:rPr>
          <w:rFonts w:cs="Times New Roman"/>
          <w:b/>
          <w:color w:val="000000" w:themeColor="text1"/>
          <w:szCs w:val="24"/>
        </w:rPr>
        <w:t>Results</w:t>
      </w:r>
      <w:r w:rsidR="00C13665" w:rsidRPr="000657DB">
        <w:rPr>
          <w:rFonts w:cs="Times New Roman"/>
          <w:b/>
          <w:color w:val="000000" w:themeColor="text1"/>
          <w:szCs w:val="24"/>
        </w:rPr>
        <w:t xml:space="preserve"> and discussion</w:t>
      </w:r>
    </w:p>
    <w:p w14:paraId="0FEDECC4" w14:textId="77777777" w:rsidR="00170671" w:rsidRPr="000657DB" w:rsidRDefault="00170671" w:rsidP="00113A5E">
      <w:pPr>
        <w:spacing w:after="0" w:line="360" w:lineRule="auto"/>
        <w:rPr>
          <w:rFonts w:cs="Times New Roman"/>
          <w:color w:val="000000" w:themeColor="text1"/>
          <w:szCs w:val="24"/>
        </w:rPr>
      </w:pPr>
    </w:p>
    <w:p w14:paraId="35A0CD2E" w14:textId="39105EF1" w:rsidR="008274D2" w:rsidRPr="000657DB" w:rsidRDefault="003F10F3" w:rsidP="00324987">
      <w:pPr>
        <w:spacing w:after="0" w:line="360" w:lineRule="auto"/>
        <w:rPr>
          <w:rFonts w:eastAsia="DengXian" w:cs="Times New Roman"/>
          <w:color w:val="000000" w:themeColor="text1"/>
          <w:szCs w:val="24"/>
        </w:rPr>
      </w:pPr>
      <w:r w:rsidRPr="000657DB">
        <w:rPr>
          <w:rFonts w:cs="Times New Roman"/>
          <w:color w:val="000000" w:themeColor="text1"/>
          <w:szCs w:val="24"/>
        </w:rPr>
        <w:t xml:space="preserve">Table </w:t>
      </w:r>
      <w:r w:rsidR="00594475" w:rsidRPr="000657DB">
        <w:rPr>
          <w:rFonts w:cs="Times New Roman"/>
          <w:color w:val="000000" w:themeColor="text1"/>
          <w:szCs w:val="24"/>
        </w:rPr>
        <w:t>3</w:t>
      </w:r>
      <w:r w:rsidRPr="000657DB">
        <w:rPr>
          <w:rFonts w:cs="Times New Roman"/>
          <w:color w:val="000000" w:themeColor="text1"/>
          <w:szCs w:val="24"/>
        </w:rPr>
        <w:t xml:space="preserve"> </w:t>
      </w:r>
      <w:r w:rsidR="00276583" w:rsidRPr="000657DB">
        <w:rPr>
          <w:rFonts w:cs="Times New Roman"/>
          <w:color w:val="000000" w:themeColor="text1"/>
          <w:szCs w:val="24"/>
        </w:rPr>
        <w:t xml:space="preserve">shows the </w:t>
      </w:r>
      <w:r w:rsidR="00BD3818" w:rsidRPr="000657DB">
        <w:rPr>
          <w:rFonts w:cs="Times New Roman"/>
          <w:color w:val="000000" w:themeColor="text1"/>
          <w:szCs w:val="24"/>
        </w:rPr>
        <w:t xml:space="preserve">forecasting performance of </w:t>
      </w:r>
      <w:r w:rsidR="00CE6F57" w:rsidRPr="000657DB">
        <w:rPr>
          <w:rFonts w:cs="Times New Roman"/>
          <w:color w:val="000000" w:themeColor="text1"/>
          <w:szCs w:val="24"/>
        </w:rPr>
        <w:t xml:space="preserve">the </w:t>
      </w:r>
      <w:r w:rsidR="00A244B6" w:rsidRPr="000657DB">
        <w:rPr>
          <w:rFonts w:cs="Times New Roman"/>
          <w:color w:val="000000" w:themeColor="text1"/>
          <w:szCs w:val="24"/>
        </w:rPr>
        <w:t>models</w:t>
      </w:r>
      <w:r w:rsidR="009B4815" w:rsidRPr="000657DB">
        <w:rPr>
          <w:rFonts w:cs="Times New Roman"/>
          <w:color w:val="000000" w:themeColor="text1"/>
          <w:szCs w:val="24"/>
        </w:rPr>
        <w:t xml:space="preserve"> </w:t>
      </w:r>
      <w:r w:rsidR="006D6C86" w:rsidRPr="000657DB">
        <w:rPr>
          <w:rFonts w:cs="Times New Roman"/>
          <w:color w:val="000000" w:themeColor="text1"/>
          <w:szCs w:val="24"/>
        </w:rPr>
        <w:t xml:space="preserve">across the </w:t>
      </w:r>
      <w:r w:rsidR="00B44479" w:rsidRPr="000657DB">
        <w:rPr>
          <w:rFonts w:cs="Times New Roman" w:hint="eastAsia"/>
          <w:color w:val="000000" w:themeColor="text1"/>
          <w:szCs w:val="24"/>
        </w:rPr>
        <w:t>28</w:t>
      </w:r>
      <w:r w:rsidR="00B44479" w:rsidRPr="000657DB">
        <w:rPr>
          <w:rFonts w:cs="Times New Roman"/>
          <w:color w:val="000000" w:themeColor="text1"/>
          <w:szCs w:val="24"/>
        </w:rPr>
        <w:t xml:space="preserve"> </w:t>
      </w:r>
      <w:r w:rsidR="006D6C86" w:rsidRPr="000657DB">
        <w:rPr>
          <w:rFonts w:cs="Times New Roman"/>
          <w:color w:val="000000" w:themeColor="text1"/>
          <w:szCs w:val="24"/>
        </w:rPr>
        <w:t>product categories</w:t>
      </w:r>
      <w:r w:rsidR="00761FC9" w:rsidRPr="000657DB">
        <w:rPr>
          <w:rFonts w:cs="Times New Roman"/>
          <w:color w:val="000000" w:themeColor="text1"/>
          <w:szCs w:val="24"/>
        </w:rPr>
        <w:t xml:space="preserve">. </w:t>
      </w:r>
      <w:r w:rsidR="00B44479" w:rsidRPr="000657DB">
        <w:rPr>
          <w:rFonts w:cs="Times New Roman" w:hint="eastAsia"/>
          <w:color w:val="000000" w:themeColor="text1"/>
          <w:szCs w:val="24"/>
        </w:rPr>
        <w:t>Table</w:t>
      </w:r>
      <w:r w:rsidR="00B44479" w:rsidRPr="000657DB">
        <w:rPr>
          <w:rFonts w:cs="Times New Roman"/>
          <w:color w:val="000000" w:themeColor="text1"/>
          <w:szCs w:val="24"/>
        </w:rPr>
        <w:t xml:space="preserve"> 4 shows the p-values of the </w:t>
      </w:r>
      <w:r w:rsidR="00B44479" w:rsidRPr="000657DB">
        <w:rPr>
          <w:rFonts w:eastAsia="DengXian" w:cs="Times New Roman"/>
          <w:color w:val="000000" w:themeColor="text1"/>
          <w:szCs w:val="24"/>
        </w:rPr>
        <w:t>Wilcoxon Sign Rank (</w:t>
      </w:r>
      <w:commentRangeStart w:id="551"/>
      <w:commentRangeStart w:id="552"/>
      <w:r w:rsidR="00B44479" w:rsidRPr="000657DB">
        <w:rPr>
          <w:rFonts w:eastAsia="DengXian" w:cs="Times New Roman"/>
          <w:color w:val="000000" w:themeColor="text1"/>
          <w:szCs w:val="24"/>
        </w:rPr>
        <w:t>WSR</w:t>
      </w:r>
      <w:commentRangeEnd w:id="551"/>
      <w:r w:rsidR="000764D5">
        <w:rPr>
          <w:rStyle w:val="CommentReference"/>
        </w:rPr>
        <w:commentReference w:id="551"/>
      </w:r>
      <w:commentRangeEnd w:id="552"/>
      <w:r w:rsidR="001E7B2C">
        <w:rPr>
          <w:rStyle w:val="CommentReference"/>
        </w:rPr>
        <w:commentReference w:id="552"/>
      </w:r>
      <w:r w:rsidR="00B44479" w:rsidRPr="000657DB">
        <w:rPr>
          <w:rFonts w:eastAsia="DengXian" w:cs="Times New Roman"/>
          <w:color w:val="000000" w:themeColor="text1"/>
          <w:szCs w:val="24"/>
        </w:rPr>
        <w:t xml:space="preserve">) test for the statistical </w:t>
      </w:r>
      <w:commentRangeStart w:id="553"/>
      <w:commentRangeStart w:id="554"/>
      <w:r w:rsidR="00B44479" w:rsidRPr="000657DB">
        <w:rPr>
          <w:rFonts w:eastAsia="DengXian" w:cs="Times New Roman"/>
          <w:color w:val="000000" w:themeColor="text1"/>
          <w:szCs w:val="24"/>
        </w:rPr>
        <w:t>significance</w:t>
      </w:r>
      <w:commentRangeEnd w:id="553"/>
      <w:r w:rsidR="000764D5">
        <w:rPr>
          <w:rStyle w:val="CommentReference"/>
        </w:rPr>
        <w:commentReference w:id="553"/>
      </w:r>
      <w:commentRangeEnd w:id="554"/>
      <w:r w:rsidR="001E7B2C">
        <w:rPr>
          <w:rStyle w:val="CommentReference"/>
        </w:rPr>
        <w:commentReference w:id="554"/>
      </w:r>
      <w:ins w:id="555" w:author="黄韬" w:date="2017-09-11T16:37:00Z">
        <w:r w:rsidR="001E7B2C">
          <w:rPr>
            <w:rFonts w:eastAsia="DengXian" w:cs="Times New Roman"/>
            <w:color w:val="000000" w:themeColor="text1"/>
            <w:szCs w:val="24"/>
          </w:rPr>
          <w:t xml:space="preserve"> of the difference between the models’ forecasting performance</w:t>
        </w:r>
      </w:ins>
      <w:r w:rsidR="00B44479" w:rsidRPr="000657DB">
        <w:rPr>
          <w:rFonts w:eastAsia="DengXian" w:cs="Times New Roman"/>
          <w:color w:val="000000" w:themeColor="text1"/>
          <w:szCs w:val="24"/>
        </w:rPr>
        <w:t xml:space="preserve">. </w:t>
      </w:r>
      <w:ins w:id="556" w:author="Soopramanien, Didier" w:date="2017-09-08T20:47:00Z">
        <w:r w:rsidR="000764D5">
          <w:rPr>
            <w:rFonts w:eastAsia="DengXian" w:cs="Times New Roman"/>
            <w:color w:val="000000" w:themeColor="text1"/>
            <w:szCs w:val="24"/>
          </w:rPr>
          <w:t xml:space="preserve"> </w:t>
        </w:r>
      </w:ins>
      <w:ins w:id="557" w:author="黄韬" w:date="2017-09-11T16:36:00Z">
        <w:r w:rsidR="001E7B2C">
          <w:rPr>
            <w:rFonts w:eastAsia="DengXian" w:cs="Times New Roman"/>
            <w:color w:val="000000" w:themeColor="text1"/>
            <w:szCs w:val="24"/>
          </w:rPr>
          <w:t>The test is the non-parametric version of the traditional t</w:t>
        </w:r>
      </w:ins>
      <w:ins w:id="558" w:author="黄韬" w:date="2017-09-11T16:37:00Z">
        <w:r w:rsidR="001E7B2C">
          <w:rPr>
            <w:rFonts w:eastAsia="DengXian" w:cs="Times New Roman"/>
            <w:color w:val="000000" w:themeColor="text1"/>
            <w:szCs w:val="24"/>
          </w:rPr>
          <w:t>-test</w:t>
        </w:r>
      </w:ins>
      <w:ins w:id="559" w:author="黄韬" w:date="2017-09-11T16:38:00Z">
        <w:r w:rsidR="001E7B2C">
          <w:rPr>
            <w:rFonts w:eastAsia="DengXian" w:cs="Times New Roman"/>
            <w:color w:val="000000" w:themeColor="text1"/>
            <w:szCs w:val="24"/>
          </w:rPr>
          <w:t xml:space="preserve"> and does not assume </w:t>
        </w:r>
      </w:ins>
      <w:ins w:id="560" w:author="黄韬" w:date="2017-09-11T16:39:00Z">
        <w:r w:rsidR="001E7B2C">
          <w:rPr>
            <w:rFonts w:eastAsia="DengXian" w:cs="Times New Roman"/>
            <w:color w:val="000000" w:themeColor="text1"/>
            <w:szCs w:val="24"/>
          </w:rPr>
          <w:t>the difference is normally distributed</w:t>
        </w:r>
      </w:ins>
      <w:ins w:id="561" w:author="黄韬" w:date="2017-09-11T16:37:00Z">
        <w:r w:rsidR="001E7B2C">
          <w:rPr>
            <w:rFonts w:eastAsia="DengXian" w:cs="Times New Roman"/>
            <w:color w:val="000000" w:themeColor="text1"/>
            <w:szCs w:val="24"/>
          </w:rPr>
          <w:t xml:space="preserve">. </w:t>
        </w:r>
      </w:ins>
      <w:ins w:id="562" w:author="Soopramanien, Didier" w:date="2017-09-08T20:47:00Z">
        <w:r w:rsidR="000764D5">
          <w:rPr>
            <w:rFonts w:eastAsia="DengXian" w:cs="Times New Roman"/>
            <w:color w:val="000000" w:themeColor="text1"/>
            <w:szCs w:val="24"/>
          </w:rPr>
          <w:t xml:space="preserve">We </w:t>
        </w:r>
      </w:ins>
      <w:ins w:id="563" w:author="Soopramanien, Didier" w:date="2017-09-08T20:48:00Z">
        <w:r w:rsidR="000764D5">
          <w:rPr>
            <w:rFonts w:eastAsia="DengXian" w:cs="Times New Roman"/>
            <w:color w:val="000000" w:themeColor="text1"/>
            <w:szCs w:val="24"/>
          </w:rPr>
          <w:t>find the following from the</w:t>
        </w:r>
      </w:ins>
      <w:ins w:id="564" w:author="Soopramanien, Didier" w:date="2017-09-08T20:47:00Z">
        <w:r w:rsidR="000764D5">
          <w:rPr>
            <w:rFonts w:eastAsia="DengXian" w:cs="Times New Roman"/>
            <w:color w:val="000000" w:themeColor="text1"/>
            <w:szCs w:val="24"/>
          </w:rPr>
          <w:t xml:space="preserve"> analysis of the comparisons</w:t>
        </w:r>
      </w:ins>
      <w:ins w:id="565" w:author="Soopramanien, Didier" w:date="2017-09-08T20:48:00Z">
        <w:r w:rsidR="00BD2905">
          <w:rPr>
            <w:rFonts w:eastAsia="DengXian" w:cs="Times New Roman"/>
            <w:color w:val="000000" w:themeColor="text1"/>
            <w:szCs w:val="24"/>
          </w:rPr>
          <w:t xml:space="preserve"> of forecasts from the different models: </w:t>
        </w:r>
      </w:ins>
      <w:del w:id="566" w:author="Soopramanien, Didier" w:date="2017-09-08T20:47:00Z">
        <w:r w:rsidR="00964B9B" w:rsidRPr="000657DB" w:rsidDel="000764D5">
          <w:rPr>
            <w:rFonts w:eastAsia="DengXian" w:cs="Times New Roman"/>
            <w:color w:val="000000" w:themeColor="text1"/>
            <w:szCs w:val="24"/>
          </w:rPr>
          <w:delText xml:space="preserve">The results have the following indications: </w:delText>
        </w:r>
      </w:del>
      <w:ins w:id="567" w:author="Soopramanien, Didier" w:date="2017-09-08T20:49:00Z">
        <w:r w:rsidR="00BD2905">
          <w:rPr>
            <w:rFonts w:eastAsia="DengXian" w:cs="Times New Roman"/>
            <w:color w:val="000000" w:themeColor="text1"/>
            <w:szCs w:val="24"/>
          </w:rPr>
          <w:t>(i</w:t>
        </w:r>
      </w:ins>
      <w:del w:id="568" w:author="Soopramanien, Didier" w:date="2017-09-08T20:49:00Z">
        <w:r w:rsidR="00BD3818" w:rsidRPr="000657DB" w:rsidDel="00BD2905">
          <w:rPr>
            <w:rFonts w:eastAsia="DengXian" w:cs="Times New Roman"/>
            <w:color w:val="000000" w:themeColor="text1"/>
            <w:szCs w:val="24"/>
          </w:rPr>
          <w:delText>1</w:delText>
        </w:r>
      </w:del>
      <w:r w:rsidR="00BD3818" w:rsidRPr="000657DB">
        <w:rPr>
          <w:rFonts w:eastAsia="DengXian" w:cs="Times New Roman"/>
          <w:color w:val="000000" w:themeColor="text1"/>
          <w:szCs w:val="24"/>
        </w:rPr>
        <w:t>) t</w:t>
      </w:r>
      <w:r w:rsidR="00514B3C" w:rsidRPr="000657DB">
        <w:rPr>
          <w:rFonts w:cs="Times New Roman"/>
          <w:color w:val="000000" w:themeColor="text1"/>
          <w:szCs w:val="24"/>
        </w:rPr>
        <w:t xml:space="preserve">he </w:t>
      </w:r>
      <w:r w:rsidR="0018359B" w:rsidRPr="000657DB">
        <w:rPr>
          <w:rFonts w:cs="Times New Roman"/>
          <w:color w:val="000000" w:themeColor="text1"/>
          <w:szCs w:val="24"/>
        </w:rPr>
        <w:t>B</w:t>
      </w:r>
      <w:r w:rsidR="00D9545B" w:rsidRPr="000657DB">
        <w:rPr>
          <w:rFonts w:cs="Times New Roman"/>
          <w:color w:val="000000" w:themeColor="text1"/>
          <w:szCs w:val="24"/>
        </w:rPr>
        <w:t>ase-lift</w:t>
      </w:r>
      <w:r w:rsidR="00514B3C" w:rsidRPr="000657DB">
        <w:rPr>
          <w:rFonts w:cs="Times New Roman"/>
          <w:color w:val="000000" w:themeColor="text1"/>
          <w:szCs w:val="24"/>
        </w:rPr>
        <w:t xml:space="preserve"> </w:t>
      </w:r>
      <w:r w:rsidR="001C12D0" w:rsidRPr="000657DB">
        <w:rPr>
          <w:rFonts w:cs="Times New Roman"/>
          <w:color w:val="000000" w:themeColor="text1"/>
          <w:szCs w:val="24"/>
        </w:rPr>
        <w:t>model</w:t>
      </w:r>
      <w:r w:rsidR="00514B3C" w:rsidRPr="000657DB">
        <w:rPr>
          <w:rFonts w:cs="Times New Roman"/>
          <w:color w:val="000000" w:themeColor="text1"/>
          <w:szCs w:val="24"/>
        </w:rPr>
        <w:t xml:space="preserve"> </w:t>
      </w:r>
      <w:r w:rsidR="00D5304F" w:rsidRPr="000657DB">
        <w:rPr>
          <w:rFonts w:cs="Times New Roman"/>
          <w:noProof/>
          <w:color w:val="000000" w:themeColor="text1"/>
          <w:szCs w:val="24"/>
        </w:rPr>
        <w:t>generate</w:t>
      </w:r>
      <w:r w:rsidR="003C0313" w:rsidRPr="000657DB">
        <w:rPr>
          <w:rFonts w:cs="Times New Roman"/>
          <w:noProof/>
          <w:color w:val="000000" w:themeColor="text1"/>
          <w:szCs w:val="24"/>
        </w:rPr>
        <w:t>s</w:t>
      </w:r>
      <w:r w:rsidR="00D5304F" w:rsidRPr="000657DB">
        <w:rPr>
          <w:rFonts w:cs="Times New Roman"/>
          <w:color w:val="000000" w:themeColor="text1"/>
          <w:szCs w:val="24"/>
        </w:rPr>
        <w:t xml:space="preserve"> the least accurate forecasts</w:t>
      </w:r>
      <w:r w:rsidR="001C12D0" w:rsidRPr="000657DB">
        <w:rPr>
          <w:rFonts w:cs="Times New Roman"/>
          <w:color w:val="000000" w:themeColor="text1"/>
          <w:szCs w:val="24"/>
        </w:rPr>
        <w:t>.</w:t>
      </w:r>
      <w:r w:rsidR="00964B9B" w:rsidRPr="000657DB">
        <w:rPr>
          <w:rFonts w:cs="Times New Roman"/>
          <w:color w:val="000000" w:themeColor="text1"/>
          <w:szCs w:val="24"/>
        </w:rPr>
        <w:t xml:space="preserve"> </w:t>
      </w:r>
      <w:ins w:id="569" w:author="Soopramanien, Didier" w:date="2017-09-08T20:49:00Z">
        <w:r w:rsidR="00BD2905">
          <w:rPr>
            <w:rFonts w:cs="Times New Roman"/>
            <w:color w:val="000000" w:themeColor="text1"/>
            <w:szCs w:val="24"/>
          </w:rPr>
          <w:t>(ii</w:t>
        </w:r>
      </w:ins>
      <w:del w:id="570" w:author="Soopramanien, Didier" w:date="2017-09-08T20:49:00Z">
        <w:r w:rsidR="00BD3818" w:rsidRPr="000657DB" w:rsidDel="00BD2905">
          <w:rPr>
            <w:rFonts w:cs="Times New Roman"/>
            <w:color w:val="000000" w:themeColor="text1"/>
            <w:szCs w:val="24"/>
          </w:rPr>
          <w:delText>2</w:delText>
        </w:r>
      </w:del>
      <w:r w:rsidR="00BD3818" w:rsidRPr="000657DB">
        <w:rPr>
          <w:rFonts w:cs="Times New Roman"/>
          <w:color w:val="000000" w:themeColor="text1"/>
          <w:szCs w:val="24"/>
        </w:rPr>
        <w:t xml:space="preserve">) </w:t>
      </w:r>
      <w:r w:rsidR="00A244B6" w:rsidRPr="000657DB">
        <w:rPr>
          <w:rFonts w:cs="Times New Roman"/>
          <w:color w:val="000000" w:themeColor="text1"/>
          <w:szCs w:val="24"/>
        </w:rPr>
        <w:t>The ADL-</w:t>
      </w:r>
      <w:r w:rsidR="00BD3818" w:rsidRPr="000657DB">
        <w:rPr>
          <w:rFonts w:cs="Times New Roman"/>
          <w:color w:val="000000" w:themeColor="text1"/>
          <w:szCs w:val="24"/>
        </w:rPr>
        <w:t>intra</w:t>
      </w:r>
      <w:r w:rsidR="00A244B6" w:rsidRPr="000657DB">
        <w:rPr>
          <w:rFonts w:cs="Times New Roman"/>
          <w:color w:val="000000" w:themeColor="text1"/>
          <w:szCs w:val="24"/>
        </w:rPr>
        <w:t xml:space="preserve"> model </w:t>
      </w:r>
      <w:r w:rsidR="00BD3818" w:rsidRPr="000657DB">
        <w:rPr>
          <w:rFonts w:cs="Times New Roman"/>
          <w:color w:val="000000" w:themeColor="text1"/>
          <w:szCs w:val="24"/>
        </w:rPr>
        <w:t>outperform</w:t>
      </w:r>
      <w:r w:rsidR="008F3D48" w:rsidRPr="000657DB">
        <w:rPr>
          <w:rFonts w:cs="Times New Roman"/>
          <w:color w:val="000000" w:themeColor="text1"/>
          <w:szCs w:val="24"/>
        </w:rPr>
        <w:t>s</w:t>
      </w:r>
      <w:r w:rsidR="00BD3818" w:rsidRPr="000657DB">
        <w:rPr>
          <w:rFonts w:cs="Times New Roman"/>
          <w:color w:val="000000" w:themeColor="text1"/>
          <w:szCs w:val="24"/>
        </w:rPr>
        <w:t xml:space="preserve"> t</w:t>
      </w:r>
      <w:r w:rsidR="00A244B6" w:rsidRPr="000657DB">
        <w:rPr>
          <w:rFonts w:cs="Times New Roman"/>
          <w:color w:val="000000" w:themeColor="text1"/>
          <w:szCs w:val="24"/>
        </w:rPr>
        <w:t xml:space="preserve">he </w:t>
      </w:r>
      <w:r w:rsidR="00363652" w:rsidRPr="000657DB">
        <w:rPr>
          <w:rFonts w:cs="Times New Roman"/>
          <w:color w:val="000000" w:themeColor="text1"/>
          <w:szCs w:val="24"/>
        </w:rPr>
        <w:t>ADL</w:t>
      </w:r>
      <w:r w:rsidR="00D5304F" w:rsidRPr="000657DB">
        <w:rPr>
          <w:rFonts w:cs="Times New Roman"/>
          <w:color w:val="000000" w:themeColor="text1"/>
          <w:szCs w:val="24"/>
        </w:rPr>
        <w:t>-</w:t>
      </w:r>
      <w:r w:rsidR="00BD3818" w:rsidRPr="000657DB">
        <w:rPr>
          <w:rFonts w:cs="Times New Roman"/>
          <w:noProof/>
          <w:color w:val="000000" w:themeColor="text1"/>
          <w:szCs w:val="24"/>
        </w:rPr>
        <w:t>own</w:t>
      </w:r>
      <w:r w:rsidR="00363652" w:rsidRPr="000657DB">
        <w:rPr>
          <w:rFonts w:cs="Times New Roman"/>
          <w:noProof/>
          <w:color w:val="000000" w:themeColor="text1"/>
          <w:szCs w:val="24"/>
        </w:rPr>
        <w:t xml:space="preserve"> </w:t>
      </w:r>
      <w:r w:rsidR="00D5304F" w:rsidRPr="000657DB">
        <w:rPr>
          <w:rFonts w:cs="Times New Roman"/>
          <w:noProof/>
          <w:color w:val="000000" w:themeColor="text1"/>
          <w:szCs w:val="24"/>
        </w:rPr>
        <w:t>model</w:t>
      </w:r>
      <w:r w:rsidR="00BD3818" w:rsidRPr="000657DB">
        <w:rPr>
          <w:rFonts w:cs="Times New Roman"/>
          <w:color w:val="000000" w:themeColor="text1"/>
          <w:szCs w:val="24"/>
        </w:rPr>
        <w:t xml:space="preserve">, </w:t>
      </w:r>
      <w:r w:rsidR="00D5304F" w:rsidRPr="000657DB">
        <w:rPr>
          <w:rFonts w:cs="Times New Roman"/>
          <w:color w:val="000000" w:themeColor="text1"/>
          <w:szCs w:val="24"/>
        </w:rPr>
        <w:t xml:space="preserve">which </w:t>
      </w:r>
      <w:r w:rsidR="003D1655" w:rsidRPr="000657DB">
        <w:rPr>
          <w:rFonts w:cs="Times New Roman" w:hint="eastAsia"/>
          <w:color w:val="000000" w:themeColor="text1"/>
          <w:szCs w:val="24"/>
        </w:rPr>
        <w:t>suggest</w:t>
      </w:r>
      <w:r w:rsidR="003D1655" w:rsidRPr="000657DB">
        <w:rPr>
          <w:rFonts w:cs="Times New Roman"/>
          <w:color w:val="000000" w:themeColor="text1"/>
          <w:szCs w:val="24"/>
        </w:rPr>
        <w:t xml:space="preserve">s </w:t>
      </w:r>
      <w:r w:rsidR="00D5304F" w:rsidRPr="000657DB">
        <w:rPr>
          <w:rFonts w:cs="Times New Roman"/>
          <w:color w:val="000000" w:themeColor="text1"/>
          <w:szCs w:val="24"/>
        </w:rPr>
        <w:t>the value of competitive promotional information</w:t>
      </w:r>
      <w:r w:rsidR="003D1655" w:rsidRPr="000657DB">
        <w:rPr>
          <w:rFonts w:cs="Times New Roman"/>
          <w:color w:val="000000" w:themeColor="text1"/>
          <w:szCs w:val="24"/>
        </w:rPr>
        <w:t xml:space="preserve"> </w:t>
      </w:r>
      <w:hyperlink w:anchor="_ENREF_42" w:tooltip="Huang, 2014 #732" w:history="1">
        <w:r w:rsidR="00780FE2" w:rsidRPr="000657DB">
          <w:rPr>
            <w:rFonts w:cs="Times New Roman"/>
            <w:color w:val="000000" w:themeColor="text1"/>
            <w:szCs w:val="24"/>
          </w:rPr>
          <w:fldChar w:fldCharType="begin"/>
        </w:r>
        <w:r w:rsidR="00780FE2" w:rsidRPr="000657DB">
          <w:rPr>
            <w:rFonts w:cs="Times New Roman"/>
            <w:color w:val="000000" w:themeColor="text1"/>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780FE2" w:rsidRPr="000657DB">
          <w:rPr>
            <w:rFonts w:cs="Times New Roman"/>
            <w:color w:val="000000" w:themeColor="text1"/>
            <w:szCs w:val="24"/>
          </w:rPr>
          <w:fldChar w:fldCharType="separate"/>
        </w:r>
        <w:r w:rsidR="00780FE2" w:rsidRPr="000657DB">
          <w:rPr>
            <w:rFonts w:cs="Times New Roman"/>
            <w:noProof/>
            <w:color w:val="000000" w:themeColor="text1"/>
            <w:szCs w:val="24"/>
          </w:rPr>
          <w:t>Huang, Fildes et al. (2014)</w:t>
        </w:r>
        <w:r w:rsidR="00780FE2" w:rsidRPr="000657DB">
          <w:rPr>
            <w:rFonts w:cs="Times New Roman"/>
            <w:color w:val="000000" w:themeColor="text1"/>
            <w:szCs w:val="24"/>
          </w:rPr>
          <w:fldChar w:fldCharType="end"/>
        </w:r>
      </w:hyperlink>
      <w:r w:rsidR="00A66A2D" w:rsidRPr="000657DB">
        <w:rPr>
          <w:rFonts w:cs="Times New Roman"/>
          <w:color w:val="000000" w:themeColor="text1"/>
          <w:szCs w:val="24"/>
        </w:rPr>
        <w:t>.</w:t>
      </w:r>
      <w:r w:rsidR="00047030" w:rsidRPr="000657DB">
        <w:rPr>
          <w:rFonts w:cs="Times New Roman"/>
          <w:color w:val="000000" w:themeColor="text1"/>
          <w:szCs w:val="24"/>
        </w:rPr>
        <w:t xml:space="preserve"> </w:t>
      </w:r>
      <w:ins w:id="571" w:author="Soopramanien, Didier" w:date="2017-09-08T20:49:00Z">
        <w:r w:rsidR="00BD2905">
          <w:rPr>
            <w:rFonts w:cs="Times New Roman"/>
            <w:color w:val="000000" w:themeColor="text1"/>
            <w:szCs w:val="24"/>
          </w:rPr>
          <w:t>(iii</w:t>
        </w:r>
      </w:ins>
      <w:del w:id="572" w:author="Soopramanien, Didier" w:date="2017-09-08T20:49:00Z">
        <w:r w:rsidR="00332A2C" w:rsidRPr="000657DB" w:rsidDel="00BD2905">
          <w:rPr>
            <w:rFonts w:cs="Times New Roman"/>
            <w:color w:val="000000" w:themeColor="text1"/>
            <w:szCs w:val="24"/>
          </w:rPr>
          <w:delText>3</w:delText>
        </w:r>
      </w:del>
      <w:r w:rsidR="00332A2C" w:rsidRPr="000657DB">
        <w:rPr>
          <w:rFonts w:cs="Times New Roman"/>
          <w:color w:val="000000" w:themeColor="text1"/>
          <w:szCs w:val="24"/>
        </w:rPr>
        <w:t xml:space="preserve">) </w:t>
      </w:r>
      <w:r w:rsidR="00BD3818" w:rsidRPr="000657DB">
        <w:rPr>
          <w:rFonts w:cs="Times New Roman"/>
          <w:color w:val="000000" w:themeColor="text1"/>
          <w:szCs w:val="24"/>
        </w:rPr>
        <w:t>T</w:t>
      </w:r>
      <w:r w:rsidR="00494879" w:rsidRPr="000657DB">
        <w:rPr>
          <w:rFonts w:cs="Times New Roman"/>
          <w:color w:val="000000" w:themeColor="text1"/>
          <w:szCs w:val="24"/>
        </w:rPr>
        <w:t>he ADL-own-EWC mode</w:t>
      </w:r>
      <w:r w:rsidR="00BD3818" w:rsidRPr="000657DB">
        <w:rPr>
          <w:rFonts w:cs="Times New Roman"/>
          <w:color w:val="000000" w:themeColor="text1"/>
          <w:szCs w:val="24"/>
        </w:rPr>
        <w:t xml:space="preserve">l </w:t>
      </w:r>
      <w:r w:rsidR="0018359B" w:rsidRPr="000657DB">
        <w:rPr>
          <w:rFonts w:cs="Times New Roman"/>
          <w:color w:val="000000" w:themeColor="text1"/>
          <w:szCs w:val="24"/>
        </w:rPr>
        <w:t xml:space="preserve">significantly </w:t>
      </w:r>
      <w:r w:rsidR="00332A2C" w:rsidRPr="000657DB">
        <w:rPr>
          <w:rFonts w:cs="Times New Roman"/>
          <w:color w:val="000000" w:themeColor="text1"/>
          <w:szCs w:val="24"/>
        </w:rPr>
        <w:t>outperform</w:t>
      </w:r>
      <w:r w:rsidR="00C17A36" w:rsidRPr="000657DB">
        <w:rPr>
          <w:rFonts w:cs="Times New Roman"/>
          <w:color w:val="000000" w:themeColor="text1"/>
          <w:szCs w:val="24"/>
        </w:rPr>
        <w:t>s</w:t>
      </w:r>
      <w:r w:rsidR="006C4B41" w:rsidRPr="000657DB">
        <w:rPr>
          <w:rFonts w:cs="Times New Roman"/>
          <w:color w:val="000000" w:themeColor="text1"/>
          <w:szCs w:val="24"/>
        </w:rPr>
        <w:t xml:space="preserve"> the ADL-own model</w:t>
      </w:r>
      <w:r w:rsidR="00332A2C" w:rsidRPr="000657DB">
        <w:rPr>
          <w:rFonts w:cs="Times New Roman"/>
          <w:color w:val="000000" w:themeColor="text1"/>
          <w:szCs w:val="24"/>
        </w:rPr>
        <w:t xml:space="preserve">. </w:t>
      </w:r>
      <w:ins w:id="573" w:author="Soopramanien, Didier" w:date="2017-09-08T20:49:00Z">
        <w:r w:rsidR="00BD2905">
          <w:rPr>
            <w:rFonts w:cs="Times New Roman"/>
            <w:color w:val="000000" w:themeColor="text1"/>
            <w:szCs w:val="24"/>
          </w:rPr>
          <w:lastRenderedPageBreak/>
          <w:t>(iv)</w:t>
        </w:r>
      </w:ins>
      <w:del w:id="574" w:author="Soopramanien, Didier" w:date="2017-09-08T20:49:00Z">
        <w:r w:rsidR="00E83BC7" w:rsidRPr="000657DB" w:rsidDel="00BD2905">
          <w:rPr>
            <w:rFonts w:cs="Times New Roman"/>
            <w:color w:val="000000" w:themeColor="text1"/>
            <w:szCs w:val="24"/>
          </w:rPr>
          <w:delText>4</w:delText>
        </w:r>
      </w:del>
      <w:del w:id="575" w:author="Soopramanien, Didier" w:date="2017-09-09T13:28:00Z">
        <w:r w:rsidR="00E83BC7" w:rsidRPr="000657DB" w:rsidDel="005C2CD4">
          <w:rPr>
            <w:rFonts w:cs="Times New Roman"/>
            <w:color w:val="000000" w:themeColor="text1"/>
            <w:szCs w:val="24"/>
          </w:rPr>
          <w:delText>)</w:delText>
        </w:r>
      </w:del>
      <w:r w:rsidR="00E83BC7" w:rsidRPr="000657DB">
        <w:rPr>
          <w:rFonts w:cs="Times New Roman"/>
          <w:color w:val="000000" w:themeColor="text1"/>
          <w:szCs w:val="24"/>
        </w:rPr>
        <w:t xml:space="preserve"> The ADL-own-IC model outperforms the ADL-own model for most of the scenarios e</w:t>
      </w:r>
      <w:r w:rsidR="008815B4" w:rsidRPr="000657DB">
        <w:rPr>
          <w:rFonts w:cs="Times New Roman"/>
          <w:color w:val="000000" w:themeColor="text1"/>
          <w:szCs w:val="24"/>
        </w:rPr>
        <w:t>xpect for the MAE error measure.</w:t>
      </w:r>
      <w:r w:rsidR="00E83BC7" w:rsidRPr="000657DB">
        <w:rPr>
          <w:rFonts w:cs="Times New Roman"/>
          <w:color w:val="000000" w:themeColor="text1"/>
          <w:szCs w:val="24"/>
        </w:rPr>
        <w:t xml:space="preserve"> </w:t>
      </w:r>
      <w:ins w:id="576" w:author="Soopramanien, Didier" w:date="2017-09-08T20:49:00Z">
        <w:r w:rsidR="00BD2905">
          <w:rPr>
            <w:rFonts w:cs="Times New Roman"/>
            <w:color w:val="000000" w:themeColor="text1"/>
            <w:szCs w:val="24"/>
          </w:rPr>
          <w:t>(v</w:t>
        </w:r>
      </w:ins>
      <w:del w:id="577" w:author="Soopramanien, Didier" w:date="2017-09-08T20:49:00Z">
        <w:r w:rsidR="00E83BC7" w:rsidRPr="000657DB" w:rsidDel="00BD2905">
          <w:rPr>
            <w:rFonts w:cs="Times New Roman"/>
            <w:color w:val="000000" w:themeColor="text1"/>
            <w:szCs w:val="24"/>
          </w:rPr>
          <w:delText>5</w:delText>
        </w:r>
      </w:del>
      <w:r w:rsidR="00314550" w:rsidRPr="000657DB">
        <w:rPr>
          <w:rFonts w:cs="Times New Roman"/>
          <w:color w:val="000000" w:themeColor="text1"/>
          <w:szCs w:val="24"/>
        </w:rPr>
        <w:t>) T</w:t>
      </w:r>
      <w:r w:rsidR="00314550" w:rsidRPr="000657DB">
        <w:rPr>
          <w:rFonts w:eastAsia="DengXian" w:cs="Times New Roman"/>
          <w:color w:val="000000" w:themeColor="text1"/>
          <w:szCs w:val="24"/>
        </w:rPr>
        <w:t>he ADL-</w:t>
      </w:r>
      <w:r w:rsidR="00314550" w:rsidRPr="000657DB">
        <w:rPr>
          <w:rFonts w:eastAsia="DengXian" w:cs="Times New Roman"/>
          <w:noProof/>
          <w:color w:val="000000" w:themeColor="text1"/>
          <w:szCs w:val="24"/>
        </w:rPr>
        <w:t>intra</w:t>
      </w:r>
      <w:r w:rsidR="00314550" w:rsidRPr="000657DB">
        <w:rPr>
          <w:rFonts w:eastAsia="DengXian" w:cs="Times New Roman"/>
          <w:color w:val="000000" w:themeColor="text1"/>
          <w:szCs w:val="24"/>
        </w:rPr>
        <w:t>-EWC model significantly outperforms the ADL-</w:t>
      </w:r>
      <w:r w:rsidR="00314550" w:rsidRPr="000657DB">
        <w:rPr>
          <w:rFonts w:eastAsia="DengXian" w:cs="Times New Roman"/>
          <w:noProof/>
          <w:color w:val="000000" w:themeColor="text1"/>
          <w:szCs w:val="24"/>
        </w:rPr>
        <w:t>intra model</w:t>
      </w:r>
      <w:r w:rsidR="00314550" w:rsidRPr="000657DB">
        <w:rPr>
          <w:rFonts w:eastAsia="DengXian" w:cs="Times New Roman"/>
          <w:color w:val="000000" w:themeColor="text1"/>
          <w:szCs w:val="24"/>
        </w:rPr>
        <w:t xml:space="preserve">. </w:t>
      </w:r>
      <w:ins w:id="578" w:author="Soopramanien, Didier" w:date="2017-09-08T20:49:00Z">
        <w:r w:rsidR="00BD2905">
          <w:rPr>
            <w:rFonts w:cs="Times New Roman"/>
            <w:color w:val="000000" w:themeColor="text1"/>
            <w:szCs w:val="24"/>
          </w:rPr>
          <w:t>(vi</w:t>
        </w:r>
      </w:ins>
      <w:del w:id="579" w:author="Soopramanien, Didier" w:date="2017-09-08T20:49:00Z">
        <w:r w:rsidR="007A277A" w:rsidRPr="000657DB" w:rsidDel="00BD2905">
          <w:rPr>
            <w:rFonts w:cs="Times New Roman"/>
            <w:color w:val="000000" w:themeColor="text1"/>
            <w:szCs w:val="24"/>
          </w:rPr>
          <w:delText>6</w:delText>
        </w:r>
      </w:del>
      <w:r w:rsidR="007A277A" w:rsidRPr="000657DB">
        <w:rPr>
          <w:rFonts w:cs="Times New Roman"/>
          <w:color w:val="000000" w:themeColor="text1"/>
          <w:szCs w:val="24"/>
        </w:rPr>
        <w:t xml:space="preserve">) </w:t>
      </w:r>
      <w:r w:rsidR="007A277A" w:rsidRPr="000657DB">
        <w:rPr>
          <w:rFonts w:eastAsia="DengXian" w:cs="Times New Roman"/>
          <w:color w:val="000000" w:themeColor="text1"/>
          <w:szCs w:val="24"/>
        </w:rPr>
        <w:t xml:space="preserve">The ADL-intra-IC model outperforms the ADL-intra model </w:t>
      </w:r>
      <w:r w:rsidR="008F68DE" w:rsidRPr="000657DB">
        <w:rPr>
          <w:rFonts w:eastAsia="DengXian" w:cs="Times New Roman"/>
          <w:color w:val="000000" w:themeColor="text1"/>
          <w:szCs w:val="24"/>
        </w:rPr>
        <w:t>for all the scenarios</w:t>
      </w:r>
      <w:r w:rsidR="00415809" w:rsidRPr="000657DB">
        <w:rPr>
          <w:rFonts w:eastAsia="DengXian" w:cs="Times New Roman"/>
          <w:color w:val="000000" w:themeColor="text1"/>
          <w:szCs w:val="24"/>
        </w:rPr>
        <w:t xml:space="preserve"> </w:t>
      </w:r>
      <w:r w:rsidR="00415809" w:rsidRPr="000657DB">
        <w:rPr>
          <w:rFonts w:cs="Times New Roman"/>
          <w:color w:val="000000" w:themeColor="text1"/>
          <w:szCs w:val="24"/>
        </w:rPr>
        <w:t>expect for the MAE error measure</w:t>
      </w:r>
      <w:r w:rsidR="00E83BC7" w:rsidRPr="000657DB">
        <w:rPr>
          <w:rFonts w:cs="Times New Roman"/>
          <w:color w:val="000000" w:themeColor="text1"/>
          <w:szCs w:val="24"/>
        </w:rPr>
        <w:t xml:space="preserve">. </w:t>
      </w:r>
      <w:r w:rsidR="00452AC4" w:rsidRPr="000657DB">
        <w:rPr>
          <w:rFonts w:cs="Times New Roman"/>
          <w:color w:val="000000" w:themeColor="text1"/>
          <w:szCs w:val="24"/>
        </w:rPr>
        <w:t>Overall, T</w:t>
      </w:r>
      <w:r w:rsidR="00452AC4" w:rsidRPr="000657DB">
        <w:rPr>
          <w:rFonts w:eastAsia="DengXian" w:cs="Times New Roman"/>
          <w:color w:val="000000" w:themeColor="text1"/>
          <w:szCs w:val="24"/>
        </w:rPr>
        <w:t>he ADL-</w:t>
      </w:r>
      <w:r w:rsidR="00452AC4" w:rsidRPr="000657DB">
        <w:rPr>
          <w:rFonts w:eastAsia="DengXian" w:cs="Times New Roman"/>
          <w:noProof/>
          <w:color w:val="000000" w:themeColor="text1"/>
          <w:szCs w:val="24"/>
        </w:rPr>
        <w:t>intra</w:t>
      </w:r>
      <w:r w:rsidR="00452AC4" w:rsidRPr="000657DB">
        <w:rPr>
          <w:rFonts w:eastAsia="DengXian" w:cs="Times New Roman"/>
          <w:color w:val="000000" w:themeColor="text1"/>
          <w:szCs w:val="24"/>
        </w:rPr>
        <w:t>-EWC model and the ADL-intra-IC model generate the most accurate forecasts</w:t>
      </w:r>
      <w:r w:rsidR="00D66DE5" w:rsidRPr="000657DB">
        <w:rPr>
          <w:rStyle w:val="FootnoteReference"/>
          <w:rFonts w:eastAsia="DengXian" w:cs="Times New Roman"/>
          <w:color w:val="000000" w:themeColor="text1"/>
          <w:szCs w:val="24"/>
        </w:rPr>
        <w:footnoteReference w:id="12"/>
      </w:r>
      <w:r w:rsidR="002749B5" w:rsidRPr="000657DB">
        <w:rPr>
          <w:rFonts w:eastAsia="DengXian" w:cs="Times New Roman"/>
          <w:color w:val="000000" w:themeColor="text1"/>
          <w:szCs w:val="24"/>
        </w:rPr>
        <w:t>.</w:t>
      </w:r>
      <w:r w:rsidR="00E83BC7" w:rsidRPr="000657DB">
        <w:rPr>
          <w:rFonts w:eastAsia="DengXian" w:cs="Times New Roman"/>
          <w:color w:val="000000" w:themeColor="text1"/>
          <w:szCs w:val="24"/>
        </w:rPr>
        <w:t xml:space="preserve"> </w:t>
      </w:r>
    </w:p>
    <w:p w14:paraId="74EC3D77" w14:textId="77777777" w:rsidR="00494879" w:rsidRPr="000657DB" w:rsidRDefault="002A2440"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14:paraId="25FF03AE" w14:textId="77777777" w:rsidR="005E34F6" w:rsidRPr="000657DB" w:rsidRDefault="00164F61"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r w:rsidR="00390E15" w:rsidRPr="000657DB">
        <w:rPr>
          <w:rFonts w:cs="Times New Roman"/>
          <w:color w:val="000000" w:themeColor="text1"/>
          <w:szCs w:val="24"/>
        </w:rPr>
        <w:t xml:space="preserve">  </w:t>
      </w:r>
    </w:p>
    <w:p w14:paraId="433CF105" w14:textId="77777777" w:rsidR="00E9735F" w:rsidRPr="000657DB" w:rsidRDefault="00E9735F" w:rsidP="00CF35BC">
      <w:pPr>
        <w:spacing w:after="0" w:line="360" w:lineRule="auto"/>
        <w:jc w:val="center"/>
        <w:rPr>
          <w:rFonts w:eastAsia="DengXian" w:cs="Times New Roman"/>
          <w:color w:val="000000" w:themeColor="text1"/>
          <w:szCs w:val="24"/>
        </w:rPr>
      </w:pPr>
      <w:r w:rsidRPr="000657DB">
        <w:rPr>
          <w:rFonts w:eastAsia="DengXian" w:cs="Times New Roman"/>
          <w:color w:val="000000" w:themeColor="text1"/>
          <w:szCs w:val="24"/>
        </w:rPr>
        <w:t xml:space="preserve">Table </w:t>
      </w:r>
      <w:r w:rsidR="00594475" w:rsidRPr="000657DB">
        <w:rPr>
          <w:rFonts w:eastAsia="DengXian" w:cs="Times New Roman"/>
          <w:color w:val="000000" w:themeColor="text1"/>
          <w:szCs w:val="24"/>
        </w:rPr>
        <w:t>3</w:t>
      </w:r>
      <w:r w:rsidRPr="000657DB">
        <w:rPr>
          <w:rFonts w:eastAsia="DengXian" w:cs="Times New Roman"/>
          <w:color w:val="000000" w:themeColor="text1"/>
          <w:szCs w:val="24"/>
        </w:rPr>
        <w:t>.</w:t>
      </w:r>
      <w:r w:rsidRPr="000657DB">
        <w:rPr>
          <w:rFonts w:eastAsia="DengXian" w:cs="Times New Roman"/>
          <w:color w:val="000000" w:themeColor="text1"/>
          <w:szCs w:val="24"/>
        </w:rPr>
        <w:tab/>
        <w:t xml:space="preserve">The forecasting performance of </w:t>
      </w:r>
      <w:r w:rsidR="00CF35BC" w:rsidRPr="000657DB">
        <w:rPr>
          <w:rFonts w:eastAsia="DengXian" w:cs="Times New Roman"/>
          <w:color w:val="000000" w:themeColor="text1"/>
          <w:szCs w:val="24"/>
        </w:rPr>
        <w:t>the models</w:t>
      </w:r>
      <w:r w:rsidR="00D333AB" w:rsidRPr="000657DB">
        <w:rPr>
          <w:rFonts w:eastAsia="DengXian" w:cs="Times New Roman"/>
          <w:color w:val="000000" w:themeColor="text1"/>
          <w:szCs w:val="24"/>
        </w:rPr>
        <w:t xml:space="preserve"> for all forecast period</w:t>
      </w:r>
    </w:p>
    <w:p w14:paraId="13F7193F" w14:textId="77777777" w:rsidR="002D08C4" w:rsidRPr="000657DB" w:rsidRDefault="002D08C4" w:rsidP="00324987">
      <w:pPr>
        <w:spacing w:after="0" w:line="360" w:lineRule="auto"/>
        <w:rPr>
          <w:rFonts w:eastAsia="DengXian" w:cs="Times New Roman"/>
          <w:color w:val="000000" w:themeColor="text1"/>
          <w:szCs w:val="24"/>
        </w:rPr>
      </w:pPr>
    </w:p>
    <w:p w14:paraId="099043DB" w14:textId="77777777" w:rsidR="00B63B86" w:rsidRPr="000657DB" w:rsidRDefault="000D1784" w:rsidP="00324987">
      <w:pPr>
        <w:spacing w:after="0" w:line="360" w:lineRule="auto"/>
        <w:rPr>
          <w:rFonts w:eastAsia="DengXian" w:cs="Times New Roman"/>
          <w:color w:val="000000" w:themeColor="text1"/>
          <w:szCs w:val="24"/>
        </w:rPr>
      </w:pPr>
      <w:r w:rsidRPr="000657DB">
        <w:rPr>
          <w:rFonts w:eastAsia="DengXian" w:cs="Times New Roman"/>
          <w:color w:val="000000" w:themeColor="text1"/>
          <w:szCs w:val="24"/>
        </w:rPr>
        <w:t xml:space="preserve"> </w:t>
      </w:r>
    </w:p>
    <w:tbl>
      <w:tblPr>
        <w:tblStyle w:val="ListTable1Light1"/>
        <w:tblW w:w="8655" w:type="dxa"/>
        <w:jc w:val="center"/>
        <w:tblLook w:val="04A0" w:firstRow="1" w:lastRow="0" w:firstColumn="1" w:lastColumn="0" w:noHBand="0" w:noVBand="1"/>
      </w:tblPr>
      <w:tblGrid>
        <w:gridCol w:w="1985"/>
        <w:gridCol w:w="727"/>
        <w:gridCol w:w="695"/>
        <w:gridCol w:w="950"/>
        <w:gridCol w:w="694"/>
        <w:gridCol w:w="841"/>
        <w:gridCol w:w="692"/>
        <w:gridCol w:w="1390"/>
        <w:gridCol w:w="681"/>
      </w:tblGrid>
      <w:tr w:rsidR="00B63B86" w:rsidRPr="000657DB" w14:paraId="3E502896" w14:textId="77777777" w:rsidTr="00C3758E">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652" w:type="dxa"/>
            <w:gridSpan w:val="9"/>
            <w:shd w:val="clear" w:color="auto" w:fill="auto"/>
            <w:noWrap/>
            <w:hideMark/>
          </w:tcPr>
          <w:p w14:paraId="7E87E459" w14:textId="77777777" w:rsidR="00B63B86" w:rsidRPr="000657DB" w:rsidRDefault="00B63B86" w:rsidP="00B63B86">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All forecast period, Forecast horizon= 8</w:t>
            </w:r>
          </w:p>
        </w:tc>
      </w:tr>
      <w:tr w:rsidR="00C3758E" w:rsidRPr="000657DB" w14:paraId="4B27F462" w14:textId="77777777"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2431DEE1" w14:textId="77777777"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Model/measure</w:t>
            </w:r>
          </w:p>
        </w:tc>
        <w:tc>
          <w:tcPr>
            <w:tcW w:w="727" w:type="dxa"/>
            <w:shd w:val="clear" w:color="auto" w:fill="auto"/>
            <w:hideMark/>
          </w:tcPr>
          <w:p w14:paraId="28403628" w14:textId="77777777" w:rsidR="00B63B86" w:rsidRPr="000657DB" w:rsidRDefault="00B63B86" w:rsidP="00B63B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MAE</w:t>
            </w:r>
          </w:p>
        </w:tc>
        <w:tc>
          <w:tcPr>
            <w:tcW w:w="695" w:type="dxa"/>
            <w:shd w:val="clear" w:color="auto" w:fill="auto"/>
            <w:hideMark/>
          </w:tcPr>
          <w:p w14:paraId="426A5CE5" w14:textId="77777777" w:rsidR="00B63B86" w:rsidRPr="000657DB" w:rsidRDefault="00B63B86" w:rsidP="00B63B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Rank</w:t>
            </w:r>
          </w:p>
        </w:tc>
        <w:tc>
          <w:tcPr>
            <w:tcW w:w="950" w:type="dxa"/>
            <w:shd w:val="clear" w:color="auto" w:fill="auto"/>
            <w:hideMark/>
          </w:tcPr>
          <w:p w14:paraId="057A9829" w14:textId="77777777" w:rsidR="00B63B86" w:rsidRPr="000657DB" w:rsidRDefault="00B63B86" w:rsidP="00B63B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SMAPE</w:t>
            </w:r>
          </w:p>
        </w:tc>
        <w:tc>
          <w:tcPr>
            <w:tcW w:w="694" w:type="dxa"/>
            <w:shd w:val="clear" w:color="auto" w:fill="auto"/>
            <w:hideMark/>
          </w:tcPr>
          <w:p w14:paraId="4B2BFDA3" w14:textId="77777777" w:rsidR="00B63B86" w:rsidRPr="000657DB" w:rsidRDefault="00B63B86" w:rsidP="00B63B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Rank</w:t>
            </w:r>
          </w:p>
        </w:tc>
        <w:tc>
          <w:tcPr>
            <w:tcW w:w="841" w:type="dxa"/>
            <w:shd w:val="clear" w:color="auto" w:fill="auto"/>
            <w:hideMark/>
          </w:tcPr>
          <w:p w14:paraId="71AE3E83" w14:textId="77777777" w:rsidR="00B63B86" w:rsidRPr="000657DB" w:rsidRDefault="00B63B86" w:rsidP="00B63B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MASE</w:t>
            </w:r>
          </w:p>
        </w:tc>
        <w:tc>
          <w:tcPr>
            <w:tcW w:w="692" w:type="dxa"/>
            <w:shd w:val="clear" w:color="auto" w:fill="auto"/>
            <w:hideMark/>
          </w:tcPr>
          <w:p w14:paraId="44A121CC" w14:textId="77777777" w:rsidR="00B63B86" w:rsidRPr="000657DB" w:rsidRDefault="00B63B86" w:rsidP="00B63B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Rank</w:t>
            </w:r>
          </w:p>
        </w:tc>
        <w:tc>
          <w:tcPr>
            <w:tcW w:w="1390" w:type="dxa"/>
            <w:shd w:val="clear" w:color="auto" w:fill="auto"/>
            <w:noWrap/>
            <w:hideMark/>
          </w:tcPr>
          <w:p w14:paraId="749A72D6" w14:textId="77777777" w:rsidR="00B63B86" w:rsidRPr="000657DB" w:rsidRDefault="00B63B86" w:rsidP="00B63B8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AvgRelMAE</w:t>
            </w:r>
          </w:p>
        </w:tc>
        <w:tc>
          <w:tcPr>
            <w:tcW w:w="681" w:type="dxa"/>
            <w:shd w:val="clear" w:color="auto" w:fill="auto"/>
            <w:noWrap/>
            <w:hideMark/>
          </w:tcPr>
          <w:p w14:paraId="643472E0" w14:textId="77777777" w:rsidR="00B63B86" w:rsidRPr="000657DB" w:rsidRDefault="00B63B86" w:rsidP="00B63B8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Rank</w:t>
            </w:r>
          </w:p>
        </w:tc>
      </w:tr>
      <w:tr w:rsidR="001D611D" w:rsidRPr="000657DB" w14:paraId="1C7595F4" w14:textId="77777777"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6D73ADA" w14:textId="77777777"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Base-lift</w:t>
            </w:r>
          </w:p>
        </w:tc>
        <w:tc>
          <w:tcPr>
            <w:tcW w:w="727" w:type="dxa"/>
            <w:shd w:val="clear" w:color="auto" w:fill="auto"/>
            <w:hideMark/>
          </w:tcPr>
          <w:p w14:paraId="19F9A293"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22.92</w:t>
            </w:r>
          </w:p>
        </w:tc>
        <w:tc>
          <w:tcPr>
            <w:tcW w:w="695" w:type="dxa"/>
            <w:shd w:val="clear" w:color="auto" w:fill="auto"/>
            <w:hideMark/>
          </w:tcPr>
          <w:p w14:paraId="18DEB207"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w:t>
            </w:r>
          </w:p>
        </w:tc>
        <w:tc>
          <w:tcPr>
            <w:tcW w:w="950" w:type="dxa"/>
            <w:shd w:val="clear" w:color="auto" w:fill="auto"/>
            <w:hideMark/>
          </w:tcPr>
          <w:p w14:paraId="32607B1A"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47.0%</w:t>
            </w:r>
          </w:p>
        </w:tc>
        <w:tc>
          <w:tcPr>
            <w:tcW w:w="694" w:type="dxa"/>
            <w:shd w:val="clear" w:color="auto" w:fill="auto"/>
            <w:hideMark/>
          </w:tcPr>
          <w:p w14:paraId="3A5F7601"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w:t>
            </w:r>
          </w:p>
        </w:tc>
        <w:tc>
          <w:tcPr>
            <w:tcW w:w="841" w:type="dxa"/>
            <w:shd w:val="clear" w:color="auto" w:fill="auto"/>
            <w:hideMark/>
          </w:tcPr>
          <w:p w14:paraId="7B3ECADE"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0.775</w:t>
            </w:r>
          </w:p>
        </w:tc>
        <w:tc>
          <w:tcPr>
            <w:tcW w:w="692" w:type="dxa"/>
            <w:shd w:val="clear" w:color="auto" w:fill="auto"/>
            <w:hideMark/>
          </w:tcPr>
          <w:p w14:paraId="32F9A3EE"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w:t>
            </w:r>
          </w:p>
        </w:tc>
        <w:tc>
          <w:tcPr>
            <w:tcW w:w="1390" w:type="dxa"/>
            <w:shd w:val="clear" w:color="auto" w:fill="auto"/>
            <w:noWrap/>
            <w:hideMark/>
          </w:tcPr>
          <w:p w14:paraId="2E12AFEA"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1.136</w:t>
            </w:r>
          </w:p>
        </w:tc>
        <w:tc>
          <w:tcPr>
            <w:tcW w:w="681" w:type="dxa"/>
            <w:shd w:val="clear" w:color="auto" w:fill="auto"/>
            <w:noWrap/>
            <w:hideMark/>
          </w:tcPr>
          <w:p w14:paraId="1DF35E4E"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w:t>
            </w:r>
          </w:p>
        </w:tc>
      </w:tr>
      <w:tr w:rsidR="00C3758E" w:rsidRPr="000657DB" w14:paraId="6CA79424" w14:textId="77777777"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6066D48" w14:textId="77777777"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w:t>
            </w:r>
          </w:p>
        </w:tc>
        <w:tc>
          <w:tcPr>
            <w:tcW w:w="727" w:type="dxa"/>
            <w:shd w:val="clear" w:color="auto" w:fill="auto"/>
            <w:hideMark/>
          </w:tcPr>
          <w:p w14:paraId="1F9B537A"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15.76</w:t>
            </w:r>
          </w:p>
        </w:tc>
        <w:tc>
          <w:tcPr>
            <w:tcW w:w="695" w:type="dxa"/>
            <w:shd w:val="clear" w:color="auto" w:fill="auto"/>
            <w:hideMark/>
          </w:tcPr>
          <w:p w14:paraId="24DE2D83"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w:t>
            </w:r>
          </w:p>
        </w:tc>
        <w:tc>
          <w:tcPr>
            <w:tcW w:w="950" w:type="dxa"/>
            <w:shd w:val="clear" w:color="auto" w:fill="auto"/>
            <w:hideMark/>
          </w:tcPr>
          <w:p w14:paraId="7A84CB49"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40.8%</w:t>
            </w:r>
          </w:p>
        </w:tc>
        <w:tc>
          <w:tcPr>
            <w:tcW w:w="694" w:type="dxa"/>
            <w:shd w:val="clear" w:color="auto" w:fill="auto"/>
            <w:hideMark/>
          </w:tcPr>
          <w:p w14:paraId="5377A169"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w:t>
            </w:r>
          </w:p>
        </w:tc>
        <w:tc>
          <w:tcPr>
            <w:tcW w:w="841" w:type="dxa"/>
            <w:shd w:val="clear" w:color="auto" w:fill="auto"/>
            <w:hideMark/>
          </w:tcPr>
          <w:p w14:paraId="2F781695"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0.697</w:t>
            </w:r>
          </w:p>
        </w:tc>
        <w:tc>
          <w:tcPr>
            <w:tcW w:w="692" w:type="dxa"/>
            <w:shd w:val="clear" w:color="auto" w:fill="auto"/>
            <w:hideMark/>
          </w:tcPr>
          <w:p w14:paraId="2D071903"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w:t>
            </w:r>
          </w:p>
        </w:tc>
        <w:tc>
          <w:tcPr>
            <w:tcW w:w="1390" w:type="dxa"/>
            <w:shd w:val="clear" w:color="auto" w:fill="auto"/>
            <w:noWrap/>
            <w:hideMark/>
          </w:tcPr>
          <w:p w14:paraId="04575B7D"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1.000</w:t>
            </w:r>
          </w:p>
        </w:tc>
        <w:tc>
          <w:tcPr>
            <w:tcW w:w="681" w:type="dxa"/>
            <w:shd w:val="clear" w:color="auto" w:fill="auto"/>
            <w:noWrap/>
            <w:hideMark/>
          </w:tcPr>
          <w:p w14:paraId="265D8442"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w:t>
            </w:r>
          </w:p>
        </w:tc>
      </w:tr>
      <w:tr w:rsidR="001D611D" w:rsidRPr="000657DB" w14:paraId="6EA866B8" w14:textId="77777777"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73EB23CF" w14:textId="77777777"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w:t>
            </w:r>
          </w:p>
        </w:tc>
        <w:tc>
          <w:tcPr>
            <w:tcW w:w="727" w:type="dxa"/>
            <w:shd w:val="clear" w:color="auto" w:fill="auto"/>
            <w:hideMark/>
          </w:tcPr>
          <w:p w14:paraId="1EC9AA6C"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15.44</w:t>
            </w:r>
          </w:p>
        </w:tc>
        <w:tc>
          <w:tcPr>
            <w:tcW w:w="695" w:type="dxa"/>
            <w:shd w:val="clear" w:color="auto" w:fill="auto"/>
            <w:hideMark/>
          </w:tcPr>
          <w:p w14:paraId="399BAC34"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w:t>
            </w:r>
          </w:p>
        </w:tc>
        <w:tc>
          <w:tcPr>
            <w:tcW w:w="950" w:type="dxa"/>
            <w:shd w:val="clear" w:color="auto" w:fill="auto"/>
            <w:hideMark/>
          </w:tcPr>
          <w:p w14:paraId="242A1EDC"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40.5%</w:t>
            </w:r>
          </w:p>
        </w:tc>
        <w:tc>
          <w:tcPr>
            <w:tcW w:w="694" w:type="dxa"/>
            <w:shd w:val="clear" w:color="auto" w:fill="auto"/>
            <w:hideMark/>
          </w:tcPr>
          <w:p w14:paraId="7EEE9AD6"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w:t>
            </w:r>
          </w:p>
        </w:tc>
        <w:tc>
          <w:tcPr>
            <w:tcW w:w="841" w:type="dxa"/>
            <w:shd w:val="clear" w:color="auto" w:fill="auto"/>
            <w:hideMark/>
          </w:tcPr>
          <w:p w14:paraId="22B6F76F"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0.695</w:t>
            </w:r>
          </w:p>
        </w:tc>
        <w:tc>
          <w:tcPr>
            <w:tcW w:w="692" w:type="dxa"/>
            <w:shd w:val="clear" w:color="auto" w:fill="auto"/>
            <w:hideMark/>
          </w:tcPr>
          <w:p w14:paraId="603F222F"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w:t>
            </w:r>
          </w:p>
        </w:tc>
        <w:tc>
          <w:tcPr>
            <w:tcW w:w="1390" w:type="dxa"/>
            <w:shd w:val="clear" w:color="auto" w:fill="auto"/>
            <w:noWrap/>
            <w:hideMark/>
          </w:tcPr>
          <w:p w14:paraId="710F3C23"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0.991</w:t>
            </w:r>
          </w:p>
        </w:tc>
        <w:tc>
          <w:tcPr>
            <w:tcW w:w="681" w:type="dxa"/>
            <w:shd w:val="clear" w:color="auto" w:fill="auto"/>
            <w:noWrap/>
            <w:hideMark/>
          </w:tcPr>
          <w:p w14:paraId="70830D76"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w:t>
            </w:r>
          </w:p>
        </w:tc>
      </w:tr>
      <w:tr w:rsidR="00C3758E" w:rsidRPr="000657DB" w14:paraId="4B0D2F1F" w14:textId="77777777"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D798E9D" w14:textId="77777777"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ADL-own-EWC</w:t>
            </w:r>
          </w:p>
        </w:tc>
        <w:tc>
          <w:tcPr>
            <w:tcW w:w="727" w:type="dxa"/>
            <w:shd w:val="clear" w:color="auto" w:fill="auto"/>
            <w:hideMark/>
          </w:tcPr>
          <w:p w14:paraId="4B60FAEC"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15.67</w:t>
            </w:r>
          </w:p>
        </w:tc>
        <w:tc>
          <w:tcPr>
            <w:tcW w:w="695" w:type="dxa"/>
            <w:shd w:val="clear" w:color="auto" w:fill="auto"/>
            <w:hideMark/>
          </w:tcPr>
          <w:p w14:paraId="6286FA10"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w:t>
            </w:r>
          </w:p>
        </w:tc>
        <w:tc>
          <w:tcPr>
            <w:tcW w:w="950" w:type="dxa"/>
            <w:shd w:val="clear" w:color="auto" w:fill="auto"/>
            <w:hideMark/>
          </w:tcPr>
          <w:p w14:paraId="6F3418D8"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40.7%</w:t>
            </w:r>
          </w:p>
        </w:tc>
        <w:tc>
          <w:tcPr>
            <w:tcW w:w="694" w:type="dxa"/>
            <w:shd w:val="clear" w:color="auto" w:fill="auto"/>
            <w:hideMark/>
          </w:tcPr>
          <w:p w14:paraId="3CA9F8ED"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w:t>
            </w:r>
          </w:p>
        </w:tc>
        <w:tc>
          <w:tcPr>
            <w:tcW w:w="841" w:type="dxa"/>
            <w:shd w:val="clear" w:color="auto" w:fill="auto"/>
            <w:hideMark/>
          </w:tcPr>
          <w:p w14:paraId="5FBF69A6"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0.696</w:t>
            </w:r>
          </w:p>
        </w:tc>
        <w:tc>
          <w:tcPr>
            <w:tcW w:w="692" w:type="dxa"/>
            <w:shd w:val="clear" w:color="auto" w:fill="auto"/>
            <w:hideMark/>
          </w:tcPr>
          <w:p w14:paraId="4D44DF11"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w:t>
            </w:r>
          </w:p>
        </w:tc>
        <w:tc>
          <w:tcPr>
            <w:tcW w:w="1390" w:type="dxa"/>
            <w:shd w:val="clear" w:color="auto" w:fill="auto"/>
            <w:noWrap/>
            <w:hideMark/>
          </w:tcPr>
          <w:p w14:paraId="662E803E"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0.996</w:t>
            </w:r>
          </w:p>
        </w:tc>
        <w:tc>
          <w:tcPr>
            <w:tcW w:w="681" w:type="dxa"/>
            <w:shd w:val="clear" w:color="auto" w:fill="auto"/>
            <w:noWrap/>
            <w:hideMark/>
          </w:tcPr>
          <w:p w14:paraId="20FAA809"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w:t>
            </w:r>
          </w:p>
        </w:tc>
      </w:tr>
      <w:tr w:rsidR="001D611D" w:rsidRPr="000657DB" w14:paraId="50B47C57" w14:textId="77777777"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3D58789" w14:textId="77777777"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ADL-intra-EWC</w:t>
            </w:r>
          </w:p>
        </w:tc>
        <w:tc>
          <w:tcPr>
            <w:tcW w:w="727" w:type="dxa"/>
            <w:shd w:val="clear" w:color="auto" w:fill="auto"/>
            <w:hideMark/>
          </w:tcPr>
          <w:p w14:paraId="41BD735A"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15.35</w:t>
            </w:r>
          </w:p>
        </w:tc>
        <w:tc>
          <w:tcPr>
            <w:tcW w:w="695" w:type="dxa"/>
            <w:shd w:val="clear" w:color="auto" w:fill="auto"/>
            <w:hideMark/>
          </w:tcPr>
          <w:p w14:paraId="1BFF22B5"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w:t>
            </w:r>
          </w:p>
        </w:tc>
        <w:tc>
          <w:tcPr>
            <w:tcW w:w="950" w:type="dxa"/>
            <w:shd w:val="clear" w:color="auto" w:fill="auto"/>
            <w:hideMark/>
          </w:tcPr>
          <w:p w14:paraId="25E33985"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40.4%</w:t>
            </w:r>
          </w:p>
        </w:tc>
        <w:tc>
          <w:tcPr>
            <w:tcW w:w="694" w:type="dxa"/>
            <w:shd w:val="clear" w:color="auto" w:fill="auto"/>
            <w:hideMark/>
          </w:tcPr>
          <w:p w14:paraId="19226CE6"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w:t>
            </w:r>
          </w:p>
        </w:tc>
        <w:tc>
          <w:tcPr>
            <w:tcW w:w="841" w:type="dxa"/>
            <w:shd w:val="clear" w:color="auto" w:fill="auto"/>
            <w:hideMark/>
          </w:tcPr>
          <w:p w14:paraId="58B87544"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0.694</w:t>
            </w:r>
          </w:p>
        </w:tc>
        <w:tc>
          <w:tcPr>
            <w:tcW w:w="692" w:type="dxa"/>
            <w:shd w:val="clear" w:color="auto" w:fill="auto"/>
            <w:hideMark/>
          </w:tcPr>
          <w:p w14:paraId="37779702"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w:t>
            </w:r>
          </w:p>
        </w:tc>
        <w:tc>
          <w:tcPr>
            <w:tcW w:w="1390" w:type="dxa"/>
            <w:shd w:val="clear" w:color="auto" w:fill="auto"/>
            <w:noWrap/>
            <w:hideMark/>
          </w:tcPr>
          <w:p w14:paraId="01E8F163"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0.988</w:t>
            </w:r>
          </w:p>
        </w:tc>
        <w:tc>
          <w:tcPr>
            <w:tcW w:w="681" w:type="dxa"/>
            <w:shd w:val="clear" w:color="auto" w:fill="auto"/>
            <w:noWrap/>
            <w:hideMark/>
          </w:tcPr>
          <w:p w14:paraId="60810548"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w:t>
            </w:r>
          </w:p>
        </w:tc>
      </w:tr>
      <w:tr w:rsidR="00C3758E" w:rsidRPr="000657DB" w14:paraId="7F705D21" w14:textId="77777777"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712F6A3" w14:textId="77777777"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ADL-own-IC</w:t>
            </w:r>
          </w:p>
        </w:tc>
        <w:tc>
          <w:tcPr>
            <w:tcW w:w="727" w:type="dxa"/>
            <w:shd w:val="clear" w:color="auto" w:fill="auto"/>
            <w:hideMark/>
          </w:tcPr>
          <w:p w14:paraId="6D8CADAB"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16.23</w:t>
            </w:r>
          </w:p>
        </w:tc>
        <w:tc>
          <w:tcPr>
            <w:tcW w:w="695" w:type="dxa"/>
            <w:shd w:val="clear" w:color="auto" w:fill="auto"/>
            <w:hideMark/>
          </w:tcPr>
          <w:p w14:paraId="48EF6CE3"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w:t>
            </w:r>
          </w:p>
        </w:tc>
        <w:tc>
          <w:tcPr>
            <w:tcW w:w="950" w:type="dxa"/>
            <w:shd w:val="clear" w:color="auto" w:fill="auto"/>
            <w:hideMark/>
          </w:tcPr>
          <w:p w14:paraId="24310C5F"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40.8%</w:t>
            </w:r>
          </w:p>
        </w:tc>
        <w:tc>
          <w:tcPr>
            <w:tcW w:w="694" w:type="dxa"/>
            <w:shd w:val="clear" w:color="auto" w:fill="auto"/>
            <w:hideMark/>
          </w:tcPr>
          <w:p w14:paraId="08B44C11"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w:t>
            </w:r>
          </w:p>
        </w:tc>
        <w:tc>
          <w:tcPr>
            <w:tcW w:w="841" w:type="dxa"/>
            <w:shd w:val="clear" w:color="auto" w:fill="auto"/>
            <w:hideMark/>
          </w:tcPr>
          <w:p w14:paraId="07D6DA75"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0.694</w:t>
            </w:r>
          </w:p>
        </w:tc>
        <w:tc>
          <w:tcPr>
            <w:tcW w:w="692" w:type="dxa"/>
            <w:shd w:val="clear" w:color="auto" w:fill="auto"/>
            <w:hideMark/>
          </w:tcPr>
          <w:p w14:paraId="58876968"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w:t>
            </w:r>
          </w:p>
        </w:tc>
        <w:tc>
          <w:tcPr>
            <w:tcW w:w="1390" w:type="dxa"/>
            <w:shd w:val="clear" w:color="auto" w:fill="auto"/>
            <w:noWrap/>
            <w:hideMark/>
          </w:tcPr>
          <w:p w14:paraId="5DE3AFBE"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0.997</w:t>
            </w:r>
          </w:p>
        </w:tc>
        <w:tc>
          <w:tcPr>
            <w:tcW w:w="681" w:type="dxa"/>
            <w:shd w:val="clear" w:color="auto" w:fill="auto"/>
            <w:noWrap/>
            <w:hideMark/>
          </w:tcPr>
          <w:p w14:paraId="02D9FA9F"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w:t>
            </w:r>
          </w:p>
        </w:tc>
      </w:tr>
      <w:tr w:rsidR="001D611D" w:rsidRPr="000657DB" w14:paraId="767F55EC" w14:textId="77777777"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14B1C41D" w14:textId="77777777"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ADL-intra-IC</w:t>
            </w:r>
          </w:p>
        </w:tc>
        <w:tc>
          <w:tcPr>
            <w:tcW w:w="727" w:type="dxa"/>
            <w:shd w:val="clear" w:color="auto" w:fill="auto"/>
            <w:hideMark/>
          </w:tcPr>
          <w:p w14:paraId="02BD402A"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15.57</w:t>
            </w:r>
          </w:p>
        </w:tc>
        <w:tc>
          <w:tcPr>
            <w:tcW w:w="695" w:type="dxa"/>
            <w:shd w:val="clear" w:color="auto" w:fill="auto"/>
            <w:hideMark/>
          </w:tcPr>
          <w:p w14:paraId="31534481"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w:t>
            </w:r>
          </w:p>
        </w:tc>
        <w:tc>
          <w:tcPr>
            <w:tcW w:w="950" w:type="dxa"/>
            <w:shd w:val="clear" w:color="auto" w:fill="auto"/>
            <w:hideMark/>
          </w:tcPr>
          <w:p w14:paraId="6277DA03"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40.4%</w:t>
            </w:r>
          </w:p>
        </w:tc>
        <w:tc>
          <w:tcPr>
            <w:tcW w:w="694" w:type="dxa"/>
            <w:shd w:val="clear" w:color="auto" w:fill="auto"/>
            <w:hideMark/>
          </w:tcPr>
          <w:p w14:paraId="2AF38B12"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w:t>
            </w:r>
          </w:p>
        </w:tc>
        <w:tc>
          <w:tcPr>
            <w:tcW w:w="841" w:type="dxa"/>
            <w:shd w:val="clear" w:color="auto" w:fill="auto"/>
            <w:hideMark/>
          </w:tcPr>
          <w:p w14:paraId="5C2AED2E"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0.692</w:t>
            </w:r>
          </w:p>
        </w:tc>
        <w:tc>
          <w:tcPr>
            <w:tcW w:w="692" w:type="dxa"/>
            <w:shd w:val="clear" w:color="auto" w:fill="auto"/>
            <w:hideMark/>
          </w:tcPr>
          <w:p w14:paraId="75D9EE07"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w:t>
            </w:r>
          </w:p>
        </w:tc>
        <w:tc>
          <w:tcPr>
            <w:tcW w:w="1390" w:type="dxa"/>
            <w:shd w:val="clear" w:color="auto" w:fill="auto"/>
            <w:noWrap/>
            <w:hideMark/>
          </w:tcPr>
          <w:p w14:paraId="448D6719"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0.988</w:t>
            </w:r>
          </w:p>
        </w:tc>
        <w:tc>
          <w:tcPr>
            <w:tcW w:w="681" w:type="dxa"/>
            <w:shd w:val="clear" w:color="auto" w:fill="auto"/>
            <w:noWrap/>
            <w:hideMark/>
          </w:tcPr>
          <w:p w14:paraId="7FB8FAED"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w:t>
            </w:r>
          </w:p>
        </w:tc>
      </w:tr>
      <w:tr w:rsidR="00C3758E" w:rsidRPr="000657DB" w14:paraId="3DE0D957" w14:textId="77777777" w:rsidTr="0095586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14:paraId="0E103A72" w14:textId="77777777"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ADL-EWC-IC</w:t>
            </w:r>
          </w:p>
        </w:tc>
        <w:tc>
          <w:tcPr>
            <w:tcW w:w="727" w:type="dxa"/>
            <w:shd w:val="clear" w:color="auto" w:fill="E7E6E6" w:themeFill="background2"/>
            <w:hideMark/>
          </w:tcPr>
          <w:p w14:paraId="1F9ED6B2"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15.29</w:t>
            </w:r>
          </w:p>
        </w:tc>
        <w:tc>
          <w:tcPr>
            <w:tcW w:w="695" w:type="dxa"/>
            <w:shd w:val="clear" w:color="auto" w:fill="E7E6E6" w:themeFill="background2"/>
            <w:hideMark/>
          </w:tcPr>
          <w:p w14:paraId="2B9F35BE"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w:t>
            </w:r>
          </w:p>
        </w:tc>
        <w:tc>
          <w:tcPr>
            <w:tcW w:w="950" w:type="dxa"/>
            <w:shd w:val="clear" w:color="auto" w:fill="E7E6E6" w:themeFill="background2"/>
            <w:hideMark/>
          </w:tcPr>
          <w:p w14:paraId="15DD9404"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40.4%</w:t>
            </w:r>
          </w:p>
        </w:tc>
        <w:tc>
          <w:tcPr>
            <w:tcW w:w="694" w:type="dxa"/>
            <w:shd w:val="clear" w:color="auto" w:fill="E7E6E6" w:themeFill="background2"/>
            <w:hideMark/>
          </w:tcPr>
          <w:p w14:paraId="708416B2"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w:t>
            </w:r>
          </w:p>
        </w:tc>
        <w:tc>
          <w:tcPr>
            <w:tcW w:w="841" w:type="dxa"/>
            <w:shd w:val="clear" w:color="auto" w:fill="E7E6E6" w:themeFill="background2"/>
            <w:hideMark/>
          </w:tcPr>
          <w:p w14:paraId="1667A22D" w14:textId="77777777" w:rsidR="00B63B86" w:rsidRPr="000657DB" w:rsidRDefault="00D84015"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0.689</w:t>
            </w:r>
          </w:p>
        </w:tc>
        <w:tc>
          <w:tcPr>
            <w:tcW w:w="692" w:type="dxa"/>
            <w:shd w:val="clear" w:color="auto" w:fill="E7E6E6" w:themeFill="background2"/>
            <w:hideMark/>
          </w:tcPr>
          <w:p w14:paraId="20C56766"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w:t>
            </w:r>
          </w:p>
        </w:tc>
        <w:tc>
          <w:tcPr>
            <w:tcW w:w="1390" w:type="dxa"/>
            <w:shd w:val="clear" w:color="auto" w:fill="E7E6E6" w:themeFill="background2"/>
            <w:noWrap/>
            <w:hideMark/>
          </w:tcPr>
          <w:p w14:paraId="501C7FBB"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0.985</w:t>
            </w:r>
          </w:p>
        </w:tc>
        <w:tc>
          <w:tcPr>
            <w:tcW w:w="681" w:type="dxa"/>
            <w:shd w:val="clear" w:color="auto" w:fill="E7E6E6" w:themeFill="background2"/>
            <w:hideMark/>
          </w:tcPr>
          <w:p w14:paraId="705D144E"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w:t>
            </w:r>
          </w:p>
        </w:tc>
      </w:tr>
      <w:tr w:rsidR="00B63B86" w:rsidRPr="000657DB" w14:paraId="471C48EA" w14:textId="77777777"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8652" w:type="dxa"/>
            <w:gridSpan w:val="9"/>
            <w:shd w:val="clear" w:color="auto" w:fill="auto"/>
            <w:noWrap/>
            <w:hideMark/>
          </w:tcPr>
          <w:p w14:paraId="75FEB2BF" w14:textId="77777777" w:rsidR="00B63B86" w:rsidRPr="000657DB" w:rsidRDefault="00B63B86" w:rsidP="00D84015">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All forecast period, Forecast horizon= 4</w:t>
            </w:r>
          </w:p>
        </w:tc>
      </w:tr>
      <w:tr w:rsidR="00C3758E" w:rsidRPr="000657DB" w14:paraId="634535B0" w14:textId="77777777"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232618D8" w14:textId="77777777"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Model/measure</w:t>
            </w:r>
          </w:p>
        </w:tc>
        <w:tc>
          <w:tcPr>
            <w:tcW w:w="727" w:type="dxa"/>
            <w:shd w:val="clear" w:color="auto" w:fill="auto"/>
            <w:hideMark/>
          </w:tcPr>
          <w:p w14:paraId="0793D629"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MAE</w:t>
            </w:r>
          </w:p>
        </w:tc>
        <w:tc>
          <w:tcPr>
            <w:tcW w:w="695" w:type="dxa"/>
            <w:shd w:val="clear" w:color="auto" w:fill="auto"/>
            <w:hideMark/>
          </w:tcPr>
          <w:p w14:paraId="4D8BA581"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Rank</w:t>
            </w:r>
          </w:p>
        </w:tc>
        <w:tc>
          <w:tcPr>
            <w:tcW w:w="950" w:type="dxa"/>
            <w:shd w:val="clear" w:color="auto" w:fill="auto"/>
            <w:hideMark/>
          </w:tcPr>
          <w:p w14:paraId="01593210"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SMAPE</w:t>
            </w:r>
          </w:p>
        </w:tc>
        <w:tc>
          <w:tcPr>
            <w:tcW w:w="694" w:type="dxa"/>
            <w:shd w:val="clear" w:color="auto" w:fill="auto"/>
            <w:hideMark/>
          </w:tcPr>
          <w:p w14:paraId="55E24E60"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Rank</w:t>
            </w:r>
          </w:p>
        </w:tc>
        <w:tc>
          <w:tcPr>
            <w:tcW w:w="841" w:type="dxa"/>
            <w:shd w:val="clear" w:color="auto" w:fill="auto"/>
            <w:hideMark/>
          </w:tcPr>
          <w:p w14:paraId="65E5AC6A"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MASE</w:t>
            </w:r>
          </w:p>
        </w:tc>
        <w:tc>
          <w:tcPr>
            <w:tcW w:w="692" w:type="dxa"/>
            <w:shd w:val="clear" w:color="auto" w:fill="auto"/>
            <w:hideMark/>
          </w:tcPr>
          <w:p w14:paraId="37144742"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Rank</w:t>
            </w:r>
          </w:p>
        </w:tc>
        <w:tc>
          <w:tcPr>
            <w:tcW w:w="1390" w:type="dxa"/>
            <w:shd w:val="clear" w:color="auto" w:fill="auto"/>
            <w:noWrap/>
            <w:hideMark/>
          </w:tcPr>
          <w:p w14:paraId="1FFE8645"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AvgRelMAE</w:t>
            </w:r>
          </w:p>
        </w:tc>
        <w:tc>
          <w:tcPr>
            <w:tcW w:w="681" w:type="dxa"/>
            <w:shd w:val="clear" w:color="auto" w:fill="auto"/>
            <w:noWrap/>
            <w:hideMark/>
          </w:tcPr>
          <w:p w14:paraId="0271D000"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Rank</w:t>
            </w:r>
          </w:p>
        </w:tc>
      </w:tr>
      <w:tr w:rsidR="001D611D" w:rsidRPr="000657DB" w14:paraId="240860AE" w14:textId="77777777"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712988CA" w14:textId="77777777"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Base-lift</w:t>
            </w:r>
          </w:p>
        </w:tc>
        <w:tc>
          <w:tcPr>
            <w:tcW w:w="727" w:type="dxa"/>
            <w:shd w:val="clear" w:color="auto" w:fill="auto"/>
            <w:hideMark/>
          </w:tcPr>
          <w:p w14:paraId="617194C8"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22.67</w:t>
            </w:r>
          </w:p>
        </w:tc>
        <w:tc>
          <w:tcPr>
            <w:tcW w:w="695" w:type="dxa"/>
            <w:shd w:val="clear" w:color="auto" w:fill="auto"/>
            <w:hideMark/>
          </w:tcPr>
          <w:p w14:paraId="5D65AFF8"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w:t>
            </w:r>
          </w:p>
        </w:tc>
        <w:tc>
          <w:tcPr>
            <w:tcW w:w="950" w:type="dxa"/>
            <w:shd w:val="clear" w:color="auto" w:fill="auto"/>
            <w:hideMark/>
          </w:tcPr>
          <w:p w14:paraId="211CABD7"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46.2%</w:t>
            </w:r>
          </w:p>
        </w:tc>
        <w:tc>
          <w:tcPr>
            <w:tcW w:w="694" w:type="dxa"/>
            <w:shd w:val="clear" w:color="auto" w:fill="auto"/>
            <w:hideMark/>
          </w:tcPr>
          <w:p w14:paraId="63F91C6A"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w:t>
            </w:r>
          </w:p>
        </w:tc>
        <w:tc>
          <w:tcPr>
            <w:tcW w:w="841" w:type="dxa"/>
            <w:shd w:val="clear" w:color="auto" w:fill="auto"/>
            <w:hideMark/>
          </w:tcPr>
          <w:p w14:paraId="66C3E905"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0.762</w:t>
            </w:r>
          </w:p>
        </w:tc>
        <w:tc>
          <w:tcPr>
            <w:tcW w:w="692" w:type="dxa"/>
            <w:shd w:val="clear" w:color="auto" w:fill="auto"/>
            <w:hideMark/>
          </w:tcPr>
          <w:p w14:paraId="04CF4ED8"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w:t>
            </w:r>
          </w:p>
        </w:tc>
        <w:tc>
          <w:tcPr>
            <w:tcW w:w="1390" w:type="dxa"/>
            <w:shd w:val="clear" w:color="auto" w:fill="auto"/>
            <w:noWrap/>
            <w:hideMark/>
          </w:tcPr>
          <w:p w14:paraId="201068C5"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1.106</w:t>
            </w:r>
          </w:p>
        </w:tc>
        <w:tc>
          <w:tcPr>
            <w:tcW w:w="681" w:type="dxa"/>
            <w:shd w:val="clear" w:color="auto" w:fill="auto"/>
            <w:noWrap/>
            <w:hideMark/>
          </w:tcPr>
          <w:p w14:paraId="30901F2A"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w:t>
            </w:r>
          </w:p>
        </w:tc>
      </w:tr>
      <w:tr w:rsidR="00C3758E" w:rsidRPr="000657DB" w14:paraId="284AF017" w14:textId="77777777"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7071C58E" w14:textId="77777777"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w:t>
            </w:r>
          </w:p>
        </w:tc>
        <w:tc>
          <w:tcPr>
            <w:tcW w:w="727" w:type="dxa"/>
            <w:shd w:val="clear" w:color="auto" w:fill="auto"/>
            <w:hideMark/>
          </w:tcPr>
          <w:p w14:paraId="57B4CA53"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15.63</w:t>
            </w:r>
          </w:p>
        </w:tc>
        <w:tc>
          <w:tcPr>
            <w:tcW w:w="695" w:type="dxa"/>
            <w:shd w:val="clear" w:color="auto" w:fill="auto"/>
            <w:hideMark/>
          </w:tcPr>
          <w:p w14:paraId="4DC2C82A"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w:t>
            </w:r>
          </w:p>
        </w:tc>
        <w:tc>
          <w:tcPr>
            <w:tcW w:w="950" w:type="dxa"/>
            <w:shd w:val="clear" w:color="auto" w:fill="auto"/>
            <w:hideMark/>
          </w:tcPr>
          <w:p w14:paraId="4485D052"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40.5%</w:t>
            </w:r>
          </w:p>
        </w:tc>
        <w:tc>
          <w:tcPr>
            <w:tcW w:w="694" w:type="dxa"/>
            <w:shd w:val="clear" w:color="auto" w:fill="auto"/>
            <w:hideMark/>
          </w:tcPr>
          <w:p w14:paraId="5C95A431"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w:t>
            </w:r>
          </w:p>
        </w:tc>
        <w:tc>
          <w:tcPr>
            <w:tcW w:w="841" w:type="dxa"/>
            <w:shd w:val="clear" w:color="auto" w:fill="auto"/>
            <w:hideMark/>
          </w:tcPr>
          <w:p w14:paraId="73C8D3CC"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0.690</w:t>
            </w:r>
          </w:p>
        </w:tc>
        <w:tc>
          <w:tcPr>
            <w:tcW w:w="692" w:type="dxa"/>
            <w:shd w:val="clear" w:color="auto" w:fill="auto"/>
            <w:hideMark/>
          </w:tcPr>
          <w:p w14:paraId="7A723DCE"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w:t>
            </w:r>
          </w:p>
        </w:tc>
        <w:tc>
          <w:tcPr>
            <w:tcW w:w="1390" w:type="dxa"/>
            <w:shd w:val="clear" w:color="auto" w:fill="auto"/>
            <w:noWrap/>
            <w:hideMark/>
          </w:tcPr>
          <w:p w14:paraId="0BB9FC0E"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1.000</w:t>
            </w:r>
          </w:p>
        </w:tc>
        <w:tc>
          <w:tcPr>
            <w:tcW w:w="681" w:type="dxa"/>
            <w:shd w:val="clear" w:color="auto" w:fill="auto"/>
            <w:noWrap/>
            <w:hideMark/>
          </w:tcPr>
          <w:p w14:paraId="79074E12"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w:t>
            </w:r>
          </w:p>
        </w:tc>
      </w:tr>
      <w:tr w:rsidR="001D611D" w:rsidRPr="000657DB" w14:paraId="102D9845" w14:textId="77777777"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DE97D64" w14:textId="77777777"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w:t>
            </w:r>
          </w:p>
        </w:tc>
        <w:tc>
          <w:tcPr>
            <w:tcW w:w="727" w:type="dxa"/>
            <w:shd w:val="clear" w:color="auto" w:fill="auto"/>
            <w:hideMark/>
          </w:tcPr>
          <w:p w14:paraId="617C59C4"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15.16</w:t>
            </w:r>
          </w:p>
        </w:tc>
        <w:tc>
          <w:tcPr>
            <w:tcW w:w="695" w:type="dxa"/>
            <w:shd w:val="clear" w:color="auto" w:fill="auto"/>
            <w:hideMark/>
          </w:tcPr>
          <w:p w14:paraId="7A8C9861"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w:t>
            </w:r>
          </w:p>
        </w:tc>
        <w:tc>
          <w:tcPr>
            <w:tcW w:w="950" w:type="dxa"/>
            <w:shd w:val="clear" w:color="auto" w:fill="auto"/>
            <w:hideMark/>
          </w:tcPr>
          <w:p w14:paraId="7EBEBBD1"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40.1%</w:t>
            </w:r>
          </w:p>
        </w:tc>
        <w:tc>
          <w:tcPr>
            <w:tcW w:w="694" w:type="dxa"/>
            <w:shd w:val="clear" w:color="auto" w:fill="auto"/>
            <w:hideMark/>
          </w:tcPr>
          <w:p w14:paraId="7638476B"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w:t>
            </w:r>
          </w:p>
        </w:tc>
        <w:tc>
          <w:tcPr>
            <w:tcW w:w="841" w:type="dxa"/>
            <w:shd w:val="clear" w:color="auto" w:fill="auto"/>
            <w:hideMark/>
          </w:tcPr>
          <w:p w14:paraId="6818D5DF"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0.686</w:t>
            </w:r>
          </w:p>
        </w:tc>
        <w:tc>
          <w:tcPr>
            <w:tcW w:w="692" w:type="dxa"/>
            <w:shd w:val="clear" w:color="auto" w:fill="auto"/>
            <w:hideMark/>
          </w:tcPr>
          <w:p w14:paraId="1BD1AB8C"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w:t>
            </w:r>
          </w:p>
        </w:tc>
        <w:tc>
          <w:tcPr>
            <w:tcW w:w="1390" w:type="dxa"/>
            <w:shd w:val="clear" w:color="auto" w:fill="auto"/>
            <w:noWrap/>
            <w:hideMark/>
          </w:tcPr>
          <w:p w14:paraId="55AEE40A"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0.989</w:t>
            </w:r>
          </w:p>
        </w:tc>
        <w:tc>
          <w:tcPr>
            <w:tcW w:w="681" w:type="dxa"/>
            <w:shd w:val="clear" w:color="auto" w:fill="auto"/>
            <w:noWrap/>
            <w:hideMark/>
          </w:tcPr>
          <w:p w14:paraId="316F26BB"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w:t>
            </w:r>
          </w:p>
        </w:tc>
      </w:tr>
      <w:tr w:rsidR="00C3758E" w:rsidRPr="000657DB" w14:paraId="037F6570" w14:textId="77777777"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0375BB8" w14:textId="77777777"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ADL-own-EWC</w:t>
            </w:r>
          </w:p>
        </w:tc>
        <w:tc>
          <w:tcPr>
            <w:tcW w:w="727" w:type="dxa"/>
            <w:shd w:val="clear" w:color="auto" w:fill="auto"/>
            <w:hideMark/>
          </w:tcPr>
          <w:p w14:paraId="26C674B7"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15.55</w:t>
            </w:r>
          </w:p>
        </w:tc>
        <w:tc>
          <w:tcPr>
            <w:tcW w:w="695" w:type="dxa"/>
            <w:shd w:val="clear" w:color="auto" w:fill="auto"/>
            <w:hideMark/>
          </w:tcPr>
          <w:p w14:paraId="26786646"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w:t>
            </w:r>
          </w:p>
        </w:tc>
        <w:tc>
          <w:tcPr>
            <w:tcW w:w="950" w:type="dxa"/>
            <w:shd w:val="clear" w:color="auto" w:fill="auto"/>
            <w:hideMark/>
          </w:tcPr>
          <w:p w14:paraId="73F86471"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40.3%</w:t>
            </w:r>
          </w:p>
        </w:tc>
        <w:tc>
          <w:tcPr>
            <w:tcW w:w="694" w:type="dxa"/>
            <w:shd w:val="clear" w:color="auto" w:fill="auto"/>
            <w:hideMark/>
          </w:tcPr>
          <w:p w14:paraId="1B323B2A"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w:t>
            </w:r>
          </w:p>
        </w:tc>
        <w:tc>
          <w:tcPr>
            <w:tcW w:w="841" w:type="dxa"/>
            <w:shd w:val="clear" w:color="auto" w:fill="auto"/>
            <w:hideMark/>
          </w:tcPr>
          <w:p w14:paraId="71147453"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0.688</w:t>
            </w:r>
          </w:p>
        </w:tc>
        <w:tc>
          <w:tcPr>
            <w:tcW w:w="692" w:type="dxa"/>
            <w:shd w:val="clear" w:color="auto" w:fill="auto"/>
            <w:hideMark/>
          </w:tcPr>
          <w:p w14:paraId="38BF8B97"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w:t>
            </w:r>
          </w:p>
        </w:tc>
        <w:tc>
          <w:tcPr>
            <w:tcW w:w="1390" w:type="dxa"/>
            <w:shd w:val="clear" w:color="auto" w:fill="auto"/>
            <w:noWrap/>
            <w:hideMark/>
          </w:tcPr>
          <w:p w14:paraId="275AE803"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0.995</w:t>
            </w:r>
          </w:p>
        </w:tc>
        <w:tc>
          <w:tcPr>
            <w:tcW w:w="681" w:type="dxa"/>
            <w:shd w:val="clear" w:color="auto" w:fill="auto"/>
            <w:noWrap/>
            <w:hideMark/>
          </w:tcPr>
          <w:p w14:paraId="658391DB"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w:t>
            </w:r>
          </w:p>
        </w:tc>
      </w:tr>
      <w:tr w:rsidR="001D611D" w:rsidRPr="000657DB" w14:paraId="2E675E0D" w14:textId="77777777"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9633C39" w14:textId="77777777"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ADL-intra-EWC</w:t>
            </w:r>
          </w:p>
        </w:tc>
        <w:tc>
          <w:tcPr>
            <w:tcW w:w="727" w:type="dxa"/>
            <w:shd w:val="clear" w:color="auto" w:fill="auto"/>
            <w:hideMark/>
          </w:tcPr>
          <w:p w14:paraId="7F0A3BEE"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15.08</w:t>
            </w:r>
          </w:p>
        </w:tc>
        <w:tc>
          <w:tcPr>
            <w:tcW w:w="695" w:type="dxa"/>
            <w:shd w:val="clear" w:color="auto" w:fill="auto"/>
            <w:hideMark/>
          </w:tcPr>
          <w:p w14:paraId="46AA28E0"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w:t>
            </w:r>
          </w:p>
        </w:tc>
        <w:tc>
          <w:tcPr>
            <w:tcW w:w="950" w:type="dxa"/>
            <w:shd w:val="clear" w:color="auto" w:fill="auto"/>
            <w:hideMark/>
          </w:tcPr>
          <w:p w14:paraId="08EEE654"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40.0%</w:t>
            </w:r>
          </w:p>
        </w:tc>
        <w:tc>
          <w:tcPr>
            <w:tcW w:w="694" w:type="dxa"/>
            <w:shd w:val="clear" w:color="auto" w:fill="auto"/>
            <w:hideMark/>
          </w:tcPr>
          <w:p w14:paraId="5006ECE5"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w:t>
            </w:r>
          </w:p>
        </w:tc>
        <w:tc>
          <w:tcPr>
            <w:tcW w:w="841" w:type="dxa"/>
            <w:shd w:val="clear" w:color="auto" w:fill="auto"/>
            <w:hideMark/>
          </w:tcPr>
          <w:p w14:paraId="34BAF8DD"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0.685</w:t>
            </w:r>
          </w:p>
        </w:tc>
        <w:tc>
          <w:tcPr>
            <w:tcW w:w="692" w:type="dxa"/>
            <w:shd w:val="clear" w:color="auto" w:fill="auto"/>
            <w:hideMark/>
          </w:tcPr>
          <w:p w14:paraId="03EA10CD"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w:t>
            </w:r>
          </w:p>
        </w:tc>
        <w:tc>
          <w:tcPr>
            <w:tcW w:w="1390" w:type="dxa"/>
            <w:shd w:val="clear" w:color="auto" w:fill="auto"/>
            <w:noWrap/>
            <w:hideMark/>
          </w:tcPr>
          <w:p w14:paraId="45934C22"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0.985</w:t>
            </w:r>
          </w:p>
        </w:tc>
        <w:tc>
          <w:tcPr>
            <w:tcW w:w="681" w:type="dxa"/>
            <w:shd w:val="clear" w:color="auto" w:fill="auto"/>
            <w:noWrap/>
            <w:hideMark/>
          </w:tcPr>
          <w:p w14:paraId="3EDC8F04"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w:t>
            </w:r>
          </w:p>
        </w:tc>
      </w:tr>
      <w:tr w:rsidR="00C3758E" w:rsidRPr="000657DB" w14:paraId="5F3F6E46" w14:textId="77777777"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E8FEB25" w14:textId="77777777"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ADL-own-IC</w:t>
            </w:r>
          </w:p>
        </w:tc>
        <w:tc>
          <w:tcPr>
            <w:tcW w:w="727" w:type="dxa"/>
            <w:shd w:val="clear" w:color="auto" w:fill="auto"/>
            <w:hideMark/>
          </w:tcPr>
          <w:p w14:paraId="023CBCCB"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15.94</w:t>
            </w:r>
          </w:p>
        </w:tc>
        <w:tc>
          <w:tcPr>
            <w:tcW w:w="695" w:type="dxa"/>
            <w:shd w:val="clear" w:color="auto" w:fill="auto"/>
            <w:hideMark/>
          </w:tcPr>
          <w:p w14:paraId="6F235CC2"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w:t>
            </w:r>
          </w:p>
        </w:tc>
        <w:tc>
          <w:tcPr>
            <w:tcW w:w="950" w:type="dxa"/>
            <w:shd w:val="clear" w:color="auto" w:fill="auto"/>
            <w:hideMark/>
          </w:tcPr>
          <w:p w14:paraId="3AAA7457"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40.3%</w:t>
            </w:r>
          </w:p>
        </w:tc>
        <w:tc>
          <w:tcPr>
            <w:tcW w:w="694" w:type="dxa"/>
            <w:shd w:val="clear" w:color="auto" w:fill="auto"/>
            <w:hideMark/>
          </w:tcPr>
          <w:p w14:paraId="383E13BC"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w:t>
            </w:r>
          </w:p>
        </w:tc>
        <w:tc>
          <w:tcPr>
            <w:tcW w:w="841" w:type="dxa"/>
            <w:shd w:val="clear" w:color="auto" w:fill="auto"/>
            <w:hideMark/>
          </w:tcPr>
          <w:p w14:paraId="4087DCE0"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0.684</w:t>
            </w:r>
          </w:p>
        </w:tc>
        <w:tc>
          <w:tcPr>
            <w:tcW w:w="692" w:type="dxa"/>
            <w:shd w:val="clear" w:color="auto" w:fill="auto"/>
            <w:hideMark/>
          </w:tcPr>
          <w:p w14:paraId="37316574"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w:t>
            </w:r>
          </w:p>
        </w:tc>
        <w:tc>
          <w:tcPr>
            <w:tcW w:w="1390" w:type="dxa"/>
            <w:shd w:val="clear" w:color="auto" w:fill="auto"/>
            <w:noWrap/>
            <w:hideMark/>
          </w:tcPr>
          <w:p w14:paraId="7D0DD214"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0.993</w:t>
            </w:r>
          </w:p>
        </w:tc>
        <w:tc>
          <w:tcPr>
            <w:tcW w:w="681" w:type="dxa"/>
            <w:shd w:val="clear" w:color="auto" w:fill="auto"/>
            <w:noWrap/>
            <w:hideMark/>
          </w:tcPr>
          <w:p w14:paraId="16413949"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w:t>
            </w:r>
          </w:p>
        </w:tc>
      </w:tr>
      <w:tr w:rsidR="001D611D" w:rsidRPr="000657DB" w14:paraId="2C77962C" w14:textId="77777777"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1F765B95" w14:textId="77777777"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ADL-intra-IC</w:t>
            </w:r>
          </w:p>
        </w:tc>
        <w:tc>
          <w:tcPr>
            <w:tcW w:w="727" w:type="dxa"/>
            <w:shd w:val="clear" w:color="auto" w:fill="auto"/>
            <w:hideMark/>
          </w:tcPr>
          <w:p w14:paraId="1AA4290A"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15.19</w:t>
            </w:r>
          </w:p>
        </w:tc>
        <w:tc>
          <w:tcPr>
            <w:tcW w:w="695" w:type="dxa"/>
            <w:shd w:val="clear" w:color="auto" w:fill="auto"/>
            <w:hideMark/>
          </w:tcPr>
          <w:p w14:paraId="26C72A2B"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w:t>
            </w:r>
          </w:p>
        </w:tc>
        <w:tc>
          <w:tcPr>
            <w:tcW w:w="950" w:type="dxa"/>
            <w:shd w:val="clear" w:color="auto" w:fill="auto"/>
            <w:hideMark/>
          </w:tcPr>
          <w:p w14:paraId="41A97CAD"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39.9%</w:t>
            </w:r>
          </w:p>
        </w:tc>
        <w:tc>
          <w:tcPr>
            <w:tcW w:w="694" w:type="dxa"/>
            <w:shd w:val="clear" w:color="auto" w:fill="auto"/>
            <w:hideMark/>
          </w:tcPr>
          <w:p w14:paraId="1E20D683"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w:t>
            </w:r>
          </w:p>
        </w:tc>
        <w:tc>
          <w:tcPr>
            <w:tcW w:w="841" w:type="dxa"/>
            <w:shd w:val="clear" w:color="auto" w:fill="auto"/>
            <w:hideMark/>
          </w:tcPr>
          <w:p w14:paraId="6CD21503"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0.681</w:t>
            </w:r>
          </w:p>
        </w:tc>
        <w:tc>
          <w:tcPr>
            <w:tcW w:w="692" w:type="dxa"/>
            <w:shd w:val="clear" w:color="auto" w:fill="auto"/>
            <w:hideMark/>
          </w:tcPr>
          <w:p w14:paraId="527D017C"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w:t>
            </w:r>
          </w:p>
        </w:tc>
        <w:tc>
          <w:tcPr>
            <w:tcW w:w="1390" w:type="dxa"/>
            <w:shd w:val="clear" w:color="auto" w:fill="auto"/>
            <w:noWrap/>
            <w:hideMark/>
          </w:tcPr>
          <w:p w14:paraId="20AED362"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0.982</w:t>
            </w:r>
          </w:p>
        </w:tc>
        <w:tc>
          <w:tcPr>
            <w:tcW w:w="681" w:type="dxa"/>
            <w:shd w:val="clear" w:color="auto" w:fill="auto"/>
            <w:noWrap/>
            <w:hideMark/>
          </w:tcPr>
          <w:p w14:paraId="6DF00834"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w:t>
            </w:r>
          </w:p>
        </w:tc>
      </w:tr>
      <w:tr w:rsidR="00C3758E" w:rsidRPr="000657DB" w14:paraId="594D8F34" w14:textId="77777777" w:rsidTr="0095586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14:paraId="02C8E364" w14:textId="77777777"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ADL-EWC-IC</w:t>
            </w:r>
          </w:p>
        </w:tc>
        <w:tc>
          <w:tcPr>
            <w:tcW w:w="727" w:type="dxa"/>
            <w:shd w:val="clear" w:color="auto" w:fill="E7E6E6" w:themeFill="background2"/>
            <w:hideMark/>
          </w:tcPr>
          <w:p w14:paraId="6FC818CA"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15.00</w:t>
            </w:r>
          </w:p>
        </w:tc>
        <w:tc>
          <w:tcPr>
            <w:tcW w:w="695" w:type="dxa"/>
            <w:shd w:val="clear" w:color="auto" w:fill="E7E6E6" w:themeFill="background2"/>
            <w:hideMark/>
          </w:tcPr>
          <w:p w14:paraId="6A6BF6B1"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w:t>
            </w:r>
          </w:p>
        </w:tc>
        <w:tc>
          <w:tcPr>
            <w:tcW w:w="950" w:type="dxa"/>
            <w:shd w:val="clear" w:color="auto" w:fill="E7E6E6" w:themeFill="background2"/>
            <w:hideMark/>
          </w:tcPr>
          <w:p w14:paraId="4AE3D811"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39.9%</w:t>
            </w:r>
          </w:p>
        </w:tc>
        <w:tc>
          <w:tcPr>
            <w:tcW w:w="694" w:type="dxa"/>
            <w:shd w:val="clear" w:color="auto" w:fill="E7E6E6" w:themeFill="background2"/>
            <w:hideMark/>
          </w:tcPr>
          <w:p w14:paraId="21E4D001"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w:t>
            </w:r>
          </w:p>
        </w:tc>
        <w:tc>
          <w:tcPr>
            <w:tcW w:w="841" w:type="dxa"/>
            <w:shd w:val="clear" w:color="auto" w:fill="E7E6E6" w:themeFill="background2"/>
            <w:hideMark/>
          </w:tcPr>
          <w:p w14:paraId="620C894F" w14:textId="77777777" w:rsidR="00B63B86" w:rsidRPr="000657DB" w:rsidRDefault="00D84015"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0.679</w:t>
            </w:r>
          </w:p>
        </w:tc>
        <w:tc>
          <w:tcPr>
            <w:tcW w:w="692" w:type="dxa"/>
            <w:shd w:val="clear" w:color="auto" w:fill="E7E6E6" w:themeFill="background2"/>
            <w:hideMark/>
          </w:tcPr>
          <w:p w14:paraId="15FC7877"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w:t>
            </w:r>
          </w:p>
        </w:tc>
        <w:tc>
          <w:tcPr>
            <w:tcW w:w="1390" w:type="dxa"/>
            <w:shd w:val="clear" w:color="auto" w:fill="E7E6E6" w:themeFill="background2"/>
            <w:noWrap/>
            <w:hideMark/>
          </w:tcPr>
          <w:p w14:paraId="11A61BC4"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0.980</w:t>
            </w:r>
          </w:p>
        </w:tc>
        <w:tc>
          <w:tcPr>
            <w:tcW w:w="681" w:type="dxa"/>
            <w:shd w:val="clear" w:color="auto" w:fill="E7E6E6" w:themeFill="background2"/>
            <w:hideMark/>
          </w:tcPr>
          <w:p w14:paraId="2C83D9F6"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w:t>
            </w:r>
          </w:p>
        </w:tc>
      </w:tr>
      <w:tr w:rsidR="00B63B86" w:rsidRPr="000657DB" w14:paraId="13C64F1E" w14:textId="77777777"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8652" w:type="dxa"/>
            <w:gridSpan w:val="9"/>
            <w:shd w:val="clear" w:color="auto" w:fill="auto"/>
            <w:noWrap/>
            <w:hideMark/>
          </w:tcPr>
          <w:p w14:paraId="0F7B99C2" w14:textId="77777777" w:rsidR="00B63B86" w:rsidRPr="000657DB" w:rsidRDefault="00B63B86" w:rsidP="00D84015">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All forecast period, Forecast horizon= 1</w:t>
            </w:r>
          </w:p>
        </w:tc>
      </w:tr>
      <w:tr w:rsidR="00C3758E" w:rsidRPr="000657DB" w14:paraId="6E160009" w14:textId="77777777"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9D5E8BF" w14:textId="77777777"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Model/measure</w:t>
            </w:r>
          </w:p>
        </w:tc>
        <w:tc>
          <w:tcPr>
            <w:tcW w:w="727" w:type="dxa"/>
            <w:shd w:val="clear" w:color="auto" w:fill="auto"/>
            <w:hideMark/>
          </w:tcPr>
          <w:p w14:paraId="5E4EBFBA"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MAE</w:t>
            </w:r>
          </w:p>
        </w:tc>
        <w:tc>
          <w:tcPr>
            <w:tcW w:w="695" w:type="dxa"/>
            <w:shd w:val="clear" w:color="auto" w:fill="auto"/>
            <w:hideMark/>
          </w:tcPr>
          <w:p w14:paraId="0E1E2255"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Rank</w:t>
            </w:r>
          </w:p>
        </w:tc>
        <w:tc>
          <w:tcPr>
            <w:tcW w:w="950" w:type="dxa"/>
            <w:shd w:val="clear" w:color="auto" w:fill="auto"/>
            <w:hideMark/>
          </w:tcPr>
          <w:p w14:paraId="3517CF9A"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SMAPE</w:t>
            </w:r>
          </w:p>
        </w:tc>
        <w:tc>
          <w:tcPr>
            <w:tcW w:w="694" w:type="dxa"/>
            <w:shd w:val="clear" w:color="auto" w:fill="auto"/>
            <w:hideMark/>
          </w:tcPr>
          <w:p w14:paraId="6D840DAD"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Rank</w:t>
            </w:r>
          </w:p>
        </w:tc>
        <w:tc>
          <w:tcPr>
            <w:tcW w:w="841" w:type="dxa"/>
            <w:shd w:val="clear" w:color="auto" w:fill="auto"/>
            <w:hideMark/>
          </w:tcPr>
          <w:p w14:paraId="7E0D91AA"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MASE</w:t>
            </w:r>
          </w:p>
        </w:tc>
        <w:tc>
          <w:tcPr>
            <w:tcW w:w="692" w:type="dxa"/>
            <w:shd w:val="clear" w:color="auto" w:fill="auto"/>
            <w:hideMark/>
          </w:tcPr>
          <w:p w14:paraId="699A35A5"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Rank</w:t>
            </w:r>
          </w:p>
        </w:tc>
        <w:tc>
          <w:tcPr>
            <w:tcW w:w="1390" w:type="dxa"/>
            <w:shd w:val="clear" w:color="auto" w:fill="auto"/>
            <w:noWrap/>
            <w:hideMark/>
          </w:tcPr>
          <w:p w14:paraId="5C08E3C4"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AvgRelMAE</w:t>
            </w:r>
          </w:p>
        </w:tc>
        <w:tc>
          <w:tcPr>
            <w:tcW w:w="681" w:type="dxa"/>
            <w:shd w:val="clear" w:color="auto" w:fill="auto"/>
            <w:noWrap/>
            <w:hideMark/>
          </w:tcPr>
          <w:p w14:paraId="5C16B476"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Rank</w:t>
            </w:r>
          </w:p>
        </w:tc>
      </w:tr>
      <w:tr w:rsidR="001D611D" w:rsidRPr="000657DB" w14:paraId="2015B798" w14:textId="77777777"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D0C4C0F" w14:textId="77777777"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Base-lift</w:t>
            </w:r>
          </w:p>
        </w:tc>
        <w:tc>
          <w:tcPr>
            <w:tcW w:w="727" w:type="dxa"/>
            <w:shd w:val="clear" w:color="auto" w:fill="auto"/>
            <w:hideMark/>
          </w:tcPr>
          <w:p w14:paraId="3BCEBFC7"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24.99</w:t>
            </w:r>
          </w:p>
        </w:tc>
        <w:tc>
          <w:tcPr>
            <w:tcW w:w="695" w:type="dxa"/>
            <w:shd w:val="clear" w:color="auto" w:fill="auto"/>
            <w:hideMark/>
          </w:tcPr>
          <w:p w14:paraId="05A01774"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w:t>
            </w:r>
          </w:p>
        </w:tc>
        <w:tc>
          <w:tcPr>
            <w:tcW w:w="950" w:type="dxa"/>
            <w:shd w:val="clear" w:color="auto" w:fill="auto"/>
            <w:hideMark/>
          </w:tcPr>
          <w:p w14:paraId="69B06EAA"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45.4%</w:t>
            </w:r>
          </w:p>
        </w:tc>
        <w:tc>
          <w:tcPr>
            <w:tcW w:w="694" w:type="dxa"/>
            <w:shd w:val="clear" w:color="auto" w:fill="auto"/>
            <w:hideMark/>
          </w:tcPr>
          <w:p w14:paraId="3092726F"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w:t>
            </w:r>
          </w:p>
        </w:tc>
        <w:tc>
          <w:tcPr>
            <w:tcW w:w="841" w:type="dxa"/>
            <w:shd w:val="clear" w:color="auto" w:fill="auto"/>
            <w:hideMark/>
          </w:tcPr>
          <w:p w14:paraId="7D3CDDC5"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0.762</w:t>
            </w:r>
          </w:p>
        </w:tc>
        <w:tc>
          <w:tcPr>
            <w:tcW w:w="692" w:type="dxa"/>
            <w:shd w:val="clear" w:color="auto" w:fill="auto"/>
            <w:hideMark/>
          </w:tcPr>
          <w:p w14:paraId="2314B96B"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w:t>
            </w:r>
          </w:p>
        </w:tc>
        <w:tc>
          <w:tcPr>
            <w:tcW w:w="1390" w:type="dxa"/>
            <w:shd w:val="clear" w:color="auto" w:fill="auto"/>
            <w:hideMark/>
          </w:tcPr>
          <w:p w14:paraId="6D19F23E"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1.026</w:t>
            </w:r>
          </w:p>
        </w:tc>
        <w:tc>
          <w:tcPr>
            <w:tcW w:w="681" w:type="dxa"/>
            <w:shd w:val="clear" w:color="auto" w:fill="auto"/>
            <w:noWrap/>
            <w:hideMark/>
          </w:tcPr>
          <w:p w14:paraId="176F3374"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w:t>
            </w:r>
          </w:p>
        </w:tc>
      </w:tr>
      <w:tr w:rsidR="00C3758E" w:rsidRPr="000657DB" w14:paraId="27BA5BD7" w14:textId="77777777"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7C30FC82" w14:textId="77777777"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w:t>
            </w:r>
          </w:p>
        </w:tc>
        <w:tc>
          <w:tcPr>
            <w:tcW w:w="727" w:type="dxa"/>
            <w:shd w:val="clear" w:color="auto" w:fill="auto"/>
            <w:hideMark/>
          </w:tcPr>
          <w:p w14:paraId="7E541390"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16.66</w:t>
            </w:r>
          </w:p>
        </w:tc>
        <w:tc>
          <w:tcPr>
            <w:tcW w:w="695" w:type="dxa"/>
            <w:shd w:val="clear" w:color="auto" w:fill="auto"/>
            <w:hideMark/>
          </w:tcPr>
          <w:p w14:paraId="7A7F83C1"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w:t>
            </w:r>
          </w:p>
        </w:tc>
        <w:tc>
          <w:tcPr>
            <w:tcW w:w="950" w:type="dxa"/>
            <w:shd w:val="clear" w:color="auto" w:fill="auto"/>
            <w:hideMark/>
          </w:tcPr>
          <w:p w14:paraId="08EE7A7A"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39.9%</w:t>
            </w:r>
          </w:p>
        </w:tc>
        <w:tc>
          <w:tcPr>
            <w:tcW w:w="694" w:type="dxa"/>
            <w:shd w:val="clear" w:color="auto" w:fill="auto"/>
            <w:hideMark/>
          </w:tcPr>
          <w:p w14:paraId="3FDD5B6F"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w:t>
            </w:r>
          </w:p>
        </w:tc>
        <w:tc>
          <w:tcPr>
            <w:tcW w:w="841" w:type="dxa"/>
            <w:shd w:val="clear" w:color="auto" w:fill="auto"/>
            <w:hideMark/>
          </w:tcPr>
          <w:p w14:paraId="2A09853F"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0.689</w:t>
            </w:r>
          </w:p>
        </w:tc>
        <w:tc>
          <w:tcPr>
            <w:tcW w:w="692" w:type="dxa"/>
            <w:shd w:val="clear" w:color="auto" w:fill="auto"/>
            <w:hideMark/>
          </w:tcPr>
          <w:p w14:paraId="4A498625"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w:t>
            </w:r>
          </w:p>
        </w:tc>
        <w:tc>
          <w:tcPr>
            <w:tcW w:w="1390" w:type="dxa"/>
            <w:shd w:val="clear" w:color="auto" w:fill="auto"/>
            <w:noWrap/>
            <w:hideMark/>
          </w:tcPr>
          <w:p w14:paraId="01AC257E"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1.000</w:t>
            </w:r>
          </w:p>
        </w:tc>
        <w:tc>
          <w:tcPr>
            <w:tcW w:w="681" w:type="dxa"/>
            <w:shd w:val="clear" w:color="auto" w:fill="auto"/>
            <w:hideMark/>
          </w:tcPr>
          <w:p w14:paraId="44270367"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w:t>
            </w:r>
          </w:p>
        </w:tc>
      </w:tr>
      <w:tr w:rsidR="001D611D" w:rsidRPr="000657DB" w14:paraId="61B06EB2" w14:textId="77777777"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3621448" w14:textId="77777777"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w:t>
            </w:r>
          </w:p>
        </w:tc>
        <w:tc>
          <w:tcPr>
            <w:tcW w:w="727" w:type="dxa"/>
            <w:shd w:val="clear" w:color="auto" w:fill="auto"/>
            <w:hideMark/>
          </w:tcPr>
          <w:p w14:paraId="54B0EB71"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15.66</w:t>
            </w:r>
          </w:p>
        </w:tc>
        <w:tc>
          <w:tcPr>
            <w:tcW w:w="695" w:type="dxa"/>
            <w:shd w:val="clear" w:color="auto" w:fill="auto"/>
            <w:hideMark/>
          </w:tcPr>
          <w:p w14:paraId="22452D5D"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w:t>
            </w:r>
          </w:p>
        </w:tc>
        <w:tc>
          <w:tcPr>
            <w:tcW w:w="950" w:type="dxa"/>
            <w:shd w:val="clear" w:color="auto" w:fill="auto"/>
            <w:hideMark/>
          </w:tcPr>
          <w:p w14:paraId="52E9FE0F"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39.4%</w:t>
            </w:r>
          </w:p>
        </w:tc>
        <w:tc>
          <w:tcPr>
            <w:tcW w:w="694" w:type="dxa"/>
            <w:shd w:val="clear" w:color="auto" w:fill="auto"/>
            <w:hideMark/>
          </w:tcPr>
          <w:p w14:paraId="75C464E8"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w:t>
            </w:r>
          </w:p>
        </w:tc>
        <w:tc>
          <w:tcPr>
            <w:tcW w:w="841" w:type="dxa"/>
            <w:shd w:val="clear" w:color="auto" w:fill="auto"/>
            <w:hideMark/>
          </w:tcPr>
          <w:p w14:paraId="0A6001DC"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0.686</w:t>
            </w:r>
          </w:p>
        </w:tc>
        <w:tc>
          <w:tcPr>
            <w:tcW w:w="692" w:type="dxa"/>
            <w:shd w:val="clear" w:color="auto" w:fill="auto"/>
            <w:hideMark/>
          </w:tcPr>
          <w:p w14:paraId="203405DA"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w:t>
            </w:r>
          </w:p>
        </w:tc>
        <w:tc>
          <w:tcPr>
            <w:tcW w:w="1390" w:type="dxa"/>
            <w:shd w:val="clear" w:color="auto" w:fill="auto"/>
            <w:hideMark/>
          </w:tcPr>
          <w:p w14:paraId="06D14721"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0.980</w:t>
            </w:r>
          </w:p>
        </w:tc>
        <w:tc>
          <w:tcPr>
            <w:tcW w:w="681" w:type="dxa"/>
            <w:shd w:val="clear" w:color="auto" w:fill="auto"/>
            <w:hideMark/>
          </w:tcPr>
          <w:p w14:paraId="25A262AE"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w:t>
            </w:r>
          </w:p>
        </w:tc>
      </w:tr>
      <w:tr w:rsidR="00C3758E" w:rsidRPr="000657DB" w14:paraId="34C4072C" w14:textId="77777777"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893996D" w14:textId="77777777"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ADL-own-EWC</w:t>
            </w:r>
          </w:p>
        </w:tc>
        <w:tc>
          <w:tcPr>
            <w:tcW w:w="727" w:type="dxa"/>
            <w:shd w:val="clear" w:color="auto" w:fill="auto"/>
            <w:hideMark/>
          </w:tcPr>
          <w:p w14:paraId="6171C09D"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16.58</w:t>
            </w:r>
          </w:p>
        </w:tc>
        <w:tc>
          <w:tcPr>
            <w:tcW w:w="695" w:type="dxa"/>
            <w:shd w:val="clear" w:color="auto" w:fill="auto"/>
            <w:hideMark/>
          </w:tcPr>
          <w:p w14:paraId="63F734F4"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w:t>
            </w:r>
          </w:p>
        </w:tc>
        <w:tc>
          <w:tcPr>
            <w:tcW w:w="950" w:type="dxa"/>
            <w:shd w:val="clear" w:color="auto" w:fill="auto"/>
            <w:hideMark/>
          </w:tcPr>
          <w:p w14:paraId="1DB76064"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39.7%</w:t>
            </w:r>
          </w:p>
        </w:tc>
        <w:tc>
          <w:tcPr>
            <w:tcW w:w="694" w:type="dxa"/>
            <w:shd w:val="clear" w:color="auto" w:fill="auto"/>
            <w:hideMark/>
          </w:tcPr>
          <w:p w14:paraId="1EF99773"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w:t>
            </w:r>
          </w:p>
        </w:tc>
        <w:tc>
          <w:tcPr>
            <w:tcW w:w="841" w:type="dxa"/>
            <w:shd w:val="clear" w:color="auto" w:fill="auto"/>
            <w:hideMark/>
          </w:tcPr>
          <w:p w14:paraId="6833D650"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0.686</w:t>
            </w:r>
          </w:p>
        </w:tc>
        <w:tc>
          <w:tcPr>
            <w:tcW w:w="692" w:type="dxa"/>
            <w:shd w:val="clear" w:color="auto" w:fill="auto"/>
            <w:hideMark/>
          </w:tcPr>
          <w:p w14:paraId="27B1BC77"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w:t>
            </w:r>
          </w:p>
        </w:tc>
        <w:tc>
          <w:tcPr>
            <w:tcW w:w="1390" w:type="dxa"/>
            <w:shd w:val="clear" w:color="auto" w:fill="auto"/>
            <w:hideMark/>
          </w:tcPr>
          <w:p w14:paraId="6897EF4E"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0.994</w:t>
            </w:r>
          </w:p>
        </w:tc>
        <w:tc>
          <w:tcPr>
            <w:tcW w:w="681" w:type="dxa"/>
            <w:shd w:val="clear" w:color="auto" w:fill="auto"/>
            <w:hideMark/>
          </w:tcPr>
          <w:p w14:paraId="27C46784"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w:t>
            </w:r>
          </w:p>
        </w:tc>
      </w:tr>
      <w:tr w:rsidR="001D611D" w:rsidRPr="000657DB" w14:paraId="40F49187" w14:textId="77777777"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F54031E" w14:textId="77777777"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ADL-intra-EWC</w:t>
            </w:r>
          </w:p>
        </w:tc>
        <w:tc>
          <w:tcPr>
            <w:tcW w:w="727" w:type="dxa"/>
            <w:shd w:val="clear" w:color="auto" w:fill="auto"/>
            <w:hideMark/>
          </w:tcPr>
          <w:p w14:paraId="35087176"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15.59</w:t>
            </w:r>
          </w:p>
        </w:tc>
        <w:tc>
          <w:tcPr>
            <w:tcW w:w="695" w:type="dxa"/>
            <w:shd w:val="clear" w:color="auto" w:fill="auto"/>
            <w:hideMark/>
          </w:tcPr>
          <w:p w14:paraId="1FF5945C"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w:t>
            </w:r>
          </w:p>
        </w:tc>
        <w:tc>
          <w:tcPr>
            <w:tcW w:w="950" w:type="dxa"/>
            <w:shd w:val="clear" w:color="auto" w:fill="auto"/>
            <w:hideMark/>
          </w:tcPr>
          <w:p w14:paraId="2B4954C1"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39.3%</w:t>
            </w:r>
          </w:p>
        </w:tc>
        <w:tc>
          <w:tcPr>
            <w:tcW w:w="694" w:type="dxa"/>
            <w:shd w:val="clear" w:color="auto" w:fill="auto"/>
            <w:hideMark/>
          </w:tcPr>
          <w:p w14:paraId="374546F5"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w:t>
            </w:r>
          </w:p>
        </w:tc>
        <w:tc>
          <w:tcPr>
            <w:tcW w:w="841" w:type="dxa"/>
            <w:shd w:val="clear" w:color="auto" w:fill="auto"/>
            <w:hideMark/>
          </w:tcPr>
          <w:p w14:paraId="77BFEC7C"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0.684</w:t>
            </w:r>
          </w:p>
        </w:tc>
        <w:tc>
          <w:tcPr>
            <w:tcW w:w="692" w:type="dxa"/>
            <w:shd w:val="clear" w:color="auto" w:fill="auto"/>
            <w:hideMark/>
          </w:tcPr>
          <w:p w14:paraId="18E035D4"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w:t>
            </w:r>
          </w:p>
        </w:tc>
        <w:tc>
          <w:tcPr>
            <w:tcW w:w="1390" w:type="dxa"/>
            <w:shd w:val="clear" w:color="auto" w:fill="auto"/>
            <w:hideMark/>
          </w:tcPr>
          <w:p w14:paraId="6C7DC554"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0.976</w:t>
            </w:r>
          </w:p>
        </w:tc>
        <w:tc>
          <w:tcPr>
            <w:tcW w:w="681" w:type="dxa"/>
            <w:shd w:val="clear" w:color="auto" w:fill="auto"/>
            <w:hideMark/>
          </w:tcPr>
          <w:p w14:paraId="30081403"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w:t>
            </w:r>
          </w:p>
        </w:tc>
      </w:tr>
      <w:tr w:rsidR="00C3758E" w:rsidRPr="000657DB" w14:paraId="0093C7AB" w14:textId="77777777"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17FCB1A" w14:textId="77777777"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ADL-own-IC</w:t>
            </w:r>
          </w:p>
        </w:tc>
        <w:tc>
          <w:tcPr>
            <w:tcW w:w="727" w:type="dxa"/>
            <w:shd w:val="clear" w:color="auto" w:fill="auto"/>
            <w:hideMark/>
          </w:tcPr>
          <w:p w14:paraId="1E9F5CDE"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17.01</w:t>
            </w:r>
          </w:p>
        </w:tc>
        <w:tc>
          <w:tcPr>
            <w:tcW w:w="695" w:type="dxa"/>
            <w:shd w:val="clear" w:color="auto" w:fill="auto"/>
            <w:hideMark/>
          </w:tcPr>
          <w:p w14:paraId="62BA81DF"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w:t>
            </w:r>
          </w:p>
        </w:tc>
        <w:tc>
          <w:tcPr>
            <w:tcW w:w="950" w:type="dxa"/>
            <w:shd w:val="clear" w:color="auto" w:fill="auto"/>
            <w:hideMark/>
          </w:tcPr>
          <w:p w14:paraId="28152975"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39.6%</w:t>
            </w:r>
          </w:p>
        </w:tc>
        <w:tc>
          <w:tcPr>
            <w:tcW w:w="694" w:type="dxa"/>
            <w:shd w:val="clear" w:color="auto" w:fill="auto"/>
            <w:hideMark/>
          </w:tcPr>
          <w:p w14:paraId="4EE43CC7"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w:t>
            </w:r>
          </w:p>
        </w:tc>
        <w:tc>
          <w:tcPr>
            <w:tcW w:w="841" w:type="dxa"/>
            <w:shd w:val="clear" w:color="auto" w:fill="auto"/>
            <w:hideMark/>
          </w:tcPr>
          <w:p w14:paraId="24FC7EE1"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0.681</w:t>
            </w:r>
          </w:p>
        </w:tc>
        <w:tc>
          <w:tcPr>
            <w:tcW w:w="692" w:type="dxa"/>
            <w:shd w:val="clear" w:color="auto" w:fill="auto"/>
            <w:hideMark/>
          </w:tcPr>
          <w:p w14:paraId="059C3663"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w:t>
            </w:r>
          </w:p>
        </w:tc>
        <w:tc>
          <w:tcPr>
            <w:tcW w:w="1390" w:type="dxa"/>
            <w:shd w:val="clear" w:color="auto" w:fill="auto"/>
            <w:hideMark/>
          </w:tcPr>
          <w:p w14:paraId="54DF33BA"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0.982</w:t>
            </w:r>
          </w:p>
        </w:tc>
        <w:tc>
          <w:tcPr>
            <w:tcW w:w="681" w:type="dxa"/>
            <w:shd w:val="clear" w:color="auto" w:fill="auto"/>
            <w:hideMark/>
          </w:tcPr>
          <w:p w14:paraId="11D05684"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w:t>
            </w:r>
          </w:p>
        </w:tc>
      </w:tr>
      <w:tr w:rsidR="001D611D" w:rsidRPr="000657DB" w14:paraId="020DEB1A" w14:textId="77777777"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05FAA10" w14:textId="77777777"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ADL-intra-IC</w:t>
            </w:r>
          </w:p>
        </w:tc>
        <w:tc>
          <w:tcPr>
            <w:tcW w:w="727" w:type="dxa"/>
            <w:shd w:val="clear" w:color="auto" w:fill="auto"/>
            <w:hideMark/>
          </w:tcPr>
          <w:p w14:paraId="310BF178"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15.60</w:t>
            </w:r>
          </w:p>
        </w:tc>
        <w:tc>
          <w:tcPr>
            <w:tcW w:w="695" w:type="dxa"/>
            <w:shd w:val="clear" w:color="auto" w:fill="auto"/>
            <w:hideMark/>
          </w:tcPr>
          <w:p w14:paraId="323B5CBD"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w:t>
            </w:r>
          </w:p>
        </w:tc>
        <w:tc>
          <w:tcPr>
            <w:tcW w:w="950" w:type="dxa"/>
            <w:shd w:val="clear" w:color="auto" w:fill="auto"/>
            <w:hideMark/>
          </w:tcPr>
          <w:p w14:paraId="2A6197D4"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39.2%</w:t>
            </w:r>
          </w:p>
        </w:tc>
        <w:tc>
          <w:tcPr>
            <w:tcW w:w="694" w:type="dxa"/>
            <w:shd w:val="clear" w:color="auto" w:fill="auto"/>
            <w:hideMark/>
          </w:tcPr>
          <w:p w14:paraId="7D0A5955"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w:t>
            </w:r>
          </w:p>
        </w:tc>
        <w:tc>
          <w:tcPr>
            <w:tcW w:w="841" w:type="dxa"/>
            <w:shd w:val="clear" w:color="auto" w:fill="auto"/>
            <w:hideMark/>
          </w:tcPr>
          <w:p w14:paraId="1112105C"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0.678</w:t>
            </w:r>
          </w:p>
        </w:tc>
        <w:tc>
          <w:tcPr>
            <w:tcW w:w="692" w:type="dxa"/>
            <w:shd w:val="clear" w:color="auto" w:fill="auto"/>
            <w:hideMark/>
          </w:tcPr>
          <w:p w14:paraId="7D0A6446"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w:t>
            </w:r>
          </w:p>
        </w:tc>
        <w:tc>
          <w:tcPr>
            <w:tcW w:w="1390" w:type="dxa"/>
            <w:shd w:val="clear" w:color="auto" w:fill="auto"/>
            <w:hideMark/>
          </w:tcPr>
          <w:p w14:paraId="12B5BCE1"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0.966</w:t>
            </w:r>
          </w:p>
        </w:tc>
        <w:tc>
          <w:tcPr>
            <w:tcW w:w="681" w:type="dxa"/>
            <w:shd w:val="clear" w:color="auto" w:fill="auto"/>
            <w:hideMark/>
          </w:tcPr>
          <w:p w14:paraId="611BC97F" w14:textId="77777777"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w:t>
            </w:r>
          </w:p>
        </w:tc>
      </w:tr>
      <w:tr w:rsidR="00C3758E" w:rsidRPr="000657DB" w14:paraId="7BF040C4" w14:textId="77777777" w:rsidTr="0095586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14:paraId="6B00EF60" w14:textId="77777777"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ADL-EWC-IC</w:t>
            </w:r>
          </w:p>
        </w:tc>
        <w:tc>
          <w:tcPr>
            <w:tcW w:w="727" w:type="dxa"/>
            <w:shd w:val="clear" w:color="auto" w:fill="E7E6E6" w:themeFill="background2"/>
            <w:hideMark/>
          </w:tcPr>
          <w:p w14:paraId="1DEC3927"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15.50</w:t>
            </w:r>
          </w:p>
        </w:tc>
        <w:tc>
          <w:tcPr>
            <w:tcW w:w="695" w:type="dxa"/>
            <w:shd w:val="clear" w:color="auto" w:fill="E7E6E6" w:themeFill="background2"/>
            <w:hideMark/>
          </w:tcPr>
          <w:p w14:paraId="0A5960B7"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w:t>
            </w:r>
          </w:p>
        </w:tc>
        <w:tc>
          <w:tcPr>
            <w:tcW w:w="950" w:type="dxa"/>
            <w:shd w:val="clear" w:color="auto" w:fill="E7E6E6" w:themeFill="background2"/>
            <w:hideMark/>
          </w:tcPr>
          <w:p w14:paraId="21E01444"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39.2%</w:t>
            </w:r>
          </w:p>
        </w:tc>
        <w:tc>
          <w:tcPr>
            <w:tcW w:w="694" w:type="dxa"/>
            <w:shd w:val="clear" w:color="auto" w:fill="E7E6E6" w:themeFill="background2"/>
            <w:hideMark/>
          </w:tcPr>
          <w:p w14:paraId="2C7628A1"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w:t>
            </w:r>
          </w:p>
        </w:tc>
        <w:tc>
          <w:tcPr>
            <w:tcW w:w="841" w:type="dxa"/>
            <w:shd w:val="clear" w:color="auto" w:fill="E7E6E6" w:themeFill="background2"/>
            <w:hideMark/>
          </w:tcPr>
          <w:p w14:paraId="4C017D9B" w14:textId="77777777" w:rsidR="00B63B86" w:rsidRPr="000657DB" w:rsidRDefault="00D84015"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0.679</w:t>
            </w:r>
          </w:p>
        </w:tc>
        <w:tc>
          <w:tcPr>
            <w:tcW w:w="692" w:type="dxa"/>
            <w:shd w:val="clear" w:color="auto" w:fill="E7E6E6" w:themeFill="background2"/>
            <w:hideMark/>
          </w:tcPr>
          <w:p w14:paraId="703C8A55"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w:t>
            </w:r>
          </w:p>
        </w:tc>
        <w:tc>
          <w:tcPr>
            <w:tcW w:w="1390" w:type="dxa"/>
            <w:shd w:val="clear" w:color="auto" w:fill="E7E6E6" w:themeFill="background2"/>
            <w:noWrap/>
            <w:hideMark/>
          </w:tcPr>
          <w:p w14:paraId="5D93D5B7"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0.965</w:t>
            </w:r>
          </w:p>
        </w:tc>
        <w:tc>
          <w:tcPr>
            <w:tcW w:w="681" w:type="dxa"/>
            <w:shd w:val="clear" w:color="auto" w:fill="E7E6E6" w:themeFill="background2"/>
            <w:noWrap/>
            <w:hideMark/>
          </w:tcPr>
          <w:p w14:paraId="0B7AAA9F" w14:textId="77777777"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w:t>
            </w:r>
          </w:p>
        </w:tc>
      </w:tr>
    </w:tbl>
    <w:p w14:paraId="4AF1A972" w14:textId="77777777" w:rsidR="008B5B84" w:rsidRPr="000657DB" w:rsidRDefault="008B5B84" w:rsidP="00324987">
      <w:pPr>
        <w:spacing w:after="0" w:line="360" w:lineRule="auto"/>
        <w:rPr>
          <w:rFonts w:eastAsia="DengXian" w:cs="Times New Roman"/>
          <w:color w:val="000000" w:themeColor="text1"/>
          <w:szCs w:val="24"/>
        </w:rPr>
      </w:pPr>
    </w:p>
    <w:p w14:paraId="33FE5933" w14:textId="77777777" w:rsidR="000D1784" w:rsidRPr="000657DB" w:rsidRDefault="000D1784" w:rsidP="00324987">
      <w:pPr>
        <w:spacing w:after="0" w:line="360" w:lineRule="auto"/>
        <w:rPr>
          <w:rFonts w:eastAsia="DengXian" w:cs="Times New Roman"/>
          <w:color w:val="000000" w:themeColor="text1"/>
          <w:szCs w:val="24"/>
        </w:rPr>
      </w:pPr>
    </w:p>
    <w:p w14:paraId="3FB0CAC0" w14:textId="77777777" w:rsidR="002D08C4" w:rsidRPr="000657DB" w:rsidRDefault="002D08C4" w:rsidP="00324987">
      <w:pPr>
        <w:spacing w:after="0" w:line="360" w:lineRule="auto"/>
        <w:rPr>
          <w:rFonts w:eastAsia="DengXian" w:cs="Times New Roman"/>
          <w:color w:val="000000" w:themeColor="text1"/>
          <w:szCs w:val="24"/>
        </w:rPr>
      </w:pPr>
    </w:p>
    <w:p w14:paraId="7C5EFDB0" w14:textId="77777777" w:rsidR="002D08C4" w:rsidRPr="000657DB" w:rsidRDefault="002D08C4" w:rsidP="00324987">
      <w:pPr>
        <w:spacing w:after="0" w:line="360" w:lineRule="auto"/>
        <w:rPr>
          <w:rFonts w:eastAsia="DengXian" w:cs="Times New Roman"/>
          <w:color w:val="000000" w:themeColor="text1"/>
          <w:szCs w:val="24"/>
        </w:rPr>
      </w:pPr>
    </w:p>
    <w:p w14:paraId="63375640" w14:textId="77777777" w:rsidR="002D08C4" w:rsidRPr="000657DB" w:rsidRDefault="002D08C4" w:rsidP="00324987">
      <w:pPr>
        <w:spacing w:after="0" w:line="360" w:lineRule="auto"/>
        <w:rPr>
          <w:rFonts w:eastAsia="DengXian" w:cs="Times New Roman"/>
          <w:color w:val="000000" w:themeColor="text1"/>
          <w:szCs w:val="24"/>
        </w:rPr>
      </w:pPr>
    </w:p>
    <w:p w14:paraId="5CF4C544" w14:textId="77777777" w:rsidR="002D08C4" w:rsidRPr="000657DB" w:rsidRDefault="00964B9B" w:rsidP="00324987">
      <w:pPr>
        <w:spacing w:after="0" w:line="360" w:lineRule="auto"/>
        <w:rPr>
          <w:rFonts w:eastAsia="DengXian" w:cs="Times New Roman"/>
          <w:color w:val="000000" w:themeColor="text1"/>
          <w:szCs w:val="24"/>
        </w:rPr>
      </w:pPr>
      <w:r w:rsidRPr="000657DB">
        <w:rPr>
          <w:rFonts w:eastAsia="DengXian" w:cs="Times New Roman"/>
          <w:color w:val="000000" w:themeColor="text1"/>
          <w:szCs w:val="24"/>
        </w:rPr>
        <w:t xml:space="preserve">Table 4 shows the p-values of the Wilcoxon Sign Rank (WSR) test for the statistical significance. </w:t>
      </w:r>
    </w:p>
    <w:p w14:paraId="3540B0BF" w14:textId="77777777" w:rsidR="002D08C4" w:rsidRPr="000657DB" w:rsidRDefault="007916CA" w:rsidP="00324987">
      <w:pPr>
        <w:spacing w:after="0" w:line="360" w:lineRule="auto"/>
        <w:rPr>
          <w:rFonts w:eastAsia="DengXian" w:cs="Times New Roman"/>
          <w:color w:val="000000" w:themeColor="text1"/>
          <w:szCs w:val="24"/>
        </w:rPr>
      </w:pPr>
      <w:r w:rsidRPr="000657DB">
        <w:rPr>
          <w:rFonts w:eastAsia="DengXian" w:cs="Times New Roman"/>
          <w:color w:val="000000" w:themeColor="text1"/>
          <w:szCs w:val="24"/>
        </w:rPr>
        <w:t xml:space="preserve"> </w:t>
      </w:r>
    </w:p>
    <w:tbl>
      <w:tblPr>
        <w:tblStyle w:val="ListTable1Light1"/>
        <w:tblW w:w="9072" w:type="dxa"/>
        <w:tblLook w:val="04A0" w:firstRow="1" w:lastRow="0" w:firstColumn="1" w:lastColumn="0" w:noHBand="0" w:noVBand="1"/>
      </w:tblPr>
      <w:tblGrid>
        <w:gridCol w:w="1231"/>
        <w:gridCol w:w="1746"/>
        <w:gridCol w:w="711"/>
        <w:gridCol w:w="711"/>
        <w:gridCol w:w="711"/>
        <w:gridCol w:w="711"/>
        <w:gridCol w:w="711"/>
        <w:gridCol w:w="711"/>
        <w:gridCol w:w="711"/>
        <w:gridCol w:w="711"/>
        <w:gridCol w:w="711"/>
      </w:tblGrid>
      <w:tr w:rsidR="005A17B9" w:rsidRPr="000657DB" w14:paraId="00AA9489" w14:textId="77777777" w:rsidTr="005A17B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vMerge w:val="restart"/>
            <w:shd w:val="clear" w:color="auto" w:fill="auto"/>
            <w:noWrap/>
            <w:hideMark/>
          </w:tcPr>
          <w:p w14:paraId="0DC97092" w14:textId="77777777" w:rsidR="00DD11FA" w:rsidRPr="000657DB" w:rsidRDefault="00DD11FA" w:rsidP="00DD11FA">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Benchmark</w:t>
            </w:r>
          </w:p>
        </w:tc>
        <w:tc>
          <w:tcPr>
            <w:tcW w:w="1746" w:type="dxa"/>
            <w:vMerge w:val="restart"/>
            <w:shd w:val="clear" w:color="auto" w:fill="auto"/>
            <w:noWrap/>
            <w:hideMark/>
          </w:tcPr>
          <w:p w14:paraId="03F05B12" w14:textId="77777777" w:rsidR="00DD11FA" w:rsidRPr="000657DB" w:rsidRDefault="00DD11FA" w:rsidP="00DD11F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Candidate model</w:t>
            </w:r>
          </w:p>
        </w:tc>
        <w:tc>
          <w:tcPr>
            <w:tcW w:w="2133" w:type="dxa"/>
            <w:gridSpan w:val="3"/>
            <w:shd w:val="clear" w:color="auto" w:fill="auto"/>
            <w:noWrap/>
            <w:hideMark/>
          </w:tcPr>
          <w:p w14:paraId="36E286B3" w14:textId="77777777" w:rsidR="00DD11FA" w:rsidRPr="000657DB" w:rsidRDefault="00DD11FA" w:rsidP="00DD11F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MAE</w:t>
            </w:r>
          </w:p>
        </w:tc>
        <w:tc>
          <w:tcPr>
            <w:tcW w:w="2133" w:type="dxa"/>
            <w:gridSpan w:val="3"/>
            <w:shd w:val="clear" w:color="auto" w:fill="auto"/>
            <w:noWrap/>
            <w:hideMark/>
          </w:tcPr>
          <w:p w14:paraId="2B564D9B" w14:textId="77777777" w:rsidR="00DD11FA" w:rsidRPr="000657DB" w:rsidRDefault="00DD11FA" w:rsidP="00DD11F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SMAPE</w:t>
            </w:r>
          </w:p>
        </w:tc>
        <w:tc>
          <w:tcPr>
            <w:tcW w:w="1829" w:type="dxa"/>
            <w:gridSpan w:val="3"/>
            <w:shd w:val="clear" w:color="auto" w:fill="auto"/>
            <w:noWrap/>
            <w:hideMark/>
          </w:tcPr>
          <w:p w14:paraId="28EBFF36" w14:textId="77777777" w:rsidR="00DD11FA" w:rsidRPr="000657DB" w:rsidRDefault="00DD11FA" w:rsidP="00DD11F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MASE</w:t>
            </w:r>
          </w:p>
        </w:tc>
      </w:tr>
      <w:tr w:rsidR="005A17B9" w:rsidRPr="000657DB" w14:paraId="7E5BED53" w14:textId="77777777" w:rsidTr="005A17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vMerge/>
            <w:shd w:val="clear" w:color="auto" w:fill="auto"/>
            <w:hideMark/>
          </w:tcPr>
          <w:p w14:paraId="2B10FE0C" w14:textId="77777777" w:rsidR="00DD11FA" w:rsidRPr="000657DB" w:rsidRDefault="00DD11FA" w:rsidP="00DD11FA">
            <w:pPr>
              <w:spacing w:after="0" w:line="240" w:lineRule="auto"/>
              <w:rPr>
                <w:rFonts w:eastAsia="Times New Roman" w:cs="Times New Roman"/>
                <w:b w:val="0"/>
                <w:color w:val="000000" w:themeColor="text1"/>
                <w:sz w:val="22"/>
              </w:rPr>
            </w:pPr>
          </w:p>
        </w:tc>
        <w:tc>
          <w:tcPr>
            <w:tcW w:w="1746" w:type="dxa"/>
            <w:vMerge/>
            <w:shd w:val="clear" w:color="auto" w:fill="auto"/>
            <w:hideMark/>
          </w:tcPr>
          <w:p w14:paraId="45EEE7A1" w14:textId="77777777" w:rsidR="00DD11FA" w:rsidRPr="000657DB" w:rsidRDefault="00DD11FA" w:rsidP="00DD11F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711" w:type="dxa"/>
            <w:shd w:val="clear" w:color="auto" w:fill="auto"/>
            <w:noWrap/>
            <w:hideMark/>
          </w:tcPr>
          <w:p w14:paraId="7938E596" w14:textId="77777777"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h=1</w:t>
            </w:r>
          </w:p>
        </w:tc>
        <w:tc>
          <w:tcPr>
            <w:tcW w:w="711" w:type="dxa"/>
            <w:shd w:val="clear" w:color="auto" w:fill="auto"/>
            <w:noWrap/>
            <w:hideMark/>
          </w:tcPr>
          <w:p w14:paraId="16CCA8C6" w14:textId="77777777"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h=4</w:t>
            </w:r>
          </w:p>
        </w:tc>
        <w:tc>
          <w:tcPr>
            <w:tcW w:w="711" w:type="dxa"/>
            <w:shd w:val="clear" w:color="auto" w:fill="auto"/>
            <w:noWrap/>
            <w:hideMark/>
          </w:tcPr>
          <w:p w14:paraId="44738261" w14:textId="77777777"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h=8</w:t>
            </w:r>
          </w:p>
        </w:tc>
        <w:tc>
          <w:tcPr>
            <w:tcW w:w="711" w:type="dxa"/>
            <w:shd w:val="clear" w:color="auto" w:fill="auto"/>
            <w:noWrap/>
            <w:hideMark/>
          </w:tcPr>
          <w:p w14:paraId="1E5DA3E6" w14:textId="77777777"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h=1</w:t>
            </w:r>
          </w:p>
        </w:tc>
        <w:tc>
          <w:tcPr>
            <w:tcW w:w="711" w:type="dxa"/>
            <w:shd w:val="clear" w:color="auto" w:fill="auto"/>
            <w:noWrap/>
            <w:hideMark/>
          </w:tcPr>
          <w:p w14:paraId="09656E2C" w14:textId="77777777"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h=4</w:t>
            </w:r>
          </w:p>
        </w:tc>
        <w:tc>
          <w:tcPr>
            <w:tcW w:w="711" w:type="dxa"/>
            <w:shd w:val="clear" w:color="auto" w:fill="auto"/>
            <w:noWrap/>
            <w:hideMark/>
          </w:tcPr>
          <w:p w14:paraId="134049A1" w14:textId="77777777"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h=</w:t>
            </w:r>
            <w:r w:rsidR="00F11693" w:rsidRPr="000657DB">
              <w:rPr>
                <w:rFonts w:eastAsia="Times New Roman" w:cs="Times New Roman"/>
                <w:color w:val="000000" w:themeColor="text1"/>
                <w:sz w:val="22"/>
              </w:rPr>
              <w:t>8</w:t>
            </w:r>
          </w:p>
        </w:tc>
        <w:tc>
          <w:tcPr>
            <w:tcW w:w="711" w:type="dxa"/>
            <w:shd w:val="clear" w:color="auto" w:fill="auto"/>
            <w:noWrap/>
            <w:hideMark/>
          </w:tcPr>
          <w:p w14:paraId="24556F72" w14:textId="77777777"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h=1</w:t>
            </w:r>
          </w:p>
        </w:tc>
        <w:tc>
          <w:tcPr>
            <w:tcW w:w="711" w:type="dxa"/>
            <w:shd w:val="clear" w:color="auto" w:fill="auto"/>
            <w:noWrap/>
            <w:hideMark/>
          </w:tcPr>
          <w:p w14:paraId="7CA1269A" w14:textId="77777777"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h=4</w:t>
            </w:r>
          </w:p>
        </w:tc>
        <w:tc>
          <w:tcPr>
            <w:tcW w:w="407" w:type="dxa"/>
            <w:shd w:val="clear" w:color="auto" w:fill="auto"/>
            <w:noWrap/>
            <w:hideMark/>
          </w:tcPr>
          <w:p w14:paraId="4D52D902" w14:textId="77777777"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h=8</w:t>
            </w:r>
          </w:p>
        </w:tc>
      </w:tr>
      <w:tr w:rsidR="005A17B9" w:rsidRPr="000657DB" w14:paraId="61027509" w14:textId="77777777" w:rsidTr="005A17B9">
        <w:trPr>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14:paraId="27AC93EC" w14:textId="77777777" w:rsidR="00DD11FA" w:rsidRPr="000657DB" w:rsidRDefault="00DD11FA" w:rsidP="00DD11FA">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ADL-intra</w:t>
            </w:r>
          </w:p>
        </w:tc>
        <w:tc>
          <w:tcPr>
            <w:tcW w:w="1746" w:type="dxa"/>
            <w:shd w:val="clear" w:color="auto" w:fill="auto"/>
            <w:noWrap/>
            <w:hideMark/>
          </w:tcPr>
          <w:p w14:paraId="22B3877F" w14:textId="77777777" w:rsidR="00DD11FA" w:rsidRPr="000657DB" w:rsidRDefault="00DD11FA" w:rsidP="00DD11F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ADL-intra-EWC</w:t>
            </w:r>
          </w:p>
        </w:tc>
        <w:tc>
          <w:tcPr>
            <w:tcW w:w="711" w:type="dxa"/>
            <w:shd w:val="clear" w:color="auto" w:fill="auto"/>
            <w:noWrap/>
            <w:hideMark/>
          </w:tcPr>
          <w:p w14:paraId="5C61E6E8" w14:textId="77777777"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0.005</w:t>
            </w:r>
          </w:p>
        </w:tc>
        <w:tc>
          <w:tcPr>
            <w:tcW w:w="711" w:type="dxa"/>
            <w:shd w:val="clear" w:color="auto" w:fill="auto"/>
            <w:noWrap/>
            <w:hideMark/>
          </w:tcPr>
          <w:p w14:paraId="32E42EF8" w14:textId="77777777"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711" w:type="dxa"/>
            <w:shd w:val="clear" w:color="auto" w:fill="auto"/>
            <w:noWrap/>
            <w:hideMark/>
          </w:tcPr>
          <w:p w14:paraId="76EAAE04" w14:textId="77777777"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0.002</w:t>
            </w:r>
          </w:p>
        </w:tc>
        <w:tc>
          <w:tcPr>
            <w:tcW w:w="711" w:type="dxa"/>
            <w:shd w:val="clear" w:color="auto" w:fill="auto"/>
            <w:noWrap/>
            <w:hideMark/>
          </w:tcPr>
          <w:p w14:paraId="2422CC10" w14:textId="77777777"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14:paraId="65FB37FC" w14:textId="77777777"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14:paraId="719FA4E5" w14:textId="77777777"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14:paraId="1485EA0B" w14:textId="77777777"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711" w:type="dxa"/>
            <w:shd w:val="clear" w:color="auto" w:fill="auto"/>
            <w:noWrap/>
            <w:hideMark/>
          </w:tcPr>
          <w:p w14:paraId="70705D6B" w14:textId="77777777"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407" w:type="dxa"/>
            <w:shd w:val="clear" w:color="auto" w:fill="auto"/>
            <w:noWrap/>
            <w:hideMark/>
          </w:tcPr>
          <w:p w14:paraId="21BCBF45" w14:textId="77777777"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r>
      <w:tr w:rsidR="005A17B9" w:rsidRPr="000657DB" w14:paraId="53C2AB43" w14:textId="77777777" w:rsidTr="005A17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14:paraId="3650B23C" w14:textId="77777777" w:rsidR="00DD11FA" w:rsidRPr="000657DB" w:rsidRDefault="00DD11FA" w:rsidP="00DD11FA">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ADL-intra</w:t>
            </w:r>
          </w:p>
        </w:tc>
        <w:tc>
          <w:tcPr>
            <w:tcW w:w="1746" w:type="dxa"/>
            <w:shd w:val="clear" w:color="auto" w:fill="auto"/>
            <w:noWrap/>
            <w:hideMark/>
          </w:tcPr>
          <w:p w14:paraId="50D28B13" w14:textId="77777777" w:rsidR="00DD11FA" w:rsidRPr="000657DB" w:rsidRDefault="00DD11FA" w:rsidP="00DD11F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ADL-intra-IC</w:t>
            </w:r>
          </w:p>
        </w:tc>
        <w:tc>
          <w:tcPr>
            <w:tcW w:w="711" w:type="dxa"/>
            <w:shd w:val="clear" w:color="auto" w:fill="auto"/>
            <w:noWrap/>
            <w:hideMark/>
          </w:tcPr>
          <w:p w14:paraId="382E4B98" w14:textId="77777777"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0.070</w:t>
            </w:r>
          </w:p>
        </w:tc>
        <w:tc>
          <w:tcPr>
            <w:tcW w:w="711" w:type="dxa"/>
            <w:shd w:val="clear" w:color="auto" w:fill="auto"/>
            <w:noWrap/>
            <w:hideMark/>
          </w:tcPr>
          <w:p w14:paraId="6316CB13" w14:textId="77777777"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0.734</w:t>
            </w:r>
          </w:p>
        </w:tc>
        <w:tc>
          <w:tcPr>
            <w:tcW w:w="711" w:type="dxa"/>
            <w:shd w:val="clear" w:color="auto" w:fill="auto"/>
            <w:noWrap/>
            <w:hideMark/>
          </w:tcPr>
          <w:p w14:paraId="7C799554" w14:textId="77777777"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0.004</w:t>
            </w:r>
          </w:p>
        </w:tc>
        <w:tc>
          <w:tcPr>
            <w:tcW w:w="711" w:type="dxa"/>
            <w:shd w:val="clear" w:color="auto" w:fill="auto"/>
            <w:noWrap/>
            <w:hideMark/>
          </w:tcPr>
          <w:p w14:paraId="5F62BA44" w14:textId="77777777"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0.037</w:t>
            </w:r>
          </w:p>
        </w:tc>
        <w:tc>
          <w:tcPr>
            <w:tcW w:w="711" w:type="dxa"/>
            <w:shd w:val="clear" w:color="auto" w:fill="auto"/>
            <w:noWrap/>
            <w:hideMark/>
          </w:tcPr>
          <w:p w14:paraId="69909B31" w14:textId="77777777"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0.427</w:t>
            </w:r>
          </w:p>
        </w:tc>
        <w:tc>
          <w:tcPr>
            <w:tcW w:w="711" w:type="dxa"/>
            <w:shd w:val="clear" w:color="auto" w:fill="auto"/>
            <w:noWrap/>
            <w:hideMark/>
          </w:tcPr>
          <w:p w14:paraId="6B9E947E" w14:textId="77777777"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0.087</w:t>
            </w:r>
          </w:p>
        </w:tc>
        <w:tc>
          <w:tcPr>
            <w:tcW w:w="711" w:type="dxa"/>
            <w:shd w:val="clear" w:color="auto" w:fill="auto"/>
            <w:noWrap/>
            <w:hideMark/>
          </w:tcPr>
          <w:p w14:paraId="3DB3A2FB" w14:textId="77777777"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0.077</w:t>
            </w:r>
          </w:p>
        </w:tc>
        <w:tc>
          <w:tcPr>
            <w:tcW w:w="711" w:type="dxa"/>
            <w:shd w:val="clear" w:color="auto" w:fill="auto"/>
            <w:noWrap/>
            <w:hideMark/>
          </w:tcPr>
          <w:p w14:paraId="2F803EBE" w14:textId="77777777"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0.894</w:t>
            </w:r>
          </w:p>
        </w:tc>
        <w:tc>
          <w:tcPr>
            <w:tcW w:w="407" w:type="dxa"/>
            <w:shd w:val="clear" w:color="auto" w:fill="auto"/>
            <w:noWrap/>
            <w:hideMark/>
          </w:tcPr>
          <w:p w14:paraId="65F3C468" w14:textId="77777777"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0.015</w:t>
            </w:r>
          </w:p>
        </w:tc>
      </w:tr>
      <w:tr w:rsidR="005A17B9" w:rsidRPr="000657DB" w14:paraId="59DE4FAD" w14:textId="77777777" w:rsidTr="005A17B9">
        <w:trPr>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14:paraId="6E310F3D" w14:textId="77777777" w:rsidR="00DD11FA" w:rsidRPr="000657DB" w:rsidRDefault="00DD11FA" w:rsidP="00DD11FA">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ADL-own</w:t>
            </w:r>
          </w:p>
        </w:tc>
        <w:tc>
          <w:tcPr>
            <w:tcW w:w="1746" w:type="dxa"/>
            <w:shd w:val="clear" w:color="auto" w:fill="auto"/>
            <w:noWrap/>
            <w:hideMark/>
          </w:tcPr>
          <w:p w14:paraId="6B22988F" w14:textId="77777777" w:rsidR="00DD11FA" w:rsidRPr="000657DB" w:rsidRDefault="00DD11FA" w:rsidP="00DD11F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ADL-own-EWC</w:t>
            </w:r>
          </w:p>
        </w:tc>
        <w:tc>
          <w:tcPr>
            <w:tcW w:w="711" w:type="dxa"/>
            <w:shd w:val="clear" w:color="auto" w:fill="auto"/>
            <w:noWrap/>
            <w:hideMark/>
          </w:tcPr>
          <w:p w14:paraId="29439A77" w14:textId="77777777"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14:paraId="21898C17" w14:textId="77777777"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14:paraId="34D0256C" w14:textId="77777777"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14:paraId="30387C9F" w14:textId="77777777"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14:paraId="0211B82E" w14:textId="77777777"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14:paraId="7CD37D12" w14:textId="77777777"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14:paraId="58721CDE" w14:textId="77777777"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14:paraId="2CCA4ED6" w14:textId="77777777"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407" w:type="dxa"/>
            <w:shd w:val="clear" w:color="auto" w:fill="auto"/>
            <w:noWrap/>
            <w:hideMark/>
          </w:tcPr>
          <w:p w14:paraId="683F2794" w14:textId="77777777"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r>
      <w:tr w:rsidR="005A17B9" w:rsidRPr="000657DB" w14:paraId="76C2FB7D" w14:textId="77777777" w:rsidTr="005A17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14:paraId="40A383CD" w14:textId="77777777" w:rsidR="00DD11FA" w:rsidRPr="000657DB" w:rsidRDefault="00DD11FA" w:rsidP="00DD11FA">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ADL-own</w:t>
            </w:r>
          </w:p>
        </w:tc>
        <w:tc>
          <w:tcPr>
            <w:tcW w:w="1746" w:type="dxa"/>
            <w:shd w:val="clear" w:color="auto" w:fill="auto"/>
            <w:noWrap/>
            <w:hideMark/>
          </w:tcPr>
          <w:p w14:paraId="5C043526" w14:textId="77777777" w:rsidR="00DD11FA" w:rsidRPr="000657DB" w:rsidRDefault="00DD11FA" w:rsidP="00DD11F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ADL-own-IC</w:t>
            </w:r>
          </w:p>
        </w:tc>
        <w:tc>
          <w:tcPr>
            <w:tcW w:w="711" w:type="dxa"/>
            <w:shd w:val="clear" w:color="auto" w:fill="auto"/>
            <w:noWrap/>
            <w:hideMark/>
          </w:tcPr>
          <w:p w14:paraId="2877DF4D" w14:textId="77777777"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0.359</w:t>
            </w:r>
          </w:p>
        </w:tc>
        <w:tc>
          <w:tcPr>
            <w:tcW w:w="711" w:type="dxa"/>
            <w:shd w:val="clear" w:color="auto" w:fill="auto"/>
            <w:noWrap/>
            <w:hideMark/>
          </w:tcPr>
          <w:p w14:paraId="19BE676A" w14:textId="77777777"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0.314</w:t>
            </w:r>
          </w:p>
        </w:tc>
        <w:tc>
          <w:tcPr>
            <w:tcW w:w="711" w:type="dxa"/>
            <w:shd w:val="clear" w:color="auto" w:fill="auto"/>
            <w:noWrap/>
            <w:hideMark/>
          </w:tcPr>
          <w:p w14:paraId="38920A33" w14:textId="77777777"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0.002</w:t>
            </w:r>
          </w:p>
        </w:tc>
        <w:tc>
          <w:tcPr>
            <w:tcW w:w="711" w:type="dxa"/>
            <w:shd w:val="clear" w:color="auto" w:fill="auto"/>
            <w:noWrap/>
            <w:hideMark/>
          </w:tcPr>
          <w:p w14:paraId="559E2550" w14:textId="77777777"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0.036</w:t>
            </w:r>
          </w:p>
        </w:tc>
        <w:tc>
          <w:tcPr>
            <w:tcW w:w="711" w:type="dxa"/>
            <w:shd w:val="clear" w:color="auto" w:fill="auto"/>
            <w:noWrap/>
            <w:hideMark/>
          </w:tcPr>
          <w:p w14:paraId="2F0A3F49" w14:textId="77777777"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0.690</w:t>
            </w:r>
          </w:p>
        </w:tc>
        <w:tc>
          <w:tcPr>
            <w:tcW w:w="711" w:type="dxa"/>
            <w:shd w:val="clear" w:color="auto" w:fill="auto"/>
            <w:noWrap/>
            <w:hideMark/>
          </w:tcPr>
          <w:p w14:paraId="372AA977" w14:textId="77777777"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0.035</w:t>
            </w:r>
          </w:p>
        </w:tc>
        <w:tc>
          <w:tcPr>
            <w:tcW w:w="711" w:type="dxa"/>
            <w:shd w:val="clear" w:color="auto" w:fill="auto"/>
            <w:noWrap/>
            <w:hideMark/>
          </w:tcPr>
          <w:p w14:paraId="7AB3FAD1" w14:textId="77777777"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0.145</w:t>
            </w:r>
          </w:p>
        </w:tc>
        <w:tc>
          <w:tcPr>
            <w:tcW w:w="711" w:type="dxa"/>
            <w:shd w:val="clear" w:color="auto" w:fill="auto"/>
            <w:noWrap/>
            <w:hideMark/>
          </w:tcPr>
          <w:p w14:paraId="65AA13CB" w14:textId="77777777"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0.683</w:t>
            </w:r>
          </w:p>
        </w:tc>
        <w:tc>
          <w:tcPr>
            <w:tcW w:w="407" w:type="dxa"/>
            <w:shd w:val="clear" w:color="auto" w:fill="auto"/>
            <w:noWrap/>
            <w:hideMark/>
          </w:tcPr>
          <w:p w14:paraId="48C633EE" w14:textId="77777777"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0.010</w:t>
            </w:r>
          </w:p>
        </w:tc>
      </w:tr>
      <w:tr w:rsidR="005A17B9" w:rsidRPr="000657DB" w14:paraId="78A7407B" w14:textId="77777777" w:rsidTr="005A17B9">
        <w:trPr>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14:paraId="3136D5EF" w14:textId="77777777" w:rsidR="00DD11FA" w:rsidRPr="000657DB" w:rsidRDefault="00DD11FA" w:rsidP="00DD11FA">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ADL-own</w:t>
            </w:r>
          </w:p>
        </w:tc>
        <w:tc>
          <w:tcPr>
            <w:tcW w:w="1746" w:type="dxa"/>
            <w:shd w:val="clear" w:color="auto" w:fill="auto"/>
            <w:noWrap/>
            <w:hideMark/>
          </w:tcPr>
          <w:p w14:paraId="1FB9FE7A" w14:textId="77777777" w:rsidR="00DD11FA" w:rsidRPr="000657DB" w:rsidRDefault="00DD11FA" w:rsidP="00DD11F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w:t>
            </w:r>
          </w:p>
        </w:tc>
        <w:tc>
          <w:tcPr>
            <w:tcW w:w="711" w:type="dxa"/>
            <w:shd w:val="clear" w:color="auto" w:fill="auto"/>
            <w:noWrap/>
            <w:hideMark/>
          </w:tcPr>
          <w:p w14:paraId="3D646131" w14:textId="77777777"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0.025</w:t>
            </w:r>
          </w:p>
        </w:tc>
        <w:tc>
          <w:tcPr>
            <w:tcW w:w="711" w:type="dxa"/>
            <w:shd w:val="clear" w:color="auto" w:fill="auto"/>
            <w:noWrap/>
            <w:hideMark/>
          </w:tcPr>
          <w:p w14:paraId="4EF16A98" w14:textId="77777777"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0.114</w:t>
            </w:r>
          </w:p>
        </w:tc>
        <w:tc>
          <w:tcPr>
            <w:tcW w:w="711" w:type="dxa"/>
            <w:shd w:val="clear" w:color="auto" w:fill="auto"/>
            <w:noWrap/>
            <w:hideMark/>
          </w:tcPr>
          <w:p w14:paraId="1E93223C" w14:textId="77777777"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0.259</w:t>
            </w:r>
          </w:p>
        </w:tc>
        <w:tc>
          <w:tcPr>
            <w:tcW w:w="711" w:type="dxa"/>
            <w:shd w:val="clear" w:color="auto" w:fill="auto"/>
            <w:noWrap/>
            <w:hideMark/>
          </w:tcPr>
          <w:p w14:paraId="0D95298C" w14:textId="77777777"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0.003</w:t>
            </w:r>
          </w:p>
        </w:tc>
        <w:tc>
          <w:tcPr>
            <w:tcW w:w="711" w:type="dxa"/>
            <w:shd w:val="clear" w:color="auto" w:fill="auto"/>
            <w:noWrap/>
            <w:hideMark/>
          </w:tcPr>
          <w:p w14:paraId="2E6799DB" w14:textId="77777777"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0.009</w:t>
            </w:r>
          </w:p>
        </w:tc>
        <w:tc>
          <w:tcPr>
            <w:tcW w:w="711" w:type="dxa"/>
            <w:shd w:val="clear" w:color="auto" w:fill="auto"/>
            <w:noWrap/>
            <w:hideMark/>
          </w:tcPr>
          <w:p w14:paraId="578630A9" w14:textId="77777777"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0.043</w:t>
            </w:r>
          </w:p>
        </w:tc>
        <w:tc>
          <w:tcPr>
            <w:tcW w:w="711" w:type="dxa"/>
            <w:shd w:val="clear" w:color="auto" w:fill="auto"/>
            <w:noWrap/>
            <w:hideMark/>
          </w:tcPr>
          <w:p w14:paraId="5205B5E2" w14:textId="77777777"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0.021</w:t>
            </w:r>
          </w:p>
        </w:tc>
        <w:tc>
          <w:tcPr>
            <w:tcW w:w="711" w:type="dxa"/>
            <w:shd w:val="clear" w:color="auto" w:fill="auto"/>
            <w:noWrap/>
            <w:hideMark/>
          </w:tcPr>
          <w:p w14:paraId="401F8DEC" w14:textId="77777777"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0.142</w:t>
            </w:r>
          </w:p>
        </w:tc>
        <w:tc>
          <w:tcPr>
            <w:tcW w:w="407" w:type="dxa"/>
            <w:shd w:val="clear" w:color="auto" w:fill="auto"/>
            <w:noWrap/>
            <w:hideMark/>
          </w:tcPr>
          <w:p w14:paraId="15946304" w14:textId="77777777"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0.286</w:t>
            </w:r>
          </w:p>
        </w:tc>
      </w:tr>
      <w:tr w:rsidR="005A17B9" w:rsidRPr="000657DB" w14:paraId="3633805A" w14:textId="77777777" w:rsidTr="005A17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14:paraId="43619915" w14:textId="77777777" w:rsidR="00DD11FA" w:rsidRPr="000657DB" w:rsidRDefault="00DD11FA" w:rsidP="00DD11FA">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ADL-own</w:t>
            </w:r>
          </w:p>
        </w:tc>
        <w:tc>
          <w:tcPr>
            <w:tcW w:w="1746" w:type="dxa"/>
            <w:shd w:val="clear" w:color="auto" w:fill="auto"/>
            <w:noWrap/>
            <w:hideMark/>
          </w:tcPr>
          <w:p w14:paraId="123A91C6" w14:textId="77777777" w:rsidR="00DD11FA" w:rsidRPr="000657DB" w:rsidRDefault="00DD11FA" w:rsidP="00DD11F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711" w:type="dxa"/>
            <w:shd w:val="clear" w:color="auto" w:fill="auto"/>
            <w:noWrap/>
            <w:hideMark/>
          </w:tcPr>
          <w:p w14:paraId="6BF715EB" w14:textId="77777777"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14:paraId="0110D308" w14:textId="77777777"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14:paraId="7D7C9AB7" w14:textId="77777777"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14:paraId="30486341" w14:textId="77777777"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14:paraId="641494E5" w14:textId="77777777"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14:paraId="04A0FEB2" w14:textId="77777777"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14:paraId="2F579C8D" w14:textId="77777777"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14:paraId="4F1D954E" w14:textId="77777777"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407" w:type="dxa"/>
            <w:shd w:val="clear" w:color="auto" w:fill="auto"/>
            <w:noWrap/>
            <w:hideMark/>
          </w:tcPr>
          <w:p w14:paraId="3CF5A123" w14:textId="77777777"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r>
    </w:tbl>
    <w:p w14:paraId="70CFBEDB" w14:textId="77777777" w:rsidR="00E0295E" w:rsidRPr="000657DB" w:rsidRDefault="00E0295E" w:rsidP="00324987">
      <w:pPr>
        <w:spacing w:after="0" w:line="360" w:lineRule="auto"/>
        <w:rPr>
          <w:rFonts w:eastAsia="DengXian" w:cs="Times New Roman"/>
          <w:color w:val="000000" w:themeColor="text1"/>
          <w:szCs w:val="24"/>
        </w:rPr>
      </w:pPr>
    </w:p>
    <w:p w14:paraId="6CD9C04E" w14:textId="4A70210C" w:rsidR="00525EC5" w:rsidRPr="000657DB" w:rsidRDefault="007B5793" w:rsidP="00047335">
      <w:pPr>
        <w:spacing w:after="0" w:line="360" w:lineRule="auto"/>
        <w:rPr>
          <w:rFonts w:cs="Times New Roman"/>
          <w:color w:val="000000" w:themeColor="text1"/>
          <w:szCs w:val="24"/>
        </w:rPr>
      </w:pPr>
      <w:r w:rsidRPr="000657DB">
        <w:rPr>
          <w:rFonts w:eastAsia="DengXian" w:cs="Times New Roman"/>
          <w:color w:val="000000" w:themeColor="text1"/>
          <w:szCs w:val="24"/>
        </w:rPr>
        <w:t xml:space="preserve">We also investigate the models’ forecasting performance for the </w:t>
      </w:r>
      <w:r w:rsidR="00543F8C" w:rsidRPr="000657DB">
        <w:rPr>
          <w:rFonts w:eastAsia="DengXian" w:cs="Times New Roman"/>
          <w:color w:val="000000" w:themeColor="text1"/>
          <w:szCs w:val="24"/>
        </w:rPr>
        <w:t xml:space="preserve">time </w:t>
      </w:r>
      <w:r w:rsidRPr="000657DB">
        <w:rPr>
          <w:rFonts w:eastAsia="DengXian" w:cs="Times New Roman"/>
          <w:color w:val="000000" w:themeColor="text1"/>
          <w:szCs w:val="24"/>
        </w:rPr>
        <w:t xml:space="preserve">period </w:t>
      </w:r>
      <w:r w:rsidR="00271C30" w:rsidRPr="000657DB">
        <w:rPr>
          <w:rFonts w:cs="Times New Roman"/>
          <w:color w:val="000000" w:themeColor="text1"/>
          <w:szCs w:val="24"/>
        </w:rPr>
        <w:t>depending on whether or not</w:t>
      </w:r>
      <w:r w:rsidR="00892E56" w:rsidRPr="000657DB">
        <w:rPr>
          <w:rFonts w:cs="Times New Roman"/>
          <w:color w:val="000000" w:themeColor="text1"/>
          <w:szCs w:val="24"/>
        </w:rPr>
        <w:t xml:space="preserve"> the focal product is being promoted</w:t>
      </w:r>
      <w:r w:rsidR="00047335" w:rsidRPr="000657DB">
        <w:rPr>
          <w:rFonts w:cs="Times New Roman"/>
          <w:color w:val="000000" w:themeColor="text1"/>
          <w:szCs w:val="24"/>
        </w:rPr>
        <w:t xml:space="preserve">. </w:t>
      </w:r>
      <w:r w:rsidR="00111EA3" w:rsidRPr="000657DB">
        <w:rPr>
          <w:rFonts w:cs="Times New Roman"/>
          <w:color w:val="000000" w:themeColor="text1"/>
          <w:szCs w:val="24"/>
        </w:rPr>
        <w:t xml:space="preserve">Table </w:t>
      </w:r>
      <w:r w:rsidR="00B35920" w:rsidRPr="000657DB">
        <w:rPr>
          <w:rFonts w:cs="Times New Roman"/>
          <w:color w:val="000000" w:themeColor="text1"/>
          <w:szCs w:val="24"/>
        </w:rPr>
        <w:t>5</w:t>
      </w:r>
      <w:r w:rsidR="00111EA3" w:rsidRPr="000657DB">
        <w:rPr>
          <w:rFonts w:cs="Times New Roman"/>
          <w:color w:val="000000" w:themeColor="text1"/>
          <w:szCs w:val="24"/>
        </w:rPr>
        <w:t xml:space="preserve"> show</w:t>
      </w:r>
      <w:r w:rsidR="00B35920" w:rsidRPr="000657DB">
        <w:rPr>
          <w:rFonts w:cs="Times New Roman"/>
          <w:color w:val="000000" w:themeColor="text1"/>
          <w:szCs w:val="24"/>
        </w:rPr>
        <w:t>s</w:t>
      </w:r>
      <w:r w:rsidR="00111EA3" w:rsidRPr="000657DB">
        <w:rPr>
          <w:rFonts w:cs="Times New Roman"/>
          <w:color w:val="000000" w:themeColor="text1"/>
          <w:szCs w:val="24"/>
        </w:rPr>
        <w:t xml:space="preserve"> the </w:t>
      </w:r>
      <w:r w:rsidR="00111EA3" w:rsidRPr="000657DB">
        <w:rPr>
          <w:rFonts w:eastAsia="DengXian" w:cs="Times New Roman"/>
          <w:color w:val="000000" w:themeColor="text1"/>
          <w:szCs w:val="24"/>
        </w:rPr>
        <w:t xml:space="preserve">forecasting performance of </w:t>
      </w:r>
      <w:r w:rsidR="005955EF" w:rsidRPr="000657DB">
        <w:rPr>
          <w:rFonts w:eastAsia="DengXian" w:cs="Times New Roman"/>
          <w:color w:val="000000" w:themeColor="text1"/>
          <w:szCs w:val="24"/>
        </w:rPr>
        <w:t>the</w:t>
      </w:r>
      <w:r w:rsidR="00111EA3" w:rsidRPr="000657DB">
        <w:rPr>
          <w:rFonts w:eastAsia="DengXian" w:cs="Times New Roman"/>
          <w:color w:val="000000" w:themeColor="text1"/>
          <w:szCs w:val="24"/>
        </w:rPr>
        <w:t xml:space="preserve"> models for the </w:t>
      </w:r>
      <w:r w:rsidR="00B35920" w:rsidRPr="000657DB">
        <w:rPr>
          <w:rFonts w:eastAsia="DengXian" w:cs="Times New Roman"/>
          <w:color w:val="000000" w:themeColor="text1"/>
          <w:szCs w:val="24"/>
        </w:rPr>
        <w:t xml:space="preserve">non-promoted period and the </w:t>
      </w:r>
      <w:r w:rsidR="00111EA3" w:rsidRPr="000657DB">
        <w:rPr>
          <w:rFonts w:eastAsia="DengXian" w:cs="Times New Roman"/>
          <w:color w:val="000000" w:themeColor="text1"/>
          <w:szCs w:val="24"/>
        </w:rPr>
        <w:t>promoted forecast period</w:t>
      </w:r>
      <w:r w:rsidR="00B35920" w:rsidRPr="000657DB">
        <w:rPr>
          <w:rFonts w:eastAsia="DengXian" w:cs="Times New Roman"/>
          <w:color w:val="000000" w:themeColor="text1"/>
          <w:szCs w:val="24"/>
        </w:rPr>
        <w:t xml:space="preserve"> </w:t>
      </w:r>
      <w:r w:rsidR="0059486F" w:rsidRPr="000657DB">
        <w:rPr>
          <w:rFonts w:eastAsia="DengXian" w:cs="Times New Roman"/>
          <w:color w:val="000000" w:themeColor="text1"/>
          <w:szCs w:val="24"/>
        </w:rPr>
        <w:t>respectively</w:t>
      </w:r>
      <w:r w:rsidR="00111EA3" w:rsidRPr="000657DB">
        <w:rPr>
          <w:rFonts w:eastAsia="DengXian" w:cs="Times New Roman"/>
          <w:color w:val="000000" w:themeColor="text1"/>
          <w:szCs w:val="24"/>
        </w:rPr>
        <w:t xml:space="preserve">. </w:t>
      </w:r>
      <w:r w:rsidR="008E0FC4" w:rsidRPr="000657DB">
        <w:rPr>
          <w:rFonts w:cs="Times New Roman"/>
          <w:color w:val="000000" w:themeColor="text1"/>
          <w:szCs w:val="24"/>
        </w:rPr>
        <w:t>The results are</w:t>
      </w:r>
      <w:r w:rsidR="008817B2" w:rsidRPr="000657DB">
        <w:rPr>
          <w:rFonts w:cs="Times New Roman"/>
          <w:color w:val="000000" w:themeColor="text1"/>
          <w:szCs w:val="24"/>
        </w:rPr>
        <w:t xml:space="preserve"> in general</w:t>
      </w:r>
      <w:r w:rsidR="008E0FC4" w:rsidRPr="000657DB">
        <w:rPr>
          <w:rFonts w:cs="Times New Roman"/>
          <w:color w:val="000000" w:themeColor="text1"/>
          <w:szCs w:val="24"/>
        </w:rPr>
        <w:t xml:space="preserve"> </w:t>
      </w:r>
      <w:r w:rsidR="0059486F" w:rsidRPr="000657DB">
        <w:rPr>
          <w:rFonts w:cs="Times New Roman"/>
          <w:noProof/>
          <w:color w:val="000000" w:themeColor="text1"/>
          <w:szCs w:val="24"/>
        </w:rPr>
        <w:t>consistent</w:t>
      </w:r>
      <w:r w:rsidR="00962DC5" w:rsidRPr="000657DB">
        <w:rPr>
          <w:rFonts w:cs="Times New Roman"/>
          <w:color w:val="000000" w:themeColor="text1"/>
          <w:szCs w:val="24"/>
        </w:rPr>
        <w:t xml:space="preserve"> with those in Table 3</w:t>
      </w:r>
      <w:r w:rsidR="007A7326" w:rsidRPr="000657DB">
        <w:rPr>
          <w:rFonts w:cs="Times New Roman"/>
          <w:color w:val="000000" w:themeColor="text1"/>
          <w:szCs w:val="24"/>
        </w:rPr>
        <w:t xml:space="preserve">. </w:t>
      </w:r>
      <w:r w:rsidR="006C111D" w:rsidRPr="000657DB">
        <w:rPr>
          <w:rFonts w:cs="Times New Roman"/>
          <w:color w:val="000000" w:themeColor="text1"/>
          <w:szCs w:val="24"/>
        </w:rPr>
        <w:t xml:space="preserve">For the non-promoted period, </w:t>
      </w:r>
      <w:r w:rsidR="007653DD" w:rsidRPr="000657DB">
        <w:rPr>
          <w:rFonts w:cs="Times New Roman"/>
          <w:color w:val="000000" w:themeColor="text1"/>
          <w:szCs w:val="24"/>
        </w:rPr>
        <w:t xml:space="preserve">the Base-lift </w:t>
      </w:r>
      <w:r w:rsidR="00F41618" w:rsidRPr="000657DB">
        <w:rPr>
          <w:rFonts w:cs="Times New Roman"/>
          <w:color w:val="000000" w:themeColor="text1"/>
          <w:szCs w:val="24"/>
        </w:rPr>
        <w:t xml:space="preserve">method generally has the worst </w:t>
      </w:r>
      <w:r w:rsidR="007653DD" w:rsidRPr="000657DB">
        <w:rPr>
          <w:rFonts w:cs="Times New Roman"/>
          <w:color w:val="000000" w:themeColor="text1"/>
          <w:szCs w:val="24"/>
        </w:rPr>
        <w:t xml:space="preserve">performance </w:t>
      </w:r>
      <w:r w:rsidR="0059486F" w:rsidRPr="000657DB">
        <w:rPr>
          <w:rFonts w:cs="Times New Roman"/>
          <w:color w:val="000000" w:themeColor="text1"/>
          <w:szCs w:val="24"/>
        </w:rPr>
        <w:t>except</w:t>
      </w:r>
      <w:r w:rsidR="00F41618" w:rsidRPr="000657DB">
        <w:rPr>
          <w:rFonts w:cs="Times New Roman"/>
          <w:color w:val="000000" w:themeColor="text1"/>
          <w:szCs w:val="24"/>
        </w:rPr>
        <w:t xml:space="preserve"> </w:t>
      </w:r>
      <w:r w:rsidR="007653DD" w:rsidRPr="000657DB">
        <w:rPr>
          <w:rFonts w:cs="Times New Roman"/>
          <w:color w:val="000000" w:themeColor="text1"/>
          <w:szCs w:val="24"/>
        </w:rPr>
        <w:t xml:space="preserve">for the MASE and the </w:t>
      </w:r>
      <w:r w:rsidR="007653DD" w:rsidRPr="000657DB">
        <w:rPr>
          <w:rFonts w:eastAsia="Times New Roman" w:cs="Times New Roman"/>
          <w:bCs/>
          <w:color w:val="000000" w:themeColor="text1"/>
          <w:sz w:val="22"/>
        </w:rPr>
        <w:t>AvgRelMAE when the forecast horizon is short (e.g., when h=1 and h=4)</w:t>
      </w:r>
      <w:r w:rsidR="00F41618" w:rsidRPr="000657DB">
        <w:rPr>
          <w:rFonts w:cs="Times New Roman"/>
          <w:color w:val="000000" w:themeColor="text1"/>
          <w:szCs w:val="24"/>
        </w:rPr>
        <w:t xml:space="preserve">. This </w:t>
      </w:r>
      <w:r w:rsidR="001E0915" w:rsidRPr="000657DB">
        <w:rPr>
          <w:rFonts w:cs="Times New Roman"/>
          <w:color w:val="000000" w:themeColor="text1"/>
          <w:szCs w:val="24"/>
        </w:rPr>
        <w:t xml:space="preserve">indicates that the </w:t>
      </w:r>
      <w:r w:rsidR="00F41618" w:rsidRPr="000657DB">
        <w:rPr>
          <w:rFonts w:cs="Times New Roman"/>
          <w:color w:val="000000" w:themeColor="text1"/>
          <w:szCs w:val="24"/>
        </w:rPr>
        <w:t>simple models can be</w:t>
      </w:r>
      <w:r w:rsidR="001E0915" w:rsidRPr="000657DB">
        <w:rPr>
          <w:rFonts w:cs="Times New Roman"/>
          <w:color w:val="000000" w:themeColor="text1"/>
          <w:szCs w:val="24"/>
        </w:rPr>
        <w:t xml:space="preserve"> difficult to beat when the product </w:t>
      </w:r>
      <w:ins w:id="580" w:author="黄韬" w:date="2017-09-11T16:40:00Z">
        <w:r w:rsidR="001E7B2C">
          <w:rPr>
            <w:rFonts w:cs="Times New Roman"/>
            <w:color w:val="000000" w:themeColor="text1"/>
            <w:szCs w:val="24"/>
          </w:rPr>
          <w:t xml:space="preserve">is not being promoted and its </w:t>
        </w:r>
      </w:ins>
      <w:r w:rsidR="001E0915" w:rsidRPr="000657DB">
        <w:rPr>
          <w:rFonts w:cs="Times New Roman"/>
          <w:color w:val="000000" w:themeColor="text1"/>
          <w:szCs w:val="24"/>
        </w:rPr>
        <w:t xml:space="preserve">sales are </w:t>
      </w:r>
      <w:ins w:id="581" w:author="黄韬" w:date="2017-09-11T16:40:00Z">
        <w:r w:rsidR="001E7B2C">
          <w:rPr>
            <w:rFonts w:cs="Times New Roman"/>
            <w:color w:val="000000" w:themeColor="text1"/>
            <w:szCs w:val="24"/>
          </w:rPr>
          <w:t xml:space="preserve">comparably </w:t>
        </w:r>
      </w:ins>
      <w:commentRangeStart w:id="582"/>
      <w:commentRangeStart w:id="583"/>
      <w:r w:rsidR="001E0915" w:rsidRPr="000657DB">
        <w:rPr>
          <w:rFonts w:cs="Times New Roman"/>
          <w:color w:val="000000" w:themeColor="text1"/>
          <w:szCs w:val="24"/>
        </w:rPr>
        <w:t>stable</w:t>
      </w:r>
      <w:commentRangeEnd w:id="582"/>
      <w:r w:rsidR="007E232D">
        <w:rPr>
          <w:rStyle w:val="CommentReference"/>
        </w:rPr>
        <w:commentReference w:id="582"/>
      </w:r>
      <w:commentRangeEnd w:id="583"/>
      <w:r w:rsidR="001E7B2C">
        <w:rPr>
          <w:rStyle w:val="CommentReference"/>
        </w:rPr>
        <w:commentReference w:id="583"/>
      </w:r>
      <w:r w:rsidR="001E0915" w:rsidRPr="000657DB">
        <w:rPr>
          <w:rFonts w:cs="Times New Roman"/>
          <w:color w:val="000000" w:themeColor="text1"/>
          <w:szCs w:val="24"/>
        </w:rPr>
        <w:t xml:space="preserve"> </w:t>
      </w:r>
      <w:r w:rsidR="001E0915" w:rsidRPr="000657DB">
        <w:rPr>
          <w:rFonts w:cs="Times New Roman"/>
          <w:color w:val="000000" w:themeColor="text1"/>
          <w:szCs w:val="24"/>
        </w:rPr>
        <w:fldChar w:fldCharType="begin">
          <w:fldData xml:space="preserve">PEVuZE5vdGU+PENpdGU+PEF1dGhvcj5Hw7xyIEFsaTwvQXV0aG9yPjxZZWFyPjIwMDk8L1llYXI+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=
</w:fldData>
        </w:fldChar>
      </w:r>
      <w:r w:rsidR="001E0915" w:rsidRPr="000657DB">
        <w:rPr>
          <w:rFonts w:cs="Times New Roman"/>
          <w:color w:val="000000" w:themeColor="text1"/>
          <w:szCs w:val="24"/>
        </w:rPr>
        <w:instrText xml:space="preserve"> ADDIN EN.CITE </w:instrText>
      </w:r>
      <w:r w:rsidR="001E0915" w:rsidRPr="000657DB">
        <w:rPr>
          <w:rFonts w:cs="Times New Roman"/>
          <w:color w:val="000000" w:themeColor="text1"/>
          <w:szCs w:val="24"/>
        </w:rPr>
        <w:fldChar w:fldCharType="begin">
          <w:fldData xml:space="preserve">PEVuZE5vdGU+PENpdGU+PEF1dGhvcj5Hw7xyIEFsaTwvQXV0aG9yPjxZZWFyPjIwMDk8L1llYXI+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=
</w:fldData>
        </w:fldChar>
      </w:r>
      <w:r w:rsidR="001E0915" w:rsidRPr="000657DB">
        <w:rPr>
          <w:rFonts w:cs="Times New Roman"/>
          <w:color w:val="000000" w:themeColor="text1"/>
          <w:szCs w:val="24"/>
        </w:rPr>
        <w:instrText xml:space="preserve"> ADDIN EN.CITE.DATA </w:instrText>
      </w:r>
      <w:r w:rsidR="001E0915" w:rsidRPr="000657DB">
        <w:rPr>
          <w:rFonts w:cs="Times New Roman"/>
          <w:color w:val="000000" w:themeColor="text1"/>
          <w:szCs w:val="24"/>
        </w:rPr>
      </w:r>
      <w:r w:rsidR="001E0915" w:rsidRPr="000657DB">
        <w:rPr>
          <w:rFonts w:cs="Times New Roman"/>
          <w:color w:val="000000" w:themeColor="text1"/>
          <w:szCs w:val="24"/>
        </w:rPr>
        <w:fldChar w:fldCharType="end"/>
      </w:r>
      <w:r w:rsidR="001E0915" w:rsidRPr="000657DB">
        <w:rPr>
          <w:rFonts w:cs="Times New Roman"/>
          <w:color w:val="000000" w:themeColor="text1"/>
          <w:szCs w:val="24"/>
        </w:rPr>
      </w:r>
      <w:r w:rsidR="001E0915" w:rsidRPr="000657DB">
        <w:rPr>
          <w:rFonts w:cs="Times New Roman"/>
          <w:color w:val="000000" w:themeColor="text1"/>
          <w:szCs w:val="24"/>
        </w:rPr>
        <w:fldChar w:fldCharType="separate"/>
      </w:r>
      <w:r w:rsidR="001E0915" w:rsidRPr="000657DB">
        <w:rPr>
          <w:rFonts w:cs="Times New Roman"/>
          <w:noProof/>
          <w:color w:val="000000" w:themeColor="text1"/>
          <w:szCs w:val="24"/>
        </w:rPr>
        <w:t>(</w:t>
      </w:r>
      <w:hyperlink w:anchor="_ENREF_39" w:tooltip="Gür Ali, 2009 #715" w:history="1">
        <w:r w:rsidR="00780FE2" w:rsidRPr="000657DB">
          <w:rPr>
            <w:rFonts w:cs="Times New Roman"/>
            <w:noProof/>
            <w:color w:val="000000" w:themeColor="text1"/>
            <w:szCs w:val="24"/>
          </w:rPr>
          <w:t>Gür Ali, SayIn et al. 2009</w:t>
        </w:r>
      </w:hyperlink>
      <w:r w:rsidR="001E0915" w:rsidRPr="000657DB">
        <w:rPr>
          <w:rFonts w:cs="Times New Roman"/>
          <w:noProof/>
          <w:color w:val="000000" w:themeColor="text1"/>
          <w:szCs w:val="24"/>
        </w:rPr>
        <w:t xml:space="preserve">, </w:t>
      </w:r>
      <w:hyperlink w:anchor="_ENREF_42" w:tooltip="Huang, 2014 #732" w:history="1">
        <w:r w:rsidR="00780FE2" w:rsidRPr="000657DB">
          <w:rPr>
            <w:rFonts w:cs="Times New Roman"/>
            <w:noProof/>
            <w:color w:val="000000" w:themeColor="text1"/>
            <w:szCs w:val="24"/>
          </w:rPr>
          <w:t>Huang, Fildes et al. 2014</w:t>
        </w:r>
      </w:hyperlink>
      <w:r w:rsidR="001E0915" w:rsidRPr="000657DB">
        <w:rPr>
          <w:rFonts w:cs="Times New Roman"/>
          <w:noProof/>
          <w:color w:val="000000" w:themeColor="text1"/>
          <w:szCs w:val="24"/>
        </w:rPr>
        <w:t>)</w:t>
      </w:r>
      <w:r w:rsidR="001E0915" w:rsidRPr="000657DB">
        <w:rPr>
          <w:rFonts w:cs="Times New Roman"/>
          <w:color w:val="000000" w:themeColor="text1"/>
          <w:szCs w:val="24"/>
        </w:rPr>
        <w:fldChar w:fldCharType="end"/>
      </w:r>
      <w:r w:rsidR="001E0915" w:rsidRPr="000657DB">
        <w:rPr>
          <w:rFonts w:cs="Times New Roman"/>
          <w:color w:val="000000" w:themeColor="text1"/>
          <w:szCs w:val="24"/>
        </w:rPr>
        <w:t>.</w:t>
      </w:r>
      <w:r w:rsidR="00F41618" w:rsidRPr="000657DB">
        <w:rPr>
          <w:rFonts w:cs="Times New Roman"/>
          <w:color w:val="000000" w:themeColor="text1"/>
          <w:szCs w:val="24"/>
        </w:rPr>
        <w:t xml:space="preserve"> </w:t>
      </w:r>
      <w:r w:rsidR="00847FE5" w:rsidRPr="000657DB">
        <w:rPr>
          <w:rFonts w:cs="Times New Roman"/>
          <w:color w:val="000000" w:themeColor="text1"/>
          <w:szCs w:val="24"/>
        </w:rPr>
        <w:t xml:space="preserve">The ADL-intra model </w:t>
      </w:r>
      <w:r w:rsidR="00823B56" w:rsidRPr="000657DB">
        <w:rPr>
          <w:rFonts w:cs="Times New Roman"/>
          <w:color w:val="000000" w:themeColor="text1"/>
          <w:szCs w:val="24"/>
        </w:rPr>
        <w:t>generates more accurate forecasts compared to</w:t>
      </w:r>
      <w:r w:rsidR="00847FE5" w:rsidRPr="000657DB">
        <w:rPr>
          <w:rFonts w:cs="Times New Roman"/>
          <w:color w:val="000000" w:themeColor="text1"/>
          <w:szCs w:val="24"/>
        </w:rPr>
        <w:t xml:space="preserve"> the ADL-own model. </w:t>
      </w:r>
      <w:r w:rsidR="00C046EC" w:rsidRPr="000657DB">
        <w:rPr>
          <w:rFonts w:cs="Times New Roman"/>
          <w:color w:val="000000" w:themeColor="text1"/>
          <w:szCs w:val="24"/>
        </w:rPr>
        <w:t>The ADL-</w:t>
      </w:r>
      <w:r w:rsidR="00525EC5" w:rsidRPr="000657DB">
        <w:rPr>
          <w:rFonts w:cs="Times New Roman"/>
          <w:color w:val="000000" w:themeColor="text1"/>
          <w:szCs w:val="24"/>
        </w:rPr>
        <w:t>own</w:t>
      </w:r>
      <w:r w:rsidR="00C046EC" w:rsidRPr="000657DB">
        <w:rPr>
          <w:rFonts w:cs="Times New Roman"/>
          <w:color w:val="000000" w:themeColor="text1"/>
          <w:szCs w:val="24"/>
        </w:rPr>
        <w:t xml:space="preserve">-EWC model </w:t>
      </w:r>
      <w:r w:rsidR="00F6070C" w:rsidRPr="000657DB">
        <w:rPr>
          <w:rFonts w:cs="Times New Roman"/>
          <w:color w:val="000000" w:themeColor="text1"/>
          <w:szCs w:val="24"/>
        </w:rPr>
        <w:t>and the</w:t>
      </w:r>
      <w:r w:rsidR="00525EC5" w:rsidRPr="000657DB">
        <w:rPr>
          <w:rFonts w:cs="Times New Roman"/>
          <w:color w:val="000000" w:themeColor="text1"/>
          <w:szCs w:val="24"/>
        </w:rPr>
        <w:t xml:space="preserve"> ADL-</w:t>
      </w:r>
      <w:r w:rsidR="00F6070C" w:rsidRPr="000657DB">
        <w:rPr>
          <w:rFonts w:cs="Times New Roman"/>
          <w:color w:val="000000" w:themeColor="text1"/>
          <w:szCs w:val="24"/>
        </w:rPr>
        <w:t>own</w:t>
      </w:r>
      <w:r w:rsidR="00525EC5" w:rsidRPr="000657DB">
        <w:rPr>
          <w:rFonts w:cs="Times New Roman"/>
          <w:color w:val="000000" w:themeColor="text1"/>
          <w:szCs w:val="24"/>
        </w:rPr>
        <w:t xml:space="preserve">-IC model </w:t>
      </w:r>
      <w:r w:rsidR="00F6070C" w:rsidRPr="000657DB">
        <w:rPr>
          <w:rFonts w:cs="Times New Roman"/>
          <w:color w:val="000000" w:themeColor="text1"/>
          <w:szCs w:val="24"/>
        </w:rPr>
        <w:t xml:space="preserve">both </w:t>
      </w:r>
      <w:r w:rsidR="00525EC5" w:rsidRPr="000657DB">
        <w:rPr>
          <w:rFonts w:cs="Times New Roman"/>
          <w:color w:val="000000" w:themeColor="text1"/>
          <w:szCs w:val="24"/>
        </w:rPr>
        <w:t>outperform</w:t>
      </w:r>
      <w:r w:rsidR="00F6070C" w:rsidRPr="000657DB">
        <w:rPr>
          <w:rFonts w:cs="Times New Roman"/>
          <w:color w:val="000000" w:themeColor="text1"/>
          <w:szCs w:val="24"/>
        </w:rPr>
        <w:t xml:space="preserve"> the</w:t>
      </w:r>
      <w:r w:rsidR="00525EC5" w:rsidRPr="000657DB">
        <w:rPr>
          <w:rFonts w:cs="Times New Roman"/>
          <w:color w:val="000000" w:themeColor="text1"/>
          <w:szCs w:val="24"/>
        </w:rPr>
        <w:t xml:space="preserve"> ADL-</w:t>
      </w:r>
      <w:r w:rsidR="00F6070C" w:rsidRPr="000657DB">
        <w:rPr>
          <w:rFonts w:cs="Times New Roman"/>
          <w:color w:val="000000" w:themeColor="text1"/>
          <w:szCs w:val="24"/>
        </w:rPr>
        <w:t>own</w:t>
      </w:r>
      <w:r w:rsidR="00525EC5" w:rsidRPr="000657DB">
        <w:rPr>
          <w:rFonts w:cs="Times New Roman"/>
          <w:color w:val="000000" w:themeColor="text1"/>
          <w:szCs w:val="24"/>
        </w:rPr>
        <w:t xml:space="preserve"> model</w:t>
      </w:r>
      <w:r w:rsidR="00F6070C" w:rsidRPr="000657DB">
        <w:rPr>
          <w:rFonts w:cs="Times New Roman"/>
          <w:color w:val="000000" w:themeColor="text1"/>
          <w:szCs w:val="24"/>
        </w:rPr>
        <w:t xml:space="preserve">, and the ADL-intra-EWC model and the ADL-intra-IC model both outperform the ADL-intra model. For the </w:t>
      </w:r>
      <w:r w:rsidR="00F6070C" w:rsidRPr="000657DB">
        <w:rPr>
          <w:rFonts w:eastAsia="DengXian" w:cs="Times New Roman"/>
          <w:color w:val="000000" w:themeColor="text1"/>
          <w:szCs w:val="24"/>
        </w:rPr>
        <w:t>promoted forecast period,</w:t>
      </w:r>
      <w:r w:rsidR="00736712" w:rsidRPr="000657DB">
        <w:rPr>
          <w:rFonts w:eastAsia="DengXian" w:cs="Times New Roman"/>
          <w:color w:val="000000" w:themeColor="text1"/>
          <w:szCs w:val="24"/>
        </w:rPr>
        <w:t xml:space="preserve"> </w:t>
      </w:r>
      <w:r w:rsidR="00736712" w:rsidRPr="000657DB">
        <w:rPr>
          <w:rFonts w:cs="Times New Roman"/>
          <w:color w:val="000000" w:themeColor="text1"/>
          <w:szCs w:val="24"/>
        </w:rPr>
        <w:t>the Base-lift method generates the least accurate forecasts. The ADL-intr</w:t>
      </w:r>
      <w:r w:rsidR="00823B56" w:rsidRPr="000657DB">
        <w:rPr>
          <w:rFonts w:cs="Times New Roman"/>
          <w:color w:val="000000" w:themeColor="text1"/>
          <w:szCs w:val="24"/>
        </w:rPr>
        <w:t xml:space="preserve">a model outperforms the ADL-own model. The ADL-intra-EWC model beats the ADL-intra model, and the ADL-own-EWC </w:t>
      </w:r>
      <w:r w:rsidR="00586DC0" w:rsidRPr="000657DB">
        <w:rPr>
          <w:rFonts w:cs="Times New Roman"/>
          <w:color w:val="000000" w:themeColor="text1"/>
          <w:szCs w:val="24"/>
        </w:rPr>
        <w:t xml:space="preserve">model </w:t>
      </w:r>
      <w:r w:rsidR="00823B56" w:rsidRPr="000657DB">
        <w:rPr>
          <w:rFonts w:cs="Times New Roman"/>
          <w:color w:val="000000" w:themeColor="text1"/>
          <w:szCs w:val="24"/>
        </w:rPr>
        <w:t>beats the ADL-own-EWC model. However, the ADL-intra-IC model and the ADL-own-IC model cannot effectively outperform their counterparts (e.g., the ADL-intra-IC model and the ADL-own-IC model respectively).</w:t>
      </w:r>
      <w:r w:rsidR="00673234" w:rsidRPr="000657DB">
        <w:rPr>
          <w:rFonts w:cs="Times New Roman"/>
          <w:color w:val="000000" w:themeColor="text1"/>
          <w:szCs w:val="24"/>
        </w:rPr>
        <w:t xml:space="preserve"> This may be due to the high product sales and high sales variations during the promoted period as the value of the </w:t>
      </w:r>
      <w:r w:rsidR="00E6731B" w:rsidRPr="000657DB">
        <w:rPr>
          <w:rFonts w:cs="Times New Roman"/>
          <w:color w:val="000000" w:themeColor="text1"/>
          <w:szCs w:val="24"/>
        </w:rPr>
        <w:t xml:space="preserve">bias </w:t>
      </w:r>
      <w:r w:rsidR="00673234" w:rsidRPr="000657DB">
        <w:rPr>
          <w:rFonts w:cs="Times New Roman"/>
          <w:color w:val="000000" w:themeColor="text1"/>
          <w:szCs w:val="24"/>
        </w:rPr>
        <w:t xml:space="preserve">correction </w:t>
      </w:r>
      <w:r w:rsidR="00E6731B" w:rsidRPr="000657DB">
        <w:rPr>
          <w:rFonts w:cs="Times New Roman"/>
          <w:color w:val="000000" w:themeColor="text1"/>
          <w:szCs w:val="24"/>
        </w:rPr>
        <w:t xml:space="preserve">can </w:t>
      </w:r>
      <w:r w:rsidR="00673234" w:rsidRPr="000657DB">
        <w:rPr>
          <w:rFonts w:cs="Times New Roman"/>
          <w:color w:val="000000" w:themeColor="text1"/>
          <w:szCs w:val="24"/>
        </w:rPr>
        <w:t xml:space="preserve">get submerged </w:t>
      </w:r>
      <w:r w:rsidR="00815381" w:rsidRPr="000657DB">
        <w:rPr>
          <w:rFonts w:cs="Times New Roman"/>
          <w:color w:val="000000" w:themeColor="text1"/>
          <w:szCs w:val="24"/>
        </w:rPr>
        <w:t xml:space="preserve">by big </w:t>
      </w:r>
      <w:r w:rsidR="00673234" w:rsidRPr="000657DB">
        <w:rPr>
          <w:rFonts w:cs="Times New Roman"/>
          <w:color w:val="000000" w:themeColor="text1"/>
          <w:szCs w:val="24"/>
        </w:rPr>
        <w:t>variation</w:t>
      </w:r>
      <w:r w:rsidR="00815381" w:rsidRPr="000657DB">
        <w:rPr>
          <w:rFonts w:cs="Times New Roman"/>
          <w:color w:val="000000" w:themeColor="text1"/>
          <w:szCs w:val="24"/>
        </w:rPr>
        <w:t>s</w:t>
      </w:r>
      <w:r w:rsidR="00673234" w:rsidRPr="000657DB">
        <w:rPr>
          <w:rFonts w:cs="Times New Roman"/>
          <w:color w:val="000000" w:themeColor="text1"/>
          <w:szCs w:val="24"/>
        </w:rPr>
        <w:t xml:space="preserve"> </w:t>
      </w:r>
      <w:r w:rsidR="00815381" w:rsidRPr="000657DB">
        <w:rPr>
          <w:rFonts w:cs="Times New Roman"/>
          <w:color w:val="000000" w:themeColor="text1"/>
          <w:szCs w:val="24"/>
        </w:rPr>
        <w:t>in</w:t>
      </w:r>
      <w:r w:rsidR="00673234" w:rsidRPr="000657DB">
        <w:rPr>
          <w:rFonts w:cs="Times New Roman"/>
          <w:color w:val="000000" w:themeColor="text1"/>
          <w:szCs w:val="24"/>
        </w:rPr>
        <w:t xml:space="preserve"> the data.</w:t>
      </w:r>
    </w:p>
    <w:p w14:paraId="78B36E23" w14:textId="77777777" w:rsidR="00047335" w:rsidRPr="000657DB" w:rsidRDefault="00673234" w:rsidP="00390B04">
      <w:pPr>
        <w:spacing w:after="0" w:line="360" w:lineRule="auto"/>
        <w:rPr>
          <w:rFonts w:cs="Times New Roman"/>
          <w:color w:val="000000" w:themeColor="text1"/>
          <w:szCs w:val="24"/>
        </w:rPr>
      </w:pPr>
      <w:r w:rsidRPr="000657DB">
        <w:rPr>
          <w:rFonts w:cs="Times New Roman"/>
          <w:color w:val="000000" w:themeColor="text1"/>
          <w:szCs w:val="24"/>
        </w:rPr>
        <w:t xml:space="preserve"> </w:t>
      </w:r>
      <w:r w:rsidR="00390B04" w:rsidRPr="000657DB">
        <w:rPr>
          <w:rFonts w:cs="Times New Roman"/>
          <w:color w:val="000000" w:themeColor="text1"/>
          <w:szCs w:val="24"/>
        </w:rPr>
        <w:t xml:space="preserve"> </w:t>
      </w:r>
      <w:r w:rsidR="00F41618" w:rsidRPr="000657DB">
        <w:rPr>
          <w:rFonts w:cs="Times New Roman"/>
          <w:color w:val="000000" w:themeColor="text1"/>
          <w:szCs w:val="24"/>
        </w:rPr>
        <w:t xml:space="preserve"> </w:t>
      </w:r>
      <w:r w:rsidR="00847FE5" w:rsidRPr="000657DB">
        <w:rPr>
          <w:rFonts w:cs="Times New Roman"/>
          <w:color w:val="000000" w:themeColor="text1"/>
          <w:szCs w:val="24"/>
        </w:rPr>
        <w:t xml:space="preserve"> </w:t>
      </w:r>
    </w:p>
    <w:p w14:paraId="16953405" w14:textId="77777777" w:rsidR="00E67D37" w:rsidRPr="000657DB" w:rsidRDefault="007B5793" w:rsidP="00CD7B91">
      <w:pPr>
        <w:spacing w:after="0" w:line="360" w:lineRule="auto"/>
        <w:rPr>
          <w:rFonts w:cs="Times New Roman"/>
          <w:color w:val="000000" w:themeColor="text1"/>
          <w:szCs w:val="24"/>
        </w:rPr>
      </w:pPr>
      <w:r w:rsidRPr="000657DB">
        <w:rPr>
          <w:rFonts w:cs="Times New Roman"/>
          <w:color w:val="000000" w:themeColor="text1"/>
          <w:szCs w:val="24"/>
        </w:rPr>
        <w:t xml:space="preserve"> </w:t>
      </w:r>
      <w:r w:rsidR="00CD7B91" w:rsidRPr="000657DB">
        <w:rPr>
          <w:rFonts w:cs="Times New Roman"/>
          <w:color w:val="000000" w:themeColor="text1"/>
          <w:szCs w:val="24"/>
        </w:rPr>
        <w:t xml:space="preserve"> </w:t>
      </w:r>
    </w:p>
    <w:p w14:paraId="74F96EAB" w14:textId="77777777" w:rsidR="0053203E" w:rsidRPr="000657DB" w:rsidRDefault="0053203E" w:rsidP="00CD7B91">
      <w:pPr>
        <w:spacing w:after="0" w:line="360" w:lineRule="auto"/>
        <w:rPr>
          <w:rFonts w:cs="Times New Roman"/>
          <w:color w:val="000000" w:themeColor="text1"/>
          <w:szCs w:val="24"/>
        </w:rPr>
      </w:pPr>
    </w:p>
    <w:p w14:paraId="20178192" w14:textId="77777777" w:rsidR="0053203E" w:rsidRPr="000657DB" w:rsidRDefault="0053203E" w:rsidP="00CD7B91">
      <w:pPr>
        <w:spacing w:after="0" w:line="360" w:lineRule="auto"/>
        <w:rPr>
          <w:rFonts w:cs="Times New Roman"/>
          <w:color w:val="000000" w:themeColor="text1"/>
          <w:szCs w:val="24"/>
        </w:rPr>
      </w:pPr>
    </w:p>
    <w:p w14:paraId="40D283CC" w14:textId="77777777" w:rsidR="0053203E" w:rsidRPr="000657DB" w:rsidRDefault="0053203E" w:rsidP="00CD7B91">
      <w:pPr>
        <w:spacing w:after="0" w:line="360" w:lineRule="auto"/>
        <w:rPr>
          <w:rFonts w:cs="Times New Roman"/>
          <w:color w:val="000000" w:themeColor="text1"/>
          <w:szCs w:val="24"/>
        </w:rPr>
      </w:pPr>
    </w:p>
    <w:p w14:paraId="67170711" w14:textId="77777777" w:rsidR="0053203E" w:rsidRPr="000657DB" w:rsidRDefault="0053203E" w:rsidP="00CD7B91">
      <w:pPr>
        <w:spacing w:after="0" w:line="360" w:lineRule="auto"/>
        <w:rPr>
          <w:rFonts w:cs="Times New Roman"/>
          <w:color w:val="000000" w:themeColor="text1"/>
          <w:szCs w:val="24"/>
        </w:rPr>
      </w:pPr>
    </w:p>
    <w:p w14:paraId="79770ED5" w14:textId="77777777" w:rsidR="0053203E" w:rsidRPr="000657DB" w:rsidRDefault="0053203E" w:rsidP="00CD7B91">
      <w:pPr>
        <w:spacing w:after="0" w:line="360" w:lineRule="auto"/>
        <w:rPr>
          <w:color w:val="000000" w:themeColor="text1"/>
          <w:szCs w:val="24"/>
        </w:rPr>
      </w:pPr>
    </w:p>
    <w:p w14:paraId="678104A7" w14:textId="77777777" w:rsidR="009A612D" w:rsidRPr="000657DB" w:rsidRDefault="009A612D" w:rsidP="00442B35">
      <w:pPr>
        <w:spacing w:after="0" w:line="360" w:lineRule="auto"/>
        <w:rPr>
          <w:color w:val="000000" w:themeColor="text1"/>
          <w:szCs w:val="24"/>
        </w:rPr>
      </w:pPr>
    </w:p>
    <w:p w14:paraId="5B9C5D7F" w14:textId="77777777" w:rsidR="00CB6DBF" w:rsidRPr="000657DB" w:rsidRDefault="00CB6DBF" w:rsidP="00442B35">
      <w:pPr>
        <w:spacing w:after="0" w:line="360" w:lineRule="auto"/>
        <w:rPr>
          <w:color w:val="000000" w:themeColor="text1"/>
          <w:szCs w:val="24"/>
        </w:rPr>
      </w:pPr>
      <w:r w:rsidRPr="000657DB">
        <w:rPr>
          <w:color w:val="000000" w:themeColor="text1"/>
          <w:szCs w:val="24"/>
        </w:rPr>
        <w:t>Table 5</w:t>
      </w:r>
      <w:r w:rsidRPr="000657DB">
        <w:rPr>
          <w:color w:val="000000" w:themeColor="text1"/>
          <w:szCs w:val="24"/>
        </w:rPr>
        <w:tab/>
      </w:r>
      <w:r w:rsidR="00D333AB" w:rsidRPr="000657DB">
        <w:rPr>
          <w:rFonts w:eastAsia="DengXian" w:cs="Times New Roman"/>
          <w:color w:val="000000" w:themeColor="text1"/>
          <w:szCs w:val="24"/>
        </w:rPr>
        <w:t xml:space="preserve">The forecasting performance of the models for </w:t>
      </w:r>
      <w:r w:rsidR="00066DAF" w:rsidRPr="000657DB">
        <w:rPr>
          <w:rFonts w:eastAsia="DengXian" w:cs="Times New Roman"/>
          <w:color w:val="000000" w:themeColor="text1"/>
          <w:szCs w:val="24"/>
        </w:rPr>
        <w:t xml:space="preserve">promoted and non-promoted </w:t>
      </w:r>
      <w:r w:rsidR="00D333AB" w:rsidRPr="000657DB">
        <w:rPr>
          <w:rFonts w:eastAsia="DengXian" w:cs="Times New Roman"/>
          <w:color w:val="000000" w:themeColor="text1"/>
          <w:szCs w:val="24"/>
        </w:rPr>
        <w:t xml:space="preserve">period </w:t>
      </w:r>
    </w:p>
    <w:p w14:paraId="18BBC162" w14:textId="77777777" w:rsidR="00B34A26" w:rsidRPr="000657DB" w:rsidRDefault="00CD7B91" w:rsidP="00442B35">
      <w:pPr>
        <w:spacing w:after="0" w:line="360" w:lineRule="auto"/>
        <w:rPr>
          <w:color w:val="000000" w:themeColor="text1"/>
          <w:szCs w:val="24"/>
        </w:rPr>
      </w:pPr>
      <w:r w:rsidRPr="000657DB">
        <w:rPr>
          <w:color w:val="000000" w:themeColor="text1"/>
          <w:szCs w:val="24"/>
        </w:rPr>
        <w:t xml:space="preserve"> </w:t>
      </w:r>
    </w:p>
    <w:tbl>
      <w:tblPr>
        <w:tblStyle w:val="ListTable1Light1"/>
        <w:tblW w:w="9072" w:type="dxa"/>
        <w:tblLook w:val="04A0" w:firstRow="1" w:lastRow="0" w:firstColumn="1" w:lastColumn="0" w:noHBand="0" w:noVBand="1"/>
      </w:tblPr>
      <w:tblGrid>
        <w:gridCol w:w="1985"/>
        <w:gridCol w:w="705"/>
        <w:gridCol w:w="950"/>
        <w:gridCol w:w="828"/>
        <w:gridCol w:w="1390"/>
        <w:gridCol w:w="711"/>
        <w:gridCol w:w="950"/>
        <w:gridCol w:w="828"/>
        <w:gridCol w:w="1390"/>
      </w:tblGrid>
      <w:tr w:rsidR="001D611D" w:rsidRPr="000657DB" w14:paraId="5D710621" w14:textId="77777777" w:rsidTr="0053203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5F683D2" w14:textId="77777777" w:rsidR="001D611D" w:rsidRPr="000657DB" w:rsidRDefault="001D611D" w:rsidP="001D611D">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Forecast horizon= 8</w:t>
            </w:r>
          </w:p>
        </w:tc>
        <w:tc>
          <w:tcPr>
            <w:tcW w:w="3873" w:type="dxa"/>
            <w:gridSpan w:val="4"/>
            <w:shd w:val="clear" w:color="auto" w:fill="auto"/>
            <w:noWrap/>
            <w:hideMark/>
          </w:tcPr>
          <w:p w14:paraId="0D2C0A79" w14:textId="77777777" w:rsidR="001D611D" w:rsidRPr="000657DB" w:rsidRDefault="00E5337A" w:rsidP="001D611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N</w:t>
            </w:r>
            <w:r w:rsidR="001D611D" w:rsidRPr="000657DB">
              <w:rPr>
                <w:rFonts w:eastAsia="Times New Roman" w:cs="Times New Roman"/>
                <w:b w:val="0"/>
                <w:color w:val="000000" w:themeColor="text1"/>
                <w:sz w:val="22"/>
              </w:rPr>
              <w:t>on-Promoted period</w:t>
            </w:r>
          </w:p>
        </w:tc>
        <w:tc>
          <w:tcPr>
            <w:tcW w:w="3214" w:type="dxa"/>
            <w:gridSpan w:val="4"/>
            <w:shd w:val="clear" w:color="auto" w:fill="auto"/>
            <w:noWrap/>
            <w:hideMark/>
          </w:tcPr>
          <w:p w14:paraId="6D9A8F1C" w14:textId="77777777" w:rsidR="001D611D" w:rsidRPr="000657DB" w:rsidRDefault="001D611D" w:rsidP="001D611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Promoted period</w:t>
            </w:r>
          </w:p>
        </w:tc>
      </w:tr>
      <w:tr w:rsidR="001D611D" w:rsidRPr="000657DB" w14:paraId="54995C9A" w14:textId="77777777"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404FBA0" w14:textId="77777777"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Model/measure</w:t>
            </w:r>
          </w:p>
        </w:tc>
        <w:tc>
          <w:tcPr>
            <w:tcW w:w="705" w:type="dxa"/>
            <w:shd w:val="clear" w:color="auto" w:fill="auto"/>
            <w:hideMark/>
          </w:tcPr>
          <w:p w14:paraId="5E360895" w14:textId="77777777" w:rsidR="001D611D" w:rsidRPr="000657DB" w:rsidRDefault="001D611D" w:rsidP="001D611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MAE</w:t>
            </w:r>
          </w:p>
        </w:tc>
        <w:tc>
          <w:tcPr>
            <w:tcW w:w="950" w:type="dxa"/>
            <w:shd w:val="clear" w:color="auto" w:fill="auto"/>
            <w:hideMark/>
          </w:tcPr>
          <w:p w14:paraId="59F425B4" w14:textId="77777777" w:rsidR="001D611D" w:rsidRPr="000657DB" w:rsidRDefault="001D611D" w:rsidP="001D611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SMAPE</w:t>
            </w:r>
          </w:p>
        </w:tc>
        <w:tc>
          <w:tcPr>
            <w:tcW w:w="828" w:type="dxa"/>
            <w:shd w:val="clear" w:color="auto" w:fill="auto"/>
            <w:hideMark/>
          </w:tcPr>
          <w:p w14:paraId="0657419C" w14:textId="77777777" w:rsidR="001D611D" w:rsidRPr="000657DB" w:rsidRDefault="001D611D" w:rsidP="001D611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MASE</w:t>
            </w:r>
          </w:p>
        </w:tc>
        <w:tc>
          <w:tcPr>
            <w:tcW w:w="1390" w:type="dxa"/>
            <w:shd w:val="clear" w:color="auto" w:fill="auto"/>
            <w:noWrap/>
            <w:hideMark/>
          </w:tcPr>
          <w:p w14:paraId="5C7CC1A1" w14:textId="77777777" w:rsidR="001D611D" w:rsidRPr="000657DB" w:rsidRDefault="001D611D" w:rsidP="001D611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AvgRelMAE</w:t>
            </w:r>
          </w:p>
        </w:tc>
        <w:tc>
          <w:tcPr>
            <w:tcW w:w="711" w:type="dxa"/>
            <w:shd w:val="clear" w:color="auto" w:fill="auto"/>
            <w:hideMark/>
          </w:tcPr>
          <w:p w14:paraId="391D3407" w14:textId="77777777" w:rsidR="001D611D" w:rsidRPr="000657DB" w:rsidRDefault="001D611D" w:rsidP="001D611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MAE</w:t>
            </w:r>
          </w:p>
        </w:tc>
        <w:tc>
          <w:tcPr>
            <w:tcW w:w="950" w:type="dxa"/>
            <w:shd w:val="clear" w:color="auto" w:fill="auto"/>
            <w:hideMark/>
          </w:tcPr>
          <w:p w14:paraId="3061B1A8" w14:textId="77777777" w:rsidR="001D611D" w:rsidRPr="000657DB" w:rsidRDefault="001D611D" w:rsidP="001D611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SMAPE</w:t>
            </w:r>
          </w:p>
        </w:tc>
        <w:tc>
          <w:tcPr>
            <w:tcW w:w="828" w:type="dxa"/>
            <w:shd w:val="clear" w:color="auto" w:fill="auto"/>
            <w:hideMark/>
          </w:tcPr>
          <w:p w14:paraId="2EE94DF4" w14:textId="77777777" w:rsidR="001D611D" w:rsidRPr="000657DB" w:rsidRDefault="001D611D" w:rsidP="001D611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MASE</w:t>
            </w:r>
          </w:p>
        </w:tc>
        <w:tc>
          <w:tcPr>
            <w:tcW w:w="725" w:type="dxa"/>
            <w:shd w:val="clear" w:color="auto" w:fill="auto"/>
            <w:noWrap/>
            <w:hideMark/>
          </w:tcPr>
          <w:p w14:paraId="47604DE6" w14:textId="77777777" w:rsidR="001D611D" w:rsidRPr="000657DB" w:rsidRDefault="001D611D" w:rsidP="001D611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AvgRelMAE</w:t>
            </w:r>
          </w:p>
        </w:tc>
      </w:tr>
      <w:tr w:rsidR="001D611D" w:rsidRPr="000657DB" w14:paraId="24E91976" w14:textId="77777777"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1A8256F1" w14:textId="77777777"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Base-lift</w:t>
            </w:r>
          </w:p>
        </w:tc>
        <w:tc>
          <w:tcPr>
            <w:tcW w:w="705" w:type="dxa"/>
            <w:shd w:val="clear" w:color="auto" w:fill="auto"/>
            <w:hideMark/>
          </w:tcPr>
          <w:p w14:paraId="154E0A9C"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9.64</w:t>
            </w:r>
          </w:p>
        </w:tc>
        <w:tc>
          <w:tcPr>
            <w:tcW w:w="950" w:type="dxa"/>
            <w:shd w:val="clear" w:color="auto" w:fill="auto"/>
            <w:hideMark/>
          </w:tcPr>
          <w:p w14:paraId="6DF9B8D8"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41.7%</w:t>
            </w:r>
          </w:p>
        </w:tc>
        <w:tc>
          <w:tcPr>
            <w:tcW w:w="828" w:type="dxa"/>
            <w:shd w:val="clear" w:color="auto" w:fill="auto"/>
            <w:hideMark/>
          </w:tcPr>
          <w:p w14:paraId="20351CD3"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0.588</w:t>
            </w:r>
          </w:p>
        </w:tc>
        <w:tc>
          <w:tcPr>
            <w:tcW w:w="1390" w:type="dxa"/>
            <w:shd w:val="clear" w:color="auto" w:fill="auto"/>
            <w:noWrap/>
            <w:hideMark/>
          </w:tcPr>
          <w:p w14:paraId="309F82ED"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1.005</w:t>
            </w:r>
          </w:p>
        </w:tc>
        <w:tc>
          <w:tcPr>
            <w:tcW w:w="711" w:type="dxa"/>
            <w:shd w:val="clear" w:color="auto" w:fill="auto"/>
            <w:hideMark/>
          </w:tcPr>
          <w:p w14:paraId="726E8161"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84.46</w:t>
            </w:r>
          </w:p>
        </w:tc>
        <w:tc>
          <w:tcPr>
            <w:tcW w:w="950" w:type="dxa"/>
            <w:shd w:val="clear" w:color="auto" w:fill="auto"/>
            <w:hideMark/>
          </w:tcPr>
          <w:p w14:paraId="14666ACA"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82.1%</w:t>
            </w:r>
          </w:p>
        </w:tc>
        <w:tc>
          <w:tcPr>
            <w:tcW w:w="828" w:type="dxa"/>
            <w:shd w:val="clear" w:color="auto" w:fill="auto"/>
            <w:hideMark/>
          </w:tcPr>
          <w:p w14:paraId="381B874C"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2.186</w:t>
            </w:r>
          </w:p>
        </w:tc>
        <w:tc>
          <w:tcPr>
            <w:tcW w:w="725" w:type="dxa"/>
            <w:shd w:val="clear" w:color="auto" w:fill="auto"/>
            <w:hideMark/>
          </w:tcPr>
          <w:p w14:paraId="13224621"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1.504</w:t>
            </w:r>
          </w:p>
        </w:tc>
      </w:tr>
      <w:tr w:rsidR="001D611D" w:rsidRPr="000657DB" w14:paraId="2AABBAE0" w14:textId="77777777"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1D82838F" w14:textId="77777777"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w:t>
            </w:r>
          </w:p>
        </w:tc>
        <w:tc>
          <w:tcPr>
            <w:tcW w:w="705" w:type="dxa"/>
            <w:shd w:val="clear" w:color="auto" w:fill="auto"/>
            <w:hideMark/>
          </w:tcPr>
          <w:p w14:paraId="32FDC790"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9.36</w:t>
            </w:r>
          </w:p>
        </w:tc>
        <w:tc>
          <w:tcPr>
            <w:tcW w:w="950" w:type="dxa"/>
            <w:shd w:val="clear" w:color="auto" w:fill="auto"/>
            <w:hideMark/>
          </w:tcPr>
          <w:p w14:paraId="4CDDA525"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40.3%</w:t>
            </w:r>
          </w:p>
        </w:tc>
        <w:tc>
          <w:tcPr>
            <w:tcW w:w="828" w:type="dxa"/>
            <w:shd w:val="clear" w:color="auto" w:fill="auto"/>
            <w:hideMark/>
          </w:tcPr>
          <w:p w14:paraId="6E15615E"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0.582</w:t>
            </w:r>
          </w:p>
        </w:tc>
        <w:tc>
          <w:tcPr>
            <w:tcW w:w="1390" w:type="dxa"/>
            <w:shd w:val="clear" w:color="auto" w:fill="auto"/>
            <w:noWrap/>
            <w:hideMark/>
          </w:tcPr>
          <w:p w14:paraId="454546B0"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1.000</w:t>
            </w:r>
          </w:p>
        </w:tc>
        <w:tc>
          <w:tcPr>
            <w:tcW w:w="711" w:type="dxa"/>
            <w:shd w:val="clear" w:color="auto" w:fill="auto"/>
            <w:hideMark/>
          </w:tcPr>
          <w:p w14:paraId="0DB5AB60"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49.49</w:t>
            </w:r>
          </w:p>
        </w:tc>
        <w:tc>
          <w:tcPr>
            <w:tcW w:w="950" w:type="dxa"/>
            <w:shd w:val="clear" w:color="auto" w:fill="auto"/>
            <w:hideMark/>
          </w:tcPr>
          <w:p w14:paraId="0D7C48C3"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49.4%</w:t>
            </w:r>
          </w:p>
        </w:tc>
        <w:tc>
          <w:tcPr>
            <w:tcW w:w="828" w:type="dxa"/>
            <w:shd w:val="clear" w:color="auto" w:fill="auto"/>
            <w:hideMark/>
          </w:tcPr>
          <w:p w14:paraId="74000DDE"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1.653</w:t>
            </w:r>
          </w:p>
        </w:tc>
        <w:tc>
          <w:tcPr>
            <w:tcW w:w="725" w:type="dxa"/>
            <w:shd w:val="clear" w:color="auto" w:fill="auto"/>
            <w:noWrap/>
            <w:hideMark/>
          </w:tcPr>
          <w:p w14:paraId="41210438"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1.000</w:t>
            </w:r>
          </w:p>
        </w:tc>
      </w:tr>
      <w:tr w:rsidR="001D611D" w:rsidRPr="000657DB" w14:paraId="7F6131B2" w14:textId="77777777"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192CF7BF" w14:textId="77777777"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w:t>
            </w:r>
          </w:p>
        </w:tc>
        <w:tc>
          <w:tcPr>
            <w:tcW w:w="705" w:type="dxa"/>
            <w:shd w:val="clear" w:color="auto" w:fill="auto"/>
            <w:hideMark/>
          </w:tcPr>
          <w:p w14:paraId="6D292217"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9.13</w:t>
            </w:r>
          </w:p>
        </w:tc>
        <w:tc>
          <w:tcPr>
            <w:tcW w:w="950" w:type="dxa"/>
            <w:shd w:val="clear" w:color="auto" w:fill="auto"/>
            <w:hideMark/>
          </w:tcPr>
          <w:p w14:paraId="5E0DC60A"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40.1%</w:t>
            </w:r>
          </w:p>
        </w:tc>
        <w:tc>
          <w:tcPr>
            <w:tcW w:w="828" w:type="dxa"/>
            <w:shd w:val="clear" w:color="auto" w:fill="auto"/>
            <w:hideMark/>
          </w:tcPr>
          <w:p w14:paraId="517346DF"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0.582</w:t>
            </w:r>
          </w:p>
        </w:tc>
        <w:tc>
          <w:tcPr>
            <w:tcW w:w="1390" w:type="dxa"/>
            <w:shd w:val="clear" w:color="auto" w:fill="auto"/>
            <w:noWrap/>
            <w:hideMark/>
          </w:tcPr>
          <w:p w14:paraId="4E72BFAA"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0.996</w:t>
            </w:r>
          </w:p>
        </w:tc>
        <w:tc>
          <w:tcPr>
            <w:tcW w:w="711" w:type="dxa"/>
            <w:shd w:val="clear" w:color="auto" w:fill="auto"/>
            <w:hideMark/>
          </w:tcPr>
          <w:p w14:paraId="232FB0C1"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48.78</w:t>
            </w:r>
          </w:p>
        </w:tc>
        <w:tc>
          <w:tcPr>
            <w:tcW w:w="950" w:type="dxa"/>
            <w:shd w:val="clear" w:color="auto" w:fill="auto"/>
            <w:hideMark/>
          </w:tcPr>
          <w:p w14:paraId="779CA757"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48.0%</w:t>
            </w:r>
          </w:p>
        </w:tc>
        <w:tc>
          <w:tcPr>
            <w:tcW w:w="828" w:type="dxa"/>
            <w:shd w:val="clear" w:color="auto" w:fill="auto"/>
            <w:hideMark/>
          </w:tcPr>
          <w:p w14:paraId="4FCC9C88"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1.630</w:t>
            </w:r>
          </w:p>
        </w:tc>
        <w:tc>
          <w:tcPr>
            <w:tcW w:w="725" w:type="dxa"/>
            <w:shd w:val="clear" w:color="auto" w:fill="auto"/>
            <w:hideMark/>
          </w:tcPr>
          <w:p w14:paraId="779DE4D8"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0.972</w:t>
            </w:r>
          </w:p>
        </w:tc>
      </w:tr>
      <w:tr w:rsidR="001D611D" w:rsidRPr="000657DB" w14:paraId="4B33510D" w14:textId="77777777"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EBC63FD" w14:textId="77777777"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ADL-own-EWC</w:t>
            </w:r>
          </w:p>
        </w:tc>
        <w:tc>
          <w:tcPr>
            <w:tcW w:w="705" w:type="dxa"/>
            <w:shd w:val="clear" w:color="auto" w:fill="auto"/>
            <w:hideMark/>
          </w:tcPr>
          <w:p w14:paraId="2C54B129"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9.33</w:t>
            </w:r>
          </w:p>
        </w:tc>
        <w:tc>
          <w:tcPr>
            <w:tcW w:w="950" w:type="dxa"/>
            <w:shd w:val="clear" w:color="auto" w:fill="auto"/>
            <w:hideMark/>
          </w:tcPr>
          <w:p w14:paraId="481D39FA"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40.2%</w:t>
            </w:r>
          </w:p>
        </w:tc>
        <w:tc>
          <w:tcPr>
            <w:tcW w:w="828" w:type="dxa"/>
            <w:shd w:val="clear" w:color="auto" w:fill="auto"/>
            <w:hideMark/>
          </w:tcPr>
          <w:p w14:paraId="2445FB9F"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0.581</w:t>
            </w:r>
          </w:p>
        </w:tc>
        <w:tc>
          <w:tcPr>
            <w:tcW w:w="1390" w:type="dxa"/>
            <w:shd w:val="clear" w:color="auto" w:fill="auto"/>
            <w:noWrap/>
            <w:hideMark/>
          </w:tcPr>
          <w:p w14:paraId="2BD2C766"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0.996</w:t>
            </w:r>
          </w:p>
        </w:tc>
        <w:tc>
          <w:tcPr>
            <w:tcW w:w="711" w:type="dxa"/>
            <w:shd w:val="clear" w:color="auto" w:fill="auto"/>
            <w:hideMark/>
          </w:tcPr>
          <w:p w14:paraId="50385637"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49.23</w:t>
            </w:r>
          </w:p>
        </w:tc>
        <w:tc>
          <w:tcPr>
            <w:tcW w:w="950" w:type="dxa"/>
            <w:shd w:val="clear" w:color="auto" w:fill="auto"/>
            <w:hideMark/>
          </w:tcPr>
          <w:p w14:paraId="1C5064BC"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49.3%</w:t>
            </w:r>
          </w:p>
        </w:tc>
        <w:tc>
          <w:tcPr>
            <w:tcW w:w="828" w:type="dxa"/>
            <w:shd w:val="clear" w:color="auto" w:fill="auto"/>
            <w:hideMark/>
          </w:tcPr>
          <w:p w14:paraId="53353139"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1.652</w:t>
            </w:r>
          </w:p>
        </w:tc>
        <w:tc>
          <w:tcPr>
            <w:tcW w:w="725" w:type="dxa"/>
            <w:shd w:val="clear" w:color="auto" w:fill="auto"/>
            <w:hideMark/>
          </w:tcPr>
          <w:p w14:paraId="3AAE4900"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0.995</w:t>
            </w:r>
          </w:p>
        </w:tc>
      </w:tr>
      <w:tr w:rsidR="001D611D" w:rsidRPr="000657DB" w14:paraId="10994994" w14:textId="77777777"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AB94794" w14:textId="77777777"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ADL-intra-EWC</w:t>
            </w:r>
          </w:p>
        </w:tc>
        <w:tc>
          <w:tcPr>
            <w:tcW w:w="705" w:type="dxa"/>
            <w:shd w:val="clear" w:color="auto" w:fill="auto"/>
            <w:hideMark/>
          </w:tcPr>
          <w:p w14:paraId="00FBA2CE"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9.10</w:t>
            </w:r>
          </w:p>
        </w:tc>
        <w:tc>
          <w:tcPr>
            <w:tcW w:w="950" w:type="dxa"/>
            <w:shd w:val="clear" w:color="auto" w:fill="auto"/>
            <w:hideMark/>
          </w:tcPr>
          <w:p w14:paraId="50A1687D"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40.0%</w:t>
            </w:r>
          </w:p>
        </w:tc>
        <w:tc>
          <w:tcPr>
            <w:tcW w:w="828" w:type="dxa"/>
            <w:shd w:val="clear" w:color="auto" w:fill="auto"/>
            <w:hideMark/>
          </w:tcPr>
          <w:p w14:paraId="5B327154"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0.581</w:t>
            </w:r>
          </w:p>
        </w:tc>
        <w:tc>
          <w:tcPr>
            <w:tcW w:w="1390" w:type="dxa"/>
            <w:shd w:val="clear" w:color="auto" w:fill="auto"/>
            <w:noWrap/>
            <w:hideMark/>
          </w:tcPr>
          <w:p w14:paraId="39329ABA"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0.994</w:t>
            </w:r>
          </w:p>
        </w:tc>
        <w:tc>
          <w:tcPr>
            <w:tcW w:w="711" w:type="dxa"/>
            <w:shd w:val="clear" w:color="auto" w:fill="auto"/>
            <w:hideMark/>
          </w:tcPr>
          <w:p w14:paraId="6566AB08"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48.34</w:t>
            </w:r>
          </w:p>
        </w:tc>
        <w:tc>
          <w:tcPr>
            <w:tcW w:w="950" w:type="dxa"/>
            <w:shd w:val="clear" w:color="auto" w:fill="auto"/>
            <w:hideMark/>
          </w:tcPr>
          <w:p w14:paraId="2EBC4D77"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47.9%</w:t>
            </w:r>
          </w:p>
        </w:tc>
        <w:tc>
          <w:tcPr>
            <w:tcW w:w="828" w:type="dxa"/>
            <w:shd w:val="clear" w:color="auto" w:fill="auto"/>
            <w:hideMark/>
          </w:tcPr>
          <w:p w14:paraId="08F495DE"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1.626</w:t>
            </w:r>
          </w:p>
        </w:tc>
        <w:tc>
          <w:tcPr>
            <w:tcW w:w="725" w:type="dxa"/>
            <w:shd w:val="clear" w:color="auto" w:fill="auto"/>
            <w:hideMark/>
          </w:tcPr>
          <w:p w14:paraId="2A260BA4"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0.965</w:t>
            </w:r>
          </w:p>
        </w:tc>
      </w:tr>
      <w:tr w:rsidR="001D611D" w:rsidRPr="000657DB" w14:paraId="640411C2" w14:textId="77777777"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3A872AD" w14:textId="77777777"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ADL-own-IC</w:t>
            </w:r>
          </w:p>
        </w:tc>
        <w:tc>
          <w:tcPr>
            <w:tcW w:w="705" w:type="dxa"/>
            <w:shd w:val="clear" w:color="auto" w:fill="auto"/>
            <w:hideMark/>
          </w:tcPr>
          <w:p w14:paraId="504454BA"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9.23</w:t>
            </w:r>
          </w:p>
        </w:tc>
        <w:tc>
          <w:tcPr>
            <w:tcW w:w="950" w:type="dxa"/>
            <w:shd w:val="clear" w:color="auto" w:fill="auto"/>
            <w:hideMark/>
          </w:tcPr>
          <w:p w14:paraId="68734367"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40.2%</w:t>
            </w:r>
          </w:p>
        </w:tc>
        <w:tc>
          <w:tcPr>
            <w:tcW w:w="828" w:type="dxa"/>
            <w:shd w:val="clear" w:color="auto" w:fill="auto"/>
            <w:hideMark/>
          </w:tcPr>
          <w:p w14:paraId="28EDAC79"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0.575</w:t>
            </w:r>
          </w:p>
        </w:tc>
        <w:tc>
          <w:tcPr>
            <w:tcW w:w="1390" w:type="dxa"/>
            <w:shd w:val="clear" w:color="auto" w:fill="auto"/>
            <w:noWrap/>
            <w:hideMark/>
          </w:tcPr>
          <w:p w14:paraId="40FE6092"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0.995</w:t>
            </w:r>
          </w:p>
        </w:tc>
        <w:tc>
          <w:tcPr>
            <w:tcW w:w="711" w:type="dxa"/>
            <w:shd w:val="clear" w:color="auto" w:fill="auto"/>
            <w:hideMark/>
          </w:tcPr>
          <w:p w14:paraId="79CB86DE"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51.54</w:t>
            </w:r>
          </w:p>
        </w:tc>
        <w:tc>
          <w:tcPr>
            <w:tcW w:w="950" w:type="dxa"/>
            <w:shd w:val="clear" w:color="auto" w:fill="auto"/>
            <w:hideMark/>
          </w:tcPr>
          <w:p w14:paraId="1001FDF2"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49.7%</w:t>
            </w:r>
          </w:p>
        </w:tc>
        <w:tc>
          <w:tcPr>
            <w:tcW w:w="828" w:type="dxa"/>
            <w:shd w:val="clear" w:color="auto" w:fill="auto"/>
            <w:hideMark/>
          </w:tcPr>
          <w:p w14:paraId="3777D3CD"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1.673</w:t>
            </w:r>
          </w:p>
        </w:tc>
        <w:tc>
          <w:tcPr>
            <w:tcW w:w="725" w:type="dxa"/>
            <w:shd w:val="clear" w:color="auto" w:fill="auto"/>
            <w:hideMark/>
          </w:tcPr>
          <w:p w14:paraId="0B0543BB"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1.017</w:t>
            </w:r>
          </w:p>
        </w:tc>
      </w:tr>
      <w:tr w:rsidR="001D611D" w:rsidRPr="000657DB" w14:paraId="4CD5F303" w14:textId="77777777"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B2A1B7E" w14:textId="77777777"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ADL-intra-IC</w:t>
            </w:r>
          </w:p>
        </w:tc>
        <w:tc>
          <w:tcPr>
            <w:tcW w:w="705" w:type="dxa"/>
            <w:shd w:val="clear" w:color="auto" w:fill="auto"/>
            <w:hideMark/>
          </w:tcPr>
          <w:p w14:paraId="696D6658"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9.03</w:t>
            </w:r>
          </w:p>
        </w:tc>
        <w:tc>
          <w:tcPr>
            <w:tcW w:w="950" w:type="dxa"/>
            <w:shd w:val="clear" w:color="auto" w:fill="auto"/>
            <w:hideMark/>
          </w:tcPr>
          <w:p w14:paraId="24FC394D"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40.0%</w:t>
            </w:r>
          </w:p>
        </w:tc>
        <w:tc>
          <w:tcPr>
            <w:tcW w:w="828" w:type="dxa"/>
            <w:shd w:val="clear" w:color="auto" w:fill="auto"/>
            <w:hideMark/>
          </w:tcPr>
          <w:p w14:paraId="7B2F180F"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0.577</w:t>
            </w:r>
          </w:p>
        </w:tc>
        <w:tc>
          <w:tcPr>
            <w:tcW w:w="1390" w:type="dxa"/>
            <w:shd w:val="clear" w:color="auto" w:fill="auto"/>
            <w:noWrap/>
            <w:hideMark/>
          </w:tcPr>
          <w:p w14:paraId="58BAF687"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0.992</w:t>
            </w:r>
          </w:p>
        </w:tc>
        <w:tc>
          <w:tcPr>
            <w:tcW w:w="711" w:type="dxa"/>
            <w:shd w:val="clear" w:color="auto" w:fill="auto"/>
            <w:hideMark/>
          </w:tcPr>
          <w:p w14:paraId="17907548"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49.71</w:t>
            </w:r>
          </w:p>
        </w:tc>
        <w:tc>
          <w:tcPr>
            <w:tcW w:w="950" w:type="dxa"/>
            <w:shd w:val="clear" w:color="auto" w:fill="auto"/>
            <w:hideMark/>
          </w:tcPr>
          <w:p w14:paraId="1BF015A3"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48.3%</w:t>
            </w:r>
          </w:p>
        </w:tc>
        <w:tc>
          <w:tcPr>
            <w:tcW w:w="828" w:type="dxa"/>
            <w:shd w:val="clear" w:color="auto" w:fill="auto"/>
            <w:hideMark/>
          </w:tcPr>
          <w:p w14:paraId="647AD6D2"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1.647</w:t>
            </w:r>
          </w:p>
        </w:tc>
        <w:tc>
          <w:tcPr>
            <w:tcW w:w="725" w:type="dxa"/>
            <w:shd w:val="clear" w:color="auto" w:fill="auto"/>
            <w:hideMark/>
          </w:tcPr>
          <w:p w14:paraId="57901080"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0.988</w:t>
            </w:r>
          </w:p>
        </w:tc>
      </w:tr>
      <w:tr w:rsidR="001D611D" w:rsidRPr="000657DB" w14:paraId="5EB73E7B" w14:textId="77777777"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14:paraId="46D8A53D" w14:textId="77777777"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ADL-EWC-IC</w:t>
            </w:r>
          </w:p>
        </w:tc>
        <w:tc>
          <w:tcPr>
            <w:tcW w:w="705" w:type="dxa"/>
            <w:shd w:val="clear" w:color="auto" w:fill="E7E6E6" w:themeFill="background2"/>
            <w:hideMark/>
          </w:tcPr>
          <w:p w14:paraId="0047E543"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9.03</w:t>
            </w:r>
          </w:p>
        </w:tc>
        <w:tc>
          <w:tcPr>
            <w:tcW w:w="950" w:type="dxa"/>
            <w:shd w:val="clear" w:color="auto" w:fill="E7E6E6" w:themeFill="background2"/>
            <w:hideMark/>
          </w:tcPr>
          <w:p w14:paraId="6132F57C"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40.0%</w:t>
            </w:r>
          </w:p>
        </w:tc>
        <w:tc>
          <w:tcPr>
            <w:tcW w:w="828" w:type="dxa"/>
            <w:shd w:val="clear" w:color="auto" w:fill="E7E6E6" w:themeFill="background2"/>
            <w:hideMark/>
          </w:tcPr>
          <w:p w14:paraId="7B006E16"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0.577</w:t>
            </w:r>
          </w:p>
        </w:tc>
        <w:tc>
          <w:tcPr>
            <w:tcW w:w="1390" w:type="dxa"/>
            <w:shd w:val="clear" w:color="auto" w:fill="E7E6E6" w:themeFill="background2"/>
            <w:noWrap/>
            <w:hideMark/>
          </w:tcPr>
          <w:p w14:paraId="5A8C3AA0"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0.992</w:t>
            </w:r>
          </w:p>
        </w:tc>
        <w:tc>
          <w:tcPr>
            <w:tcW w:w="711" w:type="dxa"/>
            <w:shd w:val="clear" w:color="auto" w:fill="E7E6E6" w:themeFill="background2"/>
            <w:hideMark/>
          </w:tcPr>
          <w:p w14:paraId="50B1F70C"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48.34</w:t>
            </w:r>
          </w:p>
        </w:tc>
        <w:tc>
          <w:tcPr>
            <w:tcW w:w="950" w:type="dxa"/>
            <w:shd w:val="clear" w:color="auto" w:fill="E7E6E6" w:themeFill="background2"/>
            <w:hideMark/>
          </w:tcPr>
          <w:p w14:paraId="565F68EA"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47.9%</w:t>
            </w:r>
          </w:p>
        </w:tc>
        <w:tc>
          <w:tcPr>
            <w:tcW w:w="828" w:type="dxa"/>
            <w:shd w:val="clear" w:color="auto" w:fill="E7E6E6" w:themeFill="background2"/>
            <w:hideMark/>
          </w:tcPr>
          <w:p w14:paraId="2548C5E1"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1.626</w:t>
            </w:r>
          </w:p>
        </w:tc>
        <w:tc>
          <w:tcPr>
            <w:tcW w:w="725" w:type="dxa"/>
            <w:shd w:val="clear" w:color="auto" w:fill="E7E6E6" w:themeFill="background2"/>
            <w:hideMark/>
          </w:tcPr>
          <w:p w14:paraId="73DC1FA7"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0.965</w:t>
            </w:r>
          </w:p>
        </w:tc>
      </w:tr>
      <w:tr w:rsidR="001D611D" w:rsidRPr="000657DB" w14:paraId="59DCC6DF" w14:textId="77777777"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36E4D56B" w14:textId="77777777" w:rsidR="001D611D" w:rsidRPr="000657DB" w:rsidRDefault="001D611D" w:rsidP="001D611D">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Forecast horizon= 1</w:t>
            </w:r>
          </w:p>
        </w:tc>
        <w:tc>
          <w:tcPr>
            <w:tcW w:w="3873" w:type="dxa"/>
            <w:gridSpan w:val="4"/>
            <w:shd w:val="clear" w:color="auto" w:fill="auto"/>
            <w:noWrap/>
            <w:hideMark/>
          </w:tcPr>
          <w:p w14:paraId="03DC3075"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Non-promoted period</w:t>
            </w:r>
          </w:p>
        </w:tc>
        <w:tc>
          <w:tcPr>
            <w:tcW w:w="3214" w:type="dxa"/>
            <w:gridSpan w:val="4"/>
            <w:shd w:val="clear" w:color="auto" w:fill="auto"/>
            <w:noWrap/>
            <w:hideMark/>
          </w:tcPr>
          <w:p w14:paraId="313BB007"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Promoted period</w:t>
            </w:r>
          </w:p>
        </w:tc>
      </w:tr>
      <w:tr w:rsidR="001D611D" w:rsidRPr="000657DB" w14:paraId="7D6146D5" w14:textId="77777777"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5C63A0C" w14:textId="77777777"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Model/measure</w:t>
            </w:r>
          </w:p>
        </w:tc>
        <w:tc>
          <w:tcPr>
            <w:tcW w:w="705" w:type="dxa"/>
            <w:shd w:val="clear" w:color="auto" w:fill="auto"/>
            <w:hideMark/>
          </w:tcPr>
          <w:p w14:paraId="20AD9A74"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MAE</w:t>
            </w:r>
          </w:p>
        </w:tc>
        <w:tc>
          <w:tcPr>
            <w:tcW w:w="950" w:type="dxa"/>
            <w:shd w:val="clear" w:color="auto" w:fill="auto"/>
            <w:hideMark/>
          </w:tcPr>
          <w:p w14:paraId="3F0B218B"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SMAPE</w:t>
            </w:r>
          </w:p>
        </w:tc>
        <w:tc>
          <w:tcPr>
            <w:tcW w:w="828" w:type="dxa"/>
            <w:shd w:val="clear" w:color="auto" w:fill="auto"/>
            <w:hideMark/>
          </w:tcPr>
          <w:p w14:paraId="29129D53"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MASE</w:t>
            </w:r>
          </w:p>
        </w:tc>
        <w:tc>
          <w:tcPr>
            <w:tcW w:w="1390" w:type="dxa"/>
            <w:shd w:val="clear" w:color="auto" w:fill="auto"/>
            <w:noWrap/>
            <w:hideMark/>
          </w:tcPr>
          <w:p w14:paraId="4A2A4C19"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AvgRelMAE</w:t>
            </w:r>
          </w:p>
        </w:tc>
        <w:tc>
          <w:tcPr>
            <w:tcW w:w="711" w:type="dxa"/>
            <w:shd w:val="clear" w:color="auto" w:fill="auto"/>
            <w:hideMark/>
          </w:tcPr>
          <w:p w14:paraId="53B637D8"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MAE</w:t>
            </w:r>
          </w:p>
        </w:tc>
        <w:tc>
          <w:tcPr>
            <w:tcW w:w="950" w:type="dxa"/>
            <w:shd w:val="clear" w:color="auto" w:fill="auto"/>
            <w:hideMark/>
          </w:tcPr>
          <w:p w14:paraId="10892E5E"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SMAPE</w:t>
            </w:r>
          </w:p>
        </w:tc>
        <w:tc>
          <w:tcPr>
            <w:tcW w:w="828" w:type="dxa"/>
            <w:shd w:val="clear" w:color="auto" w:fill="auto"/>
            <w:hideMark/>
          </w:tcPr>
          <w:p w14:paraId="79C477E7"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MASE</w:t>
            </w:r>
          </w:p>
        </w:tc>
        <w:tc>
          <w:tcPr>
            <w:tcW w:w="725" w:type="dxa"/>
            <w:shd w:val="clear" w:color="auto" w:fill="auto"/>
            <w:noWrap/>
            <w:hideMark/>
          </w:tcPr>
          <w:p w14:paraId="0138DC1F"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AvgRelMAE</w:t>
            </w:r>
          </w:p>
        </w:tc>
      </w:tr>
      <w:tr w:rsidR="001D611D" w:rsidRPr="000657DB" w14:paraId="7DCC2C98" w14:textId="77777777"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17E754B7" w14:textId="77777777"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Base-lift</w:t>
            </w:r>
          </w:p>
        </w:tc>
        <w:tc>
          <w:tcPr>
            <w:tcW w:w="705" w:type="dxa"/>
            <w:shd w:val="clear" w:color="auto" w:fill="auto"/>
            <w:hideMark/>
          </w:tcPr>
          <w:p w14:paraId="20A9AEC0"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9.41</w:t>
            </w:r>
          </w:p>
        </w:tc>
        <w:tc>
          <w:tcPr>
            <w:tcW w:w="950" w:type="dxa"/>
            <w:shd w:val="clear" w:color="auto" w:fill="auto"/>
            <w:hideMark/>
          </w:tcPr>
          <w:p w14:paraId="28A1AD0E"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40.9%</w:t>
            </w:r>
          </w:p>
        </w:tc>
        <w:tc>
          <w:tcPr>
            <w:tcW w:w="828" w:type="dxa"/>
            <w:shd w:val="clear" w:color="auto" w:fill="auto"/>
            <w:hideMark/>
          </w:tcPr>
          <w:p w14:paraId="5D78B97E"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0.573</w:t>
            </w:r>
          </w:p>
        </w:tc>
        <w:tc>
          <w:tcPr>
            <w:tcW w:w="1390" w:type="dxa"/>
            <w:shd w:val="clear" w:color="auto" w:fill="auto"/>
            <w:hideMark/>
          </w:tcPr>
          <w:p w14:paraId="7B70F495"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0.990</w:t>
            </w:r>
          </w:p>
        </w:tc>
        <w:tc>
          <w:tcPr>
            <w:tcW w:w="711" w:type="dxa"/>
            <w:shd w:val="clear" w:color="auto" w:fill="auto"/>
            <w:hideMark/>
          </w:tcPr>
          <w:p w14:paraId="3763E1DB"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85.32</w:t>
            </w:r>
          </w:p>
        </w:tc>
        <w:tc>
          <w:tcPr>
            <w:tcW w:w="950" w:type="dxa"/>
            <w:shd w:val="clear" w:color="auto" w:fill="auto"/>
            <w:hideMark/>
          </w:tcPr>
          <w:p w14:paraId="0DDC4D6D"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81.9%</w:t>
            </w:r>
          </w:p>
        </w:tc>
        <w:tc>
          <w:tcPr>
            <w:tcW w:w="828" w:type="dxa"/>
            <w:shd w:val="clear" w:color="auto" w:fill="auto"/>
            <w:hideMark/>
          </w:tcPr>
          <w:p w14:paraId="57931148"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2.180</w:t>
            </w:r>
          </w:p>
        </w:tc>
        <w:tc>
          <w:tcPr>
            <w:tcW w:w="725" w:type="dxa"/>
            <w:shd w:val="clear" w:color="auto" w:fill="auto"/>
            <w:hideMark/>
          </w:tcPr>
          <w:p w14:paraId="400AEA52"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1.531</w:t>
            </w:r>
          </w:p>
        </w:tc>
      </w:tr>
      <w:tr w:rsidR="001D611D" w:rsidRPr="000657DB" w14:paraId="01B2C83F" w14:textId="77777777"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1CD7B723" w14:textId="77777777"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w:t>
            </w:r>
          </w:p>
        </w:tc>
        <w:tc>
          <w:tcPr>
            <w:tcW w:w="705" w:type="dxa"/>
            <w:shd w:val="clear" w:color="auto" w:fill="auto"/>
            <w:hideMark/>
          </w:tcPr>
          <w:p w14:paraId="1A996D31"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9.28</w:t>
            </w:r>
          </w:p>
        </w:tc>
        <w:tc>
          <w:tcPr>
            <w:tcW w:w="950" w:type="dxa"/>
            <w:shd w:val="clear" w:color="auto" w:fill="auto"/>
            <w:hideMark/>
          </w:tcPr>
          <w:p w14:paraId="0AFEC27A"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39.9%</w:t>
            </w:r>
          </w:p>
        </w:tc>
        <w:tc>
          <w:tcPr>
            <w:tcW w:w="828" w:type="dxa"/>
            <w:shd w:val="clear" w:color="auto" w:fill="auto"/>
            <w:hideMark/>
          </w:tcPr>
          <w:p w14:paraId="6A777558"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0.575</w:t>
            </w:r>
          </w:p>
        </w:tc>
        <w:tc>
          <w:tcPr>
            <w:tcW w:w="1390" w:type="dxa"/>
            <w:shd w:val="clear" w:color="auto" w:fill="auto"/>
            <w:noWrap/>
            <w:hideMark/>
          </w:tcPr>
          <w:p w14:paraId="03DDA590"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1.000</w:t>
            </w:r>
          </w:p>
        </w:tc>
        <w:tc>
          <w:tcPr>
            <w:tcW w:w="711" w:type="dxa"/>
            <w:shd w:val="clear" w:color="auto" w:fill="auto"/>
            <w:hideMark/>
          </w:tcPr>
          <w:p w14:paraId="69252AB3"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49.89</w:t>
            </w:r>
          </w:p>
        </w:tc>
        <w:tc>
          <w:tcPr>
            <w:tcW w:w="950" w:type="dxa"/>
            <w:shd w:val="clear" w:color="auto" w:fill="auto"/>
            <w:hideMark/>
          </w:tcPr>
          <w:p w14:paraId="51E4075E"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49.1%</w:t>
            </w:r>
          </w:p>
        </w:tc>
        <w:tc>
          <w:tcPr>
            <w:tcW w:w="828" w:type="dxa"/>
            <w:shd w:val="clear" w:color="auto" w:fill="auto"/>
            <w:hideMark/>
          </w:tcPr>
          <w:p w14:paraId="33FB8208"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1.649</w:t>
            </w:r>
          </w:p>
        </w:tc>
        <w:tc>
          <w:tcPr>
            <w:tcW w:w="725" w:type="dxa"/>
            <w:shd w:val="clear" w:color="auto" w:fill="auto"/>
            <w:noWrap/>
            <w:hideMark/>
          </w:tcPr>
          <w:p w14:paraId="52B8416D"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1.000</w:t>
            </w:r>
          </w:p>
        </w:tc>
      </w:tr>
      <w:tr w:rsidR="001D611D" w:rsidRPr="000657DB" w14:paraId="2A185BE6" w14:textId="77777777"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2B8BD9A" w14:textId="77777777"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w:t>
            </w:r>
          </w:p>
        </w:tc>
        <w:tc>
          <w:tcPr>
            <w:tcW w:w="705" w:type="dxa"/>
            <w:shd w:val="clear" w:color="auto" w:fill="auto"/>
            <w:hideMark/>
          </w:tcPr>
          <w:p w14:paraId="444E96F0"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9.07</w:t>
            </w:r>
          </w:p>
        </w:tc>
        <w:tc>
          <w:tcPr>
            <w:tcW w:w="950" w:type="dxa"/>
            <w:shd w:val="clear" w:color="auto" w:fill="auto"/>
            <w:hideMark/>
          </w:tcPr>
          <w:p w14:paraId="16014570"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39.7%</w:t>
            </w:r>
          </w:p>
        </w:tc>
        <w:tc>
          <w:tcPr>
            <w:tcW w:w="828" w:type="dxa"/>
            <w:shd w:val="clear" w:color="auto" w:fill="auto"/>
            <w:hideMark/>
          </w:tcPr>
          <w:p w14:paraId="49D1A1C5"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0.575</w:t>
            </w:r>
          </w:p>
        </w:tc>
        <w:tc>
          <w:tcPr>
            <w:tcW w:w="1390" w:type="dxa"/>
            <w:shd w:val="clear" w:color="auto" w:fill="auto"/>
            <w:hideMark/>
          </w:tcPr>
          <w:p w14:paraId="0A37D25E"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0.995</w:t>
            </w:r>
          </w:p>
        </w:tc>
        <w:tc>
          <w:tcPr>
            <w:tcW w:w="711" w:type="dxa"/>
            <w:shd w:val="clear" w:color="auto" w:fill="auto"/>
            <w:hideMark/>
          </w:tcPr>
          <w:p w14:paraId="1A8E24C9"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48.54</w:t>
            </w:r>
          </w:p>
        </w:tc>
        <w:tc>
          <w:tcPr>
            <w:tcW w:w="950" w:type="dxa"/>
            <w:shd w:val="clear" w:color="auto" w:fill="auto"/>
            <w:hideMark/>
          </w:tcPr>
          <w:p w14:paraId="5A25F52E"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47.5%</w:t>
            </w:r>
          </w:p>
        </w:tc>
        <w:tc>
          <w:tcPr>
            <w:tcW w:w="828" w:type="dxa"/>
            <w:shd w:val="clear" w:color="auto" w:fill="auto"/>
            <w:hideMark/>
          </w:tcPr>
          <w:p w14:paraId="7D3BCE75"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1.614</w:t>
            </w:r>
          </w:p>
        </w:tc>
        <w:tc>
          <w:tcPr>
            <w:tcW w:w="725" w:type="dxa"/>
            <w:shd w:val="clear" w:color="auto" w:fill="auto"/>
            <w:hideMark/>
          </w:tcPr>
          <w:p w14:paraId="7A6C5C28"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0.959</w:t>
            </w:r>
          </w:p>
        </w:tc>
      </w:tr>
      <w:tr w:rsidR="001D611D" w:rsidRPr="000657DB" w14:paraId="5ED13B5C" w14:textId="77777777"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38A59A7" w14:textId="77777777"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ADL-own-EWC</w:t>
            </w:r>
          </w:p>
        </w:tc>
        <w:tc>
          <w:tcPr>
            <w:tcW w:w="705" w:type="dxa"/>
            <w:shd w:val="clear" w:color="auto" w:fill="auto"/>
            <w:hideMark/>
          </w:tcPr>
          <w:p w14:paraId="6D9E2000"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9.23</w:t>
            </w:r>
          </w:p>
        </w:tc>
        <w:tc>
          <w:tcPr>
            <w:tcW w:w="950" w:type="dxa"/>
            <w:shd w:val="clear" w:color="auto" w:fill="auto"/>
            <w:hideMark/>
          </w:tcPr>
          <w:p w14:paraId="663E9303"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39.8%</w:t>
            </w:r>
          </w:p>
        </w:tc>
        <w:tc>
          <w:tcPr>
            <w:tcW w:w="828" w:type="dxa"/>
            <w:shd w:val="clear" w:color="auto" w:fill="auto"/>
            <w:hideMark/>
          </w:tcPr>
          <w:p w14:paraId="099AD367"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0.574</w:t>
            </w:r>
          </w:p>
        </w:tc>
        <w:tc>
          <w:tcPr>
            <w:tcW w:w="1390" w:type="dxa"/>
            <w:shd w:val="clear" w:color="auto" w:fill="auto"/>
            <w:hideMark/>
          </w:tcPr>
          <w:p w14:paraId="13ACCCD2"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0.996</w:t>
            </w:r>
          </w:p>
        </w:tc>
        <w:tc>
          <w:tcPr>
            <w:tcW w:w="711" w:type="dxa"/>
            <w:shd w:val="clear" w:color="auto" w:fill="auto"/>
            <w:hideMark/>
          </w:tcPr>
          <w:p w14:paraId="673A42D1"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49.57</w:t>
            </w:r>
          </w:p>
        </w:tc>
        <w:tc>
          <w:tcPr>
            <w:tcW w:w="950" w:type="dxa"/>
            <w:shd w:val="clear" w:color="auto" w:fill="auto"/>
            <w:hideMark/>
          </w:tcPr>
          <w:p w14:paraId="41224469"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48.9%</w:t>
            </w:r>
          </w:p>
        </w:tc>
        <w:tc>
          <w:tcPr>
            <w:tcW w:w="828" w:type="dxa"/>
            <w:shd w:val="clear" w:color="auto" w:fill="auto"/>
            <w:hideMark/>
          </w:tcPr>
          <w:p w14:paraId="5AA74CFB"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1.642</w:t>
            </w:r>
          </w:p>
        </w:tc>
        <w:tc>
          <w:tcPr>
            <w:tcW w:w="725" w:type="dxa"/>
            <w:shd w:val="clear" w:color="auto" w:fill="auto"/>
            <w:hideMark/>
          </w:tcPr>
          <w:p w14:paraId="5F41150B"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0.996</w:t>
            </w:r>
          </w:p>
        </w:tc>
      </w:tr>
      <w:tr w:rsidR="001D611D" w:rsidRPr="000657DB" w14:paraId="73F248FC" w14:textId="77777777"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1BDF15A3" w14:textId="77777777"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ADL-intra-EWC</w:t>
            </w:r>
          </w:p>
        </w:tc>
        <w:tc>
          <w:tcPr>
            <w:tcW w:w="705" w:type="dxa"/>
            <w:shd w:val="clear" w:color="auto" w:fill="auto"/>
            <w:hideMark/>
          </w:tcPr>
          <w:p w14:paraId="584DC031"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9.04</w:t>
            </w:r>
          </w:p>
        </w:tc>
        <w:tc>
          <w:tcPr>
            <w:tcW w:w="950" w:type="dxa"/>
            <w:shd w:val="clear" w:color="auto" w:fill="auto"/>
            <w:hideMark/>
          </w:tcPr>
          <w:p w14:paraId="39D2F78F"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39.6%</w:t>
            </w:r>
          </w:p>
        </w:tc>
        <w:tc>
          <w:tcPr>
            <w:tcW w:w="828" w:type="dxa"/>
            <w:shd w:val="clear" w:color="auto" w:fill="auto"/>
            <w:hideMark/>
          </w:tcPr>
          <w:p w14:paraId="6D700808"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0.574</w:t>
            </w:r>
          </w:p>
        </w:tc>
        <w:tc>
          <w:tcPr>
            <w:tcW w:w="1390" w:type="dxa"/>
            <w:shd w:val="clear" w:color="auto" w:fill="auto"/>
            <w:hideMark/>
          </w:tcPr>
          <w:p w14:paraId="7DF10800"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0.993</w:t>
            </w:r>
          </w:p>
        </w:tc>
        <w:tc>
          <w:tcPr>
            <w:tcW w:w="711" w:type="dxa"/>
            <w:shd w:val="clear" w:color="auto" w:fill="auto"/>
            <w:hideMark/>
          </w:tcPr>
          <w:p w14:paraId="22CCD3D3"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48.21</w:t>
            </w:r>
          </w:p>
        </w:tc>
        <w:tc>
          <w:tcPr>
            <w:tcW w:w="950" w:type="dxa"/>
            <w:shd w:val="clear" w:color="auto" w:fill="auto"/>
            <w:hideMark/>
          </w:tcPr>
          <w:p w14:paraId="26E707D1"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47.4%</w:t>
            </w:r>
          </w:p>
        </w:tc>
        <w:tc>
          <w:tcPr>
            <w:tcW w:w="828" w:type="dxa"/>
            <w:shd w:val="clear" w:color="auto" w:fill="auto"/>
            <w:hideMark/>
          </w:tcPr>
          <w:p w14:paraId="08239F51"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1.608</w:t>
            </w:r>
          </w:p>
        </w:tc>
        <w:tc>
          <w:tcPr>
            <w:tcW w:w="725" w:type="dxa"/>
            <w:shd w:val="clear" w:color="auto" w:fill="auto"/>
            <w:hideMark/>
          </w:tcPr>
          <w:p w14:paraId="59A3975A"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0.952</w:t>
            </w:r>
          </w:p>
        </w:tc>
      </w:tr>
      <w:tr w:rsidR="001D611D" w:rsidRPr="000657DB" w14:paraId="2E7B5FC0" w14:textId="77777777"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0E6DDF7" w14:textId="77777777"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ADL-own-IC</w:t>
            </w:r>
          </w:p>
        </w:tc>
        <w:tc>
          <w:tcPr>
            <w:tcW w:w="705" w:type="dxa"/>
            <w:shd w:val="clear" w:color="auto" w:fill="auto"/>
            <w:hideMark/>
          </w:tcPr>
          <w:p w14:paraId="23DE0E4B"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9.08</w:t>
            </w:r>
          </w:p>
        </w:tc>
        <w:tc>
          <w:tcPr>
            <w:tcW w:w="950" w:type="dxa"/>
            <w:shd w:val="clear" w:color="auto" w:fill="auto"/>
            <w:hideMark/>
          </w:tcPr>
          <w:p w14:paraId="18D72A9D"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39.7%</w:t>
            </w:r>
          </w:p>
        </w:tc>
        <w:tc>
          <w:tcPr>
            <w:tcW w:w="828" w:type="dxa"/>
            <w:shd w:val="clear" w:color="auto" w:fill="auto"/>
            <w:hideMark/>
          </w:tcPr>
          <w:p w14:paraId="118A9AEF"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0.566</w:t>
            </w:r>
          </w:p>
        </w:tc>
        <w:tc>
          <w:tcPr>
            <w:tcW w:w="1390" w:type="dxa"/>
            <w:shd w:val="clear" w:color="auto" w:fill="auto"/>
            <w:hideMark/>
          </w:tcPr>
          <w:p w14:paraId="0D668AC2"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0.991</w:t>
            </w:r>
          </w:p>
        </w:tc>
        <w:tc>
          <w:tcPr>
            <w:tcW w:w="711" w:type="dxa"/>
            <w:shd w:val="clear" w:color="auto" w:fill="auto"/>
            <w:hideMark/>
          </w:tcPr>
          <w:p w14:paraId="31E5F657"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51.59</w:t>
            </w:r>
          </w:p>
        </w:tc>
        <w:tc>
          <w:tcPr>
            <w:tcW w:w="950" w:type="dxa"/>
            <w:shd w:val="clear" w:color="auto" w:fill="auto"/>
            <w:hideMark/>
          </w:tcPr>
          <w:p w14:paraId="5E28347B"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49.3%</w:t>
            </w:r>
          </w:p>
        </w:tc>
        <w:tc>
          <w:tcPr>
            <w:tcW w:w="828" w:type="dxa"/>
            <w:shd w:val="clear" w:color="auto" w:fill="auto"/>
            <w:hideMark/>
          </w:tcPr>
          <w:p w14:paraId="47723A76"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1.659</w:t>
            </w:r>
          </w:p>
        </w:tc>
        <w:tc>
          <w:tcPr>
            <w:tcW w:w="725" w:type="dxa"/>
            <w:shd w:val="clear" w:color="auto" w:fill="auto"/>
            <w:hideMark/>
          </w:tcPr>
          <w:p w14:paraId="04398A4D"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1.018</w:t>
            </w:r>
          </w:p>
        </w:tc>
      </w:tr>
      <w:tr w:rsidR="001D611D" w:rsidRPr="000657DB" w14:paraId="06ECFE08" w14:textId="77777777"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E150FEE" w14:textId="77777777"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ADL-intra-IC</w:t>
            </w:r>
          </w:p>
        </w:tc>
        <w:tc>
          <w:tcPr>
            <w:tcW w:w="705" w:type="dxa"/>
            <w:shd w:val="clear" w:color="auto" w:fill="auto"/>
            <w:hideMark/>
          </w:tcPr>
          <w:p w14:paraId="19110CBB"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8.92</w:t>
            </w:r>
          </w:p>
        </w:tc>
        <w:tc>
          <w:tcPr>
            <w:tcW w:w="950" w:type="dxa"/>
            <w:shd w:val="clear" w:color="auto" w:fill="auto"/>
            <w:hideMark/>
          </w:tcPr>
          <w:p w14:paraId="3E2231A8"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39.5%</w:t>
            </w:r>
          </w:p>
        </w:tc>
        <w:tc>
          <w:tcPr>
            <w:tcW w:w="828" w:type="dxa"/>
            <w:shd w:val="clear" w:color="auto" w:fill="auto"/>
            <w:hideMark/>
          </w:tcPr>
          <w:p w14:paraId="40D7DE10"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0.568</w:t>
            </w:r>
          </w:p>
        </w:tc>
        <w:tc>
          <w:tcPr>
            <w:tcW w:w="1390" w:type="dxa"/>
            <w:shd w:val="clear" w:color="auto" w:fill="auto"/>
            <w:hideMark/>
          </w:tcPr>
          <w:p w14:paraId="346ED219"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0.988</w:t>
            </w:r>
          </w:p>
        </w:tc>
        <w:tc>
          <w:tcPr>
            <w:tcW w:w="711" w:type="dxa"/>
            <w:shd w:val="clear" w:color="auto" w:fill="auto"/>
            <w:hideMark/>
          </w:tcPr>
          <w:p w14:paraId="1A7ECB19"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49.29</w:t>
            </w:r>
          </w:p>
        </w:tc>
        <w:tc>
          <w:tcPr>
            <w:tcW w:w="950" w:type="dxa"/>
            <w:shd w:val="clear" w:color="auto" w:fill="auto"/>
            <w:hideMark/>
          </w:tcPr>
          <w:p w14:paraId="0D423289"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47.6%</w:t>
            </w:r>
          </w:p>
        </w:tc>
        <w:tc>
          <w:tcPr>
            <w:tcW w:w="828" w:type="dxa"/>
            <w:shd w:val="clear" w:color="auto" w:fill="auto"/>
            <w:hideMark/>
          </w:tcPr>
          <w:p w14:paraId="3F996AF1"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1.624</w:t>
            </w:r>
          </w:p>
        </w:tc>
        <w:tc>
          <w:tcPr>
            <w:tcW w:w="725" w:type="dxa"/>
            <w:shd w:val="clear" w:color="auto" w:fill="auto"/>
            <w:hideMark/>
          </w:tcPr>
          <w:p w14:paraId="7BA869BA"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0.966</w:t>
            </w:r>
          </w:p>
        </w:tc>
      </w:tr>
      <w:tr w:rsidR="001D611D" w:rsidRPr="000657DB" w14:paraId="6921C453" w14:textId="77777777"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14:paraId="4CDA3D51" w14:textId="77777777"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ADL-EWC-IC</w:t>
            </w:r>
          </w:p>
        </w:tc>
        <w:tc>
          <w:tcPr>
            <w:tcW w:w="705" w:type="dxa"/>
            <w:shd w:val="clear" w:color="auto" w:fill="E7E6E6" w:themeFill="background2"/>
            <w:hideMark/>
          </w:tcPr>
          <w:p w14:paraId="6B6F200B"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8.92</w:t>
            </w:r>
          </w:p>
        </w:tc>
        <w:tc>
          <w:tcPr>
            <w:tcW w:w="950" w:type="dxa"/>
            <w:shd w:val="clear" w:color="auto" w:fill="E7E6E6" w:themeFill="background2"/>
            <w:hideMark/>
          </w:tcPr>
          <w:p w14:paraId="212D3B1C"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39.5%</w:t>
            </w:r>
          </w:p>
        </w:tc>
        <w:tc>
          <w:tcPr>
            <w:tcW w:w="828" w:type="dxa"/>
            <w:shd w:val="clear" w:color="auto" w:fill="E7E6E6" w:themeFill="background2"/>
            <w:hideMark/>
          </w:tcPr>
          <w:p w14:paraId="5F41776A"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0.568</w:t>
            </w:r>
          </w:p>
        </w:tc>
        <w:tc>
          <w:tcPr>
            <w:tcW w:w="1390" w:type="dxa"/>
            <w:shd w:val="clear" w:color="auto" w:fill="E7E6E6" w:themeFill="background2"/>
            <w:hideMark/>
          </w:tcPr>
          <w:p w14:paraId="6D8EF9F8"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0.988</w:t>
            </w:r>
          </w:p>
        </w:tc>
        <w:tc>
          <w:tcPr>
            <w:tcW w:w="711" w:type="dxa"/>
            <w:shd w:val="clear" w:color="auto" w:fill="E7E6E6" w:themeFill="background2"/>
            <w:hideMark/>
          </w:tcPr>
          <w:p w14:paraId="21187E7B"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48.21</w:t>
            </w:r>
          </w:p>
        </w:tc>
        <w:tc>
          <w:tcPr>
            <w:tcW w:w="950" w:type="dxa"/>
            <w:shd w:val="clear" w:color="auto" w:fill="E7E6E6" w:themeFill="background2"/>
            <w:hideMark/>
          </w:tcPr>
          <w:p w14:paraId="43B8F100"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47.4%</w:t>
            </w:r>
          </w:p>
        </w:tc>
        <w:tc>
          <w:tcPr>
            <w:tcW w:w="828" w:type="dxa"/>
            <w:shd w:val="clear" w:color="auto" w:fill="E7E6E6" w:themeFill="background2"/>
            <w:hideMark/>
          </w:tcPr>
          <w:p w14:paraId="29026F4F"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1.608</w:t>
            </w:r>
          </w:p>
        </w:tc>
        <w:tc>
          <w:tcPr>
            <w:tcW w:w="725" w:type="dxa"/>
            <w:shd w:val="clear" w:color="auto" w:fill="E7E6E6" w:themeFill="background2"/>
            <w:hideMark/>
          </w:tcPr>
          <w:p w14:paraId="5D74E929"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0.952</w:t>
            </w:r>
          </w:p>
        </w:tc>
      </w:tr>
      <w:tr w:rsidR="001D611D" w:rsidRPr="000657DB" w14:paraId="367994C5" w14:textId="77777777"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F759CB6" w14:textId="77777777" w:rsidR="001D611D" w:rsidRPr="000657DB" w:rsidRDefault="001D611D" w:rsidP="001D611D">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Forecast horizon= 1</w:t>
            </w:r>
          </w:p>
        </w:tc>
        <w:tc>
          <w:tcPr>
            <w:tcW w:w="3873" w:type="dxa"/>
            <w:gridSpan w:val="4"/>
            <w:shd w:val="clear" w:color="auto" w:fill="auto"/>
            <w:noWrap/>
            <w:hideMark/>
          </w:tcPr>
          <w:p w14:paraId="6E09D5EB"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Non-promoted period</w:t>
            </w:r>
          </w:p>
        </w:tc>
        <w:tc>
          <w:tcPr>
            <w:tcW w:w="3214" w:type="dxa"/>
            <w:gridSpan w:val="4"/>
            <w:shd w:val="clear" w:color="auto" w:fill="auto"/>
            <w:noWrap/>
            <w:hideMark/>
          </w:tcPr>
          <w:p w14:paraId="0A60967B"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Promoted period</w:t>
            </w:r>
          </w:p>
        </w:tc>
      </w:tr>
      <w:tr w:rsidR="001D611D" w:rsidRPr="000657DB" w14:paraId="1377BAA5" w14:textId="77777777"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714D2A39" w14:textId="77777777"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Model/measure</w:t>
            </w:r>
          </w:p>
        </w:tc>
        <w:tc>
          <w:tcPr>
            <w:tcW w:w="705" w:type="dxa"/>
            <w:shd w:val="clear" w:color="auto" w:fill="auto"/>
            <w:hideMark/>
          </w:tcPr>
          <w:p w14:paraId="3859B2AF"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MAE</w:t>
            </w:r>
          </w:p>
        </w:tc>
        <w:tc>
          <w:tcPr>
            <w:tcW w:w="950" w:type="dxa"/>
            <w:shd w:val="clear" w:color="auto" w:fill="auto"/>
            <w:hideMark/>
          </w:tcPr>
          <w:p w14:paraId="6428C5A7"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SMAPE</w:t>
            </w:r>
          </w:p>
        </w:tc>
        <w:tc>
          <w:tcPr>
            <w:tcW w:w="828" w:type="dxa"/>
            <w:shd w:val="clear" w:color="auto" w:fill="auto"/>
            <w:hideMark/>
          </w:tcPr>
          <w:p w14:paraId="0B338EF5"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MASE</w:t>
            </w:r>
          </w:p>
        </w:tc>
        <w:tc>
          <w:tcPr>
            <w:tcW w:w="1390" w:type="dxa"/>
            <w:shd w:val="clear" w:color="auto" w:fill="auto"/>
            <w:noWrap/>
            <w:hideMark/>
          </w:tcPr>
          <w:p w14:paraId="54000713"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AvgRelMAE</w:t>
            </w:r>
          </w:p>
        </w:tc>
        <w:tc>
          <w:tcPr>
            <w:tcW w:w="711" w:type="dxa"/>
            <w:shd w:val="clear" w:color="auto" w:fill="auto"/>
            <w:hideMark/>
          </w:tcPr>
          <w:p w14:paraId="201C34FA"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MAE</w:t>
            </w:r>
          </w:p>
        </w:tc>
        <w:tc>
          <w:tcPr>
            <w:tcW w:w="950" w:type="dxa"/>
            <w:shd w:val="clear" w:color="auto" w:fill="auto"/>
            <w:hideMark/>
          </w:tcPr>
          <w:p w14:paraId="752922D3"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SMAPE</w:t>
            </w:r>
          </w:p>
        </w:tc>
        <w:tc>
          <w:tcPr>
            <w:tcW w:w="828" w:type="dxa"/>
            <w:shd w:val="clear" w:color="auto" w:fill="auto"/>
            <w:hideMark/>
          </w:tcPr>
          <w:p w14:paraId="4629E7D9"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MASE</w:t>
            </w:r>
          </w:p>
        </w:tc>
        <w:tc>
          <w:tcPr>
            <w:tcW w:w="725" w:type="dxa"/>
            <w:shd w:val="clear" w:color="auto" w:fill="auto"/>
            <w:noWrap/>
            <w:hideMark/>
          </w:tcPr>
          <w:p w14:paraId="50B03896"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AvgRelMAE</w:t>
            </w:r>
          </w:p>
        </w:tc>
      </w:tr>
      <w:tr w:rsidR="001D611D" w:rsidRPr="000657DB" w14:paraId="293F1A4D" w14:textId="77777777"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734011D9" w14:textId="77777777"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Base-lift</w:t>
            </w:r>
          </w:p>
        </w:tc>
        <w:tc>
          <w:tcPr>
            <w:tcW w:w="705" w:type="dxa"/>
            <w:shd w:val="clear" w:color="auto" w:fill="auto"/>
            <w:hideMark/>
          </w:tcPr>
          <w:p w14:paraId="7BF99DBA"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9.43</w:t>
            </w:r>
          </w:p>
        </w:tc>
        <w:tc>
          <w:tcPr>
            <w:tcW w:w="950" w:type="dxa"/>
            <w:shd w:val="clear" w:color="auto" w:fill="auto"/>
            <w:hideMark/>
          </w:tcPr>
          <w:p w14:paraId="3224D7FD"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39.5%</w:t>
            </w:r>
          </w:p>
        </w:tc>
        <w:tc>
          <w:tcPr>
            <w:tcW w:w="828" w:type="dxa"/>
            <w:shd w:val="clear" w:color="auto" w:fill="auto"/>
            <w:hideMark/>
          </w:tcPr>
          <w:p w14:paraId="4A7EE2A5"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0.562</w:t>
            </w:r>
          </w:p>
        </w:tc>
        <w:tc>
          <w:tcPr>
            <w:tcW w:w="1390" w:type="dxa"/>
            <w:shd w:val="clear" w:color="auto" w:fill="auto"/>
            <w:hideMark/>
          </w:tcPr>
          <w:p w14:paraId="00C9B6B3"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0.975</w:t>
            </w:r>
          </w:p>
        </w:tc>
        <w:tc>
          <w:tcPr>
            <w:tcW w:w="711" w:type="dxa"/>
            <w:shd w:val="clear" w:color="auto" w:fill="auto"/>
            <w:hideMark/>
          </w:tcPr>
          <w:p w14:paraId="5572B3F0"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93.64</w:t>
            </w:r>
          </w:p>
        </w:tc>
        <w:tc>
          <w:tcPr>
            <w:tcW w:w="950" w:type="dxa"/>
            <w:shd w:val="clear" w:color="auto" w:fill="auto"/>
            <w:hideMark/>
          </w:tcPr>
          <w:p w14:paraId="2C6DDFE6"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85.2%</w:t>
            </w:r>
          </w:p>
        </w:tc>
        <w:tc>
          <w:tcPr>
            <w:tcW w:w="828" w:type="dxa"/>
            <w:shd w:val="clear" w:color="auto" w:fill="auto"/>
            <w:hideMark/>
          </w:tcPr>
          <w:p w14:paraId="0E33341A"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2.220</w:t>
            </w:r>
          </w:p>
        </w:tc>
        <w:tc>
          <w:tcPr>
            <w:tcW w:w="725" w:type="dxa"/>
            <w:shd w:val="clear" w:color="auto" w:fill="auto"/>
            <w:hideMark/>
          </w:tcPr>
          <w:p w14:paraId="5D62901A"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1.469</w:t>
            </w:r>
          </w:p>
        </w:tc>
      </w:tr>
      <w:tr w:rsidR="001D611D" w:rsidRPr="000657DB" w14:paraId="62EBB6D5" w14:textId="77777777"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74E0C22D" w14:textId="77777777"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w:t>
            </w:r>
          </w:p>
        </w:tc>
        <w:tc>
          <w:tcPr>
            <w:tcW w:w="705" w:type="dxa"/>
            <w:shd w:val="clear" w:color="auto" w:fill="auto"/>
            <w:hideMark/>
          </w:tcPr>
          <w:p w14:paraId="6D86401E"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9.19</w:t>
            </w:r>
          </w:p>
        </w:tc>
        <w:tc>
          <w:tcPr>
            <w:tcW w:w="950" w:type="dxa"/>
            <w:shd w:val="clear" w:color="auto" w:fill="auto"/>
            <w:hideMark/>
          </w:tcPr>
          <w:p w14:paraId="52569DD5"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39.3%</w:t>
            </w:r>
          </w:p>
        </w:tc>
        <w:tc>
          <w:tcPr>
            <w:tcW w:w="828" w:type="dxa"/>
            <w:shd w:val="clear" w:color="auto" w:fill="auto"/>
            <w:hideMark/>
          </w:tcPr>
          <w:p w14:paraId="5FF1D39C"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0.567</w:t>
            </w:r>
          </w:p>
        </w:tc>
        <w:tc>
          <w:tcPr>
            <w:tcW w:w="1390" w:type="dxa"/>
            <w:shd w:val="clear" w:color="auto" w:fill="auto"/>
            <w:noWrap/>
            <w:hideMark/>
          </w:tcPr>
          <w:p w14:paraId="5B5002B4"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1.000</w:t>
            </w:r>
          </w:p>
        </w:tc>
        <w:tc>
          <w:tcPr>
            <w:tcW w:w="711" w:type="dxa"/>
            <w:shd w:val="clear" w:color="auto" w:fill="auto"/>
            <w:hideMark/>
          </w:tcPr>
          <w:p w14:paraId="278496F9"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52.93</w:t>
            </w:r>
          </w:p>
        </w:tc>
        <w:tc>
          <w:tcPr>
            <w:tcW w:w="950" w:type="dxa"/>
            <w:shd w:val="clear" w:color="auto" w:fill="auto"/>
            <w:hideMark/>
          </w:tcPr>
          <w:p w14:paraId="24A0914C"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48.1%</w:t>
            </w:r>
          </w:p>
        </w:tc>
        <w:tc>
          <w:tcPr>
            <w:tcW w:w="828" w:type="dxa"/>
            <w:shd w:val="clear" w:color="auto" w:fill="auto"/>
            <w:hideMark/>
          </w:tcPr>
          <w:p w14:paraId="3EF2C4FC"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1.632</w:t>
            </w:r>
          </w:p>
        </w:tc>
        <w:tc>
          <w:tcPr>
            <w:tcW w:w="725" w:type="dxa"/>
            <w:shd w:val="clear" w:color="auto" w:fill="auto"/>
            <w:noWrap/>
            <w:hideMark/>
          </w:tcPr>
          <w:p w14:paraId="027BD01E"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1.000</w:t>
            </w:r>
          </w:p>
        </w:tc>
      </w:tr>
      <w:tr w:rsidR="001D611D" w:rsidRPr="000657DB" w14:paraId="6E4E1482" w14:textId="77777777"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7D20278" w14:textId="77777777"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w:t>
            </w:r>
          </w:p>
        </w:tc>
        <w:tc>
          <w:tcPr>
            <w:tcW w:w="705" w:type="dxa"/>
            <w:shd w:val="clear" w:color="auto" w:fill="auto"/>
            <w:hideMark/>
          </w:tcPr>
          <w:p w14:paraId="1EB56E18"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9.00</w:t>
            </w:r>
          </w:p>
        </w:tc>
        <w:tc>
          <w:tcPr>
            <w:tcW w:w="950" w:type="dxa"/>
            <w:shd w:val="clear" w:color="auto" w:fill="auto"/>
            <w:hideMark/>
          </w:tcPr>
          <w:p w14:paraId="314D408C"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39.0%</w:t>
            </w:r>
          </w:p>
        </w:tc>
        <w:tc>
          <w:tcPr>
            <w:tcW w:w="828" w:type="dxa"/>
            <w:shd w:val="clear" w:color="auto" w:fill="auto"/>
            <w:hideMark/>
          </w:tcPr>
          <w:p w14:paraId="7BB20CAE"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0.569</w:t>
            </w:r>
          </w:p>
        </w:tc>
        <w:tc>
          <w:tcPr>
            <w:tcW w:w="1390" w:type="dxa"/>
            <w:shd w:val="clear" w:color="auto" w:fill="auto"/>
            <w:hideMark/>
          </w:tcPr>
          <w:p w14:paraId="789D5689"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0.986</w:t>
            </w:r>
          </w:p>
        </w:tc>
        <w:tc>
          <w:tcPr>
            <w:tcW w:w="711" w:type="dxa"/>
            <w:shd w:val="clear" w:color="auto" w:fill="auto"/>
            <w:hideMark/>
          </w:tcPr>
          <w:p w14:paraId="470DB231"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50.49</w:t>
            </w:r>
          </w:p>
        </w:tc>
        <w:tc>
          <w:tcPr>
            <w:tcW w:w="950" w:type="dxa"/>
            <w:shd w:val="clear" w:color="auto" w:fill="auto"/>
            <w:hideMark/>
          </w:tcPr>
          <w:p w14:paraId="7379D558"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46.7%</w:t>
            </w:r>
          </w:p>
        </w:tc>
        <w:tc>
          <w:tcPr>
            <w:tcW w:w="828" w:type="dxa"/>
            <w:shd w:val="clear" w:color="auto" w:fill="auto"/>
            <w:hideMark/>
          </w:tcPr>
          <w:p w14:paraId="23FA7F1E"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1.613</w:t>
            </w:r>
          </w:p>
        </w:tc>
        <w:tc>
          <w:tcPr>
            <w:tcW w:w="725" w:type="dxa"/>
            <w:shd w:val="clear" w:color="auto" w:fill="auto"/>
            <w:hideMark/>
          </w:tcPr>
          <w:p w14:paraId="5BEB55F9"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0.937</w:t>
            </w:r>
          </w:p>
        </w:tc>
      </w:tr>
      <w:tr w:rsidR="001D611D" w:rsidRPr="000657DB" w14:paraId="5D34675B" w14:textId="77777777"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475C460" w14:textId="77777777"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ADL-own-EWC</w:t>
            </w:r>
          </w:p>
        </w:tc>
        <w:tc>
          <w:tcPr>
            <w:tcW w:w="705" w:type="dxa"/>
            <w:shd w:val="clear" w:color="auto" w:fill="auto"/>
            <w:hideMark/>
          </w:tcPr>
          <w:p w14:paraId="74FB682B"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9.11</w:t>
            </w:r>
          </w:p>
        </w:tc>
        <w:tc>
          <w:tcPr>
            <w:tcW w:w="950" w:type="dxa"/>
            <w:shd w:val="clear" w:color="auto" w:fill="auto"/>
            <w:hideMark/>
          </w:tcPr>
          <w:p w14:paraId="6BD83CE5"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39.1%</w:t>
            </w:r>
          </w:p>
        </w:tc>
        <w:tc>
          <w:tcPr>
            <w:tcW w:w="828" w:type="dxa"/>
            <w:shd w:val="clear" w:color="auto" w:fill="auto"/>
            <w:hideMark/>
          </w:tcPr>
          <w:p w14:paraId="61A50005"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0.565</w:t>
            </w:r>
          </w:p>
        </w:tc>
        <w:tc>
          <w:tcPr>
            <w:tcW w:w="1390" w:type="dxa"/>
            <w:shd w:val="clear" w:color="auto" w:fill="auto"/>
            <w:hideMark/>
          </w:tcPr>
          <w:p w14:paraId="11FEB023"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0.994</w:t>
            </w:r>
          </w:p>
        </w:tc>
        <w:tc>
          <w:tcPr>
            <w:tcW w:w="711" w:type="dxa"/>
            <w:shd w:val="clear" w:color="auto" w:fill="auto"/>
            <w:hideMark/>
          </w:tcPr>
          <w:p w14:paraId="72B7ECE7"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53.22</w:t>
            </w:r>
          </w:p>
        </w:tc>
        <w:tc>
          <w:tcPr>
            <w:tcW w:w="950" w:type="dxa"/>
            <w:shd w:val="clear" w:color="auto" w:fill="auto"/>
            <w:hideMark/>
          </w:tcPr>
          <w:p w14:paraId="150850FB"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48.0%</w:t>
            </w:r>
          </w:p>
        </w:tc>
        <w:tc>
          <w:tcPr>
            <w:tcW w:w="828" w:type="dxa"/>
            <w:shd w:val="clear" w:color="auto" w:fill="auto"/>
            <w:hideMark/>
          </w:tcPr>
          <w:p w14:paraId="7B1778C8"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1.629</w:t>
            </w:r>
          </w:p>
        </w:tc>
        <w:tc>
          <w:tcPr>
            <w:tcW w:w="725" w:type="dxa"/>
            <w:shd w:val="clear" w:color="auto" w:fill="auto"/>
            <w:hideMark/>
          </w:tcPr>
          <w:p w14:paraId="4E819B6C"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0.995</w:t>
            </w:r>
          </w:p>
        </w:tc>
      </w:tr>
      <w:tr w:rsidR="001D611D" w:rsidRPr="000657DB" w14:paraId="6734B115" w14:textId="77777777"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E6E0831" w14:textId="77777777"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ADL-intra-EWC</w:t>
            </w:r>
          </w:p>
        </w:tc>
        <w:tc>
          <w:tcPr>
            <w:tcW w:w="705" w:type="dxa"/>
            <w:shd w:val="clear" w:color="auto" w:fill="auto"/>
            <w:hideMark/>
          </w:tcPr>
          <w:p w14:paraId="1E3D1C7D"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8.96</w:t>
            </w:r>
          </w:p>
        </w:tc>
        <w:tc>
          <w:tcPr>
            <w:tcW w:w="950" w:type="dxa"/>
            <w:shd w:val="clear" w:color="auto" w:fill="auto"/>
            <w:hideMark/>
          </w:tcPr>
          <w:p w14:paraId="297AB556"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38.9%</w:t>
            </w:r>
          </w:p>
        </w:tc>
        <w:tc>
          <w:tcPr>
            <w:tcW w:w="828" w:type="dxa"/>
            <w:shd w:val="clear" w:color="auto" w:fill="auto"/>
            <w:hideMark/>
          </w:tcPr>
          <w:p w14:paraId="638B7A7C"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0.567</w:t>
            </w:r>
          </w:p>
        </w:tc>
        <w:tc>
          <w:tcPr>
            <w:tcW w:w="1390" w:type="dxa"/>
            <w:shd w:val="clear" w:color="auto" w:fill="auto"/>
            <w:hideMark/>
          </w:tcPr>
          <w:p w14:paraId="78E6C381"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0.984</w:t>
            </w:r>
          </w:p>
        </w:tc>
        <w:tc>
          <w:tcPr>
            <w:tcW w:w="711" w:type="dxa"/>
            <w:shd w:val="clear" w:color="auto" w:fill="auto"/>
            <w:hideMark/>
          </w:tcPr>
          <w:p w14:paraId="47E7319C"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50.65</w:t>
            </w:r>
          </w:p>
        </w:tc>
        <w:tc>
          <w:tcPr>
            <w:tcW w:w="950" w:type="dxa"/>
            <w:shd w:val="clear" w:color="auto" w:fill="auto"/>
            <w:hideMark/>
          </w:tcPr>
          <w:p w14:paraId="0B67105B"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46.5%</w:t>
            </w:r>
          </w:p>
        </w:tc>
        <w:tc>
          <w:tcPr>
            <w:tcW w:w="828" w:type="dxa"/>
            <w:shd w:val="clear" w:color="auto" w:fill="auto"/>
            <w:hideMark/>
          </w:tcPr>
          <w:p w14:paraId="0BEB2F01"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1.613</w:t>
            </w:r>
          </w:p>
        </w:tc>
        <w:tc>
          <w:tcPr>
            <w:tcW w:w="725" w:type="dxa"/>
            <w:shd w:val="clear" w:color="auto" w:fill="auto"/>
            <w:hideMark/>
          </w:tcPr>
          <w:p w14:paraId="5876F8D4"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0.929</w:t>
            </w:r>
          </w:p>
        </w:tc>
      </w:tr>
      <w:tr w:rsidR="001D611D" w:rsidRPr="000657DB" w14:paraId="0F6A7D32" w14:textId="77777777"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B7A6B30" w14:textId="77777777"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ADL-own-IC</w:t>
            </w:r>
          </w:p>
        </w:tc>
        <w:tc>
          <w:tcPr>
            <w:tcW w:w="705" w:type="dxa"/>
            <w:shd w:val="clear" w:color="auto" w:fill="auto"/>
            <w:hideMark/>
          </w:tcPr>
          <w:p w14:paraId="526EF43E"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9.00</w:t>
            </w:r>
          </w:p>
        </w:tc>
        <w:tc>
          <w:tcPr>
            <w:tcW w:w="950" w:type="dxa"/>
            <w:shd w:val="clear" w:color="auto" w:fill="auto"/>
            <w:hideMark/>
          </w:tcPr>
          <w:p w14:paraId="059CC645"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38.9%</w:t>
            </w:r>
          </w:p>
        </w:tc>
        <w:tc>
          <w:tcPr>
            <w:tcW w:w="828" w:type="dxa"/>
            <w:shd w:val="clear" w:color="auto" w:fill="auto"/>
            <w:hideMark/>
          </w:tcPr>
          <w:p w14:paraId="6A6EED13"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0.558</w:t>
            </w:r>
          </w:p>
        </w:tc>
        <w:tc>
          <w:tcPr>
            <w:tcW w:w="1390" w:type="dxa"/>
            <w:shd w:val="clear" w:color="auto" w:fill="auto"/>
            <w:hideMark/>
          </w:tcPr>
          <w:p w14:paraId="3C89F1F5"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0.979</w:t>
            </w:r>
          </w:p>
        </w:tc>
        <w:tc>
          <w:tcPr>
            <w:tcW w:w="711" w:type="dxa"/>
            <w:shd w:val="clear" w:color="auto" w:fill="auto"/>
            <w:hideMark/>
          </w:tcPr>
          <w:p w14:paraId="131407BE"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54.23</w:t>
            </w:r>
          </w:p>
        </w:tc>
        <w:tc>
          <w:tcPr>
            <w:tcW w:w="950" w:type="dxa"/>
            <w:shd w:val="clear" w:color="auto" w:fill="auto"/>
            <w:hideMark/>
          </w:tcPr>
          <w:p w14:paraId="0279BF4C"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48.0%</w:t>
            </w:r>
          </w:p>
        </w:tc>
        <w:tc>
          <w:tcPr>
            <w:tcW w:w="828" w:type="dxa"/>
            <w:shd w:val="clear" w:color="auto" w:fill="auto"/>
            <w:hideMark/>
          </w:tcPr>
          <w:p w14:paraId="13AC6DBA"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1.635</w:t>
            </w:r>
          </w:p>
        </w:tc>
        <w:tc>
          <w:tcPr>
            <w:tcW w:w="725" w:type="dxa"/>
            <w:shd w:val="clear" w:color="auto" w:fill="auto"/>
            <w:hideMark/>
          </w:tcPr>
          <w:p w14:paraId="58FA2501"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1.004</w:t>
            </w:r>
          </w:p>
        </w:tc>
      </w:tr>
      <w:tr w:rsidR="001D611D" w:rsidRPr="000657DB" w14:paraId="34215E05" w14:textId="77777777"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35194E0" w14:textId="77777777"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ADL-intra-IC</w:t>
            </w:r>
          </w:p>
        </w:tc>
        <w:tc>
          <w:tcPr>
            <w:tcW w:w="705" w:type="dxa"/>
            <w:shd w:val="clear" w:color="auto" w:fill="auto"/>
            <w:hideMark/>
          </w:tcPr>
          <w:p w14:paraId="6BC90135"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8.87</w:t>
            </w:r>
          </w:p>
        </w:tc>
        <w:tc>
          <w:tcPr>
            <w:tcW w:w="950" w:type="dxa"/>
            <w:shd w:val="clear" w:color="auto" w:fill="auto"/>
            <w:hideMark/>
          </w:tcPr>
          <w:p w14:paraId="19403210"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38.7%</w:t>
            </w:r>
          </w:p>
        </w:tc>
        <w:tc>
          <w:tcPr>
            <w:tcW w:w="828" w:type="dxa"/>
            <w:shd w:val="clear" w:color="auto" w:fill="auto"/>
            <w:hideMark/>
          </w:tcPr>
          <w:p w14:paraId="4ECD5845"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0.561</w:t>
            </w:r>
          </w:p>
        </w:tc>
        <w:tc>
          <w:tcPr>
            <w:tcW w:w="1390" w:type="dxa"/>
            <w:shd w:val="clear" w:color="auto" w:fill="auto"/>
            <w:hideMark/>
          </w:tcPr>
          <w:p w14:paraId="36C01B58"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0.970</w:t>
            </w:r>
          </w:p>
        </w:tc>
        <w:tc>
          <w:tcPr>
            <w:tcW w:w="711" w:type="dxa"/>
            <w:shd w:val="clear" w:color="auto" w:fill="auto"/>
            <w:hideMark/>
          </w:tcPr>
          <w:p w14:paraId="02E5D55D"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51.18</w:t>
            </w:r>
          </w:p>
        </w:tc>
        <w:tc>
          <w:tcPr>
            <w:tcW w:w="950" w:type="dxa"/>
            <w:shd w:val="clear" w:color="auto" w:fill="auto"/>
            <w:hideMark/>
          </w:tcPr>
          <w:p w14:paraId="463714D2"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46.6%</w:t>
            </w:r>
          </w:p>
        </w:tc>
        <w:tc>
          <w:tcPr>
            <w:tcW w:w="828" w:type="dxa"/>
            <w:shd w:val="clear" w:color="auto" w:fill="auto"/>
            <w:hideMark/>
          </w:tcPr>
          <w:p w14:paraId="4A26936F"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1.613</w:t>
            </w:r>
          </w:p>
        </w:tc>
        <w:tc>
          <w:tcPr>
            <w:tcW w:w="725" w:type="dxa"/>
            <w:shd w:val="clear" w:color="auto" w:fill="auto"/>
            <w:hideMark/>
          </w:tcPr>
          <w:p w14:paraId="44F2DD52" w14:textId="77777777"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0.940</w:t>
            </w:r>
          </w:p>
        </w:tc>
      </w:tr>
      <w:tr w:rsidR="001D611D" w:rsidRPr="000657DB" w14:paraId="37598348" w14:textId="77777777"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14:paraId="7F20A760" w14:textId="77777777"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ADL-EWC-IC</w:t>
            </w:r>
          </w:p>
        </w:tc>
        <w:tc>
          <w:tcPr>
            <w:tcW w:w="705" w:type="dxa"/>
            <w:shd w:val="clear" w:color="auto" w:fill="E7E6E6" w:themeFill="background2"/>
            <w:hideMark/>
          </w:tcPr>
          <w:p w14:paraId="22C20B9B"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8.87</w:t>
            </w:r>
          </w:p>
        </w:tc>
        <w:tc>
          <w:tcPr>
            <w:tcW w:w="950" w:type="dxa"/>
            <w:shd w:val="clear" w:color="auto" w:fill="E7E6E6" w:themeFill="background2"/>
            <w:hideMark/>
          </w:tcPr>
          <w:p w14:paraId="09440B5C"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38.7%</w:t>
            </w:r>
          </w:p>
        </w:tc>
        <w:tc>
          <w:tcPr>
            <w:tcW w:w="828" w:type="dxa"/>
            <w:shd w:val="clear" w:color="auto" w:fill="E7E6E6" w:themeFill="background2"/>
            <w:hideMark/>
          </w:tcPr>
          <w:p w14:paraId="127477EE"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0.561</w:t>
            </w:r>
          </w:p>
        </w:tc>
        <w:tc>
          <w:tcPr>
            <w:tcW w:w="1390" w:type="dxa"/>
            <w:shd w:val="clear" w:color="auto" w:fill="E7E6E6" w:themeFill="background2"/>
            <w:hideMark/>
          </w:tcPr>
          <w:p w14:paraId="19299F15"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0.970</w:t>
            </w:r>
          </w:p>
        </w:tc>
        <w:tc>
          <w:tcPr>
            <w:tcW w:w="711" w:type="dxa"/>
            <w:shd w:val="clear" w:color="auto" w:fill="E7E6E6" w:themeFill="background2"/>
            <w:hideMark/>
          </w:tcPr>
          <w:p w14:paraId="6CC8B641"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50.65</w:t>
            </w:r>
          </w:p>
        </w:tc>
        <w:tc>
          <w:tcPr>
            <w:tcW w:w="950" w:type="dxa"/>
            <w:shd w:val="clear" w:color="auto" w:fill="E7E6E6" w:themeFill="background2"/>
            <w:hideMark/>
          </w:tcPr>
          <w:p w14:paraId="6B04BC58"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46.5%</w:t>
            </w:r>
          </w:p>
        </w:tc>
        <w:tc>
          <w:tcPr>
            <w:tcW w:w="828" w:type="dxa"/>
            <w:shd w:val="clear" w:color="auto" w:fill="E7E6E6" w:themeFill="background2"/>
            <w:hideMark/>
          </w:tcPr>
          <w:p w14:paraId="2FBA68FE"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1.613</w:t>
            </w:r>
          </w:p>
        </w:tc>
        <w:tc>
          <w:tcPr>
            <w:tcW w:w="725" w:type="dxa"/>
            <w:shd w:val="clear" w:color="auto" w:fill="E7E6E6" w:themeFill="background2"/>
            <w:hideMark/>
          </w:tcPr>
          <w:p w14:paraId="1D5A96D7" w14:textId="77777777"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0.929</w:t>
            </w:r>
          </w:p>
        </w:tc>
      </w:tr>
    </w:tbl>
    <w:p w14:paraId="000E3E72" w14:textId="77777777" w:rsidR="00B34A26" w:rsidRPr="000657DB" w:rsidRDefault="00B34A26" w:rsidP="00442B35">
      <w:pPr>
        <w:spacing w:after="0" w:line="360" w:lineRule="auto"/>
        <w:rPr>
          <w:color w:val="000000" w:themeColor="text1"/>
          <w:szCs w:val="24"/>
        </w:rPr>
      </w:pPr>
    </w:p>
    <w:p w14:paraId="3D7E545C" w14:textId="2DCC407B" w:rsidR="00D62DA4" w:rsidRPr="000657DB" w:rsidRDefault="00DC4342" w:rsidP="009D211D">
      <w:pPr>
        <w:spacing w:after="0" w:line="360" w:lineRule="auto"/>
        <w:rPr>
          <w:color w:val="000000" w:themeColor="text1"/>
          <w:szCs w:val="24"/>
        </w:rPr>
      </w:pPr>
      <w:r w:rsidRPr="000657DB">
        <w:rPr>
          <w:color w:val="000000" w:themeColor="text1"/>
          <w:szCs w:val="24"/>
        </w:rPr>
        <w:t>In Table 6</w:t>
      </w:r>
      <w:r w:rsidR="00444B37" w:rsidRPr="000657DB">
        <w:rPr>
          <w:color w:val="000000" w:themeColor="text1"/>
          <w:szCs w:val="24"/>
        </w:rPr>
        <w:t xml:space="preserve">, we compare the forecasting </w:t>
      </w:r>
      <w:r w:rsidRPr="000657DB">
        <w:rPr>
          <w:color w:val="000000" w:themeColor="text1"/>
          <w:szCs w:val="24"/>
        </w:rPr>
        <w:t>performance of the ADL-intra model, the ADL-intra-EWC model and the ADL-inter-IC model</w:t>
      </w:r>
      <w:r w:rsidR="00444B37" w:rsidRPr="000657DB">
        <w:rPr>
          <w:color w:val="000000" w:themeColor="text1"/>
          <w:szCs w:val="24"/>
        </w:rPr>
        <w:t xml:space="preserve">, </w:t>
      </w:r>
      <w:r w:rsidRPr="000657DB">
        <w:rPr>
          <w:color w:val="000000" w:themeColor="text1"/>
          <w:szCs w:val="24"/>
        </w:rPr>
        <w:t>for each individual product category</w:t>
      </w:r>
      <w:r w:rsidR="00444B37" w:rsidRPr="000657DB">
        <w:rPr>
          <w:color w:val="000000" w:themeColor="text1"/>
          <w:szCs w:val="24"/>
        </w:rPr>
        <w:t xml:space="preserve">. </w:t>
      </w:r>
      <w:r w:rsidR="00C770DD" w:rsidRPr="000657DB">
        <w:rPr>
          <w:color w:val="000000" w:themeColor="text1"/>
          <w:szCs w:val="24"/>
        </w:rPr>
        <w:t xml:space="preserve">We select the three models </w:t>
      </w:r>
      <w:r w:rsidRPr="000657DB">
        <w:rPr>
          <w:color w:val="000000" w:themeColor="text1"/>
          <w:szCs w:val="24"/>
        </w:rPr>
        <w:t>because</w:t>
      </w:r>
      <w:r w:rsidR="00C770DD" w:rsidRPr="000657DB">
        <w:rPr>
          <w:color w:val="000000" w:themeColor="text1"/>
          <w:szCs w:val="24"/>
        </w:rPr>
        <w:t xml:space="preserve"> the ADL-intra-EWC model and the ADL-inter-IC model are the models with best forecasting performance </w:t>
      </w:r>
      <w:r w:rsidR="008D1B7A" w:rsidRPr="000657DB">
        <w:rPr>
          <w:color w:val="000000" w:themeColor="text1"/>
          <w:szCs w:val="24"/>
        </w:rPr>
        <w:t xml:space="preserve">overall </w:t>
      </w:r>
      <w:r w:rsidR="00C770DD" w:rsidRPr="000657DB">
        <w:rPr>
          <w:color w:val="000000" w:themeColor="text1"/>
          <w:szCs w:val="24"/>
        </w:rPr>
        <w:t xml:space="preserve">and the ADL-intra model </w:t>
      </w:r>
      <w:r w:rsidR="008D1B7A" w:rsidRPr="000657DB">
        <w:rPr>
          <w:color w:val="000000" w:themeColor="text1"/>
          <w:szCs w:val="24"/>
        </w:rPr>
        <w:t xml:space="preserve">is their counterpart model which </w:t>
      </w:r>
      <w:r w:rsidR="00C770DD" w:rsidRPr="000657DB">
        <w:rPr>
          <w:color w:val="000000" w:themeColor="text1"/>
          <w:szCs w:val="24"/>
        </w:rPr>
        <w:t xml:space="preserve">overlooks the issue of structural break. </w:t>
      </w:r>
      <w:r w:rsidR="008C2221" w:rsidRPr="000657DB">
        <w:rPr>
          <w:color w:val="000000" w:themeColor="text1"/>
          <w:szCs w:val="24"/>
        </w:rPr>
        <w:t>We show the</w:t>
      </w:r>
      <w:r w:rsidR="00C770DD" w:rsidRPr="000657DB">
        <w:rPr>
          <w:color w:val="000000" w:themeColor="text1"/>
          <w:szCs w:val="24"/>
        </w:rPr>
        <w:t xml:space="preserve"> forecasts based on one to </w:t>
      </w:r>
      <w:r w:rsidR="008D1B7A" w:rsidRPr="000657DB">
        <w:rPr>
          <w:color w:val="000000" w:themeColor="text1"/>
          <w:szCs w:val="24"/>
        </w:rPr>
        <w:t>eight</w:t>
      </w:r>
      <w:r w:rsidR="00C770DD" w:rsidRPr="000657DB">
        <w:rPr>
          <w:color w:val="000000" w:themeColor="text1"/>
          <w:szCs w:val="24"/>
        </w:rPr>
        <w:t xml:space="preserve"> weeks horizon</w:t>
      </w:r>
      <w:r w:rsidR="008C2221" w:rsidRPr="000657DB">
        <w:rPr>
          <w:color w:val="000000" w:themeColor="text1"/>
          <w:szCs w:val="24"/>
        </w:rPr>
        <w:t xml:space="preserve"> for simplicity </w:t>
      </w:r>
      <w:r w:rsidR="0012754E" w:rsidRPr="000657DB">
        <w:rPr>
          <w:color w:val="000000" w:themeColor="text1"/>
          <w:szCs w:val="24"/>
        </w:rPr>
        <w:t>and</w:t>
      </w:r>
      <w:r w:rsidR="008C2221" w:rsidRPr="000657DB">
        <w:rPr>
          <w:color w:val="000000" w:themeColor="text1"/>
          <w:szCs w:val="24"/>
        </w:rPr>
        <w:t xml:space="preserve"> the results for other horizons are generally consistent</w:t>
      </w:r>
      <w:r w:rsidR="00C770DD" w:rsidRPr="000657DB">
        <w:rPr>
          <w:color w:val="000000" w:themeColor="text1"/>
          <w:szCs w:val="24"/>
        </w:rPr>
        <w:t xml:space="preserve">. </w:t>
      </w:r>
      <w:r w:rsidR="00442B35" w:rsidRPr="000657DB">
        <w:rPr>
          <w:color w:val="000000" w:themeColor="text1"/>
          <w:szCs w:val="24"/>
        </w:rPr>
        <w:t>Figure 8a and 8b show further details using boxplot for the MA</w:t>
      </w:r>
      <w:r w:rsidR="00B615FF" w:rsidRPr="000657DB">
        <w:rPr>
          <w:color w:val="000000" w:themeColor="text1"/>
          <w:szCs w:val="24"/>
        </w:rPr>
        <w:t>S</w:t>
      </w:r>
      <w:r w:rsidR="00442B35" w:rsidRPr="000657DB">
        <w:rPr>
          <w:color w:val="000000" w:themeColor="text1"/>
          <w:szCs w:val="24"/>
        </w:rPr>
        <w:t>E. In the box</w:t>
      </w:r>
      <w:r w:rsidR="00D62DA4" w:rsidRPr="000657DB">
        <w:rPr>
          <w:color w:val="000000" w:themeColor="text1"/>
          <w:szCs w:val="24"/>
        </w:rPr>
        <w:t xml:space="preserve">plot, positive values indicate the </w:t>
      </w:r>
      <w:r w:rsidR="00442B35" w:rsidRPr="000657DB">
        <w:rPr>
          <w:color w:val="000000" w:themeColor="text1"/>
          <w:szCs w:val="24"/>
        </w:rPr>
        <w:t xml:space="preserve">percentage improvements by the ADL-intra-EWC model or the </w:t>
      </w:r>
      <w:r w:rsidR="00442B35" w:rsidRPr="000657DB">
        <w:rPr>
          <w:color w:val="000000" w:themeColor="text1"/>
          <w:szCs w:val="24"/>
        </w:rPr>
        <w:lastRenderedPageBreak/>
        <w:t>ADL-intra-IC model compared to the ADL-intra model.</w:t>
      </w:r>
      <w:r w:rsidR="008C2221" w:rsidRPr="000657DB">
        <w:rPr>
          <w:color w:val="000000" w:themeColor="text1"/>
          <w:szCs w:val="24"/>
        </w:rPr>
        <w:t xml:space="preserve"> </w:t>
      </w:r>
      <w:r w:rsidR="00D62DA4" w:rsidRPr="000657DB">
        <w:rPr>
          <w:color w:val="000000" w:themeColor="text1"/>
          <w:szCs w:val="24"/>
        </w:rPr>
        <w:t>B</w:t>
      </w:r>
      <w:r w:rsidRPr="000657DB">
        <w:rPr>
          <w:color w:val="000000" w:themeColor="text1"/>
          <w:szCs w:val="24"/>
        </w:rPr>
        <w:t xml:space="preserve">oth </w:t>
      </w:r>
      <w:r w:rsidR="00C770DD" w:rsidRPr="000657DB">
        <w:rPr>
          <w:color w:val="000000" w:themeColor="text1"/>
          <w:szCs w:val="24"/>
        </w:rPr>
        <w:t xml:space="preserve">the </w:t>
      </w:r>
      <w:r w:rsidRPr="000657DB">
        <w:rPr>
          <w:color w:val="000000" w:themeColor="text1"/>
          <w:szCs w:val="24"/>
        </w:rPr>
        <w:t>ADL-intra-</w:t>
      </w:r>
      <w:r w:rsidR="00C770DD" w:rsidRPr="000657DB">
        <w:rPr>
          <w:color w:val="000000" w:themeColor="text1"/>
          <w:szCs w:val="24"/>
        </w:rPr>
        <w:t>EWC</w:t>
      </w:r>
      <w:r w:rsidRPr="000657DB">
        <w:rPr>
          <w:color w:val="000000" w:themeColor="text1"/>
          <w:szCs w:val="24"/>
        </w:rPr>
        <w:t xml:space="preserve"> </w:t>
      </w:r>
      <w:r w:rsidR="00C770DD" w:rsidRPr="000657DB">
        <w:rPr>
          <w:color w:val="000000" w:themeColor="text1"/>
          <w:szCs w:val="24"/>
        </w:rPr>
        <w:t xml:space="preserve">model </w:t>
      </w:r>
      <w:r w:rsidRPr="000657DB">
        <w:rPr>
          <w:color w:val="000000" w:themeColor="text1"/>
          <w:szCs w:val="24"/>
        </w:rPr>
        <w:t xml:space="preserve">and </w:t>
      </w:r>
      <w:r w:rsidR="00C770DD" w:rsidRPr="000657DB">
        <w:rPr>
          <w:color w:val="000000" w:themeColor="text1"/>
          <w:szCs w:val="24"/>
        </w:rPr>
        <w:t xml:space="preserve">the </w:t>
      </w:r>
      <w:r w:rsidRPr="000657DB">
        <w:rPr>
          <w:color w:val="000000" w:themeColor="text1"/>
          <w:szCs w:val="24"/>
        </w:rPr>
        <w:t>ADL-inter-</w:t>
      </w:r>
      <w:r w:rsidR="00C770DD" w:rsidRPr="000657DB">
        <w:rPr>
          <w:color w:val="000000" w:themeColor="text1"/>
          <w:szCs w:val="24"/>
        </w:rPr>
        <w:t>IC</w:t>
      </w:r>
      <w:r w:rsidRPr="000657DB">
        <w:rPr>
          <w:color w:val="000000" w:themeColor="text1"/>
          <w:szCs w:val="24"/>
        </w:rPr>
        <w:t xml:space="preserve"> models outperform the </w:t>
      </w:r>
      <w:r w:rsidR="00823B4E" w:rsidRPr="000657DB">
        <w:rPr>
          <w:color w:val="000000" w:themeColor="text1"/>
          <w:szCs w:val="24"/>
        </w:rPr>
        <w:t>ADL-intra</w:t>
      </w:r>
      <w:r w:rsidRPr="000657DB">
        <w:rPr>
          <w:color w:val="000000" w:themeColor="text1"/>
          <w:szCs w:val="24"/>
        </w:rPr>
        <w:t xml:space="preserve"> model </w:t>
      </w:r>
      <w:r w:rsidR="00F571AE" w:rsidRPr="000657DB">
        <w:rPr>
          <w:color w:val="000000" w:themeColor="text1"/>
          <w:szCs w:val="24"/>
        </w:rPr>
        <w:t xml:space="preserve">for </w:t>
      </w:r>
      <w:r w:rsidR="009475BE" w:rsidRPr="000657DB">
        <w:rPr>
          <w:color w:val="000000" w:themeColor="text1"/>
          <w:szCs w:val="24"/>
        </w:rPr>
        <w:t xml:space="preserve">most </w:t>
      </w:r>
      <w:r w:rsidR="00D62DA4" w:rsidRPr="000657DB">
        <w:rPr>
          <w:color w:val="000000" w:themeColor="text1"/>
          <w:szCs w:val="24"/>
        </w:rPr>
        <w:t>of the</w:t>
      </w:r>
      <w:r w:rsidR="00823B4E" w:rsidRPr="000657DB">
        <w:rPr>
          <w:color w:val="000000" w:themeColor="text1"/>
          <w:szCs w:val="24"/>
        </w:rPr>
        <w:t xml:space="preserve"> </w:t>
      </w:r>
      <w:r w:rsidRPr="000657DB">
        <w:rPr>
          <w:color w:val="000000" w:themeColor="text1"/>
          <w:szCs w:val="24"/>
        </w:rPr>
        <w:t xml:space="preserve">categories. </w:t>
      </w:r>
      <w:r w:rsidR="00D62DA4" w:rsidRPr="000657DB">
        <w:rPr>
          <w:color w:val="000000" w:themeColor="text1"/>
          <w:szCs w:val="24"/>
        </w:rPr>
        <w:t>For</w:t>
      </w:r>
      <w:r w:rsidR="004B0056" w:rsidRPr="000657DB">
        <w:rPr>
          <w:color w:val="000000" w:themeColor="text1"/>
          <w:szCs w:val="24"/>
        </w:rPr>
        <w:t xml:space="preserve"> example,</w:t>
      </w:r>
      <w:r w:rsidR="00D62DA4" w:rsidRPr="000657DB">
        <w:rPr>
          <w:color w:val="000000" w:themeColor="text1"/>
          <w:szCs w:val="24"/>
        </w:rPr>
        <w:t xml:space="preserve"> the ADL-intra-EWC model outperforms the ADL-intra model for 20 out of 2</w:t>
      </w:r>
      <w:r w:rsidR="004B0056" w:rsidRPr="000657DB">
        <w:rPr>
          <w:color w:val="000000" w:themeColor="text1"/>
          <w:szCs w:val="24"/>
        </w:rPr>
        <w:t>8 product categories. The ADL-intra-IC model outperforms the ADL-intra model</w:t>
      </w:r>
      <w:r w:rsidR="00786000" w:rsidRPr="000657DB">
        <w:rPr>
          <w:color w:val="000000" w:themeColor="text1"/>
          <w:szCs w:val="24"/>
        </w:rPr>
        <w:t xml:space="preserve"> for 19</w:t>
      </w:r>
      <w:r w:rsidR="004B0056" w:rsidRPr="000657DB">
        <w:rPr>
          <w:color w:val="000000" w:themeColor="text1"/>
          <w:szCs w:val="24"/>
        </w:rPr>
        <w:t xml:space="preserve"> product categories.</w:t>
      </w:r>
      <w:r w:rsidR="00021BAB" w:rsidRPr="000657DB">
        <w:rPr>
          <w:color w:val="000000" w:themeColor="text1"/>
          <w:szCs w:val="24"/>
        </w:rPr>
        <w:t xml:space="preserve"> This </w:t>
      </w:r>
      <w:r w:rsidR="0012754E" w:rsidRPr="000657DB">
        <w:rPr>
          <w:color w:val="000000" w:themeColor="text1"/>
          <w:szCs w:val="24"/>
        </w:rPr>
        <w:t>is consistent with</w:t>
      </w:r>
      <w:r w:rsidR="00021BAB" w:rsidRPr="000657DB">
        <w:rPr>
          <w:color w:val="000000" w:themeColor="text1"/>
          <w:szCs w:val="24"/>
        </w:rPr>
        <w:t xml:space="preserve"> the heterogeneity of the data characteristics across different product categories </w:t>
      </w:r>
      <w:r w:rsidR="00021BAB" w:rsidRPr="000657DB">
        <w:rPr>
          <w:color w:val="000000" w:themeColor="text1"/>
          <w:szCs w:val="24"/>
        </w:rPr>
        <w:fldChar w:fldCharType="begin"/>
      </w:r>
      <w:r w:rsidR="00021BAB" w:rsidRPr="000657DB">
        <w:rPr>
          <w:color w:val="000000" w:themeColor="text1"/>
          <w:szCs w:val="24"/>
        </w:rPr>
        <w:instrText xml:space="preserve"> ADDIN EN.CITE &lt;EndNote&gt;&lt;Cite&gt;&lt;Author&gt;Ma&lt;/Author&gt;&lt;Year&gt;2016&lt;/Year&gt;&lt;RecNum&gt;733&lt;/RecNum&gt;&lt;Prefix&gt;e.g.`, &lt;/Prefix&gt;&lt;DisplayText&gt;(e.g., 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021BAB" w:rsidRPr="000657DB">
        <w:rPr>
          <w:color w:val="000000" w:themeColor="text1"/>
          <w:szCs w:val="24"/>
        </w:rPr>
        <w:fldChar w:fldCharType="separate"/>
      </w:r>
      <w:r w:rsidR="00021BAB" w:rsidRPr="000657DB">
        <w:rPr>
          <w:noProof/>
          <w:color w:val="000000" w:themeColor="text1"/>
          <w:szCs w:val="24"/>
        </w:rPr>
        <w:t>(</w:t>
      </w:r>
      <w:hyperlink w:anchor="_ENREF_47" w:tooltip="Ma, 2016 #733" w:history="1">
        <w:r w:rsidR="00780FE2" w:rsidRPr="000657DB">
          <w:rPr>
            <w:noProof/>
            <w:color w:val="000000" w:themeColor="text1"/>
            <w:szCs w:val="24"/>
          </w:rPr>
          <w:t>e.g., Ma, Fildes et al. 2016</w:t>
        </w:r>
      </w:hyperlink>
      <w:r w:rsidR="00021BAB" w:rsidRPr="000657DB">
        <w:rPr>
          <w:noProof/>
          <w:color w:val="000000" w:themeColor="text1"/>
          <w:szCs w:val="24"/>
        </w:rPr>
        <w:t>)</w:t>
      </w:r>
      <w:r w:rsidR="00021BAB" w:rsidRPr="000657DB">
        <w:rPr>
          <w:color w:val="000000" w:themeColor="text1"/>
          <w:szCs w:val="24"/>
        </w:rPr>
        <w:fldChar w:fldCharType="end"/>
      </w:r>
      <w:r w:rsidR="00021BAB" w:rsidRPr="000657DB">
        <w:rPr>
          <w:color w:val="000000" w:themeColor="text1"/>
          <w:szCs w:val="24"/>
        </w:rPr>
        <w:t xml:space="preserve">.  </w:t>
      </w:r>
    </w:p>
    <w:p w14:paraId="32772910" w14:textId="77777777" w:rsidR="00D62DA4" w:rsidRPr="000657DB" w:rsidRDefault="00D62DA4" w:rsidP="009D211D">
      <w:pPr>
        <w:spacing w:after="0" w:line="360" w:lineRule="auto"/>
        <w:rPr>
          <w:color w:val="000000" w:themeColor="text1"/>
          <w:szCs w:val="24"/>
        </w:rPr>
      </w:pPr>
    </w:p>
    <w:p w14:paraId="206F118C" w14:textId="77777777" w:rsidR="00665C0E" w:rsidRPr="000657DB" w:rsidRDefault="00B533FD" w:rsidP="00955868">
      <w:pPr>
        <w:spacing w:after="0" w:line="360" w:lineRule="auto"/>
        <w:rPr>
          <w:rFonts w:cs="Times New Roman"/>
          <w:color w:val="000000" w:themeColor="text1"/>
          <w:szCs w:val="24"/>
        </w:rPr>
      </w:pPr>
      <w:r w:rsidRPr="000657DB">
        <w:rPr>
          <w:color w:val="000000" w:themeColor="text1"/>
          <w:szCs w:val="24"/>
        </w:rPr>
        <w:t xml:space="preserve"> </w:t>
      </w:r>
      <w:r w:rsidR="00665C0E" w:rsidRPr="000657DB">
        <w:rPr>
          <w:rFonts w:cs="Times New Roman"/>
          <w:color w:val="000000" w:themeColor="text1"/>
          <w:szCs w:val="24"/>
        </w:rPr>
        <w:br w:type="page"/>
      </w:r>
    </w:p>
    <w:p w14:paraId="6000ED51" w14:textId="77777777" w:rsidR="00665C0E" w:rsidRPr="000657DB" w:rsidRDefault="00665C0E" w:rsidP="00F0437F">
      <w:pPr>
        <w:pStyle w:val="ListParagraph"/>
        <w:spacing w:after="0" w:line="360" w:lineRule="auto"/>
        <w:ind w:left="0"/>
        <w:rPr>
          <w:rFonts w:cs="Times New Roman"/>
          <w:color w:val="000000" w:themeColor="text1"/>
          <w:szCs w:val="24"/>
        </w:rPr>
        <w:sectPr w:rsidR="00665C0E" w:rsidRPr="000657DB" w:rsidSect="00D12B4B">
          <w:pgSz w:w="11906" w:h="16838"/>
          <w:pgMar w:top="1440" w:right="1440" w:bottom="1440" w:left="1440" w:header="708" w:footer="708" w:gutter="0"/>
          <w:cols w:space="708"/>
          <w:docGrid w:linePitch="360"/>
        </w:sectPr>
      </w:pPr>
    </w:p>
    <w:p w14:paraId="1E9D24E1" w14:textId="77777777" w:rsidR="00B6640D" w:rsidRPr="000657DB" w:rsidRDefault="009716B4" w:rsidP="00390836">
      <w:pPr>
        <w:spacing w:after="0" w:line="360" w:lineRule="auto"/>
        <w:jc w:val="center"/>
        <w:rPr>
          <w:rFonts w:cs="Times New Roman"/>
          <w:color w:val="000000" w:themeColor="text1"/>
          <w:szCs w:val="24"/>
        </w:rPr>
      </w:pPr>
      <w:r w:rsidRPr="000657DB">
        <w:rPr>
          <w:rFonts w:cs="Times New Roman"/>
          <w:color w:val="000000" w:themeColor="text1"/>
          <w:szCs w:val="24"/>
        </w:rPr>
        <w:lastRenderedPageBreak/>
        <w:t>Table 6.</w:t>
      </w:r>
      <w:r w:rsidRPr="000657DB">
        <w:rPr>
          <w:rFonts w:cs="Times New Roman"/>
          <w:color w:val="000000" w:themeColor="text1"/>
          <w:szCs w:val="24"/>
        </w:rPr>
        <w:tab/>
        <w:t>Comparing forecasting performance for each product category</w:t>
      </w:r>
      <w:r w:rsidR="00A67AB6" w:rsidRPr="000657DB">
        <w:rPr>
          <w:rFonts w:cs="Times New Roman"/>
          <w:color w:val="000000" w:themeColor="text1"/>
          <w:szCs w:val="24"/>
        </w:rPr>
        <w:t xml:space="preserve"> for one to </w:t>
      </w:r>
      <w:r w:rsidR="008D1B7A" w:rsidRPr="000657DB">
        <w:rPr>
          <w:rFonts w:cs="Times New Roman"/>
          <w:color w:val="000000" w:themeColor="text1"/>
          <w:szCs w:val="24"/>
        </w:rPr>
        <w:t>eight</w:t>
      </w:r>
      <w:r w:rsidR="00A67AB6" w:rsidRPr="000657DB">
        <w:rPr>
          <w:rFonts w:cs="Times New Roman"/>
          <w:color w:val="000000" w:themeColor="text1"/>
          <w:szCs w:val="24"/>
        </w:rPr>
        <w:t xml:space="preserve"> week forecast horizon</w:t>
      </w:r>
    </w:p>
    <w:tbl>
      <w:tblPr>
        <w:tblStyle w:val="ListTable1Light1"/>
        <w:tblW w:w="13336" w:type="dxa"/>
        <w:tblLook w:val="04A0" w:firstRow="1" w:lastRow="0" w:firstColumn="1" w:lastColumn="0" w:noHBand="0" w:noVBand="1"/>
      </w:tblPr>
      <w:tblGrid>
        <w:gridCol w:w="2400"/>
        <w:gridCol w:w="666"/>
        <w:gridCol w:w="772"/>
        <w:gridCol w:w="883"/>
        <w:gridCol w:w="1283"/>
        <w:gridCol w:w="666"/>
        <w:gridCol w:w="772"/>
        <w:gridCol w:w="933"/>
        <w:gridCol w:w="1283"/>
        <w:gridCol w:w="690"/>
        <w:gridCol w:w="772"/>
        <w:gridCol w:w="933"/>
        <w:gridCol w:w="1283"/>
      </w:tblGrid>
      <w:tr w:rsidR="004662AA" w:rsidRPr="000657DB" w14:paraId="42062FC4" w14:textId="77777777" w:rsidTr="00074FD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0D9C8729" w14:textId="77777777" w:rsidR="0034683F" w:rsidRPr="000657DB" w:rsidRDefault="0034683F" w:rsidP="0034683F">
            <w:pPr>
              <w:spacing w:after="0" w:line="240" w:lineRule="auto"/>
              <w:rPr>
                <w:rFonts w:eastAsia="Times New Roman" w:cs="Times New Roman"/>
                <w:b w:val="0"/>
                <w:color w:val="000000" w:themeColor="text1"/>
                <w:sz w:val="20"/>
                <w:szCs w:val="20"/>
              </w:rPr>
            </w:pPr>
          </w:p>
        </w:tc>
        <w:tc>
          <w:tcPr>
            <w:tcW w:w="2321" w:type="dxa"/>
            <w:gridSpan w:val="3"/>
            <w:shd w:val="clear" w:color="auto" w:fill="auto"/>
            <w:noWrap/>
            <w:hideMark/>
          </w:tcPr>
          <w:p w14:paraId="48F9E4F2" w14:textId="77777777" w:rsidR="0034683F" w:rsidRPr="000657DB" w:rsidRDefault="0034683F" w:rsidP="0034683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ADL-intra</w:t>
            </w:r>
          </w:p>
        </w:tc>
        <w:tc>
          <w:tcPr>
            <w:tcW w:w="1283" w:type="dxa"/>
            <w:shd w:val="clear" w:color="auto" w:fill="auto"/>
            <w:noWrap/>
            <w:hideMark/>
          </w:tcPr>
          <w:p w14:paraId="35D0E278" w14:textId="77777777" w:rsidR="0034683F" w:rsidRPr="000657DB" w:rsidRDefault="0034683F" w:rsidP="0034683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 </w:t>
            </w:r>
          </w:p>
        </w:tc>
        <w:tc>
          <w:tcPr>
            <w:tcW w:w="2371" w:type="dxa"/>
            <w:gridSpan w:val="3"/>
            <w:shd w:val="clear" w:color="auto" w:fill="auto"/>
            <w:noWrap/>
            <w:hideMark/>
          </w:tcPr>
          <w:p w14:paraId="298CE52B" w14:textId="77777777" w:rsidR="0034683F" w:rsidRPr="000657DB" w:rsidRDefault="0034683F" w:rsidP="0034683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ADL-intra-EWC</w:t>
            </w:r>
          </w:p>
        </w:tc>
        <w:tc>
          <w:tcPr>
            <w:tcW w:w="1283" w:type="dxa"/>
            <w:shd w:val="clear" w:color="auto" w:fill="auto"/>
            <w:noWrap/>
            <w:hideMark/>
          </w:tcPr>
          <w:p w14:paraId="1D4078B7" w14:textId="77777777" w:rsidR="0034683F" w:rsidRPr="000657DB" w:rsidRDefault="0034683F" w:rsidP="0034683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 </w:t>
            </w:r>
          </w:p>
        </w:tc>
        <w:tc>
          <w:tcPr>
            <w:tcW w:w="2395" w:type="dxa"/>
            <w:gridSpan w:val="3"/>
            <w:shd w:val="clear" w:color="auto" w:fill="auto"/>
            <w:noWrap/>
            <w:hideMark/>
          </w:tcPr>
          <w:p w14:paraId="4D63D301" w14:textId="77777777" w:rsidR="0034683F" w:rsidRPr="000657DB" w:rsidRDefault="0034683F" w:rsidP="0034683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ADL-intra-IC</w:t>
            </w:r>
          </w:p>
        </w:tc>
        <w:tc>
          <w:tcPr>
            <w:tcW w:w="1283" w:type="dxa"/>
            <w:shd w:val="clear" w:color="auto" w:fill="auto"/>
            <w:noWrap/>
            <w:hideMark/>
          </w:tcPr>
          <w:p w14:paraId="09A2B4FE" w14:textId="77777777" w:rsidR="0034683F" w:rsidRPr="000657DB" w:rsidRDefault="0034683F" w:rsidP="0034683F">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 </w:t>
            </w:r>
          </w:p>
        </w:tc>
      </w:tr>
      <w:tr w:rsidR="004662AA" w:rsidRPr="000657DB" w14:paraId="7EFF0A5A" w14:textId="77777777"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02635497" w14:textId="77777777"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 </w:t>
            </w:r>
          </w:p>
        </w:tc>
        <w:tc>
          <w:tcPr>
            <w:tcW w:w="666" w:type="dxa"/>
            <w:shd w:val="clear" w:color="auto" w:fill="auto"/>
            <w:noWrap/>
            <w:hideMark/>
          </w:tcPr>
          <w:p w14:paraId="37B0C4ED" w14:textId="77777777" w:rsidR="0034683F" w:rsidRPr="000657DB"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MAE</w:t>
            </w:r>
          </w:p>
        </w:tc>
        <w:tc>
          <w:tcPr>
            <w:tcW w:w="772" w:type="dxa"/>
            <w:shd w:val="clear" w:color="auto" w:fill="auto"/>
            <w:noWrap/>
            <w:hideMark/>
          </w:tcPr>
          <w:p w14:paraId="137F880D" w14:textId="77777777" w:rsidR="0034683F" w:rsidRPr="000657DB"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MASE</w:t>
            </w:r>
          </w:p>
        </w:tc>
        <w:tc>
          <w:tcPr>
            <w:tcW w:w="883" w:type="dxa"/>
            <w:shd w:val="clear" w:color="auto" w:fill="auto"/>
            <w:noWrap/>
            <w:hideMark/>
          </w:tcPr>
          <w:p w14:paraId="1E931DF0" w14:textId="77777777" w:rsidR="0034683F" w:rsidRPr="000657DB"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SMAPE</w:t>
            </w:r>
          </w:p>
        </w:tc>
        <w:tc>
          <w:tcPr>
            <w:tcW w:w="1283" w:type="dxa"/>
            <w:shd w:val="clear" w:color="auto" w:fill="auto"/>
            <w:noWrap/>
            <w:hideMark/>
          </w:tcPr>
          <w:p w14:paraId="0CF0310B" w14:textId="77777777" w:rsidR="0034683F" w:rsidRPr="000657DB"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AvgRelMAE</w:t>
            </w:r>
          </w:p>
        </w:tc>
        <w:tc>
          <w:tcPr>
            <w:tcW w:w="666" w:type="dxa"/>
            <w:shd w:val="clear" w:color="auto" w:fill="auto"/>
            <w:noWrap/>
            <w:hideMark/>
          </w:tcPr>
          <w:p w14:paraId="759636F4" w14:textId="77777777" w:rsidR="0034683F" w:rsidRPr="000657DB"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MAE</w:t>
            </w:r>
          </w:p>
        </w:tc>
        <w:tc>
          <w:tcPr>
            <w:tcW w:w="772" w:type="dxa"/>
            <w:shd w:val="clear" w:color="auto" w:fill="auto"/>
            <w:noWrap/>
            <w:hideMark/>
          </w:tcPr>
          <w:p w14:paraId="1EC7252E" w14:textId="77777777" w:rsidR="0034683F" w:rsidRPr="000657DB"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MASE</w:t>
            </w:r>
          </w:p>
        </w:tc>
        <w:tc>
          <w:tcPr>
            <w:tcW w:w="933" w:type="dxa"/>
            <w:shd w:val="clear" w:color="auto" w:fill="auto"/>
            <w:noWrap/>
            <w:hideMark/>
          </w:tcPr>
          <w:p w14:paraId="58EA16F9" w14:textId="77777777" w:rsidR="0034683F" w:rsidRPr="000657DB"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SMAPE</w:t>
            </w:r>
          </w:p>
        </w:tc>
        <w:tc>
          <w:tcPr>
            <w:tcW w:w="1283" w:type="dxa"/>
            <w:shd w:val="clear" w:color="auto" w:fill="auto"/>
            <w:noWrap/>
            <w:hideMark/>
          </w:tcPr>
          <w:p w14:paraId="27803051" w14:textId="77777777" w:rsidR="0034683F" w:rsidRPr="000657DB"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AvgRelMAE</w:t>
            </w:r>
          </w:p>
        </w:tc>
        <w:tc>
          <w:tcPr>
            <w:tcW w:w="690" w:type="dxa"/>
            <w:shd w:val="clear" w:color="auto" w:fill="auto"/>
            <w:noWrap/>
            <w:hideMark/>
          </w:tcPr>
          <w:p w14:paraId="7BCA4F71" w14:textId="77777777" w:rsidR="0034683F" w:rsidRPr="000657DB"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MAE</w:t>
            </w:r>
          </w:p>
        </w:tc>
        <w:tc>
          <w:tcPr>
            <w:tcW w:w="772" w:type="dxa"/>
            <w:shd w:val="clear" w:color="auto" w:fill="auto"/>
            <w:noWrap/>
            <w:hideMark/>
          </w:tcPr>
          <w:p w14:paraId="1B568ED9" w14:textId="77777777" w:rsidR="0034683F" w:rsidRPr="000657DB"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MASE</w:t>
            </w:r>
          </w:p>
        </w:tc>
        <w:tc>
          <w:tcPr>
            <w:tcW w:w="933" w:type="dxa"/>
            <w:shd w:val="clear" w:color="auto" w:fill="auto"/>
            <w:noWrap/>
            <w:hideMark/>
          </w:tcPr>
          <w:p w14:paraId="62B2EAC7" w14:textId="77777777" w:rsidR="0034683F" w:rsidRPr="000657DB"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SMAPE</w:t>
            </w:r>
          </w:p>
        </w:tc>
        <w:tc>
          <w:tcPr>
            <w:tcW w:w="1283" w:type="dxa"/>
            <w:shd w:val="clear" w:color="auto" w:fill="auto"/>
            <w:noWrap/>
            <w:hideMark/>
          </w:tcPr>
          <w:p w14:paraId="04E5CD3B" w14:textId="77777777" w:rsidR="0034683F" w:rsidRPr="000657DB"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AvgRelMAE</w:t>
            </w:r>
          </w:p>
        </w:tc>
      </w:tr>
      <w:tr w:rsidR="004662AA" w:rsidRPr="000657DB" w14:paraId="60B3A7ED" w14:textId="77777777"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193D0832" w14:textId="77777777"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Beer</w:t>
            </w:r>
          </w:p>
        </w:tc>
        <w:tc>
          <w:tcPr>
            <w:tcW w:w="666" w:type="dxa"/>
            <w:shd w:val="clear" w:color="auto" w:fill="auto"/>
            <w:noWrap/>
            <w:hideMark/>
          </w:tcPr>
          <w:p w14:paraId="55703669"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5.92</w:t>
            </w:r>
          </w:p>
        </w:tc>
        <w:tc>
          <w:tcPr>
            <w:tcW w:w="772" w:type="dxa"/>
            <w:shd w:val="clear" w:color="auto" w:fill="auto"/>
            <w:noWrap/>
            <w:hideMark/>
          </w:tcPr>
          <w:p w14:paraId="4CE44897"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0.729</w:t>
            </w:r>
          </w:p>
        </w:tc>
        <w:tc>
          <w:tcPr>
            <w:tcW w:w="883" w:type="dxa"/>
            <w:shd w:val="clear" w:color="auto" w:fill="auto"/>
            <w:noWrap/>
            <w:hideMark/>
          </w:tcPr>
          <w:p w14:paraId="6CC198A7"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52.8%</w:t>
            </w:r>
          </w:p>
        </w:tc>
        <w:tc>
          <w:tcPr>
            <w:tcW w:w="1283" w:type="dxa"/>
            <w:shd w:val="clear" w:color="auto" w:fill="auto"/>
            <w:hideMark/>
          </w:tcPr>
          <w:p w14:paraId="5A0A29AA" w14:textId="77777777"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0.993</w:t>
            </w:r>
          </w:p>
        </w:tc>
        <w:tc>
          <w:tcPr>
            <w:tcW w:w="666" w:type="dxa"/>
            <w:shd w:val="clear" w:color="auto" w:fill="auto"/>
            <w:noWrap/>
            <w:hideMark/>
          </w:tcPr>
          <w:p w14:paraId="52ED4748"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5.92</w:t>
            </w:r>
          </w:p>
        </w:tc>
        <w:tc>
          <w:tcPr>
            <w:tcW w:w="772" w:type="dxa"/>
            <w:shd w:val="clear" w:color="auto" w:fill="auto"/>
            <w:noWrap/>
            <w:hideMark/>
          </w:tcPr>
          <w:p w14:paraId="73D47DE7"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0.728</w:t>
            </w:r>
          </w:p>
        </w:tc>
        <w:tc>
          <w:tcPr>
            <w:tcW w:w="933" w:type="dxa"/>
            <w:shd w:val="clear" w:color="auto" w:fill="auto"/>
            <w:noWrap/>
            <w:hideMark/>
          </w:tcPr>
          <w:p w14:paraId="39EF0493"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52.66%</w:t>
            </w:r>
          </w:p>
        </w:tc>
        <w:tc>
          <w:tcPr>
            <w:tcW w:w="1283" w:type="dxa"/>
            <w:shd w:val="clear" w:color="auto" w:fill="auto"/>
            <w:hideMark/>
          </w:tcPr>
          <w:p w14:paraId="218F4668" w14:textId="77777777"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0.992</w:t>
            </w:r>
          </w:p>
        </w:tc>
        <w:tc>
          <w:tcPr>
            <w:tcW w:w="690" w:type="dxa"/>
            <w:shd w:val="clear" w:color="auto" w:fill="auto"/>
            <w:noWrap/>
            <w:hideMark/>
          </w:tcPr>
          <w:p w14:paraId="108CD6CE"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5.97</w:t>
            </w:r>
          </w:p>
        </w:tc>
        <w:tc>
          <w:tcPr>
            <w:tcW w:w="772" w:type="dxa"/>
            <w:shd w:val="clear" w:color="auto" w:fill="auto"/>
            <w:noWrap/>
            <w:hideMark/>
          </w:tcPr>
          <w:p w14:paraId="06195A35"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0.731</w:t>
            </w:r>
          </w:p>
        </w:tc>
        <w:tc>
          <w:tcPr>
            <w:tcW w:w="933" w:type="dxa"/>
            <w:shd w:val="clear" w:color="auto" w:fill="auto"/>
            <w:noWrap/>
            <w:hideMark/>
          </w:tcPr>
          <w:p w14:paraId="15A64DAB"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52.07%</w:t>
            </w:r>
          </w:p>
        </w:tc>
        <w:tc>
          <w:tcPr>
            <w:tcW w:w="1283" w:type="dxa"/>
            <w:shd w:val="clear" w:color="auto" w:fill="auto"/>
            <w:hideMark/>
          </w:tcPr>
          <w:p w14:paraId="27FE4541" w14:textId="77777777"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0.994</w:t>
            </w:r>
          </w:p>
        </w:tc>
      </w:tr>
      <w:tr w:rsidR="004662AA" w:rsidRPr="000657DB" w14:paraId="26AE73A9" w14:textId="77777777"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673E1CB7" w14:textId="77777777"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Blades</w:t>
            </w:r>
          </w:p>
        </w:tc>
        <w:tc>
          <w:tcPr>
            <w:tcW w:w="666" w:type="dxa"/>
            <w:shd w:val="clear" w:color="auto" w:fill="auto"/>
            <w:noWrap/>
            <w:hideMark/>
          </w:tcPr>
          <w:p w14:paraId="54E08EB7"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3.86</w:t>
            </w:r>
          </w:p>
        </w:tc>
        <w:tc>
          <w:tcPr>
            <w:tcW w:w="772" w:type="dxa"/>
            <w:shd w:val="clear" w:color="auto" w:fill="auto"/>
            <w:noWrap/>
            <w:hideMark/>
          </w:tcPr>
          <w:p w14:paraId="45CFF472"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0.822</w:t>
            </w:r>
          </w:p>
        </w:tc>
        <w:tc>
          <w:tcPr>
            <w:tcW w:w="883" w:type="dxa"/>
            <w:shd w:val="clear" w:color="auto" w:fill="auto"/>
            <w:noWrap/>
            <w:hideMark/>
          </w:tcPr>
          <w:p w14:paraId="55E19DD1"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51.5%</w:t>
            </w:r>
          </w:p>
        </w:tc>
        <w:tc>
          <w:tcPr>
            <w:tcW w:w="1283" w:type="dxa"/>
            <w:shd w:val="clear" w:color="auto" w:fill="auto"/>
            <w:hideMark/>
          </w:tcPr>
          <w:p w14:paraId="4B70440D" w14:textId="77777777"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0.992</w:t>
            </w:r>
          </w:p>
        </w:tc>
        <w:tc>
          <w:tcPr>
            <w:tcW w:w="666" w:type="dxa"/>
            <w:shd w:val="clear" w:color="auto" w:fill="auto"/>
            <w:noWrap/>
            <w:hideMark/>
          </w:tcPr>
          <w:p w14:paraId="2CEF7A7E"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3.84</w:t>
            </w:r>
          </w:p>
        </w:tc>
        <w:tc>
          <w:tcPr>
            <w:tcW w:w="772" w:type="dxa"/>
            <w:shd w:val="clear" w:color="auto" w:fill="auto"/>
            <w:noWrap/>
            <w:hideMark/>
          </w:tcPr>
          <w:p w14:paraId="7A3B1075"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0.820</w:t>
            </w:r>
          </w:p>
        </w:tc>
        <w:tc>
          <w:tcPr>
            <w:tcW w:w="933" w:type="dxa"/>
            <w:shd w:val="clear" w:color="auto" w:fill="auto"/>
            <w:noWrap/>
            <w:hideMark/>
          </w:tcPr>
          <w:p w14:paraId="46F34CCB"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51.56%</w:t>
            </w:r>
          </w:p>
        </w:tc>
        <w:tc>
          <w:tcPr>
            <w:tcW w:w="1283" w:type="dxa"/>
            <w:shd w:val="clear" w:color="auto" w:fill="auto"/>
            <w:hideMark/>
          </w:tcPr>
          <w:p w14:paraId="7ED5DDFC" w14:textId="77777777"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0.989</w:t>
            </w:r>
          </w:p>
        </w:tc>
        <w:tc>
          <w:tcPr>
            <w:tcW w:w="690" w:type="dxa"/>
            <w:shd w:val="clear" w:color="auto" w:fill="auto"/>
            <w:noWrap/>
            <w:hideMark/>
          </w:tcPr>
          <w:p w14:paraId="6DB20F5F"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3.81</w:t>
            </w:r>
          </w:p>
        </w:tc>
        <w:tc>
          <w:tcPr>
            <w:tcW w:w="772" w:type="dxa"/>
            <w:shd w:val="clear" w:color="auto" w:fill="auto"/>
            <w:noWrap/>
            <w:hideMark/>
          </w:tcPr>
          <w:p w14:paraId="63048F0B"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0.801</w:t>
            </w:r>
          </w:p>
        </w:tc>
        <w:tc>
          <w:tcPr>
            <w:tcW w:w="933" w:type="dxa"/>
            <w:shd w:val="clear" w:color="auto" w:fill="auto"/>
            <w:noWrap/>
            <w:hideMark/>
          </w:tcPr>
          <w:p w14:paraId="40F0899D"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50.59%</w:t>
            </w:r>
          </w:p>
        </w:tc>
        <w:tc>
          <w:tcPr>
            <w:tcW w:w="1283" w:type="dxa"/>
            <w:shd w:val="clear" w:color="auto" w:fill="auto"/>
            <w:hideMark/>
          </w:tcPr>
          <w:p w14:paraId="66DC2619" w14:textId="77777777"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0.968</w:t>
            </w:r>
          </w:p>
        </w:tc>
      </w:tr>
      <w:tr w:rsidR="004662AA" w:rsidRPr="000657DB" w14:paraId="62BD559F" w14:textId="77777777"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0D97E76D" w14:textId="77777777"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Carbonated Beverages</w:t>
            </w:r>
          </w:p>
        </w:tc>
        <w:tc>
          <w:tcPr>
            <w:tcW w:w="666" w:type="dxa"/>
            <w:shd w:val="clear" w:color="auto" w:fill="auto"/>
            <w:noWrap/>
            <w:hideMark/>
          </w:tcPr>
          <w:p w14:paraId="1795E996"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41.48</w:t>
            </w:r>
          </w:p>
        </w:tc>
        <w:tc>
          <w:tcPr>
            <w:tcW w:w="772" w:type="dxa"/>
            <w:shd w:val="clear" w:color="auto" w:fill="auto"/>
            <w:noWrap/>
            <w:hideMark/>
          </w:tcPr>
          <w:p w14:paraId="6D2EE0AD"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0.501</w:t>
            </w:r>
          </w:p>
        </w:tc>
        <w:tc>
          <w:tcPr>
            <w:tcW w:w="883" w:type="dxa"/>
            <w:shd w:val="clear" w:color="auto" w:fill="auto"/>
            <w:noWrap/>
            <w:hideMark/>
          </w:tcPr>
          <w:p w14:paraId="3A6E4E1A"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54.0%</w:t>
            </w:r>
          </w:p>
        </w:tc>
        <w:tc>
          <w:tcPr>
            <w:tcW w:w="1283" w:type="dxa"/>
            <w:shd w:val="clear" w:color="auto" w:fill="auto"/>
            <w:hideMark/>
          </w:tcPr>
          <w:p w14:paraId="34B6FBA9" w14:textId="77777777"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0.923</w:t>
            </w:r>
          </w:p>
        </w:tc>
        <w:tc>
          <w:tcPr>
            <w:tcW w:w="666" w:type="dxa"/>
            <w:shd w:val="clear" w:color="auto" w:fill="auto"/>
            <w:noWrap/>
            <w:hideMark/>
          </w:tcPr>
          <w:p w14:paraId="6AE14F6B"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41.05</w:t>
            </w:r>
          </w:p>
        </w:tc>
        <w:tc>
          <w:tcPr>
            <w:tcW w:w="772" w:type="dxa"/>
            <w:shd w:val="clear" w:color="auto" w:fill="auto"/>
            <w:noWrap/>
            <w:hideMark/>
          </w:tcPr>
          <w:p w14:paraId="60B0B195"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0.499</w:t>
            </w:r>
          </w:p>
        </w:tc>
        <w:tc>
          <w:tcPr>
            <w:tcW w:w="933" w:type="dxa"/>
            <w:shd w:val="clear" w:color="auto" w:fill="auto"/>
            <w:noWrap/>
            <w:hideMark/>
          </w:tcPr>
          <w:p w14:paraId="759988C0"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54.43%</w:t>
            </w:r>
          </w:p>
        </w:tc>
        <w:tc>
          <w:tcPr>
            <w:tcW w:w="1283" w:type="dxa"/>
            <w:shd w:val="clear" w:color="auto" w:fill="auto"/>
            <w:hideMark/>
          </w:tcPr>
          <w:p w14:paraId="1E2035F9" w14:textId="77777777"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0.926</w:t>
            </w:r>
          </w:p>
        </w:tc>
        <w:tc>
          <w:tcPr>
            <w:tcW w:w="690" w:type="dxa"/>
            <w:shd w:val="clear" w:color="auto" w:fill="auto"/>
            <w:noWrap/>
            <w:hideMark/>
          </w:tcPr>
          <w:p w14:paraId="54C34DA0"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43.61</w:t>
            </w:r>
          </w:p>
        </w:tc>
        <w:tc>
          <w:tcPr>
            <w:tcW w:w="772" w:type="dxa"/>
            <w:shd w:val="clear" w:color="auto" w:fill="auto"/>
            <w:noWrap/>
            <w:hideMark/>
          </w:tcPr>
          <w:p w14:paraId="6385C77E"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0.500</w:t>
            </w:r>
          </w:p>
        </w:tc>
        <w:tc>
          <w:tcPr>
            <w:tcW w:w="933" w:type="dxa"/>
            <w:shd w:val="clear" w:color="auto" w:fill="auto"/>
            <w:noWrap/>
            <w:hideMark/>
          </w:tcPr>
          <w:p w14:paraId="1E431AD8"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55.99%</w:t>
            </w:r>
          </w:p>
        </w:tc>
        <w:tc>
          <w:tcPr>
            <w:tcW w:w="1283" w:type="dxa"/>
            <w:shd w:val="clear" w:color="auto" w:fill="auto"/>
            <w:hideMark/>
          </w:tcPr>
          <w:p w14:paraId="0F69A3CB" w14:textId="77777777"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0.930</w:t>
            </w:r>
          </w:p>
        </w:tc>
      </w:tr>
      <w:tr w:rsidR="004662AA" w:rsidRPr="000657DB" w14:paraId="495EFF18" w14:textId="77777777"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148A9B6B" w14:textId="77777777"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Cigarette</w:t>
            </w:r>
          </w:p>
        </w:tc>
        <w:tc>
          <w:tcPr>
            <w:tcW w:w="666" w:type="dxa"/>
            <w:shd w:val="clear" w:color="auto" w:fill="auto"/>
            <w:noWrap/>
            <w:hideMark/>
          </w:tcPr>
          <w:p w14:paraId="24790581"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6.56</w:t>
            </w:r>
          </w:p>
        </w:tc>
        <w:tc>
          <w:tcPr>
            <w:tcW w:w="772" w:type="dxa"/>
            <w:shd w:val="clear" w:color="auto" w:fill="auto"/>
            <w:noWrap/>
            <w:hideMark/>
          </w:tcPr>
          <w:p w14:paraId="51D4F117"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0.890</w:t>
            </w:r>
          </w:p>
        </w:tc>
        <w:tc>
          <w:tcPr>
            <w:tcW w:w="883" w:type="dxa"/>
            <w:shd w:val="clear" w:color="auto" w:fill="auto"/>
            <w:noWrap/>
            <w:hideMark/>
          </w:tcPr>
          <w:p w14:paraId="7131E747"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51.1%</w:t>
            </w:r>
          </w:p>
        </w:tc>
        <w:tc>
          <w:tcPr>
            <w:tcW w:w="1283" w:type="dxa"/>
            <w:shd w:val="clear" w:color="auto" w:fill="auto"/>
            <w:hideMark/>
          </w:tcPr>
          <w:p w14:paraId="22828C86" w14:textId="77777777"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0.997</w:t>
            </w:r>
          </w:p>
        </w:tc>
        <w:tc>
          <w:tcPr>
            <w:tcW w:w="666" w:type="dxa"/>
            <w:shd w:val="clear" w:color="auto" w:fill="auto"/>
            <w:noWrap/>
            <w:hideMark/>
          </w:tcPr>
          <w:p w14:paraId="0555C2BB"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6.53</w:t>
            </w:r>
          </w:p>
        </w:tc>
        <w:tc>
          <w:tcPr>
            <w:tcW w:w="772" w:type="dxa"/>
            <w:shd w:val="clear" w:color="auto" w:fill="auto"/>
            <w:noWrap/>
            <w:hideMark/>
          </w:tcPr>
          <w:p w14:paraId="461C2F70"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0.889</w:t>
            </w:r>
          </w:p>
        </w:tc>
        <w:tc>
          <w:tcPr>
            <w:tcW w:w="933" w:type="dxa"/>
            <w:shd w:val="clear" w:color="auto" w:fill="auto"/>
            <w:noWrap/>
            <w:hideMark/>
          </w:tcPr>
          <w:p w14:paraId="4254BBAC"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51.10%</w:t>
            </w:r>
          </w:p>
        </w:tc>
        <w:tc>
          <w:tcPr>
            <w:tcW w:w="1283" w:type="dxa"/>
            <w:shd w:val="clear" w:color="auto" w:fill="auto"/>
            <w:hideMark/>
          </w:tcPr>
          <w:p w14:paraId="47B0831C" w14:textId="77777777"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0.996</w:t>
            </w:r>
          </w:p>
        </w:tc>
        <w:tc>
          <w:tcPr>
            <w:tcW w:w="690" w:type="dxa"/>
            <w:shd w:val="clear" w:color="auto" w:fill="auto"/>
            <w:noWrap/>
            <w:hideMark/>
          </w:tcPr>
          <w:p w14:paraId="59A2A9E7"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6.27</w:t>
            </w:r>
          </w:p>
        </w:tc>
        <w:tc>
          <w:tcPr>
            <w:tcW w:w="772" w:type="dxa"/>
            <w:shd w:val="clear" w:color="auto" w:fill="auto"/>
            <w:noWrap/>
            <w:hideMark/>
          </w:tcPr>
          <w:p w14:paraId="505CEFDD"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0.879</w:t>
            </w:r>
          </w:p>
        </w:tc>
        <w:tc>
          <w:tcPr>
            <w:tcW w:w="933" w:type="dxa"/>
            <w:shd w:val="clear" w:color="auto" w:fill="auto"/>
            <w:noWrap/>
            <w:hideMark/>
          </w:tcPr>
          <w:p w14:paraId="186ACF2C"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51.25%</w:t>
            </w:r>
          </w:p>
        </w:tc>
        <w:tc>
          <w:tcPr>
            <w:tcW w:w="1283" w:type="dxa"/>
            <w:shd w:val="clear" w:color="auto" w:fill="auto"/>
            <w:hideMark/>
          </w:tcPr>
          <w:p w14:paraId="549A9550" w14:textId="77777777"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0.988</w:t>
            </w:r>
          </w:p>
        </w:tc>
      </w:tr>
      <w:tr w:rsidR="004662AA" w:rsidRPr="000657DB" w14:paraId="2575F275" w14:textId="77777777"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5C6D1E2C" w14:textId="77777777"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Coffee</w:t>
            </w:r>
          </w:p>
        </w:tc>
        <w:tc>
          <w:tcPr>
            <w:tcW w:w="666" w:type="dxa"/>
            <w:shd w:val="clear" w:color="auto" w:fill="auto"/>
            <w:noWrap/>
            <w:hideMark/>
          </w:tcPr>
          <w:p w14:paraId="612B71BF"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5.66</w:t>
            </w:r>
          </w:p>
        </w:tc>
        <w:tc>
          <w:tcPr>
            <w:tcW w:w="772" w:type="dxa"/>
            <w:shd w:val="clear" w:color="auto" w:fill="auto"/>
            <w:noWrap/>
            <w:hideMark/>
          </w:tcPr>
          <w:p w14:paraId="5AB79E93"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0.818</w:t>
            </w:r>
          </w:p>
        </w:tc>
        <w:tc>
          <w:tcPr>
            <w:tcW w:w="883" w:type="dxa"/>
            <w:shd w:val="clear" w:color="auto" w:fill="auto"/>
            <w:noWrap/>
            <w:hideMark/>
          </w:tcPr>
          <w:p w14:paraId="514B66B6"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56.4%</w:t>
            </w:r>
          </w:p>
        </w:tc>
        <w:tc>
          <w:tcPr>
            <w:tcW w:w="1283" w:type="dxa"/>
            <w:shd w:val="clear" w:color="auto" w:fill="auto"/>
            <w:hideMark/>
          </w:tcPr>
          <w:p w14:paraId="54B030E1" w14:textId="77777777"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0.994</w:t>
            </w:r>
          </w:p>
        </w:tc>
        <w:tc>
          <w:tcPr>
            <w:tcW w:w="666" w:type="dxa"/>
            <w:shd w:val="clear" w:color="auto" w:fill="auto"/>
            <w:noWrap/>
            <w:hideMark/>
          </w:tcPr>
          <w:p w14:paraId="064FFCA3"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5.64</w:t>
            </w:r>
          </w:p>
        </w:tc>
        <w:tc>
          <w:tcPr>
            <w:tcW w:w="772" w:type="dxa"/>
            <w:shd w:val="clear" w:color="auto" w:fill="auto"/>
            <w:noWrap/>
            <w:hideMark/>
          </w:tcPr>
          <w:p w14:paraId="459BA4F9"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0.819</w:t>
            </w:r>
          </w:p>
        </w:tc>
        <w:tc>
          <w:tcPr>
            <w:tcW w:w="933" w:type="dxa"/>
            <w:shd w:val="clear" w:color="auto" w:fill="auto"/>
            <w:noWrap/>
            <w:hideMark/>
          </w:tcPr>
          <w:p w14:paraId="7F14C14A"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56.60%</w:t>
            </w:r>
          </w:p>
        </w:tc>
        <w:tc>
          <w:tcPr>
            <w:tcW w:w="1283" w:type="dxa"/>
            <w:shd w:val="clear" w:color="auto" w:fill="auto"/>
            <w:hideMark/>
          </w:tcPr>
          <w:p w14:paraId="5A48361B" w14:textId="77777777"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0.996</w:t>
            </w:r>
          </w:p>
        </w:tc>
        <w:tc>
          <w:tcPr>
            <w:tcW w:w="690" w:type="dxa"/>
            <w:shd w:val="clear" w:color="auto" w:fill="auto"/>
            <w:noWrap/>
            <w:hideMark/>
          </w:tcPr>
          <w:p w14:paraId="1F509E53"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5.68</w:t>
            </w:r>
          </w:p>
        </w:tc>
        <w:tc>
          <w:tcPr>
            <w:tcW w:w="772" w:type="dxa"/>
            <w:shd w:val="clear" w:color="auto" w:fill="auto"/>
            <w:noWrap/>
            <w:hideMark/>
          </w:tcPr>
          <w:p w14:paraId="72D69AEF"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0.812</w:t>
            </w:r>
          </w:p>
        </w:tc>
        <w:tc>
          <w:tcPr>
            <w:tcW w:w="933" w:type="dxa"/>
            <w:shd w:val="clear" w:color="auto" w:fill="auto"/>
            <w:noWrap/>
            <w:hideMark/>
          </w:tcPr>
          <w:p w14:paraId="2E02B94A"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55.46%</w:t>
            </w:r>
          </w:p>
        </w:tc>
        <w:tc>
          <w:tcPr>
            <w:tcW w:w="1283" w:type="dxa"/>
            <w:shd w:val="clear" w:color="auto" w:fill="auto"/>
            <w:hideMark/>
          </w:tcPr>
          <w:p w14:paraId="398B061A" w14:textId="77777777"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0.983</w:t>
            </w:r>
          </w:p>
        </w:tc>
      </w:tr>
      <w:tr w:rsidR="004662AA" w:rsidRPr="000657DB" w14:paraId="5BAA1177" w14:textId="77777777"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38E33245" w14:textId="77777777"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Cold Cereal</w:t>
            </w:r>
          </w:p>
        </w:tc>
        <w:tc>
          <w:tcPr>
            <w:tcW w:w="666" w:type="dxa"/>
            <w:shd w:val="clear" w:color="auto" w:fill="auto"/>
            <w:noWrap/>
            <w:hideMark/>
          </w:tcPr>
          <w:p w14:paraId="7F0C4AA4"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36.47</w:t>
            </w:r>
          </w:p>
        </w:tc>
        <w:tc>
          <w:tcPr>
            <w:tcW w:w="772" w:type="dxa"/>
            <w:shd w:val="clear" w:color="auto" w:fill="auto"/>
            <w:noWrap/>
            <w:hideMark/>
          </w:tcPr>
          <w:p w14:paraId="15988405"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0.425</w:t>
            </w:r>
          </w:p>
        </w:tc>
        <w:tc>
          <w:tcPr>
            <w:tcW w:w="883" w:type="dxa"/>
            <w:shd w:val="clear" w:color="auto" w:fill="auto"/>
            <w:noWrap/>
            <w:hideMark/>
          </w:tcPr>
          <w:p w14:paraId="170D72D5"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74.0%</w:t>
            </w:r>
          </w:p>
        </w:tc>
        <w:tc>
          <w:tcPr>
            <w:tcW w:w="1283" w:type="dxa"/>
            <w:shd w:val="clear" w:color="auto" w:fill="auto"/>
            <w:hideMark/>
          </w:tcPr>
          <w:p w14:paraId="79FB2600" w14:textId="77777777"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0.975</w:t>
            </w:r>
          </w:p>
        </w:tc>
        <w:tc>
          <w:tcPr>
            <w:tcW w:w="666" w:type="dxa"/>
            <w:shd w:val="clear" w:color="auto" w:fill="auto"/>
            <w:noWrap/>
            <w:hideMark/>
          </w:tcPr>
          <w:p w14:paraId="32EDB8EC"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36.50</w:t>
            </w:r>
          </w:p>
        </w:tc>
        <w:tc>
          <w:tcPr>
            <w:tcW w:w="772" w:type="dxa"/>
            <w:shd w:val="clear" w:color="auto" w:fill="auto"/>
            <w:noWrap/>
            <w:hideMark/>
          </w:tcPr>
          <w:p w14:paraId="64DC175D"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0.423</w:t>
            </w:r>
          </w:p>
        </w:tc>
        <w:tc>
          <w:tcPr>
            <w:tcW w:w="933" w:type="dxa"/>
            <w:shd w:val="clear" w:color="auto" w:fill="auto"/>
            <w:noWrap/>
            <w:hideMark/>
          </w:tcPr>
          <w:p w14:paraId="6A793E9F"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74.26%</w:t>
            </w:r>
          </w:p>
        </w:tc>
        <w:tc>
          <w:tcPr>
            <w:tcW w:w="1283" w:type="dxa"/>
            <w:shd w:val="clear" w:color="auto" w:fill="auto"/>
            <w:hideMark/>
          </w:tcPr>
          <w:p w14:paraId="486452EC" w14:textId="77777777"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0.974</w:t>
            </w:r>
          </w:p>
        </w:tc>
        <w:tc>
          <w:tcPr>
            <w:tcW w:w="690" w:type="dxa"/>
            <w:shd w:val="clear" w:color="auto" w:fill="auto"/>
            <w:noWrap/>
            <w:hideMark/>
          </w:tcPr>
          <w:p w14:paraId="4BCDF68F"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37.63</w:t>
            </w:r>
          </w:p>
        </w:tc>
        <w:tc>
          <w:tcPr>
            <w:tcW w:w="772" w:type="dxa"/>
            <w:shd w:val="clear" w:color="auto" w:fill="auto"/>
            <w:noWrap/>
            <w:hideMark/>
          </w:tcPr>
          <w:p w14:paraId="3778A916"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0.432</w:t>
            </w:r>
          </w:p>
        </w:tc>
        <w:tc>
          <w:tcPr>
            <w:tcW w:w="933" w:type="dxa"/>
            <w:shd w:val="clear" w:color="auto" w:fill="auto"/>
            <w:noWrap/>
            <w:hideMark/>
          </w:tcPr>
          <w:p w14:paraId="2AFB825E"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78.60%</w:t>
            </w:r>
          </w:p>
        </w:tc>
        <w:tc>
          <w:tcPr>
            <w:tcW w:w="1283" w:type="dxa"/>
            <w:shd w:val="clear" w:color="auto" w:fill="auto"/>
            <w:hideMark/>
          </w:tcPr>
          <w:p w14:paraId="0DC50DAB" w14:textId="77777777"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0.998</w:t>
            </w:r>
          </w:p>
        </w:tc>
      </w:tr>
      <w:tr w:rsidR="004662AA" w:rsidRPr="000657DB" w14:paraId="2ADD8995" w14:textId="77777777"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266CF2D9" w14:textId="77777777"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Deodorant</w:t>
            </w:r>
          </w:p>
        </w:tc>
        <w:tc>
          <w:tcPr>
            <w:tcW w:w="666" w:type="dxa"/>
            <w:shd w:val="clear" w:color="auto" w:fill="auto"/>
            <w:noWrap/>
            <w:hideMark/>
          </w:tcPr>
          <w:p w14:paraId="3CAD48E5"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2.92</w:t>
            </w:r>
          </w:p>
        </w:tc>
        <w:tc>
          <w:tcPr>
            <w:tcW w:w="772" w:type="dxa"/>
            <w:shd w:val="clear" w:color="auto" w:fill="auto"/>
            <w:noWrap/>
            <w:hideMark/>
          </w:tcPr>
          <w:p w14:paraId="5ED25FC4"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0.772</w:t>
            </w:r>
          </w:p>
        </w:tc>
        <w:tc>
          <w:tcPr>
            <w:tcW w:w="883" w:type="dxa"/>
            <w:shd w:val="clear" w:color="auto" w:fill="auto"/>
            <w:noWrap/>
            <w:hideMark/>
          </w:tcPr>
          <w:p w14:paraId="47B0D598"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80.6%</w:t>
            </w:r>
          </w:p>
        </w:tc>
        <w:tc>
          <w:tcPr>
            <w:tcW w:w="1283" w:type="dxa"/>
            <w:shd w:val="clear" w:color="auto" w:fill="auto"/>
            <w:hideMark/>
          </w:tcPr>
          <w:p w14:paraId="65FEF791" w14:textId="77777777"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1.006</w:t>
            </w:r>
          </w:p>
        </w:tc>
        <w:tc>
          <w:tcPr>
            <w:tcW w:w="666" w:type="dxa"/>
            <w:shd w:val="clear" w:color="auto" w:fill="auto"/>
            <w:noWrap/>
            <w:hideMark/>
          </w:tcPr>
          <w:p w14:paraId="016C5D3B"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2.93</w:t>
            </w:r>
          </w:p>
        </w:tc>
        <w:tc>
          <w:tcPr>
            <w:tcW w:w="772" w:type="dxa"/>
            <w:shd w:val="clear" w:color="auto" w:fill="auto"/>
            <w:noWrap/>
            <w:hideMark/>
          </w:tcPr>
          <w:p w14:paraId="354154F6"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0.772</w:t>
            </w:r>
          </w:p>
        </w:tc>
        <w:tc>
          <w:tcPr>
            <w:tcW w:w="933" w:type="dxa"/>
            <w:shd w:val="clear" w:color="auto" w:fill="auto"/>
            <w:noWrap/>
            <w:hideMark/>
          </w:tcPr>
          <w:p w14:paraId="26652182"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80.53%</w:t>
            </w:r>
          </w:p>
        </w:tc>
        <w:tc>
          <w:tcPr>
            <w:tcW w:w="1283" w:type="dxa"/>
            <w:shd w:val="clear" w:color="auto" w:fill="auto"/>
            <w:hideMark/>
          </w:tcPr>
          <w:p w14:paraId="10C349CA" w14:textId="77777777"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1.005</w:t>
            </w:r>
          </w:p>
        </w:tc>
        <w:tc>
          <w:tcPr>
            <w:tcW w:w="690" w:type="dxa"/>
            <w:shd w:val="clear" w:color="auto" w:fill="auto"/>
            <w:noWrap/>
            <w:hideMark/>
          </w:tcPr>
          <w:p w14:paraId="2EF28624"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2.87</w:t>
            </w:r>
          </w:p>
        </w:tc>
        <w:tc>
          <w:tcPr>
            <w:tcW w:w="772" w:type="dxa"/>
            <w:shd w:val="clear" w:color="auto" w:fill="auto"/>
            <w:noWrap/>
            <w:hideMark/>
          </w:tcPr>
          <w:p w14:paraId="2910D44E"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0.760</w:t>
            </w:r>
          </w:p>
        </w:tc>
        <w:tc>
          <w:tcPr>
            <w:tcW w:w="933" w:type="dxa"/>
            <w:shd w:val="clear" w:color="auto" w:fill="auto"/>
            <w:noWrap/>
            <w:hideMark/>
          </w:tcPr>
          <w:p w14:paraId="05AD7F88"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78.16%</w:t>
            </w:r>
          </w:p>
        </w:tc>
        <w:tc>
          <w:tcPr>
            <w:tcW w:w="1283" w:type="dxa"/>
            <w:shd w:val="clear" w:color="auto" w:fill="auto"/>
            <w:hideMark/>
          </w:tcPr>
          <w:p w14:paraId="6C022F4D" w14:textId="77777777"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0.988</w:t>
            </w:r>
          </w:p>
        </w:tc>
      </w:tr>
      <w:tr w:rsidR="004662AA" w:rsidRPr="000657DB" w14:paraId="77D26505" w14:textId="77777777"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0FF3EAE1" w14:textId="77777777"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Face Tissue</w:t>
            </w:r>
          </w:p>
        </w:tc>
        <w:tc>
          <w:tcPr>
            <w:tcW w:w="666" w:type="dxa"/>
            <w:shd w:val="clear" w:color="auto" w:fill="auto"/>
            <w:noWrap/>
            <w:hideMark/>
          </w:tcPr>
          <w:p w14:paraId="1B8673BC"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13.63</w:t>
            </w:r>
          </w:p>
        </w:tc>
        <w:tc>
          <w:tcPr>
            <w:tcW w:w="772" w:type="dxa"/>
            <w:shd w:val="clear" w:color="auto" w:fill="auto"/>
            <w:noWrap/>
            <w:hideMark/>
          </w:tcPr>
          <w:p w14:paraId="1012BD67"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0.576</w:t>
            </w:r>
          </w:p>
        </w:tc>
        <w:tc>
          <w:tcPr>
            <w:tcW w:w="883" w:type="dxa"/>
            <w:shd w:val="clear" w:color="auto" w:fill="auto"/>
            <w:noWrap/>
            <w:hideMark/>
          </w:tcPr>
          <w:p w14:paraId="39F8E48C"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31.9%</w:t>
            </w:r>
          </w:p>
        </w:tc>
        <w:tc>
          <w:tcPr>
            <w:tcW w:w="1283" w:type="dxa"/>
            <w:shd w:val="clear" w:color="auto" w:fill="auto"/>
            <w:hideMark/>
          </w:tcPr>
          <w:p w14:paraId="1C649751" w14:textId="77777777"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0.914</w:t>
            </w:r>
          </w:p>
        </w:tc>
        <w:tc>
          <w:tcPr>
            <w:tcW w:w="666" w:type="dxa"/>
            <w:shd w:val="clear" w:color="auto" w:fill="auto"/>
            <w:noWrap/>
            <w:hideMark/>
          </w:tcPr>
          <w:p w14:paraId="5A0DCAB4"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13.03</w:t>
            </w:r>
          </w:p>
        </w:tc>
        <w:tc>
          <w:tcPr>
            <w:tcW w:w="772" w:type="dxa"/>
            <w:shd w:val="clear" w:color="auto" w:fill="auto"/>
            <w:noWrap/>
            <w:hideMark/>
          </w:tcPr>
          <w:p w14:paraId="5E2631C8"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0.566</w:t>
            </w:r>
          </w:p>
        </w:tc>
        <w:tc>
          <w:tcPr>
            <w:tcW w:w="933" w:type="dxa"/>
            <w:shd w:val="clear" w:color="auto" w:fill="auto"/>
            <w:noWrap/>
            <w:hideMark/>
          </w:tcPr>
          <w:p w14:paraId="7A50B00D"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31.32%</w:t>
            </w:r>
          </w:p>
        </w:tc>
        <w:tc>
          <w:tcPr>
            <w:tcW w:w="1283" w:type="dxa"/>
            <w:shd w:val="clear" w:color="auto" w:fill="auto"/>
            <w:hideMark/>
          </w:tcPr>
          <w:p w14:paraId="047EE03B" w14:textId="77777777"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0.897</w:t>
            </w:r>
          </w:p>
        </w:tc>
        <w:tc>
          <w:tcPr>
            <w:tcW w:w="690" w:type="dxa"/>
            <w:shd w:val="clear" w:color="auto" w:fill="auto"/>
            <w:noWrap/>
            <w:hideMark/>
          </w:tcPr>
          <w:p w14:paraId="126CF481"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13.83</w:t>
            </w:r>
          </w:p>
        </w:tc>
        <w:tc>
          <w:tcPr>
            <w:tcW w:w="772" w:type="dxa"/>
            <w:shd w:val="clear" w:color="auto" w:fill="auto"/>
            <w:noWrap/>
            <w:hideMark/>
          </w:tcPr>
          <w:p w14:paraId="78ECADC2"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0.579</w:t>
            </w:r>
          </w:p>
        </w:tc>
        <w:tc>
          <w:tcPr>
            <w:tcW w:w="933" w:type="dxa"/>
            <w:shd w:val="clear" w:color="auto" w:fill="auto"/>
            <w:noWrap/>
            <w:hideMark/>
          </w:tcPr>
          <w:p w14:paraId="2AD2F4D2"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33.08%</w:t>
            </w:r>
          </w:p>
        </w:tc>
        <w:tc>
          <w:tcPr>
            <w:tcW w:w="1283" w:type="dxa"/>
            <w:shd w:val="clear" w:color="auto" w:fill="auto"/>
            <w:hideMark/>
          </w:tcPr>
          <w:p w14:paraId="7A06F42D" w14:textId="77777777"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0.917</w:t>
            </w:r>
          </w:p>
        </w:tc>
      </w:tr>
      <w:tr w:rsidR="004662AA" w:rsidRPr="000657DB" w14:paraId="36B3D949" w14:textId="77777777"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5D7A68A0" w14:textId="77777777"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Frozen Dinner</w:t>
            </w:r>
          </w:p>
        </w:tc>
        <w:tc>
          <w:tcPr>
            <w:tcW w:w="666" w:type="dxa"/>
            <w:shd w:val="clear" w:color="auto" w:fill="auto"/>
            <w:noWrap/>
            <w:hideMark/>
          </w:tcPr>
          <w:p w14:paraId="3C0CAD0C"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21.87</w:t>
            </w:r>
          </w:p>
        </w:tc>
        <w:tc>
          <w:tcPr>
            <w:tcW w:w="772" w:type="dxa"/>
            <w:shd w:val="clear" w:color="auto" w:fill="auto"/>
            <w:noWrap/>
            <w:hideMark/>
          </w:tcPr>
          <w:p w14:paraId="4D5786EA"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0.516</w:t>
            </w:r>
          </w:p>
        </w:tc>
        <w:tc>
          <w:tcPr>
            <w:tcW w:w="883" w:type="dxa"/>
            <w:shd w:val="clear" w:color="auto" w:fill="auto"/>
            <w:noWrap/>
            <w:hideMark/>
          </w:tcPr>
          <w:p w14:paraId="31DFABE1"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99.5%</w:t>
            </w:r>
          </w:p>
        </w:tc>
        <w:tc>
          <w:tcPr>
            <w:tcW w:w="1283" w:type="dxa"/>
            <w:shd w:val="clear" w:color="auto" w:fill="auto"/>
            <w:hideMark/>
          </w:tcPr>
          <w:p w14:paraId="6CD1ADA7" w14:textId="77777777"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1.017</w:t>
            </w:r>
          </w:p>
        </w:tc>
        <w:tc>
          <w:tcPr>
            <w:tcW w:w="666" w:type="dxa"/>
            <w:shd w:val="clear" w:color="auto" w:fill="auto"/>
            <w:noWrap/>
            <w:hideMark/>
          </w:tcPr>
          <w:p w14:paraId="42FFD47B"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22.07</w:t>
            </w:r>
          </w:p>
        </w:tc>
        <w:tc>
          <w:tcPr>
            <w:tcW w:w="772" w:type="dxa"/>
            <w:shd w:val="clear" w:color="auto" w:fill="auto"/>
            <w:noWrap/>
            <w:hideMark/>
          </w:tcPr>
          <w:p w14:paraId="6B87536A"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0.520</w:t>
            </w:r>
          </w:p>
        </w:tc>
        <w:tc>
          <w:tcPr>
            <w:tcW w:w="933" w:type="dxa"/>
            <w:shd w:val="clear" w:color="auto" w:fill="auto"/>
            <w:noWrap/>
            <w:hideMark/>
          </w:tcPr>
          <w:p w14:paraId="4197F674"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99.46%</w:t>
            </w:r>
          </w:p>
        </w:tc>
        <w:tc>
          <w:tcPr>
            <w:tcW w:w="1283" w:type="dxa"/>
            <w:shd w:val="clear" w:color="auto" w:fill="auto"/>
            <w:hideMark/>
          </w:tcPr>
          <w:p w14:paraId="7DD69E2C" w14:textId="77777777"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1.022</w:t>
            </w:r>
          </w:p>
        </w:tc>
        <w:tc>
          <w:tcPr>
            <w:tcW w:w="690" w:type="dxa"/>
            <w:shd w:val="clear" w:color="auto" w:fill="auto"/>
            <w:noWrap/>
            <w:hideMark/>
          </w:tcPr>
          <w:p w14:paraId="2D7EFC9D"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22.10</w:t>
            </w:r>
          </w:p>
        </w:tc>
        <w:tc>
          <w:tcPr>
            <w:tcW w:w="772" w:type="dxa"/>
            <w:shd w:val="clear" w:color="auto" w:fill="auto"/>
            <w:noWrap/>
            <w:hideMark/>
          </w:tcPr>
          <w:p w14:paraId="7BADEBF9"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0.517</w:t>
            </w:r>
          </w:p>
        </w:tc>
        <w:tc>
          <w:tcPr>
            <w:tcW w:w="933" w:type="dxa"/>
            <w:shd w:val="clear" w:color="auto" w:fill="auto"/>
            <w:noWrap/>
            <w:hideMark/>
          </w:tcPr>
          <w:p w14:paraId="5A42A099"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92.05%</w:t>
            </w:r>
          </w:p>
        </w:tc>
        <w:tc>
          <w:tcPr>
            <w:tcW w:w="1283" w:type="dxa"/>
            <w:shd w:val="clear" w:color="auto" w:fill="auto"/>
            <w:hideMark/>
          </w:tcPr>
          <w:p w14:paraId="4917F236" w14:textId="77777777"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1.024</w:t>
            </w:r>
          </w:p>
        </w:tc>
      </w:tr>
      <w:tr w:rsidR="004662AA" w:rsidRPr="000657DB" w14:paraId="234D0F40" w14:textId="77777777"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2CA38CED" w14:textId="77777777"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Frozen pizza</w:t>
            </w:r>
          </w:p>
        </w:tc>
        <w:tc>
          <w:tcPr>
            <w:tcW w:w="666" w:type="dxa"/>
            <w:shd w:val="clear" w:color="auto" w:fill="auto"/>
            <w:noWrap/>
            <w:hideMark/>
          </w:tcPr>
          <w:p w14:paraId="19623DE9"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11.10</w:t>
            </w:r>
          </w:p>
        </w:tc>
        <w:tc>
          <w:tcPr>
            <w:tcW w:w="772" w:type="dxa"/>
            <w:shd w:val="clear" w:color="auto" w:fill="auto"/>
            <w:noWrap/>
            <w:hideMark/>
          </w:tcPr>
          <w:p w14:paraId="68EDD701"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0.702</w:t>
            </w:r>
          </w:p>
        </w:tc>
        <w:tc>
          <w:tcPr>
            <w:tcW w:w="883" w:type="dxa"/>
            <w:shd w:val="clear" w:color="auto" w:fill="auto"/>
            <w:noWrap/>
            <w:hideMark/>
          </w:tcPr>
          <w:p w14:paraId="075E2685"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56.0%</w:t>
            </w:r>
          </w:p>
        </w:tc>
        <w:tc>
          <w:tcPr>
            <w:tcW w:w="1283" w:type="dxa"/>
            <w:shd w:val="clear" w:color="auto" w:fill="auto"/>
            <w:hideMark/>
          </w:tcPr>
          <w:p w14:paraId="41F87809" w14:textId="77777777"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0.994</w:t>
            </w:r>
          </w:p>
        </w:tc>
        <w:tc>
          <w:tcPr>
            <w:tcW w:w="666" w:type="dxa"/>
            <w:shd w:val="clear" w:color="auto" w:fill="auto"/>
            <w:noWrap/>
            <w:hideMark/>
          </w:tcPr>
          <w:p w14:paraId="7421C230"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11.16</w:t>
            </w:r>
          </w:p>
        </w:tc>
        <w:tc>
          <w:tcPr>
            <w:tcW w:w="772" w:type="dxa"/>
            <w:shd w:val="clear" w:color="auto" w:fill="auto"/>
            <w:noWrap/>
            <w:hideMark/>
          </w:tcPr>
          <w:p w14:paraId="4E23B23C"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0.714</w:t>
            </w:r>
          </w:p>
        </w:tc>
        <w:tc>
          <w:tcPr>
            <w:tcW w:w="933" w:type="dxa"/>
            <w:shd w:val="clear" w:color="auto" w:fill="auto"/>
            <w:noWrap/>
            <w:hideMark/>
          </w:tcPr>
          <w:p w14:paraId="4A7978F2"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57.52%</w:t>
            </w:r>
          </w:p>
        </w:tc>
        <w:tc>
          <w:tcPr>
            <w:tcW w:w="1283" w:type="dxa"/>
            <w:shd w:val="clear" w:color="auto" w:fill="auto"/>
            <w:hideMark/>
          </w:tcPr>
          <w:p w14:paraId="3121AAE4" w14:textId="77777777"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0.995</w:t>
            </w:r>
          </w:p>
        </w:tc>
        <w:tc>
          <w:tcPr>
            <w:tcW w:w="690" w:type="dxa"/>
            <w:shd w:val="clear" w:color="auto" w:fill="auto"/>
            <w:noWrap/>
            <w:hideMark/>
          </w:tcPr>
          <w:p w14:paraId="73A5B189"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11.43</w:t>
            </w:r>
          </w:p>
        </w:tc>
        <w:tc>
          <w:tcPr>
            <w:tcW w:w="772" w:type="dxa"/>
            <w:shd w:val="clear" w:color="auto" w:fill="auto"/>
            <w:noWrap/>
            <w:hideMark/>
          </w:tcPr>
          <w:p w14:paraId="3698C444"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0.713</w:t>
            </w:r>
          </w:p>
        </w:tc>
        <w:tc>
          <w:tcPr>
            <w:tcW w:w="933" w:type="dxa"/>
            <w:shd w:val="clear" w:color="auto" w:fill="auto"/>
            <w:noWrap/>
            <w:hideMark/>
          </w:tcPr>
          <w:p w14:paraId="1DAE22F9"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57.91%</w:t>
            </w:r>
          </w:p>
        </w:tc>
        <w:tc>
          <w:tcPr>
            <w:tcW w:w="1283" w:type="dxa"/>
            <w:shd w:val="clear" w:color="auto" w:fill="auto"/>
            <w:hideMark/>
          </w:tcPr>
          <w:p w14:paraId="3C805BC3" w14:textId="77777777"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1.012</w:t>
            </w:r>
          </w:p>
        </w:tc>
      </w:tr>
      <w:tr w:rsidR="004662AA" w:rsidRPr="000657DB" w14:paraId="5B657709" w14:textId="77777777"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5E4EC1B2" w14:textId="77777777"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Household Cleaner</w:t>
            </w:r>
          </w:p>
        </w:tc>
        <w:tc>
          <w:tcPr>
            <w:tcW w:w="666" w:type="dxa"/>
            <w:shd w:val="clear" w:color="auto" w:fill="auto"/>
            <w:noWrap/>
            <w:hideMark/>
          </w:tcPr>
          <w:p w14:paraId="0E69B364"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7.42</w:t>
            </w:r>
          </w:p>
        </w:tc>
        <w:tc>
          <w:tcPr>
            <w:tcW w:w="772" w:type="dxa"/>
            <w:shd w:val="clear" w:color="auto" w:fill="auto"/>
            <w:noWrap/>
            <w:hideMark/>
          </w:tcPr>
          <w:p w14:paraId="0813C21F"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0.812</w:t>
            </w:r>
          </w:p>
        </w:tc>
        <w:tc>
          <w:tcPr>
            <w:tcW w:w="883" w:type="dxa"/>
            <w:shd w:val="clear" w:color="auto" w:fill="auto"/>
            <w:noWrap/>
            <w:hideMark/>
          </w:tcPr>
          <w:p w14:paraId="790ADAFA"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31.8%</w:t>
            </w:r>
          </w:p>
        </w:tc>
        <w:tc>
          <w:tcPr>
            <w:tcW w:w="1283" w:type="dxa"/>
            <w:shd w:val="clear" w:color="auto" w:fill="auto"/>
            <w:hideMark/>
          </w:tcPr>
          <w:p w14:paraId="307FA01C" w14:textId="77777777"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1.004</w:t>
            </w:r>
          </w:p>
        </w:tc>
        <w:tc>
          <w:tcPr>
            <w:tcW w:w="666" w:type="dxa"/>
            <w:shd w:val="clear" w:color="auto" w:fill="auto"/>
            <w:noWrap/>
            <w:hideMark/>
          </w:tcPr>
          <w:p w14:paraId="2B2E0C3E"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7.30</w:t>
            </w:r>
          </w:p>
        </w:tc>
        <w:tc>
          <w:tcPr>
            <w:tcW w:w="772" w:type="dxa"/>
            <w:shd w:val="clear" w:color="auto" w:fill="auto"/>
            <w:noWrap/>
            <w:hideMark/>
          </w:tcPr>
          <w:p w14:paraId="20987799"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0.802</w:t>
            </w:r>
          </w:p>
        </w:tc>
        <w:tc>
          <w:tcPr>
            <w:tcW w:w="933" w:type="dxa"/>
            <w:shd w:val="clear" w:color="auto" w:fill="auto"/>
            <w:noWrap/>
            <w:hideMark/>
          </w:tcPr>
          <w:p w14:paraId="1430F097"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31.24%</w:t>
            </w:r>
          </w:p>
        </w:tc>
        <w:tc>
          <w:tcPr>
            <w:tcW w:w="1283" w:type="dxa"/>
            <w:shd w:val="clear" w:color="auto" w:fill="auto"/>
            <w:hideMark/>
          </w:tcPr>
          <w:p w14:paraId="348A99B0" w14:textId="77777777"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0.990</w:t>
            </w:r>
          </w:p>
        </w:tc>
        <w:tc>
          <w:tcPr>
            <w:tcW w:w="690" w:type="dxa"/>
            <w:shd w:val="clear" w:color="auto" w:fill="auto"/>
            <w:noWrap/>
            <w:hideMark/>
          </w:tcPr>
          <w:p w14:paraId="4436BDB1"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7.33</w:t>
            </w:r>
          </w:p>
        </w:tc>
        <w:tc>
          <w:tcPr>
            <w:tcW w:w="772" w:type="dxa"/>
            <w:shd w:val="clear" w:color="auto" w:fill="auto"/>
            <w:noWrap/>
            <w:hideMark/>
          </w:tcPr>
          <w:p w14:paraId="03181775"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0.811</w:t>
            </w:r>
          </w:p>
        </w:tc>
        <w:tc>
          <w:tcPr>
            <w:tcW w:w="933" w:type="dxa"/>
            <w:shd w:val="clear" w:color="auto" w:fill="auto"/>
            <w:noWrap/>
            <w:hideMark/>
          </w:tcPr>
          <w:p w14:paraId="4E48830C"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32.00%</w:t>
            </w:r>
          </w:p>
        </w:tc>
        <w:tc>
          <w:tcPr>
            <w:tcW w:w="1283" w:type="dxa"/>
            <w:shd w:val="clear" w:color="auto" w:fill="auto"/>
            <w:hideMark/>
          </w:tcPr>
          <w:p w14:paraId="4ED84F42" w14:textId="77777777"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0.997</w:t>
            </w:r>
          </w:p>
        </w:tc>
      </w:tr>
      <w:tr w:rsidR="004662AA" w:rsidRPr="000657DB" w14:paraId="71D818D9" w14:textId="77777777"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5E9468DD" w14:textId="77777777"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Hotdog</w:t>
            </w:r>
          </w:p>
        </w:tc>
        <w:tc>
          <w:tcPr>
            <w:tcW w:w="666" w:type="dxa"/>
            <w:shd w:val="clear" w:color="auto" w:fill="auto"/>
            <w:noWrap/>
            <w:hideMark/>
          </w:tcPr>
          <w:p w14:paraId="7E87C2E5"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36.31</w:t>
            </w:r>
          </w:p>
        </w:tc>
        <w:tc>
          <w:tcPr>
            <w:tcW w:w="772" w:type="dxa"/>
            <w:shd w:val="clear" w:color="auto" w:fill="auto"/>
            <w:noWrap/>
            <w:hideMark/>
          </w:tcPr>
          <w:p w14:paraId="394CB883"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0.616</w:t>
            </w:r>
          </w:p>
        </w:tc>
        <w:tc>
          <w:tcPr>
            <w:tcW w:w="883" w:type="dxa"/>
            <w:shd w:val="clear" w:color="auto" w:fill="auto"/>
            <w:noWrap/>
            <w:hideMark/>
          </w:tcPr>
          <w:p w14:paraId="4F4F5407"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83.7%</w:t>
            </w:r>
          </w:p>
        </w:tc>
        <w:tc>
          <w:tcPr>
            <w:tcW w:w="1283" w:type="dxa"/>
            <w:shd w:val="clear" w:color="auto" w:fill="auto"/>
            <w:hideMark/>
          </w:tcPr>
          <w:p w14:paraId="31577399" w14:textId="77777777"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0.989</w:t>
            </w:r>
          </w:p>
        </w:tc>
        <w:tc>
          <w:tcPr>
            <w:tcW w:w="666" w:type="dxa"/>
            <w:shd w:val="clear" w:color="auto" w:fill="auto"/>
            <w:noWrap/>
            <w:hideMark/>
          </w:tcPr>
          <w:p w14:paraId="02FA935F"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36.74</w:t>
            </w:r>
          </w:p>
        </w:tc>
        <w:tc>
          <w:tcPr>
            <w:tcW w:w="772" w:type="dxa"/>
            <w:shd w:val="clear" w:color="auto" w:fill="auto"/>
            <w:noWrap/>
            <w:hideMark/>
          </w:tcPr>
          <w:p w14:paraId="61F44E5E"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0.618</w:t>
            </w:r>
          </w:p>
        </w:tc>
        <w:tc>
          <w:tcPr>
            <w:tcW w:w="933" w:type="dxa"/>
            <w:shd w:val="clear" w:color="auto" w:fill="auto"/>
            <w:noWrap/>
            <w:hideMark/>
          </w:tcPr>
          <w:p w14:paraId="746F6874"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84.12%</w:t>
            </w:r>
          </w:p>
        </w:tc>
        <w:tc>
          <w:tcPr>
            <w:tcW w:w="1283" w:type="dxa"/>
            <w:shd w:val="clear" w:color="auto" w:fill="auto"/>
            <w:hideMark/>
          </w:tcPr>
          <w:p w14:paraId="71072818" w14:textId="77777777"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0.988</w:t>
            </w:r>
          </w:p>
        </w:tc>
        <w:tc>
          <w:tcPr>
            <w:tcW w:w="690" w:type="dxa"/>
            <w:shd w:val="clear" w:color="auto" w:fill="auto"/>
            <w:noWrap/>
            <w:hideMark/>
          </w:tcPr>
          <w:p w14:paraId="3A9A0799"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38.22</w:t>
            </w:r>
          </w:p>
        </w:tc>
        <w:tc>
          <w:tcPr>
            <w:tcW w:w="772" w:type="dxa"/>
            <w:shd w:val="clear" w:color="auto" w:fill="auto"/>
            <w:noWrap/>
            <w:hideMark/>
          </w:tcPr>
          <w:p w14:paraId="42223B32"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0.636</w:t>
            </w:r>
          </w:p>
        </w:tc>
        <w:tc>
          <w:tcPr>
            <w:tcW w:w="933" w:type="dxa"/>
            <w:shd w:val="clear" w:color="auto" w:fill="auto"/>
            <w:noWrap/>
            <w:hideMark/>
          </w:tcPr>
          <w:p w14:paraId="3645B300"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91.02%</w:t>
            </w:r>
          </w:p>
        </w:tc>
        <w:tc>
          <w:tcPr>
            <w:tcW w:w="1283" w:type="dxa"/>
            <w:shd w:val="clear" w:color="auto" w:fill="auto"/>
            <w:hideMark/>
          </w:tcPr>
          <w:p w14:paraId="2AF0C591" w14:textId="77777777"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1.017</w:t>
            </w:r>
          </w:p>
        </w:tc>
      </w:tr>
      <w:tr w:rsidR="004662AA" w:rsidRPr="000657DB" w14:paraId="588B95EB" w14:textId="77777777"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0A3E407C" w14:textId="77777777"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Laundry Detergent</w:t>
            </w:r>
          </w:p>
        </w:tc>
        <w:tc>
          <w:tcPr>
            <w:tcW w:w="666" w:type="dxa"/>
            <w:shd w:val="clear" w:color="auto" w:fill="auto"/>
            <w:noWrap/>
            <w:hideMark/>
          </w:tcPr>
          <w:p w14:paraId="113C8E12"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10.91</w:t>
            </w:r>
          </w:p>
        </w:tc>
        <w:tc>
          <w:tcPr>
            <w:tcW w:w="772" w:type="dxa"/>
            <w:shd w:val="clear" w:color="auto" w:fill="auto"/>
            <w:noWrap/>
            <w:hideMark/>
          </w:tcPr>
          <w:p w14:paraId="5B2304C8"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0.523</w:t>
            </w:r>
          </w:p>
        </w:tc>
        <w:tc>
          <w:tcPr>
            <w:tcW w:w="883" w:type="dxa"/>
            <w:shd w:val="clear" w:color="auto" w:fill="auto"/>
            <w:noWrap/>
            <w:hideMark/>
          </w:tcPr>
          <w:p w14:paraId="697B47FE"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76.0%</w:t>
            </w:r>
          </w:p>
        </w:tc>
        <w:tc>
          <w:tcPr>
            <w:tcW w:w="1283" w:type="dxa"/>
            <w:shd w:val="clear" w:color="auto" w:fill="auto"/>
            <w:hideMark/>
          </w:tcPr>
          <w:p w14:paraId="3985C539" w14:textId="77777777"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0.989</w:t>
            </w:r>
          </w:p>
        </w:tc>
        <w:tc>
          <w:tcPr>
            <w:tcW w:w="666" w:type="dxa"/>
            <w:shd w:val="clear" w:color="auto" w:fill="auto"/>
            <w:noWrap/>
            <w:hideMark/>
          </w:tcPr>
          <w:p w14:paraId="5BEBEF67"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10.68</w:t>
            </w:r>
          </w:p>
        </w:tc>
        <w:tc>
          <w:tcPr>
            <w:tcW w:w="772" w:type="dxa"/>
            <w:shd w:val="clear" w:color="auto" w:fill="auto"/>
            <w:noWrap/>
            <w:hideMark/>
          </w:tcPr>
          <w:p w14:paraId="054C1824"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0.521</w:t>
            </w:r>
          </w:p>
        </w:tc>
        <w:tc>
          <w:tcPr>
            <w:tcW w:w="933" w:type="dxa"/>
            <w:shd w:val="clear" w:color="auto" w:fill="auto"/>
            <w:noWrap/>
            <w:hideMark/>
          </w:tcPr>
          <w:p w14:paraId="5346C8C3"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74.84%</w:t>
            </w:r>
          </w:p>
        </w:tc>
        <w:tc>
          <w:tcPr>
            <w:tcW w:w="1283" w:type="dxa"/>
            <w:shd w:val="clear" w:color="auto" w:fill="auto"/>
            <w:hideMark/>
          </w:tcPr>
          <w:p w14:paraId="5D90B6B5" w14:textId="77777777"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0.981</w:t>
            </w:r>
          </w:p>
        </w:tc>
        <w:tc>
          <w:tcPr>
            <w:tcW w:w="690" w:type="dxa"/>
            <w:shd w:val="clear" w:color="auto" w:fill="auto"/>
            <w:noWrap/>
            <w:hideMark/>
          </w:tcPr>
          <w:p w14:paraId="13BE1DBD"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10.77</w:t>
            </w:r>
          </w:p>
        </w:tc>
        <w:tc>
          <w:tcPr>
            <w:tcW w:w="772" w:type="dxa"/>
            <w:shd w:val="clear" w:color="auto" w:fill="auto"/>
            <w:noWrap/>
            <w:hideMark/>
          </w:tcPr>
          <w:p w14:paraId="7F87A948"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0.521</w:t>
            </w:r>
          </w:p>
        </w:tc>
        <w:tc>
          <w:tcPr>
            <w:tcW w:w="933" w:type="dxa"/>
            <w:shd w:val="clear" w:color="auto" w:fill="auto"/>
            <w:noWrap/>
            <w:hideMark/>
          </w:tcPr>
          <w:p w14:paraId="12763641"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76.86%</w:t>
            </w:r>
          </w:p>
        </w:tc>
        <w:tc>
          <w:tcPr>
            <w:tcW w:w="1283" w:type="dxa"/>
            <w:shd w:val="clear" w:color="auto" w:fill="auto"/>
            <w:hideMark/>
          </w:tcPr>
          <w:p w14:paraId="5C0C2245" w14:textId="77777777"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0.986</w:t>
            </w:r>
          </w:p>
        </w:tc>
      </w:tr>
      <w:tr w:rsidR="004662AA" w:rsidRPr="000657DB" w14:paraId="43A95BF1" w14:textId="77777777"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7E0344F0" w14:textId="77777777"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Margarine/Butter</w:t>
            </w:r>
          </w:p>
        </w:tc>
        <w:tc>
          <w:tcPr>
            <w:tcW w:w="666" w:type="dxa"/>
            <w:shd w:val="clear" w:color="auto" w:fill="auto"/>
            <w:noWrap/>
            <w:hideMark/>
          </w:tcPr>
          <w:p w14:paraId="5E78B2F5"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19.01</w:t>
            </w:r>
          </w:p>
        </w:tc>
        <w:tc>
          <w:tcPr>
            <w:tcW w:w="772" w:type="dxa"/>
            <w:shd w:val="clear" w:color="auto" w:fill="auto"/>
            <w:noWrap/>
            <w:hideMark/>
          </w:tcPr>
          <w:p w14:paraId="57763FF0"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0.630</w:t>
            </w:r>
          </w:p>
        </w:tc>
        <w:tc>
          <w:tcPr>
            <w:tcW w:w="883" w:type="dxa"/>
            <w:shd w:val="clear" w:color="auto" w:fill="auto"/>
            <w:noWrap/>
            <w:hideMark/>
          </w:tcPr>
          <w:p w14:paraId="6E7FB958"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58.5%</w:t>
            </w:r>
          </w:p>
        </w:tc>
        <w:tc>
          <w:tcPr>
            <w:tcW w:w="1283" w:type="dxa"/>
            <w:shd w:val="clear" w:color="auto" w:fill="auto"/>
            <w:hideMark/>
          </w:tcPr>
          <w:p w14:paraId="34F65909" w14:textId="77777777"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1.023</w:t>
            </w:r>
          </w:p>
        </w:tc>
        <w:tc>
          <w:tcPr>
            <w:tcW w:w="666" w:type="dxa"/>
            <w:shd w:val="clear" w:color="auto" w:fill="auto"/>
            <w:noWrap/>
            <w:hideMark/>
          </w:tcPr>
          <w:p w14:paraId="69C26FAE"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19.42</w:t>
            </w:r>
          </w:p>
        </w:tc>
        <w:tc>
          <w:tcPr>
            <w:tcW w:w="772" w:type="dxa"/>
            <w:shd w:val="clear" w:color="auto" w:fill="auto"/>
            <w:noWrap/>
            <w:hideMark/>
          </w:tcPr>
          <w:p w14:paraId="63435601"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0.633</w:t>
            </w:r>
          </w:p>
        </w:tc>
        <w:tc>
          <w:tcPr>
            <w:tcW w:w="933" w:type="dxa"/>
            <w:shd w:val="clear" w:color="auto" w:fill="auto"/>
            <w:noWrap/>
            <w:hideMark/>
          </w:tcPr>
          <w:p w14:paraId="29473E81"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58.52%</w:t>
            </w:r>
          </w:p>
        </w:tc>
        <w:tc>
          <w:tcPr>
            <w:tcW w:w="1283" w:type="dxa"/>
            <w:shd w:val="clear" w:color="auto" w:fill="auto"/>
            <w:hideMark/>
          </w:tcPr>
          <w:p w14:paraId="2D35A20C" w14:textId="77777777"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1.031</w:t>
            </w:r>
          </w:p>
        </w:tc>
        <w:tc>
          <w:tcPr>
            <w:tcW w:w="690" w:type="dxa"/>
            <w:shd w:val="clear" w:color="auto" w:fill="auto"/>
            <w:noWrap/>
            <w:hideMark/>
          </w:tcPr>
          <w:p w14:paraId="7D966F43"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18.89</w:t>
            </w:r>
          </w:p>
        </w:tc>
        <w:tc>
          <w:tcPr>
            <w:tcW w:w="772" w:type="dxa"/>
            <w:shd w:val="clear" w:color="auto" w:fill="auto"/>
            <w:noWrap/>
            <w:hideMark/>
          </w:tcPr>
          <w:p w14:paraId="0F37536E"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0.635</w:t>
            </w:r>
          </w:p>
        </w:tc>
        <w:tc>
          <w:tcPr>
            <w:tcW w:w="933" w:type="dxa"/>
            <w:shd w:val="clear" w:color="auto" w:fill="auto"/>
            <w:noWrap/>
            <w:hideMark/>
          </w:tcPr>
          <w:p w14:paraId="588860A0"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56.06%</w:t>
            </w:r>
          </w:p>
        </w:tc>
        <w:tc>
          <w:tcPr>
            <w:tcW w:w="1283" w:type="dxa"/>
            <w:shd w:val="clear" w:color="auto" w:fill="auto"/>
            <w:hideMark/>
          </w:tcPr>
          <w:p w14:paraId="02EFC6C6" w14:textId="77777777"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1.018</w:t>
            </w:r>
          </w:p>
        </w:tc>
      </w:tr>
      <w:tr w:rsidR="004662AA" w:rsidRPr="000657DB" w14:paraId="0D67ADC6" w14:textId="77777777"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5339075E" w14:textId="77777777"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Mayonnaise</w:t>
            </w:r>
          </w:p>
        </w:tc>
        <w:tc>
          <w:tcPr>
            <w:tcW w:w="666" w:type="dxa"/>
            <w:shd w:val="clear" w:color="auto" w:fill="auto"/>
            <w:noWrap/>
            <w:hideMark/>
          </w:tcPr>
          <w:p w14:paraId="4DDC7152"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13.87</w:t>
            </w:r>
          </w:p>
        </w:tc>
        <w:tc>
          <w:tcPr>
            <w:tcW w:w="772" w:type="dxa"/>
            <w:shd w:val="clear" w:color="auto" w:fill="auto"/>
            <w:noWrap/>
            <w:hideMark/>
          </w:tcPr>
          <w:p w14:paraId="1CF43E44"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0.896</w:t>
            </w:r>
          </w:p>
        </w:tc>
        <w:tc>
          <w:tcPr>
            <w:tcW w:w="883" w:type="dxa"/>
            <w:shd w:val="clear" w:color="auto" w:fill="auto"/>
            <w:noWrap/>
            <w:hideMark/>
          </w:tcPr>
          <w:p w14:paraId="61058A9F"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29.9%</w:t>
            </w:r>
          </w:p>
        </w:tc>
        <w:tc>
          <w:tcPr>
            <w:tcW w:w="1283" w:type="dxa"/>
            <w:shd w:val="clear" w:color="auto" w:fill="auto"/>
            <w:hideMark/>
          </w:tcPr>
          <w:p w14:paraId="2CA3E063" w14:textId="77777777"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0.984</w:t>
            </w:r>
          </w:p>
        </w:tc>
        <w:tc>
          <w:tcPr>
            <w:tcW w:w="666" w:type="dxa"/>
            <w:shd w:val="clear" w:color="auto" w:fill="auto"/>
            <w:noWrap/>
            <w:hideMark/>
          </w:tcPr>
          <w:p w14:paraId="25E3FBA6"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13.88</w:t>
            </w:r>
          </w:p>
        </w:tc>
        <w:tc>
          <w:tcPr>
            <w:tcW w:w="772" w:type="dxa"/>
            <w:shd w:val="clear" w:color="auto" w:fill="auto"/>
            <w:noWrap/>
            <w:hideMark/>
          </w:tcPr>
          <w:p w14:paraId="3639E64C"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0.896</w:t>
            </w:r>
          </w:p>
        </w:tc>
        <w:tc>
          <w:tcPr>
            <w:tcW w:w="933" w:type="dxa"/>
            <w:shd w:val="clear" w:color="auto" w:fill="auto"/>
            <w:noWrap/>
            <w:hideMark/>
          </w:tcPr>
          <w:p w14:paraId="6644C707"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29.84%</w:t>
            </w:r>
          </w:p>
        </w:tc>
        <w:tc>
          <w:tcPr>
            <w:tcW w:w="1283" w:type="dxa"/>
            <w:shd w:val="clear" w:color="auto" w:fill="auto"/>
            <w:hideMark/>
          </w:tcPr>
          <w:p w14:paraId="77943414" w14:textId="77777777"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0.985</w:t>
            </w:r>
          </w:p>
        </w:tc>
        <w:tc>
          <w:tcPr>
            <w:tcW w:w="690" w:type="dxa"/>
            <w:shd w:val="clear" w:color="auto" w:fill="auto"/>
            <w:noWrap/>
            <w:hideMark/>
          </w:tcPr>
          <w:p w14:paraId="0B9EC99F"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13.83</w:t>
            </w:r>
          </w:p>
        </w:tc>
        <w:tc>
          <w:tcPr>
            <w:tcW w:w="772" w:type="dxa"/>
            <w:shd w:val="clear" w:color="auto" w:fill="auto"/>
            <w:noWrap/>
            <w:hideMark/>
          </w:tcPr>
          <w:p w14:paraId="65A99108"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0.893</w:t>
            </w:r>
          </w:p>
        </w:tc>
        <w:tc>
          <w:tcPr>
            <w:tcW w:w="933" w:type="dxa"/>
            <w:shd w:val="clear" w:color="auto" w:fill="auto"/>
            <w:noWrap/>
            <w:hideMark/>
          </w:tcPr>
          <w:p w14:paraId="352DC98E"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29.53%</w:t>
            </w:r>
          </w:p>
        </w:tc>
        <w:tc>
          <w:tcPr>
            <w:tcW w:w="1283" w:type="dxa"/>
            <w:shd w:val="clear" w:color="auto" w:fill="auto"/>
            <w:hideMark/>
          </w:tcPr>
          <w:p w14:paraId="389A2AC6" w14:textId="77777777"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0.979</w:t>
            </w:r>
          </w:p>
        </w:tc>
      </w:tr>
      <w:tr w:rsidR="004662AA" w:rsidRPr="000657DB" w14:paraId="2921B4BB" w14:textId="77777777"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5D822F1D" w14:textId="77777777"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Milk</w:t>
            </w:r>
          </w:p>
        </w:tc>
        <w:tc>
          <w:tcPr>
            <w:tcW w:w="666" w:type="dxa"/>
            <w:shd w:val="clear" w:color="auto" w:fill="auto"/>
            <w:noWrap/>
            <w:hideMark/>
          </w:tcPr>
          <w:p w14:paraId="66564F7D"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21.80</w:t>
            </w:r>
          </w:p>
        </w:tc>
        <w:tc>
          <w:tcPr>
            <w:tcW w:w="772" w:type="dxa"/>
            <w:shd w:val="clear" w:color="auto" w:fill="auto"/>
            <w:noWrap/>
            <w:hideMark/>
          </w:tcPr>
          <w:p w14:paraId="18345417"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0.941</w:t>
            </w:r>
          </w:p>
        </w:tc>
        <w:tc>
          <w:tcPr>
            <w:tcW w:w="883" w:type="dxa"/>
            <w:shd w:val="clear" w:color="auto" w:fill="auto"/>
            <w:noWrap/>
            <w:hideMark/>
          </w:tcPr>
          <w:p w14:paraId="2A8ABC7D"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27.4%</w:t>
            </w:r>
          </w:p>
        </w:tc>
        <w:tc>
          <w:tcPr>
            <w:tcW w:w="1283" w:type="dxa"/>
            <w:shd w:val="clear" w:color="auto" w:fill="auto"/>
            <w:hideMark/>
          </w:tcPr>
          <w:p w14:paraId="276DE1DA" w14:textId="77777777"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1.020</w:t>
            </w:r>
          </w:p>
        </w:tc>
        <w:tc>
          <w:tcPr>
            <w:tcW w:w="666" w:type="dxa"/>
            <w:shd w:val="clear" w:color="auto" w:fill="auto"/>
            <w:noWrap/>
            <w:hideMark/>
          </w:tcPr>
          <w:p w14:paraId="3D7E24E3"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21.70</w:t>
            </w:r>
          </w:p>
        </w:tc>
        <w:tc>
          <w:tcPr>
            <w:tcW w:w="772" w:type="dxa"/>
            <w:shd w:val="clear" w:color="auto" w:fill="auto"/>
            <w:noWrap/>
            <w:hideMark/>
          </w:tcPr>
          <w:p w14:paraId="2B59F740"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0.933</w:t>
            </w:r>
          </w:p>
        </w:tc>
        <w:tc>
          <w:tcPr>
            <w:tcW w:w="933" w:type="dxa"/>
            <w:shd w:val="clear" w:color="auto" w:fill="auto"/>
            <w:noWrap/>
            <w:hideMark/>
          </w:tcPr>
          <w:p w14:paraId="356F2379"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26.96%</w:t>
            </w:r>
          </w:p>
        </w:tc>
        <w:tc>
          <w:tcPr>
            <w:tcW w:w="1283" w:type="dxa"/>
            <w:shd w:val="clear" w:color="auto" w:fill="auto"/>
            <w:hideMark/>
          </w:tcPr>
          <w:p w14:paraId="03B0AEE7" w14:textId="77777777"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1.012</w:t>
            </w:r>
          </w:p>
        </w:tc>
        <w:tc>
          <w:tcPr>
            <w:tcW w:w="690" w:type="dxa"/>
            <w:shd w:val="clear" w:color="auto" w:fill="auto"/>
            <w:noWrap/>
            <w:hideMark/>
          </w:tcPr>
          <w:p w14:paraId="2C329482"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21.61</w:t>
            </w:r>
          </w:p>
        </w:tc>
        <w:tc>
          <w:tcPr>
            <w:tcW w:w="772" w:type="dxa"/>
            <w:shd w:val="clear" w:color="auto" w:fill="auto"/>
            <w:noWrap/>
            <w:hideMark/>
          </w:tcPr>
          <w:p w14:paraId="2B7808BC"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0.886</w:t>
            </w:r>
          </w:p>
        </w:tc>
        <w:tc>
          <w:tcPr>
            <w:tcW w:w="933" w:type="dxa"/>
            <w:shd w:val="clear" w:color="auto" w:fill="auto"/>
            <w:noWrap/>
            <w:hideMark/>
          </w:tcPr>
          <w:p w14:paraId="36F3CF0B" w14:textId="77777777"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24.94%</w:t>
            </w:r>
          </w:p>
        </w:tc>
        <w:tc>
          <w:tcPr>
            <w:tcW w:w="1283" w:type="dxa"/>
            <w:shd w:val="clear" w:color="auto" w:fill="auto"/>
            <w:hideMark/>
          </w:tcPr>
          <w:p w14:paraId="425A9C0F" w14:textId="77777777"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0.966</w:t>
            </w:r>
          </w:p>
        </w:tc>
      </w:tr>
      <w:tr w:rsidR="004662AA" w:rsidRPr="000657DB" w14:paraId="112BD62E" w14:textId="77777777"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0D1F3624" w14:textId="77777777"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Mustard &amp; Ketchup</w:t>
            </w:r>
          </w:p>
        </w:tc>
        <w:tc>
          <w:tcPr>
            <w:tcW w:w="666" w:type="dxa"/>
            <w:shd w:val="clear" w:color="auto" w:fill="auto"/>
            <w:noWrap/>
            <w:hideMark/>
          </w:tcPr>
          <w:p w14:paraId="016CAC25"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11.08</w:t>
            </w:r>
          </w:p>
        </w:tc>
        <w:tc>
          <w:tcPr>
            <w:tcW w:w="772" w:type="dxa"/>
            <w:shd w:val="clear" w:color="auto" w:fill="auto"/>
            <w:noWrap/>
            <w:hideMark/>
          </w:tcPr>
          <w:p w14:paraId="4114A93C"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0.748</w:t>
            </w:r>
          </w:p>
        </w:tc>
        <w:tc>
          <w:tcPr>
            <w:tcW w:w="883" w:type="dxa"/>
            <w:shd w:val="clear" w:color="auto" w:fill="auto"/>
            <w:noWrap/>
            <w:hideMark/>
          </w:tcPr>
          <w:p w14:paraId="50AD3990"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50.9%</w:t>
            </w:r>
          </w:p>
        </w:tc>
        <w:tc>
          <w:tcPr>
            <w:tcW w:w="1283" w:type="dxa"/>
            <w:shd w:val="clear" w:color="auto" w:fill="auto"/>
            <w:hideMark/>
          </w:tcPr>
          <w:p w14:paraId="20863BA8" w14:textId="77777777"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0.968</w:t>
            </w:r>
          </w:p>
        </w:tc>
        <w:tc>
          <w:tcPr>
            <w:tcW w:w="666" w:type="dxa"/>
            <w:shd w:val="clear" w:color="auto" w:fill="auto"/>
            <w:noWrap/>
            <w:hideMark/>
          </w:tcPr>
          <w:p w14:paraId="58AB568D"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11.04</w:t>
            </w:r>
          </w:p>
        </w:tc>
        <w:tc>
          <w:tcPr>
            <w:tcW w:w="772" w:type="dxa"/>
            <w:shd w:val="clear" w:color="auto" w:fill="auto"/>
            <w:noWrap/>
            <w:hideMark/>
          </w:tcPr>
          <w:p w14:paraId="402433BE"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0.743</w:t>
            </w:r>
          </w:p>
        </w:tc>
        <w:tc>
          <w:tcPr>
            <w:tcW w:w="933" w:type="dxa"/>
            <w:shd w:val="clear" w:color="auto" w:fill="auto"/>
            <w:noWrap/>
            <w:hideMark/>
          </w:tcPr>
          <w:p w14:paraId="47E1D5AB"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50.24%</w:t>
            </w:r>
          </w:p>
        </w:tc>
        <w:tc>
          <w:tcPr>
            <w:tcW w:w="1283" w:type="dxa"/>
            <w:shd w:val="clear" w:color="auto" w:fill="auto"/>
            <w:hideMark/>
          </w:tcPr>
          <w:p w14:paraId="3DCECC33" w14:textId="77777777"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0.963</w:t>
            </w:r>
          </w:p>
        </w:tc>
        <w:tc>
          <w:tcPr>
            <w:tcW w:w="690" w:type="dxa"/>
            <w:shd w:val="clear" w:color="auto" w:fill="auto"/>
            <w:noWrap/>
            <w:hideMark/>
          </w:tcPr>
          <w:p w14:paraId="417C9A84"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11.20</w:t>
            </w:r>
          </w:p>
        </w:tc>
        <w:tc>
          <w:tcPr>
            <w:tcW w:w="772" w:type="dxa"/>
            <w:shd w:val="clear" w:color="auto" w:fill="auto"/>
            <w:noWrap/>
            <w:hideMark/>
          </w:tcPr>
          <w:p w14:paraId="6440998F"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0.755</w:t>
            </w:r>
          </w:p>
        </w:tc>
        <w:tc>
          <w:tcPr>
            <w:tcW w:w="933" w:type="dxa"/>
            <w:shd w:val="clear" w:color="auto" w:fill="auto"/>
            <w:noWrap/>
            <w:hideMark/>
          </w:tcPr>
          <w:p w14:paraId="1D4FFA76" w14:textId="77777777"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50.28%</w:t>
            </w:r>
          </w:p>
        </w:tc>
        <w:tc>
          <w:tcPr>
            <w:tcW w:w="1283" w:type="dxa"/>
            <w:shd w:val="clear" w:color="auto" w:fill="auto"/>
            <w:hideMark/>
          </w:tcPr>
          <w:p w14:paraId="20484FD8" w14:textId="77777777"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0.962</w:t>
            </w:r>
          </w:p>
        </w:tc>
      </w:tr>
      <w:tr w:rsidR="004662AA" w:rsidRPr="000657DB" w14:paraId="598E26A1" w14:textId="77777777"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59C46BD7" w14:textId="77777777" w:rsidR="00074FDA" w:rsidRPr="000657DB" w:rsidRDefault="00074FDA"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Peanut butter</w:t>
            </w:r>
          </w:p>
        </w:tc>
        <w:tc>
          <w:tcPr>
            <w:tcW w:w="666" w:type="dxa"/>
            <w:shd w:val="clear" w:color="auto" w:fill="auto"/>
            <w:noWrap/>
            <w:hideMark/>
          </w:tcPr>
          <w:p w14:paraId="5F69FBBC"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10.23</w:t>
            </w:r>
          </w:p>
        </w:tc>
        <w:tc>
          <w:tcPr>
            <w:tcW w:w="772" w:type="dxa"/>
            <w:shd w:val="clear" w:color="auto" w:fill="auto"/>
            <w:noWrap/>
            <w:hideMark/>
          </w:tcPr>
          <w:p w14:paraId="7FEB32F6"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1.184</w:t>
            </w:r>
          </w:p>
        </w:tc>
        <w:tc>
          <w:tcPr>
            <w:tcW w:w="883" w:type="dxa"/>
            <w:shd w:val="clear" w:color="auto" w:fill="auto"/>
            <w:noWrap/>
            <w:hideMark/>
          </w:tcPr>
          <w:p w14:paraId="7D0EF522"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31.1%</w:t>
            </w:r>
          </w:p>
        </w:tc>
        <w:tc>
          <w:tcPr>
            <w:tcW w:w="1283" w:type="dxa"/>
            <w:shd w:val="clear" w:color="auto" w:fill="auto"/>
            <w:hideMark/>
          </w:tcPr>
          <w:p w14:paraId="41DF1D9A" w14:textId="77777777"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1.048</w:t>
            </w:r>
          </w:p>
        </w:tc>
        <w:tc>
          <w:tcPr>
            <w:tcW w:w="666" w:type="dxa"/>
            <w:shd w:val="clear" w:color="auto" w:fill="auto"/>
            <w:noWrap/>
            <w:hideMark/>
          </w:tcPr>
          <w:p w14:paraId="277F675A"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10.25</w:t>
            </w:r>
          </w:p>
        </w:tc>
        <w:tc>
          <w:tcPr>
            <w:tcW w:w="772" w:type="dxa"/>
            <w:shd w:val="clear" w:color="auto" w:fill="auto"/>
            <w:noWrap/>
            <w:hideMark/>
          </w:tcPr>
          <w:p w14:paraId="5DACA955"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1.185</w:t>
            </w:r>
          </w:p>
        </w:tc>
        <w:tc>
          <w:tcPr>
            <w:tcW w:w="933" w:type="dxa"/>
            <w:shd w:val="clear" w:color="auto" w:fill="auto"/>
            <w:noWrap/>
            <w:hideMark/>
          </w:tcPr>
          <w:p w14:paraId="43E90037"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30.72%</w:t>
            </w:r>
          </w:p>
        </w:tc>
        <w:tc>
          <w:tcPr>
            <w:tcW w:w="1283" w:type="dxa"/>
            <w:shd w:val="clear" w:color="auto" w:fill="auto"/>
            <w:hideMark/>
          </w:tcPr>
          <w:p w14:paraId="5CBA0BC1" w14:textId="77777777"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1.049</w:t>
            </w:r>
          </w:p>
        </w:tc>
        <w:tc>
          <w:tcPr>
            <w:tcW w:w="690" w:type="dxa"/>
            <w:shd w:val="clear" w:color="auto" w:fill="auto"/>
            <w:noWrap/>
            <w:hideMark/>
          </w:tcPr>
          <w:p w14:paraId="6861D9C8"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9.54</w:t>
            </w:r>
          </w:p>
        </w:tc>
        <w:tc>
          <w:tcPr>
            <w:tcW w:w="772" w:type="dxa"/>
            <w:shd w:val="clear" w:color="auto" w:fill="auto"/>
            <w:noWrap/>
            <w:hideMark/>
          </w:tcPr>
          <w:p w14:paraId="0CECB25D"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1.124</w:t>
            </w:r>
          </w:p>
        </w:tc>
        <w:tc>
          <w:tcPr>
            <w:tcW w:w="933" w:type="dxa"/>
            <w:shd w:val="clear" w:color="auto" w:fill="auto"/>
            <w:noWrap/>
            <w:hideMark/>
          </w:tcPr>
          <w:p w14:paraId="6F83520E"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31.23%</w:t>
            </w:r>
          </w:p>
        </w:tc>
        <w:tc>
          <w:tcPr>
            <w:tcW w:w="1283" w:type="dxa"/>
            <w:shd w:val="clear" w:color="auto" w:fill="auto"/>
            <w:hideMark/>
          </w:tcPr>
          <w:p w14:paraId="1BEFCCBD" w14:textId="77777777"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0.997</w:t>
            </w:r>
          </w:p>
        </w:tc>
      </w:tr>
      <w:tr w:rsidR="004662AA" w:rsidRPr="000657DB" w14:paraId="1C3A578E" w14:textId="77777777"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3D6CE2A1" w14:textId="77777777" w:rsidR="00074FDA" w:rsidRPr="000657DB" w:rsidRDefault="00074FDA"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Photo</w:t>
            </w:r>
          </w:p>
        </w:tc>
        <w:tc>
          <w:tcPr>
            <w:tcW w:w="666" w:type="dxa"/>
            <w:shd w:val="clear" w:color="auto" w:fill="auto"/>
            <w:noWrap/>
            <w:hideMark/>
          </w:tcPr>
          <w:p w14:paraId="153F02CC"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2.52</w:t>
            </w:r>
          </w:p>
        </w:tc>
        <w:tc>
          <w:tcPr>
            <w:tcW w:w="772" w:type="dxa"/>
            <w:shd w:val="clear" w:color="auto" w:fill="auto"/>
            <w:noWrap/>
            <w:hideMark/>
          </w:tcPr>
          <w:p w14:paraId="2D5B0A74"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0.644</w:t>
            </w:r>
          </w:p>
        </w:tc>
        <w:tc>
          <w:tcPr>
            <w:tcW w:w="883" w:type="dxa"/>
            <w:shd w:val="clear" w:color="auto" w:fill="auto"/>
            <w:noWrap/>
            <w:hideMark/>
          </w:tcPr>
          <w:p w14:paraId="18ACBC6A"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66.2%</w:t>
            </w:r>
          </w:p>
        </w:tc>
        <w:tc>
          <w:tcPr>
            <w:tcW w:w="1283" w:type="dxa"/>
            <w:shd w:val="clear" w:color="auto" w:fill="auto"/>
            <w:hideMark/>
          </w:tcPr>
          <w:p w14:paraId="35C4F1CB" w14:textId="77777777"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0.996</w:t>
            </w:r>
          </w:p>
        </w:tc>
        <w:tc>
          <w:tcPr>
            <w:tcW w:w="666" w:type="dxa"/>
            <w:shd w:val="clear" w:color="auto" w:fill="auto"/>
            <w:noWrap/>
            <w:hideMark/>
          </w:tcPr>
          <w:p w14:paraId="5F7CD6EE"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2.49</w:t>
            </w:r>
          </w:p>
        </w:tc>
        <w:tc>
          <w:tcPr>
            <w:tcW w:w="772" w:type="dxa"/>
            <w:shd w:val="clear" w:color="auto" w:fill="auto"/>
            <w:noWrap/>
            <w:hideMark/>
          </w:tcPr>
          <w:p w14:paraId="534E4EAA"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0.638</w:t>
            </w:r>
          </w:p>
        </w:tc>
        <w:tc>
          <w:tcPr>
            <w:tcW w:w="933" w:type="dxa"/>
            <w:shd w:val="clear" w:color="auto" w:fill="auto"/>
            <w:noWrap/>
            <w:hideMark/>
          </w:tcPr>
          <w:p w14:paraId="7E2CA04D"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65.17%</w:t>
            </w:r>
          </w:p>
        </w:tc>
        <w:tc>
          <w:tcPr>
            <w:tcW w:w="1283" w:type="dxa"/>
            <w:shd w:val="clear" w:color="auto" w:fill="auto"/>
            <w:hideMark/>
          </w:tcPr>
          <w:p w14:paraId="110EB44B" w14:textId="77777777"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0.985</w:t>
            </w:r>
          </w:p>
        </w:tc>
        <w:tc>
          <w:tcPr>
            <w:tcW w:w="690" w:type="dxa"/>
            <w:shd w:val="clear" w:color="auto" w:fill="auto"/>
            <w:noWrap/>
            <w:hideMark/>
          </w:tcPr>
          <w:p w14:paraId="7C2760B5"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2.49</w:t>
            </w:r>
          </w:p>
        </w:tc>
        <w:tc>
          <w:tcPr>
            <w:tcW w:w="772" w:type="dxa"/>
            <w:shd w:val="clear" w:color="auto" w:fill="auto"/>
            <w:noWrap/>
            <w:hideMark/>
          </w:tcPr>
          <w:p w14:paraId="0DB5FA31"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0.640</w:t>
            </w:r>
          </w:p>
        </w:tc>
        <w:tc>
          <w:tcPr>
            <w:tcW w:w="933" w:type="dxa"/>
            <w:shd w:val="clear" w:color="auto" w:fill="auto"/>
            <w:noWrap/>
            <w:hideMark/>
          </w:tcPr>
          <w:p w14:paraId="194BD5C9"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64.43%</w:t>
            </w:r>
          </w:p>
        </w:tc>
        <w:tc>
          <w:tcPr>
            <w:tcW w:w="1283" w:type="dxa"/>
            <w:shd w:val="clear" w:color="auto" w:fill="auto"/>
            <w:hideMark/>
          </w:tcPr>
          <w:p w14:paraId="0D554B67" w14:textId="77777777"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0.989</w:t>
            </w:r>
          </w:p>
        </w:tc>
      </w:tr>
      <w:tr w:rsidR="004662AA" w:rsidRPr="000657DB" w14:paraId="4BADD849" w14:textId="77777777"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053DB1B7" w14:textId="77777777" w:rsidR="00074FDA" w:rsidRPr="000657DB" w:rsidRDefault="00074FDA"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Salty snacks</w:t>
            </w:r>
          </w:p>
        </w:tc>
        <w:tc>
          <w:tcPr>
            <w:tcW w:w="666" w:type="dxa"/>
            <w:shd w:val="clear" w:color="auto" w:fill="auto"/>
            <w:noWrap/>
            <w:hideMark/>
          </w:tcPr>
          <w:p w14:paraId="2AD765C4"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17.12</w:t>
            </w:r>
          </w:p>
        </w:tc>
        <w:tc>
          <w:tcPr>
            <w:tcW w:w="772" w:type="dxa"/>
            <w:shd w:val="clear" w:color="auto" w:fill="auto"/>
            <w:noWrap/>
            <w:hideMark/>
          </w:tcPr>
          <w:p w14:paraId="2467D118"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0.612</w:t>
            </w:r>
          </w:p>
        </w:tc>
        <w:tc>
          <w:tcPr>
            <w:tcW w:w="883" w:type="dxa"/>
            <w:shd w:val="clear" w:color="auto" w:fill="auto"/>
            <w:noWrap/>
            <w:hideMark/>
          </w:tcPr>
          <w:p w14:paraId="3DCD44BC"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64.9%</w:t>
            </w:r>
          </w:p>
        </w:tc>
        <w:tc>
          <w:tcPr>
            <w:tcW w:w="1283" w:type="dxa"/>
            <w:shd w:val="clear" w:color="auto" w:fill="auto"/>
            <w:hideMark/>
          </w:tcPr>
          <w:p w14:paraId="06D2B0EC" w14:textId="77777777"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1.001</w:t>
            </w:r>
          </w:p>
        </w:tc>
        <w:tc>
          <w:tcPr>
            <w:tcW w:w="666" w:type="dxa"/>
            <w:shd w:val="clear" w:color="auto" w:fill="auto"/>
            <w:noWrap/>
            <w:hideMark/>
          </w:tcPr>
          <w:p w14:paraId="5BDA124B"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17.25</w:t>
            </w:r>
          </w:p>
        </w:tc>
        <w:tc>
          <w:tcPr>
            <w:tcW w:w="772" w:type="dxa"/>
            <w:shd w:val="clear" w:color="auto" w:fill="auto"/>
            <w:noWrap/>
            <w:hideMark/>
          </w:tcPr>
          <w:p w14:paraId="57FCA8CD"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0.613</w:t>
            </w:r>
          </w:p>
        </w:tc>
        <w:tc>
          <w:tcPr>
            <w:tcW w:w="933" w:type="dxa"/>
            <w:shd w:val="clear" w:color="auto" w:fill="auto"/>
            <w:noWrap/>
            <w:hideMark/>
          </w:tcPr>
          <w:p w14:paraId="12E4AD59"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65.05%</w:t>
            </w:r>
          </w:p>
        </w:tc>
        <w:tc>
          <w:tcPr>
            <w:tcW w:w="1283" w:type="dxa"/>
            <w:shd w:val="clear" w:color="auto" w:fill="auto"/>
            <w:hideMark/>
          </w:tcPr>
          <w:p w14:paraId="69DADFE2" w14:textId="77777777"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0.999</w:t>
            </w:r>
          </w:p>
        </w:tc>
        <w:tc>
          <w:tcPr>
            <w:tcW w:w="690" w:type="dxa"/>
            <w:shd w:val="clear" w:color="auto" w:fill="auto"/>
            <w:noWrap/>
            <w:hideMark/>
          </w:tcPr>
          <w:p w14:paraId="0CCBD5EB"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17.07</w:t>
            </w:r>
          </w:p>
        </w:tc>
        <w:tc>
          <w:tcPr>
            <w:tcW w:w="772" w:type="dxa"/>
            <w:shd w:val="clear" w:color="auto" w:fill="auto"/>
            <w:noWrap/>
            <w:hideMark/>
          </w:tcPr>
          <w:p w14:paraId="02DA52AB"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0.611</w:t>
            </w:r>
          </w:p>
        </w:tc>
        <w:tc>
          <w:tcPr>
            <w:tcW w:w="933" w:type="dxa"/>
            <w:shd w:val="clear" w:color="auto" w:fill="auto"/>
            <w:noWrap/>
            <w:hideMark/>
          </w:tcPr>
          <w:p w14:paraId="0CA229BD"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64.97%</w:t>
            </w:r>
          </w:p>
        </w:tc>
        <w:tc>
          <w:tcPr>
            <w:tcW w:w="1283" w:type="dxa"/>
            <w:shd w:val="clear" w:color="auto" w:fill="auto"/>
            <w:hideMark/>
          </w:tcPr>
          <w:p w14:paraId="4427F34E" w14:textId="77777777"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0.994</w:t>
            </w:r>
          </w:p>
        </w:tc>
      </w:tr>
      <w:tr w:rsidR="004662AA" w:rsidRPr="000657DB" w14:paraId="769B7DC2" w14:textId="77777777"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674F34B8" w14:textId="77777777" w:rsidR="00074FDA" w:rsidRPr="000657DB" w:rsidRDefault="00074FDA"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Shampoo</w:t>
            </w:r>
          </w:p>
        </w:tc>
        <w:tc>
          <w:tcPr>
            <w:tcW w:w="666" w:type="dxa"/>
            <w:shd w:val="clear" w:color="auto" w:fill="auto"/>
            <w:noWrap/>
            <w:hideMark/>
          </w:tcPr>
          <w:p w14:paraId="64A66CA1"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3.83</w:t>
            </w:r>
          </w:p>
        </w:tc>
        <w:tc>
          <w:tcPr>
            <w:tcW w:w="772" w:type="dxa"/>
            <w:shd w:val="clear" w:color="auto" w:fill="auto"/>
            <w:noWrap/>
            <w:hideMark/>
          </w:tcPr>
          <w:p w14:paraId="5FA24B02"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0.679</w:t>
            </w:r>
          </w:p>
        </w:tc>
        <w:tc>
          <w:tcPr>
            <w:tcW w:w="883" w:type="dxa"/>
            <w:shd w:val="clear" w:color="auto" w:fill="auto"/>
            <w:noWrap/>
            <w:hideMark/>
          </w:tcPr>
          <w:p w14:paraId="7024627E"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80.7%</w:t>
            </w:r>
          </w:p>
        </w:tc>
        <w:tc>
          <w:tcPr>
            <w:tcW w:w="1283" w:type="dxa"/>
            <w:shd w:val="clear" w:color="auto" w:fill="auto"/>
            <w:hideMark/>
          </w:tcPr>
          <w:p w14:paraId="3EE362A6" w14:textId="77777777"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1.000</w:t>
            </w:r>
          </w:p>
        </w:tc>
        <w:tc>
          <w:tcPr>
            <w:tcW w:w="666" w:type="dxa"/>
            <w:shd w:val="clear" w:color="auto" w:fill="auto"/>
            <w:noWrap/>
            <w:hideMark/>
          </w:tcPr>
          <w:p w14:paraId="344C6348"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3.81</w:t>
            </w:r>
          </w:p>
        </w:tc>
        <w:tc>
          <w:tcPr>
            <w:tcW w:w="772" w:type="dxa"/>
            <w:shd w:val="clear" w:color="auto" w:fill="auto"/>
            <w:noWrap/>
            <w:hideMark/>
          </w:tcPr>
          <w:p w14:paraId="718986FD"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0.677</w:t>
            </w:r>
          </w:p>
        </w:tc>
        <w:tc>
          <w:tcPr>
            <w:tcW w:w="933" w:type="dxa"/>
            <w:shd w:val="clear" w:color="auto" w:fill="auto"/>
            <w:noWrap/>
            <w:hideMark/>
          </w:tcPr>
          <w:p w14:paraId="440C7CD7"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79.89%</w:t>
            </w:r>
          </w:p>
        </w:tc>
        <w:tc>
          <w:tcPr>
            <w:tcW w:w="1283" w:type="dxa"/>
            <w:shd w:val="clear" w:color="auto" w:fill="auto"/>
            <w:hideMark/>
          </w:tcPr>
          <w:p w14:paraId="2E1E115C" w14:textId="77777777"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0.998</w:t>
            </w:r>
          </w:p>
        </w:tc>
        <w:tc>
          <w:tcPr>
            <w:tcW w:w="690" w:type="dxa"/>
            <w:shd w:val="clear" w:color="auto" w:fill="auto"/>
            <w:noWrap/>
            <w:hideMark/>
          </w:tcPr>
          <w:p w14:paraId="528CB450"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3.57</w:t>
            </w:r>
          </w:p>
        </w:tc>
        <w:tc>
          <w:tcPr>
            <w:tcW w:w="772" w:type="dxa"/>
            <w:shd w:val="clear" w:color="auto" w:fill="auto"/>
            <w:noWrap/>
            <w:hideMark/>
          </w:tcPr>
          <w:p w14:paraId="7AEE3C3F"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0.669</w:t>
            </w:r>
          </w:p>
        </w:tc>
        <w:tc>
          <w:tcPr>
            <w:tcW w:w="933" w:type="dxa"/>
            <w:shd w:val="clear" w:color="auto" w:fill="auto"/>
            <w:noWrap/>
            <w:hideMark/>
          </w:tcPr>
          <w:p w14:paraId="208A3F44"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76.39%</w:t>
            </w:r>
          </w:p>
        </w:tc>
        <w:tc>
          <w:tcPr>
            <w:tcW w:w="1283" w:type="dxa"/>
            <w:shd w:val="clear" w:color="auto" w:fill="auto"/>
            <w:hideMark/>
          </w:tcPr>
          <w:p w14:paraId="72A9C946" w14:textId="77777777"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0.973</w:t>
            </w:r>
          </w:p>
        </w:tc>
      </w:tr>
      <w:tr w:rsidR="004662AA" w:rsidRPr="000657DB" w14:paraId="4426CAFF" w14:textId="77777777"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46347B14" w14:textId="77777777" w:rsidR="00074FDA" w:rsidRPr="000657DB" w:rsidRDefault="00074FDA"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Soup</w:t>
            </w:r>
          </w:p>
        </w:tc>
        <w:tc>
          <w:tcPr>
            <w:tcW w:w="666" w:type="dxa"/>
            <w:shd w:val="clear" w:color="auto" w:fill="auto"/>
            <w:noWrap/>
            <w:hideMark/>
          </w:tcPr>
          <w:p w14:paraId="666294FE"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19.66</w:t>
            </w:r>
          </w:p>
        </w:tc>
        <w:tc>
          <w:tcPr>
            <w:tcW w:w="772" w:type="dxa"/>
            <w:shd w:val="clear" w:color="auto" w:fill="auto"/>
            <w:noWrap/>
            <w:hideMark/>
          </w:tcPr>
          <w:p w14:paraId="6EFAAF3C"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0.562</w:t>
            </w:r>
          </w:p>
        </w:tc>
        <w:tc>
          <w:tcPr>
            <w:tcW w:w="883" w:type="dxa"/>
            <w:shd w:val="clear" w:color="auto" w:fill="auto"/>
            <w:noWrap/>
            <w:hideMark/>
          </w:tcPr>
          <w:p w14:paraId="22217E45"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80.4%</w:t>
            </w:r>
          </w:p>
        </w:tc>
        <w:tc>
          <w:tcPr>
            <w:tcW w:w="1283" w:type="dxa"/>
            <w:shd w:val="clear" w:color="auto" w:fill="auto"/>
            <w:hideMark/>
          </w:tcPr>
          <w:p w14:paraId="79F5DF13" w14:textId="77777777"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0.979</w:t>
            </w:r>
          </w:p>
        </w:tc>
        <w:tc>
          <w:tcPr>
            <w:tcW w:w="666" w:type="dxa"/>
            <w:shd w:val="clear" w:color="auto" w:fill="auto"/>
            <w:noWrap/>
            <w:hideMark/>
          </w:tcPr>
          <w:p w14:paraId="687BDD14"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19.42</w:t>
            </w:r>
          </w:p>
        </w:tc>
        <w:tc>
          <w:tcPr>
            <w:tcW w:w="772" w:type="dxa"/>
            <w:shd w:val="clear" w:color="auto" w:fill="auto"/>
            <w:noWrap/>
            <w:hideMark/>
          </w:tcPr>
          <w:p w14:paraId="72DD27CC"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0.556</w:t>
            </w:r>
          </w:p>
        </w:tc>
        <w:tc>
          <w:tcPr>
            <w:tcW w:w="933" w:type="dxa"/>
            <w:shd w:val="clear" w:color="auto" w:fill="auto"/>
            <w:noWrap/>
            <w:hideMark/>
          </w:tcPr>
          <w:p w14:paraId="294CADA7"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79.82%</w:t>
            </w:r>
          </w:p>
        </w:tc>
        <w:tc>
          <w:tcPr>
            <w:tcW w:w="1283" w:type="dxa"/>
            <w:shd w:val="clear" w:color="auto" w:fill="auto"/>
            <w:hideMark/>
          </w:tcPr>
          <w:p w14:paraId="7DAEB2E9" w14:textId="77777777"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0.970</w:t>
            </w:r>
          </w:p>
        </w:tc>
        <w:tc>
          <w:tcPr>
            <w:tcW w:w="690" w:type="dxa"/>
            <w:shd w:val="clear" w:color="auto" w:fill="auto"/>
            <w:noWrap/>
            <w:hideMark/>
          </w:tcPr>
          <w:p w14:paraId="32128D48"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20.31</w:t>
            </w:r>
          </w:p>
        </w:tc>
        <w:tc>
          <w:tcPr>
            <w:tcW w:w="772" w:type="dxa"/>
            <w:shd w:val="clear" w:color="auto" w:fill="auto"/>
            <w:noWrap/>
            <w:hideMark/>
          </w:tcPr>
          <w:p w14:paraId="0CC2C7B8"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0.580</w:t>
            </w:r>
          </w:p>
        </w:tc>
        <w:tc>
          <w:tcPr>
            <w:tcW w:w="933" w:type="dxa"/>
            <w:shd w:val="clear" w:color="auto" w:fill="auto"/>
            <w:noWrap/>
            <w:hideMark/>
          </w:tcPr>
          <w:p w14:paraId="2774990A"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80.44%</w:t>
            </w:r>
          </w:p>
        </w:tc>
        <w:tc>
          <w:tcPr>
            <w:tcW w:w="1283" w:type="dxa"/>
            <w:shd w:val="clear" w:color="auto" w:fill="auto"/>
            <w:hideMark/>
          </w:tcPr>
          <w:p w14:paraId="3F1FDB24" w14:textId="77777777"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0.997</w:t>
            </w:r>
          </w:p>
        </w:tc>
      </w:tr>
      <w:tr w:rsidR="004662AA" w:rsidRPr="000657DB" w14:paraId="11FA6F4F" w14:textId="77777777"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1F466717" w14:textId="77777777" w:rsidR="00074FDA" w:rsidRPr="000657DB" w:rsidRDefault="00074FDA"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Spaghetti sauce</w:t>
            </w:r>
          </w:p>
        </w:tc>
        <w:tc>
          <w:tcPr>
            <w:tcW w:w="666" w:type="dxa"/>
            <w:shd w:val="clear" w:color="auto" w:fill="auto"/>
            <w:noWrap/>
            <w:hideMark/>
          </w:tcPr>
          <w:p w14:paraId="6AED97A6"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11.66</w:t>
            </w:r>
          </w:p>
        </w:tc>
        <w:tc>
          <w:tcPr>
            <w:tcW w:w="772" w:type="dxa"/>
            <w:shd w:val="clear" w:color="auto" w:fill="auto"/>
            <w:noWrap/>
            <w:hideMark/>
          </w:tcPr>
          <w:p w14:paraId="37DFA148"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0.781</w:t>
            </w:r>
          </w:p>
        </w:tc>
        <w:tc>
          <w:tcPr>
            <w:tcW w:w="883" w:type="dxa"/>
            <w:shd w:val="clear" w:color="auto" w:fill="auto"/>
            <w:noWrap/>
            <w:hideMark/>
          </w:tcPr>
          <w:p w14:paraId="193B293D"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46.7%</w:t>
            </w:r>
          </w:p>
        </w:tc>
        <w:tc>
          <w:tcPr>
            <w:tcW w:w="1283" w:type="dxa"/>
            <w:shd w:val="clear" w:color="auto" w:fill="auto"/>
            <w:hideMark/>
          </w:tcPr>
          <w:p w14:paraId="0DA9DA16" w14:textId="77777777"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1.000</w:t>
            </w:r>
          </w:p>
        </w:tc>
        <w:tc>
          <w:tcPr>
            <w:tcW w:w="666" w:type="dxa"/>
            <w:shd w:val="clear" w:color="auto" w:fill="auto"/>
            <w:noWrap/>
            <w:hideMark/>
          </w:tcPr>
          <w:p w14:paraId="48203810"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11.17</w:t>
            </w:r>
          </w:p>
        </w:tc>
        <w:tc>
          <w:tcPr>
            <w:tcW w:w="772" w:type="dxa"/>
            <w:shd w:val="clear" w:color="auto" w:fill="auto"/>
            <w:noWrap/>
            <w:hideMark/>
          </w:tcPr>
          <w:p w14:paraId="17138EE3"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0.768</w:t>
            </w:r>
          </w:p>
        </w:tc>
        <w:tc>
          <w:tcPr>
            <w:tcW w:w="933" w:type="dxa"/>
            <w:shd w:val="clear" w:color="auto" w:fill="auto"/>
            <w:noWrap/>
            <w:hideMark/>
          </w:tcPr>
          <w:p w14:paraId="645D6278"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45.10%</w:t>
            </w:r>
          </w:p>
        </w:tc>
        <w:tc>
          <w:tcPr>
            <w:tcW w:w="1283" w:type="dxa"/>
            <w:shd w:val="clear" w:color="auto" w:fill="auto"/>
            <w:hideMark/>
          </w:tcPr>
          <w:p w14:paraId="6D9784C9" w14:textId="77777777"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0.963</w:t>
            </w:r>
          </w:p>
        </w:tc>
        <w:tc>
          <w:tcPr>
            <w:tcW w:w="690" w:type="dxa"/>
            <w:shd w:val="clear" w:color="auto" w:fill="auto"/>
            <w:noWrap/>
            <w:hideMark/>
          </w:tcPr>
          <w:p w14:paraId="68CE0223"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11.43</w:t>
            </w:r>
          </w:p>
        </w:tc>
        <w:tc>
          <w:tcPr>
            <w:tcW w:w="772" w:type="dxa"/>
            <w:shd w:val="clear" w:color="auto" w:fill="auto"/>
            <w:noWrap/>
            <w:hideMark/>
          </w:tcPr>
          <w:p w14:paraId="4234E0F1"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0.770</w:t>
            </w:r>
          </w:p>
        </w:tc>
        <w:tc>
          <w:tcPr>
            <w:tcW w:w="933" w:type="dxa"/>
            <w:shd w:val="clear" w:color="auto" w:fill="auto"/>
            <w:noWrap/>
            <w:hideMark/>
          </w:tcPr>
          <w:p w14:paraId="01A64A6E"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45.15%</w:t>
            </w:r>
          </w:p>
        </w:tc>
        <w:tc>
          <w:tcPr>
            <w:tcW w:w="1283" w:type="dxa"/>
            <w:shd w:val="clear" w:color="auto" w:fill="auto"/>
            <w:hideMark/>
          </w:tcPr>
          <w:p w14:paraId="63821F5F" w14:textId="77777777"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0.978</w:t>
            </w:r>
          </w:p>
        </w:tc>
      </w:tr>
      <w:tr w:rsidR="004662AA" w:rsidRPr="000657DB" w14:paraId="572A4C34" w14:textId="77777777"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4F8CE8F0" w14:textId="77777777" w:rsidR="00074FDA" w:rsidRPr="000657DB" w:rsidRDefault="00074FDA"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Sugar substitutes</w:t>
            </w:r>
          </w:p>
        </w:tc>
        <w:tc>
          <w:tcPr>
            <w:tcW w:w="666" w:type="dxa"/>
            <w:shd w:val="clear" w:color="auto" w:fill="auto"/>
            <w:noWrap/>
            <w:hideMark/>
          </w:tcPr>
          <w:p w14:paraId="6BD124B7"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4.94</w:t>
            </w:r>
          </w:p>
        </w:tc>
        <w:tc>
          <w:tcPr>
            <w:tcW w:w="772" w:type="dxa"/>
            <w:shd w:val="clear" w:color="auto" w:fill="auto"/>
            <w:noWrap/>
            <w:hideMark/>
          </w:tcPr>
          <w:p w14:paraId="517A5F0A"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0.761</w:t>
            </w:r>
          </w:p>
        </w:tc>
        <w:tc>
          <w:tcPr>
            <w:tcW w:w="883" w:type="dxa"/>
            <w:shd w:val="clear" w:color="auto" w:fill="auto"/>
            <w:noWrap/>
            <w:hideMark/>
          </w:tcPr>
          <w:p w14:paraId="5E9CE576"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52.8%</w:t>
            </w:r>
          </w:p>
        </w:tc>
        <w:tc>
          <w:tcPr>
            <w:tcW w:w="1283" w:type="dxa"/>
            <w:shd w:val="clear" w:color="auto" w:fill="auto"/>
            <w:hideMark/>
          </w:tcPr>
          <w:p w14:paraId="441BD01C" w14:textId="77777777"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0.984</w:t>
            </w:r>
          </w:p>
        </w:tc>
        <w:tc>
          <w:tcPr>
            <w:tcW w:w="666" w:type="dxa"/>
            <w:shd w:val="clear" w:color="auto" w:fill="auto"/>
            <w:noWrap/>
            <w:hideMark/>
          </w:tcPr>
          <w:p w14:paraId="7A0B9FC1"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4.91</w:t>
            </w:r>
          </w:p>
        </w:tc>
        <w:tc>
          <w:tcPr>
            <w:tcW w:w="772" w:type="dxa"/>
            <w:shd w:val="clear" w:color="auto" w:fill="auto"/>
            <w:noWrap/>
            <w:hideMark/>
          </w:tcPr>
          <w:p w14:paraId="2AFCAA4C"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0.759</w:t>
            </w:r>
          </w:p>
        </w:tc>
        <w:tc>
          <w:tcPr>
            <w:tcW w:w="933" w:type="dxa"/>
            <w:shd w:val="clear" w:color="auto" w:fill="auto"/>
            <w:noWrap/>
            <w:hideMark/>
          </w:tcPr>
          <w:p w14:paraId="3A1DF0C3"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52.77%</w:t>
            </w:r>
          </w:p>
        </w:tc>
        <w:tc>
          <w:tcPr>
            <w:tcW w:w="1283" w:type="dxa"/>
            <w:shd w:val="clear" w:color="auto" w:fill="auto"/>
            <w:hideMark/>
          </w:tcPr>
          <w:p w14:paraId="29AA49CC" w14:textId="77777777"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0.982</w:t>
            </w:r>
          </w:p>
        </w:tc>
        <w:tc>
          <w:tcPr>
            <w:tcW w:w="690" w:type="dxa"/>
            <w:shd w:val="clear" w:color="auto" w:fill="auto"/>
            <w:noWrap/>
            <w:hideMark/>
          </w:tcPr>
          <w:p w14:paraId="04DDF29A"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4.67</w:t>
            </w:r>
          </w:p>
        </w:tc>
        <w:tc>
          <w:tcPr>
            <w:tcW w:w="772" w:type="dxa"/>
            <w:shd w:val="clear" w:color="auto" w:fill="auto"/>
            <w:noWrap/>
            <w:hideMark/>
          </w:tcPr>
          <w:p w14:paraId="51B0A91A"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0.735</w:t>
            </w:r>
          </w:p>
        </w:tc>
        <w:tc>
          <w:tcPr>
            <w:tcW w:w="933" w:type="dxa"/>
            <w:shd w:val="clear" w:color="auto" w:fill="auto"/>
            <w:noWrap/>
            <w:hideMark/>
          </w:tcPr>
          <w:p w14:paraId="01543C44"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51.69%</w:t>
            </w:r>
          </w:p>
        </w:tc>
        <w:tc>
          <w:tcPr>
            <w:tcW w:w="1283" w:type="dxa"/>
            <w:shd w:val="clear" w:color="auto" w:fill="auto"/>
            <w:hideMark/>
          </w:tcPr>
          <w:p w14:paraId="1798ACCF" w14:textId="77777777"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0.959</w:t>
            </w:r>
          </w:p>
        </w:tc>
      </w:tr>
      <w:tr w:rsidR="004662AA" w:rsidRPr="000657DB" w14:paraId="42EB2DFC" w14:textId="77777777"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0CBA456B" w14:textId="77777777" w:rsidR="00074FDA" w:rsidRPr="000657DB" w:rsidRDefault="00074FDA"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Toilet Tissue</w:t>
            </w:r>
          </w:p>
        </w:tc>
        <w:tc>
          <w:tcPr>
            <w:tcW w:w="666" w:type="dxa"/>
            <w:shd w:val="clear" w:color="auto" w:fill="auto"/>
            <w:noWrap/>
            <w:hideMark/>
          </w:tcPr>
          <w:p w14:paraId="6105BF7C"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37.95</w:t>
            </w:r>
          </w:p>
        </w:tc>
        <w:tc>
          <w:tcPr>
            <w:tcW w:w="772" w:type="dxa"/>
            <w:shd w:val="clear" w:color="auto" w:fill="auto"/>
            <w:noWrap/>
            <w:hideMark/>
          </w:tcPr>
          <w:p w14:paraId="348FD8EE"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0.696</w:t>
            </w:r>
          </w:p>
        </w:tc>
        <w:tc>
          <w:tcPr>
            <w:tcW w:w="883" w:type="dxa"/>
            <w:shd w:val="clear" w:color="auto" w:fill="auto"/>
            <w:noWrap/>
            <w:hideMark/>
          </w:tcPr>
          <w:p w14:paraId="0D81F6FC"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119.5%</w:t>
            </w:r>
          </w:p>
        </w:tc>
        <w:tc>
          <w:tcPr>
            <w:tcW w:w="1283" w:type="dxa"/>
            <w:shd w:val="clear" w:color="auto" w:fill="auto"/>
            <w:hideMark/>
          </w:tcPr>
          <w:p w14:paraId="4DECD0D3" w14:textId="77777777"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0.982</w:t>
            </w:r>
          </w:p>
        </w:tc>
        <w:tc>
          <w:tcPr>
            <w:tcW w:w="666" w:type="dxa"/>
            <w:shd w:val="clear" w:color="auto" w:fill="auto"/>
            <w:noWrap/>
            <w:hideMark/>
          </w:tcPr>
          <w:p w14:paraId="11142019"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37.14</w:t>
            </w:r>
          </w:p>
        </w:tc>
        <w:tc>
          <w:tcPr>
            <w:tcW w:w="772" w:type="dxa"/>
            <w:shd w:val="clear" w:color="auto" w:fill="auto"/>
            <w:noWrap/>
            <w:hideMark/>
          </w:tcPr>
          <w:p w14:paraId="4C2012B5"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0.693</w:t>
            </w:r>
          </w:p>
        </w:tc>
        <w:tc>
          <w:tcPr>
            <w:tcW w:w="933" w:type="dxa"/>
            <w:shd w:val="clear" w:color="auto" w:fill="auto"/>
            <w:noWrap/>
            <w:hideMark/>
          </w:tcPr>
          <w:p w14:paraId="057A895E"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117.99%</w:t>
            </w:r>
          </w:p>
        </w:tc>
        <w:tc>
          <w:tcPr>
            <w:tcW w:w="1283" w:type="dxa"/>
            <w:shd w:val="clear" w:color="auto" w:fill="auto"/>
            <w:hideMark/>
          </w:tcPr>
          <w:p w14:paraId="48F485EF" w14:textId="77777777"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0.974</w:t>
            </w:r>
          </w:p>
        </w:tc>
        <w:tc>
          <w:tcPr>
            <w:tcW w:w="690" w:type="dxa"/>
            <w:shd w:val="clear" w:color="auto" w:fill="auto"/>
            <w:noWrap/>
            <w:hideMark/>
          </w:tcPr>
          <w:p w14:paraId="67C2F0CC"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36.69</w:t>
            </w:r>
          </w:p>
        </w:tc>
        <w:tc>
          <w:tcPr>
            <w:tcW w:w="772" w:type="dxa"/>
            <w:shd w:val="clear" w:color="auto" w:fill="auto"/>
            <w:noWrap/>
            <w:hideMark/>
          </w:tcPr>
          <w:p w14:paraId="3C9CAD2F"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0.686</w:t>
            </w:r>
          </w:p>
        </w:tc>
        <w:tc>
          <w:tcPr>
            <w:tcW w:w="933" w:type="dxa"/>
            <w:shd w:val="clear" w:color="auto" w:fill="auto"/>
            <w:noWrap/>
            <w:hideMark/>
          </w:tcPr>
          <w:p w14:paraId="61ACAD34"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113.88%</w:t>
            </w:r>
          </w:p>
        </w:tc>
        <w:tc>
          <w:tcPr>
            <w:tcW w:w="1283" w:type="dxa"/>
            <w:shd w:val="clear" w:color="auto" w:fill="auto"/>
            <w:hideMark/>
          </w:tcPr>
          <w:p w14:paraId="387D8885" w14:textId="77777777"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0.951</w:t>
            </w:r>
          </w:p>
        </w:tc>
      </w:tr>
      <w:tr w:rsidR="004662AA" w:rsidRPr="000657DB" w14:paraId="0C811F66" w14:textId="77777777"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534FE3F4" w14:textId="77777777" w:rsidR="00074FDA" w:rsidRPr="000657DB" w:rsidRDefault="00074FDA"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Toothbrush</w:t>
            </w:r>
          </w:p>
        </w:tc>
        <w:tc>
          <w:tcPr>
            <w:tcW w:w="666" w:type="dxa"/>
            <w:shd w:val="clear" w:color="auto" w:fill="auto"/>
            <w:noWrap/>
            <w:hideMark/>
          </w:tcPr>
          <w:p w14:paraId="3AE8E574"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3.53</w:t>
            </w:r>
          </w:p>
        </w:tc>
        <w:tc>
          <w:tcPr>
            <w:tcW w:w="772" w:type="dxa"/>
            <w:shd w:val="clear" w:color="auto" w:fill="auto"/>
            <w:noWrap/>
            <w:hideMark/>
          </w:tcPr>
          <w:p w14:paraId="13B75681"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0.733</w:t>
            </w:r>
          </w:p>
        </w:tc>
        <w:tc>
          <w:tcPr>
            <w:tcW w:w="883" w:type="dxa"/>
            <w:shd w:val="clear" w:color="auto" w:fill="auto"/>
            <w:noWrap/>
            <w:hideMark/>
          </w:tcPr>
          <w:p w14:paraId="7B7E51A6"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90.1%</w:t>
            </w:r>
          </w:p>
        </w:tc>
        <w:tc>
          <w:tcPr>
            <w:tcW w:w="1283" w:type="dxa"/>
            <w:shd w:val="clear" w:color="auto" w:fill="auto"/>
            <w:hideMark/>
          </w:tcPr>
          <w:p w14:paraId="380F55C0" w14:textId="77777777"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0.980</w:t>
            </w:r>
          </w:p>
        </w:tc>
        <w:tc>
          <w:tcPr>
            <w:tcW w:w="666" w:type="dxa"/>
            <w:shd w:val="clear" w:color="auto" w:fill="auto"/>
            <w:noWrap/>
            <w:hideMark/>
          </w:tcPr>
          <w:p w14:paraId="3F5977BF"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3.53</w:t>
            </w:r>
          </w:p>
        </w:tc>
        <w:tc>
          <w:tcPr>
            <w:tcW w:w="772" w:type="dxa"/>
            <w:shd w:val="clear" w:color="auto" w:fill="auto"/>
            <w:noWrap/>
            <w:hideMark/>
          </w:tcPr>
          <w:p w14:paraId="6653C1C9"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0.734</w:t>
            </w:r>
          </w:p>
        </w:tc>
        <w:tc>
          <w:tcPr>
            <w:tcW w:w="933" w:type="dxa"/>
            <w:shd w:val="clear" w:color="auto" w:fill="auto"/>
            <w:noWrap/>
            <w:hideMark/>
          </w:tcPr>
          <w:p w14:paraId="363E2F56"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90.68%</w:t>
            </w:r>
          </w:p>
        </w:tc>
        <w:tc>
          <w:tcPr>
            <w:tcW w:w="1283" w:type="dxa"/>
            <w:shd w:val="clear" w:color="auto" w:fill="auto"/>
            <w:hideMark/>
          </w:tcPr>
          <w:p w14:paraId="0AAABEA0" w14:textId="77777777"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0.983</w:t>
            </w:r>
          </w:p>
        </w:tc>
        <w:tc>
          <w:tcPr>
            <w:tcW w:w="690" w:type="dxa"/>
            <w:shd w:val="clear" w:color="auto" w:fill="auto"/>
            <w:noWrap/>
            <w:hideMark/>
          </w:tcPr>
          <w:p w14:paraId="535FC56F"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3.58</w:t>
            </w:r>
          </w:p>
        </w:tc>
        <w:tc>
          <w:tcPr>
            <w:tcW w:w="772" w:type="dxa"/>
            <w:shd w:val="clear" w:color="auto" w:fill="auto"/>
            <w:noWrap/>
            <w:hideMark/>
          </w:tcPr>
          <w:p w14:paraId="1C260DD7"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0.742</w:t>
            </w:r>
          </w:p>
        </w:tc>
        <w:tc>
          <w:tcPr>
            <w:tcW w:w="933" w:type="dxa"/>
            <w:shd w:val="clear" w:color="auto" w:fill="auto"/>
            <w:noWrap/>
            <w:hideMark/>
          </w:tcPr>
          <w:p w14:paraId="7AEDB4C3"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90.89%</w:t>
            </w:r>
          </w:p>
        </w:tc>
        <w:tc>
          <w:tcPr>
            <w:tcW w:w="1283" w:type="dxa"/>
            <w:shd w:val="clear" w:color="auto" w:fill="auto"/>
            <w:hideMark/>
          </w:tcPr>
          <w:p w14:paraId="0C3C9DDF" w14:textId="77777777"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0.988</w:t>
            </w:r>
          </w:p>
        </w:tc>
      </w:tr>
      <w:tr w:rsidR="004662AA" w:rsidRPr="000657DB" w14:paraId="6A01CF6B" w14:textId="77777777"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509E460C" w14:textId="77777777" w:rsidR="00074FDA" w:rsidRPr="000657DB" w:rsidRDefault="00074FDA"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Toothpaste</w:t>
            </w:r>
          </w:p>
        </w:tc>
        <w:tc>
          <w:tcPr>
            <w:tcW w:w="666" w:type="dxa"/>
            <w:shd w:val="clear" w:color="auto" w:fill="auto"/>
            <w:noWrap/>
            <w:hideMark/>
          </w:tcPr>
          <w:p w14:paraId="62F22AD3"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28.54</w:t>
            </w:r>
          </w:p>
        </w:tc>
        <w:tc>
          <w:tcPr>
            <w:tcW w:w="772" w:type="dxa"/>
            <w:shd w:val="clear" w:color="auto" w:fill="auto"/>
            <w:noWrap/>
            <w:hideMark/>
          </w:tcPr>
          <w:p w14:paraId="7F61D324"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0.807</w:t>
            </w:r>
          </w:p>
        </w:tc>
        <w:tc>
          <w:tcPr>
            <w:tcW w:w="883" w:type="dxa"/>
            <w:shd w:val="clear" w:color="auto" w:fill="auto"/>
            <w:noWrap/>
            <w:hideMark/>
          </w:tcPr>
          <w:p w14:paraId="66EDFAE5"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218.4%</w:t>
            </w:r>
          </w:p>
        </w:tc>
        <w:tc>
          <w:tcPr>
            <w:tcW w:w="1283" w:type="dxa"/>
            <w:shd w:val="clear" w:color="auto" w:fill="auto"/>
            <w:hideMark/>
          </w:tcPr>
          <w:p w14:paraId="52BF15E8" w14:textId="77777777"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0.996</w:t>
            </w:r>
          </w:p>
        </w:tc>
        <w:tc>
          <w:tcPr>
            <w:tcW w:w="666" w:type="dxa"/>
            <w:shd w:val="clear" w:color="auto" w:fill="auto"/>
            <w:noWrap/>
            <w:hideMark/>
          </w:tcPr>
          <w:p w14:paraId="07B842A5"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26.70</w:t>
            </w:r>
          </w:p>
        </w:tc>
        <w:tc>
          <w:tcPr>
            <w:tcW w:w="772" w:type="dxa"/>
            <w:shd w:val="clear" w:color="auto" w:fill="auto"/>
            <w:noWrap/>
            <w:hideMark/>
          </w:tcPr>
          <w:p w14:paraId="42E173DB"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0.793</w:t>
            </w:r>
          </w:p>
        </w:tc>
        <w:tc>
          <w:tcPr>
            <w:tcW w:w="933" w:type="dxa"/>
            <w:shd w:val="clear" w:color="auto" w:fill="auto"/>
            <w:noWrap/>
            <w:hideMark/>
          </w:tcPr>
          <w:p w14:paraId="5E267013"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216.56%</w:t>
            </w:r>
          </w:p>
        </w:tc>
        <w:tc>
          <w:tcPr>
            <w:tcW w:w="1283" w:type="dxa"/>
            <w:shd w:val="clear" w:color="auto" w:fill="auto"/>
            <w:hideMark/>
          </w:tcPr>
          <w:p w14:paraId="03A668BD" w14:textId="77777777"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0.980</w:t>
            </w:r>
          </w:p>
        </w:tc>
        <w:tc>
          <w:tcPr>
            <w:tcW w:w="690" w:type="dxa"/>
            <w:shd w:val="clear" w:color="auto" w:fill="auto"/>
            <w:noWrap/>
            <w:hideMark/>
          </w:tcPr>
          <w:p w14:paraId="220CDA5A"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26.89</w:t>
            </w:r>
          </w:p>
        </w:tc>
        <w:tc>
          <w:tcPr>
            <w:tcW w:w="772" w:type="dxa"/>
            <w:shd w:val="clear" w:color="auto" w:fill="auto"/>
            <w:noWrap/>
            <w:hideMark/>
          </w:tcPr>
          <w:p w14:paraId="6221714E"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0.809</w:t>
            </w:r>
          </w:p>
        </w:tc>
        <w:tc>
          <w:tcPr>
            <w:tcW w:w="933" w:type="dxa"/>
            <w:shd w:val="clear" w:color="auto" w:fill="auto"/>
            <w:noWrap/>
            <w:hideMark/>
          </w:tcPr>
          <w:p w14:paraId="3804A988"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211.49%</w:t>
            </w:r>
          </w:p>
        </w:tc>
        <w:tc>
          <w:tcPr>
            <w:tcW w:w="1283" w:type="dxa"/>
            <w:shd w:val="clear" w:color="auto" w:fill="auto"/>
            <w:hideMark/>
          </w:tcPr>
          <w:p w14:paraId="25E8AB56" w14:textId="77777777"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0.985</w:t>
            </w:r>
          </w:p>
        </w:tc>
      </w:tr>
      <w:tr w:rsidR="004662AA" w:rsidRPr="000657DB" w14:paraId="714D38C0" w14:textId="77777777"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627F1928" w14:textId="77777777" w:rsidR="00074FDA" w:rsidRPr="000657DB" w:rsidRDefault="00074FDA"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Yogurt</w:t>
            </w:r>
          </w:p>
        </w:tc>
        <w:tc>
          <w:tcPr>
            <w:tcW w:w="666" w:type="dxa"/>
            <w:shd w:val="clear" w:color="auto" w:fill="auto"/>
            <w:noWrap/>
            <w:hideMark/>
          </w:tcPr>
          <w:p w14:paraId="40F4F2D7"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30.80</w:t>
            </w:r>
          </w:p>
        </w:tc>
        <w:tc>
          <w:tcPr>
            <w:tcW w:w="772" w:type="dxa"/>
            <w:shd w:val="clear" w:color="auto" w:fill="auto"/>
            <w:noWrap/>
            <w:hideMark/>
          </w:tcPr>
          <w:p w14:paraId="1014FDBF"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0.807</w:t>
            </w:r>
          </w:p>
        </w:tc>
        <w:tc>
          <w:tcPr>
            <w:tcW w:w="883" w:type="dxa"/>
            <w:shd w:val="clear" w:color="auto" w:fill="auto"/>
            <w:noWrap/>
            <w:hideMark/>
          </w:tcPr>
          <w:p w14:paraId="1057417C"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26.3%</w:t>
            </w:r>
          </w:p>
        </w:tc>
        <w:tc>
          <w:tcPr>
            <w:tcW w:w="1283" w:type="dxa"/>
            <w:shd w:val="clear" w:color="auto" w:fill="auto"/>
            <w:hideMark/>
          </w:tcPr>
          <w:p w14:paraId="7E77F541" w14:textId="77777777"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1.008</w:t>
            </w:r>
          </w:p>
        </w:tc>
        <w:tc>
          <w:tcPr>
            <w:tcW w:w="666" w:type="dxa"/>
            <w:shd w:val="clear" w:color="auto" w:fill="auto"/>
            <w:noWrap/>
            <w:hideMark/>
          </w:tcPr>
          <w:p w14:paraId="5B08BC31"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30.19</w:t>
            </w:r>
          </w:p>
        </w:tc>
        <w:tc>
          <w:tcPr>
            <w:tcW w:w="772" w:type="dxa"/>
            <w:shd w:val="clear" w:color="auto" w:fill="auto"/>
            <w:noWrap/>
            <w:hideMark/>
          </w:tcPr>
          <w:p w14:paraId="79288E1F"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0.793</w:t>
            </w:r>
          </w:p>
        </w:tc>
        <w:tc>
          <w:tcPr>
            <w:tcW w:w="933" w:type="dxa"/>
            <w:shd w:val="clear" w:color="auto" w:fill="auto"/>
            <w:noWrap/>
            <w:hideMark/>
          </w:tcPr>
          <w:p w14:paraId="23E131CD"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25.94%</w:t>
            </w:r>
          </w:p>
        </w:tc>
        <w:tc>
          <w:tcPr>
            <w:tcW w:w="1283" w:type="dxa"/>
            <w:shd w:val="clear" w:color="auto" w:fill="auto"/>
            <w:hideMark/>
          </w:tcPr>
          <w:p w14:paraId="114046BD" w14:textId="77777777"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0.993</w:t>
            </w:r>
          </w:p>
        </w:tc>
        <w:tc>
          <w:tcPr>
            <w:tcW w:w="690" w:type="dxa"/>
            <w:shd w:val="clear" w:color="auto" w:fill="auto"/>
            <w:noWrap/>
            <w:hideMark/>
          </w:tcPr>
          <w:p w14:paraId="69E67C27"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29.29</w:t>
            </w:r>
          </w:p>
        </w:tc>
        <w:tc>
          <w:tcPr>
            <w:tcW w:w="772" w:type="dxa"/>
            <w:shd w:val="clear" w:color="auto" w:fill="auto"/>
            <w:noWrap/>
            <w:hideMark/>
          </w:tcPr>
          <w:p w14:paraId="4A35C68C"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0.771</w:t>
            </w:r>
          </w:p>
        </w:tc>
        <w:tc>
          <w:tcPr>
            <w:tcW w:w="933" w:type="dxa"/>
            <w:shd w:val="clear" w:color="auto" w:fill="auto"/>
            <w:noWrap/>
            <w:hideMark/>
          </w:tcPr>
          <w:p w14:paraId="0C0ED5A9"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25.30%</w:t>
            </w:r>
          </w:p>
        </w:tc>
        <w:tc>
          <w:tcPr>
            <w:tcW w:w="1283" w:type="dxa"/>
            <w:shd w:val="clear" w:color="auto" w:fill="auto"/>
            <w:hideMark/>
          </w:tcPr>
          <w:p w14:paraId="30275DFB" w14:textId="77777777"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0.971</w:t>
            </w:r>
          </w:p>
        </w:tc>
      </w:tr>
      <w:tr w:rsidR="004662AA" w:rsidRPr="000657DB" w14:paraId="7A643C7C" w14:textId="77777777"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3A872466" w14:textId="77777777" w:rsidR="00074FDA" w:rsidRPr="000657DB" w:rsidRDefault="00074FDA" w:rsidP="0034683F">
            <w:pPr>
              <w:spacing w:after="0" w:line="240" w:lineRule="auto"/>
              <w:rPr>
                <w:rFonts w:eastAsia="Times New Roman" w:cs="Times New Roman"/>
                <w:b w:val="0"/>
                <w:color w:val="000000" w:themeColor="text1"/>
                <w:sz w:val="20"/>
                <w:szCs w:val="20"/>
              </w:rPr>
            </w:pPr>
          </w:p>
        </w:tc>
        <w:tc>
          <w:tcPr>
            <w:tcW w:w="666" w:type="dxa"/>
            <w:shd w:val="clear" w:color="auto" w:fill="auto"/>
            <w:noWrap/>
            <w:hideMark/>
          </w:tcPr>
          <w:p w14:paraId="6D8C2043"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p>
        </w:tc>
        <w:tc>
          <w:tcPr>
            <w:tcW w:w="772" w:type="dxa"/>
            <w:shd w:val="clear" w:color="auto" w:fill="auto"/>
            <w:noWrap/>
            <w:hideMark/>
          </w:tcPr>
          <w:p w14:paraId="33BEA7EC"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p>
        </w:tc>
        <w:tc>
          <w:tcPr>
            <w:tcW w:w="883" w:type="dxa"/>
            <w:shd w:val="clear" w:color="auto" w:fill="auto"/>
            <w:noWrap/>
            <w:hideMark/>
          </w:tcPr>
          <w:p w14:paraId="343CCCB2"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p>
        </w:tc>
        <w:tc>
          <w:tcPr>
            <w:tcW w:w="1283" w:type="dxa"/>
            <w:shd w:val="clear" w:color="auto" w:fill="auto"/>
            <w:hideMark/>
          </w:tcPr>
          <w:p w14:paraId="1B8598D7" w14:textId="77777777"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p>
        </w:tc>
        <w:tc>
          <w:tcPr>
            <w:tcW w:w="666" w:type="dxa"/>
            <w:shd w:val="clear" w:color="auto" w:fill="auto"/>
            <w:noWrap/>
            <w:hideMark/>
          </w:tcPr>
          <w:p w14:paraId="6F453137"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p>
        </w:tc>
        <w:tc>
          <w:tcPr>
            <w:tcW w:w="772" w:type="dxa"/>
            <w:shd w:val="clear" w:color="auto" w:fill="auto"/>
            <w:noWrap/>
            <w:hideMark/>
          </w:tcPr>
          <w:p w14:paraId="4C7E0543"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p>
        </w:tc>
        <w:tc>
          <w:tcPr>
            <w:tcW w:w="933" w:type="dxa"/>
            <w:shd w:val="clear" w:color="auto" w:fill="auto"/>
            <w:noWrap/>
            <w:hideMark/>
          </w:tcPr>
          <w:p w14:paraId="199CC5F7"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p>
        </w:tc>
        <w:tc>
          <w:tcPr>
            <w:tcW w:w="1283" w:type="dxa"/>
            <w:shd w:val="clear" w:color="auto" w:fill="auto"/>
            <w:hideMark/>
          </w:tcPr>
          <w:p w14:paraId="2E635A6A" w14:textId="77777777"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p>
        </w:tc>
        <w:tc>
          <w:tcPr>
            <w:tcW w:w="690" w:type="dxa"/>
            <w:shd w:val="clear" w:color="auto" w:fill="auto"/>
            <w:noWrap/>
            <w:hideMark/>
          </w:tcPr>
          <w:p w14:paraId="34906B80"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p>
        </w:tc>
        <w:tc>
          <w:tcPr>
            <w:tcW w:w="772" w:type="dxa"/>
            <w:shd w:val="clear" w:color="auto" w:fill="auto"/>
            <w:noWrap/>
            <w:hideMark/>
          </w:tcPr>
          <w:p w14:paraId="2378E2EC"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p>
        </w:tc>
        <w:tc>
          <w:tcPr>
            <w:tcW w:w="933" w:type="dxa"/>
            <w:shd w:val="clear" w:color="auto" w:fill="auto"/>
            <w:noWrap/>
            <w:hideMark/>
          </w:tcPr>
          <w:p w14:paraId="6FA62DE8" w14:textId="77777777"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p>
        </w:tc>
        <w:tc>
          <w:tcPr>
            <w:tcW w:w="1283" w:type="dxa"/>
            <w:shd w:val="clear" w:color="auto" w:fill="auto"/>
            <w:hideMark/>
          </w:tcPr>
          <w:p w14:paraId="553C03A2" w14:textId="77777777"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p>
        </w:tc>
      </w:tr>
      <w:tr w:rsidR="004662AA" w:rsidRPr="000657DB" w14:paraId="3262578A" w14:textId="77777777" w:rsidTr="008B5B8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tcPr>
          <w:p w14:paraId="72714AB1" w14:textId="77777777" w:rsidR="00074FDA" w:rsidRPr="000657DB" w:rsidRDefault="00074FDA" w:rsidP="0034683F">
            <w:pPr>
              <w:spacing w:after="0" w:line="240" w:lineRule="auto"/>
              <w:rPr>
                <w:rFonts w:eastAsia="Times New Roman" w:cs="Times New Roman"/>
                <w:b w:val="0"/>
                <w:color w:val="000000" w:themeColor="text1"/>
                <w:sz w:val="20"/>
                <w:szCs w:val="20"/>
              </w:rPr>
            </w:pPr>
          </w:p>
        </w:tc>
        <w:tc>
          <w:tcPr>
            <w:tcW w:w="666" w:type="dxa"/>
            <w:shd w:val="clear" w:color="auto" w:fill="auto"/>
            <w:noWrap/>
          </w:tcPr>
          <w:p w14:paraId="7F4B6CFF"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p>
        </w:tc>
        <w:tc>
          <w:tcPr>
            <w:tcW w:w="772" w:type="dxa"/>
            <w:shd w:val="clear" w:color="auto" w:fill="auto"/>
            <w:noWrap/>
          </w:tcPr>
          <w:p w14:paraId="0BA166DB"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p>
        </w:tc>
        <w:tc>
          <w:tcPr>
            <w:tcW w:w="883" w:type="dxa"/>
            <w:shd w:val="clear" w:color="auto" w:fill="auto"/>
            <w:noWrap/>
          </w:tcPr>
          <w:p w14:paraId="49F3888B"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p>
        </w:tc>
        <w:tc>
          <w:tcPr>
            <w:tcW w:w="1283" w:type="dxa"/>
            <w:shd w:val="clear" w:color="auto" w:fill="auto"/>
          </w:tcPr>
          <w:p w14:paraId="1ECA240D" w14:textId="77777777"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p>
        </w:tc>
        <w:tc>
          <w:tcPr>
            <w:tcW w:w="666" w:type="dxa"/>
            <w:shd w:val="clear" w:color="auto" w:fill="auto"/>
            <w:noWrap/>
          </w:tcPr>
          <w:p w14:paraId="4BD5BB3F"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p>
        </w:tc>
        <w:tc>
          <w:tcPr>
            <w:tcW w:w="772" w:type="dxa"/>
            <w:shd w:val="clear" w:color="auto" w:fill="auto"/>
            <w:noWrap/>
          </w:tcPr>
          <w:p w14:paraId="617D4663"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p>
        </w:tc>
        <w:tc>
          <w:tcPr>
            <w:tcW w:w="933" w:type="dxa"/>
            <w:shd w:val="clear" w:color="auto" w:fill="auto"/>
            <w:noWrap/>
          </w:tcPr>
          <w:p w14:paraId="1E023063"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p>
        </w:tc>
        <w:tc>
          <w:tcPr>
            <w:tcW w:w="1283" w:type="dxa"/>
            <w:shd w:val="clear" w:color="auto" w:fill="auto"/>
          </w:tcPr>
          <w:p w14:paraId="5507196F" w14:textId="77777777"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p>
        </w:tc>
        <w:tc>
          <w:tcPr>
            <w:tcW w:w="690" w:type="dxa"/>
            <w:shd w:val="clear" w:color="auto" w:fill="auto"/>
            <w:noWrap/>
          </w:tcPr>
          <w:p w14:paraId="0C679E81"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p>
        </w:tc>
        <w:tc>
          <w:tcPr>
            <w:tcW w:w="772" w:type="dxa"/>
            <w:shd w:val="clear" w:color="auto" w:fill="auto"/>
            <w:noWrap/>
          </w:tcPr>
          <w:p w14:paraId="7E3872E8"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p>
        </w:tc>
        <w:tc>
          <w:tcPr>
            <w:tcW w:w="933" w:type="dxa"/>
            <w:shd w:val="clear" w:color="auto" w:fill="auto"/>
            <w:noWrap/>
          </w:tcPr>
          <w:p w14:paraId="569D2963" w14:textId="77777777"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p>
        </w:tc>
        <w:tc>
          <w:tcPr>
            <w:tcW w:w="1283" w:type="dxa"/>
            <w:shd w:val="clear" w:color="auto" w:fill="auto"/>
          </w:tcPr>
          <w:p w14:paraId="6649A596" w14:textId="77777777"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p>
        </w:tc>
      </w:tr>
    </w:tbl>
    <w:p w14:paraId="01C52021" w14:textId="77777777" w:rsidR="00B6640D" w:rsidRPr="000657DB" w:rsidRDefault="00B6640D" w:rsidP="00F0437F">
      <w:pPr>
        <w:pStyle w:val="ListParagraph"/>
        <w:spacing w:after="0" w:line="360" w:lineRule="auto"/>
        <w:ind w:left="0"/>
        <w:rPr>
          <w:rFonts w:cs="Times New Roman"/>
          <w:color w:val="000000" w:themeColor="text1"/>
          <w:szCs w:val="24"/>
        </w:rPr>
      </w:pPr>
    </w:p>
    <w:p w14:paraId="026E410C" w14:textId="77777777" w:rsidR="0034683F" w:rsidRPr="000657DB" w:rsidRDefault="0034683F" w:rsidP="00F0437F">
      <w:pPr>
        <w:pStyle w:val="ListParagraph"/>
        <w:spacing w:after="0" w:line="360" w:lineRule="auto"/>
        <w:ind w:left="0"/>
        <w:rPr>
          <w:rFonts w:cs="Times New Roman"/>
          <w:color w:val="000000" w:themeColor="text1"/>
          <w:szCs w:val="24"/>
        </w:rPr>
      </w:pPr>
    </w:p>
    <w:p w14:paraId="5AC21F89" w14:textId="77777777" w:rsidR="0034683F" w:rsidRPr="000657DB" w:rsidRDefault="0034683F" w:rsidP="00F0437F">
      <w:pPr>
        <w:pStyle w:val="ListParagraph"/>
        <w:spacing w:after="0" w:line="360" w:lineRule="auto"/>
        <w:ind w:left="0"/>
        <w:rPr>
          <w:rFonts w:cs="Times New Roman"/>
          <w:color w:val="000000" w:themeColor="text1"/>
          <w:szCs w:val="24"/>
        </w:rPr>
      </w:pPr>
    </w:p>
    <w:p w14:paraId="6440A1C1" w14:textId="77777777" w:rsidR="0034683F" w:rsidRPr="000657DB" w:rsidRDefault="0034683F" w:rsidP="00F0437F">
      <w:pPr>
        <w:pStyle w:val="ListParagraph"/>
        <w:spacing w:after="0" w:line="360" w:lineRule="auto"/>
        <w:ind w:left="0"/>
        <w:rPr>
          <w:rFonts w:cs="Times New Roman"/>
          <w:color w:val="000000" w:themeColor="text1"/>
          <w:szCs w:val="24"/>
        </w:rPr>
        <w:sectPr w:rsidR="0034683F" w:rsidRPr="000657DB" w:rsidSect="00665C0E">
          <w:pgSz w:w="16838" w:h="11906" w:orient="landscape"/>
          <w:pgMar w:top="1440" w:right="1440" w:bottom="1440" w:left="1440" w:header="708" w:footer="708" w:gutter="0"/>
          <w:cols w:space="708"/>
          <w:docGrid w:linePitch="360"/>
        </w:sectPr>
      </w:pPr>
    </w:p>
    <w:p w14:paraId="1E8A5D41" w14:textId="77777777" w:rsidR="00811CBB" w:rsidRPr="000657DB" w:rsidRDefault="00862C02" w:rsidP="00862C02">
      <w:pPr>
        <w:rPr>
          <w:rFonts w:ascii="Arial" w:hAnsi="Arial" w:cs="Arial"/>
          <w:noProof/>
          <w:color w:val="000000" w:themeColor="text1"/>
          <w:sz w:val="20"/>
          <w:szCs w:val="20"/>
        </w:rPr>
      </w:pPr>
      <w:r w:rsidRPr="000657DB">
        <w:rPr>
          <w:rFonts w:cs="Times New Roman"/>
          <w:noProof/>
          <w:color w:val="000000" w:themeColor="text1"/>
          <w:szCs w:val="24"/>
        </w:rPr>
        <w:lastRenderedPageBreak/>
        <w:t>Figure 8a.</w:t>
      </w:r>
      <w:r w:rsidRPr="000657DB">
        <w:rPr>
          <w:rFonts w:cs="Times New Roman"/>
          <w:noProof/>
          <w:color w:val="000000" w:themeColor="text1"/>
          <w:szCs w:val="24"/>
        </w:rPr>
        <w:tab/>
        <w:t xml:space="preserve">The ADL-intra-EWC model versus the ADL-intra model, for the </w:t>
      </w:r>
      <w:r w:rsidR="0088685B" w:rsidRPr="000657DB">
        <w:rPr>
          <w:rFonts w:cs="Times New Roman"/>
          <w:noProof/>
          <w:color w:val="000000" w:themeColor="text1"/>
          <w:szCs w:val="24"/>
        </w:rPr>
        <w:t>MASE</w:t>
      </w:r>
      <w:r w:rsidRPr="000657DB">
        <w:rPr>
          <w:rFonts w:cs="Times New Roman"/>
          <w:noProof/>
          <w:color w:val="000000" w:themeColor="text1"/>
          <w:szCs w:val="24"/>
        </w:rPr>
        <w:t>, for h=</w:t>
      </w:r>
      <w:r w:rsidR="00B41E7A" w:rsidRPr="000657DB">
        <w:rPr>
          <w:rFonts w:cs="Times New Roman"/>
          <w:noProof/>
          <w:color w:val="000000" w:themeColor="text1"/>
          <w:szCs w:val="24"/>
        </w:rPr>
        <w:t>8</w:t>
      </w:r>
      <w:r w:rsidR="00C01C8E" w:rsidRPr="000657DB">
        <w:rPr>
          <w:rFonts w:ascii="Arial" w:hAnsi="Arial" w:cs="Arial"/>
          <w:noProof/>
          <w:color w:val="000000" w:themeColor="text1"/>
          <w:sz w:val="20"/>
          <w:szCs w:val="20"/>
        </w:rPr>
        <w:t xml:space="preserve"> </w:t>
      </w:r>
    </w:p>
    <w:p w14:paraId="3D284EEB" w14:textId="77777777" w:rsidR="00C01C8E" w:rsidRPr="000657DB" w:rsidRDefault="00C01C8E" w:rsidP="00C01C8E">
      <w:pPr>
        <w:jc w:val="center"/>
        <w:rPr>
          <w:rFonts w:cs="Times New Roman"/>
          <w:noProof/>
          <w:color w:val="000000" w:themeColor="text1"/>
          <w:szCs w:val="24"/>
        </w:rPr>
      </w:pPr>
      <w:r w:rsidRPr="000657DB">
        <w:rPr>
          <w:noProof/>
          <w:color w:val="000000" w:themeColor="text1"/>
          <w:lang w:eastAsia="en-GB"/>
        </w:rPr>
        <w:drawing>
          <wp:inline distT="0" distB="0" distL="0" distR="0" wp14:anchorId="2E104240" wp14:editId="40CA659F">
            <wp:extent cx="5320145" cy="4019665"/>
            <wp:effectExtent l="0" t="0" r="0" b="0"/>
            <wp:docPr id="19" name="Picture 11" descr="Box Plot for improve_mase_ADL_intra_ew">
              <a:extLst xmlns:a="http://schemas.openxmlformats.org/drawingml/2006/main">
                <a:ext uri="{FF2B5EF4-FFF2-40B4-BE49-F238E27FC236}">
                  <a16:creationId xmlns:a16="http://schemas.microsoft.com/office/drawing/2014/main" id="{E526A221-C531-45CC-8B2C-1D83BEA054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Box Plot for improve_mase_ADL_intra_ew">
                      <a:extLst>
                        <a:ext uri="{FF2B5EF4-FFF2-40B4-BE49-F238E27FC236}">
                          <a16:creationId xmlns:a16="http://schemas.microsoft.com/office/drawing/2014/main" id="{E526A221-C531-45CC-8B2C-1D83BEA05480}"/>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5796" cy="4039046"/>
                    </a:xfrm>
                    <a:prstGeom prst="rect">
                      <a:avLst/>
                    </a:prstGeom>
                    <a:noFill/>
                    <a:extLst/>
                  </pic:spPr>
                </pic:pic>
              </a:graphicData>
            </a:graphic>
          </wp:inline>
        </w:drawing>
      </w:r>
    </w:p>
    <w:p w14:paraId="4E687213" w14:textId="77777777" w:rsidR="00811CBB" w:rsidRPr="000657DB" w:rsidRDefault="00C01C8E" w:rsidP="00C01C8E">
      <w:pPr>
        <w:jc w:val="center"/>
        <w:rPr>
          <w:rFonts w:cs="Times New Roman"/>
          <w:noProof/>
          <w:color w:val="000000" w:themeColor="text1"/>
          <w:szCs w:val="24"/>
        </w:rPr>
      </w:pPr>
      <w:r w:rsidRPr="000657DB">
        <w:rPr>
          <w:noProof/>
          <w:color w:val="000000" w:themeColor="text1"/>
          <w:lang w:eastAsia="en-GB"/>
        </w:rPr>
        <w:drawing>
          <wp:inline distT="0" distB="0" distL="0" distR="0" wp14:anchorId="2FA94C78" wp14:editId="0CE76AEB">
            <wp:extent cx="5312462" cy="4013859"/>
            <wp:effectExtent l="0" t="0" r="2540" b="5715"/>
            <wp:docPr id="13" name="Picture 12" descr="Box Plot for improve_mase_ADL_intra_ew">
              <a:extLst xmlns:a="http://schemas.openxmlformats.org/drawingml/2006/main">
                <a:ext uri="{FF2B5EF4-FFF2-40B4-BE49-F238E27FC236}">
                  <a16:creationId xmlns:a16="http://schemas.microsoft.com/office/drawing/2014/main" id="{D63576FB-4E8D-42D2-909D-2A40B7A9E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Box Plot for improve_mase_ADL_intra_ew">
                      <a:extLst>
                        <a:ext uri="{FF2B5EF4-FFF2-40B4-BE49-F238E27FC236}">
                          <a16:creationId xmlns:a16="http://schemas.microsoft.com/office/drawing/2014/main" id="{D63576FB-4E8D-42D2-909D-2A40B7A9EA09}"/>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6970" cy="4024821"/>
                    </a:xfrm>
                    <a:prstGeom prst="rect">
                      <a:avLst/>
                    </a:prstGeom>
                    <a:noFill/>
                    <a:extLst/>
                  </pic:spPr>
                </pic:pic>
              </a:graphicData>
            </a:graphic>
          </wp:inline>
        </w:drawing>
      </w:r>
    </w:p>
    <w:p w14:paraId="17ED218A" w14:textId="77777777" w:rsidR="00A0765B" w:rsidRPr="000657DB" w:rsidRDefault="00C01C8E" w:rsidP="00862C02">
      <w:pPr>
        <w:rPr>
          <w:rFonts w:ascii="Arial" w:hAnsi="Arial" w:cs="Arial"/>
          <w:noProof/>
          <w:color w:val="000000" w:themeColor="text1"/>
          <w:sz w:val="20"/>
          <w:szCs w:val="20"/>
        </w:rPr>
      </w:pPr>
      <w:r w:rsidRPr="000657DB">
        <w:rPr>
          <w:rFonts w:cs="Times New Roman"/>
          <w:noProof/>
          <w:color w:val="000000" w:themeColor="text1"/>
          <w:szCs w:val="24"/>
        </w:rPr>
        <w:lastRenderedPageBreak/>
        <w:t xml:space="preserve"> </w:t>
      </w:r>
      <w:r w:rsidR="0088685B" w:rsidRPr="000657DB">
        <w:rPr>
          <w:rFonts w:cs="Times New Roman"/>
          <w:noProof/>
          <w:color w:val="000000" w:themeColor="text1"/>
          <w:szCs w:val="24"/>
        </w:rPr>
        <w:t>Figure 8b.</w:t>
      </w:r>
      <w:r w:rsidR="0088685B" w:rsidRPr="000657DB">
        <w:rPr>
          <w:rFonts w:cs="Times New Roman"/>
          <w:noProof/>
          <w:color w:val="000000" w:themeColor="text1"/>
          <w:szCs w:val="24"/>
        </w:rPr>
        <w:tab/>
        <w:t>The ADL-intra-IC model versus the ADL-intra model, for the MASE, for h=</w:t>
      </w:r>
      <w:r w:rsidR="00B41E7A" w:rsidRPr="000657DB">
        <w:rPr>
          <w:rFonts w:cs="Times New Roman"/>
          <w:noProof/>
          <w:color w:val="000000" w:themeColor="text1"/>
          <w:szCs w:val="24"/>
        </w:rPr>
        <w:t>8</w:t>
      </w:r>
    </w:p>
    <w:p w14:paraId="7F2C6E6A" w14:textId="77777777" w:rsidR="00A0765B" w:rsidRPr="000657DB" w:rsidRDefault="00C01C8E" w:rsidP="00C01C8E">
      <w:pPr>
        <w:jc w:val="center"/>
        <w:rPr>
          <w:rFonts w:ascii="Arial" w:hAnsi="Arial" w:cs="Arial"/>
          <w:noProof/>
          <w:color w:val="000000" w:themeColor="text1"/>
          <w:sz w:val="20"/>
          <w:szCs w:val="20"/>
        </w:rPr>
      </w:pPr>
      <w:r w:rsidRPr="000657DB">
        <w:rPr>
          <w:noProof/>
          <w:color w:val="000000" w:themeColor="text1"/>
          <w:lang w:eastAsia="en-GB"/>
        </w:rPr>
        <w:drawing>
          <wp:inline distT="0" distB="0" distL="0" distR="0" wp14:anchorId="24FD6C40" wp14:editId="292E938A">
            <wp:extent cx="5296394" cy="4001929"/>
            <wp:effectExtent l="0" t="0" r="0" b="0"/>
            <wp:docPr id="20" name="Picture 17" descr="Box Plot for improve_mase_ADL_intra_ic">
              <a:extLst xmlns:a="http://schemas.openxmlformats.org/drawingml/2006/main">
                <a:ext uri="{FF2B5EF4-FFF2-40B4-BE49-F238E27FC236}">
                  <a16:creationId xmlns:a16="http://schemas.microsoft.com/office/drawing/2014/main" id="{7C9A00B5-32AF-40E6-9396-B3CD3F9FFB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Box Plot for improve_mase_ADL_intra_ic">
                      <a:extLst>
                        <a:ext uri="{FF2B5EF4-FFF2-40B4-BE49-F238E27FC236}">
                          <a16:creationId xmlns:a16="http://schemas.microsoft.com/office/drawing/2014/main" id="{7C9A00B5-32AF-40E6-9396-B3CD3F9FFB87}"/>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7665" cy="4010445"/>
                    </a:xfrm>
                    <a:prstGeom prst="rect">
                      <a:avLst/>
                    </a:prstGeom>
                    <a:noFill/>
                    <a:extLst/>
                  </pic:spPr>
                </pic:pic>
              </a:graphicData>
            </a:graphic>
          </wp:inline>
        </w:drawing>
      </w:r>
    </w:p>
    <w:p w14:paraId="6694DD0E" w14:textId="77777777" w:rsidR="00C01C8E" w:rsidRPr="000657DB" w:rsidRDefault="00C01C8E" w:rsidP="00C01C8E">
      <w:pPr>
        <w:jc w:val="center"/>
        <w:rPr>
          <w:rFonts w:ascii="Arial" w:hAnsi="Arial" w:cs="Arial"/>
          <w:noProof/>
          <w:color w:val="000000" w:themeColor="text1"/>
          <w:sz w:val="20"/>
          <w:szCs w:val="20"/>
        </w:rPr>
      </w:pPr>
      <w:r w:rsidRPr="000657DB">
        <w:rPr>
          <w:noProof/>
          <w:color w:val="000000" w:themeColor="text1"/>
          <w:lang w:eastAsia="en-GB"/>
        </w:rPr>
        <w:drawing>
          <wp:inline distT="0" distB="0" distL="0" distR="0" wp14:anchorId="7ADEE920" wp14:editId="54A26237">
            <wp:extent cx="5275582" cy="3986202"/>
            <wp:effectExtent l="0" t="0" r="1270" b="0"/>
            <wp:docPr id="21" name="Picture 18" descr="Box Plot for improve_mase_ADL_intra_ic">
              <a:extLst xmlns:a="http://schemas.openxmlformats.org/drawingml/2006/main">
                <a:ext uri="{FF2B5EF4-FFF2-40B4-BE49-F238E27FC236}">
                  <a16:creationId xmlns:a16="http://schemas.microsoft.com/office/drawing/2014/main" id="{BB240E47-D809-45DD-B94E-0D44F78A04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Box Plot for improve_mase_ADL_intra_ic">
                      <a:extLst>
                        <a:ext uri="{FF2B5EF4-FFF2-40B4-BE49-F238E27FC236}">
                          <a16:creationId xmlns:a16="http://schemas.microsoft.com/office/drawing/2014/main" id="{BB240E47-D809-45DD-B94E-0D44F78A0423}"/>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1331" cy="4005657"/>
                    </a:xfrm>
                    <a:prstGeom prst="rect">
                      <a:avLst/>
                    </a:prstGeom>
                    <a:noFill/>
                    <a:extLst/>
                  </pic:spPr>
                </pic:pic>
              </a:graphicData>
            </a:graphic>
          </wp:inline>
        </w:drawing>
      </w:r>
    </w:p>
    <w:p w14:paraId="77F1485C" w14:textId="77777777" w:rsidR="00C01C8E" w:rsidRPr="000657DB" w:rsidRDefault="00C01C8E" w:rsidP="00862C02">
      <w:pPr>
        <w:rPr>
          <w:rFonts w:ascii="Arial" w:hAnsi="Arial" w:cs="Arial"/>
          <w:noProof/>
          <w:color w:val="000000" w:themeColor="text1"/>
          <w:sz w:val="20"/>
          <w:szCs w:val="20"/>
        </w:rPr>
      </w:pPr>
    </w:p>
    <w:p w14:paraId="7E71EF4C" w14:textId="77777777" w:rsidR="00A663C7" w:rsidRPr="000657DB" w:rsidRDefault="00A663C7" w:rsidP="00862C02">
      <w:pPr>
        <w:rPr>
          <w:rFonts w:ascii="Arial" w:hAnsi="Arial" w:cs="Arial"/>
          <w:noProof/>
          <w:color w:val="000000" w:themeColor="text1"/>
          <w:sz w:val="20"/>
          <w:szCs w:val="20"/>
        </w:rPr>
      </w:pPr>
    </w:p>
    <w:p w14:paraId="73F63CCE" w14:textId="458ED128" w:rsidR="00A663C7" w:rsidRPr="000657DB" w:rsidRDefault="00A663C7" w:rsidP="00806BC9">
      <w:pPr>
        <w:spacing w:line="360" w:lineRule="auto"/>
        <w:rPr>
          <w:rFonts w:ascii="Arial" w:hAnsi="Arial" w:cs="Arial"/>
          <w:noProof/>
          <w:color w:val="000000" w:themeColor="text1"/>
          <w:sz w:val="20"/>
          <w:szCs w:val="20"/>
        </w:rPr>
      </w:pPr>
      <w:del w:id="584" w:author="黄韬" w:date="2017-09-11T16:41:00Z">
        <w:r w:rsidRPr="000657DB" w:rsidDel="001E7B2C">
          <w:rPr>
            <w:rFonts w:cs="Times New Roman"/>
            <w:color w:val="000000" w:themeColor="text1"/>
            <w:szCs w:val="24"/>
          </w:rPr>
          <w:delText>The distinctive performance of t</w:delText>
        </w:r>
      </w:del>
      <w:ins w:id="585" w:author="黄韬" w:date="2017-09-11T16:41:00Z">
        <w:r w:rsidR="001E7B2C">
          <w:rPr>
            <w:rFonts w:cs="Times New Roman"/>
            <w:color w:val="000000" w:themeColor="text1"/>
            <w:szCs w:val="24"/>
          </w:rPr>
          <w:t>T</w:t>
        </w:r>
      </w:ins>
      <w:r w:rsidRPr="000657DB">
        <w:rPr>
          <w:rFonts w:cs="Times New Roman"/>
          <w:color w:val="000000" w:themeColor="text1"/>
          <w:szCs w:val="24"/>
        </w:rPr>
        <w:t xml:space="preserve">he ADL-intra-IC model </w:t>
      </w:r>
      <w:ins w:id="586" w:author="黄韬" w:date="2017-09-11T16:41:00Z">
        <w:r w:rsidR="001E7B2C">
          <w:rPr>
            <w:rFonts w:cs="Times New Roman"/>
            <w:color w:val="000000" w:themeColor="text1"/>
            <w:szCs w:val="24"/>
          </w:rPr>
          <w:t xml:space="preserve">have the best forecasting performance in the non-promoted period and </w:t>
        </w:r>
      </w:ins>
      <w:del w:id="587" w:author="黄韬" w:date="2017-09-11T16:41:00Z">
        <w:r w:rsidRPr="000657DB" w:rsidDel="001E7B2C">
          <w:rPr>
            <w:rFonts w:cs="Times New Roman"/>
            <w:color w:val="000000" w:themeColor="text1"/>
            <w:szCs w:val="24"/>
          </w:rPr>
          <w:delText xml:space="preserve">and </w:delText>
        </w:r>
      </w:del>
      <w:r w:rsidRPr="000657DB">
        <w:rPr>
          <w:rFonts w:cs="Times New Roman"/>
          <w:color w:val="000000" w:themeColor="text1"/>
          <w:szCs w:val="24"/>
        </w:rPr>
        <w:t xml:space="preserve">the ADL-intra-EWC model </w:t>
      </w:r>
      <w:ins w:id="588" w:author="黄韬" w:date="2017-09-11T16:41:00Z">
        <w:r w:rsidR="001E7B2C">
          <w:rPr>
            <w:rFonts w:cs="Times New Roman"/>
            <w:color w:val="000000" w:themeColor="text1"/>
            <w:szCs w:val="24"/>
          </w:rPr>
          <w:t xml:space="preserve">has the </w:t>
        </w:r>
      </w:ins>
      <w:ins w:id="589" w:author="黄韬" w:date="2017-09-11T16:42:00Z">
        <w:r w:rsidR="001E7B2C">
          <w:rPr>
            <w:rFonts w:cs="Times New Roman"/>
            <w:color w:val="000000" w:themeColor="text1"/>
            <w:szCs w:val="24"/>
          </w:rPr>
          <w:t xml:space="preserve">best forecasting performance </w:t>
        </w:r>
      </w:ins>
      <w:r w:rsidR="001A099F" w:rsidRPr="000657DB">
        <w:rPr>
          <w:rFonts w:cs="Times New Roman"/>
          <w:color w:val="000000" w:themeColor="text1"/>
          <w:szCs w:val="24"/>
        </w:rPr>
        <w:t xml:space="preserve">for the promoted </w:t>
      </w:r>
      <w:r w:rsidR="006F38C2" w:rsidRPr="000657DB">
        <w:rPr>
          <w:rFonts w:cs="Times New Roman"/>
          <w:color w:val="000000" w:themeColor="text1"/>
          <w:szCs w:val="24"/>
        </w:rPr>
        <w:t>period</w:t>
      </w:r>
      <w:ins w:id="590" w:author="黄韬" w:date="2017-09-11T16:42:00Z">
        <w:r w:rsidR="001E7B2C">
          <w:rPr>
            <w:rFonts w:cs="Times New Roman"/>
            <w:color w:val="000000" w:themeColor="text1"/>
            <w:szCs w:val="24"/>
          </w:rPr>
          <w:t xml:space="preserve">. This </w:t>
        </w:r>
      </w:ins>
      <w:del w:id="591" w:author="黄韬" w:date="2017-09-11T16:42:00Z">
        <w:r w:rsidR="006F38C2" w:rsidRPr="000657DB" w:rsidDel="001E7B2C">
          <w:rPr>
            <w:rFonts w:cs="Times New Roman"/>
            <w:color w:val="000000" w:themeColor="text1"/>
            <w:szCs w:val="24"/>
          </w:rPr>
          <w:delText xml:space="preserve"> and the non-promoted period</w:delText>
        </w:r>
        <w:r w:rsidRPr="000657DB" w:rsidDel="001E7B2C">
          <w:rPr>
            <w:rFonts w:cs="Times New Roman"/>
            <w:color w:val="000000" w:themeColor="text1"/>
            <w:szCs w:val="24"/>
          </w:rPr>
          <w:delText xml:space="preserve"> </w:delText>
        </w:r>
      </w:del>
      <w:r w:rsidRPr="000657DB">
        <w:rPr>
          <w:rFonts w:cs="Times New Roman"/>
          <w:color w:val="000000" w:themeColor="text1"/>
          <w:szCs w:val="24"/>
        </w:rPr>
        <w:t xml:space="preserve">enables us to forge a combined model between these two models, named as the ADL-EWC-IC </w:t>
      </w:r>
      <w:commentRangeStart w:id="592"/>
      <w:commentRangeStart w:id="593"/>
      <w:r w:rsidRPr="000657DB">
        <w:rPr>
          <w:rFonts w:cs="Times New Roman"/>
          <w:color w:val="000000" w:themeColor="text1"/>
          <w:szCs w:val="24"/>
        </w:rPr>
        <w:t>model</w:t>
      </w:r>
      <w:commentRangeEnd w:id="592"/>
      <w:r w:rsidR="007E232D">
        <w:rPr>
          <w:rStyle w:val="CommentReference"/>
        </w:rPr>
        <w:commentReference w:id="592"/>
      </w:r>
      <w:commentRangeEnd w:id="593"/>
      <w:r w:rsidR="00B72697">
        <w:rPr>
          <w:rStyle w:val="CommentReference"/>
        </w:rPr>
        <w:commentReference w:id="593"/>
      </w:r>
      <w:r w:rsidRPr="000657DB">
        <w:rPr>
          <w:rFonts w:cs="Times New Roman"/>
          <w:color w:val="000000" w:themeColor="text1"/>
          <w:szCs w:val="24"/>
        </w:rPr>
        <w:t xml:space="preserve">. The forecasts </w:t>
      </w:r>
      <w:r w:rsidR="0012754E" w:rsidRPr="000657DB">
        <w:rPr>
          <w:rFonts w:cs="Times New Roman"/>
          <w:color w:val="000000" w:themeColor="text1"/>
          <w:szCs w:val="24"/>
        </w:rPr>
        <w:t xml:space="preserve">by the ADL-EWC-IC model </w:t>
      </w:r>
      <w:r w:rsidRPr="000657DB">
        <w:rPr>
          <w:rFonts w:cs="Times New Roman"/>
          <w:color w:val="000000" w:themeColor="text1"/>
          <w:szCs w:val="24"/>
        </w:rPr>
        <w:t xml:space="preserve">will be identical to </w:t>
      </w:r>
      <w:r w:rsidR="0012754E" w:rsidRPr="000657DB">
        <w:rPr>
          <w:rFonts w:cs="Times New Roman"/>
          <w:color w:val="000000" w:themeColor="text1"/>
          <w:szCs w:val="24"/>
        </w:rPr>
        <w:t xml:space="preserve">the ADL-intra-EWC model for the promoted period and </w:t>
      </w:r>
      <w:r w:rsidRPr="000657DB">
        <w:rPr>
          <w:rFonts w:cs="Times New Roman"/>
          <w:color w:val="000000" w:themeColor="text1"/>
          <w:szCs w:val="24"/>
        </w:rPr>
        <w:t xml:space="preserve">the forecasts by ADL-intra-IC model for the non-promoted period. </w:t>
      </w:r>
      <w:r w:rsidR="00452657" w:rsidRPr="000657DB">
        <w:rPr>
          <w:rFonts w:cs="Times New Roman"/>
          <w:color w:val="000000" w:themeColor="text1"/>
          <w:szCs w:val="24"/>
        </w:rPr>
        <w:t>Table 3 shows that t</w:t>
      </w:r>
      <w:r w:rsidRPr="000657DB">
        <w:rPr>
          <w:rFonts w:cs="Times New Roman"/>
          <w:color w:val="000000" w:themeColor="text1"/>
          <w:szCs w:val="24"/>
        </w:rPr>
        <w:t>he ADL-EWC-IC model generates the most accurate forecasts</w:t>
      </w:r>
      <w:r w:rsidR="006F38C2" w:rsidRPr="000657DB">
        <w:rPr>
          <w:rFonts w:cs="Times New Roman"/>
          <w:color w:val="000000" w:themeColor="text1"/>
          <w:szCs w:val="24"/>
        </w:rPr>
        <w:t>.</w:t>
      </w:r>
      <w:r w:rsidR="00782AB6" w:rsidRPr="000657DB">
        <w:rPr>
          <w:rFonts w:cs="Times New Roman"/>
          <w:color w:val="000000" w:themeColor="text1"/>
          <w:szCs w:val="24"/>
        </w:rPr>
        <w:t xml:space="preserve"> </w:t>
      </w:r>
      <w:r w:rsidR="001D03E4" w:rsidRPr="000657DB">
        <w:rPr>
          <w:rFonts w:cs="Times New Roman"/>
          <w:color w:val="000000" w:themeColor="text1"/>
          <w:szCs w:val="24"/>
        </w:rPr>
        <w:t xml:space="preserve">Table 5 shows the performance of the ADL-EWC-IC model for the promoted and non-promoted forecast periods. </w:t>
      </w:r>
      <w:r w:rsidR="0012754E" w:rsidRPr="000657DB">
        <w:rPr>
          <w:rFonts w:cs="Times New Roman"/>
          <w:color w:val="000000" w:themeColor="text1"/>
          <w:szCs w:val="24"/>
        </w:rPr>
        <w:t>Note</w:t>
      </w:r>
      <w:r w:rsidR="001D03E4" w:rsidRPr="000657DB">
        <w:rPr>
          <w:rFonts w:cs="Times New Roman"/>
          <w:color w:val="000000" w:themeColor="text1"/>
          <w:szCs w:val="24"/>
        </w:rPr>
        <w:t xml:space="preserve"> that the ADL-EWC-IC model is in fact identical to the ADL-intra-EWC model for the promoted period and identical to the ADL-intra-IC for the non-promoted period. In </w:t>
      </w:r>
      <w:r w:rsidR="00782AB6" w:rsidRPr="000657DB">
        <w:rPr>
          <w:rFonts w:cs="Times New Roman"/>
          <w:color w:val="000000" w:themeColor="text1"/>
          <w:szCs w:val="24"/>
        </w:rPr>
        <w:t xml:space="preserve">Figure 9 </w:t>
      </w:r>
      <w:r w:rsidR="001D03E4" w:rsidRPr="000657DB">
        <w:rPr>
          <w:rFonts w:cs="Times New Roman"/>
          <w:color w:val="000000" w:themeColor="text1"/>
          <w:szCs w:val="24"/>
        </w:rPr>
        <w:t xml:space="preserve">we </w:t>
      </w:r>
      <w:r w:rsidR="00782AB6" w:rsidRPr="000657DB">
        <w:rPr>
          <w:rFonts w:cs="Times New Roman"/>
          <w:color w:val="000000" w:themeColor="text1"/>
          <w:szCs w:val="24"/>
        </w:rPr>
        <w:t xml:space="preserve">depict the performance of the ADL-EWC-IC model against the ADL-intra model for each of the product categories. </w:t>
      </w:r>
      <w:r w:rsidR="00782AB6" w:rsidRPr="000657DB">
        <w:rPr>
          <w:color w:val="000000" w:themeColor="text1"/>
          <w:szCs w:val="24"/>
        </w:rPr>
        <w:t xml:space="preserve">The ADL-EWC-IC model outperforms the ADL-intra model for </w:t>
      </w:r>
      <w:r w:rsidR="00263FDC" w:rsidRPr="000657DB">
        <w:rPr>
          <w:color w:val="000000" w:themeColor="text1"/>
          <w:szCs w:val="24"/>
        </w:rPr>
        <w:t xml:space="preserve">more </w:t>
      </w:r>
      <w:r w:rsidR="00782AB6" w:rsidRPr="000657DB">
        <w:rPr>
          <w:color w:val="000000" w:themeColor="text1"/>
          <w:szCs w:val="24"/>
        </w:rPr>
        <w:t>product categories</w:t>
      </w:r>
      <w:r w:rsidR="00263FDC" w:rsidRPr="000657DB">
        <w:rPr>
          <w:color w:val="000000" w:themeColor="text1"/>
          <w:szCs w:val="24"/>
        </w:rPr>
        <w:t xml:space="preserve"> compared to either the </w:t>
      </w:r>
      <w:r w:rsidR="00263FDC" w:rsidRPr="000657DB">
        <w:rPr>
          <w:rFonts w:cs="Times New Roman"/>
          <w:color w:val="000000" w:themeColor="text1"/>
          <w:szCs w:val="24"/>
        </w:rPr>
        <w:t>ADL-intra-EWC model or the ADL-intra-IC model</w:t>
      </w:r>
      <w:r w:rsidR="00782AB6" w:rsidRPr="000657DB">
        <w:rPr>
          <w:color w:val="000000" w:themeColor="text1"/>
          <w:szCs w:val="24"/>
        </w:rPr>
        <w:t>.</w:t>
      </w:r>
    </w:p>
    <w:p w14:paraId="488790F7" w14:textId="77777777" w:rsidR="00A663C7" w:rsidRPr="000657DB" w:rsidRDefault="00A663C7" w:rsidP="00862C02">
      <w:pPr>
        <w:rPr>
          <w:rFonts w:ascii="Arial" w:hAnsi="Arial" w:cs="Arial"/>
          <w:noProof/>
          <w:color w:val="000000" w:themeColor="text1"/>
          <w:sz w:val="20"/>
          <w:szCs w:val="20"/>
        </w:rPr>
      </w:pPr>
    </w:p>
    <w:p w14:paraId="13D11D63" w14:textId="77777777" w:rsidR="00A0765B" w:rsidRPr="000657DB" w:rsidRDefault="00D11378" w:rsidP="00862C02">
      <w:pPr>
        <w:rPr>
          <w:rFonts w:ascii="Arial" w:hAnsi="Arial" w:cs="Arial"/>
          <w:noProof/>
          <w:color w:val="000000" w:themeColor="text1"/>
          <w:sz w:val="20"/>
          <w:szCs w:val="20"/>
        </w:rPr>
      </w:pPr>
      <w:r w:rsidRPr="000657DB">
        <w:rPr>
          <w:rFonts w:cs="Times New Roman"/>
          <w:noProof/>
          <w:color w:val="000000" w:themeColor="text1"/>
          <w:szCs w:val="24"/>
        </w:rPr>
        <w:t xml:space="preserve">Figure </w:t>
      </w:r>
      <w:r w:rsidR="00E40606" w:rsidRPr="000657DB">
        <w:rPr>
          <w:rFonts w:cs="Times New Roman"/>
          <w:noProof/>
          <w:color w:val="000000" w:themeColor="text1"/>
          <w:szCs w:val="24"/>
        </w:rPr>
        <w:t>9</w:t>
      </w:r>
      <w:r w:rsidRPr="000657DB">
        <w:rPr>
          <w:rFonts w:cs="Times New Roman"/>
          <w:noProof/>
          <w:color w:val="000000" w:themeColor="text1"/>
          <w:szCs w:val="24"/>
        </w:rPr>
        <w:t>.</w:t>
      </w:r>
      <w:r w:rsidRPr="000657DB">
        <w:rPr>
          <w:rFonts w:cs="Times New Roman"/>
          <w:noProof/>
          <w:color w:val="000000" w:themeColor="text1"/>
          <w:szCs w:val="24"/>
        </w:rPr>
        <w:tab/>
        <w:t>The ADL-EWC-IC model versus the ADL-intra model, for the MASE, for h=8</w:t>
      </w:r>
    </w:p>
    <w:p w14:paraId="586127A5" w14:textId="77777777" w:rsidR="00BB6796" w:rsidRPr="000657DB" w:rsidRDefault="00BB6796" w:rsidP="00BB6796">
      <w:pPr>
        <w:jc w:val="center"/>
        <w:rPr>
          <w:rFonts w:ascii="Arial" w:hAnsi="Arial" w:cs="Arial"/>
          <w:noProof/>
          <w:color w:val="000000" w:themeColor="text1"/>
          <w:sz w:val="20"/>
          <w:szCs w:val="20"/>
        </w:rPr>
      </w:pPr>
      <w:r w:rsidRPr="000657DB">
        <w:rPr>
          <w:rFonts w:ascii="Arial" w:hAnsi="Arial" w:cs="Arial"/>
          <w:noProof/>
          <w:color w:val="000000" w:themeColor="text1"/>
          <w:sz w:val="20"/>
          <w:szCs w:val="20"/>
          <w:lang w:eastAsia="en-GB"/>
        </w:rPr>
        <w:lastRenderedPageBreak/>
        <w:drawing>
          <wp:inline distT="0" distB="0" distL="0" distR="0" wp14:anchorId="749EBFE7" wp14:editId="0934FEA7">
            <wp:extent cx="5348177" cy="4009462"/>
            <wp:effectExtent l="0" t="0" r="5080" b="0"/>
            <wp:docPr id="2" name="Picture 2" descr="Box Plot for improve_mase_ADL_ewc_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for improve_mase_ADL_ewc_i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51882" cy="4012240"/>
                    </a:xfrm>
                    <a:prstGeom prst="rect">
                      <a:avLst/>
                    </a:prstGeom>
                    <a:noFill/>
                    <a:ln>
                      <a:noFill/>
                    </a:ln>
                  </pic:spPr>
                </pic:pic>
              </a:graphicData>
            </a:graphic>
          </wp:inline>
        </w:drawing>
      </w:r>
    </w:p>
    <w:p w14:paraId="223AC620" w14:textId="77777777" w:rsidR="00BB6796" w:rsidRPr="000657DB" w:rsidRDefault="00BB6796" w:rsidP="00BB6796">
      <w:pPr>
        <w:jc w:val="center"/>
        <w:rPr>
          <w:rFonts w:ascii="Arial" w:hAnsi="Arial" w:cs="Arial"/>
          <w:noProof/>
          <w:color w:val="000000" w:themeColor="text1"/>
          <w:sz w:val="20"/>
          <w:szCs w:val="20"/>
        </w:rPr>
      </w:pPr>
      <w:r w:rsidRPr="000657DB">
        <w:rPr>
          <w:rFonts w:ascii="Arial" w:hAnsi="Arial" w:cs="Arial"/>
          <w:noProof/>
          <w:color w:val="000000" w:themeColor="text1"/>
          <w:sz w:val="20"/>
          <w:szCs w:val="20"/>
          <w:lang w:eastAsia="en-GB"/>
        </w:rPr>
        <w:drawing>
          <wp:inline distT="0" distB="0" distL="0" distR="0" wp14:anchorId="5119F85A" wp14:editId="6C596A90">
            <wp:extent cx="5337544" cy="4001490"/>
            <wp:effectExtent l="0" t="0" r="0" b="0"/>
            <wp:docPr id="3" name="Picture 3" descr="Box Plot for improve_mase_ADL_ewc_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x Plot for improve_mase_ADL_ewc_i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7989" cy="4009321"/>
                    </a:xfrm>
                    <a:prstGeom prst="rect">
                      <a:avLst/>
                    </a:prstGeom>
                    <a:noFill/>
                    <a:ln>
                      <a:noFill/>
                    </a:ln>
                  </pic:spPr>
                </pic:pic>
              </a:graphicData>
            </a:graphic>
          </wp:inline>
        </w:drawing>
      </w:r>
    </w:p>
    <w:p w14:paraId="43CF83A7" w14:textId="77777777" w:rsidR="00E41243" w:rsidRPr="000657DB" w:rsidRDefault="007B0CB6" w:rsidP="00324987">
      <w:pPr>
        <w:spacing w:after="0" w:line="360" w:lineRule="auto"/>
        <w:ind w:left="360"/>
        <w:rPr>
          <w:rFonts w:cs="Times New Roman"/>
          <w:b/>
          <w:color w:val="000000" w:themeColor="text1"/>
          <w:szCs w:val="24"/>
        </w:rPr>
      </w:pPr>
      <w:r w:rsidRPr="000657DB">
        <w:rPr>
          <w:rFonts w:cs="Times New Roman"/>
          <w:b/>
          <w:color w:val="000000" w:themeColor="text1"/>
          <w:szCs w:val="24"/>
        </w:rPr>
        <w:t xml:space="preserve"> </w:t>
      </w:r>
      <w:r w:rsidR="00E41243" w:rsidRPr="000657DB">
        <w:rPr>
          <w:rFonts w:cs="Times New Roman"/>
          <w:b/>
          <w:color w:val="000000" w:themeColor="text1"/>
          <w:szCs w:val="24"/>
        </w:rPr>
        <w:t xml:space="preserve"> </w:t>
      </w:r>
    </w:p>
    <w:p w14:paraId="0AFA8932" w14:textId="3DE671A2" w:rsidR="00E4123E" w:rsidRPr="000657DB" w:rsidRDefault="00E4123E" w:rsidP="00E4123E">
      <w:pPr>
        <w:pStyle w:val="ListParagraph"/>
        <w:numPr>
          <w:ilvl w:val="0"/>
          <w:numId w:val="39"/>
        </w:numPr>
        <w:spacing w:after="0" w:line="360" w:lineRule="auto"/>
        <w:rPr>
          <w:rFonts w:cs="Times New Roman"/>
          <w:b/>
          <w:color w:val="000000" w:themeColor="text1"/>
          <w:szCs w:val="24"/>
        </w:rPr>
      </w:pPr>
      <w:r w:rsidRPr="000657DB">
        <w:rPr>
          <w:rFonts w:cs="Times New Roman"/>
          <w:b/>
          <w:color w:val="000000" w:themeColor="text1"/>
          <w:szCs w:val="24"/>
        </w:rPr>
        <w:t>Explor</w:t>
      </w:r>
      <w:ins w:id="594" w:author="Soopramanien, Didier" w:date="2017-09-08T14:38:00Z">
        <w:r w:rsidR="00E87A64">
          <w:rPr>
            <w:rFonts w:cs="Times New Roman"/>
            <w:b/>
            <w:color w:val="000000" w:themeColor="text1"/>
            <w:szCs w:val="24"/>
          </w:rPr>
          <w:t>ing</w:t>
        </w:r>
      </w:ins>
      <w:del w:id="595" w:author="Soopramanien, Didier" w:date="2017-09-08T14:38:00Z">
        <w:r w:rsidRPr="000657DB" w:rsidDel="00E87A64">
          <w:rPr>
            <w:rFonts w:cs="Times New Roman"/>
            <w:b/>
            <w:color w:val="000000" w:themeColor="text1"/>
            <w:szCs w:val="24"/>
          </w:rPr>
          <w:delText>e</w:delText>
        </w:r>
      </w:del>
      <w:r w:rsidRPr="000657DB">
        <w:rPr>
          <w:rFonts w:cs="Times New Roman"/>
          <w:b/>
          <w:color w:val="000000" w:themeColor="text1"/>
          <w:szCs w:val="24"/>
        </w:rPr>
        <w:t xml:space="preserve"> the determinants of the forecasting improvement</w:t>
      </w:r>
    </w:p>
    <w:p w14:paraId="486DE961" w14:textId="77777777" w:rsidR="00E41243" w:rsidRPr="000657DB" w:rsidRDefault="00E4123E" w:rsidP="00324987">
      <w:pPr>
        <w:spacing w:after="0" w:line="360" w:lineRule="auto"/>
        <w:ind w:left="360"/>
        <w:rPr>
          <w:rFonts w:cs="Times New Roman"/>
          <w:b/>
          <w:color w:val="000000" w:themeColor="text1"/>
          <w:szCs w:val="24"/>
        </w:rPr>
      </w:pPr>
      <w:r w:rsidRPr="000657DB">
        <w:rPr>
          <w:rFonts w:cs="Times New Roman"/>
          <w:b/>
          <w:color w:val="000000" w:themeColor="text1"/>
          <w:szCs w:val="24"/>
        </w:rPr>
        <w:lastRenderedPageBreak/>
        <w:t xml:space="preserve"> </w:t>
      </w:r>
    </w:p>
    <w:p w14:paraId="3B9EFA24" w14:textId="77777777" w:rsidR="00E41243" w:rsidRPr="000657DB" w:rsidRDefault="00E41243" w:rsidP="00324987">
      <w:pPr>
        <w:spacing w:after="0" w:line="360" w:lineRule="auto"/>
        <w:ind w:left="360"/>
        <w:rPr>
          <w:rFonts w:cs="Times New Roman"/>
          <w:b/>
          <w:color w:val="000000" w:themeColor="text1"/>
          <w:szCs w:val="24"/>
        </w:rPr>
      </w:pPr>
    </w:p>
    <w:p w14:paraId="5CEF10FE" w14:textId="20B5FFE2" w:rsidR="00E41243" w:rsidRPr="000657DB" w:rsidRDefault="00E41243" w:rsidP="00E41243">
      <w:pPr>
        <w:pStyle w:val="ListParagraph"/>
        <w:spacing w:after="0" w:line="360" w:lineRule="auto"/>
        <w:ind w:left="0"/>
        <w:rPr>
          <w:rFonts w:cs="Times New Roman"/>
          <w:color w:val="000000" w:themeColor="text1"/>
          <w:szCs w:val="24"/>
        </w:rPr>
      </w:pPr>
      <w:r w:rsidRPr="000657DB">
        <w:rPr>
          <w:rFonts w:cs="Times New Roman"/>
          <w:color w:val="000000" w:themeColor="text1"/>
          <w:szCs w:val="24"/>
        </w:rPr>
        <w:t xml:space="preserve">The results in </w:t>
      </w:r>
      <w:r w:rsidRPr="000657DB">
        <w:rPr>
          <w:rFonts w:cs="Times New Roman"/>
          <w:noProof/>
          <w:color w:val="000000" w:themeColor="text1"/>
          <w:szCs w:val="24"/>
        </w:rPr>
        <w:t>Section</w:t>
      </w:r>
      <w:r w:rsidRPr="000657DB">
        <w:rPr>
          <w:rFonts w:cs="Times New Roman"/>
          <w:color w:val="000000" w:themeColor="text1"/>
          <w:szCs w:val="24"/>
        </w:rPr>
        <w:t xml:space="preserve"> 8 show that the proposed models generate more accurate forecasts overall especially for some of the product categories (e.g., Yogurt, Milk, Toilet Tissue etc.). </w:t>
      </w:r>
      <w:r w:rsidR="000A1117" w:rsidRPr="000657DB">
        <w:rPr>
          <w:rFonts w:cs="Times New Roman"/>
          <w:color w:val="000000" w:themeColor="text1"/>
          <w:szCs w:val="24"/>
        </w:rPr>
        <w:t>W</w:t>
      </w:r>
      <w:r w:rsidRPr="000657DB">
        <w:rPr>
          <w:rFonts w:cs="Times New Roman"/>
          <w:color w:val="000000" w:themeColor="text1"/>
          <w:szCs w:val="24"/>
        </w:rPr>
        <w:t>e</w:t>
      </w:r>
      <w:del w:id="596" w:author="Soopramanien, Didier" w:date="2017-09-08T14:38:00Z">
        <w:r w:rsidRPr="000657DB" w:rsidDel="00E87A64">
          <w:rPr>
            <w:rFonts w:cs="Times New Roman"/>
            <w:color w:val="000000" w:themeColor="text1"/>
            <w:szCs w:val="24"/>
          </w:rPr>
          <w:delText xml:space="preserve"> </w:delText>
        </w:r>
        <w:r w:rsidR="000A1117" w:rsidRPr="000657DB" w:rsidDel="00E87A64">
          <w:rPr>
            <w:rFonts w:cs="Times New Roman"/>
            <w:color w:val="000000" w:themeColor="text1"/>
            <w:szCs w:val="24"/>
          </w:rPr>
          <w:delText>may</w:delText>
        </w:r>
      </w:del>
      <w:r w:rsidR="000A1117" w:rsidRPr="000657DB">
        <w:rPr>
          <w:rFonts w:cs="Times New Roman"/>
          <w:color w:val="000000" w:themeColor="text1"/>
          <w:szCs w:val="24"/>
        </w:rPr>
        <w:t xml:space="preserve"> </w:t>
      </w:r>
      <w:r w:rsidRPr="000657DB">
        <w:rPr>
          <w:rFonts w:cs="Times New Roman"/>
          <w:color w:val="000000" w:themeColor="text1"/>
          <w:szCs w:val="24"/>
        </w:rPr>
        <w:t xml:space="preserve">further explore the determinants of the improvement of the forecasting performance by </w:t>
      </w:r>
      <w:r w:rsidR="00E64E5D" w:rsidRPr="000657DB">
        <w:rPr>
          <w:rFonts w:cs="Times New Roman"/>
          <w:color w:val="000000" w:themeColor="text1"/>
          <w:szCs w:val="24"/>
        </w:rPr>
        <w:t>our proposed models</w:t>
      </w:r>
      <w:r w:rsidRPr="000657DB">
        <w:rPr>
          <w:rFonts w:cs="Times New Roman"/>
          <w:color w:val="000000" w:themeColor="text1"/>
          <w:szCs w:val="24"/>
        </w:rPr>
        <w:t xml:space="preserve"> at SKU level. </w:t>
      </w:r>
      <w:r w:rsidR="00F850D7" w:rsidRPr="000657DB">
        <w:rPr>
          <w:rFonts w:cs="Times New Roman"/>
          <w:color w:val="000000" w:themeColor="text1"/>
          <w:szCs w:val="24"/>
        </w:rPr>
        <w:t>This provides us the implication of</w:t>
      </w:r>
      <w:r w:rsidR="008D4485" w:rsidRPr="000657DB">
        <w:rPr>
          <w:rFonts w:cs="Times New Roman"/>
          <w:color w:val="000000" w:themeColor="text1"/>
          <w:szCs w:val="24"/>
        </w:rPr>
        <w:t xml:space="preserve"> what types of product SKUs may benefit most from the proposed models. </w:t>
      </w:r>
      <w:r w:rsidR="002B37F2" w:rsidRPr="000657DB">
        <w:rPr>
          <w:rFonts w:cs="Times New Roman"/>
          <w:color w:val="000000" w:themeColor="text1"/>
          <w:szCs w:val="24"/>
        </w:rPr>
        <w:t>We consider the</w:t>
      </w:r>
      <w:r w:rsidRPr="000657DB">
        <w:rPr>
          <w:rFonts w:cs="Times New Roman"/>
          <w:color w:val="000000" w:themeColor="text1"/>
          <w:szCs w:val="24"/>
        </w:rPr>
        <w:t xml:space="preserve"> following </w:t>
      </w:r>
      <w:r w:rsidR="00531B3E" w:rsidRPr="000657DB">
        <w:rPr>
          <w:rFonts w:cs="Times New Roman"/>
          <w:color w:val="000000" w:themeColor="text1"/>
          <w:szCs w:val="24"/>
        </w:rPr>
        <w:t>types of potential determinants</w:t>
      </w:r>
      <w:r w:rsidR="008D4485" w:rsidRPr="000657DB">
        <w:rPr>
          <w:rFonts w:cs="Times New Roman"/>
          <w:color w:val="000000" w:themeColor="text1"/>
          <w:szCs w:val="24"/>
        </w:rPr>
        <w:t>:</w:t>
      </w:r>
      <w:r w:rsidRPr="000657DB">
        <w:rPr>
          <w:rFonts w:cs="Times New Roman"/>
          <w:color w:val="000000" w:themeColor="text1"/>
          <w:szCs w:val="24"/>
        </w:rPr>
        <w:t xml:space="preserve"> 1) basic statistical measures for both the prices and sales including the average, standard deviation, skewness, range, kurtosis, and coefficient of variation; 2) the frequency of the feature and display promotions for each SKU. 3) </w:t>
      </w:r>
      <w:r w:rsidR="00D81C3B" w:rsidRPr="000657DB">
        <w:rPr>
          <w:rFonts w:cs="Times New Roman"/>
          <w:color w:val="000000" w:themeColor="text1"/>
          <w:szCs w:val="24"/>
        </w:rPr>
        <w:t>more advanced</w:t>
      </w:r>
      <w:r w:rsidRPr="000657DB">
        <w:rPr>
          <w:rFonts w:cs="Times New Roman"/>
          <w:color w:val="000000" w:themeColor="text1"/>
          <w:szCs w:val="24"/>
        </w:rPr>
        <w:t xml:space="preserve"> statistical measures which capture the characteristics of the data series designed by</w:t>
      </w:r>
      <w:r w:rsidR="00E64E5D" w:rsidRPr="000657DB">
        <w:rPr>
          <w:rFonts w:cs="Times New Roman"/>
          <w:color w:val="000000" w:themeColor="text1"/>
          <w:szCs w:val="24"/>
        </w:rPr>
        <w:t xml:space="preserve"> </w:t>
      </w:r>
      <w:hyperlink w:anchor="_ENREF_32" w:tooltip="Fildes, 1992 #198" w:history="1">
        <w:r w:rsidR="00780FE2" w:rsidRPr="000657DB">
          <w:rPr>
            <w:rFonts w:cs="Times New Roman"/>
            <w:color w:val="000000" w:themeColor="text1"/>
            <w:szCs w:val="24"/>
          </w:rPr>
          <w:fldChar w:fldCharType="begin"/>
        </w:r>
        <w:r w:rsidR="00780FE2" w:rsidRPr="000657DB">
          <w:rPr>
            <w:rFonts w:cs="Times New Roman"/>
            <w:color w:val="000000" w:themeColor="text1"/>
            <w:szCs w:val="24"/>
          </w:rPr>
          <w:instrText xml:space="preserve"> ADDIN EN.CITE &lt;EndNote&gt;&lt;Cite AuthorYear="1"&gt;&lt;Author&gt;Fildes&lt;/Author&gt;&lt;Year&gt;1992&lt;/Year&gt;&lt;RecNum&gt;198&lt;/RecNum&gt;&lt;DisplayText&gt;Fildes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00780FE2" w:rsidRPr="000657DB">
          <w:rPr>
            <w:rFonts w:cs="Times New Roman"/>
            <w:color w:val="000000" w:themeColor="text1"/>
            <w:szCs w:val="24"/>
          </w:rPr>
          <w:fldChar w:fldCharType="separate"/>
        </w:r>
        <w:r w:rsidR="00780FE2" w:rsidRPr="000657DB">
          <w:rPr>
            <w:rFonts w:cs="Times New Roman"/>
            <w:noProof/>
            <w:color w:val="000000" w:themeColor="text1"/>
            <w:szCs w:val="24"/>
          </w:rPr>
          <w:t>Fildes (1992)</w:t>
        </w:r>
        <w:r w:rsidR="00780FE2" w:rsidRPr="000657DB">
          <w:rPr>
            <w:rFonts w:cs="Times New Roman"/>
            <w:color w:val="000000" w:themeColor="text1"/>
            <w:szCs w:val="24"/>
          </w:rPr>
          <w:fldChar w:fldCharType="end"/>
        </w:r>
      </w:hyperlink>
      <w:r w:rsidRPr="000657DB">
        <w:rPr>
          <w:rFonts w:cs="Times New Roman"/>
          <w:color w:val="000000" w:themeColor="text1"/>
          <w:szCs w:val="24"/>
        </w:rPr>
        <w:t xml:space="preserve">. For example, we measure the proportion of outliers for the sales of the SKU. The value of the sales for product </w:t>
      </w:r>
      <w:r w:rsidRPr="000657DB">
        <w:rPr>
          <w:rFonts w:cs="Times New Roman"/>
          <w:i/>
          <w:noProof/>
          <w:color w:val="000000" w:themeColor="text1"/>
          <w:szCs w:val="24"/>
        </w:rPr>
        <w:t>i</w:t>
      </w:r>
      <w:r w:rsidRPr="000657DB">
        <w:rPr>
          <w:rFonts w:cs="Times New Roman"/>
          <w:color w:val="000000" w:themeColor="text1"/>
          <w:szCs w:val="24"/>
        </w:rPr>
        <w:t xml:space="preserve"> will be identified as an outlier if </w:t>
      </w:r>
      <m:oMath>
        <m:r>
          <w:rPr>
            <w:rFonts w:ascii="Cambria Math" w:hAnsi="Cambria Math" w:cs="Times New Roman"/>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i</m:t>
            </m:r>
          </m:sub>
        </m:sSub>
        <m:r>
          <w:rPr>
            <w:rFonts w:ascii="Cambria Math" w:hAnsi="Cambria Math"/>
            <w:color w:val="000000" w:themeColor="text1"/>
            <w:szCs w:val="24"/>
          </w:rPr>
          <m:t>&lt;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3</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oMath>
      <w:r w:rsidRPr="000657DB">
        <w:rPr>
          <w:rFonts w:cs="Times New Roman"/>
          <w:color w:val="000000" w:themeColor="text1"/>
          <w:szCs w:val="24"/>
        </w:rPr>
        <w:t xml:space="preserve"> or </w:t>
      </w:r>
      <m:oMath>
        <m:r>
          <w:rPr>
            <w:rFonts w:ascii="Cambria Math" w:hAnsi="Cambria Math" w:cs="Times New Roman"/>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i</m:t>
            </m:r>
          </m:sub>
        </m:sSub>
        <m:r>
          <w:rPr>
            <w:rFonts w:ascii="Cambria Math" w:hAnsi="Cambria Math"/>
            <w:color w:val="000000" w:themeColor="text1"/>
            <w:szCs w:val="24"/>
          </w:rPr>
          <m:t>&gt;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3</m:t>
            </m:r>
          </m:sub>
        </m:sSub>
        <m:r>
          <w:rPr>
            <w:rFonts w:ascii="Cambria Math" w:hAnsi="Cambria Math" w:cs="Times New Roman"/>
            <w:color w:val="000000" w:themeColor="text1"/>
            <w:szCs w:val="24"/>
          </w:rPr>
          <m:t>+1.5*(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3</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oMath>
      <w:r w:rsidRPr="000657DB">
        <w:rPr>
          <w:rFonts w:cs="Times New Roman"/>
          <w:color w:val="000000" w:themeColor="text1"/>
          <w:szCs w:val="24"/>
        </w:rPr>
        <w:t xml:space="preserve">, where </w:t>
      </w:r>
      <m:oMath>
        <m:r>
          <w:rPr>
            <w:rFonts w:ascii="Cambria Math" w:hAnsi="Cambria Math" w:cs="Times New Roman"/>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i</m:t>
            </m:r>
          </m:sub>
        </m:sSub>
      </m:oMath>
      <w:r w:rsidRPr="000657DB">
        <w:rPr>
          <w:rFonts w:cs="Times New Roman"/>
          <w:color w:val="000000" w:themeColor="text1"/>
          <w:szCs w:val="24"/>
        </w:rPr>
        <w:t xml:space="preserve"> is the differenced value of the sales for product </w:t>
      </w:r>
      <w:r w:rsidRPr="000657DB">
        <w:rPr>
          <w:rFonts w:cs="Times New Roman"/>
          <w:i/>
          <w:color w:val="000000" w:themeColor="text1"/>
          <w:szCs w:val="24"/>
        </w:rPr>
        <w:t>i</w:t>
      </w:r>
      <w:r w:rsidRPr="000657DB">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1</m:t>
            </m:r>
          </m:sub>
        </m:sSub>
      </m:oMath>
      <w:r w:rsidRPr="000657DB">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3</m:t>
            </m:r>
          </m:sub>
        </m:sSub>
      </m:oMath>
      <w:r w:rsidRPr="000657DB">
        <w:rPr>
          <w:rFonts w:cs="Times New Roman"/>
          <w:color w:val="000000" w:themeColor="text1"/>
          <w:szCs w:val="24"/>
        </w:rPr>
        <w:t xml:space="preserve"> are the first and third quantiles of </w:t>
      </w:r>
      <m:oMath>
        <m:r>
          <w:rPr>
            <w:rFonts w:ascii="Cambria Math" w:hAnsi="Cambria Math" w:cs="Times New Roman"/>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i</m:t>
            </m:r>
          </m:sub>
        </m:sSub>
      </m:oMath>
      <w:r w:rsidRPr="000657DB">
        <w:rPr>
          <w:rFonts w:cs="Times New Roman"/>
          <w:color w:val="000000" w:themeColor="text1"/>
          <w:szCs w:val="24"/>
        </w:rPr>
        <w:t xml:space="preserve">. This measure may indicate the difficulty to </w:t>
      </w:r>
      <w:r w:rsidR="00E64E5D" w:rsidRPr="000657DB">
        <w:rPr>
          <w:rFonts w:cs="Times New Roman"/>
          <w:color w:val="000000" w:themeColor="text1"/>
          <w:szCs w:val="24"/>
        </w:rPr>
        <w:t>dispersion of the product sales</w:t>
      </w:r>
      <w:r w:rsidRPr="000657DB">
        <w:rPr>
          <w:rFonts w:cs="Times New Roman"/>
          <w:color w:val="000000" w:themeColor="text1"/>
          <w:szCs w:val="24"/>
        </w:rPr>
        <w:t xml:space="preserve">. We measure the randomness by regressing </w:t>
      </w:r>
      <m:oMath>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m:t>
            </m:r>
          </m:sub>
          <m:sup>
            <m:r>
              <w:rPr>
                <w:rFonts w:ascii="Cambria Math" w:hAnsi="Cambria Math"/>
                <w:color w:val="000000" w:themeColor="text1"/>
                <w:szCs w:val="24"/>
              </w:rPr>
              <m:t>'</m:t>
            </m:r>
          </m:sup>
        </m:sSubSup>
      </m:oMath>
      <w:r w:rsidRPr="000657DB">
        <w:rPr>
          <w:rFonts w:cs="Times New Roman"/>
          <w:color w:val="000000" w:themeColor="text1"/>
          <w:szCs w:val="24"/>
        </w:rPr>
        <w:t xml:space="preserve"> on </w:t>
      </w:r>
      <m:oMath>
        <m:r>
          <w:rPr>
            <w:rFonts w:ascii="Cambria Math" w:hAnsi="Cambria Math" w:cs="Times New Roman"/>
            <w:color w:val="000000" w:themeColor="text1"/>
            <w:szCs w:val="24"/>
          </w:rPr>
          <m:t xml:space="preserve">T, </m:t>
        </m:r>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i,t-1</m:t>
            </m:r>
          </m:sub>
          <m:sup>
            <m:r>
              <w:rPr>
                <w:rFonts w:ascii="Cambria Math" w:hAnsi="Cambria Math"/>
                <w:color w:val="000000" w:themeColor="text1"/>
                <w:szCs w:val="24"/>
              </w:rPr>
              <m:t>'</m:t>
            </m:r>
          </m:sup>
        </m:sSubSup>
        <m:r>
          <w:rPr>
            <w:rFonts w:ascii="Cambria Math" w:hAnsi="Cambria Math" w:cs="Times New Roman"/>
            <w:color w:val="000000" w:themeColor="text1"/>
            <w:szCs w:val="24"/>
          </w:rPr>
          <m:t>,</m:t>
        </m:r>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i,t-2</m:t>
            </m:r>
          </m:sub>
          <m:sup>
            <m:r>
              <w:rPr>
                <w:rFonts w:ascii="Cambria Math" w:hAnsi="Cambria Math"/>
                <w:color w:val="000000" w:themeColor="text1"/>
                <w:szCs w:val="24"/>
              </w:rPr>
              <m:t>'</m:t>
            </m:r>
          </m:sup>
        </m:sSubSup>
        <m:r>
          <w:rPr>
            <w:rFonts w:ascii="Cambria Math" w:hAnsi="Cambria Math"/>
            <w:color w:val="000000" w:themeColor="text1"/>
            <w:szCs w:val="24"/>
          </w:rPr>
          <m:t xml:space="preserve">, and </m:t>
        </m:r>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i,t-3</m:t>
            </m:r>
          </m:sub>
          <m:sup>
            <m:r>
              <w:rPr>
                <w:rFonts w:ascii="Cambria Math" w:hAnsi="Cambria Math"/>
                <w:color w:val="000000" w:themeColor="text1"/>
                <w:szCs w:val="24"/>
              </w:rPr>
              <m:t>'</m:t>
            </m:r>
          </m:sup>
        </m:sSubSup>
      </m:oMath>
      <w:r w:rsidRPr="000657DB">
        <w:rPr>
          <w:rFonts w:cs="Times New Roman"/>
          <w:color w:val="000000" w:themeColor="text1"/>
          <w:szCs w:val="24"/>
        </w:rPr>
        <w:t xml:space="preserve">, where </w:t>
      </w:r>
      <m:oMath>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m:t>
            </m:r>
          </m:sub>
          <m:sup>
            <m:r>
              <w:rPr>
                <w:rFonts w:ascii="Cambria Math" w:hAnsi="Cambria Math"/>
                <w:color w:val="000000" w:themeColor="text1"/>
                <w:szCs w:val="24"/>
              </w:rPr>
              <m:t>'</m:t>
            </m:r>
          </m:sup>
        </m:sSubSup>
      </m:oMath>
      <w:r w:rsidRPr="000657DB">
        <w:rPr>
          <w:rFonts w:cs="Times New Roman"/>
          <w:color w:val="000000" w:themeColor="text1"/>
          <w:szCs w:val="24"/>
        </w:rPr>
        <w:t xml:space="preserve"> is the sales value for product </w:t>
      </w:r>
      <w:r w:rsidRPr="000657DB">
        <w:rPr>
          <w:rFonts w:cs="Times New Roman"/>
          <w:i/>
          <w:color w:val="000000" w:themeColor="text1"/>
          <w:szCs w:val="24"/>
        </w:rPr>
        <w:t>i</w:t>
      </w:r>
      <w:r w:rsidRPr="000657DB">
        <w:rPr>
          <w:rFonts w:cs="Times New Roman"/>
          <w:color w:val="000000" w:themeColor="text1"/>
          <w:szCs w:val="24"/>
        </w:rPr>
        <w:t xml:space="preserve"> at week </w:t>
      </w:r>
      <w:r w:rsidRPr="000657DB">
        <w:rPr>
          <w:rFonts w:cs="Times New Roman"/>
          <w:i/>
          <w:color w:val="000000" w:themeColor="text1"/>
          <w:szCs w:val="24"/>
        </w:rPr>
        <w:t>t</w:t>
      </w:r>
      <w:r w:rsidRPr="000657DB">
        <w:rPr>
          <w:rFonts w:cs="Times New Roman"/>
          <w:color w:val="000000" w:themeColor="text1"/>
          <w:szCs w:val="24"/>
        </w:rPr>
        <w:t xml:space="preserve"> and </w:t>
      </w:r>
      <w:r w:rsidRPr="000657DB">
        <w:rPr>
          <w:rFonts w:cs="Times New Roman"/>
          <w:i/>
          <w:color w:val="000000" w:themeColor="text1"/>
          <w:szCs w:val="24"/>
        </w:rPr>
        <w:t>T</w:t>
      </w:r>
      <w:r w:rsidRPr="000657DB">
        <w:rPr>
          <w:rFonts w:cs="Times New Roman"/>
          <w:color w:val="000000" w:themeColor="text1"/>
          <w:szCs w:val="24"/>
        </w:rPr>
        <w:t xml:space="preserve"> is the time trend. The fitness of this autoregressive model (e.g., the R square) </w:t>
      </w:r>
      <w:r w:rsidR="00E64E5D" w:rsidRPr="000657DB">
        <w:rPr>
          <w:rFonts w:cs="Times New Roman"/>
          <w:color w:val="000000" w:themeColor="text1"/>
          <w:szCs w:val="24"/>
        </w:rPr>
        <w:t>tries to</w:t>
      </w:r>
      <w:r w:rsidRPr="000657DB">
        <w:rPr>
          <w:rFonts w:cs="Times New Roman"/>
          <w:color w:val="000000" w:themeColor="text1"/>
          <w:szCs w:val="24"/>
        </w:rPr>
        <w:t xml:space="preserve"> approximate the systematic variation in the sales data series which may be captured by simple models. Lastly, we measure the linear trend for the sales of the SKU as the absolute correlation between </w:t>
      </w:r>
      <m:oMath>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m:t>
            </m:r>
          </m:sub>
          <m:sup>
            <m:r>
              <w:rPr>
                <w:rFonts w:ascii="Cambria Math" w:hAnsi="Cambria Math"/>
                <w:color w:val="000000" w:themeColor="text1"/>
                <w:szCs w:val="24"/>
              </w:rPr>
              <m:t>'</m:t>
            </m:r>
          </m:sup>
        </m:sSubSup>
      </m:oMath>
      <w:r w:rsidRPr="000657DB">
        <w:rPr>
          <w:rFonts w:cs="Times New Roman"/>
          <w:color w:val="000000" w:themeColor="text1"/>
          <w:szCs w:val="24"/>
        </w:rPr>
        <w:t xml:space="preserve"> and the time trend</w:t>
      </w:r>
      <w:r w:rsidR="008D4485" w:rsidRPr="000657DB">
        <w:rPr>
          <w:rFonts w:cs="Times New Roman"/>
          <w:color w:val="000000" w:themeColor="text1"/>
          <w:szCs w:val="24"/>
        </w:rPr>
        <w:t>.</w:t>
      </w:r>
      <w:r w:rsidRPr="000657DB">
        <w:rPr>
          <w:rFonts w:cs="Times New Roman"/>
          <w:color w:val="000000" w:themeColor="text1"/>
          <w:szCs w:val="24"/>
        </w:rPr>
        <w:t xml:space="preserve"> </w:t>
      </w:r>
    </w:p>
    <w:p w14:paraId="5A6BB8EA" w14:textId="77777777" w:rsidR="00E41243" w:rsidRPr="000657DB" w:rsidRDefault="00E41243" w:rsidP="00E41243">
      <w:pPr>
        <w:pStyle w:val="ListParagraph"/>
        <w:spacing w:after="0" w:line="360" w:lineRule="auto"/>
        <w:ind w:left="0"/>
        <w:rPr>
          <w:rFonts w:cs="Times New Roman"/>
          <w:color w:val="000000" w:themeColor="text1"/>
          <w:szCs w:val="24"/>
        </w:rPr>
      </w:pPr>
    </w:p>
    <w:p w14:paraId="71A1BE46" w14:textId="77777777" w:rsidR="008B1F93" w:rsidRPr="000657DB" w:rsidRDefault="003501D6" w:rsidP="00E41243">
      <w:pPr>
        <w:pStyle w:val="ListParagraph"/>
        <w:spacing w:after="0" w:line="360" w:lineRule="auto"/>
        <w:ind w:left="0"/>
        <w:rPr>
          <w:rFonts w:cs="Times New Roman"/>
          <w:color w:val="000000" w:themeColor="text1"/>
          <w:szCs w:val="24"/>
        </w:rPr>
      </w:pPr>
      <w:r w:rsidRPr="000657DB">
        <w:rPr>
          <w:rFonts w:cs="Times New Roman"/>
          <w:color w:val="000000" w:themeColor="text1"/>
          <w:szCs w:val="24"/>
        </w:rPr>
        <w:t>W</w:t>
      </w:r>
      <w:r w:rsidR="008B1F93" w:rsidRPr="000657DB">
        <w:rPr>
          <w:rFonts w:cs="Times New Roman"/>
          <w:color w:val="000000" w:themeColor="text1"/>
          <w:szCs w:val="24"/>
        </w:rPr>
        <w:t xml:space="preserve">e construct 5 </w:t>
      </w:r>
      <w:r w:rsidR="009C3256" w:rsidRPr="000657DB">
        <w:rPr>
          <w:rFonts w:cs="Times New Roman"/>
          <w:color w:val="000000" w:themeColor="text1"/>
          <w:szCs w:val="24"/>
        </w:rPr>
        <w:t xml:space="preserve">orthogonal </w:t>
      </w:r>
      <w:r w:rsidR="008B1F93" w:rsidRPr="000657DB">
        <w:rPr>
          <w:rFonts w:cs="Times New Roman"/>
          <w:color w:val="000000" w:themeColor="text1"/>
          <w:szCs w:val="24"/>
        </w:rPr>
        <w:t xml:space="preserve">factors out of </w:t>
      </w:r>
      <w:r w:rsidR="005914D1" w:rsidRPr="000657DB">
        <w:rPr>
          <w:rFonts w:cs="Times New Roman"/>
          <w:color w:val="000000" w:themeColor="text1"/>
          <w:szCs w:val="24"/>
        </w:rPr>
        <w:t>the 14 explanatory variables</w:t>
      </w:r>
      <w:r w:rsidR="002B37F2" w:rsidRPr="000657DB">
        <w:rPr>
          <w:rFonts w:cs="Times New Roman"/>
          <w:color w:val="000000" w:themeColor="text1"/>
          <w:szCs w:val="24"/>
        </w:rPr>
        <w:t xml:space="preserve"> to mitigate the issue of multicollinearity</w:t>
      </w:r>
      <w:r w:rsidR="005914D1" w:rsidRPr="000657DB">
        <w:rPr>
          <w:rStyle w:val="FootnoteReference"/>
          <w:rFonts w:cs="Times New Roman"/>
          <w:color w:val="000000" w:themeColor="text1"/>
          <w:szCs w:val="24"/>
        </w:rPr>
        <w:footnoteReference w:id="13"/>
      </w:r>
      <w:r w:rsidR="005914D1" w:rsidRPr="000657DB">
        <w:rPr>
          <w:rFonts w:cs="Times New Roman"/>
          <w:color w:val="000000" w:themeColor="text1"/>
          <w:szCs w:val="24"/>
        </w:rPr>
        <w:t>.</w:t>
      </w:r>
      <w:r w:rsidR="0055002F" w:rsidRPr="000657DB">
        <w:rPr>
          <w:rFonts w:cs="Times New Roman"/>
          <w:color w:val="000000" w:themeColor="text1"/>
          <w:szCs w:val="24"/>
        </w:rPr>
        <w:t xml:space="preserve"> Table 7 shows the correlation </w:t>
      </w:r>
      <w:r w:rsidR="009F1118" w:rsidRPr="000657DB">
        <w:rPr>
          <w:rFonts w:cs="Times New Roman"/>
          <w:color w:val="000000" w:themeColor="text1"/>
          <w:szCs w:val="24"/>
        </w:rPr>
        <w:t>between the original 14 explanatory variables and the construct factors</w:t>
      </w:r>
      <w:r w:rsidR="00977285" w:rsidRPr="000657DB">
        <w:rPr>
          <w:rStyle w:val="FootnoteReference"/>
          <w:rFonts w:cs="Times New Roman"/>
          <w:color w:val="000000" w:themeColor="text1"/>
          <w:szCs w:val="24"/>
        </w:rPr>
        <w:footnoteReference w:id="14"/>
      </w:r>
      <w:r w:rsidR="009F1118" w:rsidRPr="000657DB">
        <w:rPr>
          <w:rFonts w:cs="Times New Roman"/>
          <w:color w:val="000000" w:themeColor="text1"/>
          <w:szCs w:val="24"/>
        </w:rPr>
        <w:t xml:space="preserve">. </w:t>
      </w:r>
      <w:r w:rsidR="00BE7C09" w:rsidRPr="000657DB">
        <w:rPr>
          <w:rFonts w:cs="Times New Roman"/>
          <w:color w:val="000000" w:themeColor="text1"/>
          <w:szCs w:val="24"/>
        </w:rPr>
        <w:t>We interpret factor 1 as “</w:t>
      </w:r>
      <w:r w:rsidR="00B4441D" w:rsidRPr="000657DB">
        <w:rPr>
          <w:rFonts w:cs="Times New Roman"/>
          <w:color w:val="000000" w:themeColor="text1"/>
          <w:szCs w:val="24"/>
        </w:rPr>
        <w:t>O</w:t>
      </w:r>
      <w:r w:rsidR="00BE7C09" w:rsidRPr="000657DB">
        <w:rPr>
          <w:rFonts w:cs="Times New Roman"/>
          <w:color w:val="000000" w:themeColor="text1"/>
          <w:szCs w:val="24"/>
        </w:rPr>
        <w:t>utliers and general variations”, factor 2 as “</w:t>
      </w:r>
      <w:r w:rsidR="00B4441D" w:rsidRPr="000657DB">
        <w:rPr>
          <w:rFonts w:cs="Times New Roman"/>
          <w:color w:val="000000" w:themeColor="text1"/>
          <w:szCs w:val="24"/>
        </w:rPr>
        <w:t>S</w:t>
      </w:r>
      <w:r w:rsidR="00BE7C09" w:rsidRPr="000657DB">
        <w:rPr>
          <w:rFonts w:cs="Times New Roman"/>
          <w:color w:val="000000" w:themeColor="text1"/>
          <w:szCs w:val="24"/>
        </w:rPr>
        <w:t>ales level and variation”, factor 3 as “</w:t>
      </w:r>
      <w:r w:rsidR="00B4441D" w:rsidRPr="000657DB">
        <w:rPr>
          <w:rFonts w:cs="Times New Roman"/>
          <w:color w:val="000000" w:themeColor="text1"/>
          <w:szCs w:val="24"/>
        </w:rPr>
        <w:t xml:space="preserve">Central tendency </w:t>
      </w:r>
      <w:r w:rsidR="00BE7C09" w:rsidRPr="000657DB">
        <w:rPr>
          <w:rFonts w:cs="Times New Roman"/>
          <w:color w:val="000000" w:themeColor="text1"/>
          <w:szCs w:val="24"/>
        </w:rPr>
        <w:t>of sales”, factor 4 as “</w:t>
      </w:r>
      <w:r w:rsidR="00B4441D" w:rsidRPr="000657DB">
        <w:rPr>
          <w:rFonts w:cs="Times New Roman"/>
          <w:color w:val="000000" w:themeColor="text1"/>
          <w:szCs w:val="24"/>
        </w:rPr>
        <w:t>P</w:t>
      </w:r>
      <w:r w:rsidR="00BE7C09" w:rsidRPr="000657DB">
        <w:rPr>
          <w:rFonts w:cs="Times New Roman"/>
          <w:color w:val="000000" w:themeColor="text1"/>
          <w:szCs w:val="24"/>
        </w:rPr>
        <w:t>rice level and variation”, and factor 5 as “</w:t>
      </w:r>
      <w:r w:rsidR="00BE7C09" w:rsidRPr="000657DB">
        <w:rPr>
          <w:rFonts w:eastAsia="Times New Roman" w:cs="Times New Roman"/>
          <w:color w:val="000000" w:themeColor="text1"/>
          <w:sz w:val="22"/>
        </w:rPr>
        <w:t>Randomness</w:t>
      </w:r>
      <w:r w:rsidR="00DB5842" w:rsidRPr="000657DB">
        <w:rPr>
          <w:rFonts w:eastAsia="Times New Roman" w:cs="Times New Roman"/>
          <w:color w:val="000000" w:themeColor="text1"/>
          <w:sz w:val="22"/>
        </w:rPr>
        <w:t xml:space="preserve"> and growth</w:t>
      </w:r>
      <w:r w:rsidR="00BE7C09" w:rsidRPr="000657DB">
        <w:rPr>
          <w:rFonts w:cs="Times New Roman"/>
          <w:color w:val="000000" w:themeColor="text1"/>
          <w:szCs w:val="24"/>
        </w:rPr>
        <w:t>”.</w:t>
      </w:r>
      <w:r w:rsidR="006A23A9" w:rsidRPr="000657DB">
        <w:rPr>
          <w:rFonts w:cs="Times New Roman"/>
          <w:color w:val="000000" w:themeColor="text1"/>
          <w:szCs w:val="24"/>
        </w:rPr>
        <w:t xml:space="preserve"> We then regress the percentage improvement by the mo</w:t>
      </w:r>
      <w:r w:rsidR="006E10F5" w:rsidRPr="000657DB">
        <w:rPr>
          <w:rFonts w:cs="Times New Roman"/>
          <w:color w:val="000000" w:themeColor="text1"/>
          <w:szCs w:val="24"/>
        </w:rPr>
        <w:t>dels based upon these 5 factors</w:t>
      </w:r>
      <w:r w:rsidR="00EA08B6" w:rsidRPr="000657DB">
        <w:rPr>
          <w:rFonts w:cs="Times New Roman"/>
          <w:color w:val="000000" w:themeColor="text1"/>
          <w:szCs w:val="24"/>
        </w:rPr>
        <w:t xml:space="preserve">. For robustness, we construct the model </w:t>
      </w:r>
      <w:r w:rsidR="006E10F5" w:rsidRPr="000657DB">
        <w:rPr>
          <w:rFonts w:cs="Times New Roman"/>
          <w:color w:val="000000" w:themeColor="text1"/>
          <w:szCs w:val="24"/>
        </w:rPr>
        <w:t>with and without dummy variables for product categories.</w:t>
      </w:r>
    </w:p>
    <w:p w14:paraId="650D7864" w14:textId="77777777" w:rsidR="00CF78F3" w:rsidRPr="000657DB" w:rsidRDefault="00CF78F3" w:rsidP="00E41243">
      <w:pPr>
        <w:pStyle w:val="ListParagraph"/>
        <w:spacing w:after="0" w:line="360" w:lineRule="auto"/>
        <w:ind w:left="0"/>
        <w:rPr>
          <w:rFonts w:cs="Times New Roman"/>
          <w:color w:val="000000" w:themeColor="text1"/>
          <w:szCs w:val="24"/>
        </w:rPr>
      </w:pPr>
    </w:p>
    <w:p w14:paraId="50D082FF" w14:textId="77777777" w:rsidR="00CF78F3" w:rsidRPr="000657DB" w:rsidRDefault="0055002F" w:rsidP="0055002F">
      <w:pPr>
        <w:pStyle w:val="ListParagraph"/>
        <w:spacing w:after="0" w:line="360" w:lineRule="auto"/>
        <w:ind w:left="0"/>
        <w:jc w:val="center"/>
        <w:rPr>
          <w:rFonts w:cs="Times New Roman"/>
          <w:color w:val="000000" w:themeColor="text1"/>
          <w:szCs w:val="24"/>
        </w:rPr>
      </w:pPr>
      <w:r w:rsidRPr="000657DB">
        <w:rPr>
          <w:rFonts w:cs="Times New Roman"/>
          <w:color w:val="000000" w:themeColor="text1"/>
          <w:szCs w:val="24"/>
        </w:rPr>
        <w:t>Table 7.</w:t>
      </w:r>
      <w:r w:rsidRPr="000657DB">
        <w:rPr>
          <w:rFonts w:cs="Times New Roman"/>
          <w:color w:val="000000" w:themeColor="text1"/>
          <w:szCs w:val="24"/>
        </w:rPr>
        <w:tab/>
        <w:t xml:space="preserve">The </w:t>
      </w:r>
      <w:r w:rsidR="009F1118" w:rsidRPr="000657DB">
        <w:rPr>
          <w:rFonts w:cs="Times New Roman"/>
          <w:color w:val="000000" w:themeColor="text1"/>
          <w:szCs w:val="24"/>
        </w:rPr>
        <w:t xml:space="preserve">pattern of the </w:t>
      </w:r>
      <w:r w:rsidRPr="000657DB">
        <w:rPr>
          <w:rFonts w:cs="Times New Roman"/>
          <w:color w:val="000000" w:themeColor="text1"/>
          <w:szCs w:val="24"/>
        </w:rPr>
        <w:t>factor</w:t>
      </w:r>
      <w:r w:rsidR="009F1118" w:rsidRPr="000657DB">
        <w:rPr>
          <w:rFonts w:cs="Times New Roman"/>
          <w:color w:val="000000" w:themeColor="text1"/>
          <w:szCs w:val="24"/>
        </w:rPr>
        <w:t>s</w:t>
      </w:r>
      <w:r w:rsidRPr="000657DB">
        <w:rPr>
          <w:rFonts w:cs="Times New Roman"/>
          <w:color w:val="000000" w:themeColor="text1"/>
          <w:szCs w:val="24"/>
        </w:rPr>
        <w:t xml:space="preserve"> </w:t>
      </w:r>
    </w:p>
    <w:tbl>
      <w:tblPr>
        <w:tblStyle w:val="ListTable1Light1"/>
        <w:tblW w:w="7477" w:type="dxa"/>
        <w:jc w:val="center"/>
        <w:tblLook w:val="04A0" w:firstRow="1" w:lastRow="0" w:firstColumn="1" w:lastColumn="0" w:noHBand="0" w:noVBand="1"/>
        <w:tblDescription w:val="Page Layout"/>
      </w:tblPr>
      <w:tblGrid>
        <w:gridCol w:w="2977"/>
        <w:gridCol w:w="900"/>
        <w:gridCol w:w="900"/>
        <w:gridCol w:w="900"/>
        <w:gridCol w:w="900"/>
        <w:gridCol w:w="900"/>
      </w:tblGrid>
      <w:tr w:rsidR="00CF78F3" w:rsidRPr="000657DB" w14:paraId="4F26E4F6" w14:textId="77777777" w:rsidTr="00CF78F3">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6A3E5557" w14:textId="77777777" w:rsidR="00CF78F3" w:rsidRPr="000657DB" w:rsidRDefault="00CF78F3" w:rsidP="00CF78F3">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lastRenderedPageBreak/>
              <w:t>Variable</w:t>
            </w:r>
          </w:p>
        </w:tc>
        <w:tc>
          <w:tcPr>
            <w:tcW w:w="900" w:type="dxa"/>
            <w:shd w:val="clear" w:color="auto" w:fill="auto"/>
            <w:hideMark/>
          </w:tcPr>
          <w:p w14:paraId="745CC93D" w14:textId="77777777" w:rsidR="00CF78F3" w:rsidRPr="000657DB" w:rsidRDefault="00CF78F3" w:rsidP="00CF78F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Factor1</w:t>
            </w:r>
          </w:p>
        </w:tc>
        <w:tc>
          <w:tcPr>
            <w:tcW w:w="900" w:type="dxa"/>
            <w:shd w:val="clear" w:color="auto" w:fill="auto"/>
            <w:hideMark/>
          </w:tcPr>
          <w:p w14:paraId="26A112D0" w14:textId="77777777" w:rsidR="00CF78F3" w:rsidRPr="000657DB" w:rsidRDefault="00CF78F3" w:rsidP="00CF78F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Factor2</w:t>
            </w:r>
          </w:p>
        </w:tc>
        <w:tc>
          <w:tcPr>
            <w:tcW w:w="900" w:type="dxa"/>
            <w:shd w:val="clear" w:color="auto" w:fill="auto"/>
            <w:hideMark/>
          </w:tcPr>
          <w:p w14:paraId="0C5B6D8A" w14:textId="77777777" w:rsidR="00CF78F3" w:rsidRPr="000657DB" w:rsidRDefault="00CF78F3" w:rsidP="00CF78F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Factor3</w:t>
            </w:r>
          </w:p>
        </w:tc>
        <w:tc>
          <w:tcPr>
            <w:tcW w:w="900" w:type="dxa"/>
            <w:shd w:val="clear" w:color="auto" w:fill="auto"/>
            <w:hideMark/>
          </w:tcPr>
          <w:p w14:paraId="2A85EE8C" w14:textId="77777777" w:rsidR="00CF78F3" w:rsidRPr="000657DB" w:rsidRDefault="00CF78F3" w:rsidP="00CF78F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Factor4</w:t>
            </w:r>
          </w:p>
        </w:tc>
        <w:tc>
          <w:tcPr>
            <w:tcW w:w="900" w:type="dxa"/>
            <w:shd w:val="clear" w:color="auto" w:fill="auto"/>
            <w:hideMark/>
          </w:tcPr>
          <w:p w14:paraId="6F1D392A" w14:textId="77777777" w:rsidR="00CF78F3" w:rsidRPr="000657DB" w:rsidRDefault="00CF78F3" w:rsidP="00CF78F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Factor5</w:t>
            </w:r>
          </w:p>
        </w:tc>
      </w:tr>
      <w:tr w:rsidR="00CF78F3" w:rsidRPr="000657DB" w14:paraId="66CEBA4E" w14:textId="77777777" w:rsidTr="00CF78F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222A9001" w14:textId="77777777" w:rsidR="00CF78F3" w:rsidRPr="000657DB" w:rsidRDefault="00CF78F3" w:rsidP="00CF78F3">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Proportion of outliers</w:t>
            </w:r>
          </w:p>
        </w:tc>
        <w:tc>
          <w:tcPr>
            <w:tcW w:w="900" w:type="dxa"/>
            <w:shd w:val="clear" w:color="auto" w:fill="auto"/>
            <w:hideMark/>
          </w:tcPr>
          <w:p w14:paraId="55E339A6" w14:textId="77777777" w:rsidR="00CF78F3" w:rsidRPr="000657DB" w:rsidRDefault="00CF78F3" w:rsidP="00CF78F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0.855</w:t>
            </w:r>
          </w:p>
        </w:tc>
        <w:tc>
          <w:tcPr>
            <w:tcW w:w="900" w:type="dxa"/>
            <w:shd w:val="clear" w:color="auto" w:fill="auto"/>
            <w:hideMark/>
          </w:tcPr>
          <w:p w14:paraId="0927737E" w14:textId="77777777"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14:paraId="4986689D" w14:textId="77777777"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14:paraId="44681F95" w14:textId="77777777"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14:paraId="69907B15" w14:textId="77777777"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r>
      <w:tr w:rsidR="00CF78F3" w:rsidRPr="000657DB" w14:paraId="58683F19" w14:textId="77777777" w:rsidTr="00CF78F3">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23CE2ED6" w14:textId="77777777" w:rsidR="00CF78F3" w:rsidRPr="000657DB" w:rsidRDefault="00CF78F3" w:rsidP="00CF78F3">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Coefficient of variation (price)</w:t>
            </w:r>
          </w:p>
        </w:tc>
        <w:tc>
          <w:tcPr>
            <w:tcW w:w="900" w:type="dxa"/>
            <w:shd w:val="clear" w:color="auto" w:fill="auto"/>
            <w:hideMark/>
          </w:tcPr>
          <w:p w14:paraId="37E77BD1" w14:textId="77777777" w:rsidR="00CF78F3" w:rsidRPr="000657DB" w:rsidRDefault="00CF78F3" w:rsidP="00CF78F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0.759</w:t>
            </w:r>
          </w:p>
        </w:tc>
        <w:tc>
          <w:tcPr>
            <w:tcW w:w="900" w:type="dxa"/>
            <w:shd w:val="clear" w:color="auto" w:fill="auto"/>
            <w:hideMark/>
          </w:tcPr>
          <w:p w14:paraId="4685E3FB" w14:textId="77777777"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14:paraId="1987F2F8" w14:textId="77777777"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14:paraId="0F80E552" w14:textId="77777777"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14:paraId="5EEA2A5E" w14:textId="77777777"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r>
      <w:tr w:rsidR="00CF78F3" w:rsidRPr="000657DB" w14:paraId="15208FB5" w14:textId="77777777" w:rsidTr="00CF78F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324991F3" w14:textId="77777777" w:rsidR="00CF78F3" w:rsidRPr="000657DB" w:rsidRDefault="00CF78F3" w:rsidP="00CF78F3">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Coefficient of variation (sales)</w:t>
            </w:r>
          </w:p>
        </w:tc>
        <w:tc>
          <w:tcPr>
            <w:tcW w:w="900" w:type="dxa"/>
            <w:shd w:val="clear" w:color="auto" w:fill="auto"/>
            <w:hideMark/>
          </w:tcPr>
          <w:p w14:paraId="4B70F862" w14:textId="77777777" w:rsidR="00CF78F3" w:rsidRPr="000657DB" w:rsidRDefault="00CF78F3" w:rsidP="00CF78F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0.714</w:t>
            </w:r>
          </w:p>
        </w:tc>
        <w:tc>
          <w:tcPr>
            <w:tcW w:w="900" w:type="dxa"/>
            <w:shd w:val="clear" w:color="auto" w:fill="auto"/>
            <w:hideMark/>
          </w:tcPr>
          <w:p w14:paraId="47F5B107" w14:textId="77777777"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14:paraId="379522D3" w14:textId="77777777"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14:paraId="6F65C4DA" w14:textId="77777777"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14:paraId="2E3DD4FC" w14:textId="77777777"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r>
      <w:tr w:rsidR="00CF78F3" w:rsidRPr="000657DB" w14:paraId="01778DC1" w14:textId="77777777" w:rsidTr="00CF78F3">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1D35C329" w14:textId="77777777" w:rsidR="00CF78F3" w:rsidRPr="000657DB" w:rsidRDefault="00CF78F3" w:rsidP="00CF78F3">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Frequency of Feature</w:t>
            </w:r>
          </w:p>
        </w:tc>
        <w:tc>
          <w:tcPr>
            <w:tcW w:w="900" w:type="dxa"/>
            <w:shd w:val="clear" w:color="auto" w:fill="auto"/>
            <w:hideMark/>
          </w:tcPr>
          <w:p w14:paraId="328CBC69" w14:textId="77777777" w:rsidR="00CF78F3" w:rsidRPr="000657DB" w:rsidRDefault="00CF78F3" w:rsidP="00CF78F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0.703</w:t>
            </w:r>
          </w:p>
        </w:tc>
        <w:tc>
          <w:tcPr>
            <w:tcW w:w="900" w:type="dxa"/>
            <w:shd w:val="clear" w:color="auto" w:fill="auto"/>
            <w:hideMark/>
          </w:tcPr>
          <w:p w14:paraId="5C24CAAE" w14:textId="77777777"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14:paraId="0A805A71" w14:textId="77777777"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14:paraId="791A63BC" w14:textId="77777777"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14:paraId="04711677" w14:textId="77777777"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r>
      <w:tr w:rsidR="00CF78F3" w:rsidRPr="000657DB" w14:paraId="153F1F44" w14:textId="77777777" w:rsidTr="00CF78F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6285D344" w14:textId="77777777" w:rsidR="00CF78F3" w:rsidRPr="000657DB" w:rsidRDefault="00CF78F3" w:rsidP="00CF78F3">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Standard deviation of sales</w:t>
            </w:r>
          </w:p>
        </w:tc>
        <w:tc>
          <w:tcPr>
            <w:tcW w:w="900" w:type="dxa"/>
            <w:shd w:val="clear" w:color="auto" w:fill="auto"/>
            <w:hideMark/>
          </w:tcPr>
          <w:p w14:paraId="4306D3B6" w14:textId="77777777"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14:paraId="77F4C3A8" w14:textId="77777777" w:rsidR="00CF78F3" w:rsidRPr="000657DB" w:rsidRDefault="00CF78F3" w:rsidP="00CF78F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0.964</w:t>
            </w:r>
          </w:p>
        </w:tc>
        <w:tc>
          <w:tcPr>
            <w:tcW w:w="900" w:type="dxa"/>
            <w:shd w:val="clear" w:color="auto" w:fill="auto"/>
            <w:hideMark/>
          </w:tcPr>
          <w:p w14:paraId="0402FC5F" w14:textId="77777777"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14:paraId="01987134" w14:textId="77777777"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14:paraId="503B7D34" w14:textId="77777777"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r>
      <w:tr w:rsidR="00CF78F3" w:rsidRPr="000657DB" w14:paraId="0996CA42" w14:textId="77777777" w:rsidTr="00CF78F3">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319F3DCF" w14:textId="77777777" w:rsidR="00CF78F3" w:rsidRPr="000657DB" w:rsidRDefault="00CF78F3" w:rsidP="00CF78F3">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Range of sales</w:t>
            </w:r>
          </w:p>
        </w:tc>
        <w:tc>
          <w:tcPr>
            <w:tcW w:w="900" w:type="dxa"/>
            <w:shd w:val="clear" w:color="auto" w:fill="auto"/>
            <w:hideMark/>
          </w:tcPr>
          <w:p w14:paraId="4512FA54" w14:textId="77777777"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14:paraId="041A30FA" w14:textId="77777777" w:rsidR="00CF78F3" w:rsidRPr="000657DB" w:rsidRDefault="00CF78F3" w:rsidP="00CF78F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0.929</w:t>
            </w:r>
          </w:p>
        </w:tc>
        <w:tc>
          <w:tcPr>
            <w:tcW w:w="900" w:type="dxa"/>
            <w:shd w:val="clear" w:color="auto" w:fill="auto"/>
            <w:hideMark/>
          </w:tcPr>
          <w:p w14:paraId="7BD58CBB" w14:textId="77777777"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14:paraId="4A84DEB0" w14:textId="77777777"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14:paraId="665FF069" w14:textId="77777777"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r>
      <w:tr w:rsidR="00CF78F3" w:rsidRPr="000657DB" w14:paraId="48293E61" w14:textId="77777777" w:rsidTr="00CF78F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78D9FED8" w14:textId="77777777" w:rsidR="00CF78F3" w:rsidRPr="000657DB" w:rsidRDefault="00CF78F3" w:rsidP="00CF78F3">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Average sales</w:t>
            </w:r>
          </w:p>
        </w:tc>
        <w:tc>
          <w:tcPr>
            <w:tcW w:w="900" w:type="dxa"/>
            <w:shd w:val="clear" w:color="auto" w:fill="auto"/>
            <w:hideMark/>
          </w:tcPr>
          <w:p w14:paraId="5E129F80" w14:textId="77777777"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14:paraId="0B7DD53C" w14:textId="77777777" w:rsidR="00CF78F3" w:rsidRPr="000657DB" w:rsidRDefault="00CF78F3" w:rsidP="00CF78F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0.807</w:t>
            </w:r>
          </w:p>
        </w:tc>
        <w:tc>
          <w:tcPr>
            <w:tcW w:w="900" w:type="dxa"/>
            <w:shd w:val="clear" w:color="auto" w:fill="auto"/>
            <w:noWrap/>
            <w:hideMark/>
          </w:tcPr>
          <w:p w14:paraId="756A0934" w14:textId="77777777"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14:paraId="7FF008BF" w14:textId="77777777"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14:paraId="368C8724" w14:textId="77777777"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r>
      <w:tr w:rsidR="00CF78F3" w:rsidRPr="000657DB" w14:paraId="576267AD" w14:textId="77777777" w:rsidTr="00CF78F3">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714AE1F5" w14:textId="77777777" w:rsidR="00CF78F3" w:rsidRPr="000657DB" w:rsidRDefault="00CF78F3" w:rsidP="00CF78F3">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Frequency of Display</w:t>
            </w:r>
          </w:p>
        </w:tc>
        <w:tc>
          <w:tcPr>
            <w:tcW w:w="900" w:type="dxa"/>
            <w:shd w:val="clear" w:color="auto" w:fill="auto"/>
            <w:hideMark/>
          </w:tcPr>
          <w:p w14:paraId="60CB6239" w14:textId="77777777"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14:paraId="75840609" w14:textId="77777777" w:rsidR="00CF78F3" w:rsidRPr="000657DB" w:rsidRDefault="00CF78F3" w:rsidP="00CF78F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0.281</w:t>
            </w:r>
          </w:p>
        </w:tc>
        <w:tc>
          <w:tcPr>
            <w:tcW w:w="900" w:type="dxa"/>
            <w:shd w:val="clear" w:color="auto" w:fill="auto"/>
            <w:hideMark/>
          </w:tcPr>
          <w:p w14:paraId="64E88599" w14:textId="77777777"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14:paraId="475A2203" w14:textId="77777777"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14:paraId="67D7A85A" w14:textId="77777777"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r>
      <w:tr w:rsidR="00CF78F3" w:rsidRPr="000657DB" w14:paraId="61C775A1" w14:textId="77777777" w:rsidTr="00CF78F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75302FA9" w14:textId="77777777" w:rsidR="00CF78F3" w:rsidRPr="000657DB" w:rsidRDefault="00CF78F3" w:rsidP="00CF78F3">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Kurtosis of sales</w:t>
            </w:r>
          </w:p>
        </w:tc>
        <w:tc>
          <w:tcPr>
            <w:tcW w:w="900" w:type="dxa"/>
            <w:shd w:val="clear" w:color="auto" w:fill="auto"/>
            <w:hideMark/>
          </w:tcPr>
          <w:p w14:paraId="54A1621A" w14:textId="77777777"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14:paraId="4E3D5516" w14:textId="77777777"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14:paraId="21F61E70" w14:textId="77777777" w:rsidR="00CF78F3" w:rsidRPr="000657DB" w:rsidRDefault="00CF78F3" w:rsidP="00CF78F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0.973</w:t>
            </w:r>
          </w:p>
        </w:tc>
        <w:tc>
          <w:tcPr>
            <w:tcW w:w="900" w:type="dxa"/>
            <w:shd w:val="clear" w:color="auto" w:fill="auto"/>
            <w:noWrap/>
            <w:hideMark/>
          </w:tcPr>
          <w:p w14:paraId="79FA624F" w14:textId="77777777"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14:paraId="159A76AD" w14:textId="77777777"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r>
      <w:tr w:rsidR="00CF78F3" w:rsidRPr="000657DB" w14:paraId="60B48BE0" w14:textId="77777777" w:rsidTr="00CF78F3">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3BF896D4" w14:textId="77777777" w:rsidR="00CF78F3" w:rsidRPr="000657DB" w:rsidRDefault="00CF78F3" w:rsidP="00CF78F3">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Skewness of sales</w:t>
            </w:r>
          </w:p>
        </w:tc>
        <w:tc>
          <w:tcPr>
            <w:tcW w:w="900" w:type="dxa"/>
            <w:shd w:val="clear" w:color="auto" w:fill="auto"/>
            <w:hideMark/>
          </w:tcPr>
          <w:p w14:paraId="4ABF07B9" w14:textId="77777777"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14:paraId="1D9833B4" w14:textId="77777777"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14:paraId="73043EA7" w14:textId="77777777" w:rsidR="00CF78F3" w:rsidRPr="000657DB" w:rsidRDefault="00CF78F3" w:rsidP="00CF78F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0.881</w:t>
            </w:r>
          </w:p>
        </w:tc>
        <w:tc>
          <w:tcPr>
            <w:tcW w:w="900" w:type="dxa"/>
            <w:shd w:val="clear" w:color="auto" w:fill="auto"/>
            <w:noWrap/>
            <w:hideMark/>
          </w:tcPr>
          <w:p w14:paraId="04E48AB4" w14:textId="77777777"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14:paraId="4EA9BC95" w14:textId="77777777"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r>
      <w:tr w:rsidR="00CF78F3" w:rsidRPr="000657DB" w14:paraId="1E90FB28" w14:textId="77777777" w:rsidTr="00CF78F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0966F1DC" w14:textId="77777777" w:rsidR="00CF78F3" w:rsidRPr="000657DB" w:rsidRDefault="00CF78F3" w:rsidP="00CF78F3">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Standard deviation of price</w:t>
            </w:r>
          </w:p>
        </w:tc>
        <w:tc>
          <w:tcPr>
            <w:tcW w:w="900" w:type="dxa"/>
            <w:shd w:val="clear" w:color="auto" w:fill="auto"/>
            <w:hideMark/>
          </w:tcPr>
          <w:p w14:paraId="4D594476" w14:textId="77777777"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14:paraId="74A43DE7" w14:textId="77777777"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14:paraId="5BE7BB5B" w14:textId="77777777"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14:paraId="640B7663" w14:textId="77777777" w:rsidR="00CF78F3" w:rsidRPr="000657DB" w:rsidRDefault="00CF78F3" w:rsidP="00CF78F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0.987</w:t>
            </w:r>
          </w:p>
        </w:tc>
        <w:tc>
          <w:tcPr>
            <w:tcW w:w="900" w:type="dxa"/>
            <w:shd w:val="clear" w:color="auto" w:fill="auto"/>
            <w:hideMark/>
          </w:tcPr>
          <w:p w14:paraId="26C9961F" w14:textId="77777777"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r>
      <w:tr w:rsidR="00CF78F3" w:rsidRPr="000657DB" w14:paraId="3158668A" w14:textId="77777777" w:rsidTr="00CF78F3">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3AFFE37B" w14:textId="77777777" w:rsidR="00CF78F3" w:rsidRPr="000657DB" w:rsidRDefault="00CF78F3" w:rsidP="00CF78F3">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Average price</w:t>
            </w:r>
          </w:p>
        </w:tc>
        <w:tc>
          <w:tcPr>
            <w:tcW w:w="900" w:type="dxa"/>
            <w:shd w:val="clear" w:color="auto" w:fill="auto"/>
            <w:noWrap/>
            <w:hideMark/>
          </w:tcPr>
          <w:p w14:paraId="05C6B722" w14:textId="77777777"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14:paraId="336C57D6" w14:textId="77777777"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14:paraId="5E728754" w14:textId="77777777"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14:paraId="6ABE9281" w14:textId="77777777" w:rsidR="00CF78F3" w:rsidRPr="000657DB" w:rsidRDefault="00CF78F3" w:rsidP="00CF78F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0.831</w:t>
            </w:r>
          </w:p>
        </w:tc>
        <w:tc>
          <w:tcPr>
            <w:tcW w:w="900" w:type="dxa"/>
            <w:shd w:val="clear" w:color="auto" w:fill="auto"/>
            <w:hideMark/>
          </w:tcPr>
          <w:p w14:paraId="2C075BC5" w14:textId="77777777"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r>
      <w:tr w:rsidR="00CF78F3" w:rsidRPr="000657DB" w14:paraId="42D56703" w14:textId="77777777" w:rsidTr="00CF78F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27628B09" w14:textId="77777777" w:rsidR="00CF78F3" w:rsidRPr="000657DB" w:rsidRDefault="00CF78F3" w:rsidP="00CF78F3">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Randomness</w:t>
            </w:r>
          </w:p>
        </w:tc>
        <w:tc>
          <w:tcPr>
            <w:tcW w:w="900" w:type="dxa"/>
            <w:shd w:val="clear" w:color="auto" w:fill="auto"/>
            <w:noWrap/>
            <w:hideMark/>
          </w:tcPr>
          <w:p w14:paraId="0A7C9604" w14:textId="77777777"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14:paraId="6893BE57" w14:textId="77777777"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14:paraId="06F9F3DD" w14:textId="77777777"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14:paraId="3E0D1A1C" w14:textId="77777777"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14:paraId="17AF8030" w14:textId="77777777" w:rsidR="00CF78F3" w:rsidRPr="000657DB" w:rsidRDefault="00CF78F3" w:rsidP="00CF78F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0.992</w:t>
            </w:r>
          </w:p>
        </w:tc>
      </w:tr>
      <w:tr w:rsidR="00CF78F3" w:rsidRPr="000657DB" w14:paraId="544C9472" w14:textId="77777777" w:rsidTr="00CF78F3">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0FDDB310" w14:textId="77777777" w:rsidR="00CF78F3" w:rsidRPr="000657DB" w:rsidRDefault="00CF78F3" w:rsidP="00CF78F3">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Trend</w:t>
            </w:r>
          </w:p>
        </w:tc>
        <w:tc>
          <w:tcPr>
            <w:tcW w:w="900" w:type="dxa"/>
            <w:shd w:val="clear" w:color="auto" w:fill="auto"/>
            <w:noWrap/>
            <w:hideMark/>
          </w:tcPr>
          <w:p w14:paraId="472B1F8A" w14:textId="77777777"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14:paraId="5C65C9D9" w14:textId="77777777"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14:paraId="47FD6612" w14:textId="77777777"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14:paraId="5F418B04" w14:textId="77777777"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14:paraId="707F076B" w14:textId="77777777" w:rsidR="00CF78F3" w:rsidRPr="000657DB" w:rsidRDefault="00CF78F3" w:rsidP="00CF78F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0.703</w:t>
            </w:r>
          </w:p>
        </w:tc>
      </w:tr>
    </w:tbl>
    <w:p w14:paraId="18E7CDEE" w14:textId="77777777" w:rsidR="00CF78F3" w:rsidRPr="000657DB" w:rsidRDefault="00CF78F3" w:rsidP="00E41243">
      <w:pPr>
        <w:pStyle w:val="ListParagraph"/>
        <w:spacing w:after="0" w:line="360" w:lineRule="auto"/>
        <w:ind w:left="0"/>
        <w:rPr>
          <w:rFonts w:cs="Times New Roman"/>
          <w:color w:val="000000" w:themeColor="text1"/>
          <w:szCs w:val="24"/>
        </w:rPr>
      </w:pPr>
    </w:p>
    <w:p w14:paraId="0FD3E840" w14:textId="77777777" w:rsidR="008B1F93" w:rsidRPr="000657DB" w:rsidRDefault="008B1F93" w:rsidP="00E41243">
      <w:pPr>
        <w:pStyle w:val="ListParagraph"/>
        <w:spacing w:after="0" w:line="360" w:lineRule="auto"/>
        <w:ind w:left="0"/>
        <w:rPr>
          <w:rFonts w:cs="Times New Roman"/>
          <w:color w:val="000000" w:themeColor="text1"/>
          <w:szCs w:val="24"/>
        </w:rPr>
      </w:pPr>
    </w:p>
    <w:p w14:paraId="4F8188FC" w14:textId="77777777" w:rsidR="005A426A" w:rsidRPr="000657DB" w:rsidRDefault="00920256" w:rsidP="00E41243">
      <w:pPr>
        <w:pStyle w:val="ListParagraph"/>
        <w:spacing w:after="0" w:line="360" w:lineRule="auto"/>
        <w:ind w:left="0"/>
        <w:rPr>
          <w:rFonts w:cs="Times New Roman"/>
          <w:color w:val="000000" w:themeColor="text1"/>
          <w:szCs w:val="24"/>
        </w:rPr>
      </w:pPr>
      <w:r w:rsidRPr="000657DB">
        <w:rPr>
          <w:rFonts w:cs="Times New Roman"/>
          <w:color w:val="000000" w:themeColor="text1"/>
          <w:szCs w:val="24"/>
        </w:rPr>
        <w:t xml:space="preserve"> </w:t>
      </w:r>
    </w:p>
    <w:p w14:paraId="37710C0E" w14:textId="77777777" w:rsidR="002E0831" w:rsidRPr="000657DB" w:rsidRDefault="002E0831" w:rsidP="00E41243">
      <w:pPr>
        <w:pStyle w:val="ListParagraph"/>
        <w:spacing w:after="0" w:line="360" w:lineRule="auto"/>
        <w:ind w:left="0"/>
        <w:rPr>
          <w:rFonts w:cs="Times New Roman"/>
          <w:color w:val="000000" w:themeColor="text1"/>
          <w:szCs w:val="24"/>
        </w:rPr>
      </w:pPr>
    </w:p>
    <w:p w14:paraId="06E84D21" w14:textId="77777777" w:rsidR="000A3EF8" w:rsidRPr="000657DB" w:rsidRDefault="000A3EF8" w:rsidP="00E41243">
      <w:pPr>
        <w:pStyle w:val="ListParagraph"/>
        <w:spacing w:after="0" w:line="360" w:lineRule="auto"/>
        <w:ind w:left="0"/>
        <w:rPr>
          <w:rFonts w:cs="Times New Roman"/>
          <w:color w:val="000000" w:themeColor="text1"/>
          <w:szCs w:val="24"/>
        </w:rPr>
      </w:pPr>
    </w:p>
    <w:p w14:paraId="18E3AEE0" w14:textId="77777777" w:rsidR="000A3EF8" w:rsidRPr="000657DB" w:rsidRDefault="000A3EF8" w:rsidP="00E41243">
      <w:pPr>
        <w:pStyle w:val="ListParagraph"/>
        <w:spacing w:after="0" w:line="360" w:lineRule="auto"/>
        <w:ind w:left="0"/>
        <w:rPr>
          <w:rFonts w:cs="Times New Roman"/>
          <w:color w:val="000000" w:themeColor="text1"/>
          <w:szCs w:val="24"/>
        </w:rPr>
        <w:sectPr w:rsidR="000A3EF8" w:rsidRPr="000657DB" w:rsidSect="005E0E0C">
          <w:pgSz w:w="11906" w:h="16838"/>
          <w:pgMar w:top="1440" w:right="1440" w:bottom="1440" w:left="1440" w:header="708" w:footer="708" w:gutter="0"/>
          <w:cols w:space="708"/>
          <w:docGrid w:linePitch="360"/>
        </w:sectPr>
      </w:pPr>
    </w:p>
    <w:p w14:paraId="71B89094" w14:textId="77777777" w:rsidR="00920256" w:rsidRPr="000657DB" w:rsidRDefault="00920256" w:rsidP="00920256">
      <w:pPr>
        <w:pStyle w:val="ListParagraph"/>
        <w:spacing w:after="0" w:line="360" w:lineRule="auto"/>
        <w:ind w:left="0"/>
        <w:jc w:val="center"/>
        <w:rPr>
          <w:rFonts w:cs="Times New Roman"/>
          <w:color w:val="000000" w:themeColor="text1"/>
          <w:szCs w:val="24"/>
        </w:rPr>
      </w:pPr>
    </w:p>
    <w:p w14:paraId="508F695D" w14:textId="77777777" w:rsidR="00920256" w:rsidRPr="000657DB" w:rsidRDefault="00920256" w:rsidP="00920256">
      <w:pPr>
        <w:pStyle w:val="ListParagraph"/>
        <w:spacing w:after="0" w:line="360" w:lineRule="auto"/>
        <w:ind w:left="0"/>
        <w:jc w:val="center"/>
        <w:rPr>
          <w:rFonts w:cs="Times New Roman"/>
          <w:color w:val="000000" w:themeColor="text1"/>
          <w:szCs w:val="24"/>
        </w:rPr>
      </w:pPr>
      <w:r w:rsidRPr="000657DB">
        <w:rPr>
          <w:rFonts w:cs="Times New Roman"/>
          <w:color w:val="000000" w:themeColor="text1"/>
          <w:szCs w:val="24"/>
        </w:rPr>
        <w:t>Table 8</w:t>
      </w:r>
      <w:r w:rsidRPr="000657DB">
        <w:rPr>
          <w:rFonts w:cs="Times New Roman"/>
          <w:color w:val="000000" w:themeColor="text1"/>
          <w:szCs w:val="24"/>
        </w:rPr>
        <w:tab/>
        <w:t>The determinants of improvement (MASE)</w:t>
      </w:r>
    </w:p>
    <w:p w14:paraId="28C9E855" w14:textId="77777777" w:rsidR="000A3EF8" w:rsidRPr="000657DB" w:rsidRDefault="000A3EF8" w:rsidP="00920256">
      <w:pPr>
        <w:pStyle w:val="ListParagraph"/>
        <w:spacing w:after="0" w:line="360" w:lineRule="auto"/>
        <w:ind w:left="0"/>
        <w:jc w:val="center"/>
        <w:rPr>
          <w:rFonts w:cs="Times New Roman"/>
          <w:color w:val="000000" w:themeColor="text1"/>
          <w:szCs w:val="24"/>
        </w:rPr>
      </w:pPr>
    </w:p>
    <w:tbl>
      <w:tblPr>
        <w:tblStyle w:val="ListTable1Light1"/>
        <w:tblW w:w="11199" w:type="dxa"/>
        <w:jc w:val="center"/>
        <w:tblLook w:val="04A0" w:firstRow="1" w:lastRow="0" w:firstColumn="1" w:lastColumn="0" w:noHBand="0" w:noVBand="1"/>
      </w:tblPr>
      <w:tblGrid>
        <w:gridCol w:w="3119"/>
        <w:gridCol w:w="986"/>
        <w:gridCol w:w="998"/>
        <w:gridCol w:w="986"/>
        <w:gridCol w:w="999"/>
        <w:gridCol w:w="986"/>
        <w:gridCol w:w="1140"/>
        <w:gridCol w:w="986"/>
        <w:gridCol w:w="999"/>
      </w:tblGrid>
      <w:tr w:rsidR="000A3EF8" w:rsidRPr="000657DB" w14:paraId="6BD249AE" w14:textId="77777777" w:rsidTr="00920256">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1199" w:type="dxa"/>
            <w:gridSpan w:val="9"/>
            <w:shd w:val="clear" w:color="auto" w:fill="auto"/>
            <w:noWrap/>
            <w:hideMark/>
          </w:tcPr>
          <w:p w14:paraId="64E2CCA9" w14:textId="77777777" w:rsidR="000A3EF8" w:rsidRPr="000657DB" w:rsidRDefault="000A3EF8" w:rsidP="000A3EF8">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Model with 5 factors</w:t>
            </w:r>
          </w:p>
        </w:tc>
      </w:tr>
      <w:tr w:rsidR="000A3EF8" w:rsidRPr="000657DB" w14:paraId="50D77FFA" w14:textId="77777777" w:rsidTr="0092025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7D6193B0" w14:textId="77777777" w:rsidR="000A3EF8" w:rsidRPr="000657DB" w:rsidRDefault="000A3EF8" w:rsidP="000A3EF8">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Horizon = 8</w:t>
            </w:r>
          </w:p>
        </w:tc>
        <w:tc>
          <w:tcPr>
            <w:tcW w:w="1984" w:type="dxa"/>
            <w:gridSpan w:val="2"/>
            <w:tcBorders>
              <w:right w:val="single" w:sz="4" w:space="0" w:color="auto"/>
            </w:tcBorders>
            <w:shd w:val="clear" w:color="auto" w:fill="auto"/>
            <w:noWrap/>
            <w:hideMark/>
          </w:tcPr>
          <w:p w14:paraId="236BD454"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ADL-intra-EWC</w:t>
            </w:r>
          </w:p>
        </w:tc>
        <w:tc>
          <w:tcPr>
            <w:tcW w:w="1985" w:type="dxa"/>
            <w:gridSpan w:val="2"/>
            <w:tcBorders>
              <w:left w:val="single" w:sz="4" w:space="0" w:color="auto"/>
              <w:right w:val="single" w:sz="4" w:space="0" w:color="auto"/>
            </w:tcBorders>
            <w:shd w:val="clear" w:color="auto" w:fill="auto"/>
            <w:noWrap/>
            <w:hideMark/>
          </w:tcPr>
          <w:p w14:paraId="7ABD6B0F"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ADL-own-EWC</w:t>
            </w:r>
          </w:p>
        </w:tc>
        <w:tc>
          <w:tcPr>
            <w:tcW w:w="2126" w:type="dxa"/>
            <w:gridSpan w:val="2"/>
            <w:tcBorders>
              <w:left w:val="single" w:sz="4" w:space="0" w:color="auto"/>
              <w:right w:val="single" w:sz="4" w:space="0" w:color="auto"/>
            </w:tcBorders>
            <w:shd w:val="clear" w:color="auto" w:fill="auto"/>
            <w:noWrap/>
            <w:hideMark/>
          </w:tcPr>
          <w:p w14:paraId="4FC128C4"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ADL-intra-IC</w:t>
            </w:r>
          </w:p>
        </w:tc>
        <w:tc>
          <w:tcPr>
            <w:tcW w:w="1985" w:type="dxa"/>
            <w:gridSpan w:val="2"/>
            <w:tcBorders>
              <w:left w:val="single" w:sz="4" w:space="0" w:color="auto"/>
            </w:tcBorders>
            <w:shd w:val="clear" w:color="auto" w:fill="auto"/>
            <w:noWrap/>
            <w:hideMark/>
          </w:tcPr>
          <w:p w14:paraId="4045CD08"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ADL-own-IC</w:t>
            </w:r>
          </w:p>
        </w:tc>
      </w:tr>
      <w:tr w:rsidR="000A3EF8" w:rsidRPr="000657DB" w14:paraId="51C03397" w14:textId="77777777" w:rsidTr="00920256">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76556C03" w14:textId="77777777" w:rsidR="000A3EF8" w:rsidRPr="000657DB" w:rsidRDefault="00140F4D" w:rsidP="000A3EF8">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Parameter/estimate and p-values</w:t>
            </w:r>
          </w:p>
        </w:tc>
        <w:tc>
          <w:tcPr>
            <w:tcW w:w="986" w:type="dxa"/>
            <w:shd w:val="clear" w:color="auto" w:fill="auto"/>
            <w:noWrap/>
            <w:hideMark/>
          </w:tcPr>
          <w:p w14:paraId="461DB942" w14:textId="77777777" w:rsidR="000A3EF8" w:rsidRPr="000657DB" w:rsidRDefault="000A3EF8" w:rsidP="000A3EF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Estimate</w:t>
            </w:r>
          </w:p>
        </w:tc>
        <w:tc>
          <w:tcPr>
            <w:tcW w:w="998" w:type="dxa"/>
            <w:tcBorders>
              <w:right w:val="single" w:sz="4" w:space="0" w:color="auto"/>
            </w:tcBorders>
            <w:shd w:val="clear" w:color="auto" w:fill="auto"/>
            <w:noWrap/>
            <w:hideMark/>
          </w:tcPr>
          <w:p w14:paraId="7D58F0B7" w14:textId="77777777" w:rsidR="000A3EF8" w:rsidRPr="000657DB" w:rsidRDefault="000A3EF8" w:rsidP="000A3EF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14:paraId="58179138" w14:textId="77777777" w:rsidR="000A3EF8" w:rsidRPr="000657DB" w:rsidRDefault="000A3EF8" w:rsidP="000A3EF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Estimate</w:t>
            </w:r>
          </w:p>
        </w:tc>
        <w:tc>
          <w:tcPr>
            <w:tcW w:w="999" w:type="dxa"/>
            <w:tcBorders>
              <w:right w:val="single" w:sz="4" w:space="0" w:color="auto"/>
            </w:tcBorders>
            <w:shd w:val="clear" w:color="auto" w:fill="auto"/>
            <w:noWrap/>
            <w:hideMark/>
          </w:tcPr>
          <w:p w14:paraId="1B2AEB2F" w14:textId="77777777" w:rsidR="000A3EF8" w:rsidRPr="000657DB" w:rsidRDefault="000A3EF8" w:rsidP="000A3EF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14:paraId="588D3BBF" w14:textId="77777777" w:rsidR="000A3EF8" w:rsidRPr="000657DB" w:rsidRDefault="000A3EF8" w:rsidP="000A3EF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Estimate</w:t>
            </w:r>
          </w:p>
        </w:tc>
        <w:tc>
          <w:tcPr>
            <w:tcW w:w="1140" w:type="dxa"/>
            <w:tcBorders>
              <w:right w:val="single" w:sz="4" w:space="0" w:color="auto"/>
            </w:tcBorders>
            <w:shd w:val="clear" w:color="auto" w:fill="auto"/>
            <w:noWrap/>
            <w:hideMark/>
          </w:tcPr>
          <w:p w14:paraId="3D39E7C7" w14:textId="77777777" w:rsidR="000A3EF8" w:rsidRPr="000657DB" w:rsidRDefault="000A3EF8" w:rsidP="000A3EF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14:paraId="717D8B84" w14:textId="77777777" w:rsidR="000A3EF8" w:rsidRPr="000657DB" w:rsidRDefault="000A3EF8" w:rsidP="000A3EF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Estimate</w:t>
            </w:r>
          </w:p>
        </w:tc>
        <w:tc>
          <w:tcPr>
            <w:tcW w:w="999" w:type="dxa"/>
            <w:shd w:val="clear" w:color="auto" w:fill="auto"/>
            <w:noWrap/>
            <w:hideMark/>
          </w:tcPr>
          <w:p w14:paraId="785E3911" w14:textId="77777777" w:rsidR="000A3EF8" w:rsidRPr="000657DB" w:rsidRDefault="000A3EF8" w:rsidP="000A3EF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P-value</w:t>
            </w:r>
          </w:p>
        </w:tc>
      </w:tr>
      <w:tr w:rsidR="000A3EF8" w:rsidRPr="000657DB" w14:paraId="6546AD1E" w14:textId="77777777" w:rsidTr="0092025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55880FC8" w14:textId="77777777" w:rsidR="000A3EF8" w:rsidRPr="000657DB" w:rsidRDefault="000A3EF8" w:rsidP="000A3EF8">
            <w:pPr>
              <w:spacing w:after="0" w:line="240" w:lineRule="auto"/>
              <w:rPr>
                <w:rFonts w:eastAsia="Times New Roman" w:cs="Times New Roman"/>
                <w:b w:val="0"/>
                <w:i/>
                <w:color w:val="000000" w:themeColor="text1"/>
                <w:sz w:val="22"/>
              </w:rPr>
            </w:pPr>
            <w:r w:rsidRPr="000657DB">
              <w:rPr>
                <w:rFonts w:eastAsia="Times New Roman" w:cs="Times New Roman"/>
                <w:b w:val="0"/>
                <w:i/>
                <w:color w:val="000000" w:themeColor="text1"/>
                <w:sz w:val="22"/>
              </w:rPr>
              <w:t>Outliers and general variations</w:t>
            </w:r>
          </w:p>
        </w:tc>
        <w:tc>
          <w:tcPr>
            <w:tcW w:w="986" w:type="dxa"/>
            <w:shd w:val="clear" w:color="auto" w:fill="auto"/>
            <w:noWrap/>
            <w:hideMark/>
          </w:tcPr>
          <w:p w14:paraId="5FD24305"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14:paraId="20620F14"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0.319</w:t>
            </w:r>
          </w:p>
        </w:tc>
        <w:tc>
          <w:tcPr>
            <w:tcW w:w="986" w:type="dxa"/>
            <w:tcBorders>
              <w:left w:val="single" w:sz="4" w:space="0" w:color="auto"/>
            </w:tcBorders>
            <w:shd w:val="clear" w:color="auto" w:fill="auto"/>
            <w:noWrap/>
            <w:hideMark/>
          </w:tcPr>
          <w:p w14:paraId="6CE93A32"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999" w:type="dxa"/>
            <w:tcBorders>
              <w:right w:val="single" w:sz="4" w:space="0" w:color="auto"/>
            </w:tcBorders>
            <w:shd w:val="clear" w:color="auto" w:fill="auto"/>
            <w:noWrap/>
            <w:hideMark/>
          </w:tcPr>
          <w:p w14:paraId="4A6A7864"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0.321</w:t>
            </w:r>
          </w:p>
        </w:tc>
        <w:tc>
          <w:tcPr>
            <w:tcW w:w="986" w:type="dxa"/>
            <w:tcBorders>
              <w:left w:val="single" w:sz="4" w:space="0" w:color="auto"/>
            </w:tcBorders>
            <w:shd w:val="clear" w:color="auto" w:fill="auto"/>
            <w:noWrap/>
            <w:hideMark/>
          </w:tcPr>
          <w:p w14:paraId="71996147"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-0.010</w:t>
            </w:r>
          </w:p>
        </w:tc>
        <w:tc>
          <w:tcPr>
            <w:tcW w:w="1140" w:type="dxa"/>
            <w:tcBorders>
              <w:right w:val="single" w:sz="4" w:space="0" w:color="auto"/>
            </w:tcBorders>
            <w:shd w:val="clear" w:color="auto" w:fill="auto"/>
            <w:noWrap/>
            <w:hideMark/>
          </w:tcPr>
          <w:p w14:paraId="2435CF8A"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0.000</w:t>
            </w:r>
          </w:p>
        </w:tc>
        <w:tc>
          <w:tcPr>
            <w:tcW w:w="986" w:type="dxa"/>
            <w:tcBorders>
              <w:left w:val="single" w:sz="4" w:space="0" w:color="auto"/>
            </w:tcBorders>
            <w:shd w:val="clear" w:color="auto" w:fill="auto"/>
            <w:noWrap/>
            <w:hideMark/>
          </w:tcPr>
          <w:p w14:paraId="3F67A697"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-0.014</w:t>
            </w:r>
          </w:p>
        </w:tc>
        <w:tc>
          <w:tcPr>
            <w:tcW w:w="999" w:type="dxa"/>
            <w:shd w:val="clear" w:color="auto" w:fill="auto"/>
            <w:noWrap/>
            <w:hideMark/>
          </w:tcPr>
          <w:p w14:paraId="066ED74F"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0.000</w:t>
            </w:r>
          </w:p>
        </w:tc>
      </w:tr>
      <w:tr w:rsidR="000A3EF8" w:rsidRPr="000657DB" w14:paraId="6E619BF1" w14:textId="77777777" w:rsidTr="00920256">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636C334F" w14:textId="77777777" w:rsidR="000A3EF8" w:rsidRPr="000657DB" w:rsidRDefault="000A3EF8" w:rsidP="000A3EF8">
            <w:pPr>
              <w:spacing w:after="0" w:line="240" w:lineRule="auto"/>
              <w:rPr>
                <w:rFonts w:eastAsia="Times New Roman" w:cs="Times New Roman"/>
                <w:b w:val="0"/>
                <w:i/>
                <w:color w:val="000000" w:themeColor="text1"/>
                <w:sz w:val="22"/>
              </w:rPr>
            </w:pPr>
            <w:r w:rsidRPr="000657DB">
              <w:rPr>
                <w:rFonts w:eastAsia="Times New Roman" w:cs="Times New Roman"/>
                <w:b w:val="0"/>
                <w:i/>
                <w:color w:val="000000" w:themeColor="text1"/>
                <w:sz w:val="22"/>
              </w:rPr>
              <w:t>Sales level and variation</w:t>
            </w:r>
          </w:p>
        </w:tc>
        <w:tc>
          <w:tcPr>
            <w:tcW w:w="986" w:type="dxa"/>
            <w:shd w:val="clear" w:color="auto" w:fill="auto"/>
            <w:noWrap/>
            <w:hideMark/>
          </w:tcPr>
          <w:p w14:paraId="48F94E9E"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14:paraId="1F49D2F9"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0.134</w:t>
            </w:r>
          </w:p>
        </w:tc>
        <w:tc>
          <w:tcPr>
            <w:tcW w:w="986" w:type="dxa"/>
            <w:tcBorders>
              <w:left w:val="single" w:sz="4" w:space="0" w:color="auto"/>
            </w:tcBorders>
            <w:shd w:val="clear" w:color="auto" w:fill="auto"/>
            <w:noWrap/>
            <w:hideMark/>
          </w:tcPr>
          <w:p w14:paraId="6E2F708C"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0.002</w:t>
            </w:r>
          </w:p>
        </w:tc>
        <w:tc>
          <w:tcPr>
            <w:tcW w:w="999" w:type="dxa"/>
            <w:tcBorders>
              <w:right w:val="single" w:sz="4" w:space="0" w:color="auto"/>
            </w:tcBorders>
            <w:shd w:val="clear" w:color="auto" w:fill="auto"/>
            <w:noWrap/>
            <w:hideMark/>
          </w:tcPr>
          <w:p w14:paraId="2CFD9FC0"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0.085</w:t>
            </w:r>
          </w:p>
        </w:tc>
        <w:tc>
          <w:tcPr>
            <w:tcW w:w="986" w:type="dxa"/>
            <w:tcBorders>
              <w:left w:val="single" w:sz="4" w:space="0" w:color="auto"/>
            </w:tcBorders>
            <w:shd w:val="clear" w:color="auto" w:fill="auto"/>
            <w:noWrap/>
            <w:hideMark/>
          </w:tcPr>
          <w:p w14:paraId="18E64A04"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-0.002</w:t>
            </w:r>
          </w:p>
        </w:tc>
        <w:tc>
          <w:tcPr>
            <w:tcW w:w="1140" w:type="dxa"/>
            <w:tcBorders>
              <w:right w:val="single" w:sz="4" w:space="0" w:color="auto"/>
            </w:tcBorders>
            <w:shd w:val="clear" w:color="auto" w:fill="auto"/>
            <w:noWrap/>
            <w:hideMark/>
          </w:tcPr>
          <w:p w14:paraId="55B236F2"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0.277</w:t>
            </w:r>
          </w:p>
        </w:tc>
        <w:tc>
          <w:tcPr>
            <w:tcW w:w="986" w:type="dxa"/>
            <w:tcBorders>
              <w:left w:val="single" w:sz="4" w:space="0" w:color="auto"/>
            </w:tcBorders>
            <w:shd w:val="clear" w:color="auto" w:fill="auto"/>
            <w:noWrap/>
            <w:hideMark/>
          </w:tcPr>
          <w:p w14:paraId="30F2C44C"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-0.010</w:t>
            </w:r>
          </w:p>
        </w:tc>
        <w:tc>
          <w:tcPr>
            <w:tcW w:w="999" w:type="dxa"/>
            <w:shd w:val="clear" w:color="auto" w:fill="auto"/>
            <w:noWrap/>
            <w:hideMark/>
          </w:tcPr>
          <w:p w14:paraId="6C615E0A"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r>
      <w:tr w:rsidR="000A3EF8" w:rsidRPr="000657DB" w14:paraId="49E93F12" w14:textId="77777777" w:rsidTr="0092025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31A86590" w14:textId="77777777" w:rsidR="000A3EF8" w:rsidRPr="000657DB" w:rsidRDefault="00B4441D" w:rsidP="000A3EF8">
            <w:pPr>
              <w:spacing w:after="0" w:line="240" w:lineRule="auto"/>
              <w:rPr>
                <w:rFonts w:eastAsia="Times New Roman" w:cs="Times New Roman"/>
                <w:b w:val="0"/>
                <w:i/>
                <w:color w:val="000000" w:themeColor="text1"/>
                <w:sz w:val="22"/>
              </w:rPr>
            </w:pPr>
            <w:r w:rsidRPr="000657DB">
              <w:rPr>
                <w:rFonts w:asciiTheme="minorEastAsia" w:hAnsiTheme="minorEastAsia" w:cs="Times New Roman"/>
                <w:b w:val="0"/>
                <w:i/>
                <w:color w:val="000000" w:themeColor="text1"/>
                <w:sz w:val="22"/>
              </w:rPr>
              <w:t>C</w:t>
            </w:r>
            <w:r w:rsidRPr="000657DB">
              <w:rPr>
                <w:rFonts w:asciiTheme="minorEastAsia" w:hAnsiTheme="minorEastAsia" w:cs="Times New Roman" w:hint="eastAsia"/>
                <w:b w:val="0"/>
                <w:i/>
                <w:color w:val="000000" w:themeColor="text1"/>
                <w:sz w:val="22"/>
              </w:rPr>
              <w:t>entral</w:t>
            </w:r>
            <w:r w:rsidRPr="000657DB">
              <w:rPr>
                <w:rFonts w:eastAsia="Times New Roman" w:cs="Times New Roman"/>
                <w:b w:val="0"/>
                <w:i/>
                <w:color w:val="000000" w:themeColor="text1"/>
                <w:sz w:val="22"/>
              </w:rPr>
              <w:t xml:space="preserve"> tendency </w:t>
            </w:r>
            <w:r w:rsidR="000A3EF8" w:rsidRPr="000657DB">
              <w:rPr>
                <w:rFonts w:eastAsia="Times New Roman" w:cs="Times New Roman"/>
                <w:b w:val="0"/>
                <w:i/>
                <w:color w:val="000000" w:themeColor="text1"/>
                <w:sz w:val="22"/>
              </w:rPr>
              <w:t>of sales</w:t>
            </w:r>
          </w:p>
        </w:tc>
        <w:tc>
          <w:tcPr>
            <w:tcW w:w="986" w:type="dxa"/>
            <w:shd w:val="clear" w:color="auto" w:fill="auto"/>
            <w:noWrap/>
            <w:hideMark/>
          </w:tcPr>
          <w:p w14:paraId="244D0647"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14:paraId="39F697C7"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0.508</w:t>
            </w:r>
          </w:p>
        </w:tc>
        <w:tc>
          <w:tcPr>
            <w:tcW w:w="986" w:type="dxa"/>
            <w:tcBorders>
              <w:left w:val="single" w:sz="4" w:space="0" w:color="auto"/>
            </w:tcBorders>
            <w:shd w:val="clear" w:color="auto" w:fill="auto"/>
            <w:noWrap/>
            <w:hideMark/>
          </w:tcPr>
          <w:p w14:paraId="442979CB"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999" w:type="dxa"/>
            <w:tcBorders>
              <w:right w:val="single" w:sz="4" w:space="0" w:color="auto"/>
            </w:tcBorders>
            <w:shd w:val="clear" w:color="auto" w:fill="auto"/>
            <w:noWrap/>
            <w:hideMark/>
          </w:tcPr>
          <w:p w14:paraId="06324C0C"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0.530</w:t>
            </w:r>
          </w:p>
        </w:tc>
        <w:tc>
          <w:tcPr>
            <w:tcW w:w="986" w:type="dxa"/>
            <w:tcBorders>
              <w:left w:val="single" w:sz="4" w:space="0" w:color="auto"/>
            </w:tcBorders>
            <w:shd w:val="clear" w:color="auto" w:fill="auto"/>
            <w:noWrap/>
            <w:hideMark/>
          </w:tcPr>
          <w:p w14:paraId="529C2008"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-0.007</w:t>
            </w:r>
          </w:p>
        </w:tc>
        <w:tc>
          <w:tcPr>
            <w:tcW w:w="1140" w:type="dxa"/>
            <w:tcBorders>
              <w:right w:val="single" w:sz="4" w:space="0" w:color="auto"/>
            </w:tcBorders>
            <w:shd w:val="clear" w:color="auto" w:fill="auto"/>
            <w:noWrap/>
            <w:hideMark/>
          </w:tcPr>
          <w:p w14:paraId="4A85AB2C"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0.001</w:t>
            </w:r>
          </w:p>
        </w:tc>
        <w:tc>
          <w:tcPr>
            <w:tcW w:w="986" w:type="dxa"/>
            <w:tcBorders>
              <w:left w:val="single" w:sz="4" w:space="0" w:color="auto"/>
            </w:tcBorders>
            <w:shd w:val="clear" w:color="auto" w:fill="auto"/>
            <w:noWrap/>
            <w:hideMark/>
          </w:tcPr>
          <w:p w14:paraId="05048FC7"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-0.008</w:t>
            </w:r>
          </w:p>
        </w:tc>
        <w:tc>
          <w:tcPr>
            <w:tcW w:w="999" w:type="dxa"/>
            <w:shd w:val="clear" w:color="auto" w:fill="auto"/>
            <w:noWrap/>
            <w:hideMark/>
          </w:tcPr>
          <w:p w14:paraId="1B0C8223"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0.001</w:t>
            </w:r>
          </w:p>
        </w:tc>
      </w:tr>
      <w:tr w:rsidR="000A3EF8" w:rsidRPr="000657DB" w14:paraId="5E95C7AB" w14:textId="77777777" w:rsidTr="00920256">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142584E3" w14:textId="77777777" w:rsidR="000A3EF8" w:rsidRPr="000657DB" w:rsidRDefault="000A3EF8" w:rsidP="000A3EF8">
            <w:pPr>
              <w:spacing w:after="0" w:line="240" w:lineRule="auto"/>
              <w:rPr>
                <w:rFonts w:eastAsia="Times New Roman" w:cs="Times New Roman"/>
                <w:b w:val="0"/>
                <w:i/>
                <w:color w:val="000000" w:themeColor="text1"/>
                <w:sz w:val="22"/>
              </w:rPr>
            </w:pPr>
            <w:r w:rsidRPr="000657DB">
              <w:rPr>
                <w:rFonts w:eastAsia="Times New Roman" w:cs="Times New Roman"/>
                <w:b w:val="0"/>
                <w:i/>
                <w:color w:val="000000" w:themeColor="text1"/>
                <w:sz w:val="22"/>
              </w:rPr>
              <w:t>Price level and variation</w:t>
            </w:r>
          </w:p>
        </w:tc>
        <w:tc>
          <w:tcPr>
            <w:tcW w:w="986" w:type="dxa"/>
            <w:shd w:val="clear" w:color="auto" w:fill="auto"/>
            <w:noWrap/>
            <w:hideMark/>
          </w:tcPr>
          <w:p w14:paraId="7E67A8CA"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14:paraId="69C353A7"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0.170</w:t>
            </w:r>
          </w:p>
        </w:tc>
        <w:tc>
          <w:tcPr>
            <w:tcW w:w="986" w:type="dxa"/>
            <w:tcBorders>
              <w:left w:val="single" w:sz="4" w:space="0" w:color="auto"/>
            </w:tcBorders>
            <w:shd w:val="clear" w:color="auto" w:fill="auto"/>
            <w:noWrap/>
            <w:hideMark/>
          </w:tcPr>
          <w:p w14:paraId="056D1AB1"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-0.002</w:t>
            </w:r>
          </w:p>
        </w:tc>
        <w:tc>
          <w:tcPr>
            <w:tcW w:w="999" w:type="dxa"/>
            <w:tcBorders>
              <w:right w:val="single" w:sz="4" w:space="0" w:color="auto"/>
            </w:tcBorders>
            <w:shd w:val="clear" w:color="auto" w:fill="auto"/>
            <w:noWrap/>
            <w:hideMark/>
          </w:tcPr>
          <w:p w14:paraId="45A5B6CA"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0.121</w:t>
            </w:r>
          </w:p>
        </w:tc>
        <w:tc>
          <w:tcPr>
            <w:tcW w:w="986" w:type="dxa"/>
            <w:tcBorders>
              <w:left w:val="single" w:sz="4" w:space="0" w:color="auto"/>
            </w:tcBorders>
            <w:shd w:val="clear" w:color="auto" w:fill="auto"/>
            <w:noWrap/>
            <w:hideMark/>
          </w:tcPr>
          <w:p w14:paraId="01624FF5"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1140" w:type="dxa"/>
            <w:tcBorders>
              <w:right w:val="single" w:sz="4" w:space="0" w:color="auto"/>
            </w:tcBorders>
            <w:shd w:val="clear" w:color="auto" w:fill="auto"/>
            <w:noWrap/>
            <w:hideMark/>
          </w:tcPr>
          <w:p w14:paraId="33A2250C"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0.824</w:t>
            </w:r>
          </w:p>
        </w:tc>
        <w:tc>
          <w:tcPr>
            <w:tcW w:w="986" w:type="dxa"/>
            <w:tcBorders>
              <w:left w:val="single" w:sz="4" w:space="0" w:color="auto"/>
            </w:tcBorders>
            <w:shd w:val="clear" w:color="auto" w:fill="auto"/>
            <w:noWrap/>
            <w:hideMark/>
          </w:tcPr>
          <w:p w14:paraId="6E741C4B"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999" w:type="dxa"/>
            <w:shd w:val="clear" w:color="auto" w:fill="auto"/>
            <w:noWrap/>
            <w:hideMark/>
          </w:tcPr>
          <w:p w14:paraId="776E53E7"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0.761</w:t>
            </w:r>
          </w:p>
        </w:tc>
      </w:tr>
      <w:tr w:rsidR="000A3EF8" w:rsidRPr="000657DB" w14:paraId="21BE334C" w14:textId="77777777" w:rsidTr="0092025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3319C39D" w14:textId="77777777" w:rsidR="000A3EF8" w:rsidRPr="000657DB" w:rsidRDefault="000A3EF8" w:rsidP="000A3EF8">
            <w:pPr>
              <w:spacing w:after="0" w:line="240" w:lineRule="auto"/>
              <w:rPr>
                <w:rFonts w:eastAsia="Times New Roman" w:cs="Times New Roman"/>
                <w:b w:val="0"/>
                <w:i/>
                <w:color w:val="000000" w:themeColor="text1"/>
                <w:sz w:val="22"/>
              </w:rPr>
            </w:pPr>
            <w:r w:rsidRPr="000657DB">
              <w:rPr>
                <w:rFonts w:eastAsia="Times New Roman" w:cs="Times New Roman"/>
                <w:b w:val="0"/>
                <w:i/>
                <w:color w:val="000000" w:themeColor="text1"/>
                <w:sz w:val="22"/>
              </w:rPr>
              <w:t>Randomness and growth</w:t>
            </w:r>
          </w:p>
        </w:tc>
        <w:tc>
          <w:tcPr>
            <w:tcW w:w="986" w:type="dxa"/>
            <w:shd w:val="clear" w:color="auto" w:fill="auto"/>
            <w:noWrap/>
            <w:hideMark/>
          </w:tcPr>
          <w:p w14:paraId="7E72255D"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0.004</w:t>
            </w:r>
          </w:p>
        </w:tc>
        <w:tc>
          <w:tcPr>
            <w:tcW w:w="998" w:type="dxa"/>
            <w:tcBorders>
              <w:right w:val="single" w:sz="4" w:space="0" w:color="auto"/>
            </w:tcBorders>
            <w:shd w:val="clear" w:color="auto" w:fill="auto"/>
            <w:noWrap/>
            <w:hideMark/>
          </w:tcPr>
          <w:p w14:paraId="7C105DFD"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0.000</w:t>
            </w:r>
          </w:p>
        </w:tc>
        <w:tc>
          <w:tcPr>
            <w:tcW w:w="986" w:type="dxa"/>
            <w:tcBorders>
              <w:left w:val="single" w:sz="4" w:space="0" w:color="auto"/>
            </w:tcBorders>
            <w:shd w:val="clear" w:color="auto" w:fill="auto"/>
            <w:noWrap/>
            <w:hideMark/>
          </w:tcPr>
          <w:p w14:paraId="1AF2A0D5"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0.004</w:t>
            </w:r>
          </w:p>
        </w:tc>
        <w:tc>
          <w:tcPr>
            <w:tcW w:w="999" w:type="dxa"/>
            <w:tcBorders>
              <w:right w:val="single" w:sz="4" w:space="0" w:color="auto"/>
            </w:tcBorders>
            <w:shd w:val="clear" w:color="auto" w:fill="auto"/>
            <w:noWrap/>
            <w:hideMark/>
          </w:tcPr>
          <w:p w14:paraId="6910D0D6"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0.000</w:t>
            </w:r>
          </w:p>
        </w:tc>
        <w:tc>
          <w:tcPr>
            <w:tcW w:w="986" w:type="dxa"/>
            <w:tcBorders>
              <w:left w:val="single" w:sz="4" w:space="0" w:color="auto"/>
            </w:tcBorders>
            <w:shd w:val="clear" w:color="auto" w:fill="auto"/>
            <w:noWrap/>
            <w:hideMark/>
          </w:tcPr>
          <w:p w14:paraId="45288A31"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0.006</w:t>
            </w:r>
          </w:p>
        </w:tc>
        <w:tc>
          <w:tcPr>
            <w:tcW w:w="1140" w:type="dxa"/>
            <w:tcBorders>
              <w:right w:val="single" w:sz="4" w:space="0" w:color="auto"/>
            </w:tcBorders>
            <w:shd w:val="clear" w:color="auto" w:fill="auto"/>
            <w:noWrap/>
            <w:hideMark/>
          </w:tcPr>
          <w:p w14:paraId="3F4A5B95"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0.008</w:t>
            </w:r>
          </w:p>
        </w:tc>
        <w:tc>
          <w:tcPr>
            <w:tcW w:w="986" w:type="dxa"/>
            <w:tcBorders>
              <w:left w:val="single" w:sz="4" w:space="0" w:color="auto"/>
            </w:tcBorders>
            <w:shd w:val="clear" w:color="auto" w:fill="auto"/>
            <w:noWrap/>
            <w:hideMark/>
          </w:tcPr>
          <w:p w14:paraId="22A83E8B"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0.007</w:t>
            </w:r>
          </w:p>
        </w:tc>
        <w:tc>
          <w:tcPr>
            <w:tcW w:w="999" w:type="dxa"/>
            <w:shd w:val="clear" w:color="auto" w:fill="auto"/>
            <w:noWrap/>
            <w:hideMark/>
          </w:tcPr>
          <w:p w14:paraId="2B74250D"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0.003</w:t>
            </w:r>
          </w:p>
        </w:tc>
      </w:tr>
      <w:tr w:rsidR="000A3EF8" w:rsidRPr="000657DB" w14:paraId="210E259D" w14:textId="77777777" w:rsidTr="003508CB">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18C2C0B4" w14:textId="77777777" w:rsidR="000A3EF8" w:rsidRPr="000657DB" w:rsidRDefault="000A3EF8" w:rsidP="000A3EF8">
            <w:pPr>
              <w:spacing w:after="0" w:line="240" w:lineRule="auto"/>
              <w:rPr>
                <w:rFonts w:eastAsia="Times New Roman" w:cs="Times New Roman"/>
                <w:b w:val="0"/>
                <w:i/>
                <w:color w:val="000000" w:themeColor="text1"/>
                <w:sz w:val="22"/>
              </w:rPr>
            </w:pPr>
            <w:r w:rsidRPr="000657DB">
              <w:rPr>
                <w:rFonts w:eastAsia="Times New Roman" w:cs="Times New Roman"/>
                <w:b w:val="0"/>
                <w:i/>
                <w:color w:val="000000" w:themeColor="text1"/>
                <w:sz w:val="22"/>
              </w:rPr>
              <w:t>Intercept</w:t>
            </w:r>
          </w:p>
        </w:tc>
        <w:tc>
          <w:tcPr>
            <w:tcW w:w="986" w:type="dxa"/>
            <w:shd w:val="clear" w:color="auto" w:fill="auto"/>
            <w:noWrap/>
            <w:hideMark/>
          </w:tcPr>
          <w:p w14:paraId="026787EB"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0.003</w:t>
            </w:r>
          </w:p>
        </w:tc>
        <w:tc>
          <w:tcPr>
            <w:tcW w:w="998" w:type="dxa"/>
            <w:tcBorders>
              <w:right w:val="single" w:sz="4" w:space="0" w:color="auto"/>
            </w:tcBorders>
            <w:shd w:val="clear" w:color="auto" w:fill="auto"/>
            <w:noWrap/>
            <w:hideMark/>
          </w:tcPr>
          <w:p w14:paraId="58D603A2"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986" w:type="dxa"/>
            <w:tcBorders>
              <w:left w:val="single" w:sz="4" w:space="0" w:color="auto"/>
            </w:tcBorders>
            <w:shd w:val="clear" w:color="auto" w:fill="auto"/>
            <w:noWrap/>
            <w:hideMark/>
          </w:tcPr>
          <w:p w14:paraId="25563FB6"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0.003</w:t>
            </w:r>
          </w:p>
        </w:tc>
        <w:tc>
          <w:tcPr>
            <w:tcW w:w="999" w:type="dxa"/>
            <w:tcBorders>
              <w:right w:val="single" w:sz="4" w:space="0" w:color="auto"/>
            </w:tcBorders>
            <w:shd w:val="clear" w:color="auto" w:fill="auto"/>
            <w:noWrap/>
            <w:hideMark/>
          </w:tcPr>
          <w:p w14:paraId="78D6FC22"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986" w:type="dxa"/>
            <w:tcBorders>
              <w:left w:val="single" w:sz="4" w:space="0" w:color="auto"/>
            </w:tcBorders>
            <w:shd w:val="clear" w:color="auto" w:fill="auto"/>
            <w:noWrap/>
            <w:hideMark/>
          </w:tcPr>
          <w:p w14:paraId="6A93AE71"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-0.002</w:t>
            </w:r>
          </w:p>
        </w:tc>
        <w:tc>
          <w:tcPr>
            <w:tcW w:w="1140" w:type="dxa"/>
            <w:tcBorders>
              <w:right w:val="single" w:sz="4" w:space="0" w:color="auto"/>
            </w:tcBorders>
            <w:shd w:val="clear" w:color="auto" w:fill="auto"/>
            <w:noWrap/>
            <w:hideMark/>
          </w:tcPr>
          <w:p w14:paraId="3E981C43"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0.234</w:t>
            </w:r>
          </w:p>
        </w:tc>
        <w:tc>
          <w:tcPr>
            <w:tcW w:w="986" w:type="dxa"/>
            <w:tcBorders>
              <w:left w:val="single" w:sz="4" w:space="0" w:color="auto"/>
            </w:tcBorders>
            <w:shd w:val="clear" w:color="auto" w:fill="auto"/>
            <w:noWrap/>
            <w:hideMark/>
          </w:tcPr>
          <w:p w14:paraId="6C810FCD"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-0.004</w:t>
            </w:r>
          </w:p>
        </w:tc>
        <w:tc>
          <w:tcPr>
            <w:tcW w:w="999" w:type="dxa"/>
            <w:shd w:val="clear" w:color="auto" w:fill="auto"/>
            <w:noWrap/>
            <w:hideMark/>
          </w:tcPr>
          <w:p w14:paraId="2E482708"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0.094</w:t>
            </w:r>
          </w:p>
        </w:tc>
      </w:tr>
      <w:tr w:rsidR="000A3EF8" w:rsidRPr="000657DB" w14:paraId="5D173B4C" w14:textId="77777777" w:rsidTr="003508C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1199" w:type="dxa"/>
            <w:gridSpan w:val="9"/>
            <w:tcBorders>
              <w:bottom w:val="single" w:sz="4" w:space="0" w:color="auto"/>
            </w:tcBorders>
            <w:shd w:val="clear" w:color="auto" w:fill="auto"/>
            <w:noWrap/>
            <w:hideMark/>
          </w:tcPr>
          <w:p w14:paraId="36C5CB5B" w14:textId="77777777" w:rsidR="000A3EF8" w:rsidRPr="000657DB" w:rsidRDefault="000A3EF8" w:rsidP="000A3EF8">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Model with 5 factors and category dummy variables</w:t>
            </w:r>
          </w:p>
        </w:tc>
      </w:tr>
      <w:tr w:rsidR="0042543C" w:rsidRPr="000657DB" w14:paraId="319AC079" w14:textId="77777777" w:rsidTr="003508CB">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shd w:val="clear" w:color="auto" w:fill="auto"/>
            <w:noWrap/>
            <w:hideMark/>
          </w:tcPr>
          <w:p w14:paraId="5F4AB942" w14:textId="77777777" w:rsidR="000A3EF8" w:rsidRPr="000657DB" w:rsidRDefault="000A3EF8" w:rsidP="000A3EF8">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Horizon = 8</w:t>
            </w:r>
          </w:p>
        </w:tc>
        <w:tc>
          <w:tcPr>
            <w:tcW w:w="1984" w:type="dxa"/>
            <w:gridSpan w:val="2"/>
            <w:tcBorders>
              <w:top w:val="single" w:sz="4" w:space="0" w:color="auto"/>
              <w:right w:val="single" w:sz="4" w:space="0" w:color="auto"/>
            </w:tcBorders>
            <w:shd w:val="clear" w:color="auto" w:fill="auto"/>
            <w:noWrap/>
            <w:hideMark/>
          </w:tcPr>
          <w:p w14:paraId="50B21355"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ADL-intra-EWC</w:t>
            </w:r>
          </w:p>
        </w:tc>
        <w:tc>
          <w:tcPr>
            <w:tcW w:w="1985" w:type="dxa"/>
            <w:gridSpan w:val="2"/>
            <w:tcBorders>
              <w:top w:val="single" w:sz="4" w:space="0" w:color="auto"/>
              <w:left w:val="single" w:sz="4" w:space="0" w:color="auto"/>
              <w:right w:val="single" w:sz="4" w:space="0" w:color="auto"/>
            </w:tcBorders>
            <w:shd w:val="clear" w:color="auto" w:fill="auto"/>
            <w:noWrap/>
            <w:hideMark/>
          </w:tcPr>
          <w:p w14:paraId="5A9C9578"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ADL-own-EWC</w:t>
            </w:r>
          </w:p>
        </w:tc>
        <w:tc>
          <w:tcPr>
            <w:tcW w:w="2126" w:type="dxa"/>
            <w:gridSpan w:val="2"/>
            <w:tcBorders>
              <w:top w:val="single" w:sz="4" w:space="0" w:color="auto"/>
              <w:left w:val="single" w:sz="4" w:space="0" w:color="auto"/>
              <w:right w:val="single" w:sz="4" w:space="0" w:color="auto"/>
            </w:tcBorders>
            <w:shd w:val="clear" w:color="auto" w:fill="auto"/>
            <w:noWrap/>
            <w:hideMark/>
          </w:tcPr>
          <w:p w14:paraId="441F0485"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ADL-intra-IC</w:t>
            </w:r>
          </w:p>
        </w:tc>
        <w:tc>
          <w:tcPr>
            <w:tcW w:w="1985" w:type="dxa"/>
            <w:gridSpan w:val="2"/>
            <w:tcBorders>
              <w:top w:val="single" w:sz="4" w:space="0" w:color="auto"/>
              <w:left w:val="single" w:sz="4" w:space="0" w:color="auto"/>
            </w:tcBorders>
            <w:shd w:val="clear" w:color="auto" w:fill="auto"/>
            <w:noWrap/>
            <w:hideMark/>
          </w:tcPr>
          <w:p w14:paraId="74FD39AE"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ADL-own-IC</w:t>
            </w:r>
          </w:p>
        </w:tc>
      </w:tr>
      <w:tr w:rsidR="000A3EF8" w:rsidRPr="000657DB" w14:paraId="12601147" w14:textId="77777777" w:rsidTr="0092025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18D6A9F7" w14:textId="77777777" w:rsidR="000A3EF8" w:rsidRPr="000657DB" w:rsidRDefault="000A3EF8" w:rsidP="000A3EF8">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Parameter</w:t>
            </w:r>
            <w:r w:rsidR="00140F4D" w:rsidRPr="000657DB">
              <w:rPr>
                <w:rFonts w:eastAsia="Times New Roman" w:cs="Times New Roman"/>
                <w:b w:val="0"/>
                <w:color w:val="000000" w:themeColor="text1"/>
                <w:sz w:val="22"/>
              </w:rPr>
              <w:t>/estimate and p-values</w:t>
            </w:r>
          </w:p>
        </w:tc>
        <w:tc>
          <w:tcPr>
            <w:tcW w:w="986" w:type="dxa"/>
            <w:shd w:val="clear" w:color="auto" w:fill="auto"/>
            <w:noWrap/>
            <w:hideMark/>
          </w:tcPr>
          <w:p w14:paraId="7E43318F" w14:textId="77777777" w:rsidR="000A3EF8" w:rsidRPr="000657DB" w:rsidRDefault="000A3EF8" w:rsidP="000A3EF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Estimate</w:t>
            </w:r>
          </w:p>
        </w:tc>
        <w:tc>
          <w:tcPr>
            <w:tcW w:w="998" w:type="dxa"/>
            <w:tcBorders>
              <w:right w:val="single" w:sz="4" w:space="0" w:color="auto"/>
            </w:tcBorders>
            <w:shd w:val="clear" w:color="auto" w:fill="auto"/>
            <w:noWrap/>
            <w:hideMark/>
          </w:tcPr>
          <w:p w14:paraId="72D12A11" w14:textId="77777777" w:rsidR="000A3EF8" w:rsidRPr="000657DB" w:rsidRDefault="000A3EF8" w:rsidP="000A3EF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14:paraId="5D47B666" w14:textId="77777777" w:rsidR="000A3EF8" w:rsidRPr="000657DB" w:rsidRDefault="000A3EF8" w:rsidP="000A3EF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Estimate</w:t>
            </w:r>
          </w:p>
        </w:tc>
        <w:tc>
          <w:tcPr>
            <w:tcW w:w="999" w:type="dxa"/>
            <w:tcBorders>
              <w:right w:val="single" w:sz="4" w:space="0" w:color="auto"/>
            </w:tcBorders>
            <w:shd w:val="clear" w:color="auto" w:fill="auto"/>
            <w:noWrap/>
            <w:hideMark/>
          </w:tcPr>
          <w:p w14:paraId="232D5A5F" w14:textId="77777777" w:rsidR="000A3EF8" w:rsidRPr="000657DB" w:rsidRDefault="000A3EF8" w:rsidP="000A3EF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14:paraId="1DF0B6E5" w14:textId="77777777" w:rsidR="000A3EF8" w:rsidRPr="000657DB" w:rsidRDefault="000A3EF8" w:rsidP="000A3EF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Estimate</w:t>
            </w:r>
          </w:p>
        </w:tc>
        <w:tc>
          <w:tcPr>
            <w:tcW w:w="1140" w:type="dxa"/>
            <w:tcBorders>
              <w:right w:val="single" w:sz="4" w:space="0" w:color="auto"/>
            </w:tcBorders>
            <w:shd w:val="clear" w:color="auto" w:fill="auto"/>
            <w:noWrap/>
            <w:hideMark/>
          </w:tcPr>
          <w:p w14:paraId="36A53480" w14:textId="77777777" w:rsidR="000A3EF8" w:rsidRPr="000657DB" w:rsidRDefault="000A3EF8" w:rsidP="000A3EF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14:paraId="7ADBED03" w14:textId="77777777" w:rsidR="000A3EF8" w:rsidRPr="000657DB" w:rsidRDefault="000A3EF8" w:rsidP="000A3EF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Estimate</w:t>
            </w:r>
          </w:p>
        </w:tc>
        <w:tc>
          <w:tcPr>
            <w:tcW w:w="999" w:type="dxa"/>
            <w:shd w:val="clear" w:color="auto" w:fill="auto"/>
            <w:noWrap/>
            <w:hideMark/>
          </w:tcPr>
          <w:p w14:paraId="6220761D" w14:textId="77777777" w:rsidR="000A3EF8" w:rsidRPr="000657DB" w:rsidRDefault="000A3EF8" w:rsidP="000A3EF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P-value</w:t>
            </w:r>
          </w:p>
        </w:tc>
      </w:tr>
      <w:tr w:rsidR="000A3EF8" w:rsidRPr="000657DB" w14:paraId="44FD4E49" w14:textId="77777777" w:rsidTr="00920256">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0A838300" w14:textId="77777777" w:rsidR="000A3EF8" w:rsidRPr="000657DB" w:rsidRDefault="000A3EF8" w:rsidP="000A3EF8">
            <w:pPr>
              <w:spacing w:after="0" w:line="240" w:lineRule="auto"/>
              <w:rPr>
                <w:rFonts w:eastAsia="Times New Roman" w:cs="Times New Roman"/>
                <w:b w:val="0"/>
                <w:i/>
                <w:color w:val="000000" w:themeColor="text1"/>
                <w:sz w:val="22"/>
              </w:rPr>
            </w:pPr>
            <w:r w:rsidRPr="000657DB">
              <w:rPr>
                <w:rFonts w:eastAsia="Times New Roman" w:cs="Times New Roman"/>
                <w:b w:val="0"/>
                <w:i/>
                <w:color w:val="000000" w:themeColor="text1"/>
                <w:sz w:val="22"/>
              </w:rPr>
              <w:t>Outliers and general variations</w:t>
            </w:r>
          </w:p>
        </w:tc>
        <w:tc>
          <w:tcPr>
            <w:tcW w:w="986" w:type="dxa"/>
            <w:shd w:val="clear" w:color="auto" w:fill="auto"/>
            <w:noWrap/>
            <w:hideMark/>
          </w:tcPr>
          <w:p w14:paraId="72453EEF"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0.002</w:t>
            </w:r>
          </w:p>
        </w:tc>
        <w:tc>
          <w:tcPr>
            <w:tcW w:w="998" w:type="dxa"/>
            <w:tcBorders>
              <w:right w:val="single" w:sz="4" w:space="0" w:color="auto"/>
            </w:tcBorders>
            <w:shd w:val="clear" w:color="auto" w:fill="auto"/>
            <w:noWrap/>
            <w:hideMark/>
          </w:tcPr>
          <w:p w14:paraId="658C4FE8"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0.085</w:t>
            </w:r>
          </w:p>
        </w:tc>
        <w:tc>
          <w:tcPr>
            <w:tcW w:w="986" w:type="dxa"/>
            <w:tcBorders>
              <w:left w:val="single" w:sz="4" w:space="0" w:color="auto"/>
            </w:tcBorders>
            <w:shd w:val="clear" w:color="auto" w:fill="auto"/>
            <w:noWrap/>
            <w:hideMark/>
          </w:tcPr>
          <w:p w14:paraId="52E26580"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0.004</w:t>
            </w:r>
          </w:p>
        </w:tc>
        <w:tc>
          <w:tcPr>
            <w:tcW w:w="999" w:type="dxa"/>
            <w:tcBorders>
              <w:right w:val="single" w:sz="4" w:space="0" w:color="auto"/>
            </w:tcBorders>
            <w:shd w:val="clear" w:color="auto" w:fill="auto"/>
            <w:noWrap/>
            <w:hideMark/>
          </w:tcPr>
          <w:p w14:paraId="525CC0C2"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0.013</w:t>
            </w:r>
          </w:p>
        </w:tc>
        <w:tc>
          <w:tcPr>
            <w:tcW w:w="986" w:type="dxa"/>
            <w:tcBorders>
              <w:left w:val="single" w:sz="4" w:space="0" w:color="auto"/>
            </w:tcBorders>
            <w:shd w:val="clear" w:color="auto" w:fill="auto"/>
            <w:noWrap/>
            <w:hideMark/>
          </w:tcPr>
          <w:p w14:paraId="4B5BA379"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-0.005</w:t>
            </w:r>
          </w:p>
        </w:tc>
        <w:tc>
          <w:tcPr>
            <w:tcW w:w="1140" w:type="dxa"/>
            <w:tcBorders>
              <w:right w:val="single" w:sz="4" w:space="0" w:color="auto"/>
            </w:tcBorders>
            <w:shd w:val="clear" w:color="auto" w:fill="auto"/>
            <w:noWrap/>
            <w:hideMark/>
          </w:tcPr>
          <w:p w14:paraId="159B405C"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0.155</w:t>
            </w:r>
          </w:p>
        </w:tc>
        <w:tc>
          <w:tcPr>
            <w:tcW w:w="986" w:type="dxa"/>
            <w:tcBorders>
              <w:left w:val="single" w:sz="4" w:space="0" w:color="auto"/>
            </w:tcBorders>
            <w:shd w:val="clear" w:color="auto" w:fill="auto"/>
            <w:noWrap/>
            <w:hideMark/>
          </w:tcPr>
          <w:p w14:paraId="0000D661"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-0.007</w:t>
            </w:r>
          </w:p>
        </w:tc>
        <w:tc>
          <w:tcPr>
            <w:tcW w:w="999" w:type="dxa"/>
            <w:shd w:val="clear" w:color="auto" w:fill="auto"/>
            <w:noWrap/>
            <w:hideMark/>
          </w:tcPr>
          <w:p w14:paraId="3B2CE942"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0.075</w:t>
            </w:r>
          </w:p>
        </w:tc>
      </w:tr>
      <w:tr w:rsidR="000A3EF8" w:rsidRPr="000657DB" w14:paraId="6E07BD21" w14:textId="77777777" w:rsidTr="0092025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44B12ED2" w14:textId="77777777" w:rsidR="000A3EF8" w:rsidRPr="000657DB" w:rsidRDefault="000A3EF8" w:rsidP="000A3EF8">
            <w:pPr>
              <w:spacing w:after="0" w:line="240" w:lineRule="auto"/>
              <w:rPr>
                <w:rFonts w:eastAsia="Times New Roman" w:cs="Times New Roman"/>
                <w:b w:val="0"/>
                <w:i/>
                <w:color w:val="000000" w:themeColor="text1"/>
                <w:sz w:val="22"/>
              </w:rPr>
            </w:pPr>
            <w:r w:rsidRPr="000657DB">
              <w:rPr>
                <w:rFonts w:eastAsia="Times New Roman" w:cs="Times New Roman"/>
                <w:b w:val="0"/>
                <w:i/>
                <w:color w:val="000000" w:themeColor="text1"/>
                <w:sz w:val="22"/>
              </w:rPr>
              <w:t>Sales level and variation</w:t>
            </w:r>
          </w:p>
        </w:tc>
        <w:tc>
          <w:tcPr>
            <w:tcW w:w="986" w:type="dxa"/>
            <w:shd w:val="clear" w:color="auto" w:fill="auto"/>
            <w:noWrap/>
            <w:hideMark/>
          </w:tcPr>
          <w:p w14:paraId="5C5E0222"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14:paraId="1D84B602"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0.150</w:t>
            </w:r>
          </w:p>
        </w:tc>
        <w:tc>
          <w:tcPr>
            <w:tcW w:w="986" w:type="dxa"/>
            <w:tcBorders>
              <w:left w:val="single" w:sz="4" w:space="0" w:color="auto"/>
            </w:tcBorders>
            <w:shd w:val="clear" w:color="auto" w:fill="auto"/>
            <w:noWrap/>
            <w:hideMark/>
          </w:tcPr>
          <w:p w14:paraId="07473489"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0.002</w:t>
            </w:r>
          </w:p>
        </w:tc>
        <w:tc>
          <w:tcPr>
            <w:tcW w:w="999" w:type="dxa"/>
            <w:tcBorders>
              <w:right w:val="single" w:sz="4" w:space="0" w:color="auto"/>
            </w:tcBorders>
            <w:shd w:val="clear" w:color="auto" w:fill="auto"/>
            <w:noWrap/>
            <w:hideMark/>
          </w:tcPr>
          <w:p w14:paraId="51B71C06"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0.054</w:t>
            </w:r>
          </w:p>
        </w:tc>
        <w:tc>
          <w:tcPr>
            <w:tcW w:w="986" w:type="dxa"/>
            <w:tcBorders>
              <w:left w:val="single" w:sz="4" w:space="0" w:color="auto"/>
            </w:tcBorders>
            <w:shd w:val="clear" w:color="auto" w:fill="auto"/>
            <w:noWrap/>
            <w:hideMark/>
          </w:tcPr>
          <w:p w14:paraId="78BAEB1E"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1140" w:type="dxa"/>
            <w:tcBorders>
              <w:right w:val="single" w:sz="4" w:space="0" w:color="auto"/>
            </w:tcBorders>
            <w:shd w:val="clear" w:color="auto" w:fill="auto"/>
            <w:noWrap/>
            <w:hideMark/>
          </w:tcPr>
          <w:p w14:paraId="35DACF0B"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0.539</w:t>
            </w:r>
          </w:p>
        </w:tc>
        <w:tc>
          <w:tcPr>
            <w:tcW w:w="986" w:type="dxa"/>
            <w:tcBorders>
              <w:left w:val="single" w:sz="4" w:space="0" w:color="auto"/>
            </w:tcBorders>
            <w:shd w:val="clear" w:color="auto" w:fill="auto"/>
            <w:noWrap/>
            <w:hideMark/>
          </w:tcPr>
          <w:p w14:paraId="26459743"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-0.009</w:t>
            </w:r>
          </w:p>
        </w:tc>
        <w:tc>
          <w:tcPr>
            <w:tcW w:w="999" w:type="dxa"/>
            <w:shd w:val="clear" w:color="auto" w:fill="auto"/>
            <w:noWrap/>
            <w:hideMark/>
          </w:tcPr>
          <w:p w14:paraId="56C8BD01"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0.000</w:t>
            </w:r>
          </w:p>
        </w:tc>
      </w:tr>
      <w:tr w:rsidR="000A3EF8" w:rsidRPr="000657DB" w14:paraId="219E88CD" w14:textId="77777777" w:rsidTr="00920256">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39EF9F2A" w14:textId="77777777" w:rsidR="000A3EF8" w:rsidRPr="000657DB" w:rsidRDefault="00B4441D" w:rsidP="000A3EF8">
            <w:pPr>
              <w:spacing w:after="0" w:line="240" w:lineRule="auto"/>
              <w:rPr>
                <w:rFonts w:eastAsia="Times New Roman" w:cs="Times New Roman"/>
                <w:b w:val="0"/>
                <w:i/>
                <w:color w:val="000000" w:themeColor="text1"/>
                <w:sz w:val="22"/>
              </w:rPr>
            </w:pPr>
            <w:r w:rsidRPr="000657DB">
              <w:rPr>
                <w:rFonts w:asciiTheme="minorEastAsia" w:hAnsiTheme="minorEastAsia" w:cs="Times New Roman"/>
                <w:b w:val="0"/>
                <w:i/>
                <w:color w:val="000000" w:themeColor="text1"/>
                <w:sz w:val="22"/>
              </w:rPr>
              <w:t>C</w:t>
            </w:r>
            <w:r w:rsidRPr="000657DB">
              <w:rPr>
                <w:rFonts w:asciiTheme="minorEastAsia" w:hAnsiTheme="minorEastAsia" w:cs="Times New Roman" w:hint="eastAsia"/>
                <w:b w:val="0"/>
                <w:i/>
                <w:color w:val="000000" w:themeColor="text1"/>
                <w:sz w:val="22"/>
              </w:rPr>
              <w:t>entral</w:t>
            </w:r>
            <w:r w:rsidRPr="000657DB">
              <w:rPr>
                <w:rFonts w:eastAsia="Times New Roman" w:cs="Times New Roman"/>
                <w:b w:val="0"/>
                <w:i/>
                <w:color w:val="000000" w:themeColor="text1"/>
                <w:sz w:val="22"/>
              </w:rPr>
              <w:t xml:space="preserve"> tendency of sales</w:t>
            </w:r>
          </w:p>
        </w:tc>
        <w:tc>
          <w:tcPr>
            <w:tcW w:w="986" w:type="dxa"/>
            <w:shd w:val="clear" w:color="auto" w:fill="auto"/>
            <w:noWrap/>
            <w:hideMark/>
          </w:tcPr>
          <w:p w14:paraId="38B9D19E"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998" w:type="dxa"/>
            <w:tcBorders>
              <w:right w:val="single" w:sz="4" w:space="0" w:color="auto"/>
            </w:tcBorders>
            <w:shd w:val="clear" w:color="auto" w:fill="auto"/>
            <w:noWrap/>
            <w:hideMark/>
          </w:tcPr>
          <w:p w14:paraId="4BAB7F8D"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0.679</w:t>
            </w:r>
          </w:p>
        </w:tc>
        <w:tc>
          <w:tcPr>
            <w:tcW w:w="986" w:type="dxa"/>
            <w:tcBorders>
              <w:left w:val="single" w:sz="4" w:space="0" w:color="auto"/>
            </w:tcBorders>
            <w:shd w:val="clear" w:color="auto" w:fill="auto"/>
            <w:noWrap/>
            <w:hideMark/>
          </w:tcPr>
          <w:p w14:paraId="0D49264F"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999" w:type="dxa"/>
            <w:tcBorders>
              <w:right w:val="single" w:sz="4" w:space="0" w:color="auto"/>
            </w:tcBorders>
            <w:shd w:val="clear" w:color="auto" w:fill="auto"/>
            <w:noWrap/>
            <w:hideMark/>
          </w:tcPr>
          <w:p w14:paraId="4A4F4F42"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0.851</w:t>
            </w:r>
          </w:p>
        </w:tc>
        <w:tc>
          <w:tcPr>
            <w:tcW w:w="986" w:type="dxa"/>
            <w:tcBorders>
              <w:left w:val="single" w:sz="4" w:space="0" w:color="auto"/>
            </w:tcBorders>
            <w:shd w:val="clear" w:color="auto" w:fill="auto"/>
            <w:noWrap/>
            <w:hideMark/>
          </w:tcPr>
          <w:p w14:paraId="5FA07768"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-0.005</w:t>
            </w:r>
          </w:p>
        </w:tc>
        <w:tc>
          <w:tcPr>
            <w:tcW w:w="1140" w:type="dxa"/>
            <w:tcBorders>
              <w:right w:val="single" w:sz="4" w:space="0" w:color="auto"/>
            </w:tcBorders>
            <w:shd w:val="clear" w:color="auto" w:fill="auto"/>
            <w:noWrap/>
            <w:hideMark/>
          </w:tcPr>
          <w:p w14:paraId="2A11C838"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0.044</w:t>
            </w:r>
          </w:p>
        </w:tc>
        <w:tc>
          <w:tcPr>
            <w:tcW w:w="986" w:type="dxa"/>
            <w:tcBorders>
              <w:left w:val="single" w:sz="4" w:space="0" w:color="auto"/>
            </w:tcBorders>
            <w:shd w:val="clear" w:color="auto" w:fill="auto"/>
            <w:noWrap/>
            <w:hideMark/>
          </w:tcPr>
          <w:p w14:paraId="073AD45B"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-0.005</w:t>
            </w:r>
          </w:p>
        </w:tc>
        <w:tc>
          <w:tcPr>
            <w:tcW w:w="999" w:type="dxa"/>
            <w:shd w:val="clear" w:color="auto" w:fill="auto"/>
            <w:noWrap/>
            <w:hideMark/>
          </w:tcPr>
          <w:p w14:paraId="76F14986"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0.047</w:t>
            </w:r>
          </w:p>
        </w:tc>
      </w:tr>
      <w:tr w:rsidR="000A3EF8" w:rsidRPr="000657DB" w14:paraId="5FAB1603" w14:textId="77777777" w:rsidTr="0092025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59F2E255" w14:textId="77777777" w:rsidR="000A3EF8" w:rsidRPr="000657DB" w:rsidRDefault="000A3EF8" w:rsidP="000A3EF8">
            <w:pPr>
              <w:spacing w:after="0" w:line="240" w:lineRule="auto"/>
              <w:rPr>
                <w:rFonts w:eastAsia="Times New Roman" w:cs="Times New Roman"/>
                <w:b w:val="0"/>
                <w:i/>
                <w:color w:val="000000" w:themeColor="text1"/>
                <w:sz w:val="22"/>
              </w:rPr>
            </w:pPr>
            <w:r w:rsidRPr="000657DB">
              <w:rPr>
                <w:rFonts w:eastAsia="Times New Roman" w:cs="Times New Roman"/>
                <w:b w:val="0"/>
                <w:i/>
                <w:color w:val="000000" w:themeColor="text1"/>
                <w:sz w:val="22"/>
              </w:rPr>
              <w:t>Price level and variation</w:t>
            </w:r>
          </w:p>
        </w:tc>
        <w:tc>
          <w:tcPr>
            <w:tcW w:w="986" w:type="dxa"/>
            <w:shd w:val="clear" w:color="auto" w:fill="auto"/>
            <w:noWrap/>
            <w:hideMark/>
          </w:tcPr>
          <w:p w14:paraId="55E1CA1E"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14:paraId="5213C8AC"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0.370</w:t>
            </w:r>
          </w:p>
        </w:tc>
        <w:tc>
          <w:tcPr>
            <w:tcW w:w="986" w:type="dxa"/>
            <w:tcBorders>
              <w:left w:val="single" w:sz="4" w:space="0" w:color="auto"/>
            </w:tcBorders>
            <w:shd w:val="clear" w:color="auto" w:fill="auto"/>
            <w:noWrap/>
            <w:hideMark/>
          </w:tcPr>
          <w:p w14:paraId="5C065E47"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-0.003</w:t>
            </w:r>
          </w:p>
        </w:tc>
        <w:tc>
          <w:tcPr>
            <w:tcW w:w="999" w:type="dxa"/>
            <w:tcBorders>
              <w:right w:val="single" w:sz="4" w:space="0" w:color="auto"/>
            </w:tcBorders>
            <w:shd w:val="clear" w:color="auto" w:fill="auto"/>
            <w:noWrap/>
            <w:hideMark/>
          </w:tcPr>
          <w:p w14:paraId="7B5BA3EE"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0.066</w:t>
            </w:r>
          </w:p>
        </w:tc>
        <w:tc>
          <w:tcPr>
            <w:tcW w:w="986" w:type="dxa"/>
            <w:tcBorders>
              <w:left w:val="single" w:sz="4" w:space="0" w:color="auto"/>
            </w:tcBorders>
            <w:shd w:val="clear" w:color="auto" w:fill="auto"/>
            <w:noWrap/>
            <w:hideMark/>
          </w:tcPr>
          <w:p w14:paraId="05ACCF03"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1140" w:type="dxa"/>
            <w:tcBorders>
              <w:right w:val="single" w:sz="4" w:space="0" w:color="auto"/>
            </w:tcBorders>
            <w:shd w:val="clear" w:color="auto" w:fill="auto"/>
            <w:noWrap/>
            <w:hideMark/>
          </w:tcPr>
          <w:p w14:paraId="518E48C8"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0.795</w:t>
            </w:r>
          </w:p>
        </w:tc>
        <w:tc>
          <w:tcPr>
            <w:tcW w:w="986" w:type="dxa"/>
            <w:tcBorders>
              <w:left w:val="single" w:sz="4" w:space="0" w:color="auto"/>
            </w:tcBorders>
            <w:shd w:val="clear" w:color="auto" w:fill="auto"/>
            <w:noWrap/>
            <w:hideMark/>
          </w:tcPr>
          <w:p w14:paraId="5A8AFE51"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-0.003</w:t>
            </w:r>
          </w:p>
        </w:tc>
        <w:tc>
          <w:tcPr>
            <w:tcW w:w="999" w:type="dxa"/>
            <w:shd w:val="clear" w:color="auto" w:fill="auto"/>
            <w:noWrap/>
            <w:hideMark/>
          </w:tcPr>
          <w:p w14:paraId="214B4537"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0.367</w:t>
            </w:r>
          </w:p>
        </w:tc>
      </w:tr>
      <w:tr w:rsidR="000A3EF8" w:rsidRPr="000657DB" w14:paraId="6B376430" w14:textId="77777777" w:rsidTr="00920256">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4178526C" w14:textId="77777777" w:rsidR="000A3EF8" w:rsidRPr="000657DB" w:rsidRDefault="000A3EF8" w:rsidP="000A3EF8">
            <w:pPr>
              <w:spacing w:after="0" w:line="240" w:lineRule="auto"/>
              <w:rPr>
                <w:rFonts w:eastAsia="Times New Roman" w:cs="Times New Roman"/>
                <w:b w:val="0"/>
                <w:i/>
                <w:color w:val="000000" w:themeColor="text1"/>
                <w:sz w:val="22"/>
              </w:rPr>
            </w:pPr>
            <w:r w:rsidRPr="000657DB">
              <w:rPr>
                <w:rFonts w:eastAsia="Times New Roman" w:cs="Times New Roman"/>
                <w:b w:val="0"/>
                <w:i/>
                <w:color w:val="000000" w:themeColor="text1"/>
                <w:sz w:val="22"/>
              </w:rPr>
              <w:t>Randomness and growth</w:t>
            </w:r>
          </w:p>
        </w:tc>
        <w:tc>
          <w:tcPr>
            <w:tcW w:w="986" w:type="dxa"/>
            <w:shd w:val="clear" w:color="auto" w:fill="auto"/>
            <w:noWrap/>
            <w:hideMark/>
          </w:tcPr>
          <w:p w14:paraId="3FFED133"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0.003</w:t>
            </w:r>
          </w:p>
        </w:tc>
        <w:tc>
          <w:tcPr>
            <w:tcW w:w="998" w:type="dxa"/>
            <w:tcBorders>
              <w:right w:val="single" w:sz="4" w:space="0" w:color="auto"/>
            </w:tcBorders>
            <w:shd w:val="clear" w:color="auto" w:fill="auto"/>
            <w:noWrap/>
            <w:hideMark/>
          </w:tcPr>
          <w:p w14:paraId="2DAC74CF"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0.001</w:t>
            </w:r>
          </w:p>
        </w:tc>
        <w:tc>
          <w:tcPr>
            <w:tcW w:w="986" w:type="dxa"/>
            <w:tcBorders>
              <w:left w:val="single" w:sz="4" w:space="0" w:color="auto"/>
            </w:tcBorders>
            <w:shd w:val="clear" w:color="auto" w:fill="auto"/>
            <w:noWrap/>
            <w:hideMark/>
          </w:tcPr>
          <w:p w14:paraId="4C09F686"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0.004</w:t>
            </w:r>
          </w:p>
        </w:tc>
        <w:tc>
          <w:tcPr>
            <w:tcW w:w="999" w:type="dxa"/>
            <w:tcBorders>
              <w:right w:val="single" w:sz="4" w:space="0" w:color="auto"/>
            </w:tcBorders>
            <w:shd w:val="clear" w:color="auto" w:fill="auto"/>
            <w:noWrap/>
            <w:hideMark/>
          </w:tcPr>
          <w:p w14:paraId="35435DE7"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0.000</w:t>
            </w:r>
          </w:p>
        </w:tc>
        <w:tc>
          <w:tcPr>
            <w:tcW w:w="986" w:type="dxa"/>
            <w:tcBorders>
              <w:left w:val="single" w:sz="4" w:space="0" w:color="auto"/>
            </w:tcBorders>
            <w:shd w:val="clear" w:color="auto" w:fill="auto"/>
            <w:noWrap/>
            <w:hideMark/>
          </w:tcPr>
          <w:p w14:paraId="74763DFB"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0.004</w:t>
            </w:r>
          </w:p>
        </w:tc>
        <w:tc>
          <w:tcPr>
            <w:tcW w:w="1140" w:type="dxa"/>
            <w:tcBorders>
              <w:right w:val="single" w:sz="4" w:space="0" w:color="auto"/>
            </w:tcBorders>
            <w:shd w:val="clear" w:color="auto" w:fill="auto"/>
            <w:noWrap/>
            <w:hideMark/>
          </w:tcPr>
          <w:p w14:paraId="7734C8EE"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0.053</w:t>
            </w:r>
          </w:p>
        </w:tc>
        <w:tc>
          <w:tcPr>
            <w:tcW w:w="986" w:type="dxa"/>
            <w:tcBorders>
              <w:left w:val="single" w:sz="4" w:space="0" w:color="auto"/>
            </w:tcBorders>
            <w:shd w:val="clear" w:color="auto" w:fill="auto"/>
            <w:noWrap/>
            <w:hideMark/>
          </w:tcPr>
          <w:p w14:paraId="3F0D5151"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0.005</w:t>
            </w:r>
          </w:p>
        </w:tc>
        <w:tc>
          <w:tcPr>
            <w:tcW w:w="999" w:type="dxa"/>
            <w:shd w:val="clear" w:color="auto" w:fill="auto"/>
            <w:noWrap/>
            <w:hideMark/>
          </w:tcPr>
          <w:p w14:paraId="7CF557D4" w14:textId="77777777"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0.055</w:t>
            </w:r>
          </w:p>
        </w:tc>
      </w:tr>
      <w:tr w:rsidR="000A3EF8" w:rsidRPr="000657DB" w14:paraId="45ED3CEE" w14:textId="77777777" w:rsidTr="00140F4D">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470B6F29" w14:textId="77777777" w:rsidR="000A3EF8" w:rsidRPr="000657DB" w:rsidRDefault="000A3EF8" w:rsidP="000A3EF8">
            <w:pPr>
              <w:spacing w:after="0" w:line="240" w:lineRule="auto"/>
              <w:rPr>
                <w:rFonts w:eastAsia="Times New Roman" w:cs="Times New Roman"/>
                <w:b w:val="0"/>
                <w:i/>
                <w:color w:val="000000" w:themeColor="text1"/>
                <w:sz w:val="22"/>
              </w:rPr>
            </w:pPr>
            <w:r w:rsidRPr="000657DB">
              <w:rPr>
                <w:rFonts w:eastAsia="Times New Roman" w:cs="Times New Roman"/>
                <w:b w:val="0"/>
                <w:i/>
                <w:color w:val="000000" w:themeColor="text1"/>
                <w:sz w:val="22"/>
              </w:rPr>
              <w:t>Intercept</w:t>
            </w:r>
          </w:p>
        </w:tc>
        <w:tc>
          <w:tcPr>
            <w:tcW w:w="986" w:type="dxa"/>
            <w:shd w:val="clear" w:color="auto" w:fill="auto"/>
            <w:noWrap/>
            <w:hideMark/>
          </w:tcPr>
          <w:p w14:paraId="1CB45D20"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0.015</w:t>
            </w:r>
          </w:p>
        </w:tc>
        <w:tc>
          <w:tcPr>
            <w:tcW w:w="998" w:type="dxa"/>
            <w:tcBorders>
              <w:right w:val="single" w:sz="4" w:space="0" w:color="auto"/>
            </w:tcBorders>
            <w:shd w:val="clear" w:color="auto" w:fill="auto"/>
            <w:noWrap/>
            <w:hideMark/>
          </w:tcPr>
          <w:p w14:paraId="4E655750"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986" w:type="dxa"/>
            <w:tcBorders>
              <w:left w:val="single" w:sz="4" w:space="0" w:color="auto"/>
            </w:tcBorders>
            <w:shd w:val="clear" w:color="auto" w:fill="auto"/>
            <w:noWrap/>
            <w:hideMark/>
          </w:tcPr>
          <w:p w14:paraId="20D364DE"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0.016</w:t>
            </w:r>
          </w:p>
        </w:tc>
        <w:tc>
          <w:tcPr>
            <w:tcW w:w="999" w:type="dxa"/>
            <w:tcBorders>
              <w:right w:val="single" w:sz="4" w:space="0" w:color="auto"/>
            </w:tcBorders>
            <w:shd w:val="clear" w:color="auto" w:fill="auto"/>
            <w:noWrap/>
            <w:hideMark/>
          </w:tcPr>
          <w:p w14:paraId="68D15317"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986" w:type="dxa"/>
            <w:tcBorders>
              <w:left w:val="single" w:sz="4" w:space="0" w:color="auto"/>
            </w:tcBorders>
            <w:shd w:val="clear" w:color="auto" w:fill="auto"/>
            <w:noWrap/>
            <w:hideMark/>
          </w:tcPr>
          <w:p w14:paraId="416D8D45"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0.026</w:t>
            </w:r>
          </w:p>
        </w:tc>
        <w:tc>
          <w:tcPr>
            <w:tcW w:w="1140" w:type="dxa"/>
            <w:tcBorders>
              <w:right w:val="single" w:sz="4" w:space="0" w:color="auto"/>
            </w:tcBorders>
            <w:shd w:val="clear" w:color="auto" w:fill="auto"/>
            <w:noWrap/>
            <w:hideMark/>
          </w:tcPr>
          <w:p w14:paraId="22D169D5"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0.015</w:t>
            </w:r>
          </w:p>
        </w:tc>
        <w:tc>
          <w:tcPr>
            <w:tcW w:w="986" w:type="dxa"/>
            <w:tcBorders>
              <w:left w:val="single" w:sz="4" w:space="0" w:color="auto"/>
            </w:tcBorders>
            <w:shd w:val="clear" w:color="auto" w:fill="auto"/>
            <w:noWrap/>
            <w:hideMark/>
          </w:tcPr>
          <w:p w14:paraId="56D5DB15"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0.042</w:t>
            </w:r>
          </w:p>
        </w:tc>
        <w:tc>
          <w:tcPr>
            <w:tcW w:w="999" w:type="dxa"/>
            <w:shd w:val="clear" w:color="auto" w:fill="auto"/>
            <w:noWrap/>
            <w:hideMark/>
          </w:tcPr>
          <w:p w14:paraId="65429223" w14:textId="77777777"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r>
    </w:tbl>
    <w:p w14:paraId="394745BC" w14:textId="77777777" w:rsidR="000A3EF8" w:rsidRPr="000657DB" w:rsidRDefault="000A3EF8" w:rsidP="00E41243">
      <w:pPr>
        <w:pStyle w:val="ListParagraph"/>
        <w:spacing w:after="0" w:line="360" w:lineRule="auto"/>
        <w:ind w:left="0"/>
        <w:rPr>
          <w:rFonts w:cs="Times New Roman"/>
          <w:color w:val="000000" w:themeColor="text1"/>
          <w:szCs w:val="24"/>
        </w:rPr>
      </w:pPr>
    </w:p>
    <w:p w14:paraId="7E4B1DE0" w14:textId="77777777" w:rsidR="000A3EF8" w:rsidRPr="000657DB" w:rsidRDefault="000A3EF8" w:rsidP="00E41243">
      <w:pPr>
        <w:pStyle w:val="ListParagraph"/>
        <w:spacing w:after="0" w:line="360" w:lineRule="auto"/>
        <w:ind w:left="0"/>
        <w:rPr>
          <w:rFonts w:cs="Times New Roman"/>
          <w:color w:val="000000" w:themeColor="text1"/>
          <w:szCs w:val="24"/>
        </w:rPr>
      </w:pPr>
    </w:p>
    <w:p w14:paraId="22C61FC0" w14:textId="77777777" w:rsidR="000A3EF8" w:rsidRPr="000657DB" w:rsidRDefault="000A3EF8" w:rsidP="00E41243">
      <w:pPr>
        <w:pStyle w:val="ListParagraph"/>
        <w:spacing w:after="0" w:line="360" w:lineRule="auto"/>
        <w:ind w:left="0"/>
        <w:rPr>
          <w:rFonts w:cs="Times New Roman"/>
          <w:color w:val="000000" w:themeColor="text1"/>
          <w:szCs w:val="24"/>
        </w:rPr>
      </w:pPr>
    </w:p>
    <w:p w14:paraId="25BCC884" w14:textId="77777777" w:rsidR="000A3EF8" w:rsidRPr="000657DB" w:rsidRDefault="000A3EF8" w:rsidP="00E41243">
      <w:pPr>
        <w:pStyle w:val="ListParagraph"/>
        <w:spacing w:after="0" w:line="360" w:lineRule="auto"/>
        <w:ind w:left="0"/>
        <w:rPr>
          <w:rFonts w:cs="Times New Roman"/>
          <w:color w:val="000000" w:themeColor="text1"/>
          <w:szCs w:val="24"/>
        </w:rPr>
        <w:sectPr w:rsidR="000A3EF8" w:rsidRPr="000657DB" w:rsidSect="000A3EF8">
          <w:pgSz w:w="16838" w:h="11906" w:orient="landscape"/>
          <w:pgMar w:top="1440" w:right="1440" w:bottom="1440" w:left="1440" w:header="708" w:footer="708" w:gutter="0"/>
          <w:cols w:space="708"/>
          <w:docGrid w:linePitch="360"/>
        </w:sectPr>
      </w:pPr>
    </w:p>
    <w:p w14:paraId="56653988" w14:textId="77777777" w:rsidR="000A3EF8" w:rsidRPr="000657DB" w:rsidRDefault="000A3EF8" w:rsidP="00E41243">
      <w:pPr>
        <w:pStyle w:val="ListParagraph"/>
        <w:spacing w:after="0" w:line="360" w:lineRule="auto"/>
        <w:ind w:left="0"/>
        <w:rPr>
          <w:rFonts w:cs="Times New Roman"/>
          <w:color w:val="000000" w:themeColor="text1"/>
          <w:szCs w:val="24"/>
        </w:rPr>
      </w:pPr>
    </w:p>
    <w:p w14:paraId="045CFE7C" w14:textId="77777777" w:rsidR="000A3EF8" w:rsidRPr="000657DB" w:rsidRDefault="000A3EF8" w:rsidP="00E41243">
      <w:pPr>
        <w:pStyle w:val="ListParagraph"/>
        <w:spacing w:after="0" w:line="360" w:lineRule="auto"/>
        <w:ind w:left="0"/>
        <w:rPr>
          <w:rFonts w:cs="Times New Roman"/>
          <w:color w:val="000000" w:themeColor="text1"/>
          <w:szCs w:val="24"/>
        </w:rPr>
      </w:pPr>
    </w:p>
    <w:p w14:paraId="7E9B99FC" w14:textId="77777777" w:rsidR="000A3EF8" w:rsidRPr="000657DB" w:rsidRDefault="000A3EF8" w:rsidP="00E41243">
      <w:pPr>
        <w:pStyle w:val="ListParagraph"/>
        <w:spacing w:after="0" w:line="360" w:lineRule="auto"/>
        <w:ind w:left="0"/>
        <w:rPr>
          <w:rFonts w:cs="Times New Roman"/>
          <w:color w:val="000000" w:themeColor="text1"/>
          <w:szCs w:val="24"/>
        </w:rPr>
      </w:pPr>
    </w:p>
    <w:p w14:paraId="326F4891" w14:textId="77777777" w:rsidR="00515F20" w:rsidRPr="000657DB" w:rsidRDefault="007E2085" w:rsidP="00D15EB6">
      <w:pPr>
        <w:pStyle w:val="ListParagraph"/>
        <w:spacing w:after="0" w:line="360" w:lineRule="auto"/>
        <w:ind w:left="0"/>
        <w:rPr>
          <w:rFonts w:cs="Times New Roman"/>
          <w:color w:val="000000" w:themeColor="text1"/>
          <w:szCs w:val="24"/>
        </w:rPr>
      </w:pPr>
      <w:r w:rsidRPr="000657DB">
        <w:rPr>
          <w:rFonts w:cs="Times New Roman"/>
          <w:color w:val="000000" w:themeColor="text1"/>
          <w:szCs w:val="24"/>
        </w:rPr>
        <w:t>Table 8</w:t>
      </w:r>
      <w:r w:rsidR="006D7972" w:rsidRPr="000657DB">
        <w:rPr>
          <w:rFonts w:cs="Times New Roman"/>
          <w:color w:val="000000" w:themeColor="text1"/>
          <w:szCs w:val="24"/>
        </w:rPr>
        <w:t xml:space="preserve"> </w:t>
      </w:r>
      <w:r w:rsidR="00E41243" w:rsidRPr="000657DB">
        <w:rPr>
          <w:rFonts w:cs="Times New Roman"/>
          <w:color w:val="000000" w:themeColor="text1"/>
          <w:szCs w:val="24"/>
        </w:rPr>
        <w:t>report</w:t>
      </w:r>
      <w:r w:rsidR="006D7972" w:rsidRPr="000657DB">
        <w:rPr>
          <w:rFonts w:cs="Times New Roman"/>
          <w:color w:val="000000" w:themeColor="text1"/>
          <w:szCs w:val="24"/>
        </w:rPr>
        <w:t>s</w:t>
      </w:r>
      <w:r w:rsidR="00E41243" w:rsidRPr="000657DB">
        <w:rPr>
          <w:rFonts w:cs="Times New Roman"/>
          <w:color w:val="000000" w:themeColor="text1"/>
          <w:szCs w:val="24"/>
        </w:rPr>
        <w:t xml:space="preserve"> the estimated parameters </w:t>
      </w:r>
      <w:r w:rsidR="006D7972" w:rsidRPr="000657DB">
        <w:rPr>
          <w:rFonts w:cs="Times New Roman"/>
          <w:color w:val="000000" w:themeColor="text1"/>
          <w:szCs w:val="24"/>
        </w:rPr>
        <w:t>of</w:t>
      </w:r>
      <w:r w:rsidR="00E41243" w:rsidRPr="000657DB">
        <w:rPr>
          <w:rFonts w:cs="Times New Roman"/>
          <w:color w:val="000000" w:themeColor="text1"/>
          <w:szCs w:val="24"/>
        </w:rPr>
        <w:t xml:space="preserve"> </w:t>
      </w:r>
      <w:r w:rsidR="008471F5" w:rsidRPr="000657DB">
        <w:rPr>
          <w:rFonts w:cs="Times New Roman"/>
          <w:color w:val="000000" w:themeColor="text1"/>
          <w:szCs w:val="24"/>
        </w:rPr>
        <w:t>the</w:t>
      </w:r>
      <w:r w:rsidR="00D15EB6" w:rsidRPr="000657DB">
        <w:rPr>
          <w:rFonts w:cs="Times New Roman"/>
          <w:color w:val="000000" w:themeColor="text1"/>
          <w:szCs w:val="24"/>
        </w:rPr>
        <w:t xml:space="preserve"> models</w:t>
      </w:r>
      <w:r w:rsidR="008471F5" w:rsidRPr="000657DB">
        <w:rPr>
          <w:rFonts w:cs="Times New Roman"/>
          <w:color w:val="000000" w:themeColor="text1"/>
          <w:szCs w:val="24"/>
        </w:rPr>
        <w:t xml:space="preserve"> with different dependent variables</w:t>
      </w:r>
      <w:r w:rsidR="006D7972" w:rsidRPr="000657DB">
        <w:rPr>
          <w:rFonts w:cs="Times New Roman"/>
          <w:color w:val="000000" w:themeColor="text1"/>
          <w:szCs w:val="24"/>
        </w:rPr>
        <w:t xml:space="preserve">. We construct the models with and without category dummy variables. For example, we regress the percentage improvement </w:t>
      </w:r>
      <w:r w:rsidR="00834FD6" w:rsidRPr="000657DB">
        <w:rPr>
          <w:rFonts w:cs="Times New Roman"/>
          <w:color w:val="000000" w:themeColor="text1"/>
          <w:szCs w:val="24"/>
        </w:rPr>
        <w:t xml:space="preserve">(MASE) </w:t>
      </w:r>
      <w:r w:rsidR="006D7972" w:rsidRPr="000657DB">
        <w:rPr>
          <w:rFonts w:cs="Times New Roman"/>
          <w:color w:val="000000" w:themeColor="text1"/>
          <w:szCs w:val="24"/>
        </w:rPr>
        <w:t>by the ADL-intra-EWC model over the ADL-intra model on the five factors</w:t>
      </w:r>
      <w:r w:rsidR="00834FD6" w:rsidRPr="000657DB">
        <w:rPr>
          <w:rFonts w:cs="Times New Roman"/>
          <w:color w:val="000000" w:themeColor="text1"/>
          <w:szCs w:val="24"/>
        </w:rPr>
        <w:t>. The estimate of the parameter “Randomness and growth” is positive (e.g., 0.004) and it is statistical significant (e.g., p-value&lt;0.000). We regress the same dependent variable on the five factors with category dummy variables and we find that the estimate for “Randomness and growth” is also positive (e.g., 0.003) and again statistical significant (e.g., p-value= 0.001). We also explore the determinants of the percentage improvement (MASE) by the ADL-own-EWC model (compared to the ADL-own model), the ADL-intra-IC model (compared to the ADL-intra model), and the ADL-own-IC model (compared to the ADL-own model)</w:t>
      </w:r>
      <w:r w:rsidR="005475F6" w:rsidRPr="000657DB">
        <w:rPr>
          <w:rFonts w:cs="Times New Roman"/>
          <w:color w:val="000000" w:themeColor="text1"/>
          <w:szCs w:val="24"/>
        </w:rPr>
        <w:t xml:space="preserve">. </w:t>
      </w:r>
    </w:p>
    <w:p w14:paraId="723FAB6E" w14:textId="77777777" w:rsidR="00515F20" w:rsidRPr="000657DB" w:rsidRDefault="00515F20" w:rsidP="00D15EB6">
      <w:pPr>
        <w:pStyle w:val="ListParagraph"/>
        <w:spacing w:after="0" w:line="360" w:lineRule="auto"/>
        <w:ind w:left="0"/>
        <w:rPr>
          <w:rFonts w:cs="Times New Roman"/>
          <w:color w:val="000000" w:themeColor="text1"/>
          <w:szCs w:val="24"/>
        </w:rPr>
      </w:pPr>
    </w:p>
    <w:p w14:paraId="0FA0831D" w14:textId="77777777" w:rsidR="00D15EB6" w:rsidRPr="000657DB" w:rsidRDefault="005475F6" w:rsidP="00D15EB6">
      <w:pPr>
        <w:pStyle w:val="ListParagraph"/>
        <w:spacing w:after="0" w:line="360" w:lineRule="auto"/>
        <w:ind w:left="0"/>
        <w:rPr>
          <w:rFonts w:cs="Times New Roman"/>
          <w:color w:val="000000" w:themeColor="text1"/>
          <w:szCs w:val="24"/>
        </w:rPr>
      </w:pPr>
      <w:r w:rsidRPr="000657DB">
        <w:rPr>
          <w:rFonts w:cs="Times New Roman"/>
          <w:color w:val="000000" w:themeColor="text1"/>
          <w:szCs w:val="24"/>
        </w:rPr>
        <w:t>W</w:t>
      </w:r>
      <w:r w:rsidR="008471F5" w:rsidRPr="000657DB">
        <w:rPr>
          <w:rFonts w:cs="Times New Roman"/>
          <w:color w:val="000000" w:themeColor="text1"/>
          <w:szCs w:val="24"/>
        </w:rPr>
        <w:t xml:space="preserve">e </w:t>
      </w:r>
      <w:r w:rsidR="00010177" w:rsidRPr="000657DB">
        <w:rPr>
          <w:rFonts w:cs="Times New Roman"/>
          <w:color w:val="000000" w:themeColor="text1"/>
          <w:szCs w:val="24"/>
        </w:rPr>
        <w:t>have the following findings</w:t>
      </w:r>
      <w:r w:rsidR="008471F5" w:rsidRPr="000657DB">
        <w:rPr>
          <w:rFonts w:cs="Times New Roman"/>
          <w:color w:val="000000" w:themeColor="text1"/>
          <w:szCs w:val="24"/>
        </w:rPr>
        <w:t>: 1)</w:t>
      </w:r>
      <w:r w:rsidR="00D15EB6" w:rsidRPr="000657DB">
        <w:rPr>
          <w:rFonts w:cs="Times New Roman"/>
          <w:color w:val="000000" w:themeColor="text1"/>
          <w:szCs w:val="24"/>
        </w:rPr>
        <w:t xml:space="preserve"> </w:t>
      </w:r>
      <w:r w:rsidR="00515F20" w:rsidRPr="000657DB">
        <w:rPr>
          <w:rFonts w:cs="Times New Roman"/>
          <w:color w:val="000000" w:themeColor="text1"/>
          <w:szCs w:val="24"/>
        </w:rPr>
        <w:t xml:space="preserve">the estimates for the factor “Randomness and growth” are always positive and statistically significant, though very occasionally the p-values are slightly higher than 5%. </w:t>
      </w:r>
      <w:r w:rsidR="00691E2B" w:rsidRPr="000657DB">
        <w:rPr>
          <w:rFonts w:cs="Times New Roman"/>
          <w:color w:val="000000" w:themeColor="text1"/>
          <w:szCs w:val="24"/>
        </w:rPr>
        <w:t xml:space="preserve">This suggests that our </w:t>
      </w:r>
      <w:r w:rsidR="00010177" w:rsidRPr="000657DB">
        <w:rPr>
          <w:rFonts w:cs="Times New Roman"/>
          <w:color w:val="000000" w:themeColor="text1"/>
          <w:szCs w:val="24"/>
        </w:rPr>
        <w:t xml:space="preserve">proposed </w:t>
      </w:r>
      <w:r w:rsidR="00691E2B" w:rsidRPr="000657DB">
        <w:rPr>
          <w:rFonts w:cs="Times New Roman"/>
          <w:color w:val="000000" w:themeColor="text1"/>
          <w:szCs w:val="24"/>
        </w:rPr>
        <w:t>models tend to be more advantageous for the SKU’s which are difficult to forecast</w:t>
      </w:r>
      <w:r w:rsidR="00010177" w:rsidRPr="000657DB">
        <w:rPr>
          <w:rFonts w:cs="Times New Roman"/>
          <w:color w:val="000000" w:themeColor="text1"/>
          <w:szCs w:val="24"/>
        </w:rPr>
        <w:t xml:space="preserve"> and exhibit trend</w:t>
      </w:r>
      <w:r w:rsidR="00691E2B" w:rsidRPr="000657DB">
        <w:rPr>
          <w:rFonts w:cs="Times New Roman"/>
          <w:color w:val="000000" w:themeColor="text1"/>
          <w:szCs w:val="24"/>
        </w:rPr>
        <w:t xml:space="preserve">. 2) The ADL-intra-IC and the ADL-own-IC model tend to </w:t>
      </w:r>
      <w:r w:rsidR="00A12484" w:rsidRPr="000657DB">
        <w:rPr>
          <w:rFonts w:cs="Times New Roman"/>
          <w:color w:val="000000" w:themeColor="text1"/>
          <w:szCs w:val="24"/>
        </w:rPr>
        <w:t xml:space="preserve">have disadvantages for the SKU’s with high proportion of outliers and high level of general variations and </w:t>
      </w:r>
      <w:r w:rsidR="00B56D37" w:rsidRPr="000657DB">
        <w:rPr>
          <w:rFonts w:cs="Times New Roman"/>
          <w:color w:val="000000" w:themeColor="text1"/>
          <w:szCs w:val="24"/>
        </w:rPr>
        <w:t xml:space="preserve">for </w:t>
      </w:r>
      <w:r w:rsidR="00A12484" w:rsidRPr="000657DB">
        <w:rPr>
          <w:rFonts w:cs="Times New Roman"/>
          <w:color w:val="000000" w:themeColor="text1"/>
          <w:szCs w:val="24"/>
        </w:rPr>
        <w:t xml:space="preserve">the SKU’s with high </w:t>
      </w:r>
      <w:r w:rsidR="00B56D37" w:rsidRPr="000657DB">
        <w:rPr>
          <w:rFonts w:cs="Times New Roman"/>
          <w:color w:val="000000" w:themeColor="text1"/>
          <w:szCs w:val="24"/>
        </w:rPr>
        <w:t>central tendency of sales</w:t>
      </w:r>
      <w:r w:rsidR="00A12484" w:rsidRPr="000657DB">
        <w:rPr>
          <w:rFonts w:cs="Times New Roman"/>
          <w:color w:val="000000" w:themeColor="text1"/>
          <w:szCs w:val="24"/>
        </w:rPr>
        <w:t>.</w:t>
      </w:r>
      <w:r w:rsidR="00A80385" w:rsidRPr="000657DB">
        <w:rPr>
          <w:rFonts w:cs="Times New Roman"/>
          <w:color w:val="000000" w:themeColor="text1"/>
          <w:szCs w:val="24"/>
        </w:rPr>
        <w:t xml:space="preserve"> </w:t>
      </w:r>
      <w:r w:rsidR="00691E2B" w:rsidRPr="000657DB">
        <w:rPr>
          <w:rFonts w:cs="Times New Roman"/>
          <w:color w:val="000000" w:themeColor="text1"/>
          <w:szCs w:val="24"/>
        </w:rPr>
        <w:t xml:space="preserve">This may indicate that the ‘correction’ by the methods may be submerged by high sales pikes which are usually ‘outliers’ and caused by promotions. </w:t>
      </w:r>
      <w:r w:rsidR="00A80385" w:rsidRPr="000657DB">
        <w:rPr>
          <w:rFonts w:cs="Times New Roman"/>
          <w:color w:val="000000" w:themeColor="text1"/>
          <w:szCs w:val="24"/>
        </w:rPr>
        <w:t>For simplicity, we only show the results for the MASE and when the horizon is one to eight weeks ahead. The results are consistent across all the error measures and all the forecast horizons.</w:t>
      </w:r>
      <w:r w:rsidR="00691E2B" w:rsidRPr="000657DB">
        <w:rPr>
          <w:rFonts w:cs="Times New Roman"/>
          <w:color w:val="000000" w:themeColor="text1"/>
          <w:szCs w:val="24"/>
        </w:rPr>
        <w:t xml:space="preserve"> </w:t>
      </w:r>
      <w:r w:rsidR="00EF2C54" w:rsidRPr="000657DB">
        <w:rPr>
          <w:rFonts w:cs="Times New Roman"/>
          <w:color w:val="000000" w:themeColor="text1"/>
          <w:szCs w:val="24"/>
        </w:rPr>
        <w:t>This indicate</w:t>
      </w:r>
      <w:r w:rsidR="00643960" w:rsidRPr="000657DB">
        <w:rPr>
          <w:rFonts w:cs="Times New Roman"/>
          <w:color w:val="000000" w:themeColor="text1"/>
          <w:szCs w:val="24"/>
        </w:rPr>
        <w:t>s</w:t>
      </w:r>
      <w:r w:rsidR="00EF2C54" w:rsidRPr="000657DB">
        <w:rPr>
          <w:rFonts w:cs="Times New Roman"/>
          <w:color w:val="000000" w:themeColor="text1"/>
          <w:szCs w:val="24"/>
        </w:rPr>
        <w:t xml:space="preserve"> that we may pre-test these feature</w:t>
      </w:r>
      <w:r w:rsidR="00643960" w:rsidRPr="000657DB">
        <w:rPr>
          <w:rFonts w:cs="Times New Roman"/>
          <w:color w:val="000000" w:themeColor="text1"/>
          <w:szCs w:val="24"/>
        </w:rPr>
        <w:t>s</w:t>
      </w:r>
      <w:r w:rsidR="00EF2C54" w:rsidRPr="000657DB">
        <w:rPr>
          <w:rFonts w:cs="Times New Roman"/>
          <w:color w:val="000000" w:themeColor="text1"/>
          <w:szCs w:val="24"/>
        </w:rPr>
        <w:t xml:space="preserve"> of the SKU and then determine the optimal sales forecasting method</w:t>
      </w:r>
      <w:r w:rsidR="00643960" w:rsidRPr="000657DB">
        <w:rPr>
          <w:rFonts w:cs="Times New Roman"/>
          <w:color w:val="000000" w:themeColor="text1"/>
          <w:szCs w:val="24"/>
        </w:rPr>
        <w:t xml:space="preserve"> specifically for that SKU</w:t>
      </w:r>
      <w:r w:rsidR="00EF2C54" w:rsidRPr="000657DB">
        <w:rPr>
          <w:rFonts w:cs="Times New Roman"/>
          <w:color w:val="000000" w:themeColor="text1"/>
          <w:szCs w:val="24"/>
        </w:rPr>
        <w:t>.</w:t>
      </w:r>
      <w:r w:rsidR="00643960" w:rsidRPr="000657DB">
        <w:rPr>
          <w:rFonts w:cs="Times New Roman"/>
          <w:color w:val="000000" w:themeColor="text1"/>
          <w:szCs w:val="24"/>
        </w:rPr>
        <w:t xml:space="preserve"> We leave it for future research.</w:t>
      </w:r>
    </w:p>
    <w:p w14:paraId="1BD2B598" w14:textId="77777777" w:rsidR="00E41243" w:rsidRPr="000657DB" w:rsidRDefault="00A12484" w:rsidP="008471F5">
      <w:pPr>
        <w:pStyle w:val="ListParagraph"/>
        <w:spacing w:after="0" w:line="360" w:lineRule="auto"/>
        <w:ind w:left="0"/>
        <w:rPr>
          <w:rFonts w:cs="Times New Roman"/>
          <w:color w:val="000000" w:themeColor="text1"/>
          <w:szCs w:val="24"/>
        </w:rPr>
      </w:pPr>
      <w:r w:rsidRPr="000657DB">
        <w:rPr>
          <w:rFonts w:cs="Times New Roman"/>
          <w:color w:val="000000" w:themeColor="text1"/>
          <w:szCs w:val="24"/>
        </w:rPr>
        <w:t xml:space="preserve"> </w:t>
      </w:r>
      <w:r w:rsidR="008471F5" w:rsidRPr="000657DB">
        <w:rPr>
          <w:rFonts w:cs="Times New Roman"/>
          <w:color w:val="000000" w:themeColor="text1"/>
          <w:szCs w:val="24"/>
        </w:rPr>
        <w:t xml:space="preserve"> </w:t>
      </w:r>
    </w:p>
    <w:p w14:paraId="7D8D5BAF" w14:textId="77777777" w:rsidR="00E41243" w:rsidRPr="000657DB" w:rsidRDefault="00E41243" w:rsidP="00324987">
      <w:pPr>
        <w:spacing w:after="0" w:line="360" w:lineRule="auto"/>
        <w:ind w:left="360"/>
        <w:rPr>
          <w:rFonts w:cs="Times New Roman"/>
          <w:b/>
          <w:color w:val="000000" w:themeColor="text1"/>
          <w:szCs w:val="24"/>
        </w:rPr>
      </w:pPr>
      <w:bookmarkStart w:id="597" w:name="_GoBack"/>
      <w:bookmarkEnd w:id="597"/>
    </w:p>
    <w:p w14:paraId="3303561D" w14:textId="77777777" w:rsidR="005B5B49" w:rsidRPr="000657DB" w:rsidRDefault="005B5B49" w:rsidP="00E4123E">
      <w:pPr>
        <w:pStyle w:val="ListParagraph"/>
        <w:numPr>
          <w:ilvl w:val="0"/>
          <w:numId w:val="39"/>
        </w:numPr>
        <w:spacing w:after="0" w:line="360" w:lineRule="auto"/>
        <w:rPr>
          <w:rFonts w:cs="Times New Roman"/>
          <w:b/>
          <w:color w:val="000000" w:themeColor="text1"/>
          <w:szCs w:val="24"/>
        </w:rPr>
      </w:pPr>
      <w:r w:rsidRPr="000657DB">
        <w:rPr>
          <w:rFonts w:cs="Times New Roman"/>
          <w:b/>
          <w:color w:val="000000" w:themeColor="text1"/>
          <w:szCs w:val="24"/>
        </w:rPr>
        <w:t>Conclusions, limitations and future research</w:t>
      </w:r>
    </w:p>
    <w:p w14:paraId="220B7506" w14:textId="77777777" w:rsidR="005B5B49" w:rsidRPr="000657DB" w:rsidDel="007048AC" w:rsidRDefault="005B5B49" w:rsidP="00324987">
      <w:pPr>
        <w:spacing w:after="0" w:line="360" w:lineRule="auto"/>
        <w:ind w:left="360"/>
        <w:rPr>
          <w:del w:id="598" w:author="Soopramanien, Didier" w:date="2017-09-08T15:11:00Z"/>
          <w:rFonts w:cs="Times New Roman"/>
          <w:b/>
          <w:color w:val="000000" w:themeColor="text1"/>
          <w:szCs w:val="24"/>
        </w:rPr>
      </w:pPr>
    </w:p>
    <w:p w14:paraId="2C951C88" w14:textId="77777777" w:rsidR="005B5B49" w:rsidRPr="000657DB" w:rsidRDefault="005B5B49" w:rsidP="00324987">
      <w:pPr>
        <w:spacing w:after="0" w:line="360" w:lineRule="auto"/>
        <w:ind w:left="360"/>
        <w:rPr>
          <w:rFonts w:cs="Times New Roman"/>
          <w:b/>
          <w:color w:val="000000" w:themeColor="text1"/>
          <w:szCs w:val="24"/>
        </w:rPr>
      </w:pPr>
    </w:p>
    <w:p w14:paraId="6F744D78" w14:textId="2EFBDFD4" w:rsidR="00282ADD" w:rsidRPr="000657DB" w:rsidRDefault="00320F8B" w:rsidP="00324987">
      <w:pPr>
        <w:spacing w:after="0" w:line="360" w:lineRule="auto"/>
        <w:rPr>
          <w:rFonts w:cs="Times New Roman"/>
          <w:color w:val="000000" w:themeColor="text1"/>
          <w:szCs w:val="24"/>
        </w:rPr>
      </w:pPr>
      <w:r w:rsidRPr="000657DB">
        <w:rPr>
          <w:rFonts w:cs="Times New Roman"/>
          <w:color w:val="000000" w:themeColor="text1"/>
          <w:szCs w:val="24"/>
        </w:rPr>
        <w:t>Grocery retailers h</w:t>
      </w:r>
      <w:r w:rsidR="005B1E00" w:rsidRPr="000657DB">
        <w:rPr>
          <w:rFonts w:cs="Times New Roman"/>
          <w:color w:val="000000" w:themeColor="text1"/>
          <w:szCs w:val="24"/>
        </w:rPr>
        <w:t>ave been struggling with producing</w:t>
      </w:r>
      <w:r w:rsidRPr="000657DB">
        <w:rPr>
          <w:rFonts w:cs="Times New Roman"/>
          <w:color w:val="000000" w:themeColor="text1"/>
          <w:szCs w:val="24"/>
        </w:rPr>
        <w:t xml:space="preserve"> </w:t>
      </w:r>
      <w:r w:rsidR="0071555F" w:rsidRPr="000657DB">
        <w:rPr>
          <w:rFonts w:cs="Times New Roman"/>
          <w:color w:val="000000" w:themeColor="text1"/>
          <w:szCs w:val="24"/>
        </w:rPr>
        <w:t xml:space="preserve">accurate sales forecasts to </w:t>
      </w:r>
      <w:r w:rsidR="003B3657" w:rsidRPr="000657DB">
        <w:rPr>
          <w:rFonts w:cs="Times New Roman" w:hint="eastAsia"/>
          <w:color w:val="000000" w:themeColor="text1"/>
          <w:szCs w:val="24"/>
        </w:rPr>
        <w:t xml:space="preserve">effectively manage </w:t>
      </w:r>
      <w:r w:rsidRPr="000657DB">
        <w:rPr>
          <w:rFonts w:cs="Times New Roman"/>
          <w:color w:val="000000" w:themeColor="text1"/>
          <w:szCs w:val="24"/>
        </w:rPr>
        <w:t xml:space="preserve">their inventory </w:t>
      </w:r>
      <w:r w:rsidR="00F842F8" w:rsidRPr="000657DB">
        <w:rPr>
          <w:rFonts w:cs="Times New Roman" w:hint="eastAsia"/>
          <w:color w:val="000000" w:themeColor="text1"/>
          <w:szCs w:val="24"/>
        </w:rPr>
        <w:t>planning</w:t>
      </w:r>
      <w:r w:rsidR="00F842F8" w:rsidRPr="000657DB">
        <w:rPr>
          <w:rFonts w:cs="Times New Roman"/>
          <w:color w:val="000000" w:themeColor="text1"/>
          <w:szCs w:val="24"/>
        </w:rPr>
        <w:t xml:space="preserve"> </w:t>
      </w:r>
      <w:r w:rsidRPr="000657DB">
        <w:rPr>
          <w:rFonts w:cs="Times New Roman"/>
          <w:color w:val="000000" w:themeColor="text1"/>
          <w:szCs w:val="24"/>
        </w:rPr>
        <w:t xml:space="preserve">and customer satisfaction. </w:t>
      </w:r>
      <w:r w:rsidR="005B1E00" w:rsidRPr="000657DB">
        <w:rPr>
          <w:rFonts w:cs="Times New Roman"/>
          <w:color w:val="000000" w:themeColor="text1"/>
          <w:szCs w:val="24"/>
        </w:rPr>
        <w:t xml:space="preserve">In practice, many retailers use </w:t>
      </w:r>
      <w:r w:rsidR="005B1E00" w:rsidRPr="000657DB">
        <w:rPr>
          <w:rFonts w:cs="Times New Roman"/>
          <w:color w:val="000000" w:themeColor="text1"/>
          <w:szCs w:val="24"/>
        </w:rPr>
        <w:lastRenderedPageBreak/>
        <w:t xml:space="preserve">simple univariate models with adjustments for incoming promotional events. </w:t>
      </w:r>
      <w:r w:rsidR="00F842F8" w:rsidRPr="000657DB">
        <w:rPr>
          <w:rFonts w:cs="Times New Roman"/>
          <w:color w:val="000000" w:themeColor="text1"/>
          <w:szCs w:val="24"/>
        </w:rPr>
        <w:t xml:space="preserve">Some recent studies </w:t>
      </w:r>
      <w:ins w:id="599" w:author="Soopramanien, Didier" w:date="2017-09-08T15:11:00Z">
        <w:r w:rsidR="00010C31">
          <w:rPr>
            <w:rFonts w:cs="Times New Roman"/>
            <w:color w:val="000000" w:themeColor="text1"/>
            <w:szCs w:val="24"/>
          </w:rPr>
          <w:t xml:space="preserve">have focussed on </w:t>
        </w:r>
      </w:ins>
      <w:del w:id="600" w:author="Soopramanien, Didier" w:date="2017-09-08T15:11:00Z">
        <w:r w:rsidR="00F842F8" w:rsidRPr="000657DB" w:rsidDel="00010C31">
          <w:rPr>
            <w:rFonts w:cs="Times New Roman"/>
            <w:color w:val="000000" w:themeColor="text1"/>
            <w:szCs w:val="24"/>
          </w:rPr>
          <w:delText>focuse</w:delText>
        </w:r>
      </w:del>
      <w:ins w:id="601" w:author="Soopramanien, Didier" w:date="2017-09-08T15:12:00Z">
        <w:r w:rsidR="00010C31">
          <w:rPr>
            <w:rFonts w:cs="Times New Roman"/>
            <w:color w:val="000000" w:themeColor="text1"/>
            <w:szCs w:val="24"/>
          </w:rPr>
          <w:t>explicitly using</w:t>
        </w:r>
      </w:ins>
      <w:del w:id="602" w:author="Soopramanien, Didier" w:date="2017-09-08T15:11:00Z">
        <w:r w:rsidR="00F842F8" w:rsidRPr="000657DB" w:rsidDel="00010C31">
          <w:rPr>
            <w:rFonts w:cs="Times New Roman"/>
            <w:color w:val="000000" w:themeColor="text1"/>
            <w:szCs w:val="24"/>
          </w:rPr>
          <w:delText>d</w:delText>
        </w:r>
      </w:del>
      <w:del w:id="603" w:author="Soopramanien, Didier" w:date="2017-09-08T15:12:00Z">
        <w:r w:rsidR="00F842F8" w:rsidRPr="000657DB" w:rsidDel="00010C31">
          <w:rPr>
            <w:rFonts w:cs="Times New Roman"/>
            <w:color w:val="000000" w:themeColor="text1"/>
            <w:szCs w:val="24"/>
          </w:rPr>
          <w:delText xml:space="preserve"> on</w:delText>
        </w:r>
      </w:del>
      <w:r w:rsidR="00F842F8" w:rsidRPr="000657DB">
        <w:rPr>
          <w:rFonts w:cs="Times New Roman"/>
          <w:color w:val="000000" w:themeColor="text1"/>
          <w:szCs w:val="24"/>
        </w:rPr>
        <w:t xml:space="preserve"> </w:t>
      </w:r>
      <w:ins w:id="604" w:author="Soopramanien, Didier" w:date="2017-09-08T15:12:00Z">
        <w:r w:rsidR="00010C31">
          <w:rPr>
            <w:rFonts w:cs="Times New Roman"/>
            <w:color w:val="000000" w:themeColor="text1"/>
            <w:szCs w:val="24"/>
          </w:rPr>
          <w:t xml:space="preserve">the </w:t>
        </w:r>
      </w:ins>
      <w:del w:id="605" w:author="Soopramanien, Didier" w:date="2017-09-08T15:12:00Z">
        <w:r w:rsidR="00F842F8" w:rsidRPr="000657DB" w:rsidDel="00010C31">
          <w:rPr>
            <w:rFonts w:cs="Times New Roman"/>
            <w:color w:val="000000" w:themeColor="text1"/>
            <w:szCs w:val="24"/>
          </w:rPr>
          <w:delText xml:space="preserve">taking advantage of the </w:delText>
        </w:r>
      </w:del>
      <w:r w:rsidR="00F842F8" w:rsidRPr="000657DB">
        <w:rPr>
          <w:rFonts w:cs="Times New Roman"/>
          <w:color w:val="000000" w:themeColor="text1"/>
          <w:szCs w:val="24"/>
        </w:rPr>
        <w:t>impact of promotional activities</w:t>
      </w:r>
      <w:ins w:id="606" w:author="Soopramanien, Didier" w:date="2017-09-08T15:12:00Z">
        <w:r w:rsidR="00010C31">
          <w:rPr>
            <w:rFonts w:cs="Times New Roman"/>
            <w:color w:val="000000" w:themeColor="text1"/>
            <w:szCs w:val="24"/>
          </w:rPr>
          <w:t xml:space="preserve"> to build the forecasting models</w:t>
        </w:r>
      </w:ins>
      <w:r w:rsidR="00F842F8" w:rsidRPr="000657DB">
        <w:rPr>
          <w:rFonts w:cs="Times New Roman"/>
          <w:color w:val="000000" w:themeColor="text1"/>
          <w:szCs w:val="24"/>
        </w:rPr>
        <w:t xml:space="preserve">. For example, </w:t>
      </w:r>
      <w:r w:rsidRPr="000657DB">
        <w:rPr>
          <w:rFonts w:cs="Times New Roman"/>
          <w:color w:val="000000" w:themeColor="text1"/>
          <w:szCs w:val="24"/>
        </w:rPr>
        <w:t xml:space="preserve">Gur Ali et al. (2009) </w:t>
      </w:r>
      <w:ins w:id="607" w:author="Soopramanien, Didier" w:date="2017-09-08T15:13:00Z">
        <w:r w:rsidR="00010C31">
          <w:rPr>
            <w:rFonts w:cs="Times New Roman"/>
            <w:color w:val="000000" w:themeColor="text1"/>
            <w:szCs w:val="24"/>
          </w:rPr>
          <w:t xml:space="preserve">use </w:t>
        </w:r>
      </w:ins>
      <w:del w:id="608" w:author="Soopramanien, Didier" w:date="2017-09-08T15:13:00Z">
        <w:r w:rsidRPr="000657DB" w:rsidDel="00010C31">
          <w:rPr>
            <w:rFonts w:cs="Times New Roman"/>
            <w:color w:val="000000" w:themeColor="text1"/>
            <w:szCs w:val="24"/>
          </w:rPr>
          <w:delText>propose</w:delText>
        </w:r>
      </w:del>
      <w:del w:id="609" w:author="Soopramanien, Didier" w:date="2017-09-08T15:12:00Z">
        <w:r w:rsidRPr="000657DB" w:rsidDel="00010C31">
          <w:rPr>
            <w:rFonts w:cs="Times New Roman"/>
            <w:color w:val="000000" w:themeColor="text1"/>
            <w:szCs w:val="24"/>
          </w:rPr>
          <w:delText>d</w:delText>
        </w:r>
      </w:del>
      <w:del w:id="610" w:author="Soopramanien, Didier" w:date="2017-09-08T15:13:00Z">
        <w:r w:rsidRPr="000657DB" w:rsidDel="00010C31">
          <w:rPr>
            <w:rFonts w:cs="Times New Roman"/>
            <w:color w:val="000000" w:themeColor="text1"/>
            <w:szCs w:val="24"/>
          </w:rPr>
          <w:delText xml:space="preserve"> models with </w:delText>
        </w:r>
      </w:del>
      <w:r w:rsidRPr="000657DB">
        <w:rPr>
          <w:rFonts w:cs="Times New Roman"/>
          <w:color w:val="000000" w:themeColor="text1"/>
          <w:szCs w:val="24"/>
        </w:rPr>
        <w:t xml:space="preserve">sophisticated </w:t>
      </w:r>
      <w:ins w:id="611" w:author="Soopramanien, Didier" w:date="2017-09-08T15:13:00Z">
        <w:r w:rsidR="00010C31">
          <w:rPr>
            <w:rFonts w:cs="Times New Roman"/>
            <w:color w:val="000000" w:themeColor="text1"/>
            <w:szCs w:val="24"/>
          </w:rPr>
          <w:t xml:space="preserve">modelling approaches </w:t>
        </w:r>
      </w:ins>
      <w:del w:id="612" w:author="Soopramanien, Didier" w:date="2017-09-08T15:13:00Z">
        <w:r w:rsidRPr="000657DB" w:rsidDel="00010C31">
          <w:rPr>
            <w:rFonts w:cs="Times New Roman"/>
            <w:color w:val="000000" w:themeColor="text1"/>
            <w:szCs w:val="24"/>
          </w:rPr>
          <w:delText xml:space="preserve">function forms </w:delText>
        </w:r>
      </w:del>
      <w:r w:rsidRPr="000657DB">
        <w:rPr>
          <w:rFonts w:cs="Times New Roman"/>
          <w:color w:val="000000" w:themeColor="text1"/>
          <w:szCs w:val="24"/>
        </w:rPr>
        <w:t xml:space="preserve">(e.g., the regression tree model) with the price and promotional information of the focal </w:t>
      </w:r>
      <w:ins w:id="613" w:author="Soopramanien, Didier" w:date="2017-09-09T13:33:00Z">
        <w:r w:rsidR="007E232D">
          <w:rPr>
            <w:rFonts w:cs="Times New Roman"/>
            <w:color w:val="000000" w:themeColor="text1"/>
            <w:szCs w:val="24"/>
          </w:rPr>
          <w:t>SKU</w:t>
        </w:r>
      </w:ins>
      <w:del w:id="614" w:author="Soopramanien, Didier" w:date="2017-09-09T13:33:00Z">
        <w:r w:rsidRPr="000657DB" w:rsidDel="007E232D">
          <w:rPr>
            <w:rFonts w:cs="Times New Roman"/>
            <w:color w:val="000000" w:themeColor="text1"/>
            <w:szCs w:val="24"/>
          </w:rPr>
          <w:delText>product</w:delText>
        </w:r>
      </w:del>
      <w:r w:rsidRPr="000657DB">
        <w:rPr>
          <w:rFonts w:cs="Times New Roman"/>
          <w:color w:val="000000" w:themeColor="text1"/>
          <w:szCs w:val="24"/>
        </w:rPr>
        <w:t xml:space="preserve">. Huang et al. (2014) </w:t>
      </w:r>
      <w:del w:id="615" w:author="Soopramanien, Didier" w:date="2017-09-08T15:13:00Z">
        <w:r w:rsidRPr="000657DB" w:rsidDel="00010C31">
          <w:rPr>
            <w:rFonts w:cs="Times New Roman"/>
            <w:color w:val="000000" w:themeColor="text1"/>
            <w:szCs w:val="24"/>
          </w:rPr>
          <w:delText>incorporat</w:delText>
        </w:r>
      </w:del>
      <w:ins w:id="616" w:author="Soopramanien, Didier" w:date="2017-09-08T15:13:00Z">
        <w:r w:rsidR="00010C31">
          <w:rPr>
            <w:rFonts w:cs="Times New Roman"/>
            <w:color w:val="000000" w:themeColor="text1"/>
            <w:szCs w:val="24"/>
          </w:rPr>
          <w:t>show</w:t>
        </w:r>
      </w:ins>
      <w:ins w:id="617" w:author="Soopramanien, Didier" w:date="2017-09-09T13:34:00Z">
        <w:r w:rsidR="007E232D">
          <w:rPr>
            <w:rFonts w:cs="Times New Roman"/>
            <w:color w:val="000000" w:themeColor="text1"/>
            <w:szCs w:val="24"/>
          </w:rPr>
          <w:t>,</w:t>
        </w:r>
      </w:ins>
      <w:ins w:id="618" w:author="Soopramanien, Didier" w:date="2017-09-08T15:13:00Z">
        <w:r w:rsidR="00010C31">
          <w:rPr>
            <w:rFonts w:cs="Times New Roman"/>
            <w:color w:val="000000" w:themeColor="text1"/>
            <w:szCs w:val="24"/>
          </w:rPr>
          <w:t xml:space="preserve"> by using a variable selection approach</w:t>
        </w:r>
      </w:ins>
      <w:ins w:id="619" w:author="Soopramanien, Didier" w:date="2017-09-09T13:34:00Z">
        <w:r w:rsidR="007E232D">
          <w:rPr>
            <w:rFonts w:cs="Times New Roman"/>
            <w:color w:val="000000" w:themeColor="text1"/>
            <w:szCs w:val="24"/>
          </w:rPr>
          <w:t>,</w:t>
        </w:r>
      </w:ins>
      <w:ins w:id="620" w:author="Soopramanien, Didier" w:date="2017-09-08T15:13:00Z">
        <w:r w:rsidR="00010C31">
          <w:rPr>
            <w:rFonts w:cs="Times New Roman"/>
            <w:color w:val="000000" w:themeColor="text1"/>
            <w:szCs w:val="24"/>
          </w:rPr>
          <w:t xml:space="preserve"> the </w:t>
        </w:r>
      </w:ins>
      <w:ins w:id="621" w:author="Soopramanien, Didier" w:date="2017-09-09T13:34:00Z">
        <w:r w:rsidR="007E232D">
          <w:rPr>
            <w:rFonts w:cs="Times New Roman"/>
            <w:color w:val="000000" w:themeColor="text1"/>
            <w:szCs w:val="24"/>
          </w:rPr>
          <w:t>benefit</w:t>
        </w:r>
      </w:ins>
      <w:ins w:id="622" w:author="Soopramanien, Didier" w:date="2017-09-08T15:13:00Z">
        <w:r w:rsidR="00010C31">
          <w:rPr>
            <w:rFonts w:cs="Times New Roman"/>
            <w:color w:val="000000" w:themeColor="text1"/>
            <w:szCs w:val="24"/>
          </w:rPr>
          <w:t xml:space="preserve"> of using </w:t>
        </w:r>
      </w:ins>
      <w:del w:id="623" w:author="Soopramanien, Didier" w:date="2017-09-08T15:14:00Z">
        <w:r w:rsidRPr="000657DB" w:rsidDel="00010C31">
          <w:rPr>
            <w:rFonts w:cs="Times New Roman"/>
            <w:color w:val="000000" w:themeColor="text1"/>
            <w:szCs w:val="24"/>
          </w:rPr>
          <w:delText>e</w:delText>
        </w:r>
      </w:del>
      <w:del w:id="624" w:author="Soopramanien, Didier" w:date="2017-09-08T15:13:00Z">
        <w:r w:rsidRPr="000657DB" w:rsidDel="00010C31">
          <w:rPr>
            <w:rFonts w:cs="Times New Roman"/>
            <w:color w:val="000000" w:themeColor="text1"/>
            <w:szCs w:val="24"/>
          </w:rPr>
          <w:delText>d</w:delText>
        </w:r>
      </w:del>
      <w:del w:id="625" w:author="Soopramanien, Didier" w:date="2017-09-08T15:14:00Z">
        <w:r w:rsidRPr="000657DB" w:rsidDel="00010C31">
          <w:rPr>
            <w:rFonts w:cs="Times New Roman"/>
            <w:color w:val="000000" w:themeColor="text1"/>
            <w:szCs w:val="24"/>
          </w:rPr>
          <w:delText xml:space="preserve"> the </w:delText>
        </w:r>
      </w:del>
      <w:r w:rsidRPr="000657DB">
        <w:rPr>
          <w:rFonts w:cs="Times New Roman"/>
          <w:color w:val="000000" w:themeColor="text1"/>
          <w:szCs w:val="24"/>
        </w:rPr>
        <w:t xml:space="preserve">competitive promotional information within the same product category </w:t>
      </w:r>
      <w:ins w:id="626" w:author="Soopramanien, Didier" w:date="2017-09-08T15:14:00Z">
        <w:r w:rsidR="00010C31">
          <w:rPr>
            <w:rFonts w:cs="Times New Roman"/>
            <w:color w:val="000000" w:themeColor="text1"/>
            <w:szCs w:val="24"/>
          </w:rPr>
          <w:t>and</w:t>
        </w:r>
      </w:ins>
      <w:del w:id="627" w:author="Soopramanien, Didier" w:date="2017-09-08T15:14:00Z">
        <w:r w:rsidRPr="000657DB" w:rsidDel="00010C31">
          <w:rPr>
            <w:rFonts w:cs="Times New Roman"/>
            <w:color w:val="000000" w:themeColor="text1"/>
            <w:szCs w:val="24"/>
          </w:rPr>
          <w:delText>by</w:delText>
        </w:r>
      </w:del>
      <w:r w:rsidRPr="000657DB">
        <w:rPr>
          <w:rFonts w:cs="Times New Roman"/>
          <w:color w:val="000000" w:themeColor="text1"/>
          <w:szCs w:val="24"/>
        </w:rPr>
        <w:t xml:space="preserve"> resorting to variable selection methods and the principle component analysis which mitigate</w:t>
      </w:r>
      <w:ins w:id="628" w:author="Soopramanien, Didier" w:date="2017-09-08T15:14:00Z">
        <w:r w:rsidR="00010C31">
          <w:rPr>
            <w:rFonts w:cs="Times New Roman"/>
            <w:color w:val="000000" w:themeColor="text1"/>
            <w:szCs w:val="24"/>
          </w:rPr>
          <w:t>s</w:t>
        </w:r>
      </w:ins>
      <w:del w:id="629" w:author="Soopramanien, Didier" w:date="2017-09-08T15:14:00Z">
        <w:r w:rsidRPr="000657DB" w:rsidDel="00010C31">
          <w:rPr>
            <w:rFonts w:cs="Times New Roman"/>
            <w:color w:val="000000" w:themeColor="text1"/>
            <w:szCs w:val="24"/>
          </w:rPr>
          <w:delText>d</w:delText>
        </w:r>
      </w:del>
      <w:r w:rsidRPr="000657DB">
        <w:rPr>
          <w:rFonts w:cs="Times New Roman"/>
          <w:color w:val="000000" w:themeColor="text1"/>
          <w:szCs w:val="24"/>
        </w:rPr>
        <w:t xml:space="preserve"> the problem of high dimensionality. Ma et al. (2016) integrate</w:t>
      </w:r>
      <w:del w:id="630" w:author="Soopramanien, Didier" w:date="2017-09-08T15:14:00Z">
        <w:r w:rsidRPr="000657DB" w:rsidDel="00CE2C72">
          <w:rPr>
            <w:rFonts w:cs="Times New Roman"/>
            <w:color w:val="000000" w:themeColor="text1"/>
            <w:szCs w:val="24"/>
          </w:rPr>
          <w:delText>d</w:delText>
        </w:r>
      </w:del>
      <w:r w:rsidRPr="000657DB">
        <w:rPr>
          <w:rFonts w:cs="Times New Roman"/>
          <w:color w:val="000000" w:themeColor="text1"/>
          <w:szCs w:val="24"/>
        </w:rPr>
        <w:t xml:space="preserve"> the promotional information </w:t>
      </w:r>
      <w:r w:rsidR="003A5136" w:rsidRPr="000657DB">
        <w:rPr>
          <w:rFonts w:cs="Times New Roman"/>
          <w:color w:val="000000" w:themeColor="text1"/>
          <w:szCs w:val="24"/>
        </w:rPr>
        <w:t xml:space="preserve">both within the same product category and </w:t>
      </w:r>
      <w:r w:rsidRPr="000657DB">
        <w:rPr>
          <w:rFonts w:cs="Times New Roman"/>
          <w:color w:val="000000" w:themeColor="text1"/>
          <w:szCs w:val="24"/>
        </w:rPr>
        <w:t>across difficult product categories.</w:t>
      </w:r>
    </w:p>
    <w:p w14:paraId="5BCCDA0C" w14:textId="77777777" w:rsidR="00282ADD" w:rsidRPr="000657DB" w:rsidRDefault="00282ADD" w:rsidP="00324987">
      <w:pPr>
        <w:spacing w:after="0" w:line="360" w:lineRule="auto"/>
        <w:rPr>
          <w:rFonts w:cs="Times New Roman"/>
          <w:color w:val="000000" w:themeColor="text1"/>
          <w:szCs w:val="24"/>
        </w:rPr>
      </w:pPr>
    </w:p>
    <w:p w14:paraId="5CD5D619" w14:textId="70461917" w:rsidR="00015F99" w:rsidRPr="000657DB" w:rsidRDefault="00F3182B" w:rsidP="00015F99">
      <w:pPr>
        <w:spacing w:after="0" w:line="360" w:lineRule="auto"/>
        <w:rPr>
          <w:rFonts w:cs="Times New Roman"/>
          <w:color w:val="000000" w:themeColor="text1"/>
          <w:szCs w:val="24"/>
        </w:rPr>
      </w:pPr>
      <w:r w:rsidRPr="000657DB">
        <w:rPr>
          <w:rFonts w:cs="Times New Roman"/>
          <w:color w:val="000000" w:themeColor="text1"/>
          <w:szCs w:val="24"/>
        </w:rPr>
        <w:t>These c</w:t>
      </w:r>
      <w:r w:rsidR="00015F99" w:rsidRPr="000657DB">
        <w:rPr>
          <w:rFonts w:cs="Times New Roman"/>
          <w:color w:val="000000" w:themeColor="text1"/>
          <w:szCs w:val="24"/>
        </w:rPr>
        <w:t>onventional forecasting models all presume</w:t>
      </w:r>
      <w:r w:rsidR="00320F8B" w:rsidRPr="000657DB">
        <w:rPr>
          <w:rFonts w:cs="Times New Roman"/>
          <w:color w:val="000000" w:themeColor="text1"/>
          <w:szCs w:val="24"/>
        </w:rPr>
        <w:t xml:space="preserve"> </w:t>
      </w:r>
      <w:ins w:id="631" w:author="Soopramanien, Didier" w:date="2017-09-07T09:46:00Z">
        <w:r w:rsidR="00175E13">
          <w:rPr>
            <w:rFonts w:cs="Times New Roman"/>
            <w:color w:val="000000" w:themeColor="text1"/>
            <w:szCs w:val="24"/>
          </w:rPr>
          <w:t xml:space="preserve">the time </w:t>
        </w:r>
      </w:ins>
      <w:r w:rsidR="00015F99" w:rsidRPr="000657DB">
        <w:rPr>
          <w:rFonts w:cs="Times New Roman"/>
          <w:color w:val="000000" w:themeColor="text1"/>
          <w:szCs w:val="24"/>
        </w:rPr>
        <w:t>invariant</w:t>
      </w:r>
      <w:r w:rsidR="00320F8B" w:rsidRPr="000657DB">
        <w:rPr>
          <w:rFonts w:cs="Times New Roman"/>
          <w:color w:val="000000" w:themeColor="text1"/>
          <w:szCs w:val="24"/>
        </w:rPr>
        <w:t xml:space="preserve"> </w:t>
      </w:r>
      <w:r w:rsidR="00CE119B" w:rsidRPr="000657DB">
        <w:rPr>
          <w:rFonts w:cs="Times New Roman"/>
          <w:color w:val="000000" w:themeColor="text1"/>
          <w:szCs w:val="24"/>
        </w:rPr>
        <w:t xml:space="preserve">effect </w:t>
      </w:r>
      <w:r w:rsidR="00015F99" w:rsidRPr="000657DB">
        <w:rPr>
          <w:rFonts w:cs="Times New Roman"/>
          <w:color w:val="000000" w:themeColor="text1"/>
          <w:szCs w:val="24"/>
        </w:rPr>
        <w:t xml:space="preserve">of marketing </w:t>
      </w:r>
      <w:r w:rsidR="00D84819" w:rsidRPr="000657DB">
        <w:rPr>
          <w:rFonts w:cs="Times New Roman"/>
          <w:color w:val="000000" w:themeColor="text1"/>
          <w:szCs w:val="24"/>
        </w:rPr>
        <w:t>activities</w:t>
      </w:r>
      <w:r w:rsidR="00015F99" w:rsidRPr="000657DB">
        <w:rPr>
          <w:rFonts w:cs="Times New Roman"/>
          <w:color w:val="000000" w:themeColor="text1"/>
          <w:szCs w:val="24"/>
        </w:rPr>
        <w:t xml:space="preserve"> such as price reductions and feature and display promotions which </w:t>
      </w:r>
      <w:r w:rsidR="00282ADD" w:rsidRPr="000657DB">
        <w:rPr>
          <w:rFonts w:cs="Times New Roman"/>
          <w:color w:val="000000" w:themeColor="text1"/>
          <w:szCs w:val="24"/>
        </w:rPr>
        <w:t xml:space="preserve">may </w:t>
      </w:r>
      <w:r w:rsidR="00015F99" w:rsidRPr="000657DB">
        <w:rPr>
          <w:rFonts w:cs="Times New Roman"/>
          <w:color w:val="000000" w:themeColor="text1"/>
          <w:szCs w:val="24"/>
        </w:rPr>
        <w:t xml:space="preserve">actually </w:t>
      </w:r>
      <w:r w:rsidR="00282ADD" w:rsidRPr="000657DB">
        <w:rPr>
          <w:rFonts w:cs="Times New Roman"/>
          <w:color w:val="000000" w:themeColor="text1"/>
          <w:szCs w:val="24"/>
        </w:rPr>
        <w:t>change over time because of the impact of</w:t>
      </w:r>
      <w:del w:id="632" w:author="Soopramanien, Didier" w:date="2017-09-09T13:34:00Z">
        <w:r w:rsidR="00282ADD" w:rsidRPr="000657DB" w:rsidDel="007E232D">
          <w:rPr>
            <w:rFonts w:cs="Times New Roman"/>
            <w:color w:val="000000" w:themeColor="text1"/>
            <w:szCs w:val="24"/>
          </w:rPr>
          <w:delText xml:space="preserve"> many</w:delText>
        </w:r>
      </w:del>
      <w:ins w:id="633" w:author="Soopramanien, Didier" w:date="2017-09-07T09:47:00Z">
        <w:r w:rsidR="008A3DCD">
          <w:rPr>
            <w:rFonts w:cs="Times New Roman"/>
            <w:color w:val="000000" w:themeColor="text1"/>
            <w:szCs w:val="24"/>
          </w:rPr>
          <w:t xml:space="preserve"> external</w:t>
        </w:r>
      </w:ins>
      <w:del w:id="634" w:author="Soopramanien, Didier" w:date="2017-09-07T09:47:00Z">
        <w:r w:rsidR="00282ADD" w:rsidRPr="000657DB" w:rsidDel="008A3DCD">
          <w:rPr>
            <w:rFonts w:cs="Times New Roman"/>
            <w:color w:val="000000" w:themeColor="text1"/>
            <w:szCs w:val="24"/>
          </w:rPr>
          <w:delText xml:space="preserve"> influencing</w:delText>
        </w:r>
      </w:del>
      <w:r w:rsidR="00282ADD" w:rsidRPr="000657DB">
        <w:rPr>
          <w:rFonts w:cs="Times New Roman"/>
          <w:color w:val="000000" w:themeColor="text1"/>
          <w:szCs w:val="24"/>
        </w:rPr>
        <w:t xml:space="preserve"> factors</w:t>
      </w:r>
      <w:r w:rsidR="00505DCE" w:rsidRPr="000657DB">
        <w:rPr>
          <w:rFonts w:cs="Times New Roman"/>
          <w:color w:val="000000" w:themeColor="text1"/>
          <w:szCs w:val="24"/>
        </w:rPr>
        <w:t xml:space="preserve"> including </w:t>
      </w:r>
      <w:ins w:id="635" w:author="Soopramanien, Didier" w:date="2017-09-07T09:47:00Z">
        <w:r w:rsidR="008A3DCD">
          <w:rPr>
            <w:rFonts w:cs="Times New Roman"/>
            <w:color w:val="000000" w:themeColor="text1"/>
            <w:szCs w:val="24"/>
          </w:rPr>
          <w:t xml:space="preserve">a </w:t>
        </w:r>
      </w:ins>
      <w:del w:id="636" w:author="Soopramanien, Didier" w:date="2017-09-07T09:47:00Z">
        <w:r w:rsidR="00505DCE" w:rsidRPr="000657DB" w:rsidDel="008A3DCD">
          <w:rPr>
            <w:rFonts w:cs="Times New Roman"/>
            <w:color w:val="000000" w:themeColor="text1"/>
            <w:szCs w:val="24"/>
          </w:rPr>
          <w:delText>t</w:delText>
        </w:r>
        <w:r w:rsidR="00A53E22" w:rsidRPr="000657DB" w:rsidDel="008A3DCD">
          <w:rPr>
            <w:rFonts w:cs="Times New Roman"/>
            <w:color w:val="000000" w:themeColor="text1"/>
            <w:szCs w:val="24"/>
          </w:rPr>
          <w:delText xml:space="preserve">he </w:delText>
        </w:r>
      </w:del>
      <w:r w:rsidR="00A53E22" w:rsidRPr="000657DB">
        <w:rPr>
          <w:rFonts w:cs="Times New Roman"/>
          <w:color w:val="000000" w:themeColor="text1"/>
          <w:szCs w:val="24"/>
        </w:rPr>
        <w:t xml:space="preserve">change </w:t>
      </w:r>
      <w:ins w:id="637" w:author="Soopramanien, Didier" w:date="2017-09-07T09:47:00Z">
        <w:r w:rsidR="008A3DCD">
          <w:rPr>
            <w:rFonts w:cs="Times New Roman"/>
            <w:color w:val="000000" w:themeColor="text1"/>
            <w:szCs w:val="24"/>
          </w:rPr>
          <w:t>in</w:t>
        </w:r>
      </w:ins>
      <w:del w:id="638" w:author="Soopramanien, Didier" w:date="2017-09-07T09:47:00Z">
        <w:r w:rsidR="00A53E22" w:rsidRPr="000657DB" w:rsidDel="008A3DCD">
          <w:rPr>
            <w:rFonts w:cs="Times New Roman"/>
            <w:color w:val="000000" w:themeColor="text1"/>
            <w:szCs w:val="24"/>
          </w:rPr>
          <w:delText>of</w:delText>
        </w:r>
      </w:del>
      <w:r w:rsidR="00A53E22" w:rsidRPr="000657DB">
        <w:rPr>
          <w:rFonts w:cs="Times New Roman"/>
          <w:color w:val="000000" w:themeColor="text1"/>
          <w:szCs w:val="24"/>
        </w:rPr>
        <w:t xml:space="preserve"> economic condition</w:t>
      </w:r>
      <w:ins w:id="639" w:author="Soopramanien, Didier" w:date="2017-09-07T09:47:00Z">
        <w:r w:rsidR="008A3DCD">
          <w:rPr>
            <w:rFonts w:cs="Times New Roman"/>
            <w:color w:val="000000" w:themeColor="text1"/>
            <w:szCs w:val="24"/>
          </w:rPr>
          <w:t>s</w:t>
        </w:r>
      </w:ins>
      <w:r w:rsidR="00A53E22" w:rsidRPr="000657DB">
        <w:rPr>
          <w:rFonts w:cs="Times New Roman"/>
          <w:color w:val="000000" w:themeColor="text1"/>
          <w:szCs w:val="24"/>
        </w:rPr>
        <w:t xml:space="preserve">, </w:t>
      </w:r>
      <w:r w:rsidR="00505DCE" w:rsidRPr="000657DB">
        <w:rPr>
          <w:rFonts w:cs="Times New Roman"/>
          <w:color w:val="000000" w:themeColor="text1"/>
          <w:szCs w:val="24"/>
        </w:rPr>
        <w:t xml:space="preserve">the </w:t>
      </w:r>
      <w:r w:rsidR="00E25332" w:rsidRPr="000657DB">
        <w:rPr>
          <w:rFonts w:cs="Times New Roman"/>
          <w:color w:val="000000" w:themeColor="text1"/>
          <w:szCs w:val="24"/>
        </w:rPr>
        <w:t xml:space="preserve">change of the consumer taste, </w:t>
      </w:r>
      <w:r w:rsidR="00822534" w:rsidRPr="000657DB">
        <w:rPr>
          <w:rFonts w:cs="Times New Roman"/>
          <w:color w:val="000000" w:themeColor="text1"/>
          <w:szCs w:val="24"/>
        </w:rPr>
        <w:t>and new competition entry</w:t>
      </w:r>
      <w:r w:rsidR="00A53E22" w:rsidRPr="000657DB">
        <w:rPr>
          <w:rFonts w:cs="Times New Roman"/>
          <w:color w:val="000000" w:themeColor="text1"/>
          <w:szCs w:val="24"/>
        </w:rPr>
        <w:t xml:space="preserve"> etc</w:t>
      </w:r>
      <w:r w:rsidR="00387CF0" w:rsidRPr="000657DB">
        <w:rPr>
          <w:rFonts w:cs="Times New Roman"/>
          <w:color w:val="000000" w:themeColor="text1"/>
          <w:szCs w:val="24"/>
        </w:rPr>
        <w:t xml:space="preserve">. </w:t>
      </w:r>
      <w:r w:rsidR="00015F99" w:rsidRPr="000657DB">
        <w:rPr>
          <w:rFonts w:cs="Times New Roman"/>
          <w:color w:val="000000" w:themeColor="text1"/>
          <w:szCs w:val="24"/>
        </w:rPr>
        <w:t>However, t</w:t>
      </w:r>
      <w:r w:rsidR="008E1012" w:rsidRPr="000657DB">
        <w:rPr>
          <w:rFonts w:cs="Times New Roman"/>
          <w:color w:val="000000" w:themeColor="text1"/>
          <w:szCs w:val="24"/>
        </w:rPr>
        <w:t xml:space="preserve">he data </w:t>
      </w:r>
      <w:ins w:id="640" w:author="Soopramanien, Didier" w:date="2017-09-07T09:47:00Z">
        <w:r w:rsidR="008A3DCD">
          <w:rPr>
            <w:rFonts w:cs="Times New Roman"/>
            <w:color w:val="000000" w:themeColor="text1"/>
            <w:szCs w:val="24"/>
          </w:rPr>
          <w:t>on these</w:t>
        </w:r>
      </w:ins>
      <w:del w:id="641" w:author="Soopramanien, Didier" w:date="2017-09-07T09:47:00Z">
        <w:r w:rsidR="008E1012" w:rsidRPr="000657DB" w:rsidDel="008A3DCD">
          <w:rPr>
            <w:rFonts w:cs="Times New Roman"/>
            <w:color w:val="000000" w:themeColor="text1"/>
            <w:szCs w:val="24"/>
          </w:rPr>
          <w:delText>for these influencing</w:delText>
        </w:r>
      </w:del>
      <w:r w:rsidR="008E1012" w:rsidRPr="000657DB">
        <w:rPr>
          <w:rFonts w:cs="Times New Roman"/>
          <w:color w:val="000000" w:themeColor="text1"/>
          <w:szCs w:val="24"/>
        </w:rPr>
        <w:t xml:space="preserve"> </w:t>
      </w:r>
      <w:r w:rsidR="00965E8A" w:rsidRPr="000657DB">
        <w:rPr>
          <w:rFonts w:cs="Times New Roman"/>
          <w:color w:val="000000" w:themeColor="text1"/>
          <w:szCs w:val="24"/>
        </w:rPr>
        <w:t xml:space="preserve">factors </w:t>
      </w:r>
      <w:del w:id="642" w:author="Soopramanien, Didier" w:date="2017-09-07T09:48:00Z">
        <w:r w:rsidR="00965E8A" w:rsidRPr="000657DB" w:rsidDel="008A3DCD">
          <w:rPr>
            <w:rFonts w:cs="Times New Roman"/>
            <w:color w:val="000000" w:themeColor="text1"/>
            <w:szCs w:val="24"/>
          </w:rPr>
          <w:delText>may not</w:delText>
        </w:r>
      </w:del>
      <w:ins w:id="643" w:author="Soopramanien, Didier" w:date="2017-09-07T09:48:00Z">
        <w:r w:rsidR="00CE2C72">
          <w:rPr>
            <w:rFonts w:cs="Times New Roman"/>
            <w:color w:val="000000" w:themeColor="text1"/>
            <w:szCs w:val="24"/>
          </w:rPr>
          <w:t>is not always</w:t>
        </w:r>
      </w:ins>
      <w:del w:id="644" w:author="Soopramanien, Didier" w:date="2017-09-07T09:48:00Z">
        <w:r w:rsidR="00965E8A" w:rsidRPr="000657DB" w:rsidDel="008A3DCD">
          <w:rPr>
            <w:rFonts w:cs="Times New Roman"/>
            <w:color w:val="000000" w:themeColor="text1"/>
            <w:szCs w:val="24"/>
          </w:rPr>
          <w:delText xml:space="preserve"> be</w:delText>
        </w:r>
      </w:del>
      <w:r w:rsidR="00965E8A" w:rsidRPr="000657DB">
        <w:rPr>
          <w:rFonts w:cs="Times New Roman"/>
          <w:color w:val="000000" w:themeColor="text1"/>
          <w:szCs w:val="24"/>
        </w:rPr>
        <w:t xml:space="preserve"> </w:t>
      </w:r>
      <w:r w:rsidR="008E1012" w:rsidRPr="000657DB">
        <w:rPr>
          <w:rFonts w:cs="Times New Roman"/>
          <w:color w:val="000000" w:themeColor="text1"/>
          <w:szCs w:val="24"/>
        </w:rPr>
        <w:t>available</w:t>
      </w:r>
      <w:ins w:id="645" w:author="Soopramanien, Didier" w:date="2017-09-09T13:35:00Z">
        <w:r w:rsidR="007E232D">
          <w:rPr>
            <w:rFonts w:cs="Times New Roman"/>
            <w:color w:val="000000" w:themeColor="text1"/>
            <w:szCs w:val="24"/>
          </w:rPr>
          <w:t xml:space="preserve"> to incorporate in the model</w:t>
        </w:r>
      </w:ins>
      <w:r w:rsidR="00015F99" w:rsidRPr="000657DB">
        <w:rPr>
          <w:rFonts w:cs="Times New Roman"/>
          <w:color w:val="000000" w:themeColor="text1"/>
          <w:szCs w:val="24"/>
        </w:rPr>
        <w:t>.</w:t>
      </w:r>
      <w:ins w:id="646" w:author="Soopramanien, Didier" w:date="2017-09-08T15:15:00Z">
        <w:r w:rsidR="00CE2C72">
          <w:rPr>
            <w:rFonts w:cs="Times New Roman"/>
            <w:color w:val="000000" w:themeColor="text1"/>
            <w:szCs w:val="24"/>
          </w:rPr>
          <w:t xml:space="preserve"> Or</w:t>
        </w:r>
      </w:ins>
      <w:ins w:id="647" w:author="Soopramanien, Didier" w:date="2017-09-08T15:16:00Z">
        <w:r w:rsidR="00CE2C72">
          <w:rPr>
            <w:rFonts w:cs="Times New Roman"/>
            <w:color w:val="000000" w:themeColor="text1"/>
            <w:szCs w:val="24"/>
          </w:rPr>
          <w:t>,</w:t>
        </w:r>
      </w:ins>
      <w:ins w:id="648" w:author="Soopramanien, Didier" w:date="2017-09-08T15:15:00Z">
        <w:r w:rsidR="00CE2C72">
          <w:rPr>
            <w:rFonts w:cs="Times New Roman"/>
            <w:color w:val="000000" w:themeColor="text1"/>
            <w:szCs w:val="24"/>
          </w:rPr>
          <w:t xml:space="preserve"> we do not actually know which of these external factors is actually causing the</w:t>
        </w:r>
      </w:ins>
      <w:ins w:id="649" w:author="Soopramanien, Didier" w:date="2017-09-09T13:35:00Z">
        <w:r w:rsidR="007E232D">
          <w:rPr>
            <w:rFonts w:cs="Times New Roman"/>
            <w:color w:val="000000" w:themeColor="text1"/>
            <w:szCs w:val="24"/>
          </w:rPr>
          <w:t xml:space="preserve"> structural break</w:t>
        </w:r>
      </w:ins>
      <w:ins w:id="650" w:author="Soopramanien, Didier" w:date="2017-09-08T15:15:00Z">
        <w:r w:rsidR="00CE2C72">
          <w:rPr>
            <w:rFonts w:cs="Times New Roman"/>
            <w:color w:val="000000" w:themeColor="text1"/>
            <w:szCs w:val="24"/>
          </w:rPr>
          <w:t>.</w:t>
        </w:r>
      </w:ins>
      <w:r w:rsidR="00015F99" w:rsidRPr="000657DB">
        <w:rPr>
          <w:rFonts w:cs="Times New Roman"/>
          <w:color w:val="000000" w:themeColor="text1"/>
          <w:szCs w:val="24"/>
        </w:rPr>
        <w:t xml:space="preserve"> As a result, the conventional models</w:t>
      </w:r>
      <w:ins w:id="651" w:author="Soopramanien, Didier" w:date="2017-09-07T09:48:00Z">
        <w:r w:rsidR="008A3DCD">
          <w:rPr>
            <w:rFonts w:cs="Times New Roman"/>
            <w:color w:val="000000" w:themeColor="text1"/>
            <w:szCs w:val="24"/>
          </w:rPr>
          <w:t xml:space="preserve"> and more precisely the data that is used in building these models</w:t>
        </w:r>
      </w:ins>
      <w:r w:rsidR="00015F99" w:rsidRPr="000657DB">
        <w:rPr>
          <w:rFonts w:cs="Times New Roman"/>
          <w:color w:val="000000" w:themeColor="text1"/>
          <w:szCs w:val="24"/>
        </w:rPr>
        <w:t xml:space="preserve"> will be subject to </w:t>
      </w:r>
      <w:ins w:id="652" w:author="Soopramanien, Didier" w:date="2017-09-07T09:48:00Z">
        <w:r w:rsidR="008A3DCD">
          <w:rPr>
            <w:rFonts w:cs="Times New Roman"/>
            <w:color w:val="000000" w:themeColor="text1"/>
            <w:szCs w:val="24"/>
          </w:rPr>
          <w:t xml:space="preserve">a </w:t>
        </w:r>
      </w:ins>
      <w:r w:rsidR="00015F99" w:rsidRPr="000657DB">
        <w:rPr>
          <w:rFonts w:cs="Times New Roman"/>
          <w:color w:val="000000" w:themeColor="text1"/>
          <w:szCs w:val="24"/>
        </w:rPr>
        <w:t>structural break</w:t>
      </w:r>
      <w:r w:rsidR="00015F99" w:rsidRPr="000657DB">
        <w:rPr>
          <w:rFonts w:cs="Times New Roman" w:hint="eastAsia"/>
          <w:color w:val="000000" w:themeColor="text1"/>
          <w:szCs w:val="24"/>
        </w:rPr>
        <w:t xml:space="preserve"> and </w:t>
      </w:r>
      <w:r w:rsidR="00015F99" w:rsidRPr="000657DB">
        <w:rPr>
          <w:rFonts w:cs="Times New Roman"/>
          <w:color w:val="000000" w:themeColor="text1"/>
          <w:szCs w:val="24"/>
        </w:rPr>
        <w:t>potentially generate</w:t>
      </w:r>
      <w:r w:rsidR="00015F99" w:rsidRPr="000657DB">
        <w:rPr>
          <w:rFonts w:cs="Times New Roman" w:hint="eastAsia"/>
          <w:color w:val="000000" w:themeColor="text1"/>
          <w:szCs w:val="24"/>
        </w:rPr>
        <w:t xml:space="preserve"> biased and</w:t>
      </w:r>
      <w:ins w:id="653" w:author="Soopramanien, Didier" w:date="2017-09-07T09:48:00Z">
        <w:r w:rsidR="008A3DCD">
          <w:rPr>
            <w:rFonts w:cs="Times New Roman"/>
            <w:color w:val="000000" w:themeColor="text1"/>
            <w:szCs w:val="24"/>
          </w:rPr>
          <w:t xml:space="preserve"> consequently produce</w:t>
        </w:r>
      </w:ins>
      <w:r w:rsidR="00015F99" w:rsidRPr="000657DB">
        <w:rPr>
          <w:rFonts w:cs="Times New Roman" w:hint="eastAsia"/>
          <w:color w:val="000000" w:themeColor="text1"/>
          <w:szCs w:val="24"/>
        </w:rPr>
        <w:t xml:space="preserve"> </w:t>
      </w:r>
      <w:r w:rsidR="00015F99" w:rsidRPr="000657DB">
        <w:rPr>
          <w:rFonts w:cs="Times New Roman"/>
          <w:color w:val="000000" w:themeColor="text1"/>
          <w:szCs w:val="24"/>
        </w:rPr>
        <w:t xml:space="preserve">less accurate </w:t>
      </w:r>
      <w:commentRangeStart w:id="654"/>
      <w:r w:rsidR="00015F99" w:rsidRPr="000657DB">
        <w:rPr>
          <w:rFonts w:cs="Times New Roman"/>
          <w:color w:val="000000" w:themeColor="text1"/>
          <w:szCs w:val="24"/>
        </w:rPr>
        <w:t>forecasts</w:t>
      </w:r>
      <w:commentRangeEnd w:id="654"/>
      <w:r w:rsidR="00CE2C72">
        <w:rPr>
          <w:rStyle w:val="CommentReference"/>
        </w:rPr>
        <w:commentReference w:id="654"/>
      </w:r>
      <w:r w:rsidR="00015F99" w:rsidRPr="000657DB">
        <w:rPr>
          <w:rFonts w:cs="Times New Roman"/>
          <w:color w:val="000000" w:themeColor="text1"/>
          <w:szCs w:val="24"/>
        </w:rPr>
        <w:t>.</w:t>
      </w:r>
    </w:p>
    <w:p w14:paraId="128371D3" w14:textId="77777777" w:rsidR="00746074" w:rsidRPr="000657DB" w:rsidRDefault="00015F99"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14:paraId="57B25EFA" w14:textId="71316EFA" w:rsidR="00450C63" w:rsidRPr="000657DB" w:rsidRDefault="00956D25" w:rsidP="00450C63">
      <w:pPr>
        <w:spacing w:after="0" w:line="360" w:lineRule="auto"/>
        <w:rPr>
          <w:rFonts w:cs="Times New Roman"/>
          <w:color w:val="000000" w:themeColor="text1"/>
          <w:szCs w:val="24"/>
        </w:rPr>
      </w:pPr>
      <w:r w:rsidRPr="000657DB">
        <w:rPr>
          <w:rFonts w:cs="Times New Roman"/>
          <w:color w:val="000000" w:themeColor="text1"/>
          <w:szCs w:val="24"/>
        </w:rPr>
        <w:t xml:space="preserve">In this study, we </w:t>
      </w:r>
      <w:r w:rsidR="00053D6E" w:rsidRPr="000657DB">
        <w:rPr>
          <w:rFonts w:cs="Times New Roman"/>
          <w:color w:val="000000" w:themeColor="text1"/>
          <w:szCs w:val="24"/>
        </w:rPr>
        <w:t>propose</w:t>
      </w:r>
      <w:ins w:id="655" w:author="Soopramanien, Didier" w:date="2017-09-07T09:49:00Z">
        <w:r w:rsidR="007E232D">
          <w:rPr>
            <w:rFonts w:cs="Times New Roman"/>
            <w:color w:val="000000" w:themeColor="text1"/>
            <w:szCs w:val="24"/>
          </w:rPr>
          <w:t xml:space="preserve"> a set of</w:t>
        </w:r>
      </w:ins>
      <w:del w:id="656" w:author="Soopramanien, Didier" w:date="2017-09-09T13:36:00Z">
        <w:r w:rsidR="00053D6E" w:rsidRPr="000657DB" w:rsidDel="007E232D">
          <w:rPr>
            <w:rFonts w:cs="Times New Roman"/>
            <w:color w:val="000000" w:themeColor="text1"/>
            <w:szCs w:val="24"/>
          </w:rPr>
          <w:delText xml:space="preserve"> </w:delText>
        </w:r>
        <w:r w:rsidR="00A0552D" w:rsidRPr="000657DB" w:rsidDel="007E232D">
          <w:rPr>
            <w:rFonts w:cs="Times New Roman"/>
            <w:color w:val="000000" w:themeColor="text1"/>
            <w:szCs w:val="24"/>
          </w:rPr>
          <w:delText>more</w:delText>
        </w:r>
      </w:del>
      <w:r w:rsidR="00A0552D" w:rsidRPr="000657DB">
        <w:rPr>
          <w:rFonts w:cs="Times New Roman"/>
          <w:color w:val="000000" w:themeColor="text1"/>
          <w:szCs w:val="24"/>
        </w:rPr>
        <w:t xml:space="preserve"> </w:t>
      </w:r>
      <w:del w:id="657" w:author="Soopramanien, Didier" w:date="2017-09-09T13:36:00Z">
        <w:r w:rsidR="00A0552D" w:rsidRPr="000657DB" w:rsidDel="007E232D">
          <w:rPr>
            <w:rFonts w:cs="Times New Roman"/>
            <w:color w:val="000000" w:themeColor="text1"/>
            <w:szCs w:val="24"/>
          </w:rPr>
          <w:delText xml:space="preserve">effective </w:delText>
        </w:r>
      </w:del>
      <w:r w:rsidR="00A0552D" w:rsidRPr="000657DB">
        <w:rPr>
          <w:rFonts w:cs="Times New Roman"/>
          <w:color w:val="000000" w:themeColor="text1"/>
          <w:szCs w:val="24"/>
        </w:rPr>
        <w:t>models</w:t>
      </w:r>
      <w:r w:rsidR="00F3182B" w:rsidRPr="000657DB">
        <w:rPr>
          <w:rFonts w:cs="Times New Roman"/>
          <w:color w:val="000000" w:themeColor="text1"/>
          <w:szCs w:val="24"/>
        </w:rPr>
        <w:t xml:space="preserve"> which take </w:t>
      </w:r>
      <w:r w:rsidR="00053D6E" w:rsidRPr="000657DB">
        <w:rPr>
          <w:rFonts w:cs="Times New Roman"/>
          <w:color w:val="000000" w:themeColor="text1"/>
          <w:szCs w:val="24"/>
        </w:rPr>
        <w:t xml:space="preserve">into account the </w:t>
      </w:r>
      <w:r w:rsidR="00F3182B" w:rsidRPr="000657DB">
        <w:rPr>
          <w:rFonts w:cs="Times New Roman"/>
          <w:color w:val="000000" w:themeColor="text1"/>
          <w:szCs w:val="24"/>
        </w:rPr>
        <w:t xml:space="preserve">potential forecast bias caused by </w:t>
      </w:r>
      <w:ins w:id="658" w:author="Soopramanien, Didier" w:date="2017-09-09T13:36:00Z">
        <w:r w:rsidR="007E232D">
          <w:rPr>
            <w:rFonts w:cs="Times New Roman"/>
            <w:color w:val="000000" w:themeColor="text1"/>
            <w:szCs w:val="24"/>
          </w:rPr>
          <w:t>a</w:t>
        </w:r>
      </w:ins>
      <w:del w:id="659" w:author="Soopramanien, Didier" w:date="2017-09-09T13:36:00Z">
        <w:r w:rsidR="00F3182B" w:rsidRPr="000657DB" w:rsidDel="007E232D">
          <w:rPr>
            <w:rFonts w:cs="Times New Roman"/>
            <w:color w:val="000000" w:themeColor="text1"/>
            <w:szCs w:val="24"/>
          </w:rPr>
          <w:delText>the</w:delText>
        </w:r>
      </w:del>
      <w:r w:rsidR="00F3182B" w:rsidRPr="000657DB">
        <w:rPr>
          <w:rFonts w:cs="Times New Roman"/>
          <w:color w:val="000000" w:themeColor="text1"/>
          <w:szCs w:val="24"/>
        </w:rPr>
        <w:t xml:space="preserve"> structural break</w:t>
      </w:r>
      <w:r w:rsidR="00053D6E" w:rsidRPr="000657DB">
        <w:rPr>
          <w:rFonts w:cs="Times New Roman"/>
          <w:color w:val="000000" w:themeColor="text1"/>
          <w:szCs w:val="24"/>
        </w:rPr>
        <w:t>.</w:t>
      </w:r>
      <w:r w:rsidR="00AA78E5" w:rsidRPr="000657DB">
        <w:rPr>
          <w:rFonts w:cs="Times New Roman"/>
          <w:color w:val="000000" w:themeColor="text1"/>
          <w:szCs w:val="24"/>
        </w:rPr>
        <w:t xml:space="preserve"> </w:t>
      </w:r>
      <w:r w:rsidR="00B54280" w:rsidRPr="000657DB">
        <w:rPr>
          <w:rFonts w:cs="Times New Roman"/>
          <w:color w:val="000000" w:themeColor="text1"/>
          <w:szCs w:val="24"/>
        </w:rPr>
        <w:t>The ADL-</w:t>
      </w:r>
      <w:r w:rsidR="00B54280" w:rsidRPr="000657DB">
        <w:rPr>
          <w:rFonts w:cs="Times New Roman"/>
          <w:noProof/>
          <w:color w:val="000000" w:themeColor="text1"/>
          <w:szCs w:val="24"/>
        </w:rPr>
        <w:t>intra</w:t>
      </w:r>
      <w:r w:rsidR="00B54280" w:rsidRPr="000657DB">
        <w:rPr>
          <w:rFonts w:cs="Times New Roman"/>
          <w:color w:val="000000" w:themeColor="text1"/>
          <w:szCs w:val="24"/>
        </w:rPr>
        <w:t xml:space="preserve">-EWC </w:t>
      </w:r>
      <w:r w:rsidR="00B004E5" w:rsidRPr="000657DB">
        <w:rPr>
          <w:rFonts w:cs="Times New Roman"/>
          <w:color w:val="000000" w:themeColor="text1"/>
          <w:szCs w:val="24"/>
        </w:rPr>
        <w:t>model</w:t>
      </w:r>
      <w:r w:rsidR="00B54280" w:rsidRPr="000657DB">
        <w:rPr>
          <w:rFonts w:cs="Times New Roman"/>
          <w:color w:val="000000" w:themeColor="text1"/>
          <w:szCs w:val="24"/>
        </w:rPr>
        <w:t xml:space="preserve"> </w:t>
      </w:r>
      <w:r w:rsidR="00B54280" w:rsidRPr="000657DB">
        <w:rPr>
          <w:rFonts w:cs="Times New Roman"/>
          <w:noProof/>
          <w:color w:val="000000" w:themeColor="text1"/>
          <w:szCs w:val="24"/>
        </w:rPr>
        <w:t>generate</w:t>
      </w:r>
      <w:r w:rsidR="003C0313" w:rsidRPr="000657DB">
        <w:rPr>
          <w:rFonts w:cs="Times New Roman"/>
          <w:noProof/>
          <w:color w:val="000000" w:themeColor="text1"/>
          <w:szCs w:val="24"/>
        </w:rPr>
        <w:t>s</w:t>
      </w:r>
      <w:r w:rsidR="00B54280" w:rsidRPr="000657DB">
        <w:rPr>
          <w:rFonts w:cs="Times New Roman"/>
          <w:color w:val="000000" w:themeColor="text1"/>
          <w:szCs w:val="24"/>
        </w:rPr>
        <w:t xml:space="preserve"> forecasts which are the </w:t>
      </w:r>
      <w:r w:rsidR="003C0313" w:rsidRPr="000657DB">
        <w:rPr>
          <w:rFonts w:cs="Times New Roman"/>
          <w:noProof/>
          <w:color w:val="000000" w:themeColor="text1"/>
          <w:szCs w:val="24"/>
        </w:rPr>
        <w:t>combination</w:t>
      </w:r>
      <w:r w:rsidR="00B54280" w:rsidRPr="000657DB">
        <w:rPr>
          <w:rFonts w:cs="Times New Roman"/>
          <w:color w:val="000000" w:themeColor="text1"/>
          <w:szCs w:val="24"/>
        </w:rPr>
        <w:t xml:space="preserve"> of various sets of forecasts by the ADL-</w:t>
      </w:r>
      <w:r w:rsidR="00B54280" w:rsidRPr="000657DB">
        <w:rPr>
          <w:rFonts w:cs="Times New Roman"/>
          <w:noProof/>
          <w:color w:val="000000" w:themeColor="text1"/>
          <w:szCs w:val="24"/>
        </w:rPr>
        <w:t>intra model</w:t>
      </w:r>
      <w:r w:rsidR="00B54280" w:rsidRPr="000657DB">
        <w:rPr>
          <w:rFonts w:cs="Times New Roman"/>
          <w:color w:val="000000" w:themeColor="text1"/>
          <w:szCs w:val="24"/>
        </w:rPr>
        <w:t xml:space="preserve"> with different estimation windows under the condition </w:t>
      </w:r>
      <w:r w:rsidR="003A7D97" w:rsidRPr="000657DB">
        <w:rPr>
          <w:rFonts w:cs="Times New Roman"/>
          <w:color w:val="000000" w:themeColor="text1"/>
          <w:szCs w:val="24"/>
        </w:rPr>
        <w:t>where</w:t>
      </w:r>
      <w:r w:rsidR="00B54280" w:rsidRPr="000657DB">
        <w:rPr>
          <w:rFonts w:cs="Times New Roman"/>
          <w:color w:val="000000" w:themeColor="text1"/>
          <w:szCs w:val="24"/>
        </w:rPr>
        <w:t xml:space="preserve"> structural breaks are detected. </w:t>
      </w:r>
      <w:r w:rsidR="00035651" w:rsidRPr="000657DB">
        <w:rPr>
          <w:rFonts w:cs="Times New Roman"/>
          <w:color w:val="000000" w:themeColor="text1"/>
          <w:szCs w:val="24"/>
        </w:rPr>
        <w:t>It</w:t>
      </w:r>
      <w:r w:rsidR="00B54280" w:rsidRPr="000657DB">
        <w:rPr>
          <w:rFonts w:cs="Times New Roman"/>
          <w:color w:val="000000" w:themeColor="text1"/>
          <w:szCs w:val="24"/>
        </w:rPr>
        <w:t xml:space="preserve"> tries to obtain an effective trade-off between the forecast bias and the forecast error </w:t>
      </w:r>
      <w:commentRangeStart w:id="660"/>
      <w:r w:rsidR="00B54280" w:rsidRPr="000657DB">
        <w:rPr>
          <w:rFonts w:cs="Times New Roman"/>
          <w:color w:val="000000" w:themeColor="text1"/>
          <w:szCs w:val="24"/>
        </w:rPr>
        <w:t>variance</w:t>
      </w:r>
      <w:commentRangeEnd w:id="660"/>
      <w:r w:rsidR="007E232D">
        <w:rPr>
          <w:rStyle w:val="CommentReference"/>
        </w:rPr>
        <w:commentReference w:id="660"/>
      </w:r>
      <w:r w:rsidR="00B54280" w:rsidRPr="000657DB">
        <w:rPr>
          <w:rFonts w:cs="Times New Roman"/>
          <w:color w:val="000000" w:themeColor="text1"/>
          <w:szCs w:val="24"/>
        </w:rPr>
        <w:t xml:space="preserve">. </w:t>
      </w:r>
      <w:r w:rsidR="00035651" w:rsidRPr="000657DB">
        <w:rPr>
          <w:rFonts w:cs="Times New Roman"/>
          <w:color w:val="000000" w:themeColor="text1"/>
          <w:szCs w:val="24"/>
        </w:rPr>
        <w:t xml:space="preserve">The ADL-intra-IC model tries to offset the potential forecast bias by adding the estimate of the forecast bias back to the error term at a cost of inflated forecast error variance when structural breaks are detected. </w:t>
      </w:r>
      <w:r w:rsidR="007317BD" w:rsidRPr="000657DB">
        <w:rPr>
          <w:rFonts w:cs="Times New Roman"/>
          <w:color w:val="000000" w:themeColor="text1"/>
          <w:szCs w:val="24"/>
        </w:rPr>
        <w:t xml:space="preserve">Based on </w:t>
      </w:r>
      <w:r w:rsidR="00035651" w:rsidRPr="000657DB">
        <w:rPr>
          <w:rFonts w:cs="Times New Roman"/>
          <w:color w:val="000000" w:themeColor="text1"/>
          <w:szCs w:val="24"/>
        </w:rPr>
        <w:t xml:space="preserve">our </w:t>
      </w:r>
      <w:r w:rsidR="007317BD" w:rsidRPr="000657DB">
        <w:rPr>
          <w:rFonts w:cs="Times New Roman"/>
          <w:color w:val="000000" w:themeColor="text1"/>
          <w:szCs w:val="24"/>
        </w:rPr>
        <w:t xml:space="preserve">experiment, we find that these models outperform the ADL-intra model </w:t>
      </w:r>
      <w:r w:rsidR="00B54280" w:rsidRPr="000657DB">
        <w:rPr>
          <w:rFonts w:cs="Times New Roman"/>
          <w:color w:val="000000" w:themeColor="text1"/>
          <w:szCs w:val="24"/>
        </w:rPr>
        <w:t xml:space="preserve">across all </w:t>
      </w:r>
      <w:r w:rsidR="007317BD" w:rsidRPr="000657DB">
        <w:rPr>
          <w:rFonts w:cs="Times New Roman"/>
          <w:color w:val="000000" w:themeColor="text1"/>
          <w:szCs w:val="24"/>
        </w:rPr>
        <w:t xml:space="preserve">the </w:t>
      </w:r>
      <w:r w:rsidR="007F247F" w:rsidRPr="000657DB">
        <w:rPr>
          <w:rFonts w:cs="Times New Roman"/>
          <w:color w:val="000000" w:themeColor="text1"/>
          <w:szCs w:val="24"/>
        </w:rPr>
        <w:t>28</w:t>
      </w:r>
      <w:r w:rsidR="007317BD" w:rsidRPr="000657DB">
        <w:rPr>
          <w:rFonts w:cs="Times New Roman"/>
          <w:color w:val="000000" w:themeColor="text1"/>
          <w:szCs w:val="24"/>
        </w:rPr>
        <w:t xml:space="preserve"> product categories. </w:t>
      </w:r>
      <w:r w:rsidR="004E7268" w:rsidRPr="000657DB">
        <w:rPr>
          <w:rFonts w:cs="Times New Roman"/>
          <w:color w:val="000000" w:themeColor="text1"/>
          <w:szCs w:val="24"/>
        </w:rPr>
        <w:t xml:space="preserve">Table 7 shows the percentage reductions </w:t>
      </w:r>
      <w:r w:rsidR="007317BD" w:rsidRPr="000657DB">
        <w:rPr>
          <w:rFonts w:cs="Times New Roman"/>
          <w:color w:val="000000" w:themeColor="text1"/>
          <w:szCs w:val="24"/>
        </w:rPr>
        <w:t xml:space="preserve">of various error measures </w:t>
      </w:r>
      <w:r w:rsidR="004E7268" w:rsidRPr="000657DB">
        <w:rPr>
          <w:rFonts w:cs="Times New Roman"/>
          <w:color w:val="000000" w:themeColor="text1"/>
          <w:szCs w:val="24"/>
        </w:rPr>
        <w:t>by the</w:t>
      </w:r>
      <w:r w:rsidR="007317BD" w:rsidRPr="000657DB">
        <w:rPr>
          <w:rFonts w:cs="Times New Roman"/>
          <w:color w:val="000000" w:themeColor="text1"/>
          <w:szCs w:val="24"/>
        </w:rPr>
        <w:t>se</w:t>
      </w:r>
      <w:r w:rsidR="004E7268" w:rsidRPr="000657DB">
        <w:rPr>
          <w:rFonts w:cs="Times New Roman"/>
          <w:color w:val="000000" w:themeColor="text1"/>
          <w:szCs w:val="24"/>
        </w:rPr>
        <w:t xml:space="preserve"> model</w:t>
      </w:r>
      <w:r w:rsidR="007317BD" w:rsidRPr="000657DB">
        <w:rPr>
          <w:rFonts w:cs="Times New Roman"/>
          <w:color w:val="000000" w:themeColor="text1"/>
          <w:szCs w:val="24"/>
        </w:rPr>
        <w:t>s</w:t>
      </w:r>
      <w:r w:rsidR="004E7268" w:rsidRPr="000657DB">
        <w:rPr>
          <w:rFonts w:cs="Times New Roman"/>
          <w:color w:val="000000" w:themeColor="text1"/>
          <w:szCs w:val="24"/>
        </w:rPr>
        <w:t xml:space="preserve"> compared to </w:t>
      </w:r>
      <w:r w:rsidR="007317BD" w:rsidRPr="000657DB">
        <w:rPr>
          <w:rFonts w:cs="Times New Roman"/>
          <w:color w:val="000000" w:themeColor="text1"/>
          <w:szCs w:val="24"/>
        </w:rPr>
        <w:t>compared to different benchmark</w:t>
      </w:r>
      <w:ins w:id="661" w:author="Soopramanien, Didier" w:date="2017-09-09T13:37:00Z">
        <w:r w:rsidR="007E232D">
          <w:rPr>
            <w:rFonts w:cs="Times New Roman"/>
            <w:color w:val="000000" w:themeColor="text1"/>
            <w:szCs w:val="24"/>
          </w:rPr>
          <w:t xml:space="preserve"> models</w:t>
        </w:r>
      </w:ins>
      <w:del w:id="662" w:author="Soopramanien, Didier" w:date="2017-09-09T13:37:00Z">
        <w:r w:rsidR="007317BD" w:rsidRPr="000657DB" w:rsidDel="007E232D">
          <w:rPr>
            <w:rFonts w:cs="Times New Roman"/>
            <w:color w:val="000000" w:themeColor="text1"/>
            <w:szCs w:val="24"/>
          </w:rPr>
          <w:delText>s</w:delText>
        </w:r>
      </w:del>
      <w:r w:rsidR="004E7268" w:rsidRPr="000657DB">
        <w:rPr>
          <w:rFonts w:cs="Times New Roman"/>
          <w:color w:val="000000" w:themeColor="text1"/>
          <w:szCs w:val="24"/>
        </w:rPr>
        <w:t xml:space="preserve">. For example, </w:t>
      </w:r>
      <w:r w:rsidR="007317BD" w:rsidRPr="000657DB">
        <w:rPr>
          <w:rFonts w:cs="Times New Roman"/>
          <w:color w:val="000000" w:themeColor="text1"/>
          <w:szCs w:val="24"/>
        </w:rPr>
        <w:t>for the forecast horizon of one to eight</w:t>
      </w:r>
      <w:r w:rsidR="00057C8C" w:rsidRPr="000657DB">
        <w:rPr>
          <w:rFonts w:cs="Times New Roman"/>
          <w:color w:val="000000" w:themeColor="text1"/>
          <w:szCs w:val="24"/>
        </w:rPr>
        <w:t xml:space="preserve"> </w:t>
      </w:r>
      <w:r w:rsidR="007317BD" w:rsidRPr="000657DB">
        <w:rPr>
          <w:rFonts w:cs="Times New Roman"/>
          <w:color w:val="000000" w:themeColor="text1"/>
          <w:szCs w:val="24"/>
        </w:rPr>
        <w:t>week</w:t>
      </w:r>
      <w:r w:rsidR="00057C8C" w:rsidRPr="000657DB">
        <w:rPr>
          <w:rFonts w:cs="Times New Roman"/>
          <w:color w:val="000000" w:themeColor="text1"/>
          <w:szCs w:val="24"/>
        </w:rPr>
        <w:t>s</w:t>
      </w:r>
      <w:r w:rsidR="007317BD" w:rsidRPr="000657DB">
        <w:rPr>
          <w:rFonts w:cs="Times New Roman"/>
          <w:color w:val="000000" w:themeColor="text1"/>
          <w:szCs w:val="24"/>
        </w:rPr>
        <w:t xml:space="preserve"> </w:t>
      </w:r>
      <w:ins w:id="663" w:author="Soopramanien, Didier" w:date="2017-09-08T15:20:00Z">
        <w:r w:rsidR="009B7E49">
          <w:rPr>
            <w:rFonts w:cs="Times New Roman"/>
            <w:color w:val="000000" w:themeColor="text1"/>
            <w:szCs w:val="24"/>
          </w:rPr>
          <w:t>a</w:t>
        </w:r>
      </w:ins>
      <w:r w:rsidR="007317BD" w:rsidRPr="000657DB">
        <w:rPr>
          <w:rFonts w:cs="Times New Roman"/>
          <w:color w:val="000000" w:themeColor="text1"/>
          <w:szCs w:val="24"/>
        </w:rPr>
        <w:t xml:space="preserve">head, </w:t>
      </w:r>
      <w:r w:rsidR="004E7268" w:rsidRPr="000657DB">
        <w:rPr>
          <w:rFonts w:cs="Times New Roman"/>
          <w:color w:val="000000" w:themeColor="text1"/>
          <w:szCs w:val="24"/>
        </w:rPr>
        <w:t>the ADL-</w:t>
      </w:r>
      <w:r w:rsidR="004E7268" w:rsidRPr="000657DB">
        <w:rPr>
          <w:rFonts w:cs="Times New Roman"/>
          <w:noProof/>
          <w:color w:val="000000" w:themeColor="text1"/>
          <w:szCs w:val="24"/>
        </w:rPr>
        <w:t>intra</w:t>
      </w:r>
      <w:r w:rsidR="004E7268" w:rsidRPr="000657DB">
        <w:rPr>
          <w:rFonts w:cs="Times New Roman"/>
          <w:color w:val="000000" w:themeColor="text1"/>
          <w:szCs w:val="24"/>
        </w:rPr>
        <w:t xml:space="preserve">-EWC model reduces the </w:t>
      </w:r>
      <w:r w:rsidR="007317BD" w:rsidRPr="000657DB">
        <w:rPr>
          <w:rFonts w:cs="Times New Roman"/>
          <w:color w:val="000000" w:themeColor="text1"/>
          <w:szCs w:val="24"/>
        </w:rPr>
        <w:t>SMAPE</w:t>
      </w:r>
      <w:r w:rsidR="004E7268" w:rsidRPr="000657DB">
        <w:rPr>
          <w:rFonts w:cs="Times New Roman"/>
          <w:color w:val="000000" w:themeColor="text1"/>
          <w:szCs w:val="24"/>
        </w:rPr>
        <w:t xml:space="preserve"> of the ADL-</w:t>
      </w:r>
      <w:r w:rsidR="004E7268" w:rsidRPr="000657DB">
        <w:rPr>
          <w:rFonts w:cs="Times New Roman"/>
          <w:noProof/>
          <w:color w:val="000000" w:themeColor="text1"/>
          <w:szCs w:val="24"/>
        </w:rPr>
        <w:t>intra model</w:t>
      </w:r>
      <w:r w:rsidR="004E7268" w:rsidRPr="000657DB">
        <w:rPr>
          <w:rFonts w:cs="Times New Roman"/>
          <w:color w:val="000000" w:themeColor="text1"/>
          <w:szCs w:val="24"/>
        </w:rPr>
        <w:t xml:space="preserve"> by 0.2</w:t>
      </w:r>
      <w:r w:rsidR="007317BD" w:rsidRPr="000657DB">
        <w:rPr>
          <w:rFonts w:cs="Times New Roman"/>
          <w:color w:val="000000" w:themeColor="text1"/>
          <w:szCs w:val="24"/>
        </w:rPr>
        <w:t>2</w:t>
      </w:r>
      <w:r w:rsidR="004E7268" w:rsidRPr="000657DB">
        <w:rPr>
          <w:rFonts w:cs="Times New Roman"/>
          <w:color w:val="000000" w:themeColor="text1"/>
          <w:szCs w:val="24"/>
        </w:rPr>
        <w:t xml:space="preserve">% and reduces the </w:t>
      </w:r>
      <w:r w:rsidR="00057C8C" w:rsidRPr="000657DB">
        <w:rPr>
          <w:rFonts w:cs="Times New Roman"/>
          <w:color w:val="000000" w:themeColor="text1"/>
          <w:szCs w:val="24"/>
        </w:rPr>
        <w:t>S</w:t>
      </w:r>
      <w:r w:rsidR="004E7268" w:rsidRPr="000657DB">
        <w:rPr>
          <w:rFonts w:cs="Times New Roman"/>
          <w:color w:val="000000" w:themeColor="text1"/>
          <w:szCs w:val="24"/>
        </w:rPr>
        <w:t xml:space="preserve">MAPE of the Base-lift model by </w:t>
      </w:r>
      <w:r w:rsidR="00057C8C" w:rsidRPr="000657DB">
        <w:rPr>
          <w:rFonts w:cs="Times New Roman"/>
          <w:color w:val="000000" w:themeColor="text1"/>
          <w:szCs w:val="24"/>
        </w:rPr>
        <w:t>13.97</w:t>
      </w:r>
      <w:r w:rsidR="004E7268" w:rsidRPr="000657DB">
        <w:rPr>
          <w:rFonts w:cs="Times New Roman"/>
          <w:color w:val="000000" w:themeColor="text1"/>
          <w:szCs w:val="24"/>
        </w:rPr>
        <w:t xml:space="preserve">%. </w:t>
      </w:r>
      <w:r w:rsidR="00035651" w:rsidRPr="000657DB">
        <w:rPr>
          <w:rFonts w:cs="Times New Roman"/>
          <w:color w:val="000000" w:themeColor="text1"/>
          <w:szCs w:val="24"/>
        </w:rPr>
        <w:t>The ADL-</w:t>
      </w:r>
      <w:r w:rsidR="00035651" w:rsidRPr="000657DB">
        <w:rPr>
          <w:rFonts w:cs="Times New Roman"/>
          <w:noProof/>
          <w:color w:val="000000" w:themeColor="text1"/>
          <w:szCs w:val="24"/>
        </w:rPr>
        <w:t>intra</w:t>
      </w:r>
      <w:r w:rsidR="00035651" w:rsidRPr="000657DB">
        <w:rPr>
          <w:rFonts w:cs="Times New Roman"/>
          <w:color w:val="000000" w:themeColor="text1"/>
          <w:szCs w:val="24"/>
        </w:rPr>
        <w:t>-IC model reduces the SMAPE of the ADL-</w:t>
      </w:r>
      <w:r w:rsidR="00035651" w:rsidRPr="000657DB">
        <w:rPr>
          <w:rFonts w:cs="Times New Roman"/>
          <w:noProof/>
          <w:color w:val="000000" w:themeColor="text1"/>
          <w:szCs w:val="24"/>
        </w:rPr>
        <w:lastRenderedPageBreak/>
        <w:t>intra model</w:t>
      </w:r>
      <w:r w:rsidR="00035651" w:rsidRPr="000657DB">
        <w:rPr>
          <w:rFonts w:cs="Times New Roman"/>
          <w:color w:val="000000" w:themeColor="text1"/>
          <w:szCs w:val="24"/>
        </w:rPr>
        <w:t xml:space="preserve"> by 0.</w:t>
      </w:r>
      <w:r w:rsidR="00414DBA" w:rsidRPr="000657DB">
        <w:rPr>
          <w:rFonts w:cs="Times New Roman"/>
          <w:color w:val="000000" w:themeColor="text1"/>
          <w:szCs w:val="24"/>
        </w:rPr>
        <w:t>18</w:t>
      </w:r>
      <w:r w:rsidR="00035651" w:rsidRPr="000657DB">
        <w:rPr>
          <w:rFonts w:cs="Times New Roman"/>
          <w:color w:val="000000" w:themeColor="text1"/>
          <w:szCs w:val="24"/>
        </w:rPr>
        <w:t xml:space="preserve">% and reduces the SMAPE of the Base-lift model by </w:t>
      </w:r>
      <w:r w:rsidR="009473CA" w:rsidRPr="000657DB">
        <w:rPr>
          <w:rFonts w:cs="Times New Roman"/>
          <w:color w:val="000000" w:themeColor="text1"/>
          <w:szCs w:val="24"/>
        </w:rPr>
        <w:t>13.94</w:t>
      </w:r>
      <w:r w:rsidR="00035651" w:rsidRPr="000657DB">
        <w:rPr>
          <w:rFonts w:cs="Times New Roman"/>
          <w:color w:val="000000" w:themeColor="text1"/>
          <w:szCs w:val="24"/>
        </w:rPr>
        <w:t xml:space="preserve">%. </w:t>
      </w:r>
      <w:r w:rsidR="00450C63" w:rsidRPr="000657DB">
        <w:rPr>
          <w:rFonts w:cs="Times New Roman"/>
          <w:color w:val="000000" w:themeColor="text1"/>
          <w:szCs w:val="24"/>
        </w:rPr>
        <w:t xml:space="preserve">At the category level, </w:t>
      </w:r>
      <w:r w:rsidR="005B34BD" w:rsidRPr="000657DB">
        <w:rPr>
          <w:rFonts w:cs="Times New Roman"/>
          <w:color w:val="000000" w:themeColor="text1"/>
          <w:szCs w:val="24"/>
        </w:rPr>
        <w:t>the ADL-</w:t>
      </w:r>
      <w:r w:rsidR="005B34BD" w:rsidRPr="000657DB">
        <w:rPr>
          <w:rFonts w:cs="Times New Roman"/>
          <w:noProof/>
          <w:color w:val="000000" w:themeColor="text1"/>
          <w:szCs w:val="24"/>
        </w:rPr>
        <w:t>intra</w:t>
      </w:r>
      <w:r w:rsidR="005B34BD" w:rsidRPr="000657DB">
        <w:rPr>
          <w:rFonts w:cs="Times New Roman"/>
          <w:color w:val="000000" w:themeColor="text1"/>
          <w:szCs w:val="24"/>
        </w:rPr>
        <w:t>-EWC model and the ADL-</w:t>
      </w:r>
      <w:r w:rsidR="005B34BD" w:rsidRPr="000657DB">
        <w:rPr>
          <w:rFonts w:cs="Times New Roman"/>
          <w:noProof/>
          <w:color w:val="000000" w:themeColor="text1"/>
          <w:szCs w:val="24"/>
        </w:rPr>
        <w:t>intra</w:t>
      </w:r>
      <w:r w:rsidR="005B34BD" w:rsidRPr="000657DB">
        <w:rPr>
          <w:rFonts w:cs="Times New Roman"/>
          <w:color w:val="000000" w:themeColor="text1"/>
          <w:szCs w:val="24"/>
        </w:rPr>
        <w:t xml:space="preserve">-IC model </w:t>
      </w:r>
      <w:r w:rsidR="00450C63" w:rsidRPr="000657DB">
        <w:rPr>
          <w:rFonts w:cs="Times New Roman"/>
          <w:color w:val="000000" w:themeColor="text1"/>
          <w:szCs w:val="24"/>
        </w:rPr>
        <w:t xml:space="preserve">have superior forecasting </w:t>
      </w:r>
      <w:r w:rsidR="00105242" w:rsidRPr="000657DB">
        <w:rPr>
          <w:rFonts w:cs="Times New Roman"/>
          <w:color w:val="000000" w:themeColor="text1"/>
          <w:szCs w:val="24"/>
        </w:rPr>
        <w:t xml:space="preserve">performance compared to the ADL-intra model </w:t>
      </w:r>
      <w:r w:rsidR="00450C63" w:rsidRPr="000657DB">
        <w:rPr>
          <w:rFonts w:cs="Times New Roman"/>
          <w:color w:val="000000" w:themeColor="text1"/>
          <w:szCs w:val="24"/>
        </w:rPr>
        <w:t xml:space="preserve">for most of the product categories. </w:t>
      </w:r>
    </w:p>
    <w:p w14:paraId="70F286EB" w14:textId="77777777" w:rsidR="00E84997" w:rsidRPr="000657DB" w:rsidRDefault="00E84997" w:rsidP="00324987">
      <w:pPr>
        <w:spacing w:after="0" w:line="360" w:lineRule="auto"/>
        <w:rPr>
          <w:rFonts w:cs="Times New Roman"/>
          <w:color w:val="000000" w:themeColor="text1"/>
          <w:szCs w:val="24"/>
        </w:rPr>
      </w:pPr>
    </w:p>
    <w:p w14:paraId="232EC701" w14:textId="403E652B" w:rsidR="00E84997" w:rsidRPr="000657DB" w:rsidRDefault="00E84997" w:rsidP="00324987">
      <w:pPr>
        <w:spacing w:after="0" w:line="360" w:lineRule="auto"/>
        <w:rPr>
          <w:rFonts w:cs="Times New Roman"/>
          <w:color w:val="000000" w:themeColor="text1"/>
          <w:szCs w:val="24"/>
        </w:rPr>
      </w:pPr>
      <w:r w:rsidRPr="000657DB">
        <w:rPr>
          <w:rFonts w:cs="Times New Roman"/>
          <w:color w:val="000000" w:themeColor="text1"/>
          <w:szCs w:val="24"/>
        </w:rPr>
        <w:t>We also observe that the ADL-</w:t>
      </w:r>
      <w:r w:rsidRPr="000657DB">
        <w:rPr>
          <w:rFonts w:cs="Times New Roman"/>
          <w:noProof/>
          <w:color w:val="000000" w:themeColor="text1"/>
          <w:szCs w:val="24"/>
        </w:rPr>
        <w:t>intra</w:t>
      </w:r>
      <w:r w:rsidRPr="000657DB">
        <w:rPr>
          <w:rFonts w:cs="Times New Roman"/>
          <w:color w:val="000000" w:themeColor="text1"/>
          <w:szCs w:val="24"/>
        </w:rPr>
        <w:t>-EWC model has the best performance for the promoted forecast period while the ADL-</w:t>
      </w:r>
      <w:r w:rsidRPr="000657DB">
        <w:rPr>
          <w:rFonts w:cs="Times New Roman"/>
          <w:noProof/>
          <w:color w:val="000000" w:themeColor="text1"/>
          <w:szCs w:val="24"/>
        </w:rPr>
        <w:t>intra</w:t>
      </w:r>
      <w:r w:rsidRPr="000657DB">
        <w:rPr>
          <w:rFonts w:cs="Times New Roman"/>
          <w:color w:val="000000" w:themeColor="text1"/>
          <w:szCs w:val="24"/>
        </w:rPr>
        <w:t>-IC model dominates the non-promoted forecast period. We therefore combine of the ADL-</w:t>
      </w:r>
      <w:r w:rsidRPr="000657DB">
        <w:rPr>
          <w:rFonts w:cs="Times New Roman"/>
          <w:noProof/>
          <w:color w:val="000000" w:themeColor="text1"/>
          <w:szCs w:val="24"/>
        </w:rPr>
        <w:t>intra</w:t>
      </w:r>
      <w:r w:rsidRPr="000657DB">
        <w:rPr>
          <w:rFonts w:cs="Times New Roman"/>
          <w:color w:val="000000" w:themeColor="text1"/>
          <w:szCs w:val="24"/>
        </w:rPr>
        <w:t>-EWC model and the ADL-</w:t>
      </w:r>
      <w:r w:rsidRPr="000657DB">
        <w:rPr>
          <w:rFonts w:cs="Times New Roman"/>
          <w:noProof/>
          <w:color w:val="000000" w:themeColor="text1"/>
          <w:szCs w:val="24"/>
        </w:rPr>
        <w:t>intra</w:t>
      </w:r>
      <w:r w:rsidRPr="000657DB">
        <w:rPr>
          <w:rFonts w:cs="Times New Roman"/>
          <w:color w:val="000000" w:themeColor="text1"/>
          <w:szCs w:val="24"/>
        </w:rPr>
        <w:t>-IC model based on whether or not the focal product is being promoted. The so-called ADL-EWC-IC model</w:t>
      </w:r>
      <w:r w:rsidR="00D73C41" w:rsidRPr="000657DB">
        <w:rPr>
          <w:rFonts w:cs="Times New Roman"/>
          <w:color w:val="000000" w:themeColor="text1"/>
          <w:szCs w:val="24"/>
        </w:rPr>
        <w:t xml:space="preserve"> thus generates the most accurate forecasts across all the candidate models.</w:t>
      </w:r>
      <w:r w:rsidR="00992A87" w:rsidRPr="000657DB">
        <w:rPr>
          <w:rFonts w:cs="Times New Roman"/>
          <w:color w:val="000000" w:themeColor="text1"/>
          <w:szCs w:val="24"/>
        </w:rPr>
        <w:t xml:space="preserve"> The </w:t>
      </w:r>
      <w:r w:rsidR="00105242" w:rsidRPr="000657DB">
        <w:rPr>
          <w:rFonts w:cs="Times New Roman"/>
          <w:color w:val="000000" w:themeColor="text1"/>
          <w:szCs w:val="24"/>
        </w:rPr>
        <w:t xml:space="preserve">ADL-EWC-IC </w:t>
      </w:r>
      <w:r w:rsidR="00992A87" w:rsidRPr="000657DB">
        <w:rPr>
          <w:rFonts w:cs="Times New Roman"/>
          <w:color w:val="000000" w:themeColor="text1"/>
          <w:szCs w:val="24"/>
        </w:rPr>
        <w:t xml:space="preserve">model </w:t>
      </w:r>
      <w:r w:rsidR="00105242" w:rsidRPr="000657DB">
        <w:rPr>
          <w:rFonts w:cs="Times New Roman"/>
          <w:color w:val="000000" w:themeColor="text1"/>
          <w:szCs w:val="24"/>
        </w:rPr>
        <w:t>have superior forecasting performance</w:t>
      </w:r>
      <w:ins w:id="664" w:author="Soopramanien, Didier" w:date="2017-09-08T15:20:00Z">
        <w:r w:rsidR="009B7E49">
          <w:rPr>
            <w:rFonts w:cs="Times New Roman"/>
            <w:color w:val="000000" w:themeColor="text1"/>
            <w:szCs w:val="24"/>
          </w:rPr>
          <w:t>s</w:t>
        </w:r>
      </w:ins>
      <w:r w:rsidR="00105242" w:rsidRPr="000657DB">
        <w:rPr>
          <w:rFonts w:cs="Times New Roman"/>
          <w:color w:val="000000" w:themeColor="text1"/>
          <w:szCs w:val="24"/>
        </w:rPr>
        <w:t xml:space="preserve"> compared to the ADL-intra model for 21 out of 28 product categories.</w:t>
      </w:r>
    </w:p>
    <w:p w14:paraId="54953EEA" w14:textId="77777777" w:rsidR="008274D2" w:rsidRPr="000657DB" w:rsidRDefault="008274D2" w:rsidP="00324987">
      <w:pPr>
        <w:spacing w:after="0" w:line="360" w:lineRule="auto"/>
        <w:rPr>
          <w:rFonts w:cs="Times New Roman"/>
          <w:color w:val="000000" w:themeColor="text1"/>
          <w:szCs w:val="24"/>
        </w:rPr>
      </w:pPr>
    </w:p>
    <w:p w14:paraId="7C9B70C5" w14:textId="6BA20894" w:rsidR="006E5036" w:rsidRPr="000657DB" w:rsidRDefault="00BB539A" w:rsidP="006E17B1">
      <w:pPr>
        <w:spacing w:after="0" w:line="360" w:lineRule="auto"/>
        <w:rPr>
          <w:rFonts w:cs="Times New Roman"/>
          <w:color w:val="000000" w:themeColor="text1"/>
          <w:szCs w:val="24"/>
        </w:rPr>
      </w:pPr>
      <w:r w:rsidRPr="000657DB">
        <w:rPr>
          <w:rFonts w:cs="Times New Roman"/>
          <w:color w:val="000000" w:themeColor="text1"/>
          <w:szCs w:val="24"/>
        </w:rPr>
        <w:t>W</w:t>
      </w:r>
      <w:r w:rsidR="004328A8" w:rsidRPr="000657DB">
        <w:rPr>
          <w:rFonts w:cs="Times New Roman"/>
          <w:color w:val="000000" w:themeColor="text1"/>
          <w:szCs w:val="24"/>
        </w:rPr>
        <w:t xml:space="preserve">e also </w:t>
      </w:r>
      <w:r w:rsidR="00E67906" w:rsidRPr="000657DB">
        <w:rPr>
          <w:rFonts w:cs="Times New Roman"/>
          <w:color w:val="000000" w:themeColor="text1"/>
          <w:szCs w:val="24"/>
        </w:rPr>
        <w:t>evaluate the forecasting performance of</w:t>
      </w:r>
      <w:r w:rsidR="004328A8" w:rsidRPr="000657DB">
        <w:rPr>
          <w:rFonts w:cs="Times New Roman"/>
          <w:color w:val="000000" w:themeColor="text1"/>
          <w:szCs w:val="24"/>
        </w:rPr>
        <w:t xml:space="preserve"> the ADL-own-EWC model and the ADL-own-IC model. </w:t>
      </w:r>
      <w:r w:rsidR="00E67906" w:rsidRPr="000657DB">
        <w:rPr>
          <w:rFonts w:cs="Times New Roman"/>
          <w:color w:val="000000" w:themeColor="text1"/>
          <w:szCs w:val="24"/>
        </w:rPr>
        <w:t>The</w:t>
      </w:r>
      <w:r w:rsidR="004328A8" w:rsidRPr="000657DB">
        <w:rPr>
          <w:rFonts w:cs="Times New Roman"/>
          <w:color w:val="000000" w:themeColor="text1"/>
          <w:szCs w:val="24"/>
        </w:rPr>
        <w:t xml:space="preserve"> models are especially valuable for manufacturers when competitive promotional</w:t>
      </w:r>
      <w:r w:rsidR="00C76D78" w:rsidRPr="000657DB">
        <w:rPr>
          <w:rFonts w:cs="Times New Roman"/>
          <w:color w:val="000000" w:themeColor="text1"/>
          <w:szCs w:val="24"/>
        </w:rPr>
        <w:t xml:space="preserve"> information cannot be </w:t>
      </w:r>
      <w:commentRangeStart w:id="665"/>
      <w:commentRangeStart w:id="666"/>
      <w:commentRangeStart w:id="667"/>
      <w:r w:rsidR="00C76D78" w:rsidRPr="000657DB">
        <w:rPr>
          <w:rFonts w:cs="Times New Roman"/>
          <w:color w:val="000000" w:themeColor="text1"/>
          <w:szCs w:val="24"/>
        </w:rPr>
        <w:t>accessed</w:t>
      </w:r>
      <w:commentRangeEnd w:id="665"/>
      <w:r w:rsidR="007E232D">
        <w:rPr>
          <w:rStyle w:val="CommentReference"/>
        </w:rPr>
        <w:commentReference w:id="665"/>
      </w:r>
      <w:commentRangeEnd w:id="666"/>
      <w:r w:rsidR="00150AF0">
        <w:rPr>
          <w:rStyle w:val="CommentReference"/>
        </w:rPr>
        <w:commentReference w:id="666"/>
      </w:r>
      <w:commentRangeEnd w:id="667"/>
      <w:r w:rsidR="00150AF0">
        <w:rPr>
          <w:rStyle w:val="CommentReference"/>
        </w:rPr>
        <w:commentReference w:id="667"/>
      </w:r>
      <w:r w:rsidR="00C76D78" w:rsidRPr="000657DB">
        <w:rPr>
          <w:rFonts w:cs="Times New Roman"/>
          <w:color w:val="000000" w:themeColor="text1"/>
          <w:szCs w:val="24"/>
        </w:rPr>
        <w:t xml:space="preserve"> </w:t>
      </w:r>
      <w:r w:rsidR="00C76D78" w:rsidRPr="000657DB">
        <w:rPr>
          <w:rFonts w:cs="Times New Roman"/>
          <w:color w:val="000000" w:themeColor="text1"/>
          <w:szCs w:val="24"/>
        </w:rPr>
        <w:fldChar w:fldCharType="begin"/>
      </w:r>
      <w:r w:rsidR="00C76D78" w:rsidRPr="000657DB">
        <w:rPr>
          <w:rFonts w:cs="Times New Roman"/>
          <w:color w:val="000000" w:themeColor="text1"/>
          <w:szCs w:val="24"/>
        </w:rPr>
        <w:instrText xml:space="preserve"> ADDIN EN.CITE &lt;EndNote&gt;&lt;Cite&gt;&lt;Author&gt;Ali&lt;/Author&gt;&lt;Year&gt;2011&lt;/Year&gt;&lt;RecNum&gt;742&lt;/RecNum&gt;&lt;DisplayText&gt;(Ali and Boylan 2011)&lt;/DisplayText&gt;&lt;record&gt;&lt;rec-number&gt;742&lt;/rec-number&gt;&lt;foreign-keys&gt;&lt;key app="EN" db-id="fwzpfdt205x9v6eprsvv25dpxftedxv0z0a9" timestamp="1475148545"&gt;742&lt;/key&gt;&lt;/foreign-keys&gt;&lt;ref-type name="Journal Article"&gt;17&lt;/ref-type&gt;&lt;contributors&gt;&lt;authors&gt;&lt;author&gt;MM Ali&lt;/author&gt;&lt;author&gt;JE Boylan&lt;/author&gt;&lt;/authors&gt;&lt;/contributors&gt;&lt;titles&gt;&lt;title&gt;Feasibility principles for Downstream Demand Inference in supply chains&lt;/title&gt;&lt;secondary-title&gt;Journal of the Operational Research Society&lt;/secondary-title&gt;&lt;/titles&gt;&lt;periodical&gt;&lt;full-title&gt;Journal of the Operational Research Society&lt;/full-title&gt;&lt;/periodical&gt;&lt;volume&gt;62&lt;/volume&gt;&lt;dates&gt;&lt;year&gt;2011&lt;/year&gt;&lt;/dates&gt;&lt;urls&gt;&lt;/urls&gt;&lt;/record&gt;&lt;/Cite&gt;&lt;/EndNote&gt;</w:instrText>
      </w:r>
      <w:r w:rsidR="00C76D78" w:rsidRPr="000657DB">
        <w:rPr>
          <w:rFonts w:cs="Times New Roman"/>
          <w:color w:val="000000" w:themeColor="text1"/>
          <w:szCs w:val="24"/>
        </w:rPr>
        <w:fldChar w:fldCharType="separate"/>
      </w:r>
      <w:r w:rsidR="00C76D78" w:rsidRPr="000657DB">
        <w:rPr>
          <w:rFonts w:cs="Times New Roman"/>
          <w:noProof/>
          <w:color w:val="000000" w:themeColor="text1"/>
          <w:szCs w:val="24"/>
        </w:rPr>
        <w:t>(</w:t>
      </w:r>
      <w:hyperlink w:anchor="_ENREF_1" w:tooltip="Ali, 2011 #742" w:history="1">
        <w:r w:rsidR="00780FE2" w:rsidRPr="000657DB">
          <w:rPr>
            <w:rFonts w:cs="Times New Roman"/>
            <w:noProof/>
            <w:color w:val="000000" w:themeColor="text1"/>
            <w:szCs w:val="24"/>
          </w:rPr>
          <w:t>Ali and Boylan 2011</w:t>
        </w:r>
      </w:hyperlink>
      <w:r w:rsidR="00C76D78" w:rsidRPr="000657DB">
        <w:rPr>
          <w:rFonts w:cs="Times New Roman"/>
          <w:noProof/>
          <w:color w:val="000000" w:themeColor="text1"/>
          <w:szCs w:val="24"/>
        </w:rPr>
        <w:t>)</w:t>
      </w:r>
      <w:r w:rsidR="00C76D78" w:rsidRPr="000657DB">
        <w:rPr>
          <w:rFonts w:cs="Times New Roman"/>
          <w:color w:val="000000" w:themeColor="text1"/>
          <w:szCs w:val="24"/>
        </w:rPr>
        <w:fldChar w:fldCharType="end"/>
      </w:r>
      <w:r w:rsidR="00C76D78" w:rsidRPr="000657DB">
        <w:rPr>
          <w:rFonts w:cs="Times New Roman"/>
          <w:color w:val="000000" w:themeColor="text1"/>
          <w:szCs w:val="24"/>
        </w:rPr>
        <w:t xml:space="preserve">. </w:t>
      </w:r>
      <w:r w:rsidR="00D305EA" w:rsidRPr="000657DB">
        <w:rPr>
          <w:rFonts w:cs="Times New Roman"/>
          <w:color w:val="000000" w:themeColor="text1"/>
          <w:szCs w:val="24"/>
        </w:rPr>
        <w:t xml:space="preserve">In our experiment, the ADL-own -EWC model </w:t>
      </w:r>
      <w:r w:rsidR="006E5036" w:rsidRPr="000657DB">
        <w:rPr>
          <w:rFonts w:cs="Times New Roman"/>
          <w:color w:val="000000" w:themeColor="text1"/>
          <w:szCs w:val="24"/>
        </w:rPr>
        <w:t xml:space="preserve">and the ADL-own -IC model both </w:t>
      </w:r>
      <w:r w:rsidR="00D305EA" w:rsidRPr="000657DB">
        <w:rPr>
          <w:rFonts w:cs="Times New Roman"/>
          <w:color w:val="000000" w:themeColor="text1"/>
          <w:szCs w:val="24"/>
        </w:rPr>
        <w:t>outperforms the ADL-own model across all the product categories</w:t>
      </w:r>
      <w:r w:rsidR="006E5036" w:rsidRPr="000657DB">
        <w:rPr>
          <w:rFonts w:cs="Times New Roman"/>
          <w:color w:val="000000" w:themeColor="text1"/>
          <w:szCs w:val="24"/>
        </w:rPr>
        <w:t xml:space="preserve">. Table </w:t>
      </w:r>
      <w:r w:rsidR="00FD7896" w:rsidRPr="000657DB">
        <w:rPr>
          <w:rFonts w:cs="Times New Roman"/>
          <w:color w:val="000000" w:themeColor="text1"/>
          <w:szCs w:val="24"/>
        </w:rPr>
        <w:t>9</w:t>
      </w:r>
      <w:r w:rsidR="006E5036" w:rsidRPr="000657DB">
        <w:rPr>
          <w:rFonts w:cs="Times New Roman"/>
          <w:color w:val="000000" w:themeColor="text1"/>
          <w:szCs w:val="24"/>
        </w:rPr>
        <w:t xml:space="preserve"> </w:t>
      </w:r>
      <w:r w:rsidR="00967711" w:rsidRPr="000657DB">
        <w:rPr>
          <w:rFonts w:cs="Times New Roman"/>
          <w:color w:val="000000" w:themeColor="text1"/>
          <w:szCs w:val="24"/>
        </w:rPr>
        <w:t xml:space="preserve">also </w:t>
      </w:r>
      <w:r w:rsidR="006E5036" w:rsidRPr="000657DB">
        <w:rPr>
          <w:rFonts w:cs="Times New Roman"/>
          <w:color w:val="000000" w:themeColor="text1"/>
          <w:szCs w:val="24"/>
        </w:rPr>
        <w:t>shows the percentage reductions of various error measures by these models compared to compared to different benchmarks. For example, for the forecast horizon of one to eight weeks head, the ADL-</w:t>
      </w:r>
      <w:r w:rsidR="00967711" w:rsidRPr="000657DB">
        <w:rPr>
          <w:rFonts w:cs="Times New Roman"/>
          <w:noProof/>
          <w:color w:val="000000" w:themeColor="text1"/>
          <w:szCs w:val="24"/>
        </w:rPr>
        <w:t>own</w:t>
      </w:r>
      <w:r w:rsidR="006E5036" w:rsidRPr="000657DB">
        <w:rPr>
          <w:rFonts w:cs="Times New Roman"/>
          <w:color w:val="000000" w:themeColor="text1"/>
          <w:szCs w:val="24"/>
        </w:rPr>
        <w:t>-EWC model reduces the SMAPE of the ADL-</w:t>
      </w:r>
      <w:r w:rsidR="00967711" w:rsidRPr="000657DB">
        <w:rPr>
          <w:rFonts w:cs="Times New Roman"/>
          <w:noProof/>
          <w:color w:val="000000" w:themeColor="text1"/>
          <w:szCs w:val="24"/>
        </w:rPr>
        <w:t>own</w:t>
      </w:r>
      <w:r w:rsidR="006E5036" w:rsidRPr="000657DB">
        <w:rPr>
          <w:rFonts w:cs="Times New Roman"/>
          <w:noProof/>
          <w:color w:val="000000" w:themeColor="text1"/>
          <w:szCs w:val="24"/>
        </w:rPr>
        <w:t xml:space="preserve"> model</w:t>
      </w:r>
      <w:r w:rsidR="006E5036" w:rsidRPr="000657DB">
        <w:rPr>
          <w:rFonts w:cs="Times New Roman"/>
          <w:color w:val="000000" w:themeColor="text1"/>
          <w:szCs w:val="24"/>
        </w:rPr>
        <w:t xml:space="preserve"> by 0.</w:t>
      </w:r>
      <w:r w:rsidR="00967711" w:rsidRPr="000657DB">
        <w:rPr>
          <w:rFonts w:cs="Times New Roman"/>
          <w:color w:val="000000" w:themeColor="text1"/>
          <w:szCs w:val="24"/>
        </w:rPr>
        <w:t>31</w:t>
      </w:r>
      <w:r w:rsidR="006E5036" w:rsidRPr="000657DB">
        <w:rPr>
          <w:rFonts w:cs="Times New Roman"/>
          <w:color w:val="000000" w:themeColor="text1"/>
          <w:szCs w:val="24"/>
        </w:rPr>
        <w:t>% and reduces the SMAPE of the Base-lift model by 13.</w:t>
      </w:r>
      <w:r w:rsidR="00C73929" w:rsidRPr="000657DB">
        <w:rPr>
          <w:rFonts w:cs="Times New Roman"/>
          <w:color w:val="000000" w:themeColor="text1"/>
          <w:szCs w:val="24"/>
        </w:rPr>
        <w:t>40</w:t>
      </w:r>
      <w:r w:rsidR="006E5036" w:rsidRPr="000657DB">
        <w:rPr>
          <w:rFonts w:cs="Times New Roman"/>
          <w:color w:val="000000" w:themeColor="text1"/>
          <w:szCs w:val="24"/>
        </w:rPr>
        <w:t>%. The ADL-</w:t>
      </w:r>
      <w:r w:rsidR="00E42B97" w:rsidRPr="000657DB">
        <w:rPr>
          <w:rFonts w:cs="Times New Roman"/>
          <w:noProof/>
          <w:color w:val="000000" w:themeColor="text1"/>
          <w:szCs w:val="24"/>
        </w:rPr>
        <w:t>own</w:t>
      </w:r>
      <w:r w:rsidR="006E5036" w:rsidRPr="000657DB">
        <w:rPr>
          <w:rFonts w:cs="Times New Roman"/>
          <w:color w:val="000000" w:themeColor="text1"/>
          <w:szCs w:val="24"/>
        </w:rPr>
        <w:t>-IC model reduces the SMAPE of the ADL-</w:t>
      </w:r>
      <w:r w:rsidR="00E42B97" w:rsidRPr="000657DB">
        <w:rPr>
          <w:rFonts w:cs="Times New Roman"/>
          <w:noProof/>
          <w:color w:val="000000" w:themeColor="text1"/>
          <w:szCs w:val="24"/>
        </w:rPr>
        <w:t>own</w:t>
      </w:r>
      <w:r w:rsidR="006E5036" w:rsidRPr="000657DB">
        <w:rPr>
          <w:rFonts w:cs="Times New Roman"/>
          <w:noProof/>
          <w:color w:val="000000" w:themeColor="text1"/>
          <w:szCs w:val="24"/>
        </w:rPr>
        <w:t xml:space="preserve"> model</w:t>
      </w:r>
      <w:r w:rsidR="006E5036" w:rsidRPr="000657DB">
        <w:rPr>
          <w:rFonts w:cs="Times New Roman"/>
          <w:color w:val="000000" w:themeColor="text1"/>
          <w:szCs w:val="24"/>
        </w:rPr>
        <w:t xml:space="preserve"> by 0.</w:t>
      </w:r>
      <w:r w:rsidR="00E42B97" w:rsidRPr="000657DB">
        <w:rPr>
          <w:rFonts w:cs="Times New Roman"/>
          <w:color w:val="000000" w:themeColor="text1"/>
          <w:szCs w:val="24"/>
        </w:rPr>
        <w:t>1</w:t>
      </w:r>
      <w:r w:rsidR="006E5036" w:rsidRPr="000657DB">
        <w:rPr>
          <w:rFonts w:cs="Times New Roman"/>
          <w:color w:val="000000" w:themeColor="text1"/>
          <w:szCs w:val="24"/>
        </w:rPr>
        <w:t xml:space="preserve">5% and reduces the SMAPE of the Base-lift model by </w:t>
      </w:r>
      <w:r w:rsidR="00F04CD8" w:rsidRPr="000657DB">
        <w:rPr>
          <w:rFonts w:cs="Times New Roman"/>
          <w:color w:val="000000" w:themeColor="text1"/>
          <w:szCs w:val="24"/>
        </w:rPr>
        <w:t>13</w:t>
      </w:r>
      <w:r w:rsidR="006E5036" w:rsidRPr="000657DB">
        <w:rPr>
          <w:rFonts w:cs="Times New Roman"/>
          <w:color w:val="000000" w:themeColor="text1"/>
          <w:szCs w:val="24"/>
        </w:rPr>
        <w:t>.</w:t>
      </w:r>
      <w:r w:rsidR="00F04CD8" w:rsidRPr="000657DB">
        <w:rPr>
          <w:rFonts w:cs="Times New Roman"/>
          <w:color w:val="000000" w:themeColor="text1"/>
          <w:szCs w:val="24"/>
        </w:rPr>
        <w:t>26</w:t>
      </w:r>
      <w:r w:rsidR="006E5036" w:rsidRPr="000657DB">
        <w:rPr>
          <w:rFonts w:cs="Times New Roman"/>
          <w:color w:val="000000" w:themeColor="text1"/>
          <w:szCs w:val="24"/>
        </w:rPr>
        <w:t xml:space="preserve">%. </w:t>
      </w:r>
    </w:p>
    <w:p w14:paraId="724226A1" w14:textId="77777777" w:rsidR="006E5036" w:rsidRPr="000657DB" w:rsidRDefault="006E5036" w:rsidP="006E17B1">
      <w:pPr>
        <w:spacing w:after="0" w:line="360" w:lineRule="auto"/>
        <w:rPr>
          <w:rFonts w:cs="Times New Roman"/>
          <w:color w:val="000000" w:themeColor="text1"/>
          <w:szCs w:val="24"/>
        </w:rPr>
      </w:pPr>
    </w:p>
    <w:p w14:paraId="6ED0F26F" w14:textId="77777777" w:rsidR="00E44AF7" w:rsidRPr="000657DB" w:rsidRDefault="006B3FEB" w:rsidP="006E17B1">
      <w:pPr>
        <w:spacing w:after="0" w:line="360" w:lineRule="auto"/>
        <w:rPr>
          <w:rFonts w:cs="Times New Roman"/>
          <w:color w:val="000000" w:themeColor="text1"/>
          <w:szCs w:val="24"/>
        </w:rPr>
      </w:pPr>
      <w:r w:rsidRPr="000657DB">
        <w:rPr>
          <w:rFonts w:cs="Times New Roman"/>
          <w:color w:val="000000" w:themeColor="text1"/>
          <w:szCs w:val="24"/>
        </w:rPr>
        <w:t xml:space="preserve"> </w:t>
      </w:r>
    </w:p>
    <w:p w14:paraId="60F18794" w14:textId="77777777" w:rsidR="00117596" w:rsidRPr="000657DB" w:rsidRDefault="00FD7896" w:rsidP="00AA5F2B">
      <w:pPr>
        <w:spacing w:after="0" w:line="360" w:lineRule="auto"/>
        <w:rPr>
          <w:rFonts w:cs="Times New Roman"/>
          <w:color w:val="000000" w:themeColor="text1"/>
          <w:szCs w:val="24"/>
        </w:rPr>
      </w:pPr>
      <w:r w:rsidRPr="000657DB">
        <w:rPr>
          <w:rFonts w:cs="Times New Roman"/>
          <w:color w:val="000000" w:themeColor="text1"/>
          <w:szCs w:val="24"/>
        </w:rPr>
        <w:t>Table 9</w:t>
      </w:r>
      <w:r w:rsidR="004E7268" w:rsidRPr="000657DB">
        <w:rPr>
          <w:rFonts w:cs="Times New Roman"/>
          <w:color w:val="000000" w:themeColor="text1"/>
          <w:szCs w:val="24"/>
        </w:rPr>
        <w:t>.</w:t>
      </w:r>
      <w:r w:rsidR="004E7268" w:rsidRPr="000657DB">
        <w:rPr>
          <w:rFonts w:cs="Times New Roman"/>
          <w:color w:val="000000" w:themeColor="text1"/>
          <w:szCs w:val="24"/>
        </w:rPr>
        <w:tab/>
        <w:t>Forecasting performance regarding percentage reductions in various erro</w:t>
      </w:r>
      <w:r w:rsidR="000B4F84" w:rsidRPr="000657DB">
        <w:rPr>
          <w:rFonts w:cs="Times New Roman"/>
          <w:color w:val="000000" w:themeColor="text1"/>
          <w:szCs w:val="24"/>
        </w:rPr>
        <w:t>r measures</w:t>
      </w:r>
    </w:p>
    <w:p w14:paraId="2CEB3154" w14:textId="77777777" w:rsidR="00D81131" w:rsidRPr="000657DB" w:rsidRDefault="00967711" w:rsidP="006E17B1">
      <w:pPr>
        <w:spacing w:after="0" w:line="360" w:lineRule="auto"/>
        <w:rPr>
          <w:rFonts w:cs="Times New Roman"/>
          <w:color w:val="000000" w:themeColor="text1"/>
          <w:szCs w:val="24"/>
        </w:rPr>
      </w:pPr>
      <w:r w:rsidRPr="000657DB">
        <w:rPr>
          <w:rFonts w:cs="Times New Roman"/>
          <w:color w:val="000000" w:themeColor="text1"/>
          <w:szCs w:val="24"/>
        </w:rPr>
        <w:t xml:space="preserve"> </w:t>
      </w:r>
    </w:p>
    <w:p w14:paraId="55D020F5" w14:textId="77777777" w:rsidR="00D81131" w:rsidRPr="000657DB" w:rsidRDefault="00D81131" w:rsidP="006E17B1">
      <w:pPr>
        <w:spacing w:after="0" w:line="360" w:lineRule="auto"/>
        <w:rPr>
          <w:rFonts w:cs="Times New Roman"/>
          <w:color w:val="000000" w:themeColor="text1"/>
          <w:szCs w:val="24"/>
        </w:rPr>
      </w:pPr>
    </w:p>
    <w:tbl>
      <w:tblPr>
        <w:tblStyle w:val="ListTable1Light1"/>
        <w:tblW w:w="9192" w:type="dxa"/>
        <w:tblLook w:val="04A0" w:firstRow="1" w:lastRow="0" w:firstColumn="1" w:lastColumn="0" w:noHBand="0" w:noVBand="1"/>
      </w:tblPr>
      <w:tblGrid>
        <w:gridCol w:w="993"/>
        <w:gridCol w:w="1796"/>
        <w:gridCol w:w="1796"/>
        <w:gridCol w:w="1085"/>
        <w:gridCol w:w="1041"/>
        <w:gridCol w:w="1086"/>
        <w:gridCol w:w="1395"/>
      </w:tblGrid>
      <w:tr w:rsidR="007F2079" w:rsidRPr="000657DB" w14:paraId="5BA888B5" w14:textId="77777777" w:rsidTr="00CA6A4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val="restart"/>
            <w:shd w:val="clear" w:color="auto" w:fill="auto"/>
            <w:noWrap/>
            <w:hideMark/>
          </w:tcPr>
          <w:p w14:paraId="2C8D2EBF" w14:textId="77777777" w:rsidR="00967711" w:rsidRPr="000657DB" w:rsidRDefault="00967711" w:rsidP="00967711">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Forecast horizon</w:t>
            </w:r>
          </w:p>
        </w:tc>
        <w:tc>
          <w:tcPr>
            <w:tcW w:w="1796" w:type="dxa"/>
            <w:vMerge w:val="restart"/>
            <w:shd w:val="clear" w:color="auto" w:fill="auto"/>
            <w:noWrap/>
            <w:hideMark/>
          </w:tcPr>
          <w:p w14:paraId="3F4723C3" w14:textId="77777777" w:rsidR="00967711" w:rsidRPr="000657DB" w:rsidRDefault="00967711" w:rsidP="00F63A4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Proposed model</w:t>
            </w:r>
          </w:p>
        </w:tc>
        <w:tc>
          <w:tcPr>
            <w:tcW w:w="1796" w:type="dxa"/>
            <w:vMerge w:val="restart"/>
            <w:shd w:val="clear" w:color="auto" w:fill="auto"/>
            <w:noWrap/>
            <w:hideMark/>
          </w:tcPr>
          <w:p w14:paraId="2733C988" w14:textId="77777777" w:rsidR="00967711" w:rsidRPr="000657DB" w:rsidRDefault="00967711" w:rsidP="00F63A4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Benchmark</w:t>
            </w:r>
          </w:p>
        </w:tc>
        <w:tc>
          <w:tcPr>
            <w:tcW w:w="4606" w:type="dxa"/>
            <w:gridSpan w:val="4"/>
            <w:tcBorders>
              <w:bottom w:val="none" w:sz="0" w:space="0" w:color="auto"/>
            </w:tcBorders>
            <w:shd w:val="clear" w:color="auto" w:fill="auto"/>
            <w:noWrap/>
            <w:hideMark/>
          </w:tcPr>
          <w:p w14:paraId="08C72A25" w14:textId="77777777" w:rsidR="00967711" w:rsidRPr="000657DB" w:rsidRDefault="00967711" w:rsidP="00F63A4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percentage of increase/decrease</w:t>
            </w:r>
          </w:p>
        </w:tc>
      </w:tr>
      <w:tr w:rsidR="007F2079" w:rsidRPr="000657DB" w14:paraId="34A0BE19" w14:textId="77777777" w:rsidTr="00CA6A4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tcBorders>
              <w:bottom w:val="single" w:sz="4" w:space="0" w:color="auto"/>
            </w:tcBorders>
            <w:shd w:val="clear" w:color="auto" w:fill="auto"/>
            <w:hideMark/>
          </w:tcPr>
          <w:p w14:paraId="6B917B97" w14:textId="77777777" w:rsidR="00967711" w:rsidRPr="000657DB" w:rsidRDefault="00967711" w:rsidP="00967711">
            <w:pPr>
              <w:spacing w:after="0" w:line="240" w:lineRule="auto"/>
              <w:rPr>
                <w:rFonts w:eastAsia="Times New Roman" w:cs="Times New Roman"/>
                <w:b w:val="0"/>
                <w:color w:val="000000" w:themeColor="text1"/>
                <w:sz w:val="22"/>
              </w:rPr>
            </w:pPr>
          </w:p>
        </w:tc>
        <w:tc>
          <w:tcPr>
            <w:tcW w:w="1796" w:type="dxa"/>
            <w:vMerge/>
            <w:tcBorders>
              <w:bottom w:val="single" w:sz="4" w:space="0" w:color="auto"/>
            </w:tcBorders>
            <w:shd w:val="clear" w:color="auto" w:fill="auto"/>
            <w:hideMark/>
          </w:tcPr>
          <w:p w14:paraId="473F4904" w14:textId="77777777"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796" w:type="dxa"/>
            <w:vMerge/>
            <w:tcBorders>
              <w:bottom w:val="single" w:sz="4" w:space="0" w:color="auto"/>
            </w:tcBorders>
            <w:shd w:val="clear" w:color="auto" w:fill="auto"/>
            <w:hideMark/>
          </w:tcPr>
          <w:p w14:paraId="61E0ED5A" w14:textId="77777777" w:rsidR="00967711" w:rsidRPr="000657DB" w:rsidRDefault="00967711" w:rsidP="0096771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085" w:type="dxa"/>
            <w:tcBorders>
              <w:bottom w:val="single" w:sz="4" w:space="0" w:color="auto"/>
            </w:tcBorders>
            <w:shd w:val="clear" w:color="auto" w:fill="auto"/>
            <w:hideMark/>
          </w:tcPr>
          <w:p w14:paraId="0CFE79CE" w14:textId="77777777" w:rsidR="00967711" w:rsidRPr="000657DB" w:rsidRDefault="00967711" w:rsidP="0096771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MAE</w:t>
            </w:r>
          </w:p>
        </w:tc>
        <w:tc>
          <w:tcPr>
            <w:tcW w:w="1041" w:type="dxa"/>
            <w:tcBorders>
              <w:bottom w:val="single" w:sz="4" w:space="0" w:color="auto"/>
            </w:tcBorders>
            <w:shd w:val="clear" w:color="auto" w:fill="auto"/>
            <w:hideMark/>
          </w:tcPr>
          <w:p w14:paraId="19937ABA" w14:textId="77777777" w:rsidR="00967711" w:rsidRPr="000657DB" w:rsidRDefault="00967711" w:rsidP="0096771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SMAPE</w:t>
            </w:r>
          </w:p>
        </w:tc>
        <w:tc>
          <w:tcPr>
            <w:tcW w:w="1086" w:type="dxa"/>
            <w:tcBorders>
              <w:bottom w:val="single" w:sz="4" w:space="0" w:color="auto"/>
            </w:tcBorders>
            <w:shd w:val="clear" w:color="auto" w:fill="auto"/>
            <w:hideMark/>
          </w:tcPr>
          <w:p w14:paraId="49D7EF76" w14:textId="77777777" w:rsidR="00967711" w:rsidRPr="000657DB" w:rsidRDefault="00967711" w:rsidP="0096771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MASE</w:t>
            </w:r>
          </w:p>
        </w:tc>
        <w:tc>
          <w:tcPr>
            <w:tcW w:w="1395" w:type="dxa"/>
            <w:tcBorders>
              <w:bottom w:val="single" w:sz="4" w:space="0" w:color="auto"/>
            </w:tcBorders>
            <w:shd w:val="clear" w:color="auto" w:fill="auto"/>
            <w:noWrap/>
            <w:hideMark/>
          </w:tcPr>
          <w:p w14:paraId="7C0A5D0D" w14:textId="77777777" w:rsidR="00967711" w:rsidRPr="000657DB" w:rsidRDefault="00967711" w:rsidP="0096771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AvgRelMAE</w:t>
            </w:r>
          </w:p>
        </w:tc>
      </w:tr>
      <w:tr w:rsidR="007F2079" w:rsidRPr="000657DB" w14:paraId="709BF49C" w14:textId="77777777"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val="restart"/>
            <w:tcBorders>
              <w:top w:val="single" w:sz="4" w:space="0" w:color="auto"/>
            </w:tcBorders>
            <w:shd w:val="clear" w:color="auto" w:fill="auto"/>
            <w:noWrap/>
            <w:hideMark/>
          </w:tcPr>
          <w:p w14:paraId="15A9A106" w14:textId="77777777" w:rsidR="00967711" w:rsidRPr="000657DB" w:rsidRDefault="00967711" w:rsidP="00967711">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h=8</w:t>
            </w:r>
          </w:p>
        </w:tc>
        <w:tc>
          <w:tcPr>
            <w:tcW w:w="1796" w:type="dxa"/>
            <w:tcBorders>
              <w:top w:val="single" w:sz="4" w:space="0" w:color="auto"/>
            </w:tcBorders>
            <w:shd w:val="clear" w:color="auto" w:fill="auto"/>
            <w:noWrap/>
            <w:hideMark/>
          </w:tcPr>
          <w:p w14:paraId="279311C9" w14:textId="77777777"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ADL-intra-EWC</w:t>
            </w:r>
          </w:p>
        </w:tc>
        <w:tc>
          <w:tcPr>
            <w:tcW w:w="1796" w:type="dxa"/>
            <w:tcBorders>
              <w:top w:val="single" w:sz="4" w:space="0" w:color="auto"/>
            </w:tcBorders>
            <w:shd w:val="clear" w:color="auto" w:fill="auto"/>
            <w:noWrap/>
            <w:hideMark/>
          </w:tcPr>
          <w:p w14:paraId="501E251C" w14:textId="77777777"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w:t>
            </w:r>
          </w:p>
        </w:tc>
        <w:tc>
          <w:tcPr>
            <w:tcW w:w="1085" w:type="dxa"/>
            <w:tcBorders>
              <w:top w:val="single" w:sz="4" w:space="0" w:color="auto"/>
            </w:tcBorders>
            <w:shd w:val="clear" w:color="auto" w:fill="auto"/>
            <w:noWrap/>
            <w:hideMark/>
          </w:tcPr>
          <w:p w14:paraId="2F827BE3"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-0.57%</w:t>
            </w:r>
          </w:p>
        </w:tc>
        <w:tc>
          <w:tcPr>
            <w:tcW w:w="1041" w:type="dxa"/>
            <w:tcBorders>
              <w:top w:val="single" w:sz="4" w:space="0" w:color="auto"/>
            </w:tcBorders>
            <w:shd w:val="clear" w:color="auto" w:fill="auto"/>
            <w:noWrap/>
            <w:hideMark/>
          </w:tcPr>
          <w:p w14:paraId="3BD78FB4"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-0.22%</w:t>
            </w:r>
          </w:p>
        </w:tc>
        <w:tc>
          <w:tcPr>
            <w:tcW w:w="1086" w:type="dxa"/>
            <w:tcBorders>
              <w:top w:val="single" w:sz="4" w:space="0" w:color="auto"/>
            </w:tcBorders>
            <w:shd w:val="clear" w:color="auto" w:fill="auto"/>
            <w:noWrap/>
            <w:hideMark/>
          </w:tcPr>
          <w:p w14:paraId="57B0B6DE"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-0.18%</w:t>
            </w:r>
          </w:p>
        </w:tc>
        <w:tc>
          <w:tcPr>
            <w:tcW w:w="1395" w:type="dxa"/>
            <w:tcBorders>
              <w:top w:val="single" w:sz="4" w:space="0" w:color="auto"/>
            </w:tcBorders>
            <w:shd w:val="clear" w:color="auto" w:fill="auto"/>
            <w:noWrap/>
            <w:hideMark/>
          </w:tcPr>
          <w:p w14:paraId="3164519E" w14:textId="77777777"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-0.33%</w:t>
            </w:r>
          </w:p>
        </w:tc>
      </w:tr>
      <w:tr w:rsidR="007F2079" w:rsidRPr="000657DB" w14:paraId="248EC2AC" w14:textId="77777777"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14:paraId="2A03F930" w14:textId="77777777"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14:paraId="757B6B4B" w14:textId="77777777"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ADL-intra-IC</w:t>
            </w:r>
          </w:p>
        </w:tc>
        <w:tc>
          <w:tcPr>
            <w:tcW w:w="1796" w:type="dxa"/>
            <w:shd w:val="clear" w:color="auto" w:fill="auto"/>
            <w:noWrap/>
            <w:hideMark/>
          </w:tcPr>
          <w:p w14:paraId="1AD019AE" w14:textId="77777777"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w:t>
            </w:r>
          </w:p>
        </w:tc>
        <w:tc>
          <w:tcPr>
            <w:tcW w:w="1085" w:type="dxa"/>
            <w:shd w:val="clear" w:color="auto" w:fill="auto"/>
            <w:noWrap/>
            <w:hideMark/>
          </w:tcPr>
          <w:p w14:paraId="3C75DE62"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0.86%</w:t>
            </w:r>
          </w:p>
        </w:tc>
        <w:tc>
          <w:tcPr>
            <w:tcW w:w="1041" w:type="dxa"/>
            <w:shd w:val="clear" w:color="auto" w:fill="auto"/>
            <w:noWrap/>
            <w:hideMark/>
          </w:tcPr>
          <w:p w14:paraId="10E13BF5"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-0.18%</w:t>
            </w:r>
          </w:p>
        </w:tc>
        <w:tc>
          <w:tcPr>
            <w:tcW w:w="1086" w:type="dxa"/>
            <w:shd w:val="clear" w:color="auto" w:fill="auto"/>
            <w:noWrap/>
            <w:hideMark/>
          </w:tcPr>
          <w:p w14:paraId="2BC5DE20"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-0.45%</w:t>
            </w:r>
          </w:p>
        </w:tc>
        <w:tc>
          <w:tcPr>
            <w:tcW w:w="1395" w:type="dxa"/>
            <w:shd w:val="clear" w:color="auto" w:fill="auto"/>
            <w:noWrap/>
            <w:hideMark/>
          </w:tcPr>
          <w:p w14:paraId="60E74D56" w14:textId="77777777"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-0.36%</w:t>
            </w:r>
          </w:p>
        </w:tc>
      </w:tr>
      <w:tr w:rsidR="007F2079" w:rsidRPr="000657DB" w14:paraId="2E2345F7" w14:textId="77777777"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14:paraId="13CEFF94" w14:textId="77777777"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14:paraId="072F81FF" w14:textId="77777777"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ADL-own-EWC</w:t>
            </w:r>
          </w:p>
        </w:tc>
        <w:tc>
          <w:tcPr>
            <w:tcW w:w="1796" w:type="dxa"/>
            <w:shd w:val="clear" w:color="auto" w:fill="auto"/>
            <w:noWrap/>
            <w:hideMark/>
          </w:tcPr>
          <w:p w14:paraId="449AD413" w14:textId="77777777"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w:t>
            </w:r>
          </w:p>
        </w:tc>
        <w:tc>
          <w:tcPr>
            <w:tcW w:w="1085" w:type="dxa"/>
            <w:shd w:val="clear" w:color="auto" w:fill="auto"/>
            <w:noWrap/>
            <w:hideMark/>
          </w:tcPr>
          <w:p w14:paraId="02C6BED6"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-0.52%</w:t>
            </w:r>
          </w:p>
        </w:tc>
        <w:tc>
          <w:tcPr>
            <w:tcW w:w="1041" w:type="dxa"/>
            <w:shd w:val="clear" w:color="auto" w:fill="auto"/>
            <w:noWrap/>
            <w:hideMark/>
          </w:tcPr>
          <w:p w14:paraId="1D93DABB"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-0.31%</w:t>
            </w:r>
          </w:p>
        </w:tc>
        <w:tc>
          <w:tcPr>
            <w:tcW w:w="1086" w:type="dxa"/>
            <w:shd w:val="clear" w:color="auto" w:fill="auto"/>
            <w:noWrap/>
            <w:hideMark/>
          </w:tcPr>
          <w:p w14:paraId="4C3AFA3F"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-0.17%</w:t>
            </w:r>
          </w:p>
        </w:tc>
        <w:tc>
          <w:tcPr>
            <w:tcW w:w="1395" w:type="dxa"/>
            <w:shd w:val="clear" w:color="auto" w:fill="auto"/>
            <w:noWrap/>
            <w:hideMark/>
          </w:tcPr>
          <w:p w14:paraId="0D9F2A37" w14:textId="77777777"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-0.42%</w:t>
            </w:r>
          </w:p>
        </w:tc>
      </w:tr>
      <w:tr w:rsidR="007F2079" w:rsidRPr="000657DB" w14:paraId="2430DAE9" w14:textId="77777777"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14:paraId="1A3FE13C" w14:textId="77777777"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14:paraId="1FB07FBC" w14:textId="77777777"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ADL-own-IC</w:t>
            </w:r>
          </w:p>
        </w:tc>
        <w:tc>
          <w:tcPr>
            <w:tcW w:w="1796" w:type="dxa"/>
            <w:shd w:val="clear" w:color="auto" w:fill="auto"/>
            <w:noWrap/>
            <w:hideMark/>
          </w:tcPr>
          <w:p w14:paraId="512106F8" w14:textId="77777777"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w:t>
            </w:r>
          </w:p>
        </w:tc>
        <w:tc>
          <w:tcPr>
            <w:tcW w:w="1085" w:type="dxa"/>
            <w:shd w:val="clear" w:color="auto" w:fill="auto"/>
            <w:noWrap/>
            <w:hideMark/>
          </w:tcPr>
          <w:p w14:paraId="7B15305B"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3.00%</w:t>
            </w:r>
          </w:p>
        </w:tc>
        <w:tc>
          <w:tcPr>
            <w:tcW w:w="1041" w:type="dxa"/>
            <w:shd w:val="clear" w:color="auto" w:fill="auto"/>
            <w:noWrap/>
            <w:hideMark/>
          </w:tcPr>
          <w:p w14:paraId="76ED1235"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-0.15%</w:t>
            </w:r>
          </w:p>
        </w:tc>
        <w:tc>
          <w:tcPr>
            <w:tcW w:w="1086" w:type="dxa"/>
            <w:shd w:val="clear" w:color="auto" w:fill="auto"/>
            <w:noWrap/>
            <w:hideMark/>
          </w:tcPr>
          <w:p w14:paraId="7FE084E5"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-0.52%</w:t>
            </w:r>
          </w:p>
        </w:tc>
        <w:tc>
          <w:tcPr>
            <w:tcW w:w="1395" w:type="dxa"/>
            <w:shd w:val="clear" w:color="auto" w:fill="auto"/>
            <w:noWrap/>
            <w:hideMark/>
          </w:tcPr>
          <w:p w14:paraId="635738F4" w14:textId="77777777"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-0.32%</w:t>
            </w:r>
          </w:p>
        </w:tc>
      </w:tr>
      <w:tr w:rsidR="007F2079" w:rsidRPr="000657DB" w14:paraId="17F3C91E" w14:textId="77777777"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14:paraId="014AD033" w14:textId="77777777"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14:paraId="2E21E6CE" w14:textId="77777777"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w:t>
            </w:r>
          </w:p>
        </w:tc>
        <w:tc>
          <w:tcPr>
            <w:tcW w:w="1796" w:type="dxa"/>
            <w:shd w:val="clear" w:color="auto" w:fill="auto"/>
            <w:noWrap/>
            <w:hideMark/>
          </w:tcPr>
          <w:p w14:paraId="65A0421B" w14:textId="77777777"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w:t>
            </w:r>
          </w:p>
        </w:tc>
        <w:tc>
          <w:tcPr>
            <w:tcW w:w="1085" w:type="dxa"/>
            <w:shd w:val="clear" w:color="auto" w:fill="auto"/>
            <w:noWrap/>
            <w:hideMark/>
          </w:tcPr>
          <w:p w14:paraId="5014DFE9"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-2.02%</w:t>
            </w:r>
          </w:p>
        </w:tc>
        <w:tc>
          <w:tcPr>
            <w:tcW w:w="1041" w:type="dxa"/>
            <w:shd w:val="clear" w:color="auto" w:fill="auto"/>
            <w:noWrap/>
            <w:hideMark/>
          </w:tcPr>
          <w:p w14:paraId="4BDEC490"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-0.75%</w:t>
            </w:r>
          </w:p>
        </w:tc>
        <w:tc>
          <w:tcPr>
            <w:tcW w:w="1086" w:type="dxa"/>
            <w:shd w:val="clear" w:color="auto" w:fill="auto"/>
            <w:noWrap/>
            <w:hideMark/>
          </w:tcPr>
          <w:p w14:paraId="3C2796C3"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-0.30%</w:t>
            </w:r>
          </w:p>
        </w:tc>
        <w:tc>
          <w:tcPr>
            <w:tcW w:w="1395" w:type="dxa"/>
            <w:shd w:val="clear" w:color="auto" w:fill="auto"/>
            <w:noWrap/>
            <w:hideMark/>
          </w:tcPr>
          <w:p w14:paraId="55CF977F" w14:textId="77777777"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-0.86%</w:t>
            </w:r>
          </w:p>
        </w:tc>
      </w:tr>
      <w:tr w:rsidR="007F2079" w:rsidRPr="000657DB" w14:paraId="4027A5B2" w14:textId="77777777"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14:paraId="7E773F8A" w14:textId="77777777"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14:paraId="3FCD8173" w14:textId="77777777"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ADL-own-EWC</w:t>
            </w:r>
          </w:p>
        </w:tc>
        <w:tc>
          <w:tcPr>
            <w:tcW w:w="1796" w:type="dxa"/>
            <w:shd w:val="clear" w:color="auto" w:fill="auto"/>
            <w:noWrap/>
            <w:hideMark/>
          </w:tcPr>
          <w:p w14:paraId="49EBFD68" w14:textId="77777777"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shd w:val="clear" w:color="auto" w:fill="auto"/>
            <w:noWrap/>
            <w:hideMark/>
          </w:tcPr>
          <w:p w14:paraId="7D655672"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-31.61%</w:t>
            </w:r>
          </w:p>
        </w:tc>
        <w:tc>
          <w:tcPr>
            <w:tcW w:w="1041" w:type="dxa"/>
            <w:shd w:val="clear" w:color="auto" w:fill="auto"/>
            <w:noWrap/>
            <w:hideMark/>
          </w:tcPr>
          <w:p w14:paraId="33B2412F"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-13.40%</w:t>
            </w:r>
          </w:p>
        </w:tc>
        <w:tc>
          <w:tcPr>
            <w:tcW w:w="1086" w:type="dxa"/>
            <w:shd w:val="clear" w:color="auto" w:fill="auto"/>
            <w:noWrap/>
            <w:hideMark/>
          </w:tcPr>
          <w:p w14:paraId="587B85F5"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-10.22%</w:t>
            </w:r>
          </w:p>
        </w:tc>
        <w:tc>
          <w:tcPr>
            <w:tcW w:w="1395" w:type="dxa"/>
            <w:shd w:val="clear" w:color="auto" w:fill="auto"/>
            <w:noWrap/>
            <w:hideMark/>
          </w:tcPr>
          <w:p w14:paraId="15CEF8B3" w14:textId="77777777"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-12.36%</w:t>
            </w:r>
          </w:p>
        </w:tc>
      </w:tr>
      <w:tr w:rsidR="007F2079" w:rsidRPr="000657DB" w14:paraId="14B3882B" w14:textId="77777777"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14:paraId="4C0C801F" w14:textId="77777777"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14:paraId="169BF2AA" w14:textId="77777777"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ADL-own-IC</w:t>
            </w:r>
          </w:p>
        </w:tc>
        <w:tc>
          <w:tcPr>
            <w:tcW w:w="1796" w:type="dxa"/>
            <w:shd w:val="clear" w:color="auto" w:fill="auto"/>
            <w:noWrap/>
            <w:hideMark/>
          </w:tcPr>
          <w:p w14:paraId="77B92F95" w14:textId="77777777"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shd w:val="clear" w:color="auto" w:fill="auto"/>
            <w:noWrap/>
            <w:hideMark/>
          </w:tcPr>
          <w:p w14:paraId="16636071"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-29.20%</w:t>
            </w:r>
          </w:p>
        </w:tc>
        <w:tc>
          <w:tcPr>
            <w:tcW w:w="1041" w:type="dxa"/>
            <w:shd w:val="clear" w:color="auto" w:fill="auto"/>
            <w:noWrap/>
            <w:hideMark/>
          </w:tcPr>
          <w:p w14:paraId="7D778585"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-13.26%</w:t>
            </w:r>
          </w:p>
        </w:tc>
        <w:tc>
          <w:tcPr>
            <w:tcW w:w="1086" w:type="dxa"/>
            <w:shd w:val="clear" w:color="auto" w:fill="auto"/>
            <w:noWrap/>
            <w:hideMark/>
          </w:tcPr>
          <w:p w14:paraId="6D4A418A"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-10.53%</w:t>
            </w:r>
          </w:p>
        </w:tc>
        <w:tc>
          <w:tcPr>
            <w:tcW w:w="1395" w:type="dxa"/>
            <w:shd w:val="clear" w:color="auto" w:fill="auto"/>
            <w:noWrap/>
            <w:hideMark/>
          </w:tcPr>
          <w:p w14:paraId="54C13FA5" w14:textId="77777777"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-12.27%</w:t>
            </w:r>
          </w:p>
        </w:tc>
      </w:tr>
      <w:tr w:rsidR="007F2079" w:rsidRPr="000657DB" w14:paraId="76DC592B" w14:textId="77777777"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14:paraId="467B8A53" w14:textId="77777777"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14:paraId="0C766E8B" w14:textId="77777777"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ADL-intra-EWC</w:t>
            </w:r>
          </w:p>
        </w:tc>
        <w:tc>
          <w:tcPr>
            <w:tcW w:w="1796" w:type="dxa"/>
            <w:shd w:val="clear" w:color="auto" w:fill="auto"/>
            <w:noWrap/>
            <w:hideMark/>
          </w:tcPr>
          <w:p w14:paraId="367B7C8D" w14:textId="77777777"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shd w:val="clear" w:color="auto" w:fill="auto"/>
            <w:noWrap/>
            <w:hideMark/>
          </w:tcPr>
          <w:p w14:paraId="3A65ED96"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-33.03%</w:t>
            </w:r>
          </w:p>
        </w:tc>
        <w:tc>
          <w:tcPr>
            <w:tcW w:w="1041" w:type="dxa"/>
            <w:shd w:val="clear" w:color="auto" w:fill="auto"/>
            <w:noWrap/>
            <w:hideMark/>
          </w:tcPr>
          <w:p w14:paraId="73586E74"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-13.97%</w:t>
            </w:r>
          </w:p>
        </w:tc>
        <w:tc>
          <w:tcPr>
            <w:tcW w:w="1086" w:type="dxa"/>
            <w:shd w:val="clear" w:color="auto" w:fill="auto"/>
            <w:noWrap/>
            <w:hideMark/>
          </w:tcPr>
          <w:p w14:paraId="2292459D"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-10.49%</w:t>
            </w:r>
          </w:p>
        </w:tc>
        <w:tc>
          <w:tcPr>
            <w:tcW w:w="1395" w:type="dxa"/>
            <w:shd w:val="clear" w:color="auto" w:fill="auto"/>
            <w:noWrap/>
            <w:hideMark/>
          </w:tcPr>
          <w:p w14:paraId="60855A0C" w14:textId="77777777"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-13.04%</w:t>
            </w:r>
          </w:p>
        </w:tc>
      </w:tr>
      <w:tr w:rsidR="007F2079" w:rsidRPr="000657DB" w14:paraId="5E3D5CD2" w14:textId="77777777"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14:paraId="7E55CC84" w14:textId="77777777"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14:paraId="3C93D492" w14:textId="77777777"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ADL-intra-IC</w:t>
            </w:r>
          </w:p>
        </w:tc>
        <w:tc>
          <w:tcPr>
            <w:tcW w:w="1796" w:type="dxa"/>
            <w:shd w:val="clear" w:color="auto" w:fill="auto"/>
            <w:noWrap/>
            <w:hideMark/>
          </w:tcPr>
          <w:p w14:paraId="0E4EBF2E" w14:textId="77777777"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shd w:val="clear" w:color="auto" w:fill="auto"/>
            <w:noWrap/>
            <w:hideMark/>
          </w:tcPr>
          <w:p w14:paraId="7E090EE4"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-32.07%</w:t>
            </w:r>
          </w:p>
        </w:tc>
        <w:tc>
          <w:tcPr>
            <w:tcW w:w="1041" w:type="dxa"/>
            <w:shd w:val="clear" w:color="auto" w:fill="auto"/>
            <w:noWrap/>
            <w:hideMark/>
          </w:tcPr>
          <w:p w14:paraId="3C8D3019"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-13.94%</w:t>
            </w:r>
          </w:p>
        </w:tc>
        <w:tc>
          <w:tcPr>
            <w:tcW w:w="1086" w:type="dxa"/>
            <w:shd w:val="clear" w:color="auto" w:fill="auto"/>
            <w:noWrap/>
            <w:hideMark/>
          </w:tcPr>
          <w:p w14:paraId="0F7AFEE2"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-10.74%</w:t>
            </w:r>
          </w:p>
        </w:tc>
        <w:tc>
          <w:tcPr>
            <w:tcW w:w="1395" w:type="dxa"/>
            <w:shd w:val="clear" w:color="auto" w:fill="auto"/>
            <w:noWrap/>
            <w:hideMark/>
          </w:tcPr>
          <w:p w14:paraId="7C90E8BC" w14:textId="77777777"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-13.06%</w:t>
            </w:r>
          </w:p>
        </w:tc>
      </w:tr>
      <w:tr w:rsidR="007F2079" w:rsidRPr="000657DB" w14:paraId="39DE1E91" w14:textId="77777777"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tcBorders>
              <w:bottom w:val="single" w:sz="4" w:space="0" w:color="auto"/>
            </w:tcBorders>
            <w:shd w:val="clear" w:color="auto" w:fill="auto"/>
            <w:noWrap/>
            <w:hideMark/>
          </w:tcPr>
          <w:p w14:paraId="731ECD1C" w14:textId="77777777" w:rsidR="00967711" w:rsidRPr="000657DB" w:rsidRDefault="00967711" w:rsidP="00967711">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 </w:t>
            </w:r>
          </w:p>
        </w:tc>
        <w:tc>
          <w:tcPr>
            <w:tcW w:w="1796" w:type="dxa"/>
            <w:tcBorders>
              <w:bottom w:val="single" w:sz="4" w:space="0" w:color="auto"/>
            </w:tcBorders>
            <w:shd w:val="clear" w:color="auto" w:fill="auto"/>
            <w:hideMark/>
          </w:tcPr>
          <w:p w14:paraId="7FAFAFCB" w14:textId="77777777"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ADL-EWC-IC</w:t>
            </w:r>
          </w:p>
        </w:tc>
        <w:tc>
          <w:tcPr>
            <w:tcW w:w="1796" w:type="dxa"/>
            <w:tcBorders>
              <w:bottom w:val="single" w:sz="4" w:space="0" w:color="auto"/>
            </w:tcBorders>
            <w:shd w:val="clear" w:color="auto" w:fill="auto"/>
            <w:noWrap/>
            <w:hideMark/>
          </w:tcPr>
          <w:p w14:paraId="11F7EC12" w14:textId="77777777"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tcBorders>
              <w:bottom w:val="single" w:sz="4" w:space="0" w:color="auto"/>
            </w:tcBorders>
            <w:shd w:val="clear" w:color="auto" w:fill="auto"/>
            <w:noWrap/>
            <w:hideMark/>
          </w:tcPr>
          <w:p w14:paraId="6F28229D"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-33.27%</w:t>
            </w:r>
          </w:p>
        </w:tc>
        <w:tc>
          <w:tcPr>
            <w:tcW w:w="1041" w:type="dxa"/>
            <w:tcBorders>
              <w:bottom w:val="single" w:sz="4" w:space="0" w:color="auto"/>
            </w:tcBorders>
            <w:shd w:val="clear" w:color="auto" w:fill="auto"/>
            <w:noWrap/>
            <w:hideMark/>
          </w:tcPr>
          <w:p w14:paraId="71C4C416"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-14.02%</w:t>
            </w:r>
          </w:p>
        </w:tc>
        <w:tc>
          <w:tcPr>
            <w:tcW w:w="1086" w:type="dxa"/>
            <w:tcBorders>
              <w:bottom w:val="single" w:sz="4" w:space="0" w:color="auto"/>
            </w:tcBorders>
            <w:shd w:val="clear" w:color="auto" w:fill="auto"/>
            <w:noWrap/>
            <w:hideMark/>
          </w:tcPr>
          <w:p w14:paraId="24A3854B"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-11.09%</w:t>
            </w:r>
          </w:p>
        </w:tc>
        <w:tc>
          <w:tcPr>
            <w:tcW w:w="1395" w:type="dxa"/>
            <w:tcBorders>
              <w:bottom w:val="single" w:sz="4" w:space="0" w:color="auto"/>
            </w:tcBorders>
            <w:shd w:val="clear" w:color="auto" w:fill="auto"/>
            <w:noWrap/>
            <w:hideMark/>
          </w:tcPr>
          <w:p w14:paraId="303D471E" w14:textId="77777777"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-13.32%</w:t>
            </w:r>
          </w:p>
        </w:tc>
      </w:tr>
      <w:tr w:rsidR="007F2079" w:rsidRPr="000657DB" w14:paraId="062A66A6" w14:textId="77777777"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val="restart"/>
            <w:tcBorders>
              <w:top w:val="single" w:sz="4" w:space="0" w:color="auto"/>
            </w:tcBorders>
            <w:shd w:val="clear" w:color="auto" w:fill="auto"/>
            <w:noWrap/>
            <w:hideMark/>
          </w:tcPr>
          <w:p w14:paraId="19478442" w14:textId="77777777" w:rsidR="00967711" w:rsidRPr="000657DB" w:rsidRDefault="00967711" w:rsidP="00967711">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h=4</w:t>
            </w:r>
          </w:p>
        </w:tc>
        <w:tc>
          <w:tcPr>
            <w:tcW w:w="1796" w:type="dxa"/>
            <w:tcBorders>
              <w:top w:val="single" w:sz="4" w:space="0" w:color="auto"/>
            </w:tcBorders>
            <w:shd w:val="clear" w:color="auto" w:fill="auto"/>
            <w:noWrap/>
            <w:hideMark/>
          </w:tcPr>
          <w:p w14:paraId="67A99ACF" w14:textId="77777777"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ADL-intra-EWC</w:t>
            </w:r>
          </w:p>
        </w:tc>
        <w:tc>
          <w:tcPr>
            <w:tcW w:w="1796" w:type="dxa"/>
            <w:tcBorders>
              <w:top w:val="single" w:sz="4" w:space="0" w:color="auto"/>
            </w:tcBorders>
            <w:shd w:val="clear" w:color="auto" w:fill="auto"/>
            <w:noWrap/>
            <w:hideMark/>
          </w:tcPr>
          <w:p w14:paraId="70A4F84C" w14:textId="77777777"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w:t>
            </w:r>
          </w:p>
        </w:tc>
        <w:tc>
          <w:tcPr>
            <w:tcW w:w="1085" w:type="dxa"/>
            <w:tcBorders>
              <w:top w:val="single" w:sz="4" w:space="0" w:color="auto"/>
            </w:tcBorders>
            <w:shd w:val="clear" w:color="auto" w:fill="auto"/>
            <w:noWrap/>
            <w:hideMark/>
          </w:tcPr>
          <w:p w14:paraId="03D67A8B"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-0.54%</w:t>
            </w:r>
          </w:p>
        </w:tc>
        <w:tc>
          <w:tcPr>
            <w:tcW w:w="1041" w:type="dxa"/>
            <w:tcBorders>
              <w:top w:val="single" w:sz="4" w:space="0" w:color="auto"/>
            </w:tcBorders>
            <w:shd w:val="clear" w:color="auto" w:fill="auto"/>
            <w:noWrap/>
            <w:hideMark/>
          </w:tcPr>
          <w:p w14:paraId="5627CE95"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-0.34%</w:t>
            </w:r>
          </w:p>
        </w:tc>
        <w:tc>
          <w:tcPr>
            <w:tcW w:w="1086" w:type="dxa"/>
            <w:tcBorders>
              <w:top w:val="single" w:sz="4" w:space="0" w:color="auto"/>
            </w:tcBorders>
            <w:shd w:val="clear" w:color="auto" w:fill="auto"/>
            <w:noWrap/>
            <w:hideMark/>
          </w:tcPr>
          <w:p w14:paraId="502D0AC9"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-0.26%</w:t>
            </w:r>
          </w:p>
        </w:tc>
        <w:tc>
          <w:tcPr>
            <w:tcW w:w="1395" w:type="dxa"/>
            <w:tcBorders>
              <w:top w:val="single" w:sz="4" w:space="0" w:color="auto"/>
            </w:tcBorders>
            <w:shd w:val="clear" w:color="auto" w:fill="auto"/>
            <w:noWrap/>
            <w:hideMark/>
          </w:tcPr>
          <w:p w14:paraId="6B03A6FF" w14:textId="77777777"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-0.46%</w:t>
            </w:r>
          </w:p>
        </w:tc>
      </w:tr>
      <w:tr w:rsidR="007F2079" w:rsidRPr="000657DB" w14:paraId="0C5EF71E" w14:textId="77777777"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14:paraId="23B091E6" w14:textId="77777777"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14:paraId="47D9E2BF" w14:textId="77777777"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ADL-intra-IC</w:t>
            </w:r>
          </w:p>
        </w:tc>
        <w:tc>
          <w:tcPr>
            <w:tcW w:w="1796" w:type="dxa"/>
            <w:shd w:val="clear" w:color="auto" w:fill="auto"/>
            <w:noWrap/>
            <w:hideMark/>
          </w:tcPr>
          <w:p w14:paraId="0CDC8A17" w14:textId="77777777"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w:t>
            </w:r>
          </w:p>
        </w:tc>
        <w:tc>
          <w:tcPr>
            <w:tcW w:w="1085" w:type="dxa"/>
            <w:shd w:val="clear" w:color="auto" w:fill="auto"/>
            <w:noWrap/>
            <w:hideMark/>
          </w:tcPr>
          <w:p w14:paraId="03AA3986"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1.96%</w:t>
            </w:r>
          </w:p>
        </w:tc>
        <w:tc>
          <w:tcPr>
            <w:tcW w:w="1041" w:type="dxa"/>
            <w:shd w:val="clear" w:color="auto" w:fill="auto"/>
            <w:noWrap/>
            <w:hideMark/>
          </w:tcPr>
          <w:p w14:paraId="346D80C1"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-0.49%</w:t>
            </w:r>
          </w:p>
        </w:tc>
        <w:tc>
          <w:tcPr>
            <w:tcW w:w="1086" w:type="dxa"/>
            <w:shd w:val="clear" w:color="auto" w:fill="auto"/>
            <w:noWrap/>
            <w:hideMark/>
          </w:tcPr>
          <w:p w14:paraId="67F132FE"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-0.97%</w:t>
            </w:r>
          </w:p>
        </w:tc>
        <w:tc>
          <w:tcPr>
            <w:tcW w:w="1395" w:type="dxa"/>
            <w:shd w:val="clear" w:color="auto" w:fill="auto"/>
            <w:noWrap/>
            <w:hideMark/>
          </w:tcPr>
          <w:p w14:paraId="2B3E3409" w14:textId="77777777"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-0.72%</w:t>
            </w:r>
          </w:p>
        </w:tc>
      </w:tr>
      <w:tr w:rsidR="007F2079" w:rsidRPr="000657DB" w14:paraId="29670B41" w14:textId="77777777"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14:paraId="323AF611" w14:textId="77777777"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14:paraId="1AFEBE8C" w14:textId="77777777"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ADL-own-EWC</w:t>
            </w:r>
          </w:p>
        </w:tc>
        <w:tc>
          <w:tcPr>
            <w:tcW w:w="1796" w:type="dxa"/>
            <w:shd w:val="clear" w:color="auto" w:fill="auto"/>
            <w:noWrap/>
            <w:hideMark/>
          </w:tcPr>
          <w:p w14:paraId="39E0C891" w14:textId="77777777"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w:t>
            </w:r>
          </w:p>
        </w:tc>
        <w:tc>
          <w:tcPr>
            <w:tcW w:w="1085" w:type="dxa"/>
            <w:shd w:val="clear" w:color="auto" w:fill="auto"/>
            <w:noWrap/>
            <w:hideMark/>
          </w:tcPr>
          <w:p w14:paraId="7F7B35FE"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-0.54%</w:t>
            </w:r>
          </w:p>
        </w:tc>
        <w:tc>
          <w:tcPr>
            <w:tcW w:w="1041" w:type="dxa"/>
            <w:shd w:val="clear" w:color="auto" w:fill="auto"/>
            <w:noWrap/>
            <w:hideMark/>
          </w:tcPr>
          <w:p w14:paraId="34D350E1"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-0.34%</w:t>
            </w:r>
          </w:p>
        </w:tc>
        <w:tc>
          <w:tcPr>
            <w:tcW w:w="1086" w:type="dxa"/>
            <w:shd w:val="clear" w:color="auto" w:fill="auto"/>
            <w:noWrap/>
            <w:hideMark/>
          </w:tcPr>
          <w:p w14:paraId="29D2881A"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-0.26%</w:t>
            </w:r>
          </w:p>
        </w:tc>
        <w:tc>
          <w:tcPr>
            <w:tcW w:w="1395" w:type="dxa"/>
            <w:shd w:val="clear" w:color="auto" w:fill="auto"/>
            <w:noWrap/>
            <w:hideMark/>
          </w:tcPr>
          <w:p w14:paraId="0CBC2869" w14:textId="77777777"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-0.46%</w:t>
            </w:r>
          </w:p>
        </w:tc>
      </w:tr>
      <w:tr w:rsidR="007F2079" w:rsidRPr="000657DB" w14:paraId="25EC15CB" w14:textId="77777777"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14:paraId="71277E8C" w14:textId="77777777"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14:paraId="132EBB12" w14:textId="77777777"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ADL-own-IC</w:t>
            </w:r>
          </w:p>
        </w:tc>
        <w:tc>
          <w:tcPr>
            <w:tcW w:w="1796" w:type="dxa"/>
            <w:shd w:val="clear" w:color="auto" w:fill="auto"/>
            <w:noWrap/>
            <w:hideMark/>
          </w:tcPr>
          <w:p w14:paraId="02CB5EE9" w14:textId="77777777"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w:t>
            </w:r>
          </w:p>
        </w:tc>
        <w:tc>
          <w:tcPr>
            <w:tcW w:w="1085" w:type="dxa"/>
            <w:shd w:val="clear" w:color="auto" w:fill="auto"/>
            <w:noWrap/>
            <w:hideMark/>
          </w:tcPr>
          <w:p w14:paraId="4F04BB0E"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1.96%</w:t>
            </w:r>
          </w:p>
        </w:tc>
        <w:tc>
          <w:tcPr>
            <w:tcW w:w="1041" w:type="dxa"/>
            <w:shd w:val="clear" w:color="auto" w:fill="auto"/>
            <w:noWrap/>
            <w:hideMark/>
          </w:tcPr>
          <w:p w14:paraId="0388DA97"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-0.49%</w:t>
            </w:r>
          </w:p>
        </w:tc>
        <w:tc>
          <w:tcPr>
            <w:tcW w:w="1086" w:type="dxa"/>
            <w:shd w:val="clear" w:color="auto" w:fill="auto"/>
            <w:noWrap/>
            <w:hideMark/>
          </w:tcPr>
          <w:p w14:paraId="34367673"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-0.97%</w:t>
            </w:r>
          </w:p>
        </w:tc>
        <w:tc>
          <w:tcPr>
            <w:tcW w:w="1395" w:type="dxa"/>
            <w:shd w:val="clear" w:color="auto" w:fill="auto"/>
            <w:noWrap/>
            <w:hideMark/>
          </w:tcPr>
          <w:p w14:paraId="286AD7F8" w14:textId="77777777"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-0.72%</w:t>
            </w:r>
          </w:p>
        </w:tc>
      </w:tr>
      <w:tr w:rsidR="007F2079" w:rsidRPr="000657DB" w14:paraId="5FDBB74E" w14:textId="77777777"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14:paraId="6D0CD845" w14:textId="77777777"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14:paraId="20D1D2DE" w14:textId="77777777"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w:t>
            </w:r>
          </w:p>
        </w:tc>
        <w:tc>
          <w:tcPr>
            <w:tcW w:w="1796" w:type="dxa"/>
            <w:shd w:val="clear" w:color="auto" w:fill="auto"/>
            <w:noWrap/>
            <w:hideMark/>
          </w:tcPr>
          <w:p w14:paraId="2C93559B" w14:textId="77777777"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w:t>
            </w:r>
          </w:p>
        </w:tc>
        <w:tc>
          <w:tcPr>
            <w:tcW w:w="1085" w:type="dxa"/>
            <w:shd w:val="clear" w:color="auto" w:fill="auto"/>
            <w:noWrap/>
            <w:hideMark/>
          </w:tcPr>
          <w:p w14:paraId="2B47F5AC"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-3.03%</w:t>
            </w:r>
          </w:p>
        </w:tc>
        <w:tc>
          <w:tcPr>
            <w:tcW w:w="1041" w:type="dxa"/>
            <w:shd w:val="clear" w:color="auto" w:fill="auto"/>
            <w:noWrap/>
            <w:hideMark/>
          </w:tcPr>
          <w:p w14:paraId="02A8A393"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-0.84%</w:t>
            </w:r>
          </w:p>
        </w:tc>
        <w:tc>
          <w:tcPr>
            <w:tcW w:w="1086" w:type="dxa"/>
            <w:shd w:val="clear" w:color="auto" w:fill="auto"/>
            <w:noWrap/>
            <w:hideMark/>
          </w:tcPr>
          <w:p w14:paraId="1A97FAF2"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-0.57%</w:t>
            </w:r>
          </w:p>
        </w:tc>
        <w:tc>
          <w:tcPr>
            <w:tcW w:w="1395" w:type="dxa"/>
            <w:shd w:val="clear" w:color="auto" w:fill="auto"/>
            <w:noWrap/>
            <w:hideMark/>
          </w:tcPr>
          <w:p w14:paraId="5382E6C3" w14:textId="77777777"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-1.13%</w:t>
            </w:r>
          </w:p>
        </w:tc>
      </w:tr>
      <w:tr w:rsidR="007F2079" w:rsidRPr="000657DB" w14:paraId="32D2B8CD" w14:textId="77777777"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14:paraId="0B141DD4" w14:textId="77777777"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14:paraId="1DC91679" w14:textId="77777777"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ADL-own-EWC</w:t>
            </w:r>
          </w:p>
        </w:tc>
        <w:tc>
          <w:tcPr>
            <w:tcW w:w="1796" w:type="dxa"/>
            <w:shd w:val="clear" w:color="auto" w:fill="auto"/>
            <w:noWrap/>
            <w:hideMark/>
          </w:tcPr>
          <w:p w14:paraId="466FEC3C" w14:textId="77777777"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shd w:val="clear" w:color="auto" w:fill="auto"/>
            <w:noWrap/>
            <w:hideMark/>
          </w:tcPr>
          <w:p w14:paraId="4EC69030"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-31.42%</w:t>
            </w:r>
          </w:p>
        </w:tc>
        <w:tc>
          <w:tcPr>
            <w:tcW w:w="1041" w:type="dxa"/>
            <w:shd w:val="clear" w:color="auto" w:fill="auto"/>
            <w:noWrap/>
            <w:hideMark/>
          </w:tcPr>
          <w:p w14:paraId="32966BD6"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-12.82%</w:t>
            </w:r>
          </w:p>
        </w:tc>
        <w:tc>
          <w:tcPr>
            <w:tcW w:w="1086" w:type="dxa"/>
            <w:shd w:val="clear" w:color="auto" w:fill="auto"/>
            <w:noWrap/>
            <w:hideMark/>
          </w:tcPr>
          <w:p w14:paraId="4FB3C7E2"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-9.62%</w:t>
            </w:r>
          </w:p>
        </w:tc>
        <w:tc>
          <w:tcPr>
            <w:tcW w:w="1395" w:type="dxa"/>
            <w:shd w:val="clear" w:color="auto" w:fill="auto"/>
            <w:noWrap/>
            <w:hideMark/>
          </w:tcPr>
          <w:p w14:paraId="3F080C75" w14:textId="77777777"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-9.97%</w:t>
            </w:r>
          </w:p>
        </w:tc>
      </w:tr>
      <w:tr w:rsidR="007F2079" w:rsidRPr="000657DB" w14:paraId="7EEF2C99" w14:textId="77777777"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14:paraId="59085136" w14:textId="77777777"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14:paraId="2F205C0F" w14:textId="77777777"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ADL-own-IC</w:t>
            </w:r>
          </w:p>
        </w:tc>
        <w:tc>
          <w:tcPr>
            <w:tcW w:w="1796" w:type="dxa"/>
            <w:shd w:val="clear" w:color="auto" w:fill="auto"/>
            <w:noWrap/>
            <w:hideMark/>
          </w:tcPr>
          <w:p w14:paraId="07788451" w14:textId="77777777"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shd w:val="clear" w:color="auto" w:fill="auto"/>
            <w:noWrap/>
            <w:hideMark/>
          </w:tcPr>
          <w:p w14:paraId="3578DB3D"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-29.70%</w:t>
            </w:r>
          </w:p>
        </w:tc>
        <w:tc>
          <w:tcPr>
            <w:tcW w:w="1041" w:type="dxa"/>
            <w:shd w:val="clear" w:color="auto" w:fill="auto"/>
            <w:noWrap/>
            <w:hideMark/>
          </w:tcPr>
          <w:p w14:paraId="787F7565"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-12.95%</w:t>
            </w:r>
          </w:p>
        </w:tc>
        <w:tc>
          <w:tcPr>
            <w:tcW w:w="1086" w:type="dxa"/>
            <w:shd w:val="clear" w:color="auto" w:fill="auto"/>
            <w:noWrap/>
            <w:hideMark/>
          </w:tcPr>
          <w:p w14:paraId="4CC79369"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-10.25%</w:t>
            </w:r>
          </w:p>
        </w:tc>
        <w:tc>
          <w:tcPr>
            <w:tcW w:w="1395" w:type="dxa"/>
            <w:shd w:val="clear" w:color="auto" w:fill="auto"/>
            <w:noWrap/>
            <w:hideMark/>
          </w:tcPr>
          <w:p w14:paraId="1F6EF664" w14:textId="77777777"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-10.21%</w:t>
            </w:r>
          </w:p>
        </w:tc>
      </w:tr>
      <w:tr w:rsidR="007F2079" w:rsidRPr="000657DB" w14:paraId="296CC5D3" w14:textId="77777777"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14:paraId="388ED45B" w14:textId="77777777"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14:paraId="5A757AC1" w14:textId="77777777"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ADL-intra-EWC</w:t>
            </w:r>
          </w:p>
        </w:tc>
        <w:tc>
          <w:tcPr>
            <w:tcW w:w="1796" w:type="dxa"/>
            <w:shd w:val="clear" w:color="auto" w:fill="auto"/>
            <w:noWrap/>
            <w:hideMark/>
          </w:tcPr>
          <w:p w14:paraId="67F313D4" w14:textId="77777777"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shd w:val="clear" w:color="auto" w:fill="auto"/>
            <w:noWrap/>
            <w:hideMark/>
          </w:tcPr>
          <w:p w14:paraId="734CA46C"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-33.47%</w:t>
            </w:r>
          </w:p>
        </w:tc>
        <w:tc>
          <w:tcPr>
            <w:tcW w:w="1041" w:type="dxa"/>
            <w:shd w:val="clear" w:color="auto" w:fill="auto"/>
            <w:noWrap/>
            <w:hideMark/>
          </w:tcPr>
          <w:p w14:paraId="5E4CBF77"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-13.45%</w:t>
            </w:r>
          </w:p>
        </w:tc>
        <w:tc>
          <w:tcPr>
            <w:tcW w:w="1086" w:type="dxa"/>
            <w:shd w:val="clear" w:color="auto" w:fill="auto"/>
            <w:noWrap/>
            <w:hideMark/>
          </w:tcPr>
          <w:p w14:paraId="415A185D"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-10.07%</w:t>
            </w:r>
          </w:p>
        </w:tc>
        <w:tc>
          <w:tcPr>
            <w:tcW w:w="1395" w:type="dxa"/>
            <w:shd w:val="clear" w:color="auto" w:fill="auto"/>
            <w:noWrap/>
            <w:hideMark/>
          </w:tcPr>
          <w:p w14:paraId="38658359" w14:textId="77777777"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-10.88%</w:t>
            </w:r>
          </w:p>
        </w:tc>
      </w:tr>
      <w:tr w:rsidR="007F2079" w:rsidRPr="000657DB" w14:paraId="1F44FEE3" w14:textId="77777777"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14:paraId="4CEDF6FC" w14:textId="77777777"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14:paraId="6028F863" w14:textId="77777777"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ADL-intra-IC</w:t>
            </w:r>
          </w:p>
        </w:tc>
        <w:tc>
          <w:tcPr>
            <w:tcW w:w="1796" w:type="dxa"/>
            <w:shd w:val="clear" w:color="auto" w:fill="auto"/>
            <w:noWrap/>
            <w:hideMark/>
          </w:tcPr>
          <w:p w14:paraId="1ECDDBD0" w14:textId="77777777"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shd w:val="clear" w:color="auto" w:fill="auto"/>
            <w:noWrap/>
            <w:hideMark/>
          </w:tcPr>
          <w:p w14:paraId="5A7678FA"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-32.99%</w:t>
            </w:r>
          </w:p>
        </w:tc>
        <w:tc>
          <w:tcPr>
            <w:tcW w:w="1041" w:type="dxa"/>
            <w:shd w:val="clear" w:color="auto" w:fill="auto"/>
            <w:noWrap/>
            <w:hideMark/>
          </w:tcPr>
          <w:p w14:paraId="0E0BF46D"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-13.66%</w:t>
            </w:r>
          </w:p>
        </w:tc>
        <w:tc>
          <w:tcPr>
            <w:tcW w:w="1086" w:type="dxa"/>
            <w:shd w:val="clear" w:color="auto" w:fill="auto"/>
            <w:noWrap/>
            <w:hideMark/>
          </w:tcPr>
          <w:p w14:paraId="7BACB8C2"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-10.62%</w:t>
            </w:r>
          </w:p>
        </w:tc>
        <w:tc>
          <w:tcPr>
            <w:tcW w:w="1395" w:type="dxa"/>
            <w:shd w:val="clear" w:color="auto" w:fill="auto"/>
            <w:noWrap/>
            <w:hideMark/>
          </w:tcPr>
          <w:p w14:paraId="2C38EF67" w14:textId="77777777"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-11.21%</w:t>
            </w:r>
          </w:p>
        </w:tc>
      </w:tr>
      <w:tr w:rsidR="007F2079" w:rsidRPr="000657DB" w14:paraId="6B0B592E" w14:textId="77777777"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tcBorders>
              <w:bottom w:val="single" w:sz="4" w:space="0" w:color="auto"/>
            </w:tcBorders>
            <w:shd w:val="clear" w:color="auto" w:fill="auto"/>
            <w:noWrap/>
            <w:hideMark/>
          </w:tcPr>
          <w:p w14:paraId="34F31458" w14:textId="77777777" w:rsidR="00967711" w:rsidRPr="000657DB" w:rsidRDefault="00967711" w:rsidP="00967711">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 </w:t>
            </w:r>
          </w:p>
        </w:tc>
        <w:tc>
          <w:tcPr>
            <w:tcW w:w="1796" w:type="dxa"/>
            <w:tcBorders>
              <w:bottom w:val="single" w:sz="4" w:space="0" w:color="auto"/>
            </w:tcBorders>
            <w:shd w:val="clear" w:color="auto" w:fill="auto"/>
            <w:hideMark/>
          </w:tcPr>
          <w:p w14:paraId="6C60518D" w14:textId="77777777"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ADL-EWC-IC</w:t>
            </w:r>
          </w:p>
        </w:tc>
        <w:tc>
          <w:tcPr>
            <w:tcW w:w="1796" w:type="dxa"/>
            <w:tcBorders>
              <w:bottom w:val="single" w:sz="4" w:space="0" w:color="auto"/>
            </w:tcBorders>
            <w:shd w:val="clear" w:color="auto" w:fill="auto"/>
            <w:noWrap/>
            <w:hideMark/>
          </w:tcPr>
          <w:p w14:paraId="46258968" w14:textId="77777777"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tcBorders>
              <w:bottom w:val="single" w:sz="4" w:space="0" w:color="auto"/>
            </w:tcBorders>
            <w:shd w:val="clear" w:color="auto" w:fill="auto"/>
            <w:noWrap/>
            <w:hideMark/>
          </w:tcPr>
          <w:p w14:paraId="291525F0"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-33.85%</w:t>
            </w:r>
          </w:p>
        </w:tc>
        <w:tc>
          <w:tcPr>
            <w:tcW w:w="1041" w:type="dxa"/>
            <w:tcBorders>
              <w:bottom w:val="single" w:sz="4" w:space="0" w:color="auto"/>
            </w:tcBorders>
            <w:shd w:val="clear" w:color="auto" w:fill="auto"/>
            <w:noWrap/>
            <w:hideMark/>
          </w:tcPr>
          <w:p w14:paraId="2B5D22C8"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-13.70%</w:t>
            </w:r>
          </w:p>
        </w:tc>
        <w:tc>
          <w:tcPr>
            <w:tcW w:w="1086" w:type="dxa"/>
            <w:tcBorders>
              <w:bottom w:val="single" w:sz="4" w:space="0" w:color="auto"/>
            </w:tcBorders>
            <w:shd w:val="clear" w:color="auto" w:fill="auto"/>
            <w:noWrap/>
            <w:hideMark/>
          </w:tcPr>
          <w:p w14:paraId="2F0C2E25"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-10.88%</w:t>
            </w:r>
          </w:p>
        </w:tc>
        <w:tc>
          <w:tcPr>
            <w:tcW w:w="1395" w:type="dxa"/>
            <w:tcBorders>
              <w:bottom w:val="single" w:sz="4" w:space="0" w:color="auto"/>
            </w:tcBorders>
            <w:shd w:val="clear" w:color="auto" w:fill="auto"/>
            <w:noWrap/>
            <w:hideMark/>
          </w:tcPr>
          <w:p w14:paraId="015312F8" w14:textId="77777777"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-11.36%</w:t>
            </w:r>
          </w:p>
        </w:tc>
      </w:tr>
      <w:tr w:rsidR="007F2079" w:rsidRPr="000657DB" w14:paraId="542E35B8" w14:textId="77777777"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val="restart"/>
            <w:tcBorders>
              <w:top w:val="single" w:sz="4" w:space="0" w:color="auto"/>
            </w:tcBorders>
            <w:shd w:val="clear" w:color="auto" w:fill="auto"/>
            <w:noWrap/>
            <w:hideMark/>
          </w:tcPr>
          <w:p w14:paraId="2D69368B" w14:textId="77777777" w:rsidR="00967711" w:rsidRPr="000657DB" w:rsidRDefault="00967711" w:rsidP="00967711">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h=1</w:t>
            </w:r>
          </w:p>
        </w:tc>
        <w:tc>
          <w:tcPr>
            <w:tcW w:w="1796" w:type="dxa"/>
            <w:tcBorders>
              <w:top w:val="single" w:sz="4" w:space="0" w:color="auto"/>
            </w:tcBorders>
            <w:shd w:val="clear" w:color="auto" w:fill="auto"/>
            <w:noWrap/>
            <w:hideMark/>
          </w:tcPr>
          <w:p w14:paraId="385E490A" w14:textId="77777777"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ADL-intra-EWC</w:t>
            </w:r>
          </w:p>
        </w:tc>
        <w:tc>
          <w:tcPr>
            <w:tcW w:w="1796" w:type="dxa"/>
            <w:tcBorders>
              <w:top w:val="single" w:sz="4" w:space="0" w:color="auto"/>
            </w:tcBorders>
            <w:shd w:val="clear" w:color="auto" w:fill="auto"/>
            <w:noWrap/>
            <w:hideMark/>
          </w:tcPr>
          <w:p w14:paraId="1424D69B" w14:textId="77777777"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w:t>
            </w:r>
          </w:p>
        </w:tc>
        <w:tc>
          <w:tcPr>
            <w:tcW w:w="1085" w:type="dxa"/>
            <w:tcBorders>
              <w:top w:val="single" w:sz="4" w:space="0" w:color="auto"/>
            </w:tcBorders>
            <w:shd w:val="clear" w:color="auto" w:fill="auto"/>
            <w:noWrap/>
            <w:hideMark/>
          </w:tcPr>
          <w:p w14:paraId="6449C735"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-37.33%</w:t>
            </w:r>
          </w:p>
        </w:tc>
        <w:tc>
          <w:tcPr>
            <w:tcW w:w="1041" w:type="dxa"/>
            <w:tcBorders>
              <w:top w:val="single" w:sz="4" w:space="0" w:color="auto"/>
            </w:tcBorders>
            <w:shd w:val="clear" w:color="auto" w:fill="auto"/>
            <w:noWrap/>
            <w:hideMark/>
          </w:tcPr>
          <w:p w14:paraId="7D6C205B"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-13.17%</w:t>
            </w:r>
          </w:p>
        </w:tc>
        <w:tc>
          <w:tcPr>
            <w:tcW w:w="1086" w:type="dxa"/>
            <w:tcBorders>
              <w:top w:val="single" w:sz="4" w:space="0" w:color="auto"/>
            </w:tcBorders>
            <w:shd w:val="clear" w:color="auto" w:fill="auto"/>
            <w:noWrap/>
            <w:hideMark/>
          </w:tcPr>
          <w:p w14:paraId="382236AC"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-10.04%</w:t>
            </w:r>
          </w:p>
        </w:tc>
        <w:tc>
          <w:tcPr>
            <w:tcW w:w="1395" w:type="dxa"/>
            <w:tcBorders>
              <w:top w:val="single" w:sz="4" w:space="0" w:color="auto"/>
            </w:tcBorders>
            <w:shd w:val="clear" w:color="auto" w:fill="auto"/>
            <w:noWrap/>
            <w:hideMark/>
          </w:tcPr>
          <w:p w14:paraId="139848D1" w14:textId="77777777"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-4.55%</w:t>
            </w:r>
          </w:p>
        </w:tc>
      </w:tr>
      <w:tr w:rsidR="007F2079" w:rsidRPr="000657DB" w14:paraId="277ADDD6" w14:textId="77777777"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14:paraId="0BCFABBD" w14:textId="77777777"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14:paraId="38FC279C" w14:textId="77777777"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ADL-intra-IC</w:t>
            </w:r>
          </w:p>
        </w:tc>
        <w:tc>
          <w:tcPr>
            <w:tcW w:w="1796" w:type="dxa"/>
            <w:shd w:val="clear" w:color="auto" w:fill="auto"/>
            <w:noWrap/>
            <w:hideMark/>
          </w:tcPr>
          <w:p w14:paraId="3C885D1F" w14:textId="77777777"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w:t>
            </w:r>
          </w:p>
        </w:tc>
        <w:tc>
          <w:tcPr>
            <w:tcW w:w="1085" w:type="dxa"/>
            <w:shd w:val="clear" w:color="auto" w:fill="auto"/>
            <w:noWrap/>
            <w:hideMark/>
          </w:tcPr>
          <w:p w14:paraId="566932BF"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-37.63%</w:t>
            </w:r>
          </w:p>
        </w:tc>
        <w:tc>
          <w:tcPr>
            <w:tcW w:w="1041" w:type="dxa"/>
            <w:shd w:val="clear" w:color="auto" w:fill="auto"/>
            <w:noWrap/>
            <w:hideMark/>
          </w:tcPr>
          <w:p w14:paraId="1CCCA3FA"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-13.38%</w:t>
            </w:r>
          </w:p>
        </w:tc>
        <w:tc>
          <w:tcPr>
            <w:tcW w:w="1086" w:type="dxa"/>
            <w:shd w:val="clear" w:color="auto" w:fill="auto"/>
            <w:noWrap/>
            <w:hideMark/>
          </w:tcPr>
          <w:p w14:paraId="71BB7872"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-10.27%</w:t>
            </w:r>
          </w:p>
        </w:tc>
        <w:tc>
          <w:tcPr>
            <w:tcW w:w="1395" w:type="dxa"/>
            <w:shd w:val="clear" w:color="auto" w:fill="auto"/>
            <w:noWrap/>
            <w:hideMark/>
          </w:tcPr>
          <w:p w14:paraId="4008AA52" w14:textId="77777777"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-4.88%</w:t>
            </w:r>
          </w:p>
        </w:tc>
      </w:tr>
      <w:tr w:rsidR="007F2079" w:rsidRPr="000657DB" w14:paraId="6250ABB4" w14:textId="77777777"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14:paraId="2F9D309D" w14:textId="77777777"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14:paraId="3C5EB0A8" w14:textId="77777777"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ADL-own-EWC</w:t>
            </w:r>
          </w:p>
        </w:tc>
        <w:tc>
          <w:tcPr>
            <w:tcW w:w="1796" w:type="dxa"/>
            <w:shd w:val="clear" w:color="auto" w:fill="auto"/>
            <w:noWrap/>
            <w:hideMark/>
          </w:tcPr>
          <w:p w14:paraId="17ABEAA9" w14:textId="77777777"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w:t>
            </w:r>
          </w:p>
        </w:tc>
        <w:tc>
          <w:tcPr>
            <w:tcW w:w="1085" w:type="dxa"/>
            <w:shd w:val="clear" w:color="auto" w:fill="auto"/>
            <w:noWrap/>
            <w:hideMark/>
          </w:tcPr>
          <w:p w14:paraId="39560FC4"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-0.47%</w:t>
            </w:r>
          </w:p>
        </w:tc>
        <w:tc>
          <w:tcPr>
            <w:tcW w:w="1041" w:type="dxa"/>
            <w:shd w:val="clear" w:color="auto" w:fill="auto"/>
            <w:noWrap/>
            <w:hideMark/>
          </w:tcPr>
          <w:p w14:paraId="35A798C9"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-0.36%</w:t>
            </w:r>
          </w:p>
        </w:tc>
        <w:tc>
          <w:tcPr>
            <w:tcW w:w="1086" w:type="dxa"/>
            <w:shd w:val="clear" w:color="auto" w:fill="auto"/>
            <w:noWrap/>
            <w:hideMark/>
          </w:tcPr>
          <w:p w14:paraId="799D34E7"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-0.44%</w:t>
            </w:r>
          </w:p>
        </w:tc>
        <w:tc>
          <w:tcPr>
            <w:tcW w:w="1395" w:type="dxa"/>
            <w:shd w:val="clear" w:color="auto" w:fill="auto"/>
            <w:noWrap/>
            <w:hideMark/>
          </w:tcPr>
          <w:p w14:paraId="1F03729D" w14:textId="77777777"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-0.58%</w:t>
            </w:r>
          </w:p>
        </w:tc>
      </w:tr>
      <w:tr w:rsidR="007F2079" w:rsidRPr="000657DB" w14:paraId="5B7EC32F" w14:textId="77777777"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14:paraId="4BD7FAD9" w14:textId="77777777"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14:paraId="37BF243C" w14:textId="77777777"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ADL-own-IC</w:t>
            </w:r>
          </w:p>
        </w:tc>
        <w:tc>
          <w:tcPr>
            <w:tcW w:w="1796" w:type="dxa"/>
            <w:shd w:val="clear" w:color="auto" w:fill="auto"/>
            <w:noWrap/>
            <w:hideMark/>
          </w:tcPr>
          <w:p w14:paraId="3ADDDDA0" w14:textId="77777777"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w:t>
            </w:r>
          </w:p>
        </w:tc>
        <w:tc>
          <w:tcPr>
            <w:tcW w:w="1085" w:type="dxa"/>
            <w:shd w:val="clear" w:color="auto" w:fill="auto"/>
            <w:noWrap/>
            <w:hideMark/>
          </w:tcPr>
          <w:p w14:paraId="6C8C1611"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2.11%</w:t>
            </w:r>
          </w:p>
        </w:tc>
        <w:tc>
          <w:tcPr>
            <w:tcW w:w="1041" w:type="dxa"/>
            <w:shd w:val="clear" w:color="auto" w:fill="auto"/>
            <w:noWrap/>
            <w:hideMark/>
          </w:tcPr>
          <w:p w14:paraId="55378D4D"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-0.80%</w:t>
            </w:r>
          </w:p>
        </w:tc>
        <w:tc>
          <w:tcPr>
            <w:tcW w:w="1086" w:type="dxa"/>
            <w:shd w:val="clear" w:color="auto" w:fill="auto"/>
            <w:noWrap/>
            <w:hideMark/>
          </w:tcPr>
          <w:p w14:paraId="4F349804"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-1.22%</w:t>
            </w:r>
          </w:p>
        </w:tc>
        <w:tc>
          <w:tcPr>
            <w:tcW w:w="1395" w:type="dxa"/>
            <w:shd w:val="clear" w:color="auto" w:fill="auto"/>
            <w:noWrap/>
            <w:hideMark/>
          </w:tcPr>
          <w:p w14:paraId="2FB8B183" w14:textId="77777777"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-1.80%</w:t>
            </w:r>
          </w:p>
        </w:tc>
      </w:tr>
      <w:tr w:rsidR="007F2079" w:rsidRPr="000657DB" w14:paraId="48BACBC1" w14:textId="77777777"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14:paraId="2912BEB0" w14:textId="77777777"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14:paraId="4F2A2CE5" w14:textId="77777777"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w:t>
            </w:r>
          </w:p>
        </w:tc>
        <w:tc>
          <w:tcPr>
            <w:tcW w:w="1796" w:type="dxa"/>
            <w:shd w:val="clear" w:color="auto" w:fill="auto"/>
            <w:noWrap/>
            <w:hideMark/>
          </w:tcPr>
          <w:p w14:paraId="2009278F" w14:textId="77777777"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w:t>
            </w:r>
          </w:p>
        </w:tc>
        <w:tc>
          <w:tcPr>
            <w:tcW w:w="1085" w:type="dxa"/>
            <w:shd w:val="clear" w:color="auto" w:fill="auto"/>
            <w:noWrap/>
            <w:hideMark/>
          </w:tcPr>
          <w:p w14:paraId="1A3F4EAD"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-6.01%</w:t>
            </w:r>
          </w:p>
        </w:tc>
        <w:tc>
          <w:tcPr>
            <w:tcW w:w="1041" w:type="dxa"/>
            <w:shd w:val="clear" w:color="auto" w:fill="auto"/>
            <w:noWrap/>
            <w:hideMark/>
          </w:tcPr>
          <w:p w14:paraId="09B9FF65"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-1.10%</w:t>
            </w:r>
          </w:p>
        </w:tc>
        <w:tc>
          <w:tcPr>
            <w:tcW w:w="1086" w:type="dxa"/>
            <w:shd w:val="clear" w:color="auto" w:fill="auto"/>
            <w:noWrap/>
            <w:hideMark/>
          </w:tcPr>
          <w:p w14:paraId="3F87702D"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-0.51%</w:t>
            </w:r>
          </w:p>
        </w:tc>
        <w:tc>
          <w:tcPr>
            <w:tcW w:w="1395" w:type="dxa"/>
            <w:shd w:val="clear" w:color="auto" w:fill="auto"/>
            <w:noWrap/>
            <w:hideMark/>
          </w:tcPr>
          <w:p w14:paraId="49E747D0" w14:textId="77777777"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-2.03%</w:t>
            </w:r>
          </w:p>
        </w:tc>
      </w:tr>
      <w:tr w:rsidR="007F2079" w:rsidRPr="000657DB" w14:paraId="2809C8E6" w14:textId="77777777"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14:paraId="4127991C" w14:textId="77777777"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14:paraId="27299387" w14:textId="77777777"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ADL-own-EWC</w:t>
            </w:r>
          </w:p>
        </w:tc>
        <w:tc>
          <w:tcPr>
            <w:tcW w:w="1796" w:type="dxa"/>
            <w:shd w:val="clear" w:color="auto" w:fill="auto"/>
            <w:noWrap/>
            <w:hideMark/>
          </w:tcPr>
          <w:p w14:paraId="010D590B" w14:textId="77777777"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shd w:val="clear" w:color="auto" w:fill="auto"/>
            <w:noWrap/>
            <w:hideMark/>
          </w:tcPr>
          <w:p w14:paraId="781DBAE8"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-33.64%</w:t>
            </w:r>
          </w:p>
        </w:tc>
        <w:tc>
          <w:tcPr>
            <w:tcW w:w="1041" w:type="dxa"/>
            <w:shd w:val="clear" w:color="auto" w:fill="auto"/>
            <w:noWrap/>
            <w:hideMark/>
          </w:tcPr>
          <w:p w14:paraId="2798542A"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-12.52%</w:t>
            </w:r>
          </w:p>
        </w:tc>
        <w:tc>
          <w:tcPr>
            <w:tcW w:w="1086" w:type="dxa"/>
            <w:shd w:val="clear" w:color="auto" w:fill="auto"/>
            <w:noWrap/>
            <w:hideMark/>
          </w:tcPr>
          <w:p w14:paraId="19E19445"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-9.97%</w:t>
            </w:r>
          </w:p>
        </w:tc>
        <w:tc>
          <w:tcPr>
            <w:tcW w:w="1395" w:type="dxa"/>
            <w:shd w:val="clear" w:color="auto" w:fill="auto"/>
            <w:noWrap/>
            <w:hideMark/>
          </w:tcPr>
          <w:p w14:paraId="7E01D9B4" w14:textId="77777777"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-3.14%</w:t>
            </w:r>
          </w:p>
        </w:tc>
      </w:tr>
      <w:tr w:rsidR="007F2079" w:rsidRPr="000657DB" w14:paraId="2CD9664F" w14:textId="77777777"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14:paraId="1A6CF8CC" w14:textId="77777777"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14:paraId="61916A65" w14:textId="77777777"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ADL-own-IC</w:t>
            </w:r>
          </w:p>
        </w:tc>
        <w:tc>
          <w:tcPr>
            <w:tcW w:w="1796" w:type="dxa"/>
            <w:shd w:val="clear" w:color="auto" w:fill="auto"/>
            <w:noWrap/>
            <w:hideMark/>
          </w:tcPr>
          <w:p w14:paraId="22AB9F0D" w14:textId="77777777"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shd w:val="clear" w:color="auto" w:fill="auto"/>
            <w:noWrap/>
            <w:hideMark/>
          </w:tcPr>
          <w:p w14:paraId="2D0180F4"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-31.92%</w:t>
            </w:r>
          </w:p>
        </w:tc>
        <w:tc>
          <w:tcPr>
            <w:tcW w:w="1041" w:type="dxa"/>
            <w:shd w:val="clear" w:color="auto" w:fill="auto"/>
            <w:noWrap/>
            <w:hideMark/>
          </w:tcPr>
          <w:p w14:paraId="2DBCD234"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-12.91%</w:t>
            </w:r>
          </w:p>
        </w:tc>
        <w:tc>
          <w:tcPr>
            <w:tcW w:w="1086" w:type="dxa"/>
            <w:shd w:val="clear" w:color="auto" w:fill="auto"/>
            <w:noWrap/>
            <w:hideMark/>
          </w:tcPr>
          <w:p w14:paraId="3FD8EC42"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-10.68%</w:t>
            </w:r>
          </w:p>
        </w:tc>
        <w:tc>
          <w:tcPr>
            <w:tcW w:w="1395" w:type="dxa"/>
            <w:shd w:val="clear" w:color="auto" w:fill="auto"/>
            <w:noWrap/>
            <w:hideMark/>
          </w:tcPr>
          <w:p w14:paraId="7FEC71DF" w14:textId="77777777"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-4.33%</w:t>
            </w:r>
          </w:p>
        </w:tc>
      </w:tr>
      <w:tr w:rsidR="007F2079" w:rsidRPr="000657DB" w14:paraId="55A23D55" w14:textId="77777777"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14:paraId="2B36A690" w14:textId="77777777"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14:paraId="6AA0AF30" w14:textId="77777777"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ADL-intra-EWC</w:t>
            </w:r>
          </w:p>
        </w:tc>
        <w:tc>
          <w:tcPr>
            <w:tcW w:w="1796" w:type="dxa"/>
            <w:shd w:val="clear" w:color="auto" w:fill="auto"/>
            <w:noWrap/>
            <w:hideMark/>
          </w:tcPr>
          <w:p w14:paraId="316DAC37" w14:textId="77777777"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shd w:val="clear" w:color="auto" w:fill="auto"/>
            <w:noWrap/>
            <w:hideMark/>
          </w:tcPr>
          <w:p w14:paraId="57748369"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-37.63%</w:t>
            </w:r>
          </w:p>
        </w:tc>
        <w:tc>
          <w:tcPr>
            <w:tcW w:w="1041" w:type="dxa"/>
            <w:shd w:val="clear" w:color="auto" w:fill="auto"/>
            <w:noWrap/>
            <w:hideMark/>
          </w:tcPr>
          <w:p w14:paraId="2BE22D49"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-13.38%</w:t>
            </w:r>
          </w:p>
        </w:tc>
        <w:tc>
          <w:tcPr>
            <w:tcW w:w="1086" w:type="dxa"/>
            <w:shd w:val="clear" w:color="auto" w:fill="auto"/>
            <w:noWrap/>
            <w:hideMark/>
          </w:tcPr>
          <w:p w14:paraId="1EF010B4"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-10.27%</w:t>
            </w:r>
          </w:p>
        </w:tc>
        <w:tc>
          <w:tcPr>
            <w:tcW w:w="1395" w:type="dxa"/>
            <w:shd w:val="clear" w:color="auto" w:fill="auto"/>
            <w:noWrap/>
            <w:hideMark/>
          </w:tcPr>
          <w:p w14:paraId="7ABD924B" w14:textId="77777777"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-4.88%</w:t>
            </w:r>
          </w:p>
        </w:tc>
      </w:tr>
      <w:tr w:rsidR="007F2079" w:rsidRPr="000657DB" w14:paraId="20608D0B" w14:textId="77777777"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14:paraId="4C17C9E8" w14:textId="77777777"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14:paraId="47A9B5ED" w14:textId="77777777"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ADL-intra-IC</w:t>
            </w:r>
          </w:p>
        </w:tc>
        <w:tc>
          <w:tcPr>
            <w:tcW w:w="1796" w:type="dxa"/>
            <w:shd w:val="clear" w:color="auto" w:fill="auto"/>
            <w:noWrap/>
            <w:hideMark/>
          </w:tcPr>
          <w:p w14:paraId="54B52D79" w14:textId="77777777"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shd w:val="clear" w:color="auto" w:fill="auto"/>
            <w:noWrap/>
            <w:hideMark/>
          </w:tcPr>
          <w:p w14:paraId="459E55C5"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-37.59%</w:t>
            </w:r>
          </w:p>
        </w:tc>
        <w:tc>
          <w:tcPr>
            <w:tcW w:w="1041" w:type="dxa"/>
            <w:shd w:val="clear" w:color="auto" w:fill="auto"/>
            <w:noWrap/>
            <w:hideMark/>
          </w:tcPr>
          <w:p w14:paraId="664D4619"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-13.75%</w:t>
            </w:r>
          </w:p>
        </w:tc>
        <w:tc>
          <w:tcPr>
            <w:tcW w:w="1086" w:type="dxa"/>
            <w:shd w:val="clear" w:color="auto" w:fill="auto"/>
            <w:noWrap/>
            <w:hideMark/>
          </w:tcPr>
          <w:p w14:paraId="3D871DA0" w14:textId="77777777"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-10.99%</w:t>
            </w:r>
          </w:p>
        </w:tc>
        <w:tc>
          <w:tcPr>
            <w:tcW w:w="1395" w:type="dxa"/>
            <w:shd w:val="clear" w:color="auto" w:fill="auto"/>
            <w:noWrap/>
            <w:hideMark/>
          </w:tcPr>
          <w:p w14:paraId="03885639" w14:textId="77777777"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-5.85%</w:t>
            </w:r>
          </w:p>
        </w:tc>
      </w:tr>
      <w:tr w:rsidR="007F2079" w:rsidRPr="000657DB" w14:paraId="011E55DE" w14:textId="77777777"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shd w:val="clear" w:color="auto" w:fill="auto"/>
            <w:noWrap/>
            <w:hideMark/>
          </w:tcPr>
          <w:p w14:paraId="330FABA6" w14:textId="77777777" w:rsidR="00967711" w:rsidRPr="000657DB" w:rsidRDefault="00967711" w:rsidP="00967711">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 </w:t>
            </w:r>
          </w:p>
        </w:tc>
        <w:tc>
          <w:tcPr>
            <w:tcW w:w="1796" w:type="dxa"/>
            <w:shd w:val="clear" w:color="auto" w:fill="auto"/>
            <w:hideMark/>
          </w:tcPr>
          <w:p w14:paraId="7B38D22C" w14:textId="77777777"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ADL-EWC-IC</w:t>
            </w:r>
          </w:p>
        </w:tc>
        <w:tc>
          <w:tcPr>
            <w:tcW w:w="1796" w:type="dxa"/>
            <w:shd w:val="clear" w:color="auto" w:fill="auto"/>
            <w:noWrap/>
            <w:hideMark/>
          </w:tcPr>
          <w:p w14:paraId="4DE3DE24" w14:textId="77777777"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shd w:val="clear" w:color="auto" w:fill="auto"/>
            <w:noWrap/>
            <w:hideMark/>
          </w:tcPr>
          <w:p w14:paraId="39CDE42B"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-37.97%</w:t>
            </w:r>
          </w:p>
        </w:tc>
        <w:tc>
          <w:tcPr>
            <w:tcW w:w="1041" w:type="dxa"/>
            <w:shd w:val="clear" w:color="auto" w:fill="auto"/>
            <w:noWrap/>
            <w:hideMark/>
          </w:tcPr>
          <w:p w14:paraId="2AB71E56"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-13.74%</w:t>
            </w:r>
          </w:p>
        </w:tc>
        <w:tc>
          <w:tcPr>
            <w:tcW w:w="1086" w:type="dxa"/>
            <w:shd w:val="clear" w:color="auto" w:fill="auto"/>
            <w:noWrap/>
            <w:hideMark/>
          </w:tcPr>
          <w:p w14:paraId="4E13A57A" w14:textId="77777777"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-10.97%</w:t>
            </w:r>
          </w:p>
        </w:tc>
        <w:tc>
          <w:tcPr>
            <w:tcW w:w="1395" w:type="dxa"/>
            <w:shd w:val="clear" w:color="auto" w:fill="auto"/>
            <w:noWrap/>
            <w:hideMark/>
          </w:tcPr>
          <w:p w14:paraId="62C02A29" w14:textId="77777777"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-6.02%</w:t>
            </w:r>
          </w:p>
        </w:tc>
      </w:tr>
    </w:tbl>
    <w:p w14:paraId="03D0D981" w14:textId="77777777" w:rsidR="006343D8" w:rsidRPr="000657DB" w:rsidRDefault="006343D8" w:rsidP="00610ADD">
      <w:pPr>
        <w:spacing w:after="0" w:line="360" w:lineRule="auto"/>
        <w:rPr>
          <w:rFonts w:cs="Times New Roman"/>
          <w:color w:val="000000" w:themeColor="text1"/>
          <w:szCs w:val="24"/>
        </w:rPr>
      </w:pPr>
      <w:r w:rsidRPr="000657DB">
        <w:rPr>
          <w:rFonts w:cs="Times New Roman"/>
          <w:color w:val="000000" w:themeColor="text1"/>
          <w:szCs w:val="24"/>
        </w:rPr>
        <w:t xml:space="preserve"> </w:t>
      </w:r>
    </w:p>
    <w:p w14:paraId="7E34D1A6" w14:textId="77777777" w:rsidR="000964E9" w:rsidRPr="000657DB" w:rsidRDefault="000964E9" w:rsidP="00324987">
      <w:pPr>
        <w:spacing w:after="0" w:line="360" w:lineRule="auto"/>
        <w:rPr>
          <w:rFonts w:cs="Times New Roman"/>
          <w:color w:val="000000" w:themeColor="text1"/>
          <w:szCs w:val="24"/>
        </w:rPr>
      </w:pPr>
    </w:p>
    <w:p w14:paraId="4B5BC3F3" w14:textId="4D06C0D1" w:rsidR="000964E9" w:rsidRPr="000657DB" w:rsidRDefault="000964E9" w:rsidP="00324987">
      <w:pPr>
        <w:spacing w:after="0" w:line="360" w:lineRule="auto"/>
        <w:rPr>
          <w:rFonts w:cs="Times New Roman"/>
          <w:color w:val="000000" w:themeColor="text1"/>
          <w:szCs w:val="24"/>
        </w:rPr>
      </w:pPr>
      <w:r w:rsidRPr="000657DB">
        <w:rPr>
          <w:rFonts w:cs="Times New Roman"/>
          <w:color w:val="000000" w:themeColor="text1"/>
          <w:szCs w:val="24"/>
        </w:rPr>
        <w:t xml:space="preserve">We also explore the relationship between the relative advantage of the proposed models and the </w:t>
      </w:r>
      <w:r w:rsidR="0025711F" w:rsidRPr="000657DB">
        <w:rPr>
          <w:rFonts w:cs="Times New Roman"/>
          <w:color w:val="000000" w:themeColor="text1"/>
          <w:szCs w:val="24"/>
        </w:rPr>
        <w:t>data characteristics of the product SKU. We find that</w:t>
      </w:r>
      <w:r w:rsidR="00C56C06" w:rsidRPr="000657DB">
        <w:rPr>
          <w:rFonts w:cs="Times New Roman"/>
          <w:color w:val="000000" w:themeColor="text1"/>
          <w:szCs w:val="24"/>
        </w:rPr>
        <w:t xml:space="preserve"> the models with the estimation window combining (e.g., the ADL-intra-EWC model and the ADL-own-EWC model)</w:t>
      </w:r>
      <w:ins w:id="668" w:author="Soopramanien, Didier" w:date="2017-09-08T15:21:00Z">
        <w:r w:rsidR="009B7E49">
          <w:rPr>
            <w:rFonts w:cs="Times New Roman"/>
            <w:color w:val="000000" w:themeColor="text1"/>
            <w:szCs w:val="24"/>
          </w:rPr>
          <w:t>have better forecasting performances</w:t>
        </w:r>
      </w:ins>
      <w:del w:id="669" w:author="Soopramanien, Didier" w:date="2017-09-08T15:21:00Z">
        <w:r w:rsidR="00C56C06" w:rsidRPr="000657DB" w:rsidDel="009B7E49">
          <w:rPr>
            <w:rFonts w:cs="Times New Roman"/>
            <w:color w:val="000000" w:themeColor="text1"/>
            <w:szCs w:val="24"/>
          </w:rPr>
          <w:delText xml:space="preserve"> tend to have more advantages</w:delText>
        </w:r>
      </w:del>
      <w:r w:rsidR="00C56C06" w:rsidRPr="000657DB">
        <w:rPr>
          <w:rFonts w:cs="Times New Roman"/>
          <w:color w:val="000000" w:themeColor="text1"/>
          <w:szCs w:val="24"/>
        </w:rPr>
        <w:t xml:space="preserve"> compared to their counterparts for the SKU’s with high randomness and trend, while the models with intercept corrections (e.g., the ADL-intra-IC model and the ADL-own-IC model) tend to have more advantages compared to their counterparts for the SKU’s with high randomness and trend, with low proportion of outliers and low level of general variations, and with low level of sales kurtosis and skewness.</w:t>
      </w:r>
    </w:p>
    <w:p w14:paraId="1A79186C" w14:textId="77777777" w:rsidR="000964E9" w:rsidRPr="000657DB" w:rsidRDefault="0027422F"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14:paraId="32AAA43A" w14:textId="7BF280EB" w:rsidR="007D38E4" w:rsidRPr="000657DB" w:rsidRDefault="00676AD3" w:rsidP="00324987">
      <w:pPr>
        <w:spacing w:after="0" w:line="360" w:lineRule="auto"/>
        <w:rPr>
          <w:rFonts w:cs="Times New Roman"/>
          <w:color w:val="000000" w:themeColor="text1"/>
          <w:szCs w:val="24"/>
        </w:rPr>
      </w:pPr>
      <w:r w:rsidRPr="000657DB">
        <w:rPr>
          <w:rFonts w:cs="Times New Roman"/>
          <w:color w:val="000000" w:themeColor="text1"/>
          <w:szCs w:val="24"/>
        </w:rPr>
        <w:t>The</w:t>
      </w:r>
      <w:ins w:id="670" w:author="Soopramanien, Didier" w:date="2017-09-09T13:39:00Z">
        <w:r w:rsidR="00A017EC">
          <w:rPr>
            <w:rFonts w:cs="Times New Roman"/>
            <w:color w:val="000000" w:themeColor="text1"/>
            <w:szCs w:val="24"/>
          </w:rPr>
          <w:t xml:space="preserve"> approach that we propose here is new to the area of SKU forecasting but we have also identified some areas where we feel there can be further improvements to the forecasting models that we have described in the paper</w:t>
        </w:r>
      </w:ins>
      <w:del w:id="671" w:author="Soopramanien, Didier" w:date="2017-09-09T13:39:00Z">
        <w:r w:rsidRPr="000657DB" w:rsidDel="00A017EC">
          <w:rPr>
            <w:rFonts w:cs="Times New Roman"/>
            <w:color w:val="000000" w:themeColor="text1"/>
            <w:szCs w:val="24"/>
          </w:rPr>
          <w:delText>re are potentials</w:delText>
        </w:r>
      </w:del>
      <w:del w:id="672" w:author="Soopramanien, Didier" w:date="2017-09-09T13:40:00Z">
        <w:r w:rsidRPr="000657DB" w:rsidDel="00A017EC">
          <w:rPr>
            <w:rFonts w:cs="Times New Roman"/>
            <w:color w:val="000000" w:themeColor="text1"/>
            <w:szCs w:val="24"/>
          </w:rPr>
          <w:delText xml:space="preserve"> to further improve the forecasting accuracy</w:delText>
        </w:r>
        <w:r w:rsidR="006D03B1" w:rsidRPr="000657DB" w:rsidDel="00A017EC">
          <w:rPr>
            <w:rFonts w:cs="Times New Roman"/>
            <w:color w:val="000000" w:themeColor="text1"/>
            <w:szCs w:val="24"/>
          </w:rPr>
          <w:delText xml:space="preserve"> and we leave it to</w:delText>
        </w:r>
        <w:r w:rsidR="007A2E0C" w:rsidRPr="000657DB" w:rsidDel="00A017EC">
          <w:rPr>
            <w:rFonts w:cs="Times New Roman"/>
            <w:color w:val="000000" w:themeColor="text1"/>
            <w:szCs w:val="24"/>
          </w:rPr>
          <w:delText xml:space="preserve"> future research</w:delText>
        </w:r>
      </w:del>
      <w:r w:rsidR="00FF584B" w:rsidRPr="000657DB">
        <w:rPr>
          <w:rFonts w:cs="Times New Roman"/>
          <w:color w:val="000000" w:themeColor="text1"/>
          <w:szCs w:val="24"/>
        </w:rPr>
        <w:t>. For example</w:t>
      </w:r>
      <w:del w:id="673" w:author="Soopramanien, Didier" w:date="2017-09-09T13:41:00Z">
        <w:r w:rsidR="00FF584B" w:rsidRPr="000657DB" w:rsidDel="00A017EC">
          <w:rPr>
            <w:rFonts w:cs="Times New Roman"/>
            <w:color w:val="000000" w:themeColor="text1"/>
            <w:szCs w:val="24"/>
          </w:rPr>
          <w:delText>, 1)</w:delText>
        </w:r>
      </w:del>
      <w:r w:rsidR="00FF584B" w:rsidRPr="000657DB">
        <w:rPr>
          <w:rFonts w:cs="Times New Roman"/>
          <w:color w:val="000000" w:themeColor="text1"/>
          <w:szCs w:val="24"/>
        </w:rPr>
        <w:t xml:space="preserve"> </w:t>
      </w:r>
      <w:r w:rsidR="00974BCB" w:rsidRPr="000657DB">
        <w:rPr>
          <w:rFonts w:cs="Times New Roman"/>
          <w:color w:val="000000" w:themeColor="text1"/>
          <w:szCs w:val="24"/>
        </w:rPr>
        <w:t xml:space="preserve">for the EWC method, </w:t>
      </w:r>
      <w:r w:rsidRPr="000657DB">
        <w:rPr>
          <w:rFonts w:cs="Times New Roman"/>
          <w:color w:val="000000" w:themeColor="text1"/>
          <w:szCs w:val="24"/>
        </w:rPr>
        <w:t xml:space="preserve">we combine </w:t>
      </w:r>
      <w:r w:rsidR="00974BCB" w:rsidRPr="000657DB">
        <w:rPr>
          <w:rFonts w:cs="Times New Roman"/>
          <w:color w:val="000000" w:themeColor="text1"/>
          <w:szCs w:val="24"/>
        </w:rPr>
        <w:t>five</w:t>
      </w:r>
      <w:r w:rsidRPr="000657DB">
        <w:rPr>
          <w:rFonts w:cs="Times New Roman"/>
          <w:color w:val="000000" w:themeColor="text1"/>
          <w:szCs w:val="24"/>
        </w:rPr>
        <w:t xml:space="preserve"> sets of forecasts based on </w:t>
      </w:r>
      <w:r w:rsidR="005363FA" w:rsidRPr="000657DB">
        <w:rPr>
          <w:rFonts w:cs="Times New Roman"/>
          <w:color w:val="000000" w:themeColor="text1"/>
          <w:szCs w:val="24"/>
        </w:rPr>
        <w:t>ten</w:t>
      </w:r>
      <w:r w:rsidR="00974BCB" w:rsidRPr="000657DB">
        <w:rPr>
          <w:rFonts w:cs="Times New Roman"/>
          <w:color w:val="000000" w:themeColor="text1"/>
          <w:szCs w:val="24"/>
        </w:rPr>
        <w:t xml:space="preserve"> </w:t>
      </w:r>
      <w:r w:rsidRPr="000657DB">
        <w:rPr>
          <w:rFonts w:cs="Times New Roman"/>
          <w:color w:val="000000" w:themeColor="text1"/>
          <w:szCs w:val="24"/>
        </w:rPr>
        <w:t xml:space="preserve">different estimation windows using equal weights. The forecasting performance may potentially be improved by </w:t>
      </w:r>
      <w:r w:rsidR="00974BCB" w:rsidRPr="000657DB">
        <w:rPr>
          <w:rFonts w:cs="Times New Roman"/>
          <w:color w:val="000000" w:themeColor="text1"/>
          <w:szCs w:val="24"/>
        </w:rPr>
        <w:t xml:space="preserve">changing </w:t>
      </w:r>
      <w:r w:rsidR="00003E32" w:rsidRPr="000657DB">
        <w:rPr>
          <w:rFonts w:cs="Times New Roman"/>
          <w:color w:val="000000" w:themeColor="text1"/>
          <w:szCs w:val="24"/>
        </w:rPr>
        <w:t xml:space="preserve">the </w:t>
      </w:r>
      <w:r w:rsidR="00974BCB" w:rsidRPr="000657DB">
        <w:rPr>
          <w:rFonts w:cs="Times New Roman"/>
          <w:color w:val="000000" w:themeColor="text1"/>
          <w:szCs w:val="24"/>
        </w:rPr>
        <w:t xml:space="preserve">number of </w:t>
      </w:r>
      <w:r w:rsidR="00003E32" w:rsidRPr="000657DB">
        <w:rPr>
          <w:rFonts w:cs="Times New Roman"/>
          <w:color w:val="000000" w:themeColor="text1"/>
          <w:szCs w:val="24"/>
        </w:rPr>
        <w:t xml:space="preserve">the </w:t>
      </w:r>
      <w:r w:rsidRPr="000657DB">
        <w:rPr>
          <w:rFonts w:cs="Times New Roman"/>
          <w:color w:val="000000" w:themeColor="text1"/>
          <w:szCs w:val="24"/>
        </w:rPr>
        <w:lastRenderedPageBreak/>
        <w:t>estimation window</w:t>
      </w:r>
      <w:r w:rsidR="00003E32" w:rsidRPr="000657DB">
        <w:rPr>
          <w:rFonts w:cs="Times New Roman"/>
          <w:color w:val="000000" w:themeColor="text1"/>
          <w:szCs w:val="24"/>
        </w:rPr>
        <w:t>s</w:t>
      </w:r>
      <w:r w:rsidR="00974BCB" w:rsidRPr="000657DB">
        <w:rPr>
          <w:rFonts w:cs="Times New Roman"/>
          <w:color w:val="000000" w:themeColor="text1"/>
          <w:szCs w:val="24"/>
        </w:rPr>
        <w:t xml:space="preserve">, by changing the </w:t>
      </w:r>
      <w:r w:rsidR="005363FA" w:rsidRPr="000657DB">
        <w:rPr>
          <w:rFonts w:cs="Times New Roman"/>
          <w:color w:val="000000" w:themeColor="text1"/>
          <w:szCs w:val="24"/>
        </w:rPr>
        <w:t xml:space="preserve">minimum </w:t>
      </w:r>
      <w:r w:rsidR="00974BCB" w:rsidRPr="000657DB">
        <w:rPr>
          <w:rFonts w:cs="Times New Roman"/>
          <w:color w:val="000000" w:themeColor="text1"/>
          <w:szCs w:val="24"/>
        </w:rPr>
        <w:t xml:space="preserve">length of the estimation windows, </w:t>
      </w:r>
      <w:r w:rsidR="00242BD1" w:rsidRPr="000657DB">
        <w:rPr>
          <w:rFonts w:cs="Times New Roman"/>
          <w:color w:val="000000" w:themeColor="text1"/>
          <w:szCs w:val="24"/>
        </w:rPr>
        <w:t>and by exploring alternative</w:t>
      </w:r>
      <w:r w:rsidRPr="000657DB">
        <w:rPr>
          <w:rFonts w:cs="Times New Roman"/>
          <w:color w:val="000000" w:themeColor="text1"/>
          <w:szCs w:val="24"/>
        </w:rPr>
        <w:t xml:space="preserve"> forecasting combination schemes</w:t>
      </w:r>
      <w:r w:rsidR="00242BD1" w:rsidRPr="000657DB">
        <w:rPr>
          <w:rFonts w:cs="Times New Roman"/>
          <w:color w:val="000000" w:themeColor="text1"/>
          <w:szCs w:val="24"/>
        </w:rPr>
        <w:t xml:space="preserve"> </w:t>
      </w:r>
      <w:r w:rsidRPr="000657DB">
        <w:rPr>
          <w:rFonts w:cs="Times New Roman"/>
          <w:color w:val="000000" w:themeColor="text1"/>
          <w:szCs w:val="24"/>
        </w:rPr>
        <w:t xml:space="preserve">(e.g., based on k-fold evaluation). For the IC method, </w:t>
      </w:r>
      <w:r w:rsidR="00010C3F" w:rsidRPr="000657DB">
        <w:rPr>
          <w:rFonts w:cs="Times New Roman"/>
          <w:color w:val="000000" w:themeColor="text1"/>
          <w:szCs w:val="24"/>
        </w:rPr>
        <w:t xml:space="preserve">Clements and Hendry (1999) </w:t>
      </w:r>
      <w:r w:rsidR="00A70059" w:rsidRPr="000657DB">
        <w:rPr>
          <w:rFonts w:cs="Times New Roman"/>
          <w:color w:val="000000" w:themeColor="text1"/>
          <w:szCs w:val="24"/>
        </w:rPr>
        <w:t xml:space="preserve">summarize </w:t>
      </w:r>
      <w:r w:rsidR="00822F34" w:rsidRPr="000657DB">
        <w:rPr>
          <w:rFonts w:cs="Times New Roman"/>
          <w:color w:val="000000" w:themeColor="text1"/>
          <w:szCs w:val="24"/>
        </w:rPr>
        <w:t>various</w:t>
      </w:r>
      <w:r w:rsidR="007A2E0C" w:rsidRPr="000657DB">
        <w:rPr>
          <w:rFonts w:cs="Times New Roman"/>
          <w:color w:val="000000" w:themeColor="text1"/>
          <w:szCs w:val="24"/>
        </w:rPr>
        <w:t xml:space="preserve"> correction schemes </w:t>
      </w:r>
      <w:r w:rsidR="00822F34" w:rsidRPr="000657DB">
        <w:rPr>
          <w:rFonts w:cs="Times New Roman"/>
          <w:color w:val="000000" w:themeColor="text1"/>
          <w:szCs w:val="24"/>
        </w:rPr>
        <w:t xml:space="preserve">each of </w:t>
      </w:r>
      <w:r w:rsidR="007A2E0C" w:rsidRPr="000657DB">
        <w:rPr>
          <w:rFonts w:cs="Times New Roman"/>
          <w:color w:val="000000" w:themeColor="text1"/>
          <w:szCs w:val="24"/>
        </w:rPr>
        <w:t>which may have different effect</w:t>
      </w:r>
      <w:r w:rsidR="00822F34" w:rsidRPr="000657DB">
        <w:rPr>
          <w:rFonts w:cs="Times New Roman"/>
          <w:color w:val="000000" w:themeColor="text1"/>
          <w:szCs w:val="24"/>
        </w:rPr>
        <w:t>s</w:t>
      </w:r>
      <w:r w:rsidR="007A2E0C" w:rsidRPr="000657DB">
        <w:rPr>
          <w:rFonts w:cs="Times New Roman"/>
          <w:color w:val="000000" w:themeColor="text1"/>
          <w:szCs w:val="24"/>
        </w:rPr>
        <w:t xml:space="preserve"> on the </w:t>
      </w:r>
      <w:r w:rsidR="007A7D01" w:rsidRPr="000657DB">
        <w:rPr>
          <w:rFonts w:cs="Times New Roman"/>
          <w:color w:val="000000" w:themeColor="text1"/>
          <w:szCs w:val="24"/>
        </w:rPr>
        <w:t>trad</w:t>
      </w:r>
      <w:r w:rsidR="00822F34" w:rsidRPr="000657DB">
        <w:rPr>
          <w:rFonts w:cs="Times New Roman"/>
          <w:color w:val="000000" w:themeColor="text1"/>
          <w:szCs w:val="24"/>
        </w:rPr>
        <w:t>e</w:t>
      </w:r>
      <w:r w:rsidR="007A7D01" w:rsidRPr="000657DB">
        <w:rPr>
          <w:rFonts w:cs="Times New Roman"/>
          <w:color w:val="000000" w:themeColor="text1"/>
          <w:szCs w:val="24"/>
        </w:rPr>
        <w:t>-off</w:t>
      </w:r>
      <w:r w:rsidR="007A2E0C" w:rsidRPr="000657DB">
        <w:rPr>
          <w:rFonts w:cs="Times New Roman"/>
          <w:color w:val="000000" w:themeColor="text1"/>
          <w:szCs w:val="24"/>
        </w:rPr>
        <w:t xml:space="preserve"> </w:t>
      </w:r>
      <w:r w:rsidR="00822F34" w:rsidRPr="000657DB">
        <w:rPr>
          <w:rFonts w:cs="Times New Roman"/>
          <w:color w:val="000000" w:themeColor="text1"/>
          <w:szCs w:val="24"/>
        </w:rPr>
        <w:t>between</w:t>
      </w:r>
      <w:r w:rsidR="007A2E0C" w:rsidRPr="000657DB">
        <w:rPr>
          <w:rFonts w:cs="Times New Roman"/>
          <w:color w:val="000000" w:themeColor="text1"/>
          <w:szCs w:val="24"/>
        </w:rPr>
        <w:t xml:space="preserve"> the bias and the error variance</w:t>
      </w:r>
      <w:r w:rsidR="00B0170E" w:rsidRPr="000657DB">
        <w:rPr>
          <w:rStyle w:val="FootnoteReference"/>
          <w:rFonts w:cs="Times New Roman"/>
          <w:color w:val="000000" w:themeColor="text1"/>
          <w:szCs w:val="24"/>
        </w:rPr>
        <w:footnoteReference w:id="15"/>
      </w:r>
      <w:r w:rsidR="007A2E0C" w:rsidRPr="000657DB">
        <w:rPr>
          <w:rFonts w:cs="Times New Roman"/>
          <w:color w:val="000000" w:themeColor="text1"/>
          <w:szCs w:val="24"/>
        </w:rPr>
        <w:t>.</w:t>
      </w:r>
      <w:ins w:id="674" w:author="Soopramanien, Didier" w:date="2017-09-09T13:41:00Z">
        <w:r w:rsidR="00A017EC">
          <w:rPr>
            <w:rFonts w:cs="Times New Roman"/>
            <w:color w:val="000000" w:themeColor="text1"/>
            <w:szCs w:val="24"/>
          </w:rPr>
          <w:t xml:space="preserve"> Furthermore,</w:t>
        </w:r>
      </w:ins>
      <w:del w:id="675" w:author="Soopramanien, Didier" w:date="2017-09-09T13:41:00Z">
        <w:r w:rsidR="007A2E0C" w:rsidRPr="000657DB" w:rsidDel="00A017EC">
          <w:rPr>
            <w:rFonts w:cs="Times New Roman"/>
            <w:color w:val="000000" w:themeColor="text1"/>
            <w:szCs w:val="24"/>
          </w:rPr>
          <w:delText xml:space="preserve"> </w:delText>
        </w:r>
        <w:r w:rsidR="004B7130" w:rsidRPr="000657DB" w:rsidDel="00A017EC">
          <w:rPr>
            <w:rFonts w:cs="Times New Roman"/>
            <w:color w:val="000000" w:themeColor="text1"/>
            <w:szCs w:val="24"/>
          </w:rPr>
          <w:delText>2)</w:delText>
        </w:r>
      </w:del>
      <w:r w:rsidR="004B7130" w:rsidRPr="000657DB">
        <w:rPr>
          <w:rFonts w:cs="Times New Roman"/>
          <w:color w:val="000000" w:themeColor="text1"/>
          <w:szCs w:val="24"/>
        </w:rPr>
        <w:t xml:space="preserve"> </w:t>
      </w:r>
      <w:r w:rsidR="007069CC" w:rsidRPr="000657DB">
        <w:rPr>
          <w:rFonts w:cs="Times New Roman"/>
          <w:color w:val="000000" w:themeColor="text1"/>
          <w:szCs w:val="24"/>
        </w:rPr>
        <w:t xml:space="preserve">Ma et al. (2016) </w:t>
      </w:r>
      <w:commentRangeStart w:id="676"/>
      <w:r w:rsidR="007069CC" w:rsidRPr="000657DB">
        <w:rPr>
          <w:rFonts w:cs="Times New Roman"/>
          <w:color w:val="000000" w:themeColor="text1"/>
          <w:szCs w:val="24"/>
        </w:rPr>
        <w:t>propose</w:t>
      </w:r>
      <w:del w:id="677" w:author="Soopramanien, Didier" w:date="2017-09-09T13:41:00Z">
        <w:r w:rsidR="007069CC" w:rsidRPr="000657DB" w:rsidDel="00A017EC">
          <w:rPr>
            <w:rFonts w:cs="Times New Roman"/>
            <w:color w:val="000000" w:themeColor="text1"/>
            <w:szCs w:val="24"/>
          </w:rPr>
          <w:delText>d</w:delText>
        </w:r>
      </w:del>
      <w:commentRangeEnd w:id="676"/>
      <w:r w:rsidR="00A017EC">
        <w:rPr>
          <w:rStyle w:val="CommentReference"/>
        </w:rPr>
        <w:commentReference w:id="676"/>
      </w:r>
      <w:r w:rsidR="007069CC" w:rsidRPr="000657DB">
        <w:rPr>
          <w:rFonts w:cs="Times New Roman"/>
          <w:color w:val="000000" w:themeColor="text1"/>
          <w:szCs w:val="24"/>
        </w:rPr>
        <w:t xml:space="preserve"> models which integrate both the </w:t>
      </w:r>
      <w:r w:rsidR="007069CC" w:rsidRPr="000657DB">
        <w:rPr>
          <w:rFonts w:cs="Times New Roman"/>
          <w:noProof/>
          <w:color w:val="000000" w:themeColor="text1"/>
          <w:szCs w:val="24"/>
        </w:rPr>
        <w:t>intra</w:t>
      </w:r>
      <w:r w:rsidR="007069CC" w:rsidRPr="000657DB">
        <w:rPr>
          <w:rFonts w:cs="Times New Roman"/>
          <w:color w:val="000000" w:themeColor="text1"/>
          <w:szCs w:val="24"/>
        </w:rPr>
        <w:t xml:space="preserve"> and the </w:t>
      </w:r>
      <w:r w:rsidR="007069CC" w:rsidRPr="000657DB">
        <w:rPr>
          <w:rFonts w:cs="Times New Roman"/>
          <w:noProof/>
          <w:color w:val="000000" w:themeColor="text1"/>
          <w:szCs w:val="24"/>
        </w:rPr>
        <w:t>inter</w:t>
      </w:r>
      <w:r w:rsidR="003C0313" w:rsidRPr="000657DB">
        <w:rPr>
          <w:rFonts w:cs="Times New Roman"/>
          <w:noProof/>
          <w:color w:val="000000" w:themeColor="text1"/>
          <w:szCs w:val="24"/>
        </w:rPr>
        <w:t>-</w:t>
      </w:r>
      <w:r w:rsidR="007069CC" w:rsidRPr="000657DB">
        <w:rPr>
          <w:rFonts w:cs="Times New Roman"/>
          <w:noProof/>
          <w:color w:val="000000" w:themeColor="text1"/>
          <w:szCs w:val="24"/>
        </w:rPr>
        <w:t>category</w:t>
      </w:r>
      <w:r w:rsidR="007069CC" w:rsidRPr="000657DB">
        <w:rPr>
          <w:rFonts w:cs="Times New Roman"/>
          <w:color w:val="000000" w:themeColor="text1"/>
          <w:szCs w:val="24"/>
        </w:rPr>
        <w:t xml:space="preserve"> promotional information. </w:t>
      </w:r>
      <w:r w:rsidR="007A2E0C" w:rsidRPr="000657DB">
        <w:rPr>
          <w:rFonts w:cs="Times New Roman"/>
          <w:color w:val="000000" w:themeColor="text1"/>
          <w:szCs w:val="24"/>
        </w:rPr>
        <w:t>W</w:t>
      </w:r>
      <w:r w:rsidR="007069CC" w:rsidRPr="000657DB">
        <w:rPr>
          <w:rFonts w:cs="Times New Roman"/>
          <w:color w:val="000000" w:themeColor="text1"/>
          <w:szCs w:val="24"/>
        </w:rPr>
        <w:t>e may investigate if we can further improv</w:t>
      </w:r>
      <w:r w:rsidR="007A2E0C" w:rsidRPr="000657DB">
        <w:rPr>
          <w:rFonts w:cs="Times New Roman"/>
          <w:color w:val="000000" w:themeColor="text1"/>
          <w:szCs w:val="24"/>
        </w:rPr>
        <w:t>e the forecasting performance of the ADL-</w:t>
      </w:r>
      <w:r w:rsidR="007A2E0C" w:rsidRPr="000657DB">
        <w:rPr>
          <w:rFonts w:cs="Times New Roman"/>
          <w:noProof/>
          <w:color w:val="000000" w:themeColor="text1"/>
          <w:szCs w:val="24"/>
        </w:rPr>
        <w:t>intra</w:t>
      </w:r>
      <w:r w:rsidR="007A2E0C" w:rsidRPr="000657DB">
        <w:rPr>
          <w:rFonts w:cs="Times New Roman"/>
          <w:color w:val="000000" w:themeColor="text1"/>
          <w:szCs w:val="24"/>
        </w:rPr>
        <w:t>-EWC model and the ADL-intra-IC model with inter-category information</w:t>
      </w:r>
      <w:r w:rsidR="007069CC" w:rsidRPr="000657DB">
        <w:rPr>
          <w:rFonts w:cs="Times New Roman"/>
          <w:color w:val="000000" w:themeColor="text1"/>
          <w:szCs w:val="24"/>
        </w:rPr>
        <w:t xml:space="preserve">. </w:t>
      </w:r>
      <w:r w:rsidR="004B7130" w:rsidRPr="000657DB">
        <w:rPr>
          <w:rFonts w:cs="Times New Roman"/>
          <w:color w:val="000000" w:themeColor="text1"/>
          <w:szCs w:val="24"/>
        </w:rPr>
        <w:t xml:space="preserve">3) </w:t>
      </w:r>
      <w:r w:rsidR="000D51A4" w:rsidRPr="000657DB">
        <w:rPr>
          <w:rFonts w:cs="Times New Roman"/>
          <w:color w:val="000000" w:themeColor="text1"/>
          <w:szCs w:val="24"/>
        </w:rPr>
        <w:t>A</w:t>
      </w:r>
      <w:r w:rsidR="00D30E30" w:rsidRPr="000657DB">
        <w:rPr>
          <w:rFonts w:cs="Times New Roman"/>
          <w:color w:val="000000" w:themeColor="text1"/>
          <w:szCs w:val="24"/>
        </w:rPr>
        <w:t xml:space="preserve"> </w:t>
      </w:r>
      <w:r w:rsidR="00635639" w:rsidRPr="000657DB">
        <w:rPr>
          <w:rFonts w:cs="Times New Roman"/>
          <w:color w:val="000000" w:themeColor="text1"/>
          <w:szCs w:val="24"/>
        </w:rPr>
        <w:t>method alternative to the EWC method and the IC method</w:t>
      </w:r>
      <w:r w:rsidR="00D30E30" w:rsidRPr="000657DB">
        <w:rPr>
          <w:rFonts w:cs="Times New Roman"/>
          <w:color w:val="000000" w:themeColor="text1"/>
          <w:szCs w:val="24"/>
        </w:rPr>
        <w:t xml:space="preserve"> is directly </w:t>
      </w:r>
      <w:r w:rsidR="00DB12D4" w:rsidRPr="000657DB">
        <w:rPr>
          <w:rFonts w:cs="Times New Roman"/>
          <w:color w:val="000000" w:themeColor="text1"/>
          <w:szCs w:val="24"/>
        </w:rPr>
        <w:t>modelling</w:t>
      </w:r>
      <w:r w:rsidR="00D30E30" w:rsidRPr="000657DB">
        <w:rPr>
          <w:rFonts w:cs="Times New Roman"/>
          <w:color w:val="000000" w:themeColor="text1"/>
          <w:szCs w:val="24"/>
        </w:rPr>
        <w:t xml:space="preserve"> the changing process of the </w:t>
      </w:r>
      <w:r w:rsidR="00CE119B" w:rsidRPr="000657DB">
        <w:rPr>
          <w:rFonts w:cs="Times New Roman"/>
          <w:color w:val="000000" w:themeColor="text1"/>
          <w:szCs w:val="24"/>
        </w:rPr>
        <w:t xml:space="preserve">effect </w:t>
      </w:r>
      <w:r w:rsidR="00D30E30" w:rsidRPr="000657DB">
        <w:rPr>
          <w:rFonts w:cs="Times New Roman"/>
          <w:color w:val="000000" w:themeColor="text1"/>
          <w:szCs w:val="24"/>
        </w:rPr>
        <w:t>of the marketing activities into the model</w:t>
      </w:r>
      <w:r w:rsidR="00015DAA" w:rsidRPr="000657DB">
        <w:rPr>
          <w:rFonts w:cs="Times New Roman"/>
          <w:color w:val="000000" w:themeColor="text1"/>
          <w:szCs w:val="24"/>
        </w:rPr>
        <w:t xml:space="preserve"> so that the structural break may potentially </w:t>
      </w:r>
      <w:r w:rsidR="003C0313" w:rsidRPr="000657DB">
        <w:rPr>
          <w:rFonts w:cs="Times New Roman"/>
          <w:noProof/>
          <w:color w:val="000000" w:themeColor="text1"/>
          <w:szCs w:val="24"/>
        </w:rPr>
        <w:t xml:space="preserve">be </w:t>
      </w:r>
      <w:r w:rsidR="00015DAA" w:rsidRPr="000657DB">
        <w:rPr>
          <w:rFonts w:cs="Times New Roman"/>
          <w:noProof/>
          <w:color w:val="000000" w:themeColor="text1"/>
          <w:szCs w:val="24"/>
        </w:rPr>
        <w:t>eliminated</w:t>
      </w:r>
      <w:r w:rsidR="00015DAA" w:rsidRPr="000657DB">
        <w:rPr>
          <w:rFonts w:cs="Times New Roman"/>
          <w:color w:val="000000" w:themeColor="text1"/>
          <w:szCs w:val="24"/>
        </w:rPr>
        <w:t xml:space="preserve"> </w:t>
      </w:r>
      <w:r w:rsidR="00EE2584" w:rsidRPr="000657DB">
        <w:rPr>
          <w:rFonts w:cs="Times New Roman"/>
          <w:color w:val="000000" w:themeColor="text1"/>
          <w:szCs w:val="24"/>
        </w:rPr>
        <w:t xml:space="preserve">or be mitigated </w:t>
      </w:r>
      <w:r w:rsidR="00015DAA" w:rsidRPr="000657DB">
        <w:rPr>
          <w:rFonts w:cs="Times New Roman"/>
          <w:color w:val="000000" w:themeColor="text1"/>
          <w:szCs w:val="24"/>
        </w:rPr>
        <w:t xml:space="preserve">even when </w:t>
      </w:r>
      <w:r w:rsidR="00D30E30" w:rsidRPr="000657DB">
        <w:rPr>
          <w:rFonts w:cs="Times New Roman"/>
          <w:color w:val="000000" w:themeColor="text1"/>
          <w:szCs w:val="24"/>
        </w:rPr>
        <w:t>the influe</w:t>
      </w:r>
      <w:r w:rsidR="004378AE" w:rsidRPr="000657DB">
        <w:rPr>
          <w:rFonts w:cs="Times New Roman"/>
          <w:color w:val="000000" w:themeColor="text1"/>
          <w:szCs w:val="24"/>
        </w:rPr>
        <w:t>ncing factors are not observed</w:t>
      </w:r>
      <w:r w:rsidR="00015DAA" w:rsidRPr="000657DB">
        <w:rPr>
          <w:rFonts w:cs="Times New Roman"/>
          <w:color w:val="000000" w:themeColor="text1"/>
          <w:szCs w:val="24"/>
        </w:rPr>
        <w:t xml:space="preserve">. </w:t>
      </w:r>
      <w:hyperlink w:anchor="_ENREF_37" w:tooltip="Foekens, 1999 #145" w:history="1">
        <w:r w:rsidR="00780FE2" w:rsidRPr="000657DB">
          <w:rPr>
            <w:rFonts w:cs="Times New Roman"/>
            <w:color w:val="000000" w:themeColor="text1"/>
            <w:szCs w:val="24"/>
          </w:rPr>
          <w:fldChar w:fldCharType="begin"/>
        </w:r>
        <w:r w:rsidR="00780FE2" w:rsidRPr="000657DB">
          <w:rPr>
            <w:rFonts w:cs="Times New Roman"/>
            <w:color w:val="000000" w:themeColor="text1"/>
            <w:szCs w:val="24"/>
          </w:rPr>
          <w:instrText xml:space="preserve"> ADDIN EN.CITE &lt;EndNote&gt;&lt;Cite AuthorYear="1"&gt;&lt;Author&gt;Foekens&lt;/Author&gt;&lt;Year&gt;1999&lt;/Year&gt;&lt;RecNum&gt;145&lt;/RecNum&gt;&lt;DisplayText&gt;Foekens, Leeflang et al.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00780FE2" w:rsidRPr="000657DB">
          <w:rPr>
            <w:rFonts w:cs="Times New Roman"/>
            <w:color w:val="000000" w:themeColor="text1"/>
            <w:szCs w:val="24"/>
          </w:rPr>
          <w:fldChar w:fldCharType="separate"/>
        </w:r>
        <w:r w:rsidR="00780FE2" w:rsidRPr="000657DB">
          <w:rPr>
            <w:rFonts w:cs="Times New Roman"/>
            <w:noProof/>
            <w:color w:val="000000" w:themeColor="text1"/>
            <w:szCs w:val="24"/>
          </w:rPr>
          <w:t>Foekens, Leeflang et al. (1999)</w:t>
        </w:r>
        <w:r w:rsidR="00780FE2" w:rsidRPr="000657DB">
          <w:rPr>
            <w:rFonts w:cs="Times New Roman"/>
            <w:color w:val="000000" w:themeColor="text1"/>
            <w:szCs w:val="24"/>
          </w:rPr>
          <w:fldChar w:fldCharType="end"/>
        </w:r>
      </w:hyperlink>
      <w:r w:rsidR="00822534" w:rsidRPr="000657DB">
        <w:rPr>
          <w:rFonts w:cs="Times New Roman"/>
          <w:color w:val="000000" w:themeColor="text1"/>
          <w:szCs w:val="24"/>
        </w:rPr>
        <w:t xml:space="preserve"> </w:t>
      </w:r>
      <w:r w:rsidR="00ED7D8E" w:rsidRPr="000657DB">
        <w:rPr>
          <w:rFonts w:cs="Times New Roman"/>
          <w:noProof/>
          <w:color w:val="000000" w:themeColor="text1"/>
        </w:rPr>
        <w:t>modeled</w:t>
      </w:r>
      <w:r w:rsidR="00ED7D8E" w:rsidRPr="000657DB">
        <w:rPr>
          <w:rFonts w:cs="Times New Roman"/>
          <w:color w:val="000000" w:themeColor="text1"/>
        </w:rPr>
        <w:t xml:space="preserve"> the </w:t>
      </w:r>
      <w:r w:rsidR="00CE119B" w:rsidRPr="000657DB">
        <w:rPr>
          <w:rFonts w:cs="Times New Roman"/>
          <w:color w:val="000000" w:themeColor="text1"/>
        </w:rPr>
        <w:t xml:space="preserve">effect </w:t>
      </w:r>
      <w:r w:rsidR="00ED7D8E" w:rsidRPr="000657DB">
        <w:rPr>
          <w:rFonts w:cs="Times New Roman"/>
          <w:color w:val="000000" w:themeColor="text1"/>
        </w:rPr>
        <w:t>of the price</w:t>
      </w:r>
      <w:r w:rsidR="00D30E30" w:rsidRPr="000657DB">
        <w:rPr>
          <w:rFonts w:cs="Times New Roman"/>
          <w:color w:val="000000" w:themeColor="text1"/>
        </w:rPr>
        <w:t xml:space="preserve"> variables</w:t>
      </w:r>
      <w:r w:rsidR="00ED7D8E" w:rsidRPr="000657DB">
        <w:rPr>
          <w:rFonts w:cs="Times New Roman"/>
          <w:color w:val="000000" w:themeColor="text1"/>
        </w:rPr>
        <w:t xml:space="preserve"> </w:t>
      </w:r>
      <w:r w:rsidR="00D30E30" w:rsidRPr="000657DB">
        <w:rPr>
          <w:rFonts w:cs="Times New Roman"/>
          <w:color w:val="000000" w:themeColor="text1"/>
        </w:rPr>
        <w:t>using</w:t>
      </w:r>
      <w:r w:rsidR="00ED7D8E" w:rsidRPr="000657DB">
        <w:rPr>
          <w:rFonts w:cs="Times New Roman"/>
          <w:color w:val="000000" w:themeColor="text1"/>
        </w:rPr>
        <w:t xml:space="preserve"> previous price</w:t>
      </w:r>
      <w:r w:rsidR="00D30E30" w:rsidRPr="000657DB">
        <w:rPr>
          <w:rFonts w:cs="Times New Roman"/>
          <w:color w:val="000000" w:themeColor="text1"/>
        </w:rPr>
        <w:t>s</w:t>
      </w:r>
      <w:r w:rsidR="00ED7D8E" w:rsidRPr="000657DB">
        <w:rPr>
          <w:rFonts w:cs="Times New Roman"/>
          <w:color w:val="000000" w:themeColor="text1"/>
        </w:rPr>
        <w:t xml:space="preserve"> and the recency and </w:t>
      </w:r>
      <w:r w:rsidR="00D30E30" w:rsidRPr="000657DB">
        <w:rPr>
          <w:rFonts w:cs="Times New Roman"/>
          <w:color w:val="000000" w:themeColor="text1"/>
        </w:rPr>
        <w:t xml:space="preserve">the </w:t>
      </w:r>
      <w:r w:rsidR="00ED7D8E" w:rsidRPr="000657DB">
        <w:rPr>
          <w:rFonts w:cs="Times New Roman"/>
          <w:color w:val="000000" w:themeColor="text1"/>
        </w:rPr>
        <w:t xml:space="preserve">frequency of previous </w:t>
      </w:r>
      <w:r w:rsidR="00DB12D4" w:rsidRPr="000657DB">
        <w:rPr>
          <w:rFonts w:cs="Times New Roman"/>
          <w:color w:val="000000" w:themeColor="text1"/>
        </w:rPr>
        <w:t>prices</w:t>
      </w:r>
      <w:r w:rsidR="00ED7D8E" w:rsidRPr="000657DB">
        <w:rPr>
          <w:rFonts w:cs="Times New Roman"/>
          <w:color w:val="000000" w:themeColor="text1"/>
        </w:rPr>
        <w:t>. The model</w:t>
      </w:r>
      <w:r w:rsidR="00D30E30" w:rsidRPr="000657DB">
        <w:rPr>
          <w:rFonts w:cs="Times New Roman"/>
          <w:color w:val="000000" w:themeColor="text1"/>
        </w:rPr>
        <w:t>s</w:t>
      </w:r>
      <w:r w:rsidR="00ED7D8E" w:rsidRPr="000657DB">
        <w:rPr>
          <w:rFonts w:cs="Times New Roman"/>
          <w:color w:val="000000" w:themeColor="text1"/>
        </w:rPr>
        <w:t xml:space="preserve"> </w:t>
      </w:r>
      <w:r w:rsidR="00E96090" w:rsidRPr="000657DB">
        <w:rPr>
          <w:rFonts w:cs="Times New Roman"/>
          <w:color w:val="000000" w:themeColor="text1"/>
        </w:rPr>
        <w:t>are</w:t>
      </w:r>
      <w:r w:rsidR="00ED7D8E" w:rsidRPr="000657DB">
        <w:rPr>
          <w:rFonts w:cs="Times New Roman"/>
          <w:color w:val="000000" w:themeColor="text1"/>
        </w:rPr>
        <w:t xml:space="preserve"> </w:t>
      </w:r>
      <w:r w:rsidR="00E96090" w:rsidRPr="000657DB">
        <w:rPr>
          <w:rFonts w:cs="Times New Roman"/>
          <w:color w:val="000000" w:themeColor="text1"/>
        </w:rPr>
        <w:t xml:space="preserve">for descriptive purposes and not evaluated </w:t>
      </w:r>
      <w:r w:rsidR="002813DC" w:rsidRPr="000657DB">
        <w:rPr>
          <w:rFonts w:cs="Times New Roman"/>
          <w:color w:val="000000" w:themeColor="text1"/>
        </w:rPr>
        <w:t>in terms of forecasting performance</w:t>
      </w:r>
      <w:r w:rsidR="00ED7D8E" w:rsidRPr="000657DB">
        <w:rPr>
          <w:rFonts w:cs="Times New Roman"/>
          <w:color w:val="000000" w:themeColor="text1"/>
        </w:rPr>
        <w:t>.</w:t>
      </w:r>
      <w:r w:rsidR="009A1BD7" w:rsidRPr="000657DB">
        <w:rPr>
          <w:rFonts w:cs="Times New Roman"/>
          <w:color w:val="000000" w:themeColor="text1"/>
        </w:rPr>
        <w:t xml:space="preserve"> </w:t>
      </w:r>
      <w:r w:rsidR="00D30E30" w:rsidRPr="000657DB">
        <w:rPr>
          <w:rFonts w:cs="Times New Roman"/>
          <w:color w:val="000000" w:themeColor="text1"/>
        </w:rPr>
        <w:t>However, one of the challenges</w:t>
      </w:r>
      <w:r w:rsidR="00935B0D" w:rsidRPr="000657DB">
        <w:rPr>
          <w:rFonts w:cs="Times New Roman"/>
          <w:color w:val="000000" w:themeColor="text1"/>
        </w:rPr>
        <w:t xml:space="preserve"> for this type of model</w:t>
      </w:r>
      <w:r w:rsidR="00D30E30" w:rsidRPr="000657DB">
        <w:rPr>
          <w:rFonts w:cs="Times New Roman"/>
          <w:color w:val="000000" w:themeColor="text1"/>
          <w:szCs w:val="24"/>
        </w:rPr>
        <w:t xml:space="preserve"> </w:t>
      </w:r>
      <w:r w:rsidR="007464A8" w:rsidRPr="000657DB">
        <w:rPr>
          <w:rFonts w:cs="Times New Roman"/>
          <w:color w:val="000000" w:themeColor="text1"/>
          <w:szCs w:val="24"/>
        </w:rPr>
        <w:t xml:space="preserve">is </w:t>
      </w:r>
      <w:r w:rsidR="00A04DB3" w:rsidRPr="000657DB">
        <w:rPr>
          <w:rFonts w:cs="Times New Roman"/>
          <w:color w:val="000000" w:themeColor="text1"/>
          <w:szCs w:val="24"/>
        </w:rPr>
        <w:t>the complexity</w:t>
      </w:r>
      <w:r w:rsidR="007464A8" w:rsidRPr="000657DB">
        <w:rPr>
          <w:rFonts w:cs="Times New Roman"/>
          <w:color w:val="000000" w:themeColor="text1"/>
          <w:szCs w:val="24"/>
        </w:rPr>
        <w:t xml:space="preserve"> </w:t>
      </w:r>
      <w:r w:rsidR="00A04DB3" w:rsidRPr="000657DB">
        <w:rPr>
          <w:rFonts w:cs="Times New Roman"/>
          <w:color w:val="000000" w:themeColor="text1"/>
          <w:szCs w:val="24"/>
        </w:rPr>
        <w:t>and potential convergence issue in estimation</w:t>
      </w:r>
      <w:r w:rsidR="009A1BD7" w:rsidRPr="000657DB">
        <w:rPr>
          <w:rFonts w:cs="Times New Roman"/>
          <w:color w:val="000000" w:themeColor="text1"/>
          <w:szCs w:val="24"/>
        </w:rPr>
        <w:t xml:space="preserve">. </w:t>
      </w:r>
      <w:r w:rsidR="00370F86" w:rsidRPr="000657DB">
        <w:rPr>
          <w:rFonts w:cs="Times New Roman"/>
          <w:color w:val="000000" w:themeColor="text1"/>
          <w:szCs w:val="24"/>
        </w:rPr>
        <w:t xml:space="preserve"> </w:t>
      </w:r>
    </w:p>
    <w:p w14:paraId="576B195D" w14:textId="77777777" w:rsidR="00176C9D" w:rsidRPr="000657DB" w:rsidRDefault="0080357C"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14:paraId="42B8EBE3" w14:textId="77777777" w:rsidR="00176C9D" w:rsidRPr="000657DB" w:rsidRDefault="00176C9D" w:rsidP="00324987">
      <w:pPr>
        <w:spacing w:after="0" w:line="360" w:lineRule="auto"/>
        <w:rPr>
          <w:rFonts w:cs="Times New Roman"/>
          <w:color w:val="000000" w:themeColor="text1"/>
          <w:szCs w:val="24"/>
        </w:rPr>
      </w:pPr>
    </w:p>
    <w:p w14:paraId="4B3E3AE8" w14:textId="77777777" w:rsidR="00960D94" w:rsidRPr="000657DB" w:rsidRDefault="00086CDF"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14:paraId="2D66AF26" w14:textId="77777777" w:rsidR="00FF3278" w:rsidRPr="000657DB" w:rsidRDefault="00C7064E" w:rsidP="001C50D8">
      <w:pPr>
        <w:spacing w:after="0" w:line="360" w:lineRule="auto"/>
        <w:outlineLvl w:val="0"/>
        <w:rPr>
          <w:rFonts w:cs="Times New Roman"/>
          <w:b/>
          <w:color w:val="000000" w:themeColor="text1"/>
          <w:szCs w:val="24"/>
        </w:rPr>
      </w:pPr>
      <w:r w:rsidRPr="000657DB">
        <w:rPr>
          <w:rFonts w:cs="Times New Roman"/>
          <w:b/>
          <w:color w:val="000000" w:themeColor="text1"/>
          <w:szCs w:val="24"/>
        </w:rPr>
        <w:t xml:space="preserve"> </w:t>
      </w:r>
      <w:r w:rsidR="0038656A" w:rsidRPr="000657DB">
        <w:rPr>
          <w:rFonts w:cs="Times New Roman"/>
          <w:b/>
          <w:color w:val="000000" w:themeColor="text1"/>
          <w:szCs w:val="24"/>
        </w:rPr>
        <w:t>Acknowledgement</w:t>
      </w:r>
    </w:p>
    <w:p w14:paraId="575A089D" w14:textId="77777777" w:rsidR="0038656A" w:rsidRPr="000657DB" w:rsidRDefault="0038656A" w:rsidP="00324987">
      <w:pPr>
        <w:spacing w:after="0" w:line="360" w:lineRule="auto"/>
        <w:rPr>
          <w:rFonts w:cs="Times New Roman"/>
          <w:color w:val="000000" w:themeColor="text1"/>
          <w:szCs w:val="24"/>
        </w:rPr>
      </w:pPr>
    </w:p>
    <w:p w14:paraId="340957A3" w14:textId="77777777" w:rsidR="0038656A" w:rsidRPr="000657DB" w:rsidRDefault="0038656A" w:rsidP="00324987">
      <w:pPr>
        <w:spacing w:after="0" w:line="360" w:lineRule="auto"/>
        <w:rPr>
          <w:rFonts w:cs="Times New Roman"/>
          <w:color w:val="000000" w:themeColor="text1"/>
          <w:szCs w:val="24"/>
        </w:rPr>
      </w:pPr>
      <w:r w:rsidRPr="000657DB">
        <w:rPr>
          <w:color w:val="000000" w:themeColor="text1"/>
        </w:rPr>
        <w:t xml:space="preserve">We thank the IRI company </w:t>
      </w:r>
      <w:r w:rsidR="003C0313" w:rsidRPr="000657DB">
        <w:rPr>
          <w:noProof/>
          <w:color w:val="000000" w:themeColor="text1"/>
        </w:rPr>
        <w:t>for making</w:t>
      </w:r>
      <w:r w:rsidRPr="000657DB">
        <w:rPr>
          <w:noProof/>
          <w:color w:val="000000" w:themeColor="text1"/>
        </w:rPr>
        <w:t xml:space="preserve"> the data available</w:t>
      </w:r>
      <w:r w:rsidRPr="000657DB">
        <w:rPr>
          <w:color w:val="000000" w:themeColor="text1"/>
        </w:rPr>
        <w:t>.</w:t>
      </w:r>
      <w:r w:rsidR="000F2F46" w:rsidRPr="000657DB">
        <w:rPr>
          <w:color w:val="000000" w:themeColor="text1"/>
        </w:rPr>
        <w:t xml:space="preserve"> All the analysis and findings in this paper based on the IRI dataset are by the author and not by IRI company.</w:t>
      </w:r>
    </w:p>
    <w:p w14:paraId="6573D191" w14:textId="77777777" w:rsidR="00FF3278" w:rsidRPr="000657DB" w:rsidRDefault="00FF3278" w:rsidP="00324987">
      <w:pPr>
        <w:spacing w:after="0" w:line="360" w:lineRule="auto"/>
        <w:rPr>
          <w:rFonts w:cs="Times New Roman"/>
          <w:color w:val="000000" w:themeColor="text1"/>
          <w:szCs w:val="24"/>
        </w:rPr>
      </w:pPr>
    </w:p>
    <w:p w14:paraId="273BA136" w14:textId="77777777" w:rsidR="005D18C8" w:rsidRPr="000657DB" w:rsidRDefault="005D18C8" w:rsidP="00324987">
      <w:pPr>
        <w:spacing w:after="0" w:line="360" w:lineRule="auto"/>
        <w:rPr>
          <w:rFonts w:cs="Times New Roman"/>
          <w:color w:val="000000" w:themeColor="text1"/>
          <w:szCs w:val="24"/>
        </w:rPr>
      </w:pPr>
    </w:p>
    <w:p w14:paraId="35A45FEC" w14:textId="77777777" w:rsidR="004B26CC" w:rsidRPr="000657DB" w:rsidRDefault="004B26CC" w:rsidP="00324987">
      <w:pPr>
        <w:spacing w:after="0" w:line="360" w:lineRule="auto"/>
        <w:rPr>
          <w:rFonts w:cs="Times New Roman"/>
          <w:color w:val="000000" w:themeColor="text1"/>
          <w:szCs w:val="24"/>
        </w:rPr>
      </w:pPr>
    </w:p>
    <w:p w14:paraId="7E00A943" w14:textId="77777777" w:rsidR="004B26CC" w:rsidRPr="000657DB" w:rsidRDefault="004B26CC" w:rsidP="00324987">
      <w:pPr>
        <w:spacing w:after="0" w:line="360" w:lineRule="auto"/>
        <w:rPr>
          <w:rFonts w:cs="Times New Roman"/>
          <w:color w:val="000000" w:themeColor="text1"/>
          <w:szCs w:val="24"/>
        </w:rPr>
      </w:pPr>
    </w:p>
    <w:p w14:paraId="7A6A68F2" w14:textId="77777777" w:rsidR="004B26CC" w:rsidRPr="000657DB" w:rsidRDefault="004B26CC" w:rsidP="00324987">
      <w:pPr>
        <w:spacing w:after="0" w:line="360" w:lineRule="auto"/>
        <w:rPr>
          <w:rFonts w:cs="Times New Roman"/>
          <w:color w:val="000000" w:themeColor="text1"/>
          <w:szCs w:val="24"/>
        </w:rPr>
      </w:pPr>
    </w:p>
    <w:p w14:paraId="5F49049F" w14:textId="77777777" w:rsidR="004B26CC" w:rsidRPr="000657DB" w:rsidRDefault="004B26CC" w:rsidP="00324987">
      <w:pPr>
        <w:spacing w:after="0" w:line="360" w:lineRule="auto"/>
        <w:rPr>
          <w:rFonts w:cs="Times New Roman"/>
          <w:color w:val="000000" w:themeColor="text1"/>
          <w:szCs w:val="24"/>
        </w:rPr>
      </w:pPr>
    </w:p>
    <w:p w14:paraId="0F433995" w14:textId="77777777" w:rsidR="004B26CC" w:rsidRPr="000657DB" w:rsidRDefault="004B26CC" w:rsidP="00324987">
      <w:pPr>
        <w:spacing w:after="0" w:line="360" w:lineRule="auto"/>
        <w:rPr>
          <w:rFonts w:cs="Times New Roman"/>
          <w:color w:val="000000" w:themeColor="text1"/>
          <w:szCs w:val="24"/>
        </w:rPr>
      </w:pPr>
    </w:p>
    <w:p w14:paraId="2104B93C" w14:textId="77777777" w:rsidR="004B26CC" w:rsidRPr="000657DB" w:rsidRDefault="004B26CC" w:rsidP="00324987">
      <w:pPr>
        <w:spacing w:after="0" w:line="360" w:lineRule="auto"/>
        <w:rPr>
          <w:rFonts w:cs="Times New Roman"/>
          <w:color w:val="000000" w:themeColor="text1"/>
          <w:szCs w:val="24"/>
        </w:rPr>
      </w:pPr>
    </w:p>
    <w:p w14:paraId="4D42FDCD" w14:textId="77777777" w:rsidR="004B26CC" w:rsidRPr="000657DB" w:rsidRDefault="004B26CC" w:rsidP="00324987">
      <w:pPr>
        <w:spacing w:after="0" w:line="360" w:lineRule="auto"/>
        <w:rPr>
          <w:rFonts w:cs="Times New Roman"/>
          <w:color w:val="000000" w:themeColor="text1"/>
          <w:szCs w:val="24"/>
        </w:rPr>
      </w:pPr>
    </w:p>
    <w:p w14:paraId="1E0F747F" w14:textId="77777777" w:rsidR="004B26CC" w:rsidRPr="000657DB" w:rsidRDefault="004B26CC" w:rsidP="00324987">
      <w:pPr>
        <w:spacing w:after="0" w:line="360" w:lineRule="auto"/>
        <w:rPr>
          <w:rFonts w:cs="Times New Roman"/>
          <w:color w:val="000000" w:themeColor="text1"/>
          <w:szCs w:val="24"/>
        </w:rPr>
      </w:pPr>
    </w:p>
    <w:p w14:paraId="51F4E981" w14:textId="77777777" w:rsidR="004B26CC" w:rsidRPr="000657DB" w:rsidRDefault="004B26CC" w:rsidP="00324987">
      <w:pPr>
        <w:spacing w:after="0" w:line="360" w:lineRule="auto"/>
        <w:rPr>
          <w:rFonts w:cs="Times New Roman"/>
          <w:color w:val="000000" w:themeColor="text1"/>
          <w:szCs w:val="24"/>
        </w:rPr>
      </w:pPr>
    </w:p>
    <w:p w14:paraId="3BAECAA3" w14:textId="77777777" w:rsidR="005D18C8" w:rsidRPr="000657DB" w:rsidRDefault="005D18C8" w:rsidP="00324987">
      <w:pPr>
        <w:spacing w:after="0" w:line="360" w:lineRule="auto"/>
        <w:rPr>
          <w:b/>
          <w:color w:val="000000" w:themeColor="text1"/>
        </w:rPr>
      </w:pPr>
      <w:r w:rsidRPr="000657DB">
        <w:rPr>
          <w:rFonts w:cs="Times New Roman"/>
          <w:b/>
          <w:color w:val="000000" w:themeColor="text1"/>
          <w:szCs w:val="24"/>
        </w:rPr>
        <w:t>R</w:t>
      </w:r>
      <w:r w:rsidRPr="000657DB">
        <w:rPr>
          <w:rFonts w:cs="Times New Roman" w:hint="eastAsia"/>
          <w:b/>
          <w:color w:val="000000" w:themeColor="text1"/>
          <w:szCs w:val="24"/>
        </w:rPr>
        <w:t>eference</w:t>
      </w:r>
      <w:r w:rsidRPr="000657DB">
        <w:rPr>
          <w:rFonts w:cs="Times New Roman"/>
          <w:b/>
          <w:color w:val="000000" w:themeColor="text1"/>
          <w:szCs w:val="24"/>
        </w:rPr>
        <w:t>:</w:t>
      </w:r>
    </w:p>
    <w:p w14:paraId="3BA0A1B6" w14:textId="77777777" w:rsidR="0064757A" w:rsidRPr="000657DB" w:rsidRDefault="000C34CF" w:rsidP="00324987">
      <w:pPr>
        <w:spacing w:after="0" w:line="360" w:lineRule="auto"/>
        <w:rPr>
          <w:rFonts w:cs="Times New Roman"/>
          <w:color w:val="000000" w:themeColor="text1"/>
          <w:szCs w:val="24"/>
        </w:rPr>
      </w:pPr>
      <w:r w:rsidRPr="000657DB">
        <w:rPr>
          <w:rFonts w:cs="Times New Roman"/>
          <w:noProof/>
          <w:color w:val="000000" w:themeColor="text1"/>
        </w:rPr>
        <w:t xml:space="preserve"> </w:t>
      </w:r>
    </w:p>
    <w:p w14:paraId="1C689C6F" w14:textId="77777777" w:rsidR="0064757A" w:rsidRPr="000657DB" w:rsidRDefault="0064757A" w:rsidP="00324987">
      <w:pPr>
        <w:spacing w:after="0" w:line="360" w:lineRule="auto"/>
        <w:rPr>
          <w:rFonts w:cs="Times New Roman"/>
          <w:color w:val="000000" w:themeColor="text1"/>
          <w:szCs w:val="24"/>
        </w:rPr>
      </w:pPr>
    </w:p>
    <w:p w14:paraId="6C4908BD" w14:textId="77777777" w:rsidR="00780FE2" w:rsidRPr="00780FE2" w:rsidRDefault="0064757A" w:rsidP="00780FE2">
      <w:pPr>
        <w:pStyle w:val="EndNoteBibliography"/>
      </w:pPr>
      <w:r w:rsidRPr="000657DB">
        <w:rPr>
          <w:color w:val="000000" w:themeColor="text1"/>
        </w:rPr>
        <w:fldChar w:fldCharType="begin"/>
      </w:r>
      <w:r w:rsidRPr="000657DB">
        <w:rPr>
          <w:color w:val="000000" w:themeColor="text1"/>
        </w:rPr>
        <w:instrText xml:space="preserve"> ADDIN EN.REFLIST </w:instrText>
      </w:r>
      <w:r w:rsidRPr="000657DB">
        <w:rPr>
          <w:color w:val="000000" w:themeColor="text1"/>
        </w:rPr>
        <w:fldChar w:fldCharType="separate"/>
      </w:r>
      <w:bookmarkStart w:id="678" w:name="_ENREF_1"/>
      <w:r w:rsidR="00780FE2" w:rsidRPr="00780FE2">
        <w:t xml:space="preserve">Ali, M. and J. Boylan (2011). "Feasibility principles for Downstream Demand Inference in supply chains." </w:t>
      </w:r>
      <w:r w:rsidR="00780FE2" w:rsidRPr="00780FE2">
        <w:rPr>
          <w:u w:val="single"/>
        </w:rPr>
        <w:t>Journal of the Operational Research Society</w:t>
      </w:r>
      <w:r w:rsidR="00780FE2" w:rsidRPr="00780FE2">
        <w:t xml:space="preserve"> </w:t>
      </w:r>
      <w:r w:rsidR="00780FE2" w:rsidRPr="00780FE2">
        <w:rPr>
          <w:b/>
        </w:rPr>
        <w:t>62</w:t>
      </w:r>
      <w:r w:rsidR="00780FE2" w:rsidRPr="00780FE2">
        <w:t>.</w:t>
      </w:r>
    </w:p>
    <w:p w14:paraId="7EB0FAAC" w14:textId="77777777" w:rsidR="00780FE2" w:rsidRPr="00780FE2" w:rsidRDefault="00780FE2" w:rsidP="00780FE2">
      <w:pPr>
        <w:pStyle w:val="EndNoteBibliography"/>
        <w:spacing w:after="0"/>
        <w:ind w:left="720" w:hanging="720"/>
      </w:pPr>
      <w:r w:rsidRPr="00780FE2">
        <w:tab/>
      </w:r>
      <w:bookmarkEnd w:id="678"/>
    </w:p>
    <w:p w14:paraId="6D201CB4" w14:textId="77777777" w:rsidR="00780FE2" w:rsidRPr="00780FE2" w:rsidRDefault="00780FE2" w:rsidP="00780FE2">
      <w:pPr>
        <w:pStyle w:val="EndNoteBibliography"/>
      </w:pPr>
      <w:bookmarkStart w:id="679" w:name="_ENREF_2"/>
      <w:r w:rsidRPr="00780FE2">
        <w:t xml:space="preserve">Allen, P. G. and R. Fildes (2001). Econometric forecasting. </w:t>
      </w:r>
      <w:r w:rsidRPr="00780FE2">
        <w:rPr>
          <w:u w:val="single"/>
        </w:rPr>
        <w:t>Principles of Forecasting: A Handbook for Researchers and Practitioners</w:t>
      </w:r>
      <w:r w:rsidRPr="00780FE2">
        <w:t>. J. S. Armstrong. Boston, Kluwer Academic Publishers.</w:t>
      </w:r>
    </w:p>
    <w:p w14:paraId="2D5BD729" w14:textId="77777777" w:rsidR="00780FE2" w:rsidRPr="00780FE2" w:rsidRDefault="00780FE2" w:rsidP="00780FE2">
      <w:pPr>
        <w:pStyle w:val="EndNoteBibliography"/>
        <w:spacing w:after="0"/>
        <w:ind w:left="720" w:hanging="720"/>
      </w:pPr>
      <w:r w:rsidRPr="00780FE2">
        <w:tab/>
      </w:r>
      <w:bookmarkEnd w:id="679"/>
    </w:p>
    <w:p w14:paraId="11952CC8" w14:textId="77777777" w:rsidR="00780FE2" w:rsidRPr="00780FE2" w:rsidRDefault="00780FE2" w:rsidP="00780FE2">
      <w:pPr>
        <w:pStyle w:val="EndNoteBibliography"/>
      </w:pPr>
      <w:bookmarkStart w:id="680" w:name="_ENREF_3"/>
      <w:r w:rsidRPr="00780FE2">
        <w:t xml:space="preserve">Andrews, D. W. K. (1993). "Tests for Parameter Instability and Structural Change with Unknown Change Point." </w:t>
      </w:r>
      <w:r w:rsidRPr="00780FE2">
        <w:rPr>
          <w:u w:val="single"/>
        </w:rPr>
        <w:t>Econometrica</w:t>
      </w:r>
      <w:r w:rsidRPr="00780FE2">
        <w:t xml:space="preserve"> </w:t>
      </w:r>
      <w:r w:rsidRPr="00780FE2">
        <w:rPr>
          <w:b/>
        </w:rPr>
        <w:t>61</w:t>
      </w:r>
      <w:r w:rsidRPr="00780FE2">
        <w:t>: 825-851.</w:t>
      </w:r>
    </w:p>
    <w:p w14:paraId="12BE91A3" w14:textId="77777777" w:rsidR="00780FE2" w:rsidRPr="00780FE2" w:rsidRDefault="00780FE2" w:rsidP="00780FE2">
      <w:pPr>
        <w:pStyle w:val="EndNoteBibliography"/>
        <w:spacing w:after="0"/>
        <w:ind w:left="720" w:hanging="720"/>
      </w:pPr>
      <w:r w:rsidRPr="00780FE2">
        <w:tab/>
      </w:r>
      <w:bookmarkEnd w:id="680"/>
    </w:p>
    <w:p w14:paraId="0DF8C691" w14:textId="77777777" w:rsidR="00780FE2" w:rsidRPr="00780FE2" w:rsidRDefault="00780FE2" w:rsidP="00780FE2">
      <w:pPr>
        <w:pStyle w:val="EndNoteBibliography"/>
      </w:pPr>
      <w:bookmarkStart w:id="681" w:name="_ENREF_4"/>
      <w:r w:rsidRPr="00780FE2">
        <w:t xml:space="preserve">Andrews, D. W. K. and W. Ploberger (1994). "Optimal tests when a nuisance parameter is present only under the alternative." </w:t>
      </w:r>
      <w:r w:rsidRPr="00780FE2">
        <w:rPr>
          <w:u w:val="single"/>
        </w:rPr>
        <w:t>Econometrica</w:t>
      </w:r>
      <w:r w:rsidRPr="00780FE2">
        <w:t xml:space="preserve"> </w:t>
      </w:r>
      <w:r w:rsidRPr="00780FE2">
        <w:rPr>
          <w:b/>
        </w:rPr>
        <w:t>62</w:t>
      </w:r>
      <w:r w:rsidRPr="00780FE2">
        <w:t>: 1383-1414.</w:t>
      </w:r>
    </w:p>
    <w:p w14:paraId="6F925407" w14:textId="77777777" w:rsidR="00780FE2" w:rsidRPr="00780FE2" w:rsidRDefault="00780FE2" w:rsidP="00780FE2">
      <w:pPr>
        <w:pStyle w:val="EndNoteBibliography"/>
        <w:spacing w:after="0"/>
        <w:ind w:left="720" w:hanging="720"/>
      </w:pPr>
      <w:r w:rsidRPr="00780FE2">
        <w:tab/>
      </w:r>
      <w:bookmarkEnd w:id="681"/>
    </w:p>
    <w:p w14:paraId="33A7E293" w14:textId="77777777" w:rsidR="00780FE2" w:rsidRPr="00780FE2" w:rsidRDefault="00780FE2" w:rsidP="00780FE2">
      <w:pPr>
        <w:pStyle w:val="EndNoteBibliography"/>
      </w:pPr>
      <w:bookmarkStart w:id="682" w:name="_ENREF_5"/>
      <w:r w:rsidRPr="00780FE2">
        <w:t xml:space="preserve">Andrews, R. L., et al. (2008). "Estimating the SCAN*PRO model of store sales: HB, FM or just OLS?" </w:t>
      </w:r>
      <w:r w:rsidRPr="00780FE2">
        <w:rPr>
          <w:u w:val="single"/>
        </w:rPr>
        <w:t>international Journal of research in marketing</w:t>
      </w:r>
      <w:r w:rsidRPr="00780FE2">
        <w:t xml:space="preserve"> </w:t>
      </w:r>
      <w:r w:rsidRPr="00780FE2">
        <w:rPr>
          <w:b/>
        </w:rPr>
        <w:t>25</w:t>
      </w:r>
      <w:r w:rsidRPr="00780FE2">
        <w:t>(1): 22-33.</w:t>
      </w:r>
    </w:p>
    <w:p w14:paraId="42E38A6B" w14:textId="77777777" w:rsidR="00780FE2" w:rsidRPr="00780FE2" w:rsidRDefault="00780FE2" w:rsidP="00780FE2">
      <w:pPr>
        <w:pStyle w:val="EndNoteBibliography"/>
        <w:spacing w:after="0"/>
        <w:ind w:left="720" w:hanging="720"/>
      </w:pPr>
      <w:r w:rsidRPr="00780FE2">
        <w:tab/>
      </w:r>
      <w:bookmarkEnd w:id="682"/>
    </w:p>
    <w:p w14:paraId="37B57507" w14:textId="77777777" w:rsidR="00780FE2" w:rsidRPr="00780FE2" w:rsidRDefault="00780FE2" w:rsidP="00780FE2">
      <w:pPr>
        <w:pStyle w:val="EndNoteBibliography"/>
      </w:pPr>
      <w:bookmarkStart w:id="683" w:name="_ENREF_6"/>
      <w:r w:rsidRPr="00780FE2">
        <w:t xml:space="preserve">Ang, A. and G. Bekaert (2002). "Regime Switches in Interest Rates." </w:t>
      </w:r>
      <w:r w:rsidRPr="00780FE2">
        <w:rPr>
          <w:u w:val="single"/>
        </w:rPr>
        <w:t>Journal of Business &amp; Economic Statistics</w:t>
      </w:r>
      <w:r w:rsidRPr="00780FE2">
        <w:t xml:space="preserve"> </w:t>
      </w:r>
      <w:r w:rsidRPr="00780FE2">
        <w:rPr>
          <w:b/>
        </w:rPr>
        <w:t>20</w:t>
      </w:r>
      <w:r w:rsidRPr="00780FE2">
        <w:t>(2): 163-182.</w:t>
      </w:r>
    </w:p>
    <w:p w14:paraId="7F9EA6D7" w14:textId="77777777" w:rsidR="00780FE2" w:rsidRPr="00780FE2" w:rsidRDefault="00780FE2" w:rsidP="00780FE2">
      <w:pPr>
        <w:pStyle w:val="EndNoteBibliography"/>
        <w:spacing w:after="0"/>
        <w:ind w:left="720" w:hanging="720"/>
      </w:pPr>
      <w:r w:rsidRPr="00780FE2">
        <w:tab/>
      </w:r>
      <w:bookmarkEnd w:id="683"/>
    </w:p>
    <w:p w14:paraId="6CEE5912" w14:textId="77777777" w:rsidR="00780FE2" w:rsidRPr="00780FE2" w:rsidRDefault="00780FE2" w:rsidP="00780FE2">
      <w:pPr>
        <w:pStyle w:val="EndNoteBibliography"/>
      </w:pPr>
      <w:bookmarkStart w:id="684" w:name="_ENREF_7"/>
      <w:r w:rsidRPr="00780FE2">
        <w:t xml:space="preserve">Arenas, T., et al. (2013). "Analysis of judgmental adjustments in the presence of promotions." </w:t>
      </w:r>
      <w:r w:rsidRPr="00780FE2">
        <w:rPr>
          <w:u w:val="single"/>
        </w:rPr>
        <w:t>International Journal of Forecasting</w:t>
      </w:r>
      <w:r w:rsidRPr="00780FE2">
        <w:t xml:space="preserve"> </w:t>
      </w:r>
      <w:r w:rsidRPr="00780FE2">
        <w:rPr>
          <w:b/>
        </w:rPr>
        <w:t>29</w:t>
      </w:r>
      <w:r w:rsidRPr="00780FE2">
        <w:t>(2).</w:t>
      </w:r>
    </w:p>
    <w:p w14:paraId="29F99795" w14:textId="77777777" w:rsidR="00780FE2" w:rsidRPr="00780FE2" w:rsidRDefault="00780FE2" w:rsidP="00780FE2">
      <w:pPr>
        <w:pStyle w:val="EndNoteBibliography"/>
        <w:spacing w:after="0"/>
        <w:ind w:left="720" w:hanging="720"/>
      </w:pPr>
      <w:r w:rsidRPr="00780FE2">
        <w:tab/>
      </w:r>
      <w:bookmarkEnd w:id="684"/>
    </w:p>
    <w:p w14:paraId="1039D95E" w14:textId="77777777" w:rsidR="00780FE2" w:rsidRPr="00780FE2" w:rsidRDefault="00780FE2" w:rsidP="00780FE2">
      <w:pPr>
        <w:pStyle w:val="EndNoteBibliography"/>
      </w:pPr>
      <w:bookmarkStart w:id="685" w:name="_ENREF_8"/>
      <w:r w:rsidRPr="00780FE2">
        <w:t xml:space="preserve">Armstrong, J. S. (2001). </w:t>
      </w:r>
      <w:r w:rsidRPr="00780FE2">
        <w:rPr>
          <w:u w:val="single"/>
        </w:rPr>
        <w:t>Principles of Forecasting: A Handbook for Researchers and Practitioners</w:t>
      </w:r>
      <w:r w:rsidRPr="00780FE2">
        <w:t>, Kluwer Academic Publishers.</w:t>
      </w:r>
    </w:p>
    <w:p w14:paraId="46EBD695" w14:textId="77777777" w:rsidR="00780FE2" w:rsidRPr="00780FE2" w:rsidRDefault="00780FE2" w:rsidP="00780FE2">
      <w:pPr>
        <w:pStyle w:val="EndNoteBibliography"/>
        <w:spacing w:after="0"/>
        <w:ind w:left="720" w:hanging="720"/>
      </w:pPr>
      <w:r w:rsidRPr="00780FE2">
        <w:tab/>
      </w:r>
      <w:bookmarkEnd w:id="685"/>
    </w:p>
    <w:p w14:paraId="15FD0EAC" w14:textId="77777777" w:rsidR="00780FE2" w:rsidRPr="00780FE2" w:rsidRDefault="00780FE2" w:rsidP="00780FE2">
      <w:pPr>
        <w:pStyle w:val="EndNoteBibliography"/>
      </w:pPr>
      <w:bookmarkStart w:id="686" w:name="_ENREF_9"/>
      <w:r w:rsidRPr="00780FE2">
        <w:t xml:space="preserve">Bai, J. and P. Perron (1998). "Estimating and Testing Linear Models with Multiple Structural Changes." </w:t>
      </w:r>
      <w:r w:rsidRPr="00780FE2">
        <w:rPr>
          <w:u w:val="single"/>
        </w:rPr>
        <w:t>Econometrica</w:t>
      </w:r>
      <w:r w:rsidRPr="00780FE2">
        <w:t xml:space="preserve"> </w:t>
      </w:r>
      <w:r w:rsidRPr="00780FE2">
        <w:rPr>
          <w:b/>
        </w:rPr>
        <w:t>66</w:t>
      </w:r>
      <w:r w:rsidRPr="00780FE2">
        <w:t>: 47- 78.</w:t>
      </w:r>
    </w:p>
    <w:p w14:paraId="3A18C028" w14:textId="77777777" w:rsidR="00780FE2" w:rsidRPr="00780FE2" w:rsidRDefault="00780FE2" w:rsidP="00780FE2">
      <w:pPr>
        <w:pStyle w:val="EndNoteBibliography"/>
        <w:spacing w:after="0"/>
        <w:ind w:left="720" w:hanging="720"/>
      </w:pPr>
      <w:r w:rsidRPr="00780FE2">
        <w:tab/>
      </w:r>
      <w:bookmarkEnd w:id="686"/>
    </w:p>
    <w:p w14:paraId="5F4C5087" w14:textId="77777777" w:rsidR="00780FE2" w:rsidRPr="00780FE2" w:rsidRDefault="00780FE2" w:rsidP="00780FE2">
      <w:pPr>
        <w:pStyle w:val="EndNoteBibliography"/>
      </w:pPr>
      <w:bookmarkStart w:id="687" w:name="_ENREF_10"/>
      <w:r w:rsidRPr="00780FE2">
        <w:t xml:space="preserve">Bai, J. and P. Perron (2003). "Computation and Analysis of Multiple Structural-Change Models." </w:t>
      </w:r>
      <w:r w:rsidRPr="00780FE2">
        <w:rPr>
          <w:u w:val="single"/>
        </w:rPr>
        <w:t>Journal of Applied Econometrics</w:t>
      </w:r>
      <w:r w:rsidRPr="00780FE2">
        <w:t xml:space="preserve"> </w:t>
      </w:r>
      <w:r w:rsidRPr="00780FE2">
        <w:rPr>
          <w:b/>
        </w:rPr>
        <w:t>18</w:t>
      </w:r>
      <w:r w:rsidRPr="00780FE2">
        <w:t>: 1-22.</w:t>
      </w:r>
    </w:p>
    <w:p w14:paraId="3C7E5D3C" w14:textId="77777777" w:rsidR="00780FE2" w:rsidRPr="00780FE2" w:rsidRDefault="00780FE2" w:rsidP="00780FE2">
      <w:pPr>
        <w:pStyle w:val="EndNoteBibliography"/>
        <w:spacing w:after="0"/>
        <w:ind w:left="720" w:hanging="720"/>
      </w:pPr>
      <w:r w:rsidRPr="00780FE2">
        <w:tab/>
      </w:r>
      <w:bookmarkEnd w:id="687"/>
    </w:p>
    <w:p w14:paraId="2E9E0D2B" w14:textId="77777777" w:rsidR="00780FE2" w:rsidRPr="00780FE2" w:rsidRDefault="00780FE2" w:rsidP="00780FE2">
      <w:pPr>
        <w:pStyle w:val="EndNoteBibliography"/>
      </w:pPr>
      <w:bookmarkStart w:id="688" w:name="_ENREF_11"/>
      <w:r w:rsidRPr="00780FE2">
        <w:t xml:space="preserve">Blattberg, R. C., et al. (1995). "How promotions work?" </w:t>
      </w:r>
      <w:r w:rsidRPr="00780FE2">
        <w:rPr>
          <w:u w:val="single"/>
        </w:rPr>
        <w:t>Marketing Science</w:t>
      </w:r>
      <w:r w:rsidRPr="00780FE2">
        <w:t xml:space="preserve"> </w:t>
      </w:r>
      <w:r w:rsidRPr="00780FE2">
        <w:rPr>
          <w:b/>
        </w:rPr>
        <w:t>14</w:t>
      </w:r>
      <w:r w:rsidRPr="00780FE2">
        <w:t>(3).</w:t>
      </w:r>
    </w:p>
    <w:p w14:paraId="4889F058" w14:textId="77777777" w:rsidR="00780FE2" w:rsidRPr="00780FE2" w:rsidRDefault="00780FE2" w:rsidP="00780FE2">
      <w:pPr>
        <w:pStyle w:val="EndNoteBibliography"/>
        <w:spacing w:after="0"/>
        <w:ind w:left="720" w:hanging="720"/>
      </w:pPr>
      <w:r w:rsidRPr="00780FE2">
        <w:tab/>
      </w:r>
      <w:bookmarkEnd w:id="688"/>
    </w:p>
    <w:p w14:paraId="2BF031C7" w14:textId="77777777" w:rsidR="00780FE2" w:rsidRPr="00780FE2" w:rsidRDefault="00780FE2" w:rsidP="00780FE2">
      <w:pPr>
        <w:pStyle w:val="EndNoteBibliography"/>
      </w:pPr>
      <w:bookmarkStart w:id="689" w:name="_ENREF_12"/>
      <w:r w:rsidRPr="00780FE2">
        <w:t xml:space="preserve">Bronnenberg, B. J., et al. (2008). "The IRI Marketing Data Set." </w:t>
      </w:r>
      <w:r w:rsidRPr="00780FE2">
        <w:rPr>
          <w:u w:val="single"/>
        </w:rPr>
        <w:t>Marketing Science</w:t>
      </w:r>
      <w:r w:rsidRPr="00780FE2">
        <w:t xml:space="preserve"> </w:t>
      </w:r>
      <w:r w:rsidRPr="00780FE2">
        <w:rPr>
          <w:b/>
        </w:rPr>
        <w:t>27</w:t>
      </w:r>
      <w:r w:rsidRPr="00780FE2">
        <w:t>(4): pp. 745–748.</w:t>
      </w:r>
    </w:p>
    <w:p w14:paraId="2D0F9660" w14:textId="77777777" w:rsidR="00780FE2" w:rsidRPr="00780FE2" w:rsidRDefault="00780FE2" w:rsidP="00780FE2">
      <w:pPr>
        <w:pStyle w:val="EndNoteBibliography"/>
        <w:spacing w:after="0"/>
        <w:ind w:left="720" w:hanging="720"/>
      </w:pPr>
      <w:r w:rsidRPr="00780FE2">
        <w:lastRenderedPageBreak/>
        <w:tab/>
      </w:r>
      <w:bookmarkEnd w:id="689"/>
    </w:p>
    <w:p w14:paraId="091DCF87" w14:textId="77777777" w:rsidR="00780FE2" w:rsidRPr="00780FE2" w:rsidRDefault="00780FE2" w:rsidP="00780FE2">
      <w:pPr>
        <w:pStyle w:val="EndNoteBibliography"/>
      </w:pPr>
      <w:bookmarkStart w:id="690" w:name="_ENREF_13"/>
      <w:r w:rsidRPr="00780FE2">
        <w:t xml:space="preserve">Bucklin, R. E., et al. (1998). "Determining Segmentation in Sales Response across Consumer Purchase Behaviors." </w:t>
      </w:r>
      <w:r w:rsidRPr="00780FE2">
        <w:rPr>
          <w:u w:val="single"/>
        </w:rPr>
        <w:t>Journal of Marketing Research</w:t>
      </w:r>
      <w:r w:rsidRPr="00780FE2">
        <w:t xml:space="preserve"> </w:t>
      </w:r>
      <w:r w:rsidRPr="00780FE2">
        <w:rPr>
          <w:b/>
        </w:rPr>
        <w:t>35</w:t>
      </w:r>
      <w:r w:rsidRPr="00780FE2">
        <w:t>(2): 189-197.</w:t>
      </w:r>
    </w:p>
    <w:p w14:paraId="77A53A75" w14:textId="77777777" w:rsidR="00780FE2" w:rsidRPr="00780FE2" w:rsidRDefault="00780FE2" w:rsidP="00780FE2">
      <w:pPr>
        <w:pStyle w:val="EndNoteBibliography"/>
        <w:spacing w:after="0"/>
        <w:ind w:left="720" w:hanging="720"/>
      </w:pPr>
      <w:r w:rsidRPr="00780FE2">
        <w:tab/>
      </w:r>
      <w:bookmarkEnd w:id="690"/>
    </w:p>
    <w:p w14:paraId="2BFF7157" w14:textId="77777777" w:rsidR="00780FE2" w:rsidRPr="00780FE2" w:rsidRDefault="00780FE2" w:rsidP="00780FE2">
      <w:pPr>
        <w:pStyle w:val="EndNoteBibliography"/>
      </w:pPr>
      <w:bookmarkStart w:id="691" w:name="_ENREF_14"/>
      <w:r w:rsidRPr="00780FE2">
        <w:t xml:space="preserve">Castle, J. L., et al. (2008). "Model Selection when there are Multiple Breaks." </w:t>
      </w:r>
      <w:r w:rsidRPr="00780FE2">
        <w:rPr>
          <w:u w:val="single"/>
        </w:rPr>
        <w:t>Working paper No. 407, Economics Department, University of Oxford</w:t>
      </w:r>
      <w:r w:rsidRPr="00780FE2">
        <w:t>.</w:t>
      </w:r>
    </w:p>
    <w:p w14:paraId="37297127" w14:textId="77777777" w:rsidR="00780FE2" w:rsidRPr="00780FE2" w:rsidRDefault="00780FE2" w:rsidP="00780FE2">
      <w:pPr>
        <w:pStyle w:val="EndNoteBibliography"/>
        <w:spacing w:after="0"/>
        <w:ind w:left="720" w:hanging="720"/>
      </w:pPr>
      <w:r w:rsidRPr="00780FE2">
        <w:tab/>
      </w:r>
      <w:bookmarkEnd w:id="691"/>
    </w:p>
    <w:p w14:paraId="060A3564" w14:textId="77777777" w:rsidR="00780FE2" w:rsidRPr="00780FE2" w:rsidRDefault="00780FE2" w:rsidP="00780FE2">
      <w:pPr>
        <w:pStyle w:val="EndNoteBibliography"/>
      </w:pPr>
      <w:bookmarkStart w:id="692" w:name="_ENREF_15"/>
      <w:r w:rsidRPr="00780FE2">
        <w:t xml:space="preserve">Chevillon, G. (2016). "Multistep forecasting in the presence of location shifts." </w:t>
      </w:r>
      <w:r w:rsidRPr="00780FE2">
        <w:rPr>
          <w:u w:val="single"/>
        </w:rPr>
        <w:t>International Journal of Forecasting</w:t>
      </w:r>
      <w:r w:rsidRPr="00780FE2">
        <w:t xml:space="preserve"> </w:t>
      </w:r>
      <w:r w:rsidRPr="00780FE2">
        <w:rPr>
          <w:b/>
        </w:rPr>
        <w:t>32</w:t>
      </w:r>
      <w:r w:rsidRPr="00780FE2">
        <w:t>(1): 121-137.</w:t>
      </w:r>
    </w:p>
    <w:p w14:paraId="61562C25" w14:textId="77777777" w:rsidR="00780FE2" w:rsidRPr="00780FE2" w:rsidRDefault="00780FE2" w:rsidP="00780FE2">
      <w:pPr>
        <w:pStyle w:val="EndNoteBibliography"/>
        <w:spacing w:after="0"/>
        <w:ind w:left="720" w:hanging="720"/>
      </w:pPr>
      <w:r w:rsidRPr="00780FE2">
        <w:tab/>
      </w:r>
      <w:bookmarkEnd w:id="692"/>
    </w:p>
    <w:p w14:paraId="0EAEAD61" w14:textId="77777777" w:rsidR="00780FE2" w:rsidRPr="00780FE2" w:rsidRDefault="00780FE2" w:rsidP="00780FE2">
      <w:pPr>
        <w:pStyle w:val="EndNoteBibliography"/>
      </w:pPr>
      <w:bookmarkStart w:id="693" w:name="_ENREF_16"/>
      <w:r w:rsidRPr="00780FE2">
        <w:t xml:space="preserve">Chow, G. C. (1960). "Tests of Equality Between Sets of Coefficients in Two Linear Regressions." </w:t>
      </w:r>
      <w:r w:rsidRPr="00780FE2">
        <w:rPr>
          <w:u w:val="single"/>
        </w:rPr>
        <w:t>Econometrica</w:t>
      </w:r>
      <w:r w:rsidRPr="00780FE2">
        <w:t xml:space="preserve"> </w:t>
      </w:r>
      <w:r w:rsidRPr="00780FE2">
        <w:rPr>
          <w:b/>
        </w:rPr>
        <w:t>28</w:t>
      </w:r>
      <w:r w:rsidRPr="00780FE2">
        <w:t>(3).</w:t>
      </w:r>
    </w:p>
    <w:p w14:paraId="0E38A624" w14:textId="77777777" w:rsidR="00780FE2" w:rsidRPr="00780FE2" w:rsidRDefault="00780FE2" w:rsidP="00780FE2">
      <w:pPr>
        <w:pStyle w:val="EndNoteBibliography"/>
        <w:spacing w:after="0"/>
        <w:ind w:left="720" w:hanging="720"/>
      </w:pPr>
      <w:r w:rsidRPr="00780FE2">
        <w:tab/>
      </w:r>
      <w:bookmarkEnd w:id="693"/>
    </w:p>
    <w:p w14:paraId="60333C2C" w14:textId="77777777" w:rsidR="00780FE2" w:rsidRPr="00780FE2" w:rsidRDefault="00780FE2" w:rsidP="00780FE2">
      <w:pPr>
        <w:pStyle w:val="EndNoteBibliography"/>
        <w:rPr>
          <w:u w:val="single"/>
        </w:rPr>
      </w:pPr>
      <w:bookmarkStart w:id="694" w:name="_ENREF_17"/>
      <w:r w:rsidRPr="00780FE2">
        <w:t xml:space="preserve">Clark, T. E. and M. W. McCracken (2007). Forecasting with Small Macroeconomic VARs in the Presence of Instabilities. </w:t>
      </w:r>
      <w:r w:rsidRPr="00780FE2">
        <w:rPr>
          <w:u w:val="single"/>
        </w:rPr>
        <w:t>Finance and Economics Discussion Series</w:t>
      </w:r>
    </w:p>
    <w:p w14:paraId="773D2EA5" w14:textId="77777777" w:rsidR="00780FE2" w:rsidRPr="00780FE2" w:rsidRDefault="00780FE2" w:rsidP="00780FE2">
      <w:pPr>
        <w:pStyle w:val="EndNoteBibliography"/>
        <w:ind w:left="720" w:hanging="720"/>
      </w:pPr>
      <w:r w:rsidRPr="00780FE2">
        <w:t>Divisions of Research &amp; Statistics and Monetary Affairs</w:t>
      </w:r>
    </w:p>
    <w:p w14:paraId="2ABBABB6" w14:textId="77777777" w:rsidR="00780FE2" w:rsidRPr="00780FE2" w:rsidRDefault="00780FE2" w:rsidP="00780FE2">
      <w:pPr>
        <w:pStyle w:val="EndNoteBibliography"/>
        <w:ind w:left="720" w:hanging="720"/>
      </w:pPr>
      <w:r w:rsidRPr="00780FE2">
        <w:t>Federal Reserve Board, Washington, D.C.</w:t>
      </w:r>
    </w:p>
    <w:p w14:paraId="1A36D9DD" w14:textId="77777777" w:rsidR="00780FE2" w:rsidRPr="00780FE2" w:rsidRDefault="00780FE2" w:rsidP="00780FE2">
      <w:pPr>
        <w:pStyle w:val="EndNoteBibliography"/>
        <w:spacing w:after="0"/>
        <w:ind w:left="720" w:hanging="720"/>
      </w:pPr>
      <w:r w:rsidRPr="00780FE2">
        <w:tab/>
      </w:r>
      <w:bookmarkEnd w:id="694"/>
    </w:p>
    <w:p w14:paraId="0520E047" w14:textId="77777777" w:rsidR="00780FE2" w:rsidRPr="00780FE2" w:rsidRDefault="00780FE2" w:rsidP="00780FE2">
      <w:pPr>
        <w:pStyle w:val="EndNoteBibliography"/>
      </w:pPr>
      <w:bookmarkStart w:id="695" w:name="_ENREF_18"/>
      <w:r w:rsidRPr="00780FE2">
        <w:t xml:space="preserve">Clemen, R. T. (1989). "Combining forecasts: A review and annotated bibliography." </w:t>
      </w:r>
      <w:r w:rsidRPr="00780FE2">
        <w:rPr>
          <w:u w:val="single"/>
        </w:rPr>
        <w:t>International Journal of Forecasting</w:t>
      </w:r>
      <w:r w:rsidRPr="00780FE2">
        <w:t xml:space="preserve"> </w:t>
      </w:r>
      <w:r w:rsidRPr="00780FE2">
        <w:rPr>
          <w:b/>
        </w:rPr>
        <w:t>5</w:t>
      </w:r>
      <w:r w:rsidRPr="00780FE2">
        <w:t>(4): 559-583.</w:t>
      </w:r>
    </w:p>
    <w:p w14:paraId="568EB985" w14:textId="77777777" w:rsidR="00780FE2" w:rsidRPr="00780FE2" w:rsidRDefault="00780FE2" w:rsidP="00780FE2">
      <w:pPr>
        <w:pStyle w:val="EndNoteBibliography"/>
        <w:spacing w:after="0"/>
        <w:ind w:left="720" w:hanging="720"/>
      </w:pPr>
      <w:r w:rsidRPr="00780FE2">
        <w:tab/>
      </w:r>
      <w:bookmarkEnd w:id="695"/>
    </w:p>
    <w:p w14:paraId="323277F8" w14:textId="77777777" w:rsidR="00780FE2" w:rsidRPr="00780FE2" w:rsidRDefault="00780FE2" w:rsidP="00780FE2">
      <w:pPr>
        <w:pStyle w:val="EndNoteBibliography"/>
      </w:pPr>
      <w:bookmarkStart w:id="696" w:name="_ENREF_19"/>
      <w:r w:rsidRPr="00780FE2">
        <w:t xml:space="preserve">Clements, M. and D. Hendry (1998). </w:t>
      </w:r>
      <w:r w:rsidRPr="00780FE2">
        <w:rPr>
          <w:u w:val="single"/>
        </w:rPr>
        <w:t>Forecasting Economic Time Series</w:t>
      </w:r>
      <w:r w:rsidRPr="00780FE2">
        <w:t>, Cambridge University Press.</w:t>
      </w:r>
    </w:p>
    <w:p w14:paraId="59B8F17E" w14:textId="77777777" w:rsidR="00780FE2" w:rsidRPr="00780FE2" w:rsidRDefault="00780FE2" w:rsidP="00780FE2">
      <w:pPr>
        <w:pStyle w:val="EndNoteBibliography"/>
        <w:spacing w:after="0"/>
        <w:ind w:left="720" w:hanging="720"/>
      </w:pPr>
      <w:r w:rsidRPr="00780FE2">
        <w:tab/>
      </w:r>
      <w:bookmarkEnd w:id="696"/>
    </w:p>
    <w:p w14:paraId="061028DA" w14:textId="77777777" w:rsidR="00780FE2" w:rsidRPr="00780FE2" w:rsidRDefault="00780FE2" w:rsidP="00780FE2">
      <w:pPr>
        <w:pStyle w:val="EndNoteBibliography"/>
      </w:pPr>
      <w:bookmarkStart w:id="697" w:name="_ENREF_20"/>
      <w:r w:rsidRPr="00780FE2">
        <w:t xml:space="preserve">Clements, M. B. and D. F. Hendry (1994). Towards a theory of economic forecasting. </w:t>
      </w:r>
      <w:r w:rsidRPr="00780FE2">
        <w:rPr>
          <w:u w:val="single"/>
        </w:rPr>
        <w:t>Nonstationary Time Series Analysis and Cointegration</w:t>
      </w:r>
      <w:r w:rsidRPr="00780FE2">
        <w:t>. C. P. Hargreaves, Oxford University Press.</w:t>
      </w:r>
    </w:p>
    <w:p w14:paraId="3E432C5D" w14:textId="77777777" w:rsidR="00780FE2" w:rsidRPr="00780FE2" w:rsidRDefault="00780FE2" w:rsidP="00780FE2">
      <w:pPr>
        <w:pStyle w:val="EndNoteBibliography"/>
        <w:spacing w:after="0"/>
        <w:ind w:left="720" w:hanging="720"/>
      </w:pPr>
      <w:r w:rsidRPr="00780FE2">
        <w:tab/>
      </w:r>
      <w:bookmarkEnd w:id="697"/>
    </w:p>
    <w:p w14:paraId="3CC4133A" w14:textId="77777777" w:rsidR="00780FE2" w:rsidRPr="00780FE2" w:rsidRDefault="00780FE2" w:rsidP="00780FE2">
      <w:pPr>
        <w:pStyle w:val="EndNoteBibliography"/>
      </w:pPr>
      <w:bookmarkStart w:id="698" w:name="_ENREF_21"/>
      <w:r w:rsidRPr="00780FE2">
        <w:t xml:space="preserve">Clements, M. P. and D. F. Hendry (1999). </w:t>
      </w:r>
      <w:r w:rsidRPr="00780FE2">
        <w:rPr>
          <w:u w:val="single"/>
        </w:rPr>
        <w:t>Forecasting non-stationary economic time series</w:t>
      </w:r>
      <w:r w:rsidRPr="00780FE2">
        <w:t>. London, The MIT Press.</w:t>
      </w:r>
    </w:p>
    <w:p w14:paraId="49B246BB" w14:textId="77777777" w:rsidR="00780FE2" w:rsidRPr="00780FE2" w:rsidRDefault="00780FE2" w:rsidP="00780FE2">
      <w:pPr>
        <w:pStyle w:val="EndNoteBibliography"/>
        <w:spacing w:after="0"/>
        <w:ind w:left="720" w:hanging="720"/>
      </w:pPr>
      <w:r w:rsidRPr="00780FE2">
        <w:tab/>
      </w:r>
      <w:bookmarkEnd w:id="698"/>
    </w:p>
    <w:p w14:paraId="3F78E04D" w14:textId="77777777" w:rsidR="00780FE2" w:rsidRPr="00780FE2" w:rsidRDefault="00780FE2" w:rsidP="00780FE2">
      <w:pPr>
        <w:pStyle w:val="EndNoteBibliography"/>
      </w:pPr>
      <w:bookmarkStart w:id="699" w:name="_ENREF_22"/>
      <w:r w:rsidRPr="00780FE2">
        <w:t xml:space="preserve">Cooper, J. P. and C. R. Nelson (1975). "The Ex Ante Prediction Performance of the St. Louis and FRB-MIT-PENN Econometric Models and Some Results on Composite Predictors." </w:t>
      </w:r>
      <w:r w:rsidRPr="00780FE2">
        <w:rPr>
          <w:u w:val="single"/>
        </w:rPr>
        <w:t>Journal of Money, Credit and Banking</w:t>
      </w:r>
      <w:r w:rsidRPr="00780FE2">
        <w:t xml:space="preserve"> </w:t>
      </w:r>
      <w:r w:rsidRPr="00780FE2">
        <w:rPr>
          <w:b/>
        </w:rPr>
        <w:t>7</w:t>
      </w:r>
      <w:r w:rsidRPr="00780FE2">
        <w:t>(1).</w:t>
      </w:r>
    </w:p>
    <w:p w14:paraId="44697B17" w14:textId="77777777" w:rsidR="00780FE2" w:rsidRPr="00780FE2" w:rsidRDefault="00780FE2" w:rsidP="00780FE2">
      <w:pPr>
        <w:pStyle w:val="EndNoteBibliography"/>
        <w:spacing w:after="0"/>
        <w:ind w:left="720" w:hanging="720"/>
      </w:pPr>
      <w:r w:rsidRPr="00780FE2">
        <w:tab/>
      </w:r>
      <w:bookmarkEnd w:id="699"/>
    </w:p>
    <w:p w14:paraId="598144F4" w14:textId="77777777" w:rsidR="00780FE2" w:rsidRPr="00780FE2" w:rsidRDefault="00780FE2" w:rsidP="00780FE2">
      <w:pPr>
        <w:pStyle w:val="EndNoteBibliography"/>
      </w:pPr>
      <w:bookmarkStart w:id="700" w:name="_ENREF_23"/>
      <w:r w:rsidRPr="00780FE2">
        <w:t xml:space="preserve">Cooper, L. G., et al. (1999). "Promocast": a New Forecasting Method for Promotion Planning." </w:t>
      </w:r>
      <w:r w:rsidRPr="00780FE2">
        <w:rPr>
          <w:u w:val="single"/>
        </w:rPr>
        <w:t>Marketing Science</w:t>
      </w:r>
      <w:r w:rsidRPr="00780FE2">
        <w:t xml:space="preserve"> </w:t>
      </w:r>
      <w:r w:rsidRPr="00780FE2">
        <w:rPr>
          <w:b/>
        </w:rPr>
        <w:t>18</w:t>
      </w:r>
      <w:r w:rsidRPr="00780FE2">
        <w:t>(3): 301-316.</w:t>
      </w:r>
    </w:p>
    <w:p w14:paraId="441C5F5F" w14:textId="77777777" w:rsidR="00780FE2" w:rsidRPr="00780FE2" w:rsidRDefault="00780FE2" w:rsidP="00780FE2">
      <w:pPr>
        <w:pStyle w:val="EndNoteBibliography"/>
        <w:spacing w:after="0"/>
        <w:ind w:left="720" w:hanging="720"/>
      </w:pPr>
      <w:r w:rsidRPr="00780FE2">
        <w:tab/>
      </w:r>
      <w:bookmarkEnd w:id="700"/>
    </w:p>
    <w:p w14:paraId="47B2D6F4" w14:textId="77777777" w:rsidR="00780FE2" w:rsidRPr="00780FE2" w:rsidRDefault="00780FE2" w:rsidP="00780FE2">
      <w:pPr>
        <w:pStyle w:val="EndNoteBibliography"/>
      </w:pPr>
      <w:bookmarkStart w:id="701" w:name="_ENREF_24"/>
      <w:r w:rsidRPr="00780FE2">
        <w:t xml:space="preserve">Cooper, L. G. and G. Giuffrida (2000). "Turning Datamining into a Management Science Tool: New Algorithms and Empirical Results." </w:t>
      </w:r>
      <w:r w:rsidRPr="00780FE2">
        <w:rPr>
          <w:u w:val="single"/>
        </w:rPr>
        <w:t>Management Science</w:t>
      </w:r>
      <w:r w:rsidRPr="00780FE2">
        <w:t xml:space="preserve"> </w:t>
      </w:r>
      <w:r w:rsidRPr="00780FE2">
        <w:rPr>
          <w:b/>
        </w:rPr>
        <w:t>46</w:t>
      </w:r>
      <w:r w:rsidRPr="00780FE2">
        <w:t>(2): 249.</w:t>
      </w:r>
    </w:p>
    <w:p w14:paraId="4D599DD3" w14:textId="77777777" w:rsidR="00780FE2" w:rsidRPr="00780FE2" w:rsidRDefault="00780FE2" w:rsidP="00780FE2">
      <w:pPr>
        <w:pStyle w:val="EndNoteBibliography"/>
        <w:spacing w:after="0"/>
        <w:ind w:left="720" w:hanging="720"/>
      </w:pPr>
      <w:r w:rsidRPr="00780FE2">
        <w:lastRenderedPageBreak/>
        <w:tab/>
      </w:r>
      <w:bookmarkEnd w:id="701"/>
    </w:p>
    <w:p w14:paraId="27D030DE" w14:textId="77777777" w:rsidR="00780FE2" w:rsidRPr="00780FE2" w:rsidRDefault="00780FE2" w:rsidP="00780FE2">
      <w:pPr>
        <w:pStyle w:val="EndNoteBibliography"/>
      </w:pPr>
      <w:bookmarkStart w:id="702" w:name="_ENREF_25"/>
      <w:r w:rsidRPr="00780FE2">
        <w:t xml:space="preserve">Corsten, D. and T. Gruen (2003). "Desperately seeking shelf availability: an examination of the extent, the causes, and the efforts to address retail out-of-stocks." </w:t>
      </w:r>
      <w:r w:rsidRPr="00780FE2">
        <w:rPr>
          <w:u w:val="single"/>
        </w:rPr>
        <w:t>International Journal of Retail &amp; Distribution Management</w:t>
      </w:r>
      <w:r w:rsidRPr="00780FE2">
        <w:t xml:space="preserve"> </w:t>
      </w:r>
      <w:r w:rsidRPr="00780FE2">
        <w:rPr>
          <w:b/>
        </w:rPr>
        <w:t>31</w:t>
      </w:r>
      <w:r w:rsidRPr="00780FE2">
        <w:t>(12).</w:t>
      </w:r>
    </w:p>
    <w:p w14:paraId="15C4CAEB" w14:textId="77777777" w:rsidR="00780FE2" w:rsidRPr="00780FE2" w:rsidRDefault="00780FE2" w:rsidP="00780FE2">
      <w:pPr>
        <w:pStyle w:val="EndNoteBibliography"/>
        <w:spacing w:after="0"/>
        <w:ind w:left="720" w:hanging="720"/>
      </w:pPr>
      <w:r w:rsidRPr="00780FE2">
        <w:tab/>
      </w:r>
      <w:bookmarkEnd w:id="702"/>
    </w:p>
    <w:p w14:paraId="6765A3E1" w14:textId="77777777" w:rsidR="00780FE2" w:rsidRPr="00780FE2" w:rsidRDefault="00780FE2" w:rsidP="00780FE2">
      <w:pPr>
        <w:pStyle w:val="EndNoteBibliography"/>
      </w:pPr>
      <w:bookmarkStart w:id="703" w:name="_ENREF_26"/>
      <w:r w:rsidRPr="00780FE2">
        <w:t xml:space="preserve">Davydenko, A. and R. Fildes (2013). "Measuring forecasting accuracy: the case of judgmental adjustments to SKU-level demand forecasts." </w:t>
      </w:r>
      <w:r w:rsidRPr="00780FE2">
        <w:rPr>
          <w:u w:val="single"/>
        </w:rPr>
        <w:t>International Journal of Forecasting</w:t>
      </w:r>
      <w:r w:rsidRPr="00780FE2">
        <w:t xml:space="preserve"> </w:t>
      </w:r>
      <w:r w:rsidRPr="00780FE2">
        <w:rPr>
          <w:b/>
        </w:rPr>
        <w:t>29</w:t>
      </w:r>
      <w:r w:rsidRPr="00780FE2">
        <w:t>(3).</w:t>
      </w:r>
    </w:p>
    <w:p w14:paraId="3A39019E" w14:textId="77777777" w:rsidR="00780FE2" w:rsidRPr="00780FE2" w:rsidRDefault="00780FE2" w:rsidP="00780FE2">
      <w:pPr>
        <w:pStyle w:val="EndNoteBibliography"/>
        <w:spacing w:after="0"/>
        <w:ind w:left="720" w:hanging="720"/>
      </w:pPr>
      <w:r w:rsidRPr="00780FE2">
        <w:tab/>
      </w:r>
      <w:bookmarkEnd w:id="703"/>
    </w:p>
    <w:p w14:paraId="6FC6DF9D" w14:textId="77777777" w:rsidR="00780FE2" w:rsidRPr="00780FE2" w:rsidRDefault="00780FE2" w:rsidP="00780FE2">
      <w:pPr>
        <w:pStyle w:val="EndNoteBibliography"/>
      </w:pPr>
      <w:bookmarkStart w:id="704" w:name="_ENREF_27"/>
      <w:r w:rsidRPr="00780FE2">
        <w:t xml:space="preserve">Dekimpe, M., et al. (1999). "Long-run effects of price promotions in scanner markets." </w:t>
      </w:r>
      <w:r w:rsidRPr="00780FE2">
        <w:rPr>
          <w:u w:val="single"/>
        </w:rPr>
        <w:t>Journal of Econometrics</w:t>
      </w:r>
      <w:r w:rsidRPr="00780FE2">
        <w:t xml:space="preserve"> </w:t>
      </w:r>
      <w:r w:rsidRPr="00780FE2">
        <w:rPr>
          <w:b/>
        </w:rPr>
        <w:t>89</w:t>
      </w:r>
      <w:r w:rsidRPr="00780FE2">
        <w:t>(1/2): 261-291.</w:t>
      </w:r>
    </w:p>
    <w:p w14:paraId="575018CF" w14:textId="77777777" w:rsidR="00780FE2" w:rsidRPr="00780FE2" w:rsidRDefault="00780FE2" w:rsidP="00780FE2">
      <w:pPr>
        <w:pStyle w:val="EndNoteBibliography"/>
        <w:spacing w:after="0"/>
        <w:ind w:left="720" w:hanging="720"/>
      </w:pPr>
      <w:r w:rsidRPr="00780FE2">
        <w:tab/>
      </w:r>
      <w:bookmarkEnd w:id="704"/>
    </w:p>
    <w:p w14:paraId="385A2E68" w14:textId="77777777" w:rsidR="00780FE2" w:rsidRPr="00780FE2" w:rsidRDefault="00780FE2" w:rsidP="00780FE2">
      <w:pPr>
        <w:pStyle w:val="EndNoteBibliography"/>
      </w:pPr>
      <w:bookmarkStart w:id="705" w:name="_ENREF_28"/>
      <w:r w:rsidRPr="00780FE2">
        <w:t xml:space="preserve">Dekker, M., et al. (2004). "How to use aggregation and combined forecasting to improve seasonal demand forecasts." </w:t>
      </w:r>
      <w:r w:rsidRPr="00780FE2">
        <w:rPr>
          <w:u w:val="single"/>
        </w:rPr>
        <w:t>International Journal of Production Economics</w:t>
      </w:r>
      <w:r w:rsidRPr="00780FE2">
        <w:t xml:space="preserve"> </w:t>
      </w:r>
      <w:r w:rsidRPr="00780FE2">
        <w:rPr>
          <w:b/>
        </w:rPr>
        <w:t>90</w:t>
      </w:r>
      <w:r w:rsidRPr="00780FE2">
        <w:t>(2): 151-167.</w:t>
      </w:r>
    </w:p>
    <w:p w14:paraId="4F6CB0D1" w14:textId="77777777" w:rsidR="00780FE2" w:rsidRPr="00780FE2" w:rsidRDefault="00780FE2" w:rsidP="00780FE2">
      <w:pPr>
        <w:pStyle w:val="EndNoteBibliography"/>
        <w:spacing w:after="0"/>
        <w:ind w:left="720" w:hanging="720"/>
      </w:pPr>
      <w:r w:rsidRPr="00780FE2">
        <w:tab/>
      </w:r>
      <w:bookmarkEnd w:id="705"/>
    </w:p>
    <w:p w14:paraId="1C7A3304" w14:textId="77777777" w:rsidR="00780FE2" w:rsidRPr="00780FE2" w:rsidRDefault="00780FE2" w:rsidP="00780FE2">
      <w:pPr>
        <w:pStyle w:val="EndNoteBibliography"/>
      </w:pPr>
      <w:bookmarkStart w:id="706" w:name="_ENREF_29"/>
      <w:r w:rsidRPr="00780FE2">
        <w:t xml:space="preserve">Dodson, J. A., et al. (1978). "Impact of deals and deal retraction on brand switching." </w:t>
      </w:r>
      <w:r w:rsidRPr="00780FE2">
        <w:rPr>
          <w:u w:val="single"/>
        </w:rPr>
        <w:t>Journal of Marketing Research</w:t>
      </w:r>
      <w:r w:rsidRPr="00780FE2">
        <w:t xml:space="preserve"> </w:t>
      </w:r>
      <w:r w:rsidRPr="00780FE2">
        <w:rPr>
          <w:b/>
        </w:rPr>
        <w:t>15</w:t>
      </w:r>
      <w:r w:rsidRPr="00780FE2">
        <w:t>: 72-81.</w:t>
      </w:r>
    </w:p>
    <w:p w14:paraId="0A3953E0" w14:textId="77777777" w:rsidR="00780FE2" w:rsidRPr="00780FE2" w:rsidRDefault="00780FE2" w:rsidP="00780FE2">
      <w:pPr>
        <w:pStyle w:val="EndNoteBibliography"/>
        <w:spacing w:after="0"/>
        <w:ind w:left="720" w:hanging="720"/>
      </w:pPr>
      <w:r w:rsidRPr="00780FE2">
        <w:tab/>
      </w:r>
      <w:bookmarkEnd w:id="706"/>
    </w:p>
    <w:p w14:paraId="2129472D" w14:textId="77777777" w:rsidR="00780FE2" w:rsidRPr="00780FE2" w:rsidRDefault="00780FE2" w:rsidP="00780FE2">
      <w:pPr>
        <w:pStyle w:val="EndNoteBibliography"/>
      </w:pPr>
      <w:bookmarkStart w:id="707" w:name="_ENREF_30"/>
      <w:r w:rsidRPr="00780FE2">
        <w:t>Epprecht, C., et al. (2013). Comparing variable selection techniques for linear regression: LASSO and Autometrics, Université Panthéon-Sorbonne (Paris 1), Centre d'Economie de la Sorbonne.</w:t>
      </w:r>
    </w:p>
    <w:p w14:paraId="5470C74D" w14:textId="77777777" w:rsidR="00780FE2" w:rsidRPr="00780FE2" w:rsidRDefault="00780FE2" w:rsidP="00780FE2">
      <w:pPr>
        <w:pStyle w:val="EndNoteBibliography"/>
        <w:spacing w:after="0"/>
        <w:ind w:left="720" w:hanging="720"/>
      </w:pPr>
      <w:r w:rsidRPr="00780FE2">
        <w:tab/>
      </w:r>
      <w:bookmarkEnd w:id="707"/>
    </w:p>
    <w:p w14:paraId="5CD3C93F" w14:textId="77777777" w:rsidR="00780FE2" w:rsidRPr="00780FE2" w:rsidRDefault="00780FE2" w:rsidP="00780FE2">
      <w:pPr>
        <w:pStyle w:val="EndNoteBibliography"/>
      </w:pPr>
      <w:bookmarkStart w:id="708" w:name="_ENREF_31"/>
      <w:r w:rsidRPr="00780FE2">
        <w:t>Fan, J. and J. Lv (2008). "Sure independence screening for ultrahigh dimensional feature space (with discussion)."</w:t>
      </w:r>
      <w:r w:rsidRPr="00780FE2">
        <w:rPr>
          <w:u w:val="single"/>
        </w:rPr>
        <w:t xml:space="preserve"> Journal of Royal Statistical Society</w:t>
      </w:r>
      <w:r w:rsidRPr="00780FE2">
        <w:t xml:space="preserve"> </w:t>
      </w:r>
      <w:r w:rsidRPr="00780FE2">
        <w:rPr>
          <w:b/>
        </w:rPr>
        <w:t>70</w:t>
      </w:r>
      <w:r w:rsidRPr="00780FE2">
        <w:t>(Series B): 849–911.</w:t>
      </w:r>
    </w:p>
    <w:p w14:paraId="785B282D" w14:textId="77777777" w:rsidR="00780FE2" w:rsidRPr="00780FE2" w:rsidRDefault="00780FE2" w:rsidP="00780FE2">
      <w:pPr>
        <w:pStyle w:val="EndNoteBibliography"/>
        <w:spacing w:after="0"/>
        <w:ind w:left="720" w:hanging="720"/>
      </w:pPr>
      <w:r w:rsidRPr="00780FE2">
        <w:tab/>
      </w:r>
      <w:bookmarkEnd w:id="708"/>
    </w:p>
    <w:p w14:paraId="0DE18A5E" w14:textId="77777777" w:rsidR="00780FE2" w:rsidRPr="00780FE2" w:rsidRDefault="00780FE2" w:rsidP="00780FE2">
      <w:pPr>
        <w:pStyle w:val="EndNoteBibliography"/>
      </w:pPr>
      <w:bookmarkStart w:id="709" w:name="_ENREF_32"/>
      <w:r w:rsidRPr="00780FE2">
        <w:t xml:space="preserve">Fildes, R. (1992). "The evaluation of extrapolative forecasting methods." </w:t>
      </w:r>
      <w:r w:rsidRPr="00780FE2">
        <w:rPr>
          <w:u w:val="single"/>
        </w:rPr>
        <w:t>International Journal of Forecasting</w:t>
      </w:r>
      <w:r w:rsidRPr="00780FE2">
        <w:t xml:space="preserve"> </w:t>
      </w:r>
      <w:r w:rsidRPr="00780FE2">
        <w:rPr>
          <w:b/>
        </w:rPr>
        <w:t>8</w:t>
      </w:r>
      <w:r w:rsidRPr="00780FE2">
        <w:t>: 81-98.</w:t>
      </w:r>
    </w:p>
    <w:p w14:paraId="4BEF8A56" w14:textId="77777777" w:rsidR="00780FE2" w:rsidRPr="00780FE2" w:rsidRDefault="00780FE2" w:rsidP="00780FE2">
      <w:pPr>
        <w:pStyle w:val="EndNoteBibliography"/>
        <w:spacing w:after="0"/>
        <w:ind w:left="720" w:hanging="720"/>
      </w:pPr>
      <w:r w:rsidRPr="00780FE2">
        <w:tab/>
      </w:r>
      <w:bookmarkEnd w:id="709"/>
    </w:p>
    <w:p w14:paraId="328424C7" w14:textId="77777777" w:rsidR="00780FE2" w:rsidRPr="00780FE2" w:rsidRDefault="00780FE2" w:rsidP="00780FE2">
      <w:pPr>
        <w:pStyle w:val="EndNoteBibliography"/>
      </w:pPr>
      <w:bookmarkStart w:id="710" w:name="_ENREF_33"/>
      <w:r w:rsidRPr="00780FE2">
        <w:t xml:space="preserve">Fildes, R. and P. Goodwin (2007). "Fine judgements: do organizations follow best practice when applying management judgement to forecasting?" </w:t>
      </w:r>
      <w:r w:rsidRPr="00780FE2">
        <w:rPr>
          <w:u w:val="single"/>
        </w:rPr>
        <w:t>Interfaces</w:t>
      </w:r>
      <w:r w:rsidRPr="00780FE2">
        <w:t xml:space="preserve"> </w:t>
      </w:r>
      <w:r w:rsidRPr="00780FE2">
        <w:rPr>
          <w:b/>
        </w:rPr>
        <w:t>37</w:t>
      </w:r>
      <w:r w:rsidRPr="00780FE2">
        <w:t>: 570-576.</w:t>
      </w:r>
    </w:p>
    <w:p w14:paraId="61A59E96" w14:textId="77777777" w:rsidR="00780FE2" w:rsidRPr="00780FE2" w:rsidRDefault="00780FE2" w:rsidP="00780FE2">
      <w:pPr>
        <w:pStyle w:val="EndNoteBibliography"/>
        <w:spacing w:after="0"/>
        <w:ind w:left="720" w:hanging="720"/>
      </w:pPr>
      <w:r w:rsidRPr="00780FE2">
        <w:tab/>
      </w:r>
      <w:bookmarkEnd w:id="710"/>
    </w:p>
    <w:p w14:paraId="678C14C9" w14:textId="77777777" w:rsidR="00780FE2" w:rsidRPr="00780FE2" w:rsidRDefault="00780FE2" w:rsidP="00780FE2">
      <w:pPr>
        <w:pStyle w:val="EndNoteBibliography"/>
      </w:pPr>
      <w:bookmarkStart w:id="711" w:name="_ENREF_34"/>
      <w:r w:rsidRPr="00780FE2">
        <w:t xml:space="preserve">Fildes, R., et al. (2009). "Effective forecasting and judgmental adjustments: an empirical evaluation and strategies for improvement in supply-chain planning." </w:t>
      </w:r>
      <w:r w:rsidRPr="00780FE2">
        <w:rPr>
          <w:u w:val="single"/>
        </w:rPr>
        <w:t>International Journal of Forecasting</w:t>
      </w:r>
      <w:r w:rsidRPr="00780FE2">
        <w:t xml:space="preserve"> </w:t>
      </w:r>
      <w:r w:rsidRPr="00780FE2">
        <w:rPr>
          <w:b/>
        </w:rPr>
        <w:t>25</w:t>
      </w:r>
      <w:r w:rsidRPr="00780FE2">
        <w:t>(1): 3-23.</w:t>
      </w:r>
    </w:p>
    <w:p w14:paraId="7E931301" w14:textId="77777777" w:rsidR="00780FE2" w:rsidRPr="00780FE2" w:rsidRDefault="00780FE2" w:rsidP="00780FE2">
      <w:pPr>
        <w:pStyle w:val="EndNoteBibliography"/>
        <w:spacing w:after="0"/>
        <w:ind w:left="720" w:hanging="720"/>
      </w:pPr>
      <w:r w:rsidRPr="00780FE2">
        <w:tab/>
      </w:r>
      <w:bookmarkEnd w:id="711"/>
    </w:p>
    <w:p w14:paraId="19FC35A3" w14:textId="77777777" w:rsidR="00780FE2" w:rsidRPr="00780FE2" w:rsidRDefault="00780FE2" w:rsidP="00780FE2">
      <w:pPr>
        <w:pStyle w:val="EndNoteBibliography"/>
      </w:pPr>
      <w:bookmarkStart w:id="712" w:name="_ENREF_35"/>
      <w:r w:rsidRPr="00780FE2">
        <w:t xml:space="preserve">Fildes, R., et al. (2008). "Forecasting and operational research: A review." </w:t>
      </w:r>
      <w:r w:rsidRPr="00780FE2">
        <w:rPr>
          <w:u w:val="single"/>
        </w:rPr>
        <w:t>Journal of the Operational Research Society</w:t>
      </w:r>
      <w:r w:rsidRPr="00780FE2">
        <w:t xml:space="preserve"> </w:t>
      </w:r>
      <w:r w:rsidRPr="00780FE2">
        <w:rPr>
          <w:b/>
        </w:rPr>
        <w:t>59</w:t>
      </w:r>
      <w:r w:rsidRPr="00780FE2">
        <w:t>.</w:t>
      </w:r>
    </w:p>
    <w:p w14:paraId="1F5F76EA" w14:textId="77777777" w:rsidR="00780FE2" w:rsidRPr="00780FE2" w:rsidRDefault="00780FE2" w:rsidP="00780FE2">
      <w:pPr>
        <w:pStyle w:val="EndNoteBibliography"/>
        <w:spacing w:after="0"/>
        <w:ind w:left="720" w:hanging="720"/>
      </w:pPr>
      <w:r w:rsidRPr="00780FE2">
        <w:tab/>
      </w:r>
      <w:bookmarkEnd w:id="712"/>
    </w:p>
    <w:p w14:paraId="3C1898E3" w14:textId="77777777" w:rsidR="00780FE2" w:rsidRPr="00780FE2" w:rsidRDefault="00780FE2" w:rsidP="00780FE2">
      <w:pPr>
        <w:pStyle w:val="EndNoteBibliography"/>
      </w:pPr>
      <w:bookmarkStart w:id="713" w:name="_ENREF_36"/>
      <w:r w:rsidRPr="00780FE2">
        <w:t xml:space="preserve">Fildes, R. and H. Stekler (2002). "The state of macroeconomic forecasting." </w:t>
      </w:r>
      <w:r w:rsidRPr="00780FE2">
        <w:rPr>
          <w:u w:val="single"/>
        </w:rPr>
        <w:t>Journal of Macroeconomics</w:t>
      </w:r>
      <w:r w:rsidRPr="00780FE2">
        <w:t xml:space="preserve"> </w:t>
      </w:r>
      <w:r w:rsidRPr="00780FE2">
        <w:rPr>
          <w:b/>
        </w:rPr>
        <w:t>24</w:t>
      </w:r>
      <w:r w:rsidRPr="00780FE2">
        <w:t>(4): 435-468.</w:t>
      </w:r>
    </w:p>
    <w:p w14:paraId="2F0AC67A" w14:textId="77777777" w:rsidR="00780FE2" w:rsidRPr="00780FE2" w:rsidRDefault="00780FE2" w:rsidP="00780FE2">
      <w:pPr>
        <w:pStyle w:val="EndNoteBibliography"/>
        <w:spacing w:after="0"/>
        <w:ind w:left="720" w:hanging="720"/>
      </w:pPr>
      <w:r w:rsidRPr="00780FE2">
        <w:tab/>
      </w:r>
      <w:bookmarkEnd w:id="713"/>
    </w:p>
    <w:p w14:paraId="24C3D5EE" w14:textId="77777777" w:rsidR="00780FE2" w:rsidRPr="00780FE2" w:rsidRDefault="00780FE2" w:rsidP="00780FE2">
      <w:pPr>
        <w:pStyle w:val="EndNoteBibliography"/>
      </w:pPr>
      <w:bookmarkStart w:id="714" w:name="_ENREF_37"/>
      <w:r w:rsidRPr="00780FE2">
        <w:lastRenderedPageBreak/>
        <w:t xml:space="preserve">Foekens, E. W., et al. (1999). "Varying parameter models to accommodate dynamic promotion effects." </w:t>
      </w:r>
      <w:r w:rsidRPr="00780FE2">
        <w:rPr>
          <w:u w:val="single"/>
        </w:rPr>
        <w:t>Journal of Econometrics</w:t>
      </w:r>
      <w:r w:rsidRPr="00780FE2">
        <w:t xml:space="preserve"> </w:t>
      </w:r>
      <w:r w:rsidRPr="00780FE2">
        <w:rPr>
          <w:b/>
        </w:rPr>
        <w:t>89</w:t>
      </w:r>
      <w:r w:rsidRPr="00780FE2">
        <w:t>(1-2): 249-268.</w:t>
      </w:r>
    </w:p>
    <w:p w14:paraId="096B0E25" w14:textId="77777777" w:rsidR="00780FE2" w:rsidRPr="00780FE2" w:rsidRDefault="00780FE2" w:rsidP="00780FE2">
      <w:pPr>
        <w:pStyle w:val="EndNoteBibliography"/>
        <w:spacing w:after="0"/>
        <w:ind w:left="720" w:hanging="720"/>
      </w:pPr>
      <w:r w:rsidRPr="00780FE2">
        <w:tab/>
      </w:r>
      <w:bookmarkEnd w:id="714"/>
    </w:p>
    <w:p w14:paraId="0551B997" w14:textId="77777777" w:rsidR="00780FE2" w:rsidRPr="00780FE2" w:rsidRDefault="00780FE2" w:rsidP="00780FE2">
      <w:pPr>
        <w:pStyle w:val="EndNoteBibliography"/>
      </w:pPr>
      <w:bookmarkStart w:id="715" w:name="_ENREF_38"/>
      <w:r w:rsidRPr="00780FE2">
        <w:t xml:space="preserve">Goodwin, P. (2002). "Integrating management judgment and statistical methods to improve short-term forecasts." </w:t>
      </w:r>
      <w:r w:rsidRPr="00780FE2">
        <w:rPr>
          <w:u w:val="single"/>
        </w:rPr>
        <w:t>Omega</w:t>
      </w:r>
      <w:r w:rsidRPr="00780FE2">
        <w:t xml:space="preserve"> </w:t>
      </w:r>
      <w:r w:rsidRPr="00780FE2">
        <w:rPr>
          <w:b/>
        </w:rPr>
        <w:t>30</w:t>
      </w:r>
      <w:r w:rsidRPr="00780FE2">
        <w:t>(2): 127-135.</w:t>
      </w:r>
    </w:p>
    <w:p w14:paraId="4181F864" w14:textId="77777777" w:rsidR="00780FE2" w:rsidRPr="00780FE2" w:rsidRDefault="00780FE2" w:rsidP="00780FE2">
      <w:pPr>
        <w:pStyle w:val="EndNoteBibliography"/>
        <w:spacing w:after="0"/>
        <w:ind w:left="720" w:hanging="720"/>
      </w:pPr>
      <w:r w:rsidRPr="00780FE2">
        <w:tab/>
      </w:r>
      <w:bookmarkEnd w:id="715"/>
    </w:p>
    <w:p w14:paraId="4AAF4B95" w14:textId="77777777" w:rsidR="00780FE2" w:rsidRPr="00780FE2" w:rsidRDefault="00780FE2" w:rsidP="00780FE2">
      <w:pPr>
        <w:pStyle w:val="EndNoteBibliography"/>
      </w:pPr>
      <w:bookmarkStart w:id="716" w:name="_ENREF_39"/>
      <w:r w:rsidRPr="00780FE2">
        <w:t xml:space="preserve">Gür Ali, Ö., et al. (2009). "SKU demand forecasting in the presence of promotions." </w:t>
      </w:r>
      <w:r w:rsidRPr="00780FE2">
        <w:rPr>
          <w:u w:val="single"/>
        </w:rPr>
        <w:t>Expert Systems with Applications</w:t>
      </w:r>
      <w:r w:rsidRPr="00780FE2">
        <w:t xml:space="preserve"> </w:t>
      </w:r>
      <w:r w:rsidRPr="00780FE2">
        <w:rPr>
          <w:b/>
        </w:rPr>
        <w:t>36</w:t>
      </w:r>
      <w:r w:rsidRPr="00780FE2">
        <w:t>(10).</w:t>
      </w:r>
    </w:p>
    <w:p w14:paraId="31C521FC" w14:textId="77777777" w:rsidR="00780FE2" w:rsidRPr="00780FE2" w:rsidRDefault="00780FE2" w:rsidP="00780FE2">
      <w:pPr>
        <w:pStyle w:val="EndNoteBibliography"/>
        <w:spacing w:after="0"/>
        <w:ind w:left="720" w:hanging="720"/>
      </w:pPr>
      <w:r w:rsidRPr="00780FE2">
        <w:tab/>
      </w:r>
      <w:bookmarkEnd w:id="716"/>
    </w:p>
    <w:p w14:paraId="38EB5C6D" w14:textId="77777777" w:rsidR="00780FE2" w:rsidRPr="00780FE2" w:rsidRDefault="00780FE2" w:rsidP="00780FE2">
      <w:pPr>
        <w:pStyle w:val="EndNoteBibliography"/>
      </w:pPr>
      <w:bookmarkStart w:id="717" w:name="_ENREF_40"/>
      <w:r w:rsidRPr="00780FE2">
        <w:t xml:space="preserve">Hendry, D. F. (1995). </w:t>
      </w:r>
      <w:r w:rsidRPr="00780FE2">
        <w:rPr>
          <w:u w:val="single"/>
        </w:rPr>
        <w:t>Dynamic Econometrics: Advanced Texts in Econometrics</w:t>
      </w:r>
      <w:r w:rsidRPr="00780FE2">
        <w:t>. Oxford, UK, Oxford University Press.</w:t>
      </w:r>
    </w:p>
    <w:p w14:paraId="60C230DC" w14:textId="77777777" w:rsidR="00780FE2" w:rsidRPr="00780FE2" w:rsidRDefault="00780FE2" w:rsidP="00780FE2">
      <w:pPr>
        <w:pStyle w:val="EndNoteBibliography"/>
        <w:spacing w:after="0"/>
        <w:ind w:left="720" w:hanging="720"/>
      </w:pPr>
      <w:r w:rsidRPr="00780FE2">
        <w:tab/>
      </w:r>
      <w:bookmarkEnd w:id="717"/>
    </w:p>
    <w:p w14:paraId="384179BC" w14:textId="77777777" w:rsidR="00780FE2" w:rsidRPr="00780FE2" w:rsidRDefault="00780FE2" w:rsidP="00780FE2">
      <w:pPr>
        <w:pStyle w:val="EndNoteBibliography"/>
      </w:pPr>
      <w:bookmarkStart w:id="718" w:name="_ENREF_41"/>
      <w:r w:rsidRPr="00780FE2">
        <w:t xml:space="preserve">Houston, F. S. and D. L. Weiss (1975). "CUMULATIVE ADVERTISING EFFECTS: THE ROLE OF SERIAL CORRELATION*." </w:t>
      </w:r>
      <w:r w:rsidRPr="00780FE2">
        <w:rPr>
          <w:u w:val="single"/>
        </w:rPr>
        <w:t>Decision Sciences</w:t>
      </w:r>
      <w:r w:rsidRPr="00780FE2">
        <w:t xml:space="preserve"> </w:t>
      </w:r>
      <w:r w:rsidRPr="00780FE2">
        <w:rPr>
          <w:b/>
        </w:rPr>
        <w:t>6</w:t>
      </w:r>
      <w:r w:rsidRPr="00780FE2">
        <w:t>(3): 471-481.</w:t>
      </w:r>
    </w:p>
    <w:p w14:paraId="57698D18" w14:textId="77777777" w:rsidR="00780FE2" w:rsidRPr="00780FE2" w:rsidRDefault="00780FE2" w:rsidP="00780FE2">
      <w:pPr>
        <w:pStyle w:val="EndNoteBibliography"/>
        <w:spacing w:after="0"/>
        <w:ind w:left="720" w:hanging="720"/>
      </w:pPr>
      <w:r w:rsidRPr="00780FE2">
        <w:tab/>
      </w:r>
      <w:bookmarkEnd w:id="718"/>
    </w:p>
    <w:p w14:paraId="252845CB" w14:textId="77777777" w:rsidR="00780FE2" w:rsidRPr="00780FE2" w:rsidRDefault="00780FE2" w:rsidP="00780FE2">
      <w:pPr>
        <w:pStyle w:val="EndNoteBibliography"/>
      </w:pPr>
      <w:bookmarkStart w:id="719" w:name="_ENREF_42"/>
      <w:r w:rsidRPr="00780FE2">
        <w:t xml:space="preserve">Huang, T., et al. (2014). "The value of competitive information in forecasting FMCG retail product sales and the variable selection problem." </w:t>
      </w:r>
      <w:r w:rsidRPr="00780FE2">
        <w:rPr>
          <w:u w:val="single"/>
        </w:rPr>
        <w:t>European Journal of Operational Research</w:t>
      </w:r>
      <w:r w:rsidRPr="00780FE2">
        <w:t xml:space="preserve"> </w:t>
      </w:r>
      <w:r w:rsidRPr="00780FE2">
        <w:rPr>
          <w:b/>
        </w:rPr>
        <w:t>237</w:t>
      </w:r>
      <w:r w:rsidRPr="00780FE2">
        <w:t>(2): 738-748.</w:t>
      </w:r>
    </w:p>
    <w:p w14:paraId="44FF7453" w14:textId="77777777" w:rsidR="00780FE2" w:rsidRPr="00780FE2" w:rsidRDefault="00780FE2" w:rsidP="00780FE2">
      <w:pPr>
        <w:pStyle w:val="EndNoteBibliography"/>
        <w:spacing w:after="0"/>
        <w:ind w:left="720" w:hanging="720"/>
      </w:pPr>
      <w:r w:rsidRPr="00780FE2">
        <w:tab/>
      </w:r>
      <w:bookmarkEnd w:id="719"/>
    </w:p>
    <w:p w14:paraId="338916DE" w14:textId="77777777" w:rsidR="00780FE2" w:rsidRPr="00780FE2" w:rsidRDefault="00780FE2" w:rsidP="00780FE2">
      <w:pPr>
        <w:pStyle w:val="EndNoteBibliography"/>
      </w:pPr>
      <w:bookmarkStart w:id="720" w:name="_ENREF_43"/>
      <w:r w:rsidRPr="00780FE2">
        <w:t xml:space="preserve">Hyndman, R. J. and A. B. Koehler (2006). "Another look at measures of forecast accuracy." </w:t>
      </w:r>
      <w:r w:rsidRPr="00780FE2">
        <w:rPr>
          <w:u w:val="single"/>
        </w:rPr>
        <w:t>International Journal of Forecasting</w:t>
      </w:r>
      <w:r w:rsidRPr="00780FE2">
        <w:t xml:space="preserve"> </w:t>
      </w:r>
      <w:r w:rsidRPr="00780FE2">
        <w:rPr>
          <w:b/>
        </w:rPr>
        <w:t>22</w:t>
      </w:r>
      <w:r w:rsidRPr="00780FE2">
        <w:t>: 679-688.</w:t>
      </w:r>
    </w:p>
    <w:p w14:paraId="67B0AA8A" w14:textId="77777777" w:rsidR="00780FE2" w:rsidRPr="00780FE2" w:rsidRDefault="00780FE2" w:rsidP="00780FE2">
      <w:pPr>
        <w:pStyle w:val="EndNoteBibliography"/>
        <w:spacing w:after="0"/>
        <w:ind w:left="720" w:hanging="720"/>
      </w:pPr>
      <w:r w:rsidRPr="00780FE2">
        <w:tab/>
      </w:r>
      <w:bookmarkEnd w:id="720"/>
    </w:p>
    <w:p w14:paraId="7C9F4901" w14:textId="77777777" w:rsidR="00780FE2" w:rsidRPr="00780FE2" w:rsidRDefault="00780FE2" w:rsidP="00780FE2">
      <w:pPr>
        <w:pStyle w:val="EndNoteBibliography"/>
      </w:pPr>
      <w:bookmarkStart w:id="721" w:name="_ENREF_44"/>
      <w:r w:rsidRPr="00780FE2">
        <w:t xml:space="preserve">Jose, V. R. R. and R. L. Winkler (2008). "Simple robust averages of forecasts: Some empirical results." </w:t>
      </w:r>
      <w:r w:rsidRPr="00780FE2">
        <w:rPr>
          <w:u w:val="single"/>
        </w:rPr>
        <w:t>International Journal of Forecasting</w:t>
      </w:r>
      <w:r w:rsidRPr="00780FE2">
        <w:t xml:space="preserve"> </w:t>
      </w:r>
      <w:r w:rsidRPr="00780FE2">
        <w:rPr>
          <w:b/>
        </w:rPr>
        <w:t>24</w:t>
      </w:r>
      <w:r w:rsidRPr="00780FE2">
        <w:t>(1): 163-169.</w:t>
      </w:r>
    </w:p>
    <w:p w14:paraId="4D68757E" w14:textId="77777777" w:rsidR="00780FE2" w:rsidRPr="00780FE2" w:rsidRDefault="00780FE2" w:rsidP="00780FE2">
      <w:pPr>
        <w:pStyle w:val="EndNoteBibliography"/>
        <w:spacing w:after="0"/>
        <w:ind w:left="720" w:hanging="720"/>
      </w:pPr>
      <w:r w:rsidRPr="00780FE2">
        <w:tab/>
      </w:r>
      <w:bookmarkEnd w:id="721"/>
    </w:p>
    <w:p w14:paraId="5ADDCFB3" w14:textId="77777777" w:rsidR="00780FE2" w:rsidRPr="00780FE2" w:rsidRDefault="00780FE2" w:rsidP="00780FE2">
      <w:pPr>
        <w:pStyle w:val="EndNoteBibliography"/>
      </w:pPr>
      <w:bookmarkStart w:id="722" w:name="_ENREF_45"/>
      <w:r w:rsidRPr="00780FE2">
        <w:t xml:space="preserve">Little, J. D. C. (1966). "A Model of Adaptive Control of Promotional Spending." </w:t>
      </w:r>
      <w:r w:rsidRPr="00780FE2">
        <w:rPr>
          <w:u w:val="single"/>
        </w:rPr>
        <w:t>Operations research</w:t>
      </w:r>
      <w:r w:rsidRPr="00780FE2">
        <w:t xml:space="preserve"> </w:t>
      </w:r>
      <w:r w:rsidRPr="00780FE2">
        <w:rPr>
          <w:b/>
        </w:rPr>
        <w:t>14</w:t>
      </w:r>
      <w:r w:rsidRPr="00780FE2">
        <w:t>(6).</w:t>
      </w:r>
    </w:p>
    <w:p w14:paraId="67C9716E" w14:textId="77777777" w:rsidR="00780FE2" w:rsidRPr="00780FE2" w:rsidRDefault="00780FE2" w:rsidP="00780FE2">
      <w:pPr>
        <w:pStyle w:val="EndNoteBibliography"/>
        <w:spacing w:after="0"/>
        <w:ind w:left="720" w:hanging="720"/>
      </w:pPr>
      <w:r w:rsidRPr="00780FE2">
        <w:tab/>
      </w:r>
      <w:bookmarkEnd w:id="722"/>
    </w:p>
    <w:p w14:paraId="5689274E" w14:textId="77777777" w:rsidR="00780FE2" w:rsidRPr="00780FE2" w:rsidRDefault="00780FE2" w:rsidP="00780FE2">
      <w:pPr>
        <w:pStyle w:val="EndNoteBibliography"/>
      </w:pPr>
      <w:bookmarkStart w:id="723" w:name="_ENREF_46"/>
      <w:r w:rsidRPr="00780FE2">
        <w:t>Loeb, W. (2015). "Unrelenting Competition: The Biggest Retail Story of 2015." 2016.</w:t>
      </w:r>
    </w:p>
    <w:p w14:paraId="64252ED2" w14:textId="77777777" w:rsidR="00780FE2" w:rsidRPr="00780FE2" w:rsidRDefault="00780FE2" w:rsidP="00780FE2">
      <w:pPr>
        <w:pStyle w:val="EndNoteBibliography"/>
        <w:spacing w:after="0"/>
        <w:ind w:left="720" w:hanging="720"/>
      </w:pPr>
      <w:r w:rsidRPr="00780FE2">
        <w:tab/>
      </w:r>
      <w:bookmarkEnd w:id="723"/>
    </w:p>
    <w:p w14:paraId="7B60A0B5" w14:textId="77777777" w:rsidR="00780FE2" w:rsidRPr="00780FE2" w:rsidRDefault="00780FE2" w:rsidP="00780FE2">
      <w:pPr>
        <w:pStyle w:val="EndNoteBibliography"/>
      </w:pPr>
      <w:bookmarkStart w:id="724" w:name="_ENREF_47"/>
      <w:r w:rsidRPr="00780FE2">
        <w:t xml:space="preserve">Ma, S., et al. (2016). "Demand forecasting with high dimensional data: The case of SKU retail sales forecasting with intra- and inter-category promotional information." </w:t>
      </w:r>
      <w:r w:rsidRPr="00780FE2">
        <w:rPr>
          <w:u w:val="single"/>
        </w:rPr>
        <w:t>European Journal of Operational Research</w:t>
      </w:r>
      <w:r w:rsidRPr="00780FE2">
        <w:t xml:space="preserve"> </w:t>
      </w:r>
      <w:r w:rsidRPr="00780FE2">
        <w:rPr>
          <w:b/>
        </w:rPr>
        <w:t>249</w:t>
      </w:r>
      <w:r w:rsidRPr="00780FE2">
        <w:t>(1): 245-257.</w:t>
      </w:r>
    </w:p>
    <w:p w14:paraId="0142B86E" w14:textId="77777777" w:rsidR="00780FE2" w:rsidRPr="00780FE2" w:rsidRDefault="00780FE2" w:rsidP="00780FE2">
      <w:pPr>
        <w:pStyle w:val="EndNoteBibliography"/>
        <w:spacing w:after="0"/>
        <w:ind w:left="720" w:hanging="720"/>
      </w:pPr>
      <w:r w:rsidRPr="00780FE2">
        <w:tab/>
      </w:r>
      <w:bookmarkEnd w:id="724"/>
    </w:p>
    <w:p w14:paraId="49C0025F" w14:textId="77777777" w:rsidR="00780FE2" w:rsidRPr="00780FE2" w:rsidRDefault="00780FE2" w:rsidP="00780FE2">
      <w:pPr>
        <w:pStyle w:val="EndNoteBibliography"/>
      </w:pPr>
      <w:bookmarkStart w:id="725" w:name="_ENREF_48"/>
      <w:r w:rsidRPr="00780FE2">
        <w:t xml:space="preserve">Mace, S. and S. A. Neslin (2004). "The determinants of pre- and postpromotion dips in sales of frequently purchased goods." </w:t>
      </w:r>
      <w:r w:rsidRPr="00780FE2">
        <w:rPr>
          <w:u w:val="single"/>
        </w:rPr>
        <w:t>Journal of Marketing Research</w:t>
      </w:r>
      <w:r w:rsidRPr="00780FE2">
        <w:t xml:space="preserve"> </w:t>
      </w:r>
      <w:r w:rsidRPr="00780FE2">
        <w:rPr>
          <w:b/>
        </w:rPr>
        <w:t>XLI</w:t>
      </w:r>
      <w:r w:rsidRPr="00780FE2">
        <w:t>: 339-350.</w:t>
      </w:r>
    </w:p>
    <w:p w14:paraId="226227FF" w14:textId="77777777" w:rsidR="00780FE2" w:rsidRPr="00780FE2" w:rsidRDefault="00780FE2" w:rsidP="00780FE2">
      <w:pPr>
        <w:pStyle w:val="EndNoteBibliography"/>
        <w:spacing w:after="0"/>
        <w:ind w:left="720" w:hanging="720"/>
      </w:pPr>
      <w:r w:rsidRPr="00780FE2">
        <w:tab/>
      </w:r>
      <w:bookmarkEnd w:id="725"/>
    </w:p>
    <w:p w14:paraId="1C7AD070" w14:textId="77777777" w:rsidR="00780FE2" w:rsidRPr="00780FE2" w:rsidRDefault="00780FE2" w:rsidP="00780FE2">
      <w:pPr>
        <w:pStyle w:val="EndNoteBibliography"/>
      </w:pPr>
      <w:bookmarkStart w:id="726" w:name="_ENREF_49"/>
      <w:r w:rsidRPr="00780FE2">
        <w:t xml:space="preserve">Mahajan, V., et al. (1980). "Feedback Approaches to Modeling Structural Shifts in Market Response." </w:t>
      </w:r>
      <w:r w:rsidRPr="00780FE2">
        <w:rPr>
          <w:u w:val="single"/>
        </w:rPr>
        <w:t>Journal of Marketing</w:t>
      </w:r>
      <w:r w:rsidRPr="00780FE2">
        <w:t xml:space="preserve"> </w:t>
      </w:r>
      <w:r w:rsidRPr="00780FE2">
        <w:rPr>
          <w:b/>
        </w:rPr>
        <w:t>44</w:t>
      </w:r>
      <w:r w:rsidRPr="00780FE2">
        <w:t>: 71-80.</w:t>
      </w:r>
    </w:p>
    <w:p w14:paraId="11812724" w14:textId="77777777" w:rsidR="00780FE2" w:rsidRPr="00780FE2" w:rsidRDefault="00780FE2" w:rsidP="00780FE2">
      <w:pPr>
        <w:pStyle w:val="EndNoteBibliography"/>
        <w:spacing w:after="0"/>
        <w:ind w:left="720" w:hanging="720"/>
      </w:pPr>
      <w:r w:rsidRPr="00780FE2">
        <w:tab/>
      </w:r>
      <w:bookmarkEnd w:id="726"/>
    </w:p>
    <w:p w14:paraId="10F2080E" w14:textId="77777777" w:rsidR="00780FE2" w:rsidRPr="00780FE2" w:rsidRDefault="00780FE2" w:rsidP="00780FE2">
      <w:pPr>
        <w:pStyle w:val="EndNoteBibliography"/>
      </w:pPr>
      <w:bookmarkStart w:id="727" w:name="_ENREF_50"/>
      <w:r w:rsidRPr="00780FE2">
        <w:lastRenderedPageBreak/>
        <w:t xml:space="preserve">Martin, R. and S. Kolassa (2009). </w:t>
      </w:r>
      <w:r w:rsidRPr="00780FE2">
        <w:rPr>
          <w:u w:val="single"/>
        </w:rPr>
        <w:t>Challenges of Automated Forecasting in Retail</w:t>
      </w:r>
      <w:r w:rsidRPr="00780FE2">
        <w:t>. International Symposium on Forecasting, Hong Kong.</w:t>
      </w:r>
    </w:p>
    <w:p w14:paraId="16E053D1" w14:textId="77777777" w:rsidR="00780FE2" w:rsidRPr="00780FE2" w:rsidRDefault="00780FE2" w:rsidP="00780FE2">
      <w:pPr>
        <w:pStyle w:val="EndNoteBibliography"/>
        <w:spacing w:after="0"/>
        <w:ind w:left="720" w:hanging="720"/>
      </w:pPr>
      <w:r w:rsidRPr="00780FE2">
        <w:tab/>
      </w:r>
      <w:bookmarkEnd w:id="727"/>
    </w:p>
    <w:p w14:paraId="6BE8B837" w14:textId="77777777" w:rsidR="00780FE2" w:rsidRPr="00780FE2" w:rsidRDefault="00780FE2" w:rsidP="00780FE2">
      <w:pPr>
        <w:pStyle w:val="EndNoteBibliography"/>
      </w:pPr>
      <w:bookmarkStart w:id="728" w:name="_ENREF_51"/>
      <w:r w:rsidRPr="00780FE2">
        <w:t xml:space="preserve">Meeran, S., et al. (2017). "When do changes in consumer preferences make forecasts from choice-based conjoint models unreliable?" </w:t>
      </w:r>
      <w:r w:rsidRPr="00780FE2">
        <w:rPr>
          <w:u w:val="single"/>
        </w:rPr>
        <w:t>European Journal of Operational Research</w:t>
      </w:r>
      <w:r w:rsidRPr="00780FE2">
        <w:t xml:space="preserve"> </w:t>
      </w:r>
      <w:r w:rsidRPr="00780FE2">
        <w:rPr>
          <w:b/>
        </w:rPr>
        <w:t>258</w:t>
      </w:r>
      <w:r w:rsidRPr="00780FE2">
        <w:t>(2): 512-524.</w:t>
      </w:r>
    </w:p>
    <w:p w14:paraId="67739EB8" w14:textId="77777777" w:rsidR="00780FE2" w:rsidRPr="00780FE2" w:rsidRDefault="00780FE2" w:rsidP="00780FE2">
      <w:pPr>
        <w:pStyle w:val="EndNoteBibliography"/>
        <w:spacing w:after="0"/>
        <w:ind w:left="720" w:hanging="720"/>
      </w:pPr>
      <w:r w:rsidRPr="00780FE2">
        <w:tab/>
      </w:r>
      <w:bookmarkEnd w:id="728"/>
    </w:p>
    <w:p w14:paraId="70E96E21" w14:textId="77777777" w:rsidR="00780FE2" w:rsidRPr="00780FE2" w:rsidRDefault="00780FE2" w:rsidP="00780FE2">
      <w:pPr>
        <w:pStyle w:val="EndNoteBibliography"/>
      </w:pPr>
      <w:bookmarkStart w:id="729" w:name="_ENREF_52"/>
      <w:r w:rsidRPr="00780FE2">
        <w:t xml:space="preserve">Moinpour, R., et al. (1976). "Time Changes in Perception: A Longitudinal Application of Multidimensional Scaling." </w:t>
      </w:r>
      <w:r w:rsidRPr="00780FE2">
        <w:rPr>
          <w:u w:val="single"/>
        </w:rPr>
        <w:t>Journal of Marketing Research</w:t>
      </w:r>
      <w:r w:rsidRPr="00780FE2">
        <w:t xml:space="preserve"> </w:t>
      </w:r>
      <w:r w:rsidRPr="00780FE2">
        <w:rPr>
          <w:b/>
        </w:rPr>
        <w:t>13</w:t>
      </w:r>
      <w:r w:rsidRPr="00780FE2">
        <w:t>(3): 245-253.</w:t>
      </w:r>
    </w:p>
    <w:p w14:paraId="2A784C2C" w14:textId="77777777" w:rsidR="00780FE2" w:rsidRPr="00780FE2" w:rsidRDefault="00780FE2" w:rsidP="00780FE2">
      <w:pPr>
        <w:pStyle w:val="EndNoteBibliography"/>
        <w:spacing w:after="0"/>
        <w:ind w:left="720" w:hanging="720"/>
      </w:pPr>
      <w:r w:rsidRPr="00780FE2">
        <w:tab/>
      </w:r>
      <w:bookmarkEnd w:id="729"/>
    </w:p>
    <w:p w14:paraId="31B213D5" w14:textId="77777777" w:rsidR="00780FE2" w:rsidRPr="00780FE2" w:rsidRDefault="00780FE2" w:rsidP="00780FE2">
      <w:pPr>
        <w:pStyle w:val="EndNoteBibliography"/>
      </w:pPr>
      <w:bookmarkStart w:id="730" w:name="_ENREF_53"/>
      <w:r w:rsidRPr="00780FE2">
        <w:t xml:space="preserve">Monroe, K. B. and J. P. Guiltinan (1975). "A Path-Analytic Exploration of Retail Patronage Influences." </w:t>
      </w:r>
      <w:r w:rsidRPr="00780FE2">
        <w:rPr>
          <w:u w:val="single"/>
        </w:rPr>
        <w:t>The Journal of Consumer Research</w:t>
      </w:r>
      <w:r w:rsidRPr="00780FE2">
        <w:t xml:space="preserve"> </w:t>
      </w:r>
      <w:r w:rsidRPr="00780FE2">
        <w:rPr>
          <w:b/>
        </w:rPr>
        <w:t>2</w:t>
      </w:r>
      <w:r w:rsidRPr="00780FE2">
        <w:t>(1): 19-28.</w:t>
      </w:r>
    </w:p>
    <w:p w14:paraId="473B4B5D" w14:textId="77777777" w:rsidR="00780FE2" w:rsidRPr="00780FE2" w:rsidRDefault="00780FE2" w:rsidP="00780FE2">
      <w:pPr>
        <w:pStyle w:val="EndNoteBibliography"/>
        <w:spacing w:after="0"/>
        <w:ind w:left="720" w:hanging="720"/>
      </w:pPr>
      <w:r w:rsidRPr="00780FE2">
        <w:tab/>
      </w:r>
      <w:bookmarkEnd w:id="730"/>
    </w:p>
    <w:p w14:paraId="16E1F0F4" w14:textId="77777777" w:rsidR="00780FE2" w:rsidRPr="00780FE2" w:rsidRDefault="00780FE2" w:rsidP="00780FE2">
      <w:pPr>
        <w:pStyle w:val="EndNoteBibliography"/>
      </w:pPr>
      <w:bookmarkStart w:id="731" w:name="_ENREF_54"/>
      <w:r w:rsidRPr="00780FE2">
        <w:t xml:space="preserve">Morrison, D. G. (1966). "Interpurchase  Time  and  Brand Loyalty." </w:t>
      </w:r>
      <w:r w:rsidRPr="00780FE2">
        <w:rPr>
          <w:u w:val="single"/>
        </w:rPr>
        <w:t>Journal of Marketing Research</w:t>
      </w:r>
      <w:r w:rsidRPr="00780FE2">
        <w:t xml:space="preserve"> </w:t>
      </w:r>
      <w:r w:rsidRPr="00780FE2">
        <w:rPr>
          <w:b/>
        </w:rPr>
        <w:t>3</w:t>
      </w:r>
      <w:r w:rsidRPr="00780FE2">
        <w:t>.</w:t>
      </w:r>
    </w:p>
    <w:p w14:paraId="253C4B30" w14:textId="77777777" w:rsidR="00780FE2" w:rsidRPr="00780FE2" w:rsidRDefault="00780FE2" w:rsidP="00780FE2">
      <w:pPr>
        <w:pStyle w:val="EndNoteBibliography"/>
        <w:spacing w:after="0"/>
        <w:ind w:left="720" w:hanging="720"/>
      </w:pPr>
      <w:r w:rsidRPr="00780FE2">
        <w:tab/>
      </w:r>
      <w:bookmarkEnd w:id="731"/>
    </w:p>
    <w:p w14:paraId="69BA370C" w14:textId="77777777" w:rsidR="00780FE2" w:rsidRPr="00780FE2" w:rsidRDefault="00780FE2" w:rsidP="00780FE2">
      <w:pPr>
        <w:pStyle w:val="EndNoteBibliography"/>
      </w:pPr>
      <w:bookmarkStart w:id="732" w:name="_ENREF_55"/>
      <w:r w:rsidRPr="00780FE2">
        <w:t xml:space="preserve">Muellbauer, J. (1994). "The Assessment: Consumer Expenditure." </w:t>
      </w:r>
      <w:r w:rsidRPr="00780FE2">
        <w:rPr>
          <w:u w:val="single"/>
        </w:rPr>
        <w:t>Oxford Review of Economic Policy</w:t>
      </w:r>
      <w:r w:rsidRPr="00780FE2">
        <w:t xml:space="preserve"> </w:t>
      </w:r>
      <w:r w:rsidRPr="00780FE2">
        <w:rPr>
          <w:b/>
        </w:rPr>
        <w:t>10</w:t>
      </w:r>
      <w:r w:rsidRPr="00780FE2">
        <w:t>(2): 1-41.</w:t>
      </w:r>
    </w:p>
    <w:p w14:paraId="275B9F57" w14:textId="77777777" w:rsidR="00780FE2" w:rsidRPr="00780FE2" w:rsidRDefault="00780FE2" w:rsidP="00780FE2">
      <w:pPr>
        <w:pStyle w:val="EndNoteBibliography"/>
        <w:spacing w:after="0"/>
        <w:ind w:left="720" w:hanging="720"/>
      </w:pPr>
      <w:r w:rsidRPr="00780FE2">
        <w:tab/>
      </w:r>
      <w:bookmarkEnd w:id="732"/>
    </w:p>
    <w:p w14:paraId="7708DAE7" w14:textId="77777777" w:rsidR="00780FE2" w:rsidRPr="00780FE2" w:rsidRDefault="00780FE2" w:rsidP="00780FE2">
      <w:pPr>
        <w:pStyle w:val="EndNoteBibliography"/>
      </w:pPr>
      <w:bookmarkStart w:id="733" w:name="_ENREF_56"/>
      <w:r w:rsidRPr="00780FE2">
        <w:t xml:space="preserve">Myers, J. G. (1971). "The Sensitivity of Dynamic Time-Path Typologies." </w:t>
      </w:r>
      <w:r w:rsidRPr="00780FE2">
        <w:rPr>
          <w:u w:val="single"/>
        </w:rPr>
        <w:t>Journal of Marketing Research</w:t>
      </w:r>
      <w:r w:rsidRPr="00780FE2">
        <w:t xml:space="preserve"> </w:t>
      </w:r>
      <w:r w:rsidRPr="00780FE2">
        <w:rPr>
          <w:b/>
        </w:rPr>
        <w:t>8</w:t>
      </w:r>
      <w:r w:rsidRPr="00780FE2">
        <w:t>(4): 472-479.</w:t>
      </w:r>
    </w:p>
    <w:p w14:paraId="30B17E3E" w14:textId="77777777" w:rsidR="00780FE2" w:rsidRPr="00780FE2" w:rsidRDefault="00780FE2" w:rsidP="00780FE2">
      <w:pPr>
        <w:pStyle w:val="EndNoteBibliography"/>
        <w:spacing w:after="0"/>
        <w:ind w:left="720" w:hanging="720"/>
      </w:pPr>
      <w:r w:rsidRPr="00780FE2">
        <w:tab/>
      </w:r>
      <w:bookmarkEnd w:id="733"/>
    </w:p>
    <w:p w14:paraId="363861A8" w14:textId="77777777" w:rsidR="00780FE2" w:rsidRPr="00780FE2" w:rsidRDefault="00780FE2" w:rsidP="00780FE2">
      <w:pPr>
        <w:pStyle w:val="EndNoteBibliography"/>
      </w:pPr>
      <w:bookmarkStart w:id="734" w:name="_ENREF_57"/>
      <w:r w:rsidRPr="00780FE2">
        <w:t xml:space="preserve">Myers, J. G. and F. M. Nicosia (1970). "Time-Path Types: From Static to Dynamic Typologies." </w:t>
      </w:r>
      <w:r w:rsidRPr="00780FE2">
        <w:rPr>
          <w:u w:val="single"/>
        </w:rPr>
        <w:t>Management Science</w:t>
      </w:r>
      <w:r w:rsidRPr="00780FE2">
        <w:t xml:space="preserve"> </w:t>
      </w:r>
      <w:r w:rsidRPr="00780FE2">
        <w:rPr>
          <w:b/>
        </w:rPr>
        <w:t>16</w:t>
      </w:r>
      <w:r w:rsidRPr="00780FE2">
        <w:t>(10): B584-B596.</w:t>
      </w:r>
    </w:p>
    <w:p w14:paraId="2A318846" w14:textId="77777777" w:rsidR="00780FE2" w:rsidRPr="00780FE2" w:rsidRDefault="00780FE2" w:rsidP="00780FE2">
      <w:pPr>
        <w:pStyle w:val="EndNoteBibliography"/>
        <w:spacing w:after="0"/>
        <w:ind w:left="720" w:hanging="720"/>
      </w:pPr>
      <w:r w:rsidRPr="00780FE2">
        <w:tab/>
      </w:r>
      <w:bookmarkEnd w:id="734"/>
    </w:p>
    <w:p w14:paraId="136E6FC0" w14:textId="77777777" w:rsidR="00780FE2" w:rsidRPr="00780FE2" w:rsidRDefault="00780FE2" w:rsidP="00780FE2">
      <w:pPr>
        <w:pStyle w:val="EndNoteBibliography"/>
      </w:pPr>
      <w:bookmarkStart w:id="735" w:name="_ENREF_58"/>
      <w:r w:rsidRPr="00780FE2">
        <w:t xml:space="preserve">Nijs, V. R., et al. (2001). "The Category-Demand Effects of Price Promotions." </w:t>
      </w:r>
      <w:r w:rsidRPr="00780FE2">
        <w:rPr>
          <w:u w:val="single"/>
        </w:rPr>
        <w:t>Marketing Science</w:t>
      </w:r>
      <w:r w:rsidRPr="00780FE2">
        <w:t xml:space="preserve"> </w:t>
      </w:r>
      <w:r w:rsidRPr="00780FE2">
        <w:rPr>
          <w:b/>
        </w:rPr>
        <w:t>20</w:t>
      </w:r>
      <w:r w:rsidRPr="00780FE2">
        <w:t>(1): 1-22.</w:t>
      </w:r>
    </w:p>
    <w:p w14:paraId="3D9929AA" w14:textId="77777777" w:rsidR="00780FE2" w:rsidRPr="00780FE2" w:rsidRDefault="00780FE2" w:rsidP="00780FE2">
      <w:pPr>
        <w:pStyle w:val="EndNoteBibliography"/>
        <w:spacing w:after="0"/>
        <w:ind w:left="720" w:hanging="720"/>
      </w:pPr>
      <w:r w:rsidRPr="00780FE2">
        <w:tab/>
      </w:r>
      <w:bookmarkEnd w:id="735"/>
    </w:p>
    <w:p w14:paraId="72608131" w14:textId="77777777" w:rsidR="00780FE2" w:rsidRPr="00780FE2" w:rsidRDefault="00780FE2" w:rsidP="00780FE2">
      <w:pPr>
        <w:pStyle w:val="EndNoteBibliography"/>
      </w:pPr>
      <w:bookmarkStart w:id="736" w:name="_ENREF_59"/>
      <w:r w:rsidRPr="00780FE2">
        <w:t xml:space="preserve">Nikolopoulos, K. (2010). "Forecasting with quantitative methods: the impact of special events in time series." </w:t>
      </w:r>
      <w:r w:rsidRPr="00780FE2">
        <w:rPr>
          <w:u w:val="single"/>
        </w:rPr>
        <w:t>Applied Economics</w:t>
      </w:r>
      <w:r w:rsidRPr="00780FE2">
        <w:t xml:space="preserve"> </w:t>
      </w:r>
      <w:r w:rsidRPr="00780FE2">
        <w:rPr>
          <w:b/>
        </w:rPr>
        <w:t>42</w:t>
      </w:r>
      <w:r w:rsidRPr="00780FE2">
        <w:t>: 947-955.</w:t>
      </w:r>
    </w:p>
    <w:p w14:paraId="43077329" w14:textId="77777777" w:rsidR="00780FE2" w:rsidRPr="00780FE2" w:rsidRDefault="00780FE2" w:rsidP="00780FE2">
      <w:pPr>
        <w:pStyle w:val="EndNoteBibliography"/>
        <w:spacing w:after="0"/>
        <w:ind w:left="720" w:hanging="720"/>
      </w:pPr>
      <w:r w:rsidRPr="00780FE2">
        <w:tab/>
      </w:r>
      <w:bookmarkEnd w:id="736"/>
    </w:p>
    <w:p w14:paraId="31D6BFB6" w14:textId="24453E7B" w:rsidR="00780FE2" w:rsidRPr="00780FE2" w:rsidRDefault="00780FE2" w:rsidP="00780FE2">
      <w:pPr>
        <w:pStyle w:val="EndNoteBibliography"/>
      </w:pPr>
      <w:bookmarkStart w:id="737" w:name="_ENREF_60"/>
      <w:r w:rsidRPr="00780FE2">
        <w:t xml:space="preserve">OrderDynamics (2015). Retailers and the Ghost Economy: The Haunting of Returns. </w:t>
      </w:r>
      <w:hyperlink r:id="rId25" w:history="1">
        <w:r w:rsidRPr="00780FE2">
          <w:rPr>
            <w:rStyle w:val="Hyperlink"/>
          </w:rPr>
          <w:t>http://engage.dynamicaction.com/WS-2015-06-IHL-Ghost-Economy-Haunting-of-Returns-AR_LP.html</w:t>
        </w:r>
      </w:hyperlink>
      <w:r w:rsidRPr="00780FE2">
        <w:t>.</w:t>
      </w:r>
    </w:p>
    <w:p w14:paraId="1709F034" w14:textId="77777777" w:rsidR="00780FE2" w:rsidRPr="00780FE2" w:rsidRDefault="00780FE2" w:rsidP="00780FE2">
      <w:pPr>
        <w:pStyle w:val="EndNoteBibliography"/>
        <w:spacing w:after="0"/>
        <w:ind w:left="720" w:hanging="720"/>
      </w:pPr>
      <w:r w:rsidRPr="00780FE2">
        <w:tab/>
      </w:r>
      <w:bookmarkEnd w:id="737"/>
    </w:p>
    <w:p w14:paraId="6EFCA9D4" w14:textId="77777777" w:rsidR="00780FE2" w:rsidRPr="00780FE2" w:rsidRDefault="00780FE2" w:rsidP="00780FE2">
      <w:pPr>
        <w:pStyle w:val="EndNoteBibliography"/>
      </w:pPr>
      <w:bookmarkStart w:id="738" w:name="_ENREF_61"/>
      <w:r w:rsidRPr="00780FE2">
        <w:t xml:space="preserve">Perez-Quiros, G. and A. Timmermann (2000). "Firm Size and Cyclical Variations in Stock Returns." </w:t>
      </w:r>
      <w:r w:rsidRPr="00780FE2">
        <w:rPr>
          <w:u w:val="single"/>
        </w:rPr>
        <w:t>The Journal of Finance</w:t>
      </w:r>
      <w:r w:rsidRPr="00780FE2">
        <w:t xml:space="preserve"> </w:t>
      </w:r>
      <w:r w:rsidRPr="00780FE2">
        <w:rPr>
          <w:b/>
        </w:rPr>
        <w:t>55</w:t>
      </w:r>
      <w:r w:rsidRPr="00780FE2">
        <w:t>(3): 1229-1262.</w:t>
      </w:r>
    </w:p>
    <w:p w14:paraId="62078BBF" w14:textId="77777777" w:rsidR="00780FE2" w:rsidRPr="00780FE2" w:rsidRDefault="00780FE2" w:rsidP="00780FE2">
      <w:pPr>
        <w:pStyle w:val="EndNoteBibliography"/>
        <w:spacing w:after="0"/>
        <w:ind w:left="720" w:hanging="720"/>
      </w:pPr>
      <w:r w:rsidRPr="00780FE2">
        <w:tab/>
      </w:r>
      <w:bookmarkEnd w:id="738"/>
    </w:p>
    <w:p w14:paraId="0252286D" w14:textId="77777777" w:rsidR="00780FE2" w:rsidRPr="00780FE2" w:rsidRDefault="00780FE2" w:rsidP="00780FE2">
      <w:pPr>
        <w:pStyle w:val="EndNoteBibliography"/>
      </w:pPr>
      <w:bookmarkStart w:id="739" w:name="_ENREF_62"/>
      <w:r w:rsidRPr="00780FE2">
        <w:t xml:space="preserve">Pesaran, H. M. and A. Timmermann (2007). "Selection of estimation window in the presence of breaks." </w:t>
      </w:r>
      <w:r w:rsidRPr="00780FE2">
        <w:rPr>
          <w:u w:val="single"/>
        </w:rPr>
        <w:t>Journal of Econometrics</w:t>
      </w:r>
      <w:r w:rsidRPr="00780FE2">
        <w:t xml:space="preserve"> </w:t>
      </w:r>
      <w:r w:rsidRPr="00780FE2">
        <w:rPr>
          <w:b/>
        </w:rPr>
        <w:t>137</w:t>
      </w:r>
      <w:r w:rsidRPr="00780FE2">
        <w:t>: 134-161.</w:t>
      </w:r>
    </w:p>
    <w:p w14:paraId="171DAA84" w14:textId="77777777" w:rsidR="00780FE2" w:rsidRPr="00780FE2" w:rsidRDefault="00780FE2" w:rsidP="00780FE2">
      <w:pPr>
        <w:pStyle w:val="EndNoteBibliography"/>
        <w:spacing w:after="0"/>
        <w:ind w:left="720" w:hanging="720"/>
      </w:pPr>
      <w:r w:rsidRPr="00780FE2">
        <w:tab/>
      </w:r>
      <w:bookmarkEnd w:id="739"/>
    </w:p>
    <w:p w14:paraId="2F3705C0" w14:textId="77777777" w:rsidR="00780FE2" w:rsidRPr="00780FE2" w:rsidRDefault="00780FE2" w:rsidP="00780FE2">
      <w:pPr>
        <w:pStyle w:val="EndNoteBibliography"/>
      </w:pPr>
      <w:bookmarkStart w:id="740" w:name="_ENREF_63"/>
      <w:r w:rsidRPr="00780FE2">
        <w:lastRenderedPageBreak/>
        <w:t xml:space="preserve">Pesaran, M. H. and A. Pick (2011). "Forecast Combination Across Estimation Windows." </w:t>
      </w:r>
      <w:r w:rsidRPr="00780FE2">
        <w:rPr>
          <w:u w:val="single"/>
        </w:rPr>
        <w:t>Journal of Business &amp; Economic Statistics</w:t>
      </w:r>
      <w:r w:rsidRPr="00780FE2">
        <w:t xml:space="preserve"> </w:t>
      </w:r>
      <w:r w:rsidRPr="00780FE2">
        <w:rPr>
          <w:b/>
        </w:rPr>
        <w:t>29</w:t>
      </w:r>
      <w:r w:rsidRPr="00780FE2">
        <w:t>(2): 307-318.</w:t>
      </w:r>
    </w:p>
    <w:p w14:paraId="0F33CB66" w14:textId="77777777" w:rsidR="00780FE2" w:rsidRPr="00780FE2" w:rsidRDefault="00780FE2" w:rsidP="00780FE2">
      <w:pPr>
        <w:pStyle w:val="EndNoteBibliography"/>
        <w:spacing w:after="0"/>
        <w:ind w:left="720" w:hanging="720"/>
      </w:pPr>
      <w:r w:rsidRPr="00780FE2">
        <w:tab/>
      </w:r>
      <w:bookmarkEnd w:id="740"/>
    </w:p>
    <w:p w14:paraId="2483F628" w14:textId="77777777" w:rsidR="00780FE2" w:rsidRPr="00780FE2" w:rsidRDefault="00780FE2" w:rsidP="00780FE2">
      <w:pPr>
        <w:pStyle w:val="EndNoteBibliography"/>
      </w:pPr>
      <w:bookmarkStart w:id="741" w:name="_ENREF_64"/>
      <w:r w:rsidRPr="00780FE2">
        <w:t xml:space="preserve">Pesaran, M. H., et al. (2009). "Forecasting Economic and Financial Variables with Global VARs." </w:t>
      </w:r>
      <w:r w:rsidRPr="00780FE2">
        <w:rPr>
          <w:u w:val="single"/>
        </w:rPr>
        <w:t>International Journal of Forecasting</w:t>
      </w:r>
      <w:r w:rsidRPr="00780FE2">
        <w:t xml:space="preserve"> </w:t>
      </w:r>
      <w:r w:rsidRPr="00780FE2">
        <w:rPr>
          <w:b/>
        </w:rPr>
        <w:t>25</w:t>
      </w:r>
      <w:r w:rsidRPr="00780FE2">
        <w:t>: 642-675.</w:t>
      </w:r>
    </w:p>
    <w:p w14:paraId="5BB434EB" w14:textId="77777777" w:rsidR="00780FE2" w:rsidRPr="00780FE2" w:rsidRDefault="00780FE2" w:rsidP="00780FE2">
      <w:pPr>
        <w:pStyle w:val="EndNoteBibliography"/>
        <w:spacing w:after="0"/>
        <w:ind w:left="720" w:hanging="720"/>
      </w:pPr>
      <w:r w:rsidRPr="00780FE2">
        <w:tab/>
      </w:r>
      <w:bookmarkEnd w:id="741"/>
    </w:p>
    <w:p w14:paraId="79B4B374" w14:textId="77777777" w:rsidR="00780FE2" w:rsidRPr="00780FE2" w:rsidRDefault="00780FE2" w:rsidP="00780FE2">
      <w:pPr>
        <w:pStyle w:val="EndNoteBibliography"/>
      </w:pPr>
      <w:bookmarkStart w:id="742" w:name="_ENREF_65"/>
      <w:r w:rsidRPr="00780FE2">
        <w:t xml:space="preserve">Pesaran, M. H. and A. Timmermann (2002). "Market timing and return prediction under model instability." </w:t>
      </w:r>
      <w:r w:rsidRPr="00780FE2">
        <w:rPr>
          <w:u w:val="single"/>
        </w:rPr>
        <w:t>Journal of Empirical Finance</w:t>
      </w:r>
      <w:r w:rsidRPr="00780FE2">
        <w:t xml:space="preserve"> </w:t>
      </w:r>
      <w:r w:rsidRPr="00780FE2">
        <w:rPr>
          <w:b/>
        </w:rPr>
        <w:t>9</w:t>
      </w:r>
      <w:r w:rsidRPr="00780FE2">
        <w:t>(5): 495-510.</w:t>
      </w:r>
    </w:p>
    <w:p w14:paraId="78810BB3" w14:textId="77777777" w:rsidR="00780FE2" w:rsidRPr="00780FE2" w:rsidRDefault="00780FE2" w:rsidP="00780FE2">
      <w:pPr>
        <w:pStyle w:val="EndNoteBibliography"/>
        <w:spacing w:after="0"/>
        <w:ind w:left="720" w:hanging="720"/>
      </w:pPr>
      <w:r w:rsidRPr="00780FE2">
        <w:tab/>
      </w:r>
      <w:bookmarkEnd w:id="742"/>
    </w:p>
    <w:p w14:paraId="5A0D6C36" w14:textId="77777777" w:rsidR="00780FE2" w:rsidRPr="00780FE2" w:rsidRDefault="00780FE2" w:rsidP="00780FE2">
      <w:pPr>
        <w:pStyle w:val="EndNoteBibliography"/>
      </w:pPr>
      <w:bookmarkStart w:id="743" w:name="_ENREF_66"/>
      <w:r w:rsidRPr="00780FE2">
        <w:t xml:space="preserve">Pesaran, M. H. and A. Timmermann (2005). "Small sample properties of forecasts from autoregressive models under structural breaks." </w:t>
      </w:r>
      <w:r w:rsidRPr="00780FE2">
        <w:rPr>
          <w:u w:val="single"/>
        </w:rPr>
        <w:t>Journal of Econometrics</w:t>
      </w:r>
      <w:r w:rsidRPr="00780FE2">
        <w:t xml:space="preserve"> </w:t>
      </w:r>
      <w:r w:rsidRPr="00780FE2">
        <w:rPr>
          <w:b/>
        </w:rPr>
        <w:t>129</w:t>
      </w:r>
      <w:r w:rsidRPr="00780FE2">
        <w:t>(1-2): 183-217.</w:t>
      </w:r>
    </w:p>
    <w:p w14:paraId="3FB72850" w14:textId="77777777" w:rsidR="00780FE2" w:rsidRPr="00780FE2" w:rsidRDefault="00780FE2" w:rsidP="00780FE2">
      <w:pPr>
        <w:pStyle w:val="EndNoteBibliography"/>
        <w:spacing w:after="0"/>
        <w:ind w:left="720" w:hanging="720"/>
      </w:pPr>
      <w:r w:rsidRPr="00780FE2">
        <w:tab/>
      </w:r>
      <w:bookmarkEnd w:id="743"/>
    </w:p>
    <w:p w14:paraId="59372936" w14:textId="77777777" w:rsidR="00780FE2" w:rsidRPr="00780FE2" w:rsidRDefault="00780FE2" w:rsidP="00780FE2">
      <w:pPr>
        <w:pStyle w:val="EndNoteBibliography"/>
      </w:pPr>
      <w:bookmarkStart w:id="744" w:name="_ENREF_67"/>
      <w:r w:rsidRPr="00780FE2">
        <w:t xml:space="preserve">Petropoulos, F., et al. (2014). "‘Horses for Courses’ in demand forecasting." </w:t>
      </w:r>
      <w:r w:rsidRPr="00780FE2">
        <w:rPr>
          <w:u w:val="single"/>
        </w:rPr>
        <w:t>European Journal of Operational Research</w:t>
      </w:r>
      <w:r w:rsidRPr="00780FE2">
        <w:t xml:space="preserve"> </w:t>
      </w:r>
      <w:r w:rsidRPr="00780FE2">
        <w:rPr>
          <w:b/>
        </w:rPr>
        <w:t>237</w:t>
      </w:r>
      <w:r w:rsidRPr="00780FE2">
        <w:t>(1): 152-163.</w:t>
      </w:r>
    </w:p>
    <w:p w14:paraId="6D1395A5" w14:textId="77777777" w:rsidR="00780FE2" w:rsidRPr="00780FE2" w:rsidRDefault="00780FE2" w:rsidP="00780FE2">
      <w:pPr>
        <w:pStyle w:val="EndNoteBibliography"/>
        <w:spacing w:after="0"/>
        <w:ind w:left="720" w:hanging="720"/>
      </w:pPr>
      <w:r w:rsidRPr="00780FE2">
        <w:tab/>
      </w:r>
      <w:bookmarkEnd w:id="744"/>
    </w:p>
    <w:p w14:paraId="51C77A06" w14:textId="77777777" w:rsidR="00780FE2" w:rsidRPr="00780FE2" w:rsidRDefault="00780FE2" w:rsidP="00780FE2">
      <w:pPr>
        <w:pStyle w:val="EndNoteBibliography"/>
      </w:pPr>
      <w:bookmarkStart w:id="745" w:name="_ENREF_68"/>
      <w:r w:rsidRPr="00780FE2">
        <w:t xml:space="preserve">Song, H. and S. F. Witt (2003). "Tourism Forecasting: The General-to-Specific Approach." </w:t>
      </w:r>
      <w:r w:rsidRPr="00780FE2">
        <w:rPr>
          <w:u w:val="single"/>
        </w:rPr>
        <w:t>Journal of Travel Research</w:t>
      </w:r>
      <w:r w:rsidRPr="00780FE2">
        <w:t xml:space="preserve"> </w:t>
      </w:r>
      <w:r w:rsidRPr="00780FE2">
        <w:rPr>
          <w:b/>
        </w:rPr>
        <w:t>42</w:t>
      </w:r>
      <w:r w:rsidRPr="00780FE2">
        <w:t>: 65-74.</w:t>
      </w:r>
    </w:p>
    <w:p w14:paraId="7AF23356" w14:textId="77777777" w:rsidR="00780FE2" w:rsidRPr="00780FE2" w:rsidRDefault="00780FE2" w:rsidP="00780FE2">
      <w:pPr>
        <w:pStyle w:val="EndNoteBibliography"/>
        <w:spacing w:after="0"/>
        <w:ind w:left="720" w:hanging="720"/>
      </w:pPr>
      <w:r w:rsidRPr="00780FE2">
        <w:tab/>
      </w:r>
      <w:bookmarkEnd w:id="745"/>
    </w:p>
    <w:p w14:paraId="691251C9" w14:textId="77777777" w:rsidR="00780FE2" w:rsidRPr="00780FE2" w:rsidRDefault="00780FE2" w:rsidP="00780FE2">
      <w:pPr>
        <w:pStyle w:val="EndNoteBibliography"/>
      </w:pPr>
      <w:bookmarkStart w:id="746" w:name="_ENREF_69"/>
      <w:r w:rsidRPr="00780FE2">
        <w:t xml:space="preserve">Stock, J. H. and M. W. Watson (1996). "Evidence on Structural Instability in Macroeconomic Time Series Relations." </w:t>
      </w:r>
      <w:r w:rsidRPr="00780FE2">
        <w:rPr>
          <w:u w:val="single"/>
        </w:rPr>
        <w:t>Journal of Business and Economic Statistics</w:t>
      </w:r>
      <w:r w:rsidRPr="00780FE2">
        <w:t xml:space="preserve"> </w:t>
      </w:r>
      <w:r w:rsidRPr="00780FE2">
        <w:rPr>
          <w:b/>
        </w:rPr>
        <w:t>14</w:t>
      </w:r>
      <w:r w:rsidRPr="00780FE2">
        <w:t>.</w:t>
      </w:r>
    </w:p>
    <w:p w14:paraId="52D34C09" w14:textId="77777777" w:rsidR="00780FE2" w:rsidRPr="00780FE2" w:rsidRDefault="00780FE2" w:rsidP="00780FE2">
      <w:pPr>
        <w:pStyle w:val="EndNoteBibliography"/>
        <w:spacing w:after="0"/>
        <w:ind w:left="720" w:hanging="720"/>
      </w:pPr>
      <w:r w:rsidRPr="00780FE2">
        <w:tab/>
      </w:r>
      <w:bookmarkEnd w:id="746"/>
    </w:p>
    <w:p w14:paraId="47A5A1A2" w14:textId="77777777" w:rsidR="00780FE2" w:rsidRPr="00780FE2" w:rsidRDefault="00780FE2" w:rsidP="00780FE2">
      <w:pPr>
        <w:pStyle w:val="EndNoteBibliography"/>
      </w:pPr>
      <w:bookmarkStart w:id="747" w:name="_ENREF_70"/>
      <w:r w:rsidRPr="00780FE2">
        <w:t xml:space="preserve">Tashman, L. J. (2000). "Out-of-sample tests of forecasting accuracy: an analysis and review " </w:t>
      </w:r>
      <w:r w:rsidRPr="00780FE2">
        <w:rPr>
          <w:u w:val="single"/>
        </w:rPr>
        <w:t>International Journal of Forecasting</w:t>
      </w:r>
      <w:r w:rsidRPr="00780FE2">
        <w:t xml:space="preserve"> </w:t>
      </w:r>
      <w:r w:rsidRPr="00780FE2">
        <w:rPr>
          <w:b/>
        </w:rPr>
        <w:t>16</w:t>
      </w:r>
      <w:r w:rsidRPr="00780FE2">
        <w:t>(4).</w:t>
      </w:r>
    </w:p>
    <w:p w14:paraId="246E8867" w14:textId="77777777" w:rsidR="00780FE2" w:rsidRPr="00780FE2" w:rsidRDefault="00780FE2" w:rsidP="00780FE2">
      <w:pPr>
        <w:pStyle w:val="EndNoteBibliography"/>
        <w:spacing w:after="0"/>
        <w:ind w:left="720" w:hanging="720"/>
      </w:pPr>
      <w:r w:rsidRPr="00780FE2">
        <w:tab/>
      </w:r>
      <w:bookmarkEnd w:id="747"/>
    </w:p>
    <w:p w14:paraId="105D1B50" w14:textId="77777777" w:rsidR="00780FE2" w:rsidRPr="00780FE2" w:rsidRDefault="00780FE2" w:rsidP="00780FE2">
      <w:pPr>
        <w:pStyle w:val="EndNoteBibliography"/>
      </w:pPr>
      <w:bookmarkStart w:id="748" w:name="_ENREF_71"/>
      <w:r w:rsidRPr="00780FE2">
        <w:t xml:space="preserve">Tibshirani, R. (1996). "Regression Shrinkage and Selection via the Lasso." </w:t>
      </w:r>
      <w:r w:rsidRPr="00780FE2">
        <w:rPr>
          <w:u w:val="single"/>
        </w:rPr>
        <w:t>Journal of the Royal Statistical Society. Series B (Methodological)</w:t>
      </w:r>
      <w:r w:rsidRPr="00780FE2">
        <w:t xml:space="preserve"> </w:t>
      </w:r>
      <w:r w:rsidRPr="00780FE2">
        <w:rPr>
          <w:b/>
        </w:rPr>
        <w:t>58</w:t>
      </w:r>
      <w:r w:rsidRPr="00780FE2">
        <w:t>(1): 267-288.</w:t>
      </w:r>
    </w:p>
    <w:p w14:paraId="5BA3DBE0" w14:textId="77777777" w:rsidR="00780FE2" w:rsidRPr="00780FE2" w:rsidRDefault="00780FE2" w:rsidP="00780FE2">
      <w:pPr>
        <w:pStyle w:val="EndNoteBibliography"/>
        <w:spacing w:after="0"/>
        <w:ind w:left="720" w:hanging="720"/>
      </w:pPr>
      <w:r w:rsidRPr="00780FE2">
        <w:tab/>
      </w:r>
      <w:bookmarkEnd w:id="748"/>
    </w:p>
    <w:p w14:paraId="33ECD654" w14:textId="77777777" w:rsidR="00780FE2" w:rsidRPr="00780FE2" w:rsidRDefault="00780FE2" w:rsidP="00780FE2">
      <w:pPr>
        <w:pStyle w:val="EndNoteBibliography"/>
      </w:pPr>
      <w:bookmarkStart w:id="749" w:name="_ENREF_72"/>
      <w:r w:rsidRPr="00780FE2">
        <w:t xml:space="preserve">Trusov, M., et al. (2006). "Retailer Promotion Planning: Improving Forecasting Accuracy And Interpretability." </w:t>
      </w:r>
      <w:r w:rsidRPr="00780FE2">
        <w:rPr>
          <w:u w:val="single"/>
        </w:rPr>
        <w:t>Journal of Interactive Marketing</w:t>
      </w:r>
      <w:r w:rsidRPr="00780FE2">
        <w:t xml:space="preserve"> </w:t>
      </w:r>
      <w:r w:rsidRPr="00780FE2">
        <w:rPr>
          <w:b/>
        </w:rPr>
        <w:t>20</w:t>
      </w:r>
      <w:r w:rsidRPr="00780FE2">
        <w:t>(3-4): 71-81.</w:t>
      </w:r>
    </w:p>
    <w:p w14:paraId="02ED0A9B" w14:textId="77777777" w:rsidR="00780FE2" w:rsidRPr="00780FE2" w:rsidRDefault="00780FE2" w:rsidP="00780FE2">
      <w:pPr>
        <w:pStyle w:val="EndNoteBibliography"/>
        <w:spacing w:after="0"/>
        <w:ind w:left="720" w:hanging="720"/>
      </w:pPr>
      <w:r w:rsidRPr="00780FE2">
        <w:tab/>
      </w:r>
      <w:bookmarkEnd w:id="749"/>
    </w:p>
    <w:p w14:paraId="3738B25D" w14:textId="77777777" w:rsidR="00780FE2" w:rsidRPr="00780FE2" w:rsidRDefault="00780FE2" w:rsidP="00780FE2">
      <w:pPr>
        <w:pStyle w:val="EndNoteBibliography"/>
      </w:pPr>
      <w:bookmarkStart w:id="750" w:name="_ENREF_73"/>
      <w:r w:rsidRPr="00780FE2">
        <w:t xml:space="preserve">Van Heerde, H. J., et al. (2003). "Is 75% of the Sales Promotion Bump Due to Brand Switching? No, Only 33% Is." </w:t>
      </w:r>
      <w:r w:rsidRPr="00780FE2">
        <w:rPr>
          <w:u w:val="single"/>
        </w:rPr>
        <w:t>Journal of Marketing Research</w:t>
      </w:r>
      <w:r w:rsidRPr="00780FE2">
        <w:t xml:space="preserve"> </w:t>
      </w:r>
      <w:r w:rsidRPr="00780FE2">
        <w:rPr>
          <w:b/>
        </w:rPr>
        <w:t>XL</w:t>
      </w:r>
      <w:r w:rsidRPr="00780FE2">
        <w:t>: 481-491.</w:t>
      </w:r>
    </w:p>
    <w:p w14:paraId="71DD3BB8" w14:textId="77777777" w:rsidR="00780FE2" w:rsidRPr="00780FE2" w:rsidRDefault="00780FE2" w:rsidP="00780FE2">
      <w:pPr>
        <w:pStyle w:val="EndNoteBibliography"/>
        <w:spacing w:after="0"/>
        <w:ind w:left="720" w:hanging="720"/>
      </w:pPr>
      <w:r w:rsidRPr="00780FE2">
        <w:tab/>
      </w:r>
      <w:bookmarkEnd w:id="750"/>
    </w:p>
    <w:p w14:paraId="012D07DE" w14:textId="77777777" w:rsidR="00780FE2" w:rsidRPr="00780FE2" w:rsidRDefault="00780FE2" w:rsidP="00780FE2">
      <w:pPr>
        <w:pStyle w:val="EndNoteBibliography"/>
      </w:pPr>
      <w:bookmarkStart w:id="751" w:name="_ENREF_74"/>
      <w:r w:rsidRPr="00780FE2">
        <w:t xml:space="preserve">Van Heerde, H. J., et al. (2008). "Decomposing the Demand for a Pioneering Innovation." </w:t>
      </w:r>
      <w:r w:rsidRPr="00780FE2">
        <w:rPr>
          <w:u w:val="single"/>
        </w:rPr>
        <w:t>Working paer, University of Waikato, Department of Marketing</w:t>
      </w:r>
      <w:r w:rsidRPr="00780FE2">
        <w:t>.</w:t>
      </w:r>
    </w:p>
    <w:p w14:paraId="2F5F8837" w14:textId="77777777" w:rsidR="00780FE2" w:rsidRPr="00780FE2" w:rsidRDefault="00780FE2" w:rsidP="00780FE2">
      <w:pPr>
        <w:pStyle w:val="EndNoteBibliography"/>
        <w:spacing w:after="0"/>
        <w:ind w:left="720" w:hanging="720"/>
      </w:pPr>
      <w:r w:rsidRPr="00780FE2">
        <w:tab/>
      </w:r>
      <w:bookmarkEnd w:id="751"/>
    </w:p>
    <w:p w14:paraId="43AF5836" w14:textId="77777777" w:rsidR="00780FE2" w:rsidRPr="00780FE2" w:rsidRDefault="00780FE2" w:rsidP="00780FE2">
      <w:pPr>
        <w:pStyle w:val="EndNoteBibliography"/>
      </w:pPr>
      <w:bookmarkStart w:id="752" w:name="_ENREF_75"/>
      <w:r w:rsidRPr="00780FE2">
        <w:t xml:space="preserve">Wedel, M. and J. Zhang (2004). "Analyzing brand competition across subcategories." </w:t>
      </w:r>
      <w:r w:rsidRPr="00780FE2">
        <w:rPr>
          <w:u w:val="single"/>
        </w:rPr>
        <w:t>Journal of Marketing Research</w:t>
      </w:r>
      <w:r w:rsidRPr="00780FE2">
        <w:t xml:space="preserve"> </w:t>
      </w:r>
      <w:r w:rsidRPr="00780FE2">
        <w:rPr>
          <w:b/>
        </w:rPr>
        <w:t>41</w:t>
      </w:r>
      <w:r w:rsidRPr="00780FE2">
        <w:t>(4): 448-456.</w:t>
      </w:r>
    </w:p>
    <w:p w14:paraId="501268EE" w14:textId="77777777" w:rsidR="00780FE2" w:rsidRPr="00780FE2" w:rsidRDefault="00780FE2" w:rsidP="00780FE2">
      <w:pPr>
        <w:pStyle w:val="EndNoteBibliography"/>
        <w:spacing w:after="0"/>
        <w:ind w:left="720" w:hanging="720"/>
      </w:pPr>
      <w:r w:rsidRPr="00780FE2">
        <w:tab/>
      </w:r>
      <w:bookmarkEnd w:id="752"/>
    </w:p>
    <w:p w14:paraId="3CB8ADAF" w14:textId="77777777" w:rsidR="00780FE2" w:rsidRPr="00780FE2" w:rsidRDefault="00780FE2" w:rsidP="00780FE2">
      <w:pPr>
        <w:pStyle w:val="EndNoteBibliography"/>
      </w:pPr>
      <w:bookmarkStart w:id="753" w:name="_ENREF_76"/>
      <w:r w:rsidRPr="00780FE2">
        <w:t xml:space="preserve">Wichern, D. W. and R. H. Jones (1977). "Assessing the Impact of Market Disturbances Using Intervention Analysis." </w:t>
      </w:r>
      <w:r w:rsidRPr="00780FE2">
        <w:rPr>
          <w:u w:val="single"/>
        </w:rPr>
        <w:t>Management Science</w:t>
      </w:r>
      <w:r w:rsidRPr="00780FE2">
        <w:t xml:space="preserve"> </w:t>
      </w:r>
      <w:r w:rsidRPr="00780FE2">
        <w:rPr>
          <w:b/>
        </w:rPr>
        <w:t>24</w:t>
      </w:r>
      <w:r w:rsidRPr="00780FE2">
        <w:t>(3): 329-337.</w:t>
      </w:r>
    </w:p>
    <w:p w14:paraId="5E51FF3D" w14:textId="77777777" w:rsidR="00780FE2" w:rsidRPr="00780FE2" w:rsidRDefault="00780FE2" w:rsidP="00780FE2">
      <w:pPr>
        <w:pStyle w:val="EndNoteBibliography"/>
        <w:spacing w:after="0"/>
        <w:ind w:left="720" w:hanging="720"/>
      </w:pPr>
      <w:r w:rsidRPr="00780FE2">
        <w:lastRenderedPageBreak/>
        <w:tab/>
      </w:r>
      <w:bookmarkEnd w:id="753"/>
    </w:p>
    <w:p w14:paraId="0DE6B43C" w14:textId="77777777" w:rsidR="00780FE2" w:rsidRPr="00780FE2" w:rsidRDefault="00780FE2" w:rsidP="00780FE2">
      <w:pPr>
        <w:pStyle w:val="EndNoteBibliography"/>
      </w:pPr>
      <w:bookmarkStart w:id="754" w:name="_ENREF_77"/>
      <w:r w:rsidRPr="00780FE2">
        <w:t xml:space="preserve">Wildt, A. R. (1976). The empirical investigation of time dependent parameter variation in marketing models. </w:t>
      </w:r>
      <w:r w:rsidRPr="00780FE2">
        <w:rPr>
          <w:u w:val="single"/>
        </w:rPr>
        <w:t>American Marketing Association</w:t>
      </w:r>
      <w:r w:rsidRPr="00780FE2">
        <w:t>. E. proceedings</w:t>
      </w:r>
      <w:r w:rsidRPr="00780FE2">
        <w:rPr>
          <w:b/>
        </w:rPr>
        <w:t xml:space="preserve">: </w:t>
      </w:r>
      <w:r w:rsidRPr="00780FE2">
        <w:t>466-472.</w:t>
      </w:r>
    </w:p>
    <w:p w14:paraId="36C3E7E2" w14:textId="77777777" w:rsidR="00780FE2" w:rsidRPr="00780FE2" w:rsidRDefault="00780FE2" w:rsidP="00780FE2">
      <w:pPr>
        <w:pStyle w:val="EndNoteBibliography"/>
        <w:spacing w:after="0"/>
        <w:ind w:left="720" w:hanging="720"/>
      </w:pPr>
      <w:r w:rsidRPr="00780FE2">
        <w:tab/>
      </w:r>
      <w:bookmarkEnd w:id="754"/>
    </w:p>
    <w:p w14:paraId="03477A9C" w14:textId="77777777" w:rsidR="00780FE2" w:rsidRPr="00780FE2" w:rsidRDefault="00780FE2" w:rsidP="00780FE2">
      <w:pPr>
        <w:pStyle w:val="EndNoteBibliography"/>
      </w:pPr>
      <w:bookmarkStart w:id="755" w:name="_ENREF_78"/>
      <w:r w:rsidRPr="00780FE2">
        <w:t xml:space="preserve">Wildt, A. R. and R. S. Winer (1983). "Modeling and Estimation in Changing Market Environments." </w:t>
      </w:r>
      <w:r w:rsidRPr="00780FE2">
        <w:rPr>
          <w:u w:val="single"/>
        </w:rPr>
        <w:t>The Journal of Business</w:t>
      </w:r>
      <w:r w:rsidRPr="00780FE2">
        <w:t xml:space="preserve"> </w:t>
      </w:r>
      <w:r w:rsidRPr="00780FE2">
        <w:rPr>
          <w:b/>
        </w:rPr>
        <w:t>56</w:t>
      </w:r>
      <w:r w:rsidRPr="00780FE2">
        <w:t>(3).</w:t>
      </w:r>
    </w:p>
    <w:p w14:paraId="2E066C1F" w14:textId="77777777" w:rsidR="00780FE2" w:rsidRPr="00780FE2" w:rsidRDefault="00780FE2" w:rsidP="00780FE2">
      <w:pPr>
        <w:pStyle w:val="EndNoteBibliography"/>
        <w:spacing w:after="0"/>
        <w:ind w:left="720" w:hanging="720"/>
      </w:pPr>
      <w:r w:rsidRPr="00780FE2">
        <w:tab/>
      </w:r>
      <w:bookmarkEnd w:id="755"/>
    </w:p>
    <w:p w14:paraId="506BAC24" w14:textId="77777777" w:rsidR="00780FE2" w:rsidRPr="00780FE2" w:rsidRDefault="00780FE2" w:rsidP="00780FE2">
      <w:pPr>
        <w:pStyle w:val="EndNoteBibliography"/>
      </w:pPr>
      <w:bookmarkStart w:id="756" w:name="_ENREF_79"/>
      <w:r w:rsidRPr="00780FE2">
        <w:t xml:space="preserve">Winer, R. S. (1979). "An Analysis of the Time-varying Effects of Advertising: The Case of Lydia Pinkham." </w:t>
      </w:r>
      <w:r w:rsidRPr="00780FE2">
        <w:rPr>
          <w:u w:val="single"/>
        </w:rPr>
        <w:t>The Journal of Business</w:t>
      </w:r>
      <w:r w:rsidRPr="00780FE2">
        <w:t xml:space="preserve"> </w:t>
      </w:r>
      <w:r w:rsidRPr="00780FE2">
        <w:rPr>
          <w:b/>
        </w:rPr>
        <w:t>52</w:t>
      </w:r>
      <w:r w:rsidRPr="00780FE2">
        <w:t>(4).</w:t>
      </w:r>
    </w:p>
    <w:p w14:paraId="1E28886C" w14:textId="77777777" w:rsidR="00780FE2" w:rsidRPr="00780FE2" w:rsidRDefault="00780FE2" w:rsidP="00780FE2">
      <w:pPr>
        <w:pStyle w:val="EndNoteBibliography"/>
        <w:spacing w:after="0"/>
        <w:ind w:left="720" w:hanging="720"/>
      </w:pPr>
      <w:r w:rsidRPr="00780FE2">
        <w:tab/>
      </w:r>
      <w:bookmarkEnd w:id="756"/>
    </w:p>
    <w:p w14:paraId="53699763" w14:textId="77777777" w:rsidR="00780FE2" w:rsidRPr="00780FE2" w:rsidRDefault="00780FE2" w:rsidP="00780FE2">
      <w:pPr>
        <w:pStyle w:val="EndNoteBibliography"/>
      </w:pPr>
      <w:bookmarkStart w:id="757" w:name="_ENREF_80"/>
      <w:r w:rsidRPr="00780FE2">
        <w:t xml:space="preserve">Wittink, D., et al. (1988). SCAN*PRO: the estimation, validation and use of promotional effects based on scanner data. </w:t>
      </w:r>
      <w:r w:rsidRPr="00780FE2">
        <w:rPr>
          <w:u w:val="single"/>
        </w:rPr>
        <w:t>Internal paper</w:t>
      </w:r>
      <w:r w:rsidRPr="00780FE2">
        <w:t>, Cornell University.</w:t>
      </w:r>
    </w:p>
    <w:p w14:paraId="2DF83718" w14:textId="77777777" w:rsidR="00780FE2" w:rsidRPr="00780FE2" w:rsidRDefault="00780FE2" w:rsidP="00780FE2">
      <w:pPr>
        <w:pStyle w:val="EndNoteBibliography"/>
        <w:ind w:left="720" w:hanging="720"/>
      </w:pPr>
      <w:r w:rsidRPr="00780FE2">
        <w:tab/>
      </w:r>
      <w:bookmarkEnd w:id="757"/>
    </w:p>
    <w:p w14:paraId="771ADC5D" w14:textId="14E19AB1" w:rsidR="004A5E3E" w:rsidRPr="000657DB" w:rsidRDefault="0064757A" w:rsidP="00324987">
      <w:pPr>
        <w:spacing w:after="0" w:line="360" w:lineRule="auto"/>
        <w:rPr>
          <w:color w:val="000000" w:themeColor="text1"/>
        </w:rPr>
      </w:pPr>
      <w:r w:rsidRPr="000657DB">
        <w:rPr>
          <w:color w:val="000000" w:themeColor="text1"/>
        </w:rPr>
        <w:fldChar w:fldCharType="end"/>
      </w:r>
    </w:p>
    <w:sectPr w:rsidR="004A5E3E" w:rsidRPr="000657DB" w:rsidSect="000A3EF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Soopramanien, Didier" w:date="2017-09-08T15:38:00Z" w:initials="SD">
    <w:p w14:paraId="414E0568" w14:textId="4B75E198" w:rsidR="00780FE2" w:rsidRDefault="00780FE2">
      <w:pPr>
        <w:pStyle w:val="CommentText"/>
      </w:pPr>
      <w:r>
        <w:rPr>
          <w:rStyle w:val="CommentReference"/>
        </w:rPr>
        <w:annotationRef/>
      </w:r>
      <w:r>
        <w:t>Check does the format meet requirements of EJOR</w:t>
      </w:r>
    </w:p>
  </w:comment>
  <w:comment w:id="39" w:author="Soopramanien, Didier" w:date="2017-09-07T09:55:00Z" w:initials="SD">
    <w:p w14:paraId="6A481CB8" w14:textId="77777777" w:rsidR="00780FE2" w:rsidRDefault="00780FE2" w:rsidP="00334B83">
      <w:pPr>
        <w:pStyle w:val="CommentText"/>
      </w:pPr>
      <w:r>
        <w:rPr>
          <w:rStyle w:val="CommentReference"/>
        </w:rPr>
        <w:annotationRef/>
      </w:r>
      <w:r>
        <w:t>Should we say here that structurak break has been investigated in economics but not in the retailing literature?</w:t>
      </w:r>
    </w:p>
  </w:comment>
  <w:comment w:id="85" w:author="Soopramanien, Didier" w:date="2017-09-07T09:55:00Z" w:initials="SD">
    <w:p w14:paraId="62DACC0A" w14:textId="79CE8C8C" w:rsidR="00780FE2" w:rsidRDefault="00780FE2">
      <w:pPr>
        <w:pStyle w:val="CommentText"/>
      </w:pPr>
      <w:r>
        <w:rPr>
          <w:rStyle w:val="CommentReference"/>
        </w:rPr>
        <w:annotationRef/>
      </w:r>
      <w:r>
        <w:t>Should we say here that structurak break has been investigated in economics but not in the retailing literature?</w:t>
      </w:r>
    </w:p>
  </w:comment>
  <w:comment w:id="91" w:author="Soopramanien, Didier" w:date="2017-09-09T13:44:00Z" w:initials="SD">
    <w:p w14:paraId="0060FA28" w14:textId="538350F4" w:rsidR="00780FE2" w:rsidRDefault="00780FE2">
      <w:pPr>
        <w:pStyle w:val="CommentText"/>
      </w:pPr>
      <w:r>
        <w:rPr>
          <w:rStyle w:val="CommentReference"/>
        </w:rPr>
        <w:annotationRef/>
      </w:r>
      <w:r>
        <w:t>Why do I feel that a simple definition of structural break is needed here, a simple but intuitive one that describes the problem…we can of course assume that most researchers are very familiar with the structural break concept</w:t>
      </w:r>
    </w:p>
    <w:p w14:paraId="6FC57096" w14:textId="0998CDA2" w:rsidR="00780FE2" w:rsidRDefault="00780FE2">
      <w:pPr>
        <w:pStyle w:val="CommentText"/>
      </w:pPr>
    </w:p>
    <w:p w14:paraId="4615889B" w14:textId="6E9462FC" w:rsidR="00780FE2" w:rsidRDefault="00780FE2">
      <w:pPr>
        <w:pStyle w:val="CommentText"/>
      </w:pPr>
      <w:r>
        <w:t>I have a feeling that if we say “we apply and modify the models in the economics literature to deal with a retailing problem’ we may potentially under-represent our contribution. Would the reviewers think that we simply replicate an established method with the retail data? But this is not true, because the models we design here not only consider the issue of structural break, and the three-stage model as a whole exclusively address the forecasting problem for retailer data at the SKU level and is very different from those models in the economics literature.</w:t>
      </w:r>
    </w:p>
  </w:comment>
  <w:comment w:id="101" w:author="黄韬" w:date="2017-09-11T15:37:00Z" w:initials="黄韬">
    <w:p w14:paraId="5DB8E6B0" w14:textId="46FB2F45" w:rsidR="00780FE2" w:rsidRDefault="00780FE2">
      <w:pPr>
        <w:pStyle w:val="CommentText"/>
      </w:pPr>
      <w:r>
        <w:rPr>
          <w:rStyle w:val="CommentReference"/>
        </w:rPr>
        <w:annotationRef/>
      </w:r>
      <w:r>
        <w:t>The papers we cite here are all economics papers- we do not have finance papers reference – we can find finance papers but I think the value may be marginal.</w:t>
      </w:r>
    </w:p>
  </w:comment>
  <w:comment w:id="125" w:author="黄韬" w:date="2017-09-11T15:40:00Z" w:initials="黄韬">
    <w:p w14:paraId="43838E33" w14:textId="697C6332" w:rsidR="00780FE2" w:rsidRDefault="00780FE2">
      <w:pPr>
        <w:pStyle w:val="CommentText"/>
      </w:pPr>
      <w:r>
        <w:rPr>
          <w:rStyle w:val="CommentReference"/>
        </w:rPr>
        <w:annotationRef/>
      </w:r>
      <w:r>
        <w:t>Can we say ‘integreated’?</w:t>
      </w:r>
    </w:p>
  </w:comment>
  <w:comment w:id="149" w:author="Soopramanien, Didier" w:date="2017-09-09T13:47:00Z" w:initials="SD">
    <w:p w14:paraId="7F04A553" w14:textId="6A7715CA" w:rsidR="00780FE2" w:rsidRDefault="00780FE2">
      <w:pPr>
        <w:pStyle w:val="CommentText"/>
      </w:pPr>
      <w:r>
        <w:rPr>
          <w:rStyle w:val="CommentReference"/>
        </w:rPr>
        <w:annotationRef/>
      </w:r>
      <w:r>
        <w:t>Why do we need to say three stage approach here?????</w:t>
      </w:r>
    </w:p>
  </w:comment>
  <w:comment w:id="167" w:author="Soopramanien, Didier" w:date="2017-09-08T15:31:00Z" w:initials="SD">
    <w:p w14:paraId="7D80E96F" w14:textId="45D91056" w:rsidR="00780FE2" w:rsidRDefault="00780FE2">
      <w:pPr>
        <w:pStyle w:val="CommentText"/>
      </w:pPr>
      <w:r>
        <w:rPr>
          <w:rStyle w:val="CommentReference"/>
        </w:rPr>
        <w:annotationRef/>
      </w:r>
      <w:r>
        <w:t>So all sku suffer from structural breaks?????</w:t>
      </w:r>
    </w:p>
  </w:comment>
  <w:comment w:id="168" w:author="黄韬" w:date="2017-09-11T15:11:00Z" w:initials="黄韬">
    <w:p w14:paraId="06351ED1" w14:textId="65FBC163" w:rsidR="00780FE2" w:rsidRDefault="00780FE2">
      <w:pPr>
        <w:pStyle w:val="CommentText"/>
      </w:pPr>
      <w:r>
        <w:rPr>
          <w:rStyle w:val="CommentReference"/>
        </w:rPr>
        <w:annotationRef/>
      </w:r>
      <w:r>
        <w:t>In this experiment, where we construct the final model using the LASSO procedure, all the SKU’s are subject to structural break; in our previous experiment, where we construct the ADL model manually base on a statistical view, e.g., the General-to-specific model in Huang, Fildes, and Soopramanien (2014), over 98% of SKU’s are subject to structural break.</w:t>
      </w:r>
      <w:r w:rsidRPr="001A653F">
        <w:t xml:space="preserve"> </w:t>
      </w:r>
      <w:r>
        <w:t>So the answer here is ‘yes’.</w:t>
      </w:r>
    </w:p>
    <w:p w14:paraId="600F0320" w14:textId="4A8AC683" w:rsidR="00780FE2" w:rsidRDefault="00780FE2">
      <w:pPr>
        <w:pStyle w:val="CommentText"/>
      </w:pPr>
    </w:p>
    <w:p w14:paraId="65CC3D65" w14:textId="6BBF4DFA" w:rsidR="00780FE2" w:rsidRDefault="00780FE2" w:rsidP="001A653F">
      <w:pPr>
        <w:pStyle w:val="CommentText"/>
      </w:pPr>
      <w:r>
        <w:t xml:space="preserve">This is not saying that LASSO is not as good as statistical modelling approach. Actually, evidence shows that LASSO performs better than automatic statistical models (e.g., the PcGive autometrics algorithm).  Please see the reference in the modelling section of  this manuscript. The PcGive is also ‘claimed’ to be able to deal with structural break problems but I do not believe it (based on the results in our data). </w:t>
      </w:r>
    </w:p>
  </w:comment>
  <w:comment w:id="215" w:author="Soopramanien, Didier" w:date="2017-09-06T20:30:00Z" w:initials="SD">
    <w:p w14:paraId="7C049BE6" w14:textId="16CF54BA" w:rsidR="00780FE2" w:rsidRDefault="00780FE2">
      <w:pPr>
        <w:pStyle w:val="CommentText"/>
      </w:pPr>
      <w:r>
        <w:rPr>
          <w:rStyle w:val="CommentReference"/>
        </w:rPr>
        <w:annotationRef/>
      </w:r>
      <w:r>
        <w:t>When we have three authors we do not use two authors and then et al for the third one. Need to check referencing,</w:t>
      </w:r>
    </w:p>
  </w:comment>
  <w:comment w:id="216" w:author="黄韬" w:date="2017-09-11T15:41:00Z" w:initials="黄韬">
    <w:p w14:paraId="56B4486E" w14:textId="7AAC8B0D" w:rsidR="00780FE2" w:rsidRDefault="00780FE2">
      <w:pPr>
        <w:pStyle w:val="CommentText"/>
      </w:pPr>
      <w:r>
        <w:rPr>
          <w:rStyle w:val="CommentReference"/>
        </w:rPr>
        <w:annotationRef/>
      </w:r>
      <w:r>
        <w:t>I will update the auto format for EJOR.</w:t>
      </w:r>
    </w:p>
  </w:comment>
  <w:comment w:id="245" w:author="Soopramanien, Didier" w:date="2017-09-07T16:18:00Z" w:initials="SD">
    <w:p w14:paraId="61665660" w14:textId="7FD54C36" w:rsidR="00780FE2" w:rsidRDefault="00780FE2">
      <w:pPr>
        <w:pStyle w:val="CommentText"/>
      </w:pPr>
      <w:r>
        <w:rPr>
          <w:rStyle w:val="CommentReference"/>
        </w:rPr>
        <w:annotationRef/>
      </w:r>
      <w:r>
        <w:t>Do we want to be precise and say macro-economics?</w:t>
      </w:r>
    </w:p>
  </w:comment>
  <w:comment w:id="256" w:author="Soopramanien, Didier" w:date="2017-09-08T15:37:00Z" w:initials="SD">
    <w:p w14:paraId="4563E9AD" w14:textId="48AB302E" w:rsidR="00780FE2" w:rsidRDefault="00780FE2">
      <w:pPr>
        <w:pStyle w:val="CommentText"/>
      </w:pPr>
      <w:r>
        <w:rPr>
          <w:rStyle w:val="CommentReference"/>
        </w:rPr>
        <w:annotationRef/>
      </w:r>
      <w:r>
        <w:t>Do we need that level of detail here????</w:t>
      </w:r>
    </w:p>
  </w:comment>
  <w:comment w:id="282" w:author="Soopramanien, Didier" w:date="2017-09-07T16:23:00Z" w:initials="SD">
    <w:p w14:paraId="17FEB854" w14:textId="72976936" w:rsidR="00780FE2" w:rsidRDefault="00780FE2">
      <w:pPr>
        <w:pStyle w:val="CommentText"/>
      </w:pPr>
      <w:r>
        <w:rPr>
          <w:rStyle w:val="CommentReference"/>
        </w:rPr>
        <w:annotationRef/>
      </w:r>
      <w:r>
        <w:t xml:space="preserve">So they know about it and are in demand of such  model that satisfy that requirement </w:t>
      </w:r>
    </w:p>
    <w:p w14:paraId="35AC1FD3" w14:textId="6254AFA7" w:rsidR="00780FE2" w:rsidRDefault="00780FE2">
      <w:pPr>
        <w:pStyle w:val="CommentText"/>
      </w:pPr>
    </w:p>
    <w:p w14:paraId="65E395BF" w14:textId="130B6019" w:rsidR="00780FE2" w:rsidRDefault="00780FE2">
      <w:pPr>
        <w:pStyle w:val="CommentText"/>
      </w:pPr>
      <w:r>
        <w:t xml:space="preserve">I think we ask managers (or normally people) they are aware of that but I do not find a reference for the retailer context- perhaps this is why we have this paper… </w:t>
      </w:r>
    </w:p>
  </w:comment>
  <w:comment w:id="292" w:author="Soopramanien, Didier" w:date="2017-09-07T16:24:00Z" w:initials="SD">
    <w:p w14:paraId="117EC941" w14:textId="7B5C01BA" w:rsidR="00780FE2" w:rsidRDefault="00780FE2">
      <w:pPr>
        <w:pStyle w:val="CommentText"/>
      </w:pPr>
      <w:r>
        <w:rPr>
          <w:rStyle w:val="CommentReference"/>
        </w:rPr>
        <w:annotationRef/>
      </w:r>
      <w:r>
        <w:t>The last contribution is not a contribution but is only a way in which we are testing the models that we are proposing, am I right?</w:t>
      </w:r>
    </w:p>
  </w:comment>
  <w:comment w:id="293" w:author="Soopramanien, Didier" w:date="2017-09-07T16:24:00Z" w:initials="SD">
    <w:p w14:paraId="64466408" w14:textId="330D0C8E" w:rsidR="00780FE2" w:rsidRDefault="00780FE2">
      <w:pPr>
        <w:pStyle w:val="CommentText"/>
      </w:pPr>
      <w:r>
        <w:rPr>
          <w:rStyle w:val="CommentReference"/>
        </w:rPr>
        <w:annotationRef/>
      </w:r>
      <w:r>
        <w:t xml:space="preserve">There are too many contributions here  perhaps? Recently, I have been to some conferences where editors say to not confuse them with so many contributions one good solid one is good enough to convince them! </w:t>
      </w:r>
    </w:p>
  </w:comment>
  <w:comment w:id="294" w:author="Soopramanien, Didier" w:date="2017-09-08T10:28:00Z" w:initials="SD">
    <w:p w14:paraId="69D43223" w14:textId="41D3698B" w:rsidR="00780FE2" w:rsidRDefault="00780FE2">
      <w:pPr>
        <w:pStyle w:val="CommentText"/>
      </w:pPr>
      <w:r>
        <w:rPr>
          <w:rStyle w:val="CommentReference"/>
        </w:rPr>
        <w:annotationRef/>
      </w:r>
      <w:r>
        <w:t>To be revised when we have finalised the sections</w:t>
      </w:r>
    </w:p>
  </w:comment>
  <w:comment w:id="305" w:author="Soopramanien, Didier" w:date="2017-09-07T16:28:00Z" w:initials="SD">
    <w:p w14:paraId="709D878F" w14:textId="7430E027" w:rsidR="00780FE2" w:rsidRDefault="00780FE2">
      <w:pPr>
        <w:pStyle w:val="CommentText"/>
      </w:pPr>
      <w:r>
        <w:rPr>
          <w:rStyle w:val="CommentReference"/>
        </w:rPr>
        <w:annotationRef/>
      </w:r>
      <w:r>
        <w:t xml:space="preserve">Give examples here please of what these procedures are so that people know we know the literature </w:t>
      </w:r>
    </w:p>
  </w:comment>
  <w:comment w:id="306" w:author="黄韬" w:date="2017-09-11T15:50:00Z" w:initials="黄韬">
    <w:p w14:paraId="75DBCDA2" w14:textId="35FA7D34" w:rsidR="00780FE2" w:rsidRDefault="00780FE2">
      <w:pPr>
        <w:pStyle w:val="CommentText"/>
      </w:pPr>
      <w:r>
        <w:rPr>
          <w:rStyle w:val="CommentReference"/>
        </w:rPr>
        <w:annotationRef/>
      </w:r>
      <w:r>
        <w:t>I added brief sentence.</w:t>
      </w:r>
    </w:p>
  </w:comment>
  <w:comment w:id="369" w:author="Soopramanien, Didier" w:date="2017-09-07T16:32:00Z" w:initials="SD">
    <w:p w14:paraId="2E104B18" w14:textId="6AFE80C0" w:rsidR="00780FE2" w:rsidRDefault="00780FE2">
      <w:pPr>
        <w:pStyle w:val="CommentText"/>
      </w:pPr>
      <w:r>
        <w:rPr>
          <w:rStyle w:val="CommentReference"/>
        </w:rPr>
        <w:annotationRef/>
      </w:r>
      <w:r>
        <w:t xml:space="preserve">Do we want a last sentence that says how what we propose is different to what these researchers have done because we seem to say in that paragraph that some people have studied the impact of changes of promotional activity over time.. so how is our research different. Positioning of the contribution is important here . </w:t>
      </w:r>
    </w:p>
  </w:comment>
  <w:comment w:id="404" w:author="黄韬" w:date="2017-09-11T16:03:00Z" w:initials="黄韬">
    <w:p w14:paraId="68C9D573" w14:textId="64B8E7A5" w:rsidR="00780FE2" w:rsidRDefault="00780FE2">
      <w:pPr>
        <w:pStyle w:val="CommentText"/>
      </w:pPr>
      <w:r>
        <w:rPr>
          <w:rStyle w:val="CommentReference"/>
        </w:rPr>
        <w:annotationRef/>
      </w:r>
      <w:r>
        <w:t>We use ‘true values of the product sales’ instead of ‘deterministic mean (because the original reference is not in a retail context), would it be more relevant to the retail context?</w:t>
      </w:r>
    </w:p>
  </w:comment>
  <w:comment w:id="439" w:author="Soopramanien, Didier" w:date="2017-09-08T14:27:00Z" w:initials="SD">
    <w:p w14:paraId="432BAB6D" w14:textId="36EE74C7" w:rsidR="00780FE2" w:rsidRDefault="00780FE2">
      <w:pPr>
        <w:pStyle w:val="CommentText"/>
      </w:pPr>
      <w:r>
        <w:rPr>
          <w:rStyle w:val="CommentReference"/>
        </w:rPr>
        <w:annotationRef/>
      </w:r>
      <w:r>
        <w:t xml:space="preserve">Mean of the dependent variable which is sales?? So what are the conssequences of this… we need something more intuitive for people who might not understand a phenomena in another domain (economics) can be also relevant to another domain retailing? </w:t>
      </w:r>
    </w:p>
  </w:comment>
  <w:comment w:id="441" w:author="Soopramanien, Didier" w:date="2017-09-07T16:33:00Z" w:initials="SD">
    <w:p w14:paraId="7C124129" w14:textId="599ADE69" w:rsidR="00780FE2" w:rsidRDefault="00780FE2">
      <w:pPr>
        <w:pStyle w:val="CommentText"/>
      </w:pPr>
      <w:r>
        <w:rPr>
          <w:rStyle w:val="CommentReference"/>
        </w:rPr>
        <w:annotationRef/>
      </w:r>
      <w:r>
        <w:t>Deterministic mean of what????</w:t>
      </w:r>
    </w:p>
  </w:comment>
  <w:comment w:id="476" w:author="Soopramanien, Didier" w:date="2017-09-08T14:31:00Z" w:initials="SD">
    <w:p w14:paraId="40143490" w14:textId="2ACCFF3D" w:rsidR="00780FE2" w:rsidRDefault="00780FE2">
      <w:pPr>
        <w:pStyle w:val="CommentText"/>
      </w:pPr>
      <w:r>
        <w:rPr>
          <w:rStyle w:val="CommentReference"/>
        </w:rPr>
        <w:annotationRef/>
      </w:r>
      <w:r>
        <w:t>We cannot say in in reality this is a conceptual situation!</w:t>
      </w:r>
    </w:p>
  </w:comment>
  <w:comment w:id="487" w:author="Soopramanien, Didier" w:date="2017-09-08T20:39:00Z" w:initials="SD">
    <w:p w14:paraId="04907D50" w14:textId="19B71D81" w:rsidR="00780FE2" w:rsidRDefault="00780FE2">
      <w:pPr>
        <w:pStyle w:val="CommentText"/>
      </w:pPr>
      <w:r>
        <w:rPr>
          <w:rStyle w:val="CommentReference"/>
        </w:rPr>
        <w:annotationRef/>
      </w:r>
      <w:r>
        <w:t>What does that mean “one at each time”</w:t>
      </w:r>
    </w:p>
  </w:comment>
  <w:comment w:id="488" w:author="Soopramanien, Didier" w:date="2017-09-08T20:40:00Z" w:initials="SD">
    <w:p w14:paraId="7D0BC2C7" w14:textId="6C26DED8" w:rsidR="00780FE2" w:rsidRDefault="00780FE2">
      <w:pPr>
        <w:pStyle w:val="CommentText"/>
      </w:pPr>
      <w:r>
        <w:rPr>
          <w:rStyle w:val="CommentReference"/>
        </w:rPr>
        <w:annotationRef/>
      </w:r>
      <w:r>
        <w:t>Do we need to show the test results for all or for some here not sure?</w:t>
      </w:r>
    </w:p>
  </w:comment>
  <w:comment w:id="489" w:author="黄韬" w:date="2017-09-11T16:27:00Z" w:initials="黄韬">
    <w:p w14:paraId="206E4E70" w14:textId="33603E74" w:rsidR="00780FE2" w:rsidRDefault="00780FE2">
      <w:pPr>
        <w:pStyle w:val="CommentText"/>
      </w:pPr>
      <w:r>
        <w:rPr>
          <w:rStyle w:val="CommentReference"/>
        </w:rPr>
        <w:annotationRef/>
      </w:r>
      <w:r>
        <w:t>This is how we try to detect the structural break without assuming that we know any possible break data (in fact we test every possible date/week)- so I think we may need this- but perhaps we can cut the figure if in the end there is no space.</w:t>
      </w:r>
    </w:p>
  </w:comment>
  <w:comment w:id="507" w:author="Soopramanien, Didier" w:date="2017-09-08T20:41:00Z" w:initials="SD">
    <w:p w14:paraId="09818BC4" w14:textId="6EE60338" w:rsidR="00780FE2" w:rsidRDefault="00780FE2">
      <w:pPr>
        <w:pStyle w:val="CommentText"/>
      </w:pPr>
      <w:r>
        <w:rPr>
          <w:rStyle w:val="CommentReference"/>
        </w:rPr>
        <w:annotationRef/>
      </w:r>
      <w:r>
        <w:t>Is it the only benchmark or one of the benchmark model?</w:t>
      </w:r>
    </w:p>
  </w:comment>
  <w:comment w:id="508" w:author="黄韬" w:date="2017-09-11T16:29:00Z" w:initials="黄韬">
    <w:p w14:paraId="30B7A3A8" w14:textId="50FF58AE" w:rsidR="00780FE2" w:rsidRDefault="00780FE2">
      <w:pPr>
        <w:pStyle w:val="CommentText"/>
      </w:pPr>
      <w:r>
        <w:rPr>
          <w:rStyle w:val="CommentReference"/>
        </w:rPr>
        <w:annotationRef/>
      </w:r>
      <w:r>
        <w:t>We also have the ADL-own model and the ADL-intra-model as benchmark models, I will have them clarified in later paragraphs.</w:t>
      </w:r>
    </w:p>
  </w:comment>
  <w:comment w:id="529" w:author="Soopramanien, Didier" w:date="2017-09-08T14:35:00Z" w:initials="SD">
    <w:p w14:paraId="2E63386C" w14:textId="55F3EC8B" w:rsidR="00780FE2" w:rsidRDefault="00780FE2">
      <w:pPr>
        <w:pStyle w:val="CommentText"/>
      </w:pPr>
      <w:r>
        <w:rPr>
          <w:rStyle w:val="CommentReference"/>
        </w:rPr>
        <w:annotationRef/>
      </w:r>
      <w:r>
        <w:t>We still need a short but intuitive explanation of the 10 fold validation and then we can say more detailed explanation can be found in….</w:t>
      </w:r>
    </w:p>
  </w:comment>
  <w:comment w:id="544" w:author="Soopramanien, Didier" w:date="2017-09-08T14:36:00Z" w:initials="SD">
    <w:p w14:paraId="5258A9B1" w14:textId="20DC0864" w:rsidR="00780FE2" w:rsidRDefault="00780FE2">
      <w:pPr>
        <w:pStyle w:val="CommentText"/>
      </w:pPr>
      <w:r>
        <w:rPr>
          <w:rStyle w:val="CommentReference"/>
        </w:rPr>
        <w:annotationRef/>
      </w:r>
      <w:r>
        <w:t>Again a simple description then say more information on the approach can be found in…..</w:t>
      </w:r>
    </w:p>
  </w:comment>
  <w:comment w:id="545" w:author="黄韬" w:date="2017-09-11T16:34:00Z" w:initials="黄韬">
    <w:p w14:paraId="2DE6C5B4" w14:textId="6690196B" w:rsidR="00780FE2" w:rsidRDefault="00780FE2">
      <w:pPr>
        <w:pStyle w:val="CommentText"/>
      </w:pPr>
      <w:r>
        <w:rPr>
          <w:rStyle w:val="CommentReference"/>
        </w:rPr>
        <w:annotationRef/>
      </w:r>
      <w:r>
        <w:t>Revised- we actually describe it in the following sentence.</w:t>
      </w:r>
    </w:p>
  </w:comment>
  <w:comment w:id="551" w:author="Soopramanien, Didier" w:date="2017-09-08T20:45:00Z" w:initials="SD">
    <w:p w14:paraId="59AF56CC" w14:textId="0ECE6076" w:rsidR="00780FE2" w:rsidRDefault="00780FE2">
      <w:pPr>
        <w:pStyle w:val="CommentText"/>
      </w:pPr>
      <w:r>
        <w:rPr>
          <w:rStyle w:val="CommentReference"/>
        </w:rPr>
        <w:annotationRef/>
      </w:r>
      <w:r>
        <w:t>We need to say why we use this test rather than other tests..(non parametric instead of parametric (sample size is less than 30?)</w:t>
      </w:r>
    </w:p>
  </w:comment>
  <w:comment w:id="552" w:author="黄韬" w:date="2017-09-11T16:37:00Z" w:initials="黄韬">
    <w:p w14:paraId="6537C3E4" w14:textId="328C5B73" w:rsidR="00780FE2" w:rsidRDefault="00780FE2">
      <w:pPr>
        <w:pStyle w:val="CommentText"/>
      </w:pPr>
      <w:r>
        <w:rPr>
          <w:rStyle w:val="CommentReference"/>
        </w:rPr>
        <w:annotationRef/>
      </w:r>
      <w:r>
        <w:t>added</w:t>
      </w:r>
    </w:p>
  </w:comment>
  <w:comment w:id="553" w:author="Soopramanien, Didier" w:date="2017-09-08T20:44:00Z" w:initials="SD">
    <w:p w14:paraId="33C12CD8" w14:textId="6907C23D" w:rsidR="00780FE2" w:rsidRDefault="00780FE2">
      <w:pPr>
        <w:pStyle w:val="CommentText"/>
      </w:pPr>
      <w:r>
        <w:rPr>
          <w:rStyle w:val="CommentReference"/>
        </w:rPr>
        <w:annotationRef/>
      </w:r>
      <w:r>
        <w:t>Statistical significance of what the performance I presume?</w:t>
      </w:r>
    </w:p>
  </w:comment>
  <w:comment w:id="554" w:author="黄韬" w:date="2017-09-11T16:37:00Z" w:initials="黄韬">
    <w:p w14:paraId="31B28C46" w14:textId="7AC88FE7" w:rsidR="00780FE2" w:rsidRDefault="00780FE2">
      <w:pPr>
        <w:pStyle w:val="CommentText"/>
      </w:pPr>
      <w:r>
        <w:rPr>
          <w:rStyle w:val="CommentReference"/>
        </w:rPr>
        <w:annotationRef/>
      </w:r>
      <w:r>
        <w:t>revised</w:t>
      </w:r>
    </w:p>
  </w:comment>
  <w:comment w:id="582" w:author="Soopramanien, Didier" w:date="2017-09-09T13:29:00Z" w:initials="SD">
    <w:p w14:paraId="2FC2E956" w14:textId="5D623BD8" w:rsidR="00780FE2" w:rsidRDefault="00780FE2">
      <w:pPr>
        <w:pStyle w:val="CommentText"/>
      </w:pPr>
      <w:r>
        <w:rPr>
          <w:rStyle w:val="CommentReference"/>
        </w:rPr>
        <w:annotationRef/>
      </w:r>
      <w:r>
        <w:t>We need to say SKU instead of product everywhere here? Also what do we mean by stable? When a product is not heavily promoted or for shot periods when the products are unlikely to be promoted</w:t>
      </w:r>
    </w:p>
  </w:comment>
  <w:comment w:id="583" w:author="黄韬" w:date="2017-09-11T16:40:00Z" w:initials="黄韬">
    <w:p w14:paraId="7C331B67" w14:textId="17FDD8B2" w:rsidR="00780FE2" w:rsidRDefault="00780FE2">
      <w:pPr>
        <w:pStyle w:val="CommentText"/>
      </w:pPr>
      <w:r>
        <w:rPr>
          <w:rStyle w:val="CommentReference"/>
        </w:rPr>
        <w:annotationRef/>
      </w:r>
      <w:r>
        <w:t>revised</w:t>
      </w:r>
    </w:p>
  </w:comment>
  <w:comment w:id="592" w:author="Soopramanien, Didier" w:date="2017-09-09T13:31:00Z" w:initials="SD">
    <w:p w14:paraId="3DA5382C" w14:textId="5D93C908" w:rsidR="00780FE2" w:rsidRDefault="00780FE2">
      <w:pPr>
        <w:pStyle w:val="CommentText"/>
      </w:pPr>
      <w:r>
        <w:rPr>
          <w:rStyle w:val="CommentReference"/>
        </w:rPr>
        <w:annotationRef/>
      </w:r>
      <w:r>
        <w:t>The rationale for the merged model needs more explanation or justification I feel.</w:t>
      </w:r>
    </w:p>
  </w:comment>
  <w:comment w:id="593" w:author="黄韬" w:date="2017-09-11T16:42:00Z" w:initials="黄韬">
    <w:p w14:paraId="03BF33A7" w14:textId="6E8CBF87" w:rsidR="00780FE2" w:rsidRDefault="00780FE2">
      <w:pPr>
        <w:pStyle w:val="CommentText"/>
      </w:pPr>
      <w:r>
        <w:rPr>
          <w:rStyle w:val="CommentReference"/>
        </w:rPr>
        <w:annotationRef/>
      </w:r>
      <w:r>
        <w:t>the ADL-intra-IC is the best for the non-promoted period, while the ADL-intra-EWC is the best for the promoted period.</w:t>
      </w:r>
    </w:p>
  </w:comment>
  <w:comment w:id="654" w:author="Soopramanien, Didier" w:date="2017-09-08T15:16:00Z" w:initials="SD">
    <w:p w14:paraId="37331983" w14:textId="637AED26" w:rsidR="00780FE2" w:rsidRDefault="00780FE2">
      <w:pPr>
        <w:pStyle w:val="CommentText"/>
      </w:pPr>
      <w:r>
        <w:rPr>
          <w:rStyle w:val="CommentReference"/>
        </w:rPr>
        <w:annotationRef/>
      </w:r>
      <w:r>
        <w:t>We need to say something that we are focussing on two marketing activities that retailers have control over, have we also said something about the nature of the forecast that its about short term forecast.</w:t>
      </w:r>
    </w:p>
  </w:comment>
  <w:comment w:id="660" w:author="Soopramanien, Didier" w:date="2017-09-09T13:36:00Z" w:initials="SD">
    <w:p w14:paraId="5959D678" w14:textId="411AC7AD" w:rsidR="00780FE2" w:rsidRDefault="00780FE2">
      <w:pPr>
        <w:pStyle w:val="CommentText"/>
      </w:pPr>
      <w:r>
        <w:rPr>
          <w:rStyle w:val="CommentReference"/>
        </w:rPr>
        <w:annotationRef/>
      </w:r>
      <w:r>
        <w:t>What is the rationale for this trade off, do we need to explain this better?</w:t>
      </w:r>
    </w:p>
  </w:comment>
  <w:comment w:id="665" w:author="Soopramanien, Didier" w:date="2017-09-09T13:38:00Z" w:initials="SD">
    <w:p w14:paraId="107B6083" w14:textId="63151F23" w:rsidR="00780FE2" w:rsidRDefault="00780FE2">
      <w:pPr>
        <w:pStyle w:val="CommentText"/>
      </w:pPr>
      <w:r>
        <w:rPr>
          <w:rStyle w:val="CommentReference"/>
        </w:rPr>
        <w:annotationRef/>
      </w:r>
      <w:r>
        <w:t>What does that mean promotional information cannot be accessed??? Surely retailers have the data or they have control over the marketing activities or do we mean marketing activities that have not been used before????</w:t>
      </w:r>
    </w:p>
  </w:comment>
  <w:comment w:id="666" w:author="黄韬" w:date="2017-09-11T16:45:00Z" w:initials="黄韬">
    <w:p w14:paraId="00424817" w14:textId="047429EF" w:rsidR="00780FE2" w:rsidRDefault="00780FE2">
      <w:pPr>
        <w:pStyle w:val="CommentText"/>
      </w:pPr>
      <w:r>
        <w:rPr>
          <w:rStyle w:val="CommentReference"/>
        </w:rPr>
        <w:annotationRef/>
      </w:r>
      <w:r>
        <w:t>There are a stream of papers (like this reference, and another recently accepted by EJOR) saying in many occasions retailers do not share information with manufacturers- I agree how come retailers nowadays do not share their sales??</w:t>
      </w:r>
    </w:p>
  </w:comment>
  <w:comment w:id="667" w:author="黄韬" w:date="2017-09-11T16:47:00Z" w:initials="黄韬">
    <w:p w14:paraId="61538690" w14:textId="5C5E2212" w:rsidR="00780FE2" w:rsidRDefault="00780FE2">
      <w:pPr>
        <w:pStyle w:val="CommentText"/>
      </w:pPr>
      <w:r>
        <w:rPr>
          <w:rStyle w:val="CommentReference"/>
        </w:rPr>
        <w:annotationRef/>
      </w:r>
    </w:p>
  </w:comment>
  <w:comment w:id="676" w:author="Soopramanien, Didier" w:date="2017-09-09T13:41:00Z" w:initials="SD">
    <w:p w14:paraId="1EE08972" w14:textId="2DFB9D48" w:rsidR="00780FE2" w:rsidRDefault="00780FE2">
      <w:pPr>
        <w:pStyle w:val="CommentText"/>
      </w:pPr>
      <w:r>
        <w:rPr>
          <w:rStyle w:val="CommentReference"/>
        </w:rPr>
        <w:annotationRef/>
      </w:r>
      <w:r>
        <w:t>A more general question of whether EJOR wants us to use past tense when we refer to previous work or present tense.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4E0568" w15:done="0"/>
  <w15:commentEx w15:paraId="6A481CB8" w15:done="0"/>
  <w15:commentEx w15:paraId="62DACC0A" w15:done="0"/>
  <w15:commentEx w15:paraId="4615889B" w15:done="0"/>
  <w15:commentEx w15:paraId="5DB8E6B0" w15:done="0"/>
  <w15:commentEx w15:paraId="43838E33" w15:done="0"/>
  <w15:commentEx w15:paraId="7F04A553" w15:done="0"/>
  <w15:commentEx w15:paraId="7D80E96F" w15:done="0"/>
  <w15:commentEx w15:paraId="65CC3D65" w15:paraIdParent="7D80E96F" w15:done="0"/>
  <w15:commentEx w15:paraId="7C049BE6" w15:done="0"/>
  <w15:commentEx w15:paraId="56B4486E" w15:paraIdParent="7C049BE6" w15:done="0"/>
  <w15:commentEx w15:paraId="61665660" w15:done="0"/>
  <w15:commentEx w15:paraId="4563E9AD" w15:done="0"/>
  <w15:commentEx w15:paraId="65E395BF" w15:done="0"/>
  <w15:commentEx w15:paraId="117EC941" w15:done="0"/>
  <w15:commentEx w15:paraId="64466408" w15:done="0"/>
  <w15:commentEx w15:paraId="69D43223" w15:done="0"/>
  <w15:commentEx w15:paraId="709D878F" w15:done="0"/>
  <w15:commentEx w15:paraId="75DBCDA2" w15:paraIdParent="709D878F" w15:done="0"/>
  <w15:commentEx w15:paraId="2E104B18" w15:done="0"/>
  <w15:commentEx w15:paraId="68C9D573" w15:done="0"/>
  <w15:commentEx w15:paraId="432BAB6D" w15:done="0"/>
  <w15:commentEx w15:paraId="7C124129" w15:done="0"/>
  <w15:commentEx w15:paraId="40143490" w15:done="0"/>
  <w15:commentEx w15:paraId="04907D50" w15:done="0"/>
  <w15:commentEx w15:paraId="7D0BC2C7" w15:done="0"/>
  <w15:commentEx w15:paraId="206E4E70" w15:paraIdParent="7D0BC2C7" w15:done="0"/>
  <w15:commentEx w15:paraId="09818BC4" w15:done="0"/>
  <w15:commentEx w15:paraId="30B7A3A8" w15:paraIdParent="09818BC4" w15:done="0"/>
  <w15:commentEx w15:paraId="2E63386C" w15:done="0"/>
  <w15:commentEx w15:paraId="5258A9B1" w15:done="0"/>
  <w15:commentEx w15:paraId="2DE6C5B4" w15:paraIdParent="5258A9B1" w15:done="0"/>
  <w15:commentEx w15:paraId="59AF56CC" w15:done="0"/>
  <w15:commentEx w15:paraId="6537C3E4" w15:paraIdParent="59AF56CC" w15:done="0"/>
  <w15:commentEx w15:paraId="33C12CD8" w15:done="0"/>
  <w15:commentEx w15:paraId="31B28C46" w15:paraIdParent="33C12CD8" w15:done="0"/>
  <w15:commentEx w15:paraId="2FC2E956" w15:done="0"/>
  <w15:commentEx w15:paraId="7C331B67" w15:paraIdParent="2FC2E956" w15:done="0"/>
  <w15:commentEx w15:paraId="3DA5382C" w15:done="0"/>
  <w15:commentEx w15:paraId="03BF33A7" w15:paraIdParent="3DA5382C" w15:done="0"/>
  <w15:commentEx w15:paraId="37331983" w15:done="0"/>
  <w15:commentEx w15:paraId="5959D678" w15:done="0"/>
  <w15:commentEx w15:paraId="107B6083" w15:done="0"/>
  <w15:commentEx w15:paraId="00424817" w15:paraIdParent="107B6083" w15:done="0"/>
  <w15:commentEx w15:paraId="61538690" w15:paraIdParent="107B6083" w15:done="0"/>
  <w15:commentEx w15:paraId="1EE089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4E0568" w16cid:durableId="1D6124B2"/>
  <w16cid:commentId w16cid:paraId="6A481CB8" w16cid:durableId="1D612A5A"/>
  <w16cid:commentId w16cid:paraId="62DACC0A" w16cid:durableId="1D6124B3"/>
  <w16cid:commentId w16cid:paraId="4615889B" w16cid:durableId="1D6124B4"/>
  <w16cid:commentId w16cid:paraId="5DB8E6B0" w16cid:durableId="1D612C3F"/>
  <w16cid:commentId w16cid:paraId="43838E33" w16cid:durableId="1D612CE9"/>
  <w16cid:commentId w16cid:paraId="7F04A553" w16cid:durableId="1D6124B5"/>
  <w16cid:commentId w16cid:paraId="7D80E96F" w16cid:durableId="1D6124B6"/>
  <w16cid:commentId w16cid:paraId="65CC3D65" w16cid:durableId="1D612606"/>
  <w16cid:commentId w16cid:paraId="7C049BE6" w16cid:durableId="1D6124B7"/>
  <w16cid:commentId w16cid:paraId="56B4486E" w16cid:durableId="1D612D16"/>
  <w16cid:commentId w16cid:paraId="61665660" w16cid:durableId="1D6124B8"/>
  <w16cid:commentId w16cid:paraId="4563E9AD" w16cid:durableId="1D6124B9"/>
  <w16cid:commentId w16cid:paraId="65E395BF" w16cid:durableId="1D6124BA"/>
  <w16cid:commentId w16cid:paraId="117EC941" w16cid:durableId="1D6124BB"/>
  <w16cid:commentId w16cid:paraId="64466408" w16cid:durableId="1D6124BC"/>
  <w16cid:commentId w16cid:paraId="69D43223" w16cid:durableId="1D6124BD"/>
  <w16cid:commentId w16cid:paraId="709D878F" w16cid:durableId="1D6124BE"/>
  <w16cid:commentId w16cid:paraId="75DBCDA2" w16cid:durableId="1D612F32"/>
  <w16cid:commentId w16cid:paraId="2E104B18" w16cid:durableId="1D6124BF"/>
  <w16cid:commentId w16cid:paraId="68C9D573" w16cid:durableId="1D613261"/>
  <w16cid:commentId w16cid:paraId="432BAB6D" w16cid:durableId="1D6124C0"/>
  <w16cid:commentId w16cid:paraId="7C124129" w16cid:durableId="1D6124C1"/>
  <w16cid:commentId w16cid:paraId="40143490" w16cid:durableId="1D6124C2"/>
  <w16cid:commentId w16cid:paraId="04907D50" w16cid:durableId="1D6124C3"/>
  <w16cid:commentId w16cid:paraId="7D0BC2C7" w16cid:durableId="1D6124C4"/>
  <w16cid:commentId w16cid:paraId="206E4E70" w16cid:durableId="1D6137E8"/>
  <w16cid:commentId w16cid:paraId="09818BC4" w16cid:durableId="1D6124C5"/>
  <w16cid:commentId w16cid:paraId="30B7A3A8" w16cid:durableId="1D613859"/>
  <w16cid:commentId w16cid:paraId="2E63386C" w16cid:durableId="1D6124C6"/>
  <w16cid:commentId w16cid:paraId="5258A9B1" w16cid:durableId="1D6124C7"/>
  <w16cid:commentId w16cid:paraId="2DE6C5B4" w16cid:durableId="1D6139B0"/>
  <w16cid:commentId w16cid:paraId="59AF56CC" w16cid:durableId="1D6124C8"/>
  <w16cid:commentId w16cid:paraId="6537C3E4" w16cid:durableId="1D613A5F"/>
  <w16cid:commentId w16cid:paraId="33C12CD8" w16cid:durableId="1D6124C9"/>
  <w16cid:commentId w16cid:paraId="31B28C46" w16cid:durableId="1D613A5A"/>
  <w16cid:commentId w16cid:paraId="2FC2E956" w16cid:durableId="1D6124CA"/>
  <w16cid:commentId w16cid:paraId="7C331B67" w16cid:durableId="1D613AF7"/>
  <w16cid:commentId w16cid:paraId="3DA5382C" w16cid:durableId="1D6124CB"/>
  <w16cid:commentId w16cid:paraId="03BF33A7" w16cid:durableId="1D613B8E"/>
  <w16cid:commentId w16cid:paraId="37331983" w16cid:durableId="1D6124CC"/>
  <w16cid:commentId w16cid:paraId="5959D678" w16cid:durableId="1D6124CD"/>
  <w16cid:commentId w16cid:paraId="107B6083" w16cid:durableId="1D6124CE"/>
  <w16cid:commentId w16cid:paraId="00424817" w16cid:durableId="1D613C1C"/>
  <w16cid:commentId w16cid:paraId="61538690" w16cid:durableId="1D613CB7"/>
  <w16cid:commentId w16cid:paraId="1EE08972" w16cid:durableId="1D6124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13E7A" w14:textId="77777777" w:rsidR="006C30B4" w:rsidRDefault="006C30B4" w:rsidP="00E446EB">
      <w:pPr>
        <w:spacing w:after="0" w:line="240" w:lineRule="auto"/>
      </w:pPr>
      <w:r>
        <w:separator/>
      </w:r>
    </w:p>
  </w:endnote>
  <w:endnote w:type="continuationSeparator" w:id="0">
    <w:p w14:paraId="5DCD7388" w14:textId="77777777" w:rsidR="006C30B4" w:rsidRDefault="006C30B4" w:rsidP="00E44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340385"/>
      <w:docPartObj>
        <w:docPartGallery w:val="Page Numbers (Bottom of Page)"/>
        <w:docPartUnique/>
      </w:docPartObj>
    </w:sdtPr>
    <w:sdtEndPr>
      <w:rPr>
        <w:noProof/>
      </w:rPr>
    </w:sdtEndPr>
    <w:sdtContent>
      <w:p w14:paraId="359BFD4C" w14:textId="5A66F379" w:rsidR="00780FE2" w:rsidRDefault="00780FE2">
        <w:pPr>
          <w:pStyle w:val="Footer"/>
          <w:jc w:val="center"/>
        </w:pPr>
        <w:r>
          <w:fldChar w:fldCharType="begin"/>
        </w:r>
        <w:r>
          <w:instrText xml:space="preserve"> PAGE   \* MERGEFORMAT </w:instrText>
        </w:r>
        <w:r>
          <w:fldChar w:fldCharType="separate"/>
        </w:r>
        <w:r w:rsidR="00451127">
          <w:rPr>
            <w:noProof/>
          </w:rPr>
          <w:t>39</w:t>
        </w:r>
        <w:r>
          <w:rPr>
            <w:noProof/>
          </w:rPr>
          <w:fldChar w:fldCharType="end"/>
        </w:r>
      </w:p>
    </w:sdtContent>
  </w:sdt>
  <w:p w14:paraId="3C5124A7" w14:textId="77777777" w:rsidR="00780FE2" w:rsidRDefault="00780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DCD3E" w14:textId="77777777" w:rsidR="006C30B4" w:rsidRDefault="006C30B4" w:rsidP="00E446EB">
      <w:pPr>
        <w:spacing w:after="0" w:line="240" w:lineRule="auto"/>
      </w:pPr>
      <w:r>
        <w:separator/>
      </w:r>
    </w:p>
  </w:footnote>
  <w:footnote w:type="continuationSeparator" w:id="0">
    <w:p w14:paraId="424683EF" w14:textId="77777777" w:rsidR="006C30B4" w:rsidRDefault="006C30B4" w:rsidP="00E446EB">
      <w:pPr>
        <w:spacing w:after="0" w:line="240" w:lineRule="auto"/>
      </w:pPr>
      <w:r>
        <w:continuationSeparator/>
      </w:r>
    </w:p>
  </w:footnote>
  <w:footnote w:id="1">
    <w:p w14:paraId="2F6E4EFB" w14:textId="77777777" w:rsidR="00780FE2" w:rsidRPr="00B45C1C" w:rsidRDefault="00780FE2">
      <w:pPr>
        <w:pStyle w:val="FootnoteText"/>
      </w:pPr>
      <w:r>
        <w:rPr>
          <w:rStyle w:val="FootnoteReference"/>
        </w:rPr>
        <w:footnoteRef/>
      </w:r>
      <w:r>
        <w:t xml:space="preserve"> Analytical evidence for the models with endogenous explanatory variables can be found in </w:t>
      </w:r>
      <w:r w:rsidRPr="00B45C1C">
        <w:t>Clements and Hendry (1999)</w:t>
      </w:r>
      <w:r>
        <w:t xml:space="preserve"> and Pesaran and Timmerman (2005, 2007).</w:t>
      </w:r>
    </w:p>
  </w:footnote>
  <w:footnote w:id="2">
    <w:p w14:paraId="35D8C6BB" w14:textId="77777777" w:rsidR="00780FE2" w:rsidRDefault="00780FE2">
      <w:pPr>
        <w:pStyle w:val="FootnoteText"/>
      </w:pPr>
      <w:r>
        <w:rPr>
          <w:rStyle w:val="FootnoteReference"/>
        </w:rPr>
        <w:footnoteRef/>
      </w:r>
      <w:r>
        <w:t xml:space="preserve"> This setting is very typical in a retailer context. In this example, we artificially make up the data series (but we keep the data series to be stationary).</w:t>
      </w:r>
    </w:p>
  </w:footnote>
  <w:footnote w:id="3">
    <w:p w14:paraId="584CBBB7" w14:textId="77777777" w:rsidR="00780FE2" w:rsidRDefault="00780FE2">
      <w:pPr>
        <w:pStyle w:val="FootnoteText"/>
      </w:pPr>
      <w:r>
        <w:rPr>
          <w:rStyle w:val="FootnoteReference"/>
        </w:rPr>
        <w:footnoteRef/>
      </w:r>
      <w:r>
        <w:t xml:space="preserve"> In this example, for simplicity, we choose to illustrate the impact of structural breaks on forecasting accuracy using two structural breaks and also by holding the error variance to be constant before and after the breaks. Alternative settings (e.g., with different number of structural breaks and with changing error variance before and after the structural breaks) would provide the same indication.</w:t>
      </w:r>
    </w:p>
  </w:footnote>
  <w:footnote w:id="4">
    <w:p w14:paraId="12CA35C6" w14:textId="77777777" w:rsidR="00780FE2" w:rsidRDefault="00780FE2" w:rsidP="000E7652">
      <w:pPr>
        <w:pStyle w:val="FootnoteText"/>
      </w:pPr>
      <w:r>
        <w:rPr>
          <w:rStyle w:val="FootnoteReference"/>
        </w:rPr>
        <w:footnoteRef/>
      </w:r>
      <w:r>
        <w:t xml:space="preserve"> </w:t>
      </w:r>
      <w:r w:rsidRPr="00762607">
        <w:t xml:space="preserve">In Figure 1, we use the blue area to represent the period before the first structural break (e.g., week [1,25]), use the yellow area to represent the period after the second structural break until the forecast origin (e.g., week [51, 75]), </w:t>
      </w:r>
      <w:r>
        <w:t xml:space="preserve">use </w:t>
      </w:r>
      <w:r w:rsidRPr="00762607">
        <w:t>the green area</w:t>
      </w:r>
      <w:r>
        <w:t xml:space="preserve"> to</w:t>
      </w:r>
      <w:r w:rsidRPr="00762607">
        <w:t xml:space="preserve"> represent the period between the two structural breaks (e.g., [26, 50]), and </w:t>
      </w:r>
      <w:r>
        <w:t xml:space="preserve">we use </w:t>
      </w:r>
      <w:r w:rsidRPr="00762607">
        <w:t>the red area</w:t>
      </w:r>
      <w:r>
        <w:t xml:space="preserve"> to represent</w:t>
      </w:r>
      <w:r w:rsidRPr="00762607">
        <w:t xml:space="preserve"> the forecast period (e.g., week [76, 100]).</w:t>
      </w:r>
    </w:p>
  </w:footnote>
  <w:footnote w:id="5">
    <w:p w14:paraId="727D9BAF" w14:textId="77777777" w:rsidR="00780FE2" w:rsidRDefault="00780FE2">
      <w:pPr>
        <w:pStyle w:val="FootnoteText"/>
      </w:pPr>
      <w:r>
        <w:rPr>
          <w:rStyle w:val="FootnoteReference"/>
        </w:rPr>
        <w:footnoteRef/>
      </w:r>
      <w:r>
        <w:t xml:space="preserve"> The Chow test is a variant of F-test which compares the fitting of the model before and after the structural break. It assumes the locations of one structural break known a priori and also invariant error variations before and after the break. For a sequential Chow test, we conduct the Chow test assuming the break occurs at each individual week. </w:t>
      </w:r>
    </w:p>
  </w:footnote>
  <w:footnote w:id="6">
    <w:p w14:paraId="595DC050" w14:textId="4568A59B" w:rsidR="00780FE2" w:rsidRDefault="00780FE2">
      <w:pPr>
        <w:pStyle w:val="FootnoteText"/>
      </w:pPr>
      <w:ins w:id="482" w:author="黄韬" w:date="2017-09-11T16:23:00Z">
        <w:r>
          <w:rPr>
            <w:rStyle w:val="FootnoteReference"/>
          </w:rPr>
          <w:footnoteRef/>
        </w:r>
        <w:r>
          <w:t xml:space="preserve"> In the sequential Chow test, we conduct the Chow test assuming the</w:t>
        </w:r>
      </w:ins>
      <w:ins w:id="483" w:author="黄韬" w:date="2017-09-11T16:24:00Z">
        <w:r>
          <w:t xml:space="preserve">re is a structural break at </w:t>
        </w:r>
      </w:ins>
      <w:ins w:id="484" w:author="黄韬" w:date="2017-09-11T16:25:00Z">
        <w:r>
          <w:t>a specific week (e.g., week 10) and we obtain the p-value</w:t>
        </w:r>
      </w:ins>
      <w:ins w:id="485" w:author="黄韬" w:date="2017-09-11T16:26:00Z">
        <w:r>
          <w:t>, and so forth. We plot all the p-values for each week in Figure 3 excluding the first and the last two weeks.</w:t>
        </w:r>
      </w:ins>
    </w:p>
  </w:footnote>
  <w:footnote w:id="7">
    <w:p w14:paraId="57CA6F99" w14:textId="77777777" w:rsidR="00780FE2" w:rsidRDefault="00780FE2" w:rsidP="00CF12DA">
      <w:pPr>
        <w:pStyle w:val="FootnoteText"/>
      </w:pPr>
      <w:r>
        <w:rPr>
          <w:rStyle w:val="FootnoteReference"/>
        </w:rPr>
        <w:footnoteRef/>
      </w:r>
      <w:r>
        <w:t xml:space="preserve"> We would consider the model not being subject to structural breaks only when all the p-values are above the threshold. To mitigate the multiple comparison problem, we adopt very small threshold (e.g., 0.001 rather than the usual 0.05) for the p-values.</w:t>
      </w:r>
    </w:p>
  </w:footnote>
  <w:footnote w:id="8">
    <w:p w14:paraId="0C28377F" w14:textId="77777777" w:rsidR="00780FE2" w:rsidRDefault="00780FE2">
      <w:pPr>
        <w:pStyle w:val="FootnoteText"/>
      </w:pPr>
      <w:r>
        <w:rPr>
          <w:rStyle w:val="FootnoteReference"/>
        </w:rPr>
        <w:footnoteRef/>
      </w:r>
      <w:r>
        <w:t xml:space="preserve"> We select the SKU’s with </w:t>
      </w:r>
      <w:r w:rsidRPr="00385A8A">
        <w:t>positive moveme</w:t>
      </w:r>
      <w:r>
        <w:t>nts for at least 90% of the time.</w:t>
      </w:r>
    </w:p>
  </w:footnote>
  <w:footnote w:id="9">
    <w:p w14:paraId="7DE5C0B9" w14:textId="77777777" w:rsidR="00780FE2" w:rsidRDefault="00780FE2" w:rsidP="00446E4D">
      <w:pPr>
        <w:pStyle w:val="FootnoteText"/>
      </w:pPr>
      <w:r>
        <w:rPr>
          <w:rStyle w:val="FootnoteReference"/>
        </w:rPr>
        <w:footnoteRef/>
      </w:r>
      <w:r>
        <w:t xml:space="preserve"> </w:t>
      </w:r>
      <w:r w:rsidRPr="00446E4D">
        <w:t xml:space="preserve">In Figure 6, the calendar events include Halloween, Thanksgiving, Christmas, New Year’s Day, President’s Day, Easter, Memorial Day, the 4th of July, and Labour Day. </w:t>
      </w:r>
      <w:r>
        <w:t>The promotional events include Feature and D</w:t>
      </w:r>
      <w:r w:rsidRPr="00446E4D">
        <w:t>isplay.</w:t>
      </w:r>
    </w:p>
  </w:footnote>
  <w:footnote w:id="10">
    <w:p w14:paraId="3E88BED2" w14:textId="16184712" w:rsidR="00780FE2" w:rsidRDefault="00780FE2">
      <w:pPr>
        <w:pStyle w:val="FootnoteText"/>
      </w:pPr>
      <w:ins w:id="535" w:author="黄韬" w:date="2017-09-11T16:33:00Z">
        <w:r>
          <w:rPr>
            <w:rStyle w:val="FootnoteReference"/>
          </w:rPr>
          <w:footnoteRef/>
        </w:r>
        <w:r>
          <w:t xml:space="preserve"> We find little difference</w:t>
        </w:r>
      </w:ins>
      <w:ins w:id="536" w:author="黄韬" w:date="2017-09-11T16:34:00Z">
        <w:r>
          <w:t xml:space="preserve"> between these two schemes.</w:t>
        </w:r>
      </w:ins>
    </w:p>
  </w:footnote>
  <w:footnote w:id="11">
    <w:p w14:paraId="721F853F" w14:textId="77777777" w:rsidR="00780FE2" w:rsidRPr="001920DC" w:rsidRDefault="00780FE2" w:rsidP="008B6932">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12">
    <w:p w14:paraId="3E47AE75" w14:textId="77777777" w:rsidR="00780FE2" w:rsidRDefault="00780FE2">
      <w:pPr>
        <w:pStyle w:val="FootnoteText"/>
      </w:pPr>
      <w:r>
        <w:rPr>
          <w:rStyle w:val="FootnoteReference"/>
        </w:rPr>
        <w:footnoteRef/>
      </w:r>
      <w:r>
        <w:t xml:space="preserve"> The ADL-EWC-IC model will be discussed in later sections.</w:t>
      </w:r>
    </w:p>
  </w:footnote>
  <w:footnote w:id="13">
    <w:p w14:paraId="5EFC9FFC" w14:textId="77777777" w:rsidR="00780FE2" w:rsidRDefault="00780FE2">
      <w:pPr>
        <w:pStyle w:val="FootnoteText"/>
      </w:pPr>
      <w:r>
        <w:rPr>
          <w:rStyle w:val="FootnoteReference"/>
        </w:rPr>
        <w:footnoteRef/>
      </w:r>
      <w:r>
        <w:t xml:space="preserve"> With 5 factors, we </w:t>
      </w:r>
      <w:r w:rsidRPr="005914D1">
        <w:t>retain 90% of the variations.</w:t>
      </w:r>
    </w:p>
  </w:footnote>
  <w:footnote w:id="14">
    <w:p w14:paraId="1C926C74" w14:textId="77777777" w:rsidR="00780FE2" w:rsidRDefault="00780FE2">
      <w:pPr>
        <w:pStyle w:val="FootnoteText"/>
      </w:pPr>
      <w:r>
        <w:rPr>
          <w:rStyle w:val="FootnoteReference"/>
        </w:rPr>
        <w:footnoteRef/>
      </w:r>
      <w:r>
        <w:t xml:space="preserve"> We omit the small values for simplicity.</w:t>
      </w:r>
    </w:p>
  </w:footnote>
  <w:footnote w:id="15">
    <w:p w14:paraId="385752D1" w14:textId="77777777" w:rsidR="00780FE2" w:rsidRDefault="00780FE2">
      <w:pPr>
        <w:pStyle w:val="FootnoteText"/>
      </w:pPr>
      <w:r>
        <w:rPr>
          <w:rStyle w:val="FootnoteReference"/>
        </w:rPr>
        <w:footnoteRef/>
      </w:r>
      <w:r>
        <w:t xml:space="preserve"> For example, one of the</w:t>
      </w:r>
      <w:r w:rsidRPr="00B0170E">
        <w:t xml:space="preserve"> alternative is to first make adjustments to the one-step-ahead forecast, and then calculate the two-step-ahead forecast based on the value of the one-step-ahead forecast which has adjusted, and so forth.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03A33FCD"/>
    <w:multiLevelType w:val="multilevel"/>
    <w:tmpl w:val="B128EC5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D653D7"/>
    <w:multiLevelType w:val="multilevel"/>
    <w:tmpl w:val="9B5E161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6E104C"/>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07190D61"/>
    <w:multiLevelType w:val="hybridMultilevel"/>
    <w:tmpl w:val="389E7E08"/>
    <w:lvl w:ilvl="0" w:tplc="2D58130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17786E"/>
    <w:multiLevelType w:val="hybridMultilevel"/>
    <w:tmpl w:val="C2000F5E"/>
    <w:lvl w:ilvl="0" w:tplc="530EB4CE">
      <w:start w:val="2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0B716B"/>
    <w:multiLevelType w:val="hybridMultilevel"/>
    <w:tmpl w:val="DBC00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864EC2"/>
    <w:multiLevelType w:val="hybridMultilevel"/>
    <w:tmpl w:val="9766B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9" w15:restartNumberingAfterBreak="0">
    <w:nsid w:val="1F6F0EDC"/>
    <w:multiLevelType w:val="hybridMultilevel"/>
    <w:tmpl w:val="6554B118"/>
    <w:lvl w:ilvl="0" w:tplc="FFB21EE4">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734098"/>
    <w:multiLevelType w:val="multilevel"/>
    <w:tmpl w:val="11B83940"/>
    <w:lvl w:ilvl="0">
      <w:start w:val="2"/>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1" w15:restartNumberingAfterBreak="0">
    <w:nsid w:val="210279D2"/>
    <w:multiLevelType w:val="multilevel"/>
    <w:tmpl w:val="4BB86AEE"/>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upperLetter"/>
      <w:suff w:val="nothing"/>
      <w:lvlText w:val="APPENDIX %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2" w15:restartNumberingAfterBreak="0">
    <w:nsid w:val="22386A23"/>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3" w15:restartNumberingAfterBreak="0">
    <w:nsid w:val="25725098"/>
    <w:multiLevelType w:val="hybridMultilevel"/>
    <w:tmpl w:val="9C981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341F3601"/>
    <w:multiLevelType w:val="hybridMultilevel"/>
    <w:tmpl w:val="0C7421BA"/>
    <w:lvl w:ilvl="0" w:tplc="26EC93F8">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78E0483"/>
    <w:multiLevelType w:val="multilevel"/>
    <w:tmpl w:val="1B68BC5A"/>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7" w15:restartNumberingAfterBreak="0">
    <w:nsid w:val="39A81CEC"/>
    <w:multiLevelType w:val="hybridMultilevel"/>
    <w:tmpl w:val="24D2D3BE"/>
    <w:lvl w:ilvl="0" w:tplc="95EAC35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72184C"/>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ED0F3D"/>
    <w:multiLevelType w:val="hybridMultilevel"/>
    <w:tmpl w:val="1B7259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1" w15:restartNumberingAfterBreak="0">
    <w:nsid w:val="448272EE"/>
    <w:multiLevelType w:val="hybridMultilevel"/>
    <w:tmpl w:val="D442813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9F4368"/>
    <w:multiLevelType w:val="hybridMultilevel"/>
    <w:tmpl w:val="3E828B90"/>
    <w:lvl w:ilvl="0" w:tplc="BB10015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0C4F5F"/>
    <w:multiLevelType w:val="multilevel"/>
    <w:tmpl w:val="7430F1EA"/>
    <w:numStyleLink w:val="Style1"/>
  </w:abstractNum>
  <w:abstractNum w:abstractNumId="24" w15:restartNumberingAfterBreak="0">
    <w:nsid w:val="4C6209C2"/>
    <w:multiLevelType w:val="hybridMultilevel"/>
    <w:tmpl w:val="B9242AE8"/>
    <w:lvl w:ilvl="0" w:tplc="BEFC6FB4">
      <w:start w:val="1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DBB443F"/>
    <w:multiLevelType w:val="hybridMultilevel"/>
    <w:tmpl w:val="B4B88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A121BE"/>
    <w:multiLevelType w:val="hybridMultilevel"/>
    <w:tmpl w:val="B2F03DB2"/>
    <w:lvl w:ilvl="0" w:tplc="FF38A2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5656617B"/>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94E5C61"/>
    <w:multiLevelType w:val="multilevel"/>
    <w:tmpl w:val="5D560F6A"/>
    <w:numStyleLink w:val="Style4"/>
  </w:abstractNum>
  <w:abstractNum w:abstractNumId="29"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0" w15:restartNumberingAfterBreak="0">
    <w:nsid w:val="5F423A1D"/>
    <w:multiLevelType w:val="hybridMultilevel"/>
    <w:tmpl w:val="9C12E9A0"/>
    <w:lvl w:ilvl="0" w:tplc="7E5E7164">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89277E4"/>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2" w15:restartNumberingAfterBreak="0">
    <w:nsid w:val="73E570D7"/>
    <w:multiLevelType w:val="hybridMultilevel"/>
    <w:tmpl w:val="159C6CB6"/>
    <w:lvl w:ilvl="0" w:tplc="1E085B40">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74861397"/>
    <w:multiLevelType w:val="multilevel"/>
    <w:tmpl w:val="7108D586"/>
    <w:lvl w:ilvl="0">
      <w:start w:val="1"/>
      <w:numFmt w:val="decimal"/>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4" w15:restartNumberingAfterBreak="0">
    <w:nsid w:val="78B045EF"/>
    <w:multiLevelType w:val="hybridMultilevel"/>
    <w:tmpl w:val="26F4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abstractNum w:abstractNumId="36" w15:restartNumberingAfterBreak="0">
    <w:nsid w:val="7F95552F"/>
    <w:multiLevelType w:val="multilevel"/>
    <w:tmpl w:val="729AF5D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25"/>
  </w:num>
  <w:num w:numId="3">
    <w:abstractNumId w:val="11"/>
  </w:num>
  <w:num w:numId="4">
    <w:abstractNumId w:val="35"/>
  </w:num>
  <w:num w:numId="5">
    <w:abstractNumId w:val="9"/>
  </w:num>
  <w:num w:numId="6">
    <w:abstractNumId w:val="32"/>
  </w:num>
  <w:num w:numId="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6"/>
  </w:num>
  <w:num w:numId="1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3"/>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23"/>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9"/>
  </w:num>
  <w:num w:numId="19">
    <w:abstractNumId w:val="10"/>
  </w:num>
  <w:num w:numId="20">
    <w:abstractNumId w:val="0"/>
  </w:num>
  <w:num w:numId="21">
    <w:abstractNumId w:val="31"/>
  </w:num>
  <w:num w:numId="22">
    <w:abstractNumId w:val="20"/>
  </w:num>
  <w:num w:numId="23">
    <w:abstractNumId w:val="28"/>
  </w:num>
  <w:num w:numId="24">
    <w:abstractNumId w:val="21"/>
  </w:num>
  <w:num w:numId="25">
    <w:abstractNumId w:val="7"/>
  </w:num>
  <w:num w:numId="26">
    <w:abstractNumId w:val="5"/>
  </w:num>
  <w:num w:numId="27">
    <w:abstractNumId w:val="12"/>
  </w:num>
  <w:num w:numId="28">
    <w:abstractNumId w:val="34"/>
  </w:num>
  <w:num w:numId="29">
    <w:abstractNumId w:val="6"/>
  </w:num>
  <w:num w:numId="30">
    <w:abstractNumId w:val="19"/>
  </w:num>
  <w:num w:numId="31">
    <w:abstractNumId w:val="13"/>
  </w:num>
  <w:num w:numId="32">
    <w:abstractNumId w:val="2"/>
  </w:num>
  <w:num w:numId="33">
    <w:abstractNumId w:val="15"/>
  </w:num>
  <w:num w:numId="34">
    <w:abstractNumId w:val="4"/>
  </w:num>
  <w:num w:numId="35">
    <w:abstractNumId w:val="36"/>
  </w:num>
  <w:num w:numId="36">
    <w:abstractNumId w:val="1"/>
  </w:num>
  <w:num w:numId="37">
    <w:abstractNumId w:val="17"/>
  </w:num>
  <w:num w:numId="38">
    <w:abstractNumId w:val="26"/>
  </w:num>
  <w:num w:numId="39">
    <w:abstractNumId w:val="18"/>
  </w:num>
  <w:num w:numId="40">
    <w:abstractNumId w:val="27"/>
  </w:num>
  <w:num w:numId="41">
    <w:abstractNumId w:val="22"/>
  </w:num>
  <w:num w:numId="42">
    <w:abstractNumId w:val="30"/>
  </w:num>
  <w:num w:numId="43">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oopramanien, Didier">
    <w15:presenceInfo w15:providerId="None" w15:userId="Soopramanien, Didier"/>
  </w15:person>
  <w15:person w15:author="tao huang">
    <w15:presenceInfo w15:providerId="Windows Live" w15:userId="91f3a0139ed1fbcf"/>
  </w15:person>
  <w15:person w15:author="黄韬">
    <w15:presenceInfo w15:providerId="Windows Live" w15:userId="9f1b7f56650dd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Q0MbIwsDQ0MDEwNjdS0lEKTi0uzszPAykwMq0FAEEw/EstAAAA"/>
    <w:docVar w:name="EN.InstantFormat" w:val="&lt;ENInstantFormat&gt;&lt;Enabled&gt;1&lt;/Enabled&gt;&lt;ScanUnformatted&gt;0&lt;/ScanUnformatted&gt;&lt;ScanChanges&gt;0&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20&lt;/item&gt;&lt;item&gt;24&lt;/item&gt;&lt;item&gt;25&lt;/item&gt;&lt;item&gt;36&lt;/item&gt;&lt;item&gt;45&lt;/item&gt;&lt;item&gt;49&lt;/item&gt;&lt;item&gt;92&lt;/item&gt;&lt;item&gt;120&lt;/item&gt;&lt;item&gt;145&lt;/item&gt;&lt;item&gt;159&lt;/item&gt;&lt;item&gt;161&lt;/item&gt;&lt;item&gt;163&lt;/item&gt;&lt;item&gt;187&lt;/item&gt;&lt;item&gt;198&lt;/item&gt;&lt;item&gt;199&lt;/item&gt;&lt;item&gt;204&lt;/item&gt;&lt;item&gt;207&lt;/item&gt;&lt;item&gt;215&lt;/item&gt;&lt;item&gt;218&lt;/item&gt;&lt;item&gt;220&lt;/item&gt;&lt;item&gt;221&lt;/item&gt;&lt;item&gt;227&lt;/item&gt;&lt;item&gt;237&lt;/item&gt;&lt;item&gt;238&lt;/item&gt;&lt;item&gt;241&lt;/item&gt;&lt;item&gt;246&lt;/item&gt;&lt;item&gt;254&lt;/item&gt;&lt;item&gt;255&lt;/item&gt;&lt;item&gt;259&lt;/item&gt;&lt;item&gt;260&lt;/item&gt;&lt;item&gt;267&lt;/item&gt;&lt;item&gt;421&lt;/item&gt;&lt;item&gt;522&lt;/item&gt;&lt;item&gt;605&lt;/item&gt;&lt;item&gt;608&lt;/item&gt;&lt;item&gt;622&lt;/item&gt;&lt;item&gt;623&lt;/item&gt;&lt;item&gt;624&lt;/item&gt;&lt;item&gt;635&lt;/item&gt;&lt;item&gt;640&lt;/item&gt;&lt;item&gt;647&lt;/item&gt;&lt;item&gt;652&lt;/item&gt;&lt;item&gt;657&lt;/item&gt;&lt;item&gt;662&lt;/item&gt;&lt;item&gt;672&lt;/item&gt;&lt;item&gt;687&lt;/item&gt;&lt;item&gt;688&lt;/item&gt;&lt;item&gt;689&lt;/item&gt;&lt;item&gt;690&lt;/item&gt;&lt;item&gt;691&lt;/item&gt;&lt;item&gt;692&lt;/item&gt;&lt;item&gt;693&lt;/item&gt;&lt;item&gt;694&lt;/item&gt;&lt;item&gt;698&lt;/item&gt;&lt;item&gt;699&lt;/item&gt;&lt;item&gt;715&lt;/item&gt;&lt;item&gt;717&lt;/item&gt;&lt;item&gt;732&lt;/item&gt;&lt;item&gt;733&lt;/item&gt;&lt;item&gt;734&lt;/item&gt;&lt;item&gt;737&lt;/item&gt;&lt;item&gt;738&lt;/item&gt;&lt;item&gt;739&lt;/item&gt;&lt;item&gt;741&lt;/item&gt;&lt;item&gt;742&lt;/item&gt;&lt;item&gt;744&lt;/item&gt;&lt;item&gt;745&lt;/item&gt;&lt;item&gt;746&lt;/item&gt;&lt;item&gt;747&lt;/item&gt;&lt;item&gt;748&lt;/item&gt;&lt;item&gt;749&lt;/item&gt;&lt;item&gt;751&lt;/item&gt;&lt;item&gt;752&lt;/item&gt;&lt;item&gt;755&lt;/item&gt;&lt;/record-ids&gt;&lt;/item&gt;&lt;/Libraries&gt;"/>
  </w:docVars>
  <w:rsids>
    <w:rsidRoot w:val="009874FE"/>
    <w:rsid w:val="0000099A"/>
    <w:rsid w:val="00000CFB"/>
    <w:rsid w:val="0000160D"/>
    <w:rsid w:val="0000240E"/>
    <w:rsid w:val="00002559"/>
    <w:rsid w:val="00002E07"/>
    <w:rsid w:val="00003708"/>
    <w:rsid w:val="00003E32"/>
    <w:rsid w:val="00003F61"/>
    <w:rsid w:val="000040DE"/>
    <w:rsid w:val="00004879"/>
    <w:rsid w:val="000048EC"/>
    <w:rsid w:val="00004E75"/>
    <w:rsid w:val="000050B9"/>
    <w:rsid w:val="0000540F"/>
    <w:rsid w:val="00005D28"/>
    <w:rsid w:val="00005E87"/>
    <w:rsid w:val="000064A4"/>
    <w:rsid w:val="00006FF3"/>
    <w:rsid w:val="00007592"/>
    <w:rsid w:val="000076B0"/>
    <w:rsid w:val="00007713"/>
    <w:rsid w:val="00007829"/>
    <w:rsid w:val="00007991"/>
    <w:rsid w:val="00010177"/>
    <w:rsid w:val="00010319"/>
    <w:rsid w:val="00010C31"/>
    <w:rsid w:val="00010C3F"/>
    <w:rsid w:val="000113B3"/>
    <w:rsid w:val="0001162D"/>
    <w:rsid w:val="00011D69"/>
    <w:rsid w:val="000132B9"/>
    <w:rsid w:val="000134CD"/>
    <w:rsid w:val="0001366F"/>
    <w:rsid w:val="00014250"/>
    <w:rsid w:val="00015DAA"/>
    <w:rsid w:val="00015F99"/>
    <w:rsid w:val="00016354"/>
    <w:rsid w:val="00016364"/>
    <w:rsid w:val="000163EE"/>
    <w:rsid w:val="000170AE"/>
    <w:rsid w:val="0002034E"/>
    <w:rsid w:val="000206CD"/>
    <w:rsid w:val="000206F5"/>
    <w:rsid w:val="00020966"/>
    <w:rsid w:val="00020F20"/>
    <w:rsid w:val="00021BAB"/>
    <w:rsid w:val="000225EE"/>
    <w:rsid w:val="000227B6"/>
    <w:rsid w:val="00022921"/>
    <w:rsid w:val="00022FC1"/>
    <w:rsid w:val="00024168"/>
    <w:rsid w:val="00025298"/>
    <w:rsid w:val="000256A3"/>
    <w:rsid w:val="00025870"/>
    <w:rsid w:val="00026217"/>
    <w:rsid w:val="00027200"/>
    <w:rsid w:val="000306CC"/>
    <w:rsid w:val="000311DB"/>
    <w:rsid w:val="00032174"/>
    <w:rsid w:val="00032A3B"/>
    <w:rsid w:val="0003302B"/>
    <w:rsid w:val="000336C7"/>
    <w:rsid w:val="00034867"/>
    <w:rsid w:val="000348B3"/>
    <w:rsid w:val="00034D9A"/>
    <w:rsid w:val="00035651"/>
    <w:rsid w:val="00035713"/>
    <w:rsid w:val="000364DB"/>
    <w:rsid w:val="00036FEE"/>
    <w:rsid w:val="00037800"/>
    <w:rsid w:val="00037A6D"/>
    <w:rsid w:val="00037B03"/>
    <w:rsid w:val="00037FA5"/>
    <w:rsid w:val="00037FD1"/>
    <w:rsid w:val="00040585"/>
    <w:rsid w:val="00041CC2"/>
    <w:rsid w:val="00042248"/>
    <w:rsid w:val="000436CD"/>
    <w:rsid w:val="000443BC"/>
    <w:rsid w:val="00044AD7"/>
    <w:rsid w:val="00044FF2"/>
    <w:rsid w:val="000453DB"/>
    <w:rsid w:val="000453E2"/>
    <w:rsid w:val="00045ECF"/>
    <w:rsid w:val="000466A3"/>
    <w:rsid w:val="00047030"/>
    <w:rsid w:val="00047335"/>
    <w:rsid w:val="000475D3"/>
    <w:rsid w:val="000476A0"/>
    <w:rsid w:val="00050E95"/>
    <w:rsid w:val="000525DC"/>
    <w:rsid w:val="00052B1F"/>
    <w:rsid w:val="0005300D"/>
    <w:rsid w:val="000533A2"/>
    <w:rsid w:val="00053D6E"/>
    <w:rsid w:val="00053FCC"/>
    <w:rsid w:val="00054AA0"/>
    <w:rsid w:val="00054B44"/>
    <w:rsid w:val="00054F50"/>
    <w:rsid w:val="00055D81"/>
    <w:rsid w:val="00056166"/>
    <w:rsid w:val="000568E2"/>
    <w:rsid w:val="00056946"/>
    <w:rsid w:val="00057C8C"/>
    <w:rsid w:val="00057EE6"/>
    <w:rsid w:val="00057FD3"/>
    <w:rsid w:val="00061EFB"/>
    <w:rsid w:val="00062F45"/>
    <w:rsid w:val="00063C80"/>
    <w:rsid w:val="000643FE"/>
    <w:rsid w:val="0006441C"/>
    <w:rsid w:val="00064AC6"/>
    <w:rsid w:val="00064E58"/>
    <w:rsid w:val="000657DB"/>
    <w:rsid w:val="000666FA"/>
    <w:rsid w:val="00066B65"/>
    <w:rsid w:val="00066C5B"/>
    <w:rsid w:val="00066DAF"/>
    <w:rsid w:val="0006762C"/>
    <w:rsid w:val="000678CE"/>
    <w:rsid w:val="00067B81"/>
    <w:rsid w:val="00070336"/>
    <w:rsid w:val="00072803"/>
    <w:rsid w:val="00072BB8"/>
    <w:rsid w:val="0007300F"/>
    <w:rsid w:val="0007339C"/>
    <w:rsid w:val="00073B66"/>
    <w:rsid w:val="000742D9"/>
    <w:rsid w:val="000746E6"/>
    <w:rsid w:val="00074B1C"/>
    <w:rsid w:val="00074B8A"/>
    <w:rsid w:val="00074D3C"/>
    <w:rsid w:val="00074FDA"/>
    <w:rsid w:val="00075039"/>
    <w:rsid w:val="0007592C"/>
    <w:rsid w:val="00075F7F"/>
    <w:rsid w:val="00075FA6"/>
    <w:rsid w:val="00076033"/>
    <w:rsid w:val="000764D5"/>
    <w:rsid w:val="00076CAF"/>
    <w:rsid w:val="00080803"/>
    <w:rsid w:val="00081E81"/>
    <w:rsid w:val="00082A1E"/>
    <w:rsid w:val="000831C1"/>
    <w:rsid w:val="00083594"/>
    <w:rsid w:val="000836F2"/>
    <w:rsid w:val="000848D5"/>
    <w:rsid w:val="000853B0"/>
    <w:rsid w:val="000854A9"/>
    <w:rsid w:val="00086CDF"/>
    <w:rsid w:val="00086FF1"/>
    <w:rsid w:val="00087AFE"/>
    <w:rsid w:val="00090238"/>
    <w:rsid w:val="00090C63"/>
    <w:rsid w:val="000919CC"/>
    <w:rsid w:val="00091F32"/>
    <w:rsid w:val="00092228"/>
    <w:rsid w:val="000928FC"/>
    <w:rsid w:val="00093BCE"/>
    <w:rsid w:val="00094DB3"/>
    <w:rsid w:val="00094FA3"/>
    <w:rsid w:val="00095743"/>
    <w:rsid w:val="00095892"/>
    <w:rsid w:val="00095FF6"/>
    <w:rsid w:val="000964B9"/>
    <w:rsid w:val="000964E9"/>
    <w:rsid w:val="0009651A"/>
    <w:rsid w:val="00096710"/>
    <w:rsid w:val="000970D6"/>
    <w:rsid w:val="000972DF"/>
    <w:rsid w:val="00097583"/>
    <w:rsid w:val="000976AE"/>
    <w:rsid w:val="00097A77"/>
    <w:rsid w:val="00097C84"/>
    <w:rsid w:val="000A06D3"/>
    <w:rsid w:val="000A1117"/>
    <w:rsid w:val="000A1B4A"/>
    <w:rsid w:val="000A1C42"/>
    <w:rsid w:val="000A3D8D"/>
    <w:rsid w:val="000A3EF8"/>
    <w:rsid w:val="000A4748"/>
    <w:rsid w:val="000A4916"/>
    <w:rsid w:val="000A5570"/>
    <w:rsid w:val="000A57CF"/>
    <w:rsid w:val="000A592D"/>
    <w:rsid w:val="000A5A0C"/>
    <w:rsid w:val="000A6D36"/>
    <w:rsid w:val="000A6D83"/>
    <w:rsid w:val="000A7275"/>
    <w:rsid w:val="000B0628"/>
    <w:rsid w:val="000B162C"/>
    <w:rsid w:val="000B186D"/>
    <w:rsid w:val="000B1BA2"/>
    <w:rsid w:val="000B2332"/>
    <w:rsid w:val="000B28A3"/>
    <w:rsid w:val="000B3056"/>
    <w:rsid w:val="000B38CE"/>
    <w:rsid w:val="000B4651"/>
    <w:rsid w:val="000B4F84"/>
    <w:rsid w:val="000B503A"/>
    <w:rsid w:val="000B5568"/>
    <w:rsid w:val="000B62C2"/>
    <w:rsid w:val="000C078B"/>
    <w:rsid w:val="000C0819"/>
    <w:rsid w:val="000C0A1C"/>
    <w:rsid w:val="000C22F6"/>
    <w:rsid w:val="000C34CF"/>
    <w:rsid w:val="000C3758"/>
    <w:rsid w:val="000C3D6A"/>
    <w:rsid w:val="000C3DDE"/>
    <w:rsid w:val="000C4526"/>
    <w:rsid w:val="000C5023"/>
    <w:rsid w:val="000C5185"/>
    <w:rsid w:val="000C67C3"/>
    <w:rsid w:val="000C79F5"/>
    <w:rsid w:val="000D04E5"/>
    <w:rsid w:val="000D107A"/>
    <w:rsid w:val="000D1784"/>
    <w:rsid w:val="000D2974"/>
    <w:rsid w:val="000D2E90"/>
    <w:rsid w:val="000D2F5B"/>
    <w:rsid w:val="000D453E"/>
    <w:rsid w:val="000D45CE"/>
    <w:rsid w:val="000D485B"/>
    <w:rsid w:val="000D4EDB"/>
    <w:rsid w:val="000D51A4"/>
    <w:rsid w:val="000D5D29"/>
    <w:rsid w:val="000D6135"/>
    <w:rsid w:val="000D6412"/>
    <w:rsid w:val="000D71BD"/>
    <w:rsid w:val="000D7EF8"/>
    <w:rsid w:val="000E03A2"/>
    <w:rsid w:val="000E0576"/>
    <w:rsid w:val="000E13E5"/>
    <w:rsid w:val="000E143A"/>
    <w:rsid w:val="000E14EE"/>
    <w:rsid w:val="000E1894"/>
    <w:rsid w:val="000E2798"/>
    <w:rsid w:val="000E4B1C"/>
    <w:rsid w:val="000E68A0"/>
    <w:rsid w:val="000E6B10"/>
    <w:rsid w:val="000E7652"/>
    <w:rsid w:val="000E78A8"/>
    <w:rsid w:val="000F07B5"/>
    <w:rsid w:val="000F0D69"/>
    <w:rsid w:val="000F1941"/>
    <w:rsid w:val="000F1D89"/>
    <w:rsid w:val="000F20F9"/>
    <w:rsid w:val="000F2F46"/>
    <w:rsid w:val="000F465B"/>
    <w:rsid w:val="000F4BE4"/>
    <w:rsid w:val="000F4DA6"/>
    <w:rsid w:val="000F657A"/>
    <w:rsid w:val="000F6D5E"/>
    <w:rsid w:val="000F745D"/>
    <w:rsid w:val="000F7FA8"/>
    <w:rsid w:val="00100297"/>
    <w:rsid w:val="00100691"/>
    <w:rsid w:val="00100ECB"/>
    <w:rsid w:val="00101066"/>
    <w:rsid w:val="00102D82"/>
    <w:rsid w:val="00103212"/>
    <w:rsid w:val="00103259"/>
    <w:rsid w:val="00103339"/>
    <w:rsid w:val="00103EA2"/>
    <w:rsid w:val="00103F10"/>
    <w:rsid w:val="00105242"/>
    <w:rsid w:val="00105653"/>
    <w:rsid w:val="00105D2D"/>
    <w:rsid w:val="001063FD"/>
    <w:rsid w:val="0010771E"/>
    <w:rsid w:val="001104A3"/>
    <w:rsid w:val="00110B47"/>
    <w:rsid w:val="00111137"/>
    <w:rsid w:val="00111EA3"/>
    <w:rsid w:val="00113043"/>
    <w:rsid w:val="00113A5E"/>
    <w:rsid w:val="00114BF4"/>
    <w:rsid w:val="00114E8B"/>
    <w:rsid w:val="00115030"/>
    <w:rsid w:val="00115047"/>
    <w:rsid w:val="00115606"/>
    <w:rsid w:val="00115FAB"/>
    <w:rsid w:val="00116633"/>
    <w:rsid w:val="00116D9C"/>
    <w:rsid w:val="00117596"/>
    <w:rsid w:val="001178FC"/>
    <w:rsid w:val="0012056E"/>
    <w:rsid w:val="00121C41"/>
    <w:rsid w:val="0012252D"/>
    <w:rsid w:val="00124036"/>
    <w:rsid w:val="001244B0"/>
    <w:rsid w:val="00124545"/>
    <w:rsid w:val="0012548A"/>
    <w:rsid w:val="00126100"/>
    <w:rsid w:val="001264E6"/>
    <w:rsid w:val="00126BBB"/>
    <w:rsid w:val="0012716C"/>
    <w:rsid w:val="0012754E"/>
    <w:rsid w:val="0012783C"/>
    <w:rsid w:val="0012791F"/>
    <w:rsid w:val="0013004E"/>
    <w:rsid w:val="0013064B"/>
    <w:rsid w:val="00131FE9"/>
    <w:rsid w:val="0013266E"/>
    <w:rsid w:val="00132E5A"/>
    <w:rsid w:val="00133001"/>
    <w:rsid w:val="00133501"/>
    <w:rsid w:val="00134018"/>
    <w:rsid w:val="00134257"/>
    <w:rsid w:val="00134744"/>
    <w:rsid w:val="001351C9"/>
    <w:rsid w:val="00135399"/>
    <w:rsid w:val="001367D8"/>
    <w:rsid w:val="00136ADC"/>
    <w:rsid w:val="001374AB"/>
    <w:rsid w:val="00137966"/>
    <w:rsid w:val="00137E28"/>
    <w:rsid w:val="00140F4D"/>
    <w:rsid w:val="001412F6"/>
    <w:rsid w:val="00141311"/>
    <w:rsid w:val="001422E4"/>
    <w:rsid w:val="00142A4D"/>
    <w:rsid w:val="00143455"/>
    <w:rsid w:val="001436B6"/>
    <w:rsid w:val="001440A1"/>
    <w:rsid w:val="00144CB1"/>
    <w:rsid w:val="001455D1"/>
    <w:rsid w:val="00145D8C"/>
    <w:rsid w:val="00146215"/>
    <w:rsid w:val="00146252"/>
    <w:rsid w:val="001469DD"/>
    <w:rsid w:val="00146AA9"/>
    <w:rsid w:val="00146C26"/>
    <w:rsid w:val="00146F74"/>
    <w:rsid w:val="00150AF0"/>
    <w:rsid w:val="001517BE"/>
    <w:rsid w:val="0015185F"/>
    <w:rsid w:val="00151B47"/>
    <w:rsid w:val="0015217A"/>
    <w:rsid w:val="00152A83"/>
    <w:rsid w:val="00152AB1"/>
    <w:rsid w:val="00152CAD"/>
    <w:rsid w:val="0015323B"/>
    <w:rsid w:val="001549E2"/>
    <w:rsid w:val="00155669"/>
    <w:rsid w:val="00160416"/>
    <w:rsid w:val="0016056B"/>
    <w:rsid w:val="001606D7"/>
    <w:rsid w:val="001612B4"/>
    <w:rsid w:val="00161F05"/>
    <w:rsid w:val="00161F6F"/>
    <w:rsid w:val="00162368"/>
    <w:rsid w:val="001627D9"/>
    <w:rsid w:val="001631EE"/>
    <w:rsid w:val="00163550"/>
    <w:rsid w:val="00164F61"/>
    <w:rsid w:val="0016513D"/>
    <w:rsid w:val="00165148"/>
    <w:rsid w:val="00165227"/>
    <w:rsid w:val="0016533A"/>
    <w:rsid w:val="001656A8"/>
    <w:rsid w:val="001657BE"/>
    <w:rsid w:val="00165C21"/>
    <w:rsid w:val="00166147"/>
    <w:rsid w:val="0016664C"/>
    <w:rsid w:val="00166CD1"/>
    <w:rsid w:val="001671E7"/>
    <w:rsid w:val="0016783F"/>
    <w:rsid w:val="00167988"/>
    <w:rsid w:val="0017022E"/>
    <w:rsid w:val="00170671"/>
    <w:rsid w:val="001710FC"/>
    <w:rsid w:val="001713EC"/>
    <w:rsid w:val="00171984"/>
    <w:rsid w:val="00171CCF"/>
    <w:rsid w:val="00172397"/>
    <w:rsid w:val="001724CA"/>
    <w:rsid w:val="001724F9"/>
    <w:rsid w:val="001729A3"/>
    <w:rsid w:val="00172B4D"/>
    <w:rsid w:val="00172B58"/>
    <w:rsid w:val="001732DF"/>
    <w:rsid w:val="001734E9"/>
    <w:rsid w:val="0017429A"/>
    <w:rsid w:val="00174521"/>
    <w:rsid w:val="00174776"/>
    <w:rsid w:val="00174EA6"/>
    <w:rsid w:val="00175481"/>
    <w:rsid w:val="00175D1E"/>
    <w:rsid w:val="00175E13"/>
    <w:rsid w:val="00175F78"/>
    <w:rsid w:val="00176689"/>
    <w:rsid w:val="00176C9D"/>
    <w:rsid w:val="00177EE4"/>
    <w:rsid w:val="00181876"/>
    <w:rsid w:val="00181E1D"/>
    <w:rsid w:val="001829B7"/>
    <w:rsid w:val="00182E44"/>
    <w:rsid w:val="0018345B"/>
    <w:rsid w:val="0018359B"/>
    <w:rsid w:val="00183D8D"/>
    <w:rsid w:val="001841A1"/>
    <w:rsid w:val="0018422E"/>
    <w:rsid w:val="001843B4"/>
    <w:rsid w:val="00184C3B"/>
    <w:rsid w:val="00184EA3"/>
    <w:rsid w:val="0018516A"/>
    <w:rsid w:val="00185C32"/>
    <w:rsid w:val="00186238"/>
    <w:rsid w:val="001865A8"/>
    <w:rsid w:val="001865B4"/>
    <w:rsid w:val="00186657"/>
    <w:rsid w:val="001868ED"/>
    <w:rsid w:val="00186A67"/>
    <w:rsid w:val="00187336"/>
    <w:rsid w:val="0019076A"/>
    <w:rsid w:val="00190E2F"/>
    <w:rsid w:val="00191DF7"/>
    <w:rsid w:val="00192489"/>
    <w:rsid w:val="00192652"/>
    <w:rsid w:val="0019457E"/>
    <w:rsid w:val="00194A92"/>
    <w:rsid w:val="00194D3E"/>
    <w:rsid w:val="00195415"/>
    <w:rsid w:val="001A04A9"/>
    <w:rsid w:val="001A099F"/>
    <w:rsid w:val="001A1023"/>
    <w:rsid w:val="001A2365"/>
    <w:rsid w:val="001A2621"/>
    <w:rsid w:val="001A27F5"/>
    <w:rsid w:val="001A2B84"/>
    <w:rsid w:val="001A2E3F"/>
    <w:rsid w:val="001A342D"/>
    <w:rsid w:val="001A39F2"/>
    <w:rsid w:val="001A49ED"/>
    <w:rsid w:val="001A4B92"/>
    <w:rsid w:val="001A4F97"/>
    <w:rsid w:val="001A5BD3"/>
    <w:rsid w:val="001A653F"/>
    <w:rsid w:val="001A6C39"/>
    <w:rsid w:val="001A7112"/>
    <w:rsid w:val="001B00FB"/>
    <w:rsid w:val="001B0AE1"/>
    <w:rsid w:val="001B10C4"/>
    <w:rsid w:val="001B16F9"/>
    <w:rsid w:val="001B1EE9"/>
    <w:rsid w:val="001B1EF8"/>
    <w:rsid w:val="001B21B6"/>
    <w:rsid w:val="001B310E"/>
    <w:rsid w:val="001B3B00"/>
    <w:rsid w:val="001B40D2"/>
    <w:rsid w:val="001B445D"/>
    <w:rsid w:val="001B453A"/>
    <w:rsid w:val="001B547A"/>
    <w:rsid w:val="001B5603"/>
    <w:rsid w:val="001B5C8A"/>
    <w:rsid w:val="001B6131"/>
    <w:rsid w:val="001B6F13"/>
    <w:rsid w:val="001B7A75"/>
    <w:rsid w:val="001C0E36"/>
    <w:rsid w:val="001C12B1"/>
    <w:rsid w:val="001C12D0"/>
    <w:rsid w:val="001C2CF1"/>
    <w:rsid w:val="001C357A"/>
    <w:rsid w:val="001C364E"/>
    <w:rsid w:val="001C3F62"/>
    <w:rsid w:val="001C40AE"/>
    <w:rsid w:val="001C491E"/>
    <w:rsid w:val="001C50D8"/>
    <w:rsid w:val="001C5753"/>
    <w:rsid w:val="001C5F39"/>
    <w:rsid w:val="001C678F"/>
    <w:rsid w:val="001C7371"/>
    <w:rsid w:val="001C746B"/>
    <w:rsid w:val="001C776B"/>
    <w:rsid w:val="001C7AD1"/>
    <w:rsid w:val="001D03E4"/>
    <w:rsid w:val="001D0CC7"/>
    <w:rsid w:val="001D0EDA"/>
    <w:rsid w:val="001D103F"/>
    <w:rsid w:val="001D155F"/>
    <w:rsid w:val="001D28D9"/>
    <w:rsid w:val="001D2BC3"/>
    <w:rsid w:val="001D3A1C"/>
    <w:rsid w:val="001D408A"/>
    <w:rsid w:val="001D4561"/>
    <w:rsid w:val="001D47FE"/>
    <w:rsid w:val="001D49CF"/>
    <w:rsid w:val="001D58A7"/>
    <w:rsid w:val="001D5AA5"/>
    <w:rsid w:val="001D611D"/>
    <w:rsid w:val="001D6F37"/>
    <w:rsid w:val="001D7EED"/>
    <w:rsid w:val="001E031D"/>
    <w:rsid w:val="001E06E3"/>
    <w:rsid w:val="001E0915"/>
    <w:rsid w:val="001E0AFD"/>
    <w:rsid w:val="001E0D79"/>
    <w:rsid w:val="001E1F7C"/>
    <w:rsid w:val="001E206B"/>
    <w:rsid w:val="001E28BC"/>
    <w:rsid w:val="001E2B6D"/>
    <w:rsid w:val="001E36F2"/>
    <w:rsid w:val="001E3810"/>
    <w:rsid w:val="001E38D1"/>
    <w:rsid w:val="001E3D42"/>
    <w:rsid w:val="001E3F53"/>
    <w:rsid w:val="001E41D9"/>
    <w:rsid w:val="001E4BD3"/>
    <w:rsid w:val="001E4C65"/>
    <w:rsid w:val="001E52D3"/>
    <w:rsid w:val="001E56FD"/>
    <w:rsid w:val="001E6295"/>
    <w:rsid w:val="001E696F"/>
    <w:rsid w:val="001E7B2C"/>
    <w:rsid w:val="001F0046"/>
    <w:rsid w:val="001F144B"/>
    <w:rsid w:val="001F2B22"/>
    <w:rsid w:val="001F2D4A"/>
    <w:rsid w:val="001F4ACC"/>
    <w:rsid w:val="001F652C"/>
    <w:rsid w:val="001F71DB"/>
    <w:rsid w:val="001F76B5"/>
    <w:rsid w:val="001F7C66"/>
    <w:rsid w:val="001F7F39"/>
    <w:rsid w:val="0020001A"/>
    <w:rsid w:val="00200345"/>
    <w:rsid w:val="0020049A"/>
    <w:rsid w:val="00200AAD"/>
    <w:rsid w:val="00201449"/>
    <w:rsid w:val="00203028"/>
    <w:rsid w:val="00203D85"/>
    <w:rsid w:val="00204762"/>
    <w:rsid w:val="00204796"/>
    <w:rsid w:val="002050C4"/>
    <w:rsid w:val="002053B4"/>
    <w:rsid w:val="00205D6E"/>
    <w:rsid w:val="00205EC2"/>
    <w:rsid w:val="00206E78"/>
    <w:rsid w:val="00206EFF"/>
    <w:rsid w:val="002110B1"/>
    <w:rsid w:val="0021150E"/>
    <w:rsid w:val="00212B6A"/>
    <w:rsid w:val="00214014"/>
    <w:rsid w:val="00214D12"/>
    <w:rsid w:val="00214D32"/>
    <w:rsid w:val="00214F34"/>
    <w:rsid w:val="00215A7E"/>
    <w:rsid w:val="00216013"/>
    <w:rsid w:val="0021614B"/>
    <w:rsid w:val="00216F2E"/>
    <w:rsid w:val="0021711A"/>
    <w:rsid w:val="00217D8E"/>
    <w:rsid w:val="00217E4A"/>
    <w:rsid w:val="00221008"/>
    <w:rsid w:val="002224E5"/>
    <w:rsid w:val="002229E8"/>
    <w:rsid w:val="002234BF"/>
    <w:rsid w:val="00223E45"/>
    <w:rsid w:val="00225B15"/>
    <w:rsid w:val="002260CB"/>
    <w:rsid w:val="0022675D"/>
    <w:rsid w:val="00227309"/>
    <w:rsid w:val="00227CCF"/>
    <w:rsid w:val="00231911"/>
    <w:rsid w:val="002321E1"/>
    <w:rsid w:val="00233338"/>
    <w:rsid w:val="00234581"/>
    <w:rsid w:val="00234D16"/>
    <w:rsid w:val="00235082"/>
    <w:rsid w:val="002360CB"/>
    <w:rsid w:val="00236815"/>
    <w:rsid w:val="00237B73"/>
    <w:rsid w:val="00240096"/>
    <w:rsid w:val="0024047E"/>
    <w:rsid w:val="0024142C"/>
    <w:rsid w:val="00241A67"/>
    <w:rsid w:val="00242375"/>
    <w:rsid w:val="002424D9"/>
    <w:rsid w:val="002426B0"/>
    <w:rsid w:val="00242A40"/>
    <w:rsid w:val="00242BD1"/>
    <w:rsid w:val="002430F6"/>
    <w:rsid w:val="002433A0"/>
    <w:rsid w:val="00243A7E"/>
    <w:rsid w:val="00243B10"/>
    <w:rsid w:val="00243C44"/>
    <w:rsid w:val="00243DD4"/>
    <w:rsid w:val="00243DF9"/>
    <w:rsid w:val="00244B6C"/>
    <w:rsid w:val="00244C6A"/>
    <w:rsid w:val="00244EE4"/>
    <w:rsid w:val="00245087"/>
    <w:rsid w:val="00251C23"/>
    <w:rsid w:val="00252083"/>
    <w:rsid w:val="002523CB"/>
    <w:rsid w:val="002523D7"/>
    <w:rsid w:val="00252E60"/>
    <w:rsid w:val="00253698"/>
    <w:rsid w:val="002540AD"/>
    <w:rsid w:val="00254656"/>
    <w:rsid w:val="002552DA"/>
    <w:rsid w:val="002560A1"/>
    <w:rsid w:val="0025711F"/>
    <w:rsid w:val="002574A3"/>
    <w:rsid w:val="00257B6E"/>
    <w:rsid w:val="00257B79"/>
    <w:rsid w:val="00257D8D"/>
    <w:rsid w:val="00260908"/>
    <w:rsid w:val="00260CB7"/>
    <w:rsid w:val="00261E78"/>
    <w:rsid w:val="0026229C"/>
    <w:rsid w:val="00262C23"/>
    <w:rsid w:val="00262DED"/>
    <w:rsid w:val="00263139"/>
    <w:rsid w:val="00263FDC"/>
    <w:rsid w:val="00264D25"/>
    <w:rsid w:val="002651C2"/>
    <w:rsid w:val="00265458"/>
    <w:rsid w:val="00265A17"/>
    <w:rsid w:val="00265DFC"/>
    <w:rsid w:val="00266340"/>
    <w:rsid w:val="00266942"/>
    <w:rsid w:val="002674DC"/>
    <w:rsid w:val="00267812"/>
    <w:rsid w:val="00270427"/>
    <w:rsid w:val="002707C1"/>
    <w:rsid w:val="00271AD0"/>
    <w:rsid w:val="00271C30"/>
    <w:rsid w:val="00271E0F"/>
    <w:rsid w:val="00271E9A"/>
    <w:rsid w:val="002723EE"/>
    <w:rsid w:val="00272EA0"/>
    <w:rsid w:val="0027328A"/>
    <w:rsid w:val="00273EA2"/>
    <w:rsid w:val="00274167"/>
    <w:rsid w:val="0027422F"/>
    <w:rsid w:val="00274770"/>
    <w:rsid w:val="002749B5"/>
    <w:rsid w:val="00274AE2"/>
    <w:rsid w:val="00275230"/>
    <w:rsid w:val="00275488"/>
    <w:rsid w:val="00275C62"/>
    <w:rsid w:val="00275F5E"/>
    <w:rsid w:val="002764D1"/>
    <w:rsid w:val="00276583"/>
    <w:rsid w:val="002813DC"/>
    <w:rsid w:val="0028169F"/>
    <w:rsid w:val="00281D81"/>
    <w:rsid w:val="00282ADD"/>
    <w:rsid w:val="00283054"/>
    <w:rsid w:val="002855CC"/>
    <w:rsid w:val="002856C3"/>
    <w:rsid w:val="00285992"/>
    <w:rsid w:val="00285F4D"/>
    <w:rsid w:val="00286AB2"/>
    <w:rsid w:val="0029077E"/>
    <w:rsid w:val="00291462"/>
    <w:rsid w:val="0029192E"/>
    <w:rsid w:val="002919E1"/>
    <w:rsid w:val="002929A2"/>
    <w:rsid w:val="00292C86"/>
    <w:rsid w:val="00292CEF"/>
    <w:rsid w:val="00293961"/>
    <w:rsid w:val="00293BB3"/>
    <w:rsid w:val="00295340"/>
    <w:rsid w:val="0029749F"/>
    <w:rsid w:val="002978F7"/>
    <w:rsid w:val="002A00C4"/>
    <w:rsid w:val="002A2440"/>
    <w:rsid w:val="002A27D9"/>
    <w:rsid w:val="002A2CFF"/>
    <w:rsid w:val="002A2FA1"/>
    <w:rsid w:val="002A422A"/>
    <w:rsid w:val="002A48ED"/>
    <w:rsid w:val="002A53A7"/>
    <w:rsid w:val="002A67CD"/>
    <w:rsid w:val="002A6940"/>
    <w:rsid w:val="002A6DA7"/>
    <w:rsid w:val="002A6FAA"/>
    <w:rsid w:val="002A76AB"/>
    <w:rsid w:val="002A7816"/>
    <w:rsid w:val="002A7FA1"/>
    <w:rsid w:val="002B0AAF"/>
    <w:rsid w:val="002B0F8D"/>
    <w:rsid w:val="002B1600"/>
    <w:rsid w:val="002B2360"/>
    <w:rsid w:val="002B3138"/>
    <w:rsid w:val="002B37F2"/>
    <w:rsid w:val="002B4130"/>
    <w:rsid w:val="002B587B"/>
    <w:rsid w:val="002B7E99"/>
    <w:rsid w:val="002C06D7"/>
    <w:rsid w:val="002C15FF"/>
    <w:rsid w:val="002C19E2"/>
    <w:rsid w:val="002C1E52"/>
    <w:rsid w:val="002C1EE6"/>
    <w:rsid w:val="002C2C7F"/>
    <w:rsid w:val="002C30E7"/>
    <w:rsid w:val="002C36F7"/>
    <w:rsid w:val="002C39D2"/>
    <w:rsid w:val="002C4C92"/>
    <w:rsid w:val="002C4E23"/>
    <w:rsid w:val="002C5560"/>
    <w:rsid w:val="002C569E"/>
    <w:rsid w:val="002C6B23"/>
    <w:rsid w:val="002C70B7"/>
    <w:rsid w:val="002C7D3F"/>
    <w:rsid w:val="002D08C4"/>
    <w:rsid w:val="002D0C44"/>
    <w:rsid w:val="002D158E"/>
    <w:rsid w:val="002D1756"/>
    <w:rsid w:val="002D1BAF"/>
    <w:rsid w:val="002D2FE7"/>
    <w:rsid w:val="002D3560"/>
    <w:rsid w:val="002D3A5F"/>
    <w:rsid w:val="002D40D1"/>
    <w:rsid w:val="002D496F"/>
    <w:rsid w:val="002D4AAB"/>
    <w:rsid w:val="002D6E89"/>
    <w:rsid w:val="002D7339"/>
    <w:rsid w:val="002D7894"/>
    <w:rsid w:val="002D7BB8"/>
    <w:rsid w:val="002D7D9E"/>
    <w:rsid w:val="002E0831"/>
    <w:rsid w:val="002E0FD9"/>
    <w:rsid w:val="002E18A7"/>
    <w:rsid w:val="002E2430"/>
    <w:rsid w:val="002E41A2"/>
    <w:rsid w:val="002E430B"/>
    <w:rsid w:val="002E462B"/>
    <w:rsid w:val="002E4A39"/>
    <w:rsid w:val="002E4AEC"/>
    <w:rsid w:val="002E4EE4"/>
    <w:rsid w:val="002E5CC2"/>
    <w:rsid w:val="002E62E6"/>
    <w:rsid w:val="002E64CA"/>
    <w:rsid w:val="002E71D9"/>
    <w:rsid w:val="002E7A92"/>
    <w:rsid w:val="002F04C4"/>
    <w:rsid w:val="002F06AB"/>
    <w:rsid w:val="002F0AA3"/>
    <w:rsid w:val="002F183E"/>
    <w:rsid w:val="002F1C81"/>
    <w:rsid w:val="002F26E9"/>
    <w:rsid w:val="002F2A1E"/>
    <w:rsid w:val="002F3E23"/>
    <w:rsid w:val="002F42E0"/>
    <w:rsid w:val="002F4367"/>
    <w:rsid w:val="002F491E"/>
    <w:rsid w:val="002F4E31"/>
    <w:rsid w:val="002F5719"/>
    <w:rsid w:val="002F5D15"/>
    <w:rsid w:val="002F5EC0"/>
    <w:rsid w:val="002F6509"/>
    <w:rsid w:val="002F674A"/>
    <w:rsid w:val="002F6FE0"/>
    <w:rsid w:val="002F77B7"/>
    <w:rsid w:val="002F7AA3"/>
    <w:rsid w:val="002F7D19"/>
    <w:rsid w:val="002F7E1E"/>
    <w:rsid w:val="002F7E69"/>
    <w:rsid w:val="00300799"/>
    <w:rsid w:val="003007D6"/>
    <w:rsid w:val="00300ACA"/>
    <w:rsid w:val="00300C8E"/>
    <w:rsid w:val="003010E0"/>
    <w:rsid w:val="00301929"/>
    <w:rsid w:val="00301FB4"/>
    <w:rsid w:val="003025A1"/>
    <w:rsid w:val="00302904"/>
    <w:rsid w:val="00302CC0"/>
    <w:rsid w:val="00303B9A"/>
    <w:rsid w:val="00303F06"/>
    <w:rsid w:val="0030454D"/>
    <w:rsid w:val="00305C05"/>
    <w:rsid w:val="003069F6"/>
    <w:rsid w:val="00306E32"/>
    <w:rsid w:val="00306FF9"/>
    <w:rsid w:val="00307A38"/>
    <w:rsid w:val="00307B82"/>
    <w:rsid w:val="00307EAE"/>
    <w:rsid w:val="00310107"/>
    <w:rsid w:val="00310CAF"/>
    <w:rsid w:val="00311CCF"/>
    <w:rsid w:val="00311CDD"/>
    <w:rsid w:val="00313F8F"/>
    <w:rsid w:val="003144A3"/>
    <w:rsid w:val="00314550"/>
    <w:rsid w:val="00314FB8"/>
    <w:rsid w:val="0031584B"/>
    <w:rsid w:val="003161DD"/>
    <w:rsid w:val="00316743"/>
    <w:rsid w:val="003168DE"/>
    <w:rsid w:val="00316E1A"/>
    <w:rsid w:val="00317E97"/>
    <w:rsid w:val="00320F8B"/>
    <w:rsid w:val="00321DE6"/>
    <w:rsid w:val="003222C3"/>
    <w:rsid w:val="00323B52"/>
    <w:rsid w:val="003246E9"/>
    <w:rsid w:val="00324987"/>
    <w:rsid w:val="00324B6B"/>
    <w:rsid w:val="00324F30"/>
    <w:rsid w:val="00325015"/>
    <w:rsid w:val="00325765"/>
    <w:rsid w:val="00325F88"/>
    <w:rsid w:val="003264FF"/>
    <w:rsid w:val="003266B7"/>
    <w:rsid w:val="00326FB1"/>
    <w:rsid w:val="0032718A"/>
    <w:rsid w:val="00327C95"/>
    <w:rsid w:val="00327D88"/>
    <w:rsid w:val="003308A7"/>
    <w:rsid w:val="0033092F"/>
    <w:rsid w:val="003310E2"/>
    <w:rsid w:val="003314AB"/>
    <w:rsid w:val="00331E43"/>
    <w:rsid w:val="003328E1"/>
    <w:rsid w:val="00332A2C"/>
    <w:rsid w:val="00332EA0"/>
    <w:rsid w:val="003332CE"/>
    <w:rsid w:val="003337D8"/>
    <w:rsid w:val="00333D34"/>
    <w:rsid w:val="00334B83"/>
    <w:rsid w:val="00336003"/>
    <w:rsid w:val="003366E1"/>
    <w:rsid w:val="00337F69"/>
    <w:rsid w:val="003403CF"/>
    <w:rsid w:val="003417A2"/>
    <w:rsid w:val="00341952"/>
    <w:rsid w:val="0034317B"/>
    <w:rsid w:val="00343ADD"/>
    <w:rsid w:val="00343B0B"/>
    <w:rsid w:val="0034493D"/>
    <w:rsid w:val="00344960"/>
    <w:rsid w:val="00344FA4"/>
    <w:rsid w:val="0034683F"/>
    <w:rsid w:val="003501D6"/>
    <w:rsid w:val="003508CB"/>
    <w:rsid w:val="00350A39"/>
    <w:rsid w:val="00351E1A"/>
    <w:rsid w:val="003520A2"/>
    <w:rsid w:val="003521A7"/>
    <w:rsid w:val="00352483"/>
    <w:rsid w:val="00352B6B"/>
    <w:rsid w:val="00353E86"/>
    <w:rsid w:val="00354163"/>
    <w:rsid w:val="00354275"/>
    <w:rsid w:val="00354AF0"/>
    <w:rsid w:val="00354C2F"/>
    <w:rsid w:val="003558DA"/>
    <w:rsid w:val="00355E6E"/>
    <w:rsid w:val="003560C2"/>
    <w:rsid w:val="0035682E"/>
    <w:rsid w:val="003603A8"/>
    <w:rsid w:val="00360757"/>
    <w:rsid w:val="00360E9F"/>
    <w:rsid w:val="003624A0"/>
    <w:rsid w:val="003625AB"/>
    <w:rsid w:val="00363652"/>
    <w:rsid w:val="00364B5F"/>
    <w:rsid w:val="003653B4"/>
    <w:rsid w:val="0036731F"/>
    <w:rsid w:val="0036785B"/>
    <w:rsid w:val="00370030"/>
    <w:rsid w:val="003701A5"/>
    <w:rsid w:val="003704B6"/>
    <w:rsid w:val="00370F86"/>
    <w:rsid w:val="003710CB"/>
    <w:rsid w:val="00371243"/>
    <w:rsid w:val="0037207E"/>
    <w:rsid w:val="00373EDD"/>
    <w:rsid w:val="00374682"/>
    <w:rsid w:val="00374E1B"/>
    <w:rsid w:val="00375ACD"/>
    <w:rsid w:val="00376537"/>
    <w:rsid w:val="00381038"/>
    <w:rsid w:val="00381168"/>
    <w:rsid w:val="00381C25"/>
    <w:rsid w:val="00382201"/>
    <w:rsid w:val="00382558"/>
    <w:rsid w:val="003835A4"/>
    <w:rsid w:val="00383682"/>
    <w:rsid w:val="00384C2F"/>
    <w:rsid w:val="00385520"/>
    <w:rsid w:val="00385A8A"/>
    <w:rsid w:val="00386310"/>
    <w:rsid w:val="0038656A"/>
    <w:rsid w:val="00386759"/>
    <w:rsid w:val="00387745"/>
    <w:rsid w:val="00387CF0"/>
    <w:rsid w:val="00387DE1"/>
    <w:rsid w:val="00390836"/>
    <w:rsid w:val="00390B04"/>
    <w:rsid w:val="00390E15"/>
    <w:rsid w:val="00391113"/>
    <w:rsid w:val="00391222"/>
    <w:rsid w:val="003912C0"/>
    <w:rsid w:val="0039180E"/>
    <w:rsid w:val="003918EB"/>
    <w:rsid w:val="00392900"/>
    <w:rsid w:val="0039314F"/>
    <w:rsid w:val="00393A7F"/>
    <w:rsid w:val="00393A97"/>
    <w:rsid w:val="00394D17"/>
    <w:rsid w:val="003953DD"/>
    <w:rsid w:val="00395718"/>
    <w:rsid w:val="00395F73"/>
    <w:rsid w:val="0039781E"/>
    <w:rsid w:val="003979DD"/>
    <w:rsid w:val="00397AAB"/>
    <w:rsid w:val="003A01F0"/>
    <w:rsid w:val="003A022B"/>
    <w:rsid w:val="003A073D"/>
    <w:rsid w:val="003A1593"/>
    <w:rsid w:val="003A1752"/>
    <w:rsid w:val="003A1F52"/>
    <w:rsid w:val="003A2685"/>
    <w:rsid w:val="003A32A9"/>
    <w:rsid w:val="003A37B5"/>
    <w:rsid w:val="003A39FD"/>
    <w:rsid w:val="003A3AD5"/>
    <w:rsid w:val="003A3D55"/>
    <w:rsid w:val="003A5136"/>
    <w:rsid w:val="003A52A6"/>
    <w:rsid w:val="003A6680"/>
    <w:rsid w:val="003A66A4"/>
    <w:rsid w:val="003A6836"/>
    <w:rsid w:val="003A7140"/>
    <w:rsid w:val="003A7BF9"/>
    <w:rsid w:val="003A7D97"/>
    <w:rsid w:val="003B0953"/>
    <w:rsid w:val="003B117A"/>
    <w:rsid w:val="003B1937"/>
    <w:rsid w:val="003B196E"/>
    <w:rsid w:val="003B1DCE"/>
    <w:rsid w:val="003B3657"/>
    <w:rsid w:val="003B3666"/>
    <w:rsid w:val="003B412B"/>
    <w:rsid w:val="003B42B3"/>
    <w:rsid w:val="003B4A38"/>
    <w:rsid w:val="003B5482"/>
    <w:rsid w:val="003B54B5"/>
    <w:rsid w:val="003B556A"/>
    <w:rsid w:val="003B5746"/>
    <w:rsid w:val="003B5C7E"/>
    <w:rsid w:val="003B611B"/>
    <w:rsid w:val="003B6406"/>
    <w:rsid w:val="003B67AB"/>
    <w:rsid w:val="003B69C0"/>
    <w:rsid w:val="003B6EC2"/>
    <w:rsid w:val="003B71FB"/>
    <w:rsid w:val="003B7537"/>
    <w:rsid w:val="003B7780"/>
    <w:rsid w:val="003B7960"/>
    <w:rsid w:val="003C0313"/>
    <w:rsid w:val="003C06C1"/>
    <w:rsid w:val="003C177B"/>
    <w:rsid w:val="003C2776"/>
    <w:rsid w:val="003C2EE0"/>
    <w:rsid w:val="003C3775"/>
    <w:rsid w:val="003C3F39"/>
    <w:rsid w:val="003C4378"/>
    <w:rsid w:val="003C4464"/>
    <w:rsid w:val="003C4642"/>
    <w:rsid w:val="003C5A0A"/>
    <w:rsid w:val="003C68DF"/>
    <w:rsid w:val="003C6DE0"/>
    <w:rsid w:val="003D00A5"/>
    <w:rsid w:val="003D0ACB"/>
    <w:rsid w:val="003D10C6"/>
    <w:rsid w:val="003D1655"/>
    <w:rsid w:val="003D2537"/>
    <w:rsid w:val="003D275C"/>
    <w:rsid w:val="003D2A0C"/>
    <w:rsid w:val="003D2F20"/>
    <w:rsid w:val="003D31BA"/>
    <w:rsid w:val="003D35CE"/>
    <w:rsid w:val="003D4598"/>
    <w:rsid w:val="003D5D7D"/>
    <w:rsid w:val="003D5FF9"/>
    <w:rsid w:val="003D76FE"/>
    <w:rsid w:val="003E0E73"/>
    <w:rsid w:val="003E144F"/>
    <w:rsid w:val="003E17EE"/>
    <w:rsid w:val="003E1BF0"/>
    <w:rsid w:val="003E2ACC"/>
    <w:rsid w:val="003E42BE"/>
    <w:rsid w:val="003E4EBE"/>
    <w:rsid w:val="003E5ECF"/>
    <w:rsid w:val="003E5FCF"/>
    <w:rsid w:val="003F0187"/>
    <w:rsid w:val="003F05AF"/>
    <w:rsid w:val="003F10F3"/>
    <w:rsid w:val="003F2831"/>
    <w:rsid w:val="003F2B0D"/>
    <w:rsid w:val="003F2E1B"/>
    <w:rsid w:val="003F32C5"/>
    <w:rsid w:val="003F39C1"/>
    <w:rsid w:val="003F3E78"/>
    <w:rsid w:val="003F3F54"/>
    <w:rsid w:val="003F47D2"/>
    <w:rsid w:val="003F530C"/>
    <w:rsid w:val="003F648D"/>
    <w:rsid w:val="003F6ABD"/>
    <w:rsid w:val="003F7113"/>
    <w:rsid w:val="003F71BF"/>
    <w:rsid w:val="003F7A5D"/>
    <w:rsid w:val="00401186"/>
    <w:rsid w:val="00401640"/>
    <w:rsid w:val="00402E08"/>
    <w:rsid w:val="004037AA"/>
    <w:rsid w:val="00403D42"/>
    <w:rsid w:val="0040442B"/>
    <w:rsid w:val="00405183"/>
    <w:rsid w:val="00405487"/>
    <w:rsid w:val="004060A8"/>
    <w:rsid w:val="0040619F"/>
    <w:rsid w:val="004067BB"/>
    <w:rsid w:val="00406E3B"/>
    <w:rsid w:val="00406EC0"/>
    <w:rsid w:val="004076AC"/>
    <w:rsid w:val="00407957"/>
    <w:rsid w:val="00407BDC"/>
    <w:rsid w:val="00410274"/>
    <w:rsid w:val="004102C7"/>
    <w:rsid w:val="004106F3"/>
    <w:rsid w:val="0041096A"/>
    <w:rsid w:val="00411023"/>
    <w:rsid w:val="00412370"/>
    <w:rsid w:val="00412AD1"/>
    <w:rsid w:val="00412B7E"/>
    <w:rsid w:val="00412DC3"/>
    <w:rsid w:val="00412EB6"/>
    <w:rsid w:val="00413177"/>
    <w:rsid w:val="00413EFF"/>
    <w:rsid w:val="0041413F"/>
    <w:rsid w:val="00414DBA"/>
    <w:rsid w:val="00415809"/>
    <w:rsid w:val="004165E3"/>
    <w:rsid w:val="00417E81"/>
    <w:rsid w:val="0042017F"/>
    <w:rsid w:val="0042068D"/>
    <w:rsid w:val="004208D2"/>
    <w:rsid w:val="00420BC9"/>
    <w:rsid w:val="0042302C"/>
    <w:rsid w:val="004234DC"/>
    <w:rsid w:val="00423F27"/>
    <w:rsid w:val="00424031"/>
    <w:rsid w:val="0042416A"/>
    <w:rsid w:val="0042430B"/>
    <w:rsid w:val="004248F1"/>
    <w:rsid w:val="004249A4"/>
    <w:rsid w:val="00424FA4"/>
    <w:rsid w:val="0042505A"/>
    <w:rsid w:val="0042543C"/>
    <w:rsid w:val="00425910"/>
    <w:rsid w:val="004263C2"/>
    <w:rsid w:val="004268AE"/>
    <w:rsid w:val="00426B81"/>
    <w:rsid w:val="00426CA1"/>
    <w:rsid w:val="0042715F"/>
    <w:rsid w:val="00430531"/>
    <w:rsid w:val="004308AF"/>
    <w:rsid w:val="004317CD"/>
    <w:rsid w:val="00431DF0"/>
    <w:rsid w:val="0043203F"/>
    <w:rsid w:val="00432392"/>
    <w:rsid w:val="004328A8"/>
    <w:rsid w:val="00432BF5"/>
    <w:rsid w:val="00433845"/>
    <w:rsid w:val="004343A8"/>
    <w:rsid w:val="00434C56"/>
    <w:rsid w:val="00434FF6"/>
    <w:rsid w:val="00436F36"/>
    <w:rsid w:val="00437153"/>
    <w:rsid w:val="004378AE"/>
    <w:rsid w:val="00437E3A"/>
    <w:rsid w:val="004400CC"/>
    <w:rsid w:val="004411D8"/>
    <w:rsid w:val="00441EAA"/>
    <w:rsid w:val="00442B35"/>
    <w:rsid w:val="00443EFC"/>
    <w:rsid w:val="00444B37"/>
    <w:rsid w:val="00445C84"/>
    <w:rsid w:val="00445EC2"/>
    <w:rsid w:val="00446E4D"/>
    <w:rsid w:val="00450C63"/>
    <w:rsid w:val="00450C7F"/>
    <w:rsid w:val="00450CAF"/>
    <w:rsid w:val="00451127"/>
    <w:rsid w:val="004513DD"/>
    <w:rsid w:val="00451F43"/>
    <w:rsid w:val="00452657"/>
    <w:rsid w:val="00452A41"/>
    <w:rsid w:val="00452AC4"/>
    <w:rsid w:val="00453101"/>
    <w:rsid w:val="00454BEB"/>
    <w:rsid w:val="004552A7"/>
    <w:rsid w:val="0045560F"/>
    <w:rsid w:val="00455EC9"/>
    <w:rsid w:val="004564A4"/>
    <w:rsid w:val="00456C1B"/>
    <w:rsid w:val="00457486"/>
    <w:rsid w:val="00457738"/>
    <w:rsid w:val="004579E9"/>
    <w:rsid w:val="00457A0E"/>
    <w:rsid w:val="00457A98"/>
    <w:rsid w:val="00457EC6"/>
    <w:rsid w:val="00460388"/>
    <w:rsid w:val="00461ABC"/>
    <w:rsid w:val="00462092"/>
    <w:rsid w:val="0046258B"/>
    <w:rsid w:val="0046378E"/>
    <w:rsid w:val="0046472E"/>
    <w:rsid w:val="00465149"/>
    <w:rsid w:val="00465BC5"/>
    <w:rsid w:val="0046623E"/>
    <w:rsid w:val="004662AA"/>
    <w:rsid w:val="004671FF"/>
    <w:rsid w:val="00467302"/>
    <w:rsid w:val="00467C32"/>
    <w:rsid w:val="00470523"/>
    <w:rsid w:val="0047062D"/>
    <w:rsid w:val="0047208C"/>
    <w:rsid w:val="004727F8"/>
    <w:rsid w:val="004744BD"/>
    <w:rsid w:val="0047489A"/>
    <w:rsid w:val="00474B61"/>
    <w:rsid w:val="004751CB"/>
    <w:rsid w:val="004767A1"/>
    <w:rsid w:val="00476A8B"/>
    <w:rsid w:val="0048039C"/>
    <w:rsid w:val="004804E9"/>
    <w:rsid w:val="0048058E"/>
    <w:rsid w:val="0048232E"/>
    <w:rsid w:val="00482D76"/>
    <w:rsid w:val="00483285"/>
    <w:rsid w:val="004840B3"/>
    <w:rsid w:val="00484AE5"/>
    <w:rsid w:val="00484B3E"/>
    <w:rsid w:val="00486088"/>
    <w:rsid w:val="00486ACB"/>
    <w:rsid w:val="00486B77"/>
    <w:rsid w:val="00487793"/>
    <w:rsid w:val="00487BF0"/>
    <w:rsid w:val="00487FAE"/>
    <w:rsid w:val="004903B0"/>
    <w:rsid w:val="00491261"/>
    <w:rsid w:val="004923FD"/>
    <w:rsid w:val="004926FE"/>
    <w:rsid w:val="00492805"/>
    <w:rsid w:val="004930DB"/>
    <w:rsid w:val="00493E31"/>
    <w:rsid w:val="00494238"/>
    <w:rsid w:val="004945B6"/>
    <w:rsid w:val="00494879"/>
    <w:rsid w:val="00495171"/>
    <w:rsid w:val="004955A0"/>
    <w:rsid w:val="0049566B"/>
    <w:rsid w:val="00496245"/>
    <w:rsid w:val="00496ACC"/>
    <w:rsid w:val="004A07A7"/>
    <w:rsid w:val="004A1EF7"/>
    <w:rsid w:val="004A26B9"/>
    <w:rsid w:val="004A2AC9"/>
    <w:rsid w:val="004A2AE3"/>
    <w:rsid w:val="004A2ED8"/>
    <w:rsid w:val="004A2FE2"/>
    <w:rsid w:val="004A3104"/>
    <w:rsid w:val="004A31A9"/>
    <w:rsid w:val="004A3243"/>
    <w:rsid w:val="004A3653"/>
    <w:rsid w:val="004A36A4"/>
    <w:rsid w:val="004A3814"/>
    <w:rsid w:val="004A39D6"/>
    <w:rsid w:val="004A416E"/>
    <w:rsid w:val="004A4354"/>
    <w:rsid w:val="004A4C08"/>
    <w:rsid w:val="004A53FD"/>
    <w:rsid w:val="004A59A3"/>
    <w:rsid w:val="004A5E3E"/>
    <w:rsid w:val="004A6D5E"/>
    <w:rsid w:val="004A70E4"/>
    <w:rsid w:val="004A765A"/>
    <w:rsid w:val="004A7B5C"/>
    <w:rsid w:val="004A7BC5"/>
    <w:rsid w:val="004A7D67"/>
    <w:rsid w:val="004B0056"/>
    <w:rsid w:val="004B08AF"/>
    <w:rsid w:val="004B0BD9"/>
    <w:rsid w:val="004B0FF4"/>
    <w:rsid w:val="004B10BB"/>
    <w:rsid w:val="004B1BCE"/>
    <w:rsid w:val="004B1CEB"/>
    <w:rsid w:val="004B26B2"/>
    <w:rsid w:val="004B26CC"/>
    <w:rsid w:val="004B333C"/>
    <w:rsid w:val="004B4959"/>
    <w:rsid w:val="004B5390"/>
    <w:rsid w:val="004B5764"/>
    <w:rsid w:val="004B57EC"/>
    <w:rsid w:val="004B59BE"/>
    <w:rsid w:val="004B6051"/>
    <w:rsid w:val="004B7130"/>
    <w:rsid w:val="004B76A4"/>
    <w:rsid w:val="004B799A"/>
    <w:rsid w:val="004B7B02"/>
    <w:rsid w:val="004C012C"/>
    <w:rsid w:val="004C0F1E"/>
    <w:rsid w:val="004C157C"/>
    <w:rsid w:val="004C27AE"/>
    <w:rsid w:val="004C3484"/>
    <w:rsid w:val="004C3DE7"/>
    <w:rsid w:val="004C3FB0"/>
    <w:rsid w:val="004C4026"/>
    <w:rsid w:val="004C4F6F"/>
    <w:rsid w:val="004C63CC"/>
    <w:rsid w:val="004C684E"/>
    <w:rsid w:val="004C740D"/>
    <w:rsid w:val="004D0072"/>
    <w:rsid w:val="004D2784"/>
    <w:rsid w:val="004D29BD"/>
    <w:rsid w:val="004D32E9"/>
    <w:rsid w:val="004D35BF"/>
    <w:rsid w:val="004D3ABD"/>
    <w:rsid w:val="004D40CE"/>
    <w:rsid w:val="004D4470"/>
    <w:rsid w:val="004D68C1"/>
    <w:rsid w:val="004D731D"/>
    <w:rsid w:val="004D7C11"/>
    <w:rsid w:val="004D7E77"/>
    <w:rsid w:val="004E05F3"/>
    <w:rsid w:val="004E06F3"/>
    <w:rsid w:val="004E116F"/>
    <w:rsid w:val="004E1FC7"/>
    <w:rsid w:val="004E237A"/>
    <w:rsid w:val="004E2D50"/>
    <w:rsid w:val="004E5476"/>
    <w:rsid w:val="004E6DD5"/>
    <w:rsid w:val="004E7268"/>
    <w:rsid w:val="004E7E4C"/>
    <w:rsid w:val="004E7E74"/>
    <w:rsid w:val="004F23AE"/>
    <w:rsid w:val="004F244E"/>
    <w:rsid w:val="004F252D"/>
    <w:rsid w:val="004F2B6C"/>
    <w:rsid w:val="004F49EA"/>
    <w:rsid w:val="004F5616"/>
    <w:rsid w:val="004F5A5C"/>
    <w:rsid w:val="004F646E"/>
    <w:rsid w:val="004F6A4F"/>
    <w:rsid w:val="004F6CA6"/>
    <w:rsid w:val="004F7244"/>
    <w:rsid w:val="005004AE"/>
    <w:rsid w:val="00500683"/>
    <w:rsid w:val="00500B89"/>
    <w:rsid w:val="00500BAB"/>
    <w:rsid w:val="00500E3D"/>
    <w:rsid w:val="00501226"/>
    <w:rsid w:val="00501F2B"/>
    <w:rsid w:val="00503D0C"/>
    <w:rsid w:val="005042C8"/>
    <w:rsid w:val="0050463F"/>
    <w:rsid w:val="00504FF5"/>
    <w:rsid w:val="005057B1"/>
    <w:rsid w:val="00505DCE"/>
    <w:rsid w:val="005065E0"/>
    <w:rsid w:val="00506CD4"/>
    <w:rsid w:val="005073B5"/>
    <w:rsid w:val="0051002C"/>
    <w:rsid w:val="00510BD4"/>
    <w:rsid w:val="00511119"/>
    <w:rsid w:val="0051159F"/>
    <w:rsid w:val="0051260B"/>
    <w:rsid w:val="005131E1"/>
    <w:rsid w:val="00513AB7"/>
    <w:rsid w:val="00514980"/>
    <w:rsid w:val="00514B3C"/>
    <w:rsid w:val="0051577C"/>
    <w:rsid w:val="005159E2"/>
    <w:rsid w:val="00515BC9"/>
    <w:rsid w:val="00515F20"/>
    <w:rsid w:val="0051636E"/>
    <w:rsid w:val="005204AA"/>
    <w:rsid w:val="00520F6B"/>
    <w:rsid w:val="00521977"/>
    <w:rsid w:val="00522800"/>
    <w:rsid w:val="00523621"/>
    <w:rsid w:val="0052390B"/>
    <w:rsid w:val="005241BF"/>
    <w:rsid w:val="00524FEA"/>
    <w:rsid w:val="0052555A"/>
    <w:rsid w:val="00525898"/>
    <w:rsid w:val="00525EC5"/>
    <w:rsid w:val="00526707"/>
    <w:rsid w:val="00526B95"/>
    <w:rsid w:val="0053010E"/>
    <w:rsid w:val="0053061D"/>
    <w:rsid w:val="00531ABE"/>
    <w:rsid w:val="00531B3E"/>
    <w:rsid w:val="0053203E"/>
    <w:rsid w:val="005326BB"/>
    <w:rsid w:val="00534532"/>
    <w:rsid w:val="00534AB3"/>
    <w:rsid w:val="00536227"/>
    <w:rsid w:val="005363FA"/>
    <w:rsid w:val="00536B73"/>
    <w:rsid w:val="00537728"/>
    <w:rsid w:val="00540AF1"/>
    <w:rsid w:val="00541BE6"/>
    <w:rsid w:val="00542024"/>
    <w:rsid w:val="00542D8B"/>
    <w:rsid w:val="0054345D"/>
    <w:rsid w:val="005437E4"/>
    <w:rsid w:val="00543F8C"/>
    <w:rsid w:val="005442E2"/>
    <w:rsid w:val="0054432A"/>
    <w:rsid w:val="00544604"/>
    <w:rsid w:val="00545579"/>
    <w:rsid w:val="005463FF"/>
    <w:rsid w:val="005475F6"/>
    <w:rsid w:val="0055002F"/>
    <w:rsid w:val="005510ED"/>
    <w:rsid w:val="00551605"/>
    <w:rsid w:val="00551ECA"/>
    <w:rsid w:val="00552386"/>
    <w:rsid w:val="005524F3"/>
    <w:rsid w:val="00553E84"/>
    <w:rsid w:val="00554CAC"/>
    <w:rsid w:val="00554CD7"/>
    <w:rsid w:val="00555072"/>
    <w:rsid w:val="00556C74"/>
    <w:rsid w:val="005570F0"/>
    <w:rsid w:val="00557654"/>
    <w:rsid w:val="0056009C"/>
    <w:rsid w:val="0056167C"/>
    <w:rsid w:val="00561C59"/>
    <w:rsid w:val="00562597"/>
    <w:rsid w:val="00562CE1"/>
    <w:rsid w:val="00562F4F"/>
    <w:rsid w:val="00563EC5"/>
    <w:rsid w:val="005644A4"/>
    <w:rsid w:val="00564847"/>
    <w:rsid w:val="00565836"/>
    <w:rsid w:val="00565F4B"/>
    <w:rsid w:val="00566C15"/>
    <w:rsid w:val="00567BA7"/>
    <w:rsid w:val="005700D0"/>
    <w:rsid w:val="00571BDF"/>
    <w:rsid w:val="00571EB8"/>
    <w:rsid w:val="00574C01"/>
    <w:rsid w:val="00575C65"/>
    <w:rsid w:val="00576F51"/>
    <w:rsid w:val="00576F9D"/>
    <w:rsid w:val="00577191"/>
    <w:rsid w:val="00577782"/>
    <w:rsid w:val="0058072B"/>
    <w:rsid w:val="005808AF"/>
    <w:rsid w:val="00580CBC"/>
    <w:rsid w:val="0058157B"/>
    <w:rsid w:val="00582CCD"/>
    <w:rsid w:val="00582D41"/>
    <w:rsid w:val="00582F18"/>
    <w:rsid w:val="005831CA"/>
    <w:rsid w:val="005835A1"/>
    <w:rsid w:val="00583B97"/>
    <w:rsid w:val="0058444A"/>
    <w:rsid w:val="00585343"/>
    <w:rsid w:val="0058554A"/>
    <w:rsid w:val="005865DE"/>
    <w:rsid w:val="00586DC0"/>
    <w:rsid w:val="00587B37"/>
    <w:rsid w:val="00587CBB"/>
    <w:rsid w:val="005914D1"/>
    <w:rsid w:val="005916F1"/>
    <w:rsid w:val="005919CD"/>
    <w:rsid w:val="00591F9E"/>
    <w:rsid w:val="00592AAD"/>
    <w:rsid w:val="0059338B"/>
    <w:rsid w:val="005934D1"/>
    <w:rsid w:val="0059358A"/>
    <w:rsid w:val="00593A8E"/>
    <w:rsid w:val="00593D6D"/>
    <w:rsid w:val="00594475"/>
    <w:rsid w:val="0059486F"/>
    <w:rsid w:val="005955EF"/>
    <w:rsid w:val="005957EF"/>
    <w:rsid w:val="00596103"/>
    <w:rsid w:val="00597558"/>
    <w:rsid w:val="005A0167"/>
    <w:rsid w:val="005A0235"/>
    <w:rsid w:val="005A023C"/>
    <w:rsid w:val="005A04CB"/>
    <w:rsid w:val="005A17B9"/>
    <w:rsid w:val="005A218D"/>
    <w:rsid w:val="005A2360"/>
    <w:rsid w:val="005A23DB"/>
    <w:rsid w:val="005A2463"/>
    <w:rsid w:val="005A3813"/>
    <w:rsid w:val="005A3DE5"/>
    <w:rsid w:val="005A3EB1"/>
    <w:rsid w:val="005A423B"/>
    <w:rsid w:val="005A426A"/>
    <w:rsid w:val="005A466C"/>
    <w:rsid w:val="005A49C0"/>
    <w:rsid w:val="005A4B23"/>
    <w:rsid w:val="005A4ED2"/>
    <w:rsid w:val="005A5973"/>
    <w:rsid w:val="005A5A2D"/>
    <w:rsid w:val="005A6041"/>
    <w:rsid w:val="005A61B5"/>
    <w:rsid w:val="005A66D6"/>
    <w:rsid w:val="005A6A6A"/>
    <w:rsid w:val="005A6D9D"/>
    <w:rsid w:val="005A7819"/>
    <w:rsid w:val="005A7898"/>
    <w:rsid w:val="005A7B9A"/>
    <w:rsid w:val="005A7F37"/>
    <w:rsid w:val="005A7F78"/>
    <w:rsid w:val="005B03C3"/>
    <w:rsid w:val="005B1E00"/>
    <w:rsid w:val="005B2A02"/>
    <w:rsid w:val="005B2B5E"/>
    <w:rsid w:val="005B34BD"/>
    <w:rsid w:val="005B3B55"/>
    <w:rsid w:val="005B4A51"/>
    <w:rsid w:val="005B4B7D"/>
    <w:rsid w:val="005B5211"/>
    <w:rsid w:val="005B5B49"/>
    <w:rsid w:val="005B6A5F"/>
    <w:rsid w:val="005B6F68"/>
    <w:rsid w:val="005B7775"/>
    <w:rsid w:val="005B7B09"/>
    <w:rsid w:val="005C106E"/>
    <w:rsid w:val="005C22CE"/>
    <w:rsid w:val="005C2CD4"/>
    <w:rsid w:val="005C5052"/>
    <w:rsid w:val="005C5DD3"/>
    <w:rsid w:val="005C6222"/>
    <w:rsid w:val="005C6238"/>
    <w:rsid w:val="005C69EC"/>
    <w:rsid w:val="005D1341"/>
    <w:rsid w:val="005D18C8"/>
    <w:rsid w:val="005D1BA8"/>
    <w:rsid w:val="005D1FE7"/>
    <w:rsid w:val="005D238B"/>
    <w:rsid w:val="005D2424"/>
    <w:rsid w:val="005D3F94"/>
    <w:rsid w:val="005D5173"/>
    <w:rsid w:val="005D65F3"/>
    <w:rsid w:val="005D713F"/>
    <w:rsid w:val="005D7382"/>
    <w:rsid w:val="005D7541"/>
    <w:rsid w:val="005E02AE"/>
    <w:rsid w:val="005E0AFF"/>
    <w:rsid w:val="005E0E0C"/>
    <w:rsid w:val="005E125B"/>
    <w:rsid w:val="005E12CC"/>
    <w:rsid w:val="005E14F6"/>
    <w:rsid w:val="005E1952"/>
    <w:rsid w:val="005E1B23"/>
    <w:rsid w:val="005E1D9C"/>
    <w:rsid w:val="005E2371"/>
    <w:rsid w:val="005E34F6"/>
    <w:rsid w:val="005E3D30"/>
    <w:rsid w:val="005E5069"/>
    <w:rsid w:val="005E615E"/>
    <w:rsid w:val="005E66C2"/>
    <w:rsid w:val="005E704D"/>
    <w:rsid w:val="005F046A"/>
    <w:rsid w:val="005F0805"/>
    <w:rsid w:val="005F0EC6"/>
    <w:rsid w:val="005F17EE"/>
    <w:rsid w:val="005F207E"/>
    <w:rsid w:val="005F2B87"/>
    <w:rsid w:val="005F3167"/>
    <w:rsid w:val="005F3F3F"/>
    <w:rsid w:val="005F3F86"/>
    <w:rsid w:val="005F4178"/>
    <w:rsid w:val="005F5089"/>
    <w:rsid w:val="005F5178"/>
    <w:rsid w:val="005F5494"/>
    <w:rsid w:val="005F5A41"/>
    <w:rsid w:val="005F61C2"/>
    <w:rsid w:val="005F6224"/>
    <w:rsid w:val="005F66F7"/>
    <w:rsid w:val="005F7228"/>
    <w:rsid w:val="005F77DA"/>
    <w:rsid w:val="005F7EDA"/>
    <w:rsid w:val="006000A6"/>
    <w:rsid w:val="00600E0E"/>
    <w:rsid w:val="006013C8"/>
    <w:rsid w:val="00602E69"/>
    <w:rsid w:val="00603553"/>
    <w:rsid w:val="006044F2"/>
    <w:rsid w:val="00605F29"/>
    <w:rsid w:val="0060641E"/>
    <w:rsid w:val="00606551"/>
    <w:rsid w:val="006065DF"/>
    <w:rsid w:val="006072CC"/>
    <w:rsid w:val="00607BB4"/>
    <w:rsid w:val="00607D0C"/>
    <w:rsid w:val="00610ADD"/>
    <w:rsid w:val="00610F74"/>
    <w:rsid w:val="00611309"/>
    <w:rsid w:val="00611C77"/>
    <w:rsid w:val="006125A6"/>
    <w:rsid w:val="006125AC"/>
    <w:rsid w:val="00612DD3"/>
    <w:rsid w:val="0061339F"/>
    <w:rsid w:val="006133C9"/>
    <w:rsid w:val="00613A79"/>
    <w:rsid w:val="00613D03"/>
    <w:rsid w:val="00614E4D"/>
    <w:rsid w:val="006160DE"/>
    <w:rsid w:val="006168C4"/>
    <w:rsid w:val="00616B71"/>
    <w:rsid w:val="00616F56"/>
    <w:rsid w:val="00617131"/>
    <w:rsid w:val="006172D9"/>
    <w:rsid w:val="006173F0"/>
    <w:rsid w:val="00620B70"/>
    <w:rsid w:val="0062170A"/>
    <w:rsid w:val="00621A9A"/>
    <w:rsid w:val="00622022"/>
    <w:rsid w:val="00622043"/>
    <w:rsid w:val="0062325D"/>
    <w:rsid w:val="00623851"/>
    <w:rsid w:val="00623A08"/>
    <w:rsid w:val="00623A43"/>
    <w:rsid w:val="00623A47"/>
    <w:rsid w:val="00623E28"/>
    <w:rsid w:val="006258C7"/>
    <w:rsid w:val="0062596D"/>
    <w:rsid w:val="00625B72"/>
    <w:rsid w:val="00625E71"/>
    <w:rsid w:val="0063068D"/>
    <w:rsid w:val="00630DBA"/>
    <w:rsid w:val="00630FC3"/>
    <w:rsid w:val="006310AD"/>
    <w:rsid w:val="00631E8B"/>
    <w:rsid w:val="006320BF"/>
    <w:rsid w:val="00632495"/>
    <w:rsid w:val="006324F2"/>
    <w:rsid w:val="00632880"/>
    <w:rsid w:val="006343D8"/>
    <w:rsid w:val="00634BE5"/>
    <w:rsid w:val="00635639"/>
    <w:rsid w:val="00635C47"/>
    <w:rsid w:val="00636032"/>
    <w:rsid w:val="0063665A"/>
    <w:rsid w:val="00640412"/>
    <w:rsid w:val="00641224"/>
    <w:rsid w:val="0064217B"/>
    <w:rsid w:val="00642218"/>
    <w:rsid w:val="006435FC"/>
    <w:rsid w:val="00643960"/>
    <w:rsid w:val="00643F2E"/>
    <w:rsid w:val="0064404C"/>
    <w:rsid w:val="00644A08"/>
    <w:rsid w:val="00644A82"/>
    <w:rsid w:val="00645209"/>
    <w:rsid w:val="0064630D"/>
    <w:rsid w:val="006464E9"/>
    <w:rsid w:val="00646546"/>
    <w:rsid w:val="0064674C"/>
    <w:rsid w:val="006474C1"/>
    <w:rsid w:val="0064757A"/>
    <w:rsid w:val="00650431"/>
    <w:rsid w:val="00651071"/>
    <w:rsid w:val="006512D7"/>
    <w:rsid w:val="00651DE4"/>
    <w:rsid w:val="00653C80"/>
    <w:rsid w:val="00653CF1"/>
    <w:rsid w:val="00654467"/>
    <w:rsid w:val="00654C29"/>
    <w:rsid w:val="00654E34"/>
    <w:rsid w:val="00655121"/>
    <w:rsid w:val="006600A9"/>
    <w:rsid w:val="00660221"/>
    <w:rsid w:val="00660675"/>
    <w:rsid w:val="00660771"/>
    <w:rsid w:val="00660809"/>
    <w:rsid w:val="00660C2F"/>
    <w:rsid w:val="00661270"/>
    <w:rsid w:val="0066214A"/>
    <w:rsid w:val="00662441"/>
    <w:rsid w:val="006626D5"/>
    <w:rsid w:val="00662B5D"/>
    <w:rsid w:val="00662D67"/>
    <w:rsid w:val="00662EC4"/>
    <w:rsid w:val="00663AD9"/>
    <w:rsid w:val="00663EE8"/>
    <w:rsid w:val="006641A1"/>
    <w:rsid w:val="00664676"/>
    <w:rsid w:val="00665091"/>
    <w:rsid w:val="00665635"/>
    <w:rsid w:val="00665C0E"/>
    <w:rsid w:val="00666750"/>
    <w:rsid w:val="00666CA1"/>
    <w:rsid w:val="00666F16"/>
    <w:rsid w:val="0066721E"/>
    <w:rsid w:val="00667E4F"/>
    <w:rsid w:val="00671520"/>
    <w:rsid w:val="00671EF7"/>
    <w:rsid w:val="00673234"/>
    <w:rsid w:val="006732EF"/>
    <w:rsid w:val="006741A7"/>
    <w:rsid w:val="00674B4A"/>
    <w:rsid w:val="00675A04"/>
    <w:rsid w:val="006760D6"/>
    <w:rsid w:val="006764BE"/>
    <w:rsid w:val="006769AB"/>
    <w:rsid w:val="00676AD3"/>
    <w:rsid w:val="00676F65"/>
    <w:rsid w:val="006770C0"/>
    <w:rsid w:val="0067779F"/>
    <w:rsid w:val="00677C03"/>
    <w:rsid w:val="00677C87"/>
    <w:rsid w:val="006808D3"/>
    <w:rsid w:val="00680A4B"/>
    <w:rsid w:val="006819CE"/>
    <w:rsid w:val="00681A07"/>
    <w:rsid w:val="00682792"/>
    <w:rsid w:val="006829F9"/>
    <w:rsid w:val="006834C4"/>
    <w:rsid w:val="0068420A"/>
    <w:rsid w:val="0068516D"/>
    <w:rsid w:val="00685F34"/>
    <w:rsid w:val="00685F7C"/>
    <w:rsid w:val="0068658F"/>
    <w:rsid w:val="006865E9"/>
    <w:rsid w:val="0068679B"/>
    <w:rsid w:val="00686EF9"/>
    <w:rsid w:val="00686F22"/>
    <w:rsid w:val="006903A7"/>
    <w:rsid w:val="00691615"/>
    <w:rsid w:val="0069173D"/>
    <w:rsid w:val="00691E2B"/>
    <w:rsid w:val="006923E0"/>
    <w:rsid w:val="00692C46"/>
    <w:rsid w:val="00692F00"/>
    <w:rsid w:val="0069327F"/>
    <w:rsid w:val="00695660"/>
    <w:rsid w:val="00695662"/>
    <w:rsid w:val="00696350"/>
    <w:rsid w:val="00696ACB"/>
    <w:rsid w:val="00696C4B"/>
    <w:rsid w:val="00696D22"/>
    <w:rsid w:val="006974C4"/>
    <w:rsid w:val="006A09D9"/>
    <w:rsid w:val="006A1004"/>
    <w:rsid w:val="006A15FA"/>
    <w:rsid w:val="006A1769"/>
    <w:rsid w:val="006A1AD3"/>
    <w:rsid w:val="006A1C59"/>
    <w:rsid w:val="006A2147"/>
    <w:rsid w:val="006A23A9"/>
    <w:rsid w:val="006A339A"/>
    <w:rsid w:val="006A3561"/>
    <w:rsid w:val="006A373E"/>
    <w:rsid w:val="006A5099"/>
    <w:rsid w:val="006A6357"/>
    <w:rsid w:val="006A6755"/>
    <w:rsid w:val="006A707D"/>
    <w:rsid w:val="006A7290"/>
    <w:rsid w:val="006A729E"/>
    <w:rsid w:val="006B08C6"/>
    <w:rsid w:val="006B1654"/>
    <w:rsid w:val="006B1CE3"/>
    <w:rsid w:val="006B1D0B"/>
    <w:rsid w:val="006B23E3"/>
    <w:rsid w:val="006B2D77"/>
    <w:rsid w:val="006B2F68"/>
    <w:rsid w:val="006B3FEB"/>
    <w:rsid w:val="006B6015"/>
    <w:rsid w:val="006B6798"/>
    <w:rsid w:val="006C0293"/>
    <w:rsid w:val="006C111D"/>
    <w:rsid w:val="006C11C6"/>
    <w:rsid w:val="006C1A8C"/>
    <w:rsid w:val="006C1B82"/>
    <w:rsid w:val="006C29C6"/>
    <w:rsid w:val="006C2CD8"/>
    <w:rsid w:val="006C30B4"/>
    <w:rsid w:val="006C4B41"/>
    <w:rsid w:val="006C4B8A"/>
    <w:rsid w:val="006C4C49"/>
    <w:rsid w:val="006C5D63"/>
    <w:rsid w:val="006C7515"/>
    <w:rsid w:val="006C7B12"/>
    <w:rsid w:val="006C7B32"/>
    <w:rsid w:val="006C7D4B"/>
    <w:rsid w:val="006D03B1"/>
    <w:rsid w:val="006D0454"/>
    <w:rsid w:val="006D3402"/>
    <w:rsid w:val="006D3C11"/>
    <w:rsid w:val="006D456D"/>
    <w:rsid w:val="006D4EA8"/>
    <w:rsid w:val="006D5957"/>
    <w:rsid w:val="006D6C86"/>
    <w:rsid w:val="006D7062"/>
    <w:rsid w:val="006D7972"/>
    <w:rsid w:val="006E08D1"/>
    <w:rsid w:val="006E10F5"/>
    <w:rsid w:val="006E17B1"/>
    <w:rsid w:val="006E196E"/>
    <w:rsid w:val="006E2DD1"/>
    <w:rsid w:val="006E3755"/>
    <w:rsid w:val="006E38EA"/>
    <w:rsid w:val="006E399A"/>
    <w:rsid w:val="006E5036"/>
    <w:rsid w:val="006E58BF"/>
    <w:rsid w:val="006E5EE2"/>
    <w:rsid w:val="006E644B"/>
    <w:rsid w:val="006E794E"/>
    <w:rsid w:val="006E7985"/>
    <w:rsid w:val="006F089D"/>
    <w:rsid w:val="006F1D33"/>
    <w:rsid w:val="006F1F18"/>
    <w:rsid w:val="006F227D"/>
    <w:rsid w:val="006F2749"/>
    <w:rsid w:val="006F2E5A"/>
    <w:rsid w:val="006F38C2"/>
    <w:rsid w:val="006F4B4F"/>
    <w:rsid w:val="006F51D9"/>
    <w:rsid w:val="006F670D"/>
    <w:rsid w:val="006F76B4"/>
    <w:rsid w:val="007005E6"/>
    <w:rsid w:val="0070085A"/>
    <w:rsid w:val="00700D56"/>
    <w:rsid w:val="00701F5F"/>
    <w:rsid w:val="0070258D"/>
    <w:rsid w:val="00702A58"/>
    <w:rsid w:val="00703C44"/>
    <w:rsid w:val="00703D3E"/>
    <w:rsid w:val="007043AC"/>
    <w:rsid w:val="0070480B"/>
    <w:rsid w:val="0070488C"/>
    <w:rsid w:val="007048AC"/>
    <w:rsid w:val="00704AA4"/>
    <w:rsid w:val="00705C9F"/>
    <w:rsid w:val="007069CC"/>
    <w:rsid w:val="00706D3D"/>
    <w:rsid w:val="007103E5"/>
    <w:rsid w:val="0071141E"/>
    <w:rsid w:val="007118C5"/>
    <w:rsid w:val="00711CD8"/>
    <w:rsid w:val="00712017"/>
    <w:rsid w:val="00712269"/>
    <w:rsid w:val="007124F7"/>
    <w:rsid w:val="00712989"/>
    <w:rsid w:val="00712D36"/>
    <w:rsid w:val="007130E1"/>
    <w:rsid w:val="00713781"/>
    <w:rsid w:val="007145DF"/>
    <w:rsid w:val="007147AB"/>
    <w:rsid w:val="0071555F"/>
    <w:rsid w:val="00715613"/>
    <w:rsid w:val="0071788A"/>
    <w:rsid w:val="00720421"/>
    <w:rsid w:val="0072062A"/>
    <w:rsid w:val="0072089F"/>
    <w:rsid w:val="007209E5"/>
    <w:rsid w:val="00720BDE"/>
    <w:rsid w:val="007218E8"/>
    <w:rsid w:val="00726320"/>
    <w:rsid w:val="0072660A"/>
    <w:rsid w:val="007269FA"/>
    <w:rsid w:val="00726CC8"/>
    <w:rsid w:val="00726FFC"/>
    <w:rsid w:val="00727144"/>
    <w:rsid w:val="00727359"/>
    <w:rsid w:val="00727534"/>
    <w:rsid w:val="00727568"/>
    <w:rsid w:val="00727712"/>
    <w:rsid w:val="00727DA3"/>
    <w:rsid w:val="007309BB"/>
    <w:rsid w:val="00730A18"/>
    <w:rsid w:val="007317BD"/>
    <w:rsid w:val="00732342"/>
    <w:rsid w:val="00734B39"/>
    <w:rsid w:val="00734CD3"/>
    <w:rsid w:val="00735334"/>
    <w:rsid w:val="00735E73"/>
    <w:rsid w:val="00736144"/>
    <w:rsid w:val="00736581"/>
    <w:rsid w:val="00736712"/>
    <w:rsid w:val="00737337"/>
    <w:rsid w:val="00737892"/>
    <w:rsid w:val="00740868"/>
    <w:rsid w:val="00740ADA"/>
    <w:rsid w:val="00740D2A"/>
    <w:rsid w:val="00741DA3"/>
    <w:rsid w:val="00742687"/>
    <w:rsid w:val="007431A6"/>
    <w:rsid w:val="007435AB"/>
    <w:rsid w:val="00743F7A"/>
    <w:rsid w:val="007454F8"/>
    <w:rsid w:val="00745D29"/>
    <w:rsid w:val="00745EC1"/>
    <w:rsid w:val="00746074"/>
    <w:rsid w:val="007464A8"/>
    <w:rsid w:val="007464F1"/>
    <w:rsid w:val="00746BB8"/>
    <w:rsid w:val="00746FE9"/>
    <w:rsid w:val="00750027"/>
    <w:rsid w:val="00753A78"/>
    <w:rsid w:val="00754BDD"/>
    <w:rsid w:val="00754D18"/>
    <w:rsid w:val="00754F78"/>
    <w:rsid w:val="00755134"/>
    <w:rsid w:val="00755371"/>
    <w:rsid w:val="007565BA"/>
    <w:rsid w:val="00757689"/>
    <w:rsid w:val="007600B3"/>
    <w:rsid w:val="0076150A"/>
    <w:rsid w:val="00761FC9"/>
    <w:rsid w:val="0076226F"/>
    <w:rsid w:val="00762607"/>
    <w:rsid w:val="007628C5"/>
    <w:rsid w:val="00762EEA"/>
    <w:rsid w:val="00762F93"/>
    <w:rsid w:val="00763492"/>
    <w:rsid w:val="00764475"/>
    <w:rsid w:val="00764688"/>
    <w:rsid w:val="0076498A"/>
    <w:rsid w:val="00764B72"/>
    <w:rsid w:val="00764C6C"/>
    <w:rsid w:val="007653DD"/>
    <w:rsid w:val="00765AA1"/>
    <w:rsid w:val="0076742F"/>
    <w:rsid w:val="00767B7E"/>
    <w:rsid w:val="007706A8"/>
    <w:rsid w:val="00771A19"/>
    <w:rsid w:val="00772180"/>
    <w:rsid w:val="0077323F"/>
    <w:rsid w:val="00773290"/>
    <w:rsid w:val="00774ADF"/>
    <w:rsid w:val="00774CC7"/>
    <w:rsid w:val="0077598D"/>
    <w:rsid w:val="00776C37"/>
    <w:rsid w:val="007771B6"/>
    <w:rsid w:val="007800DC"/>
    <w:rsid w:val="00780A2C"/>
    <w:rsid w:val="00780FE2"/>
    <w:rsid w:val="007814B5"/>
    <w:rsid w:val="00781672"/>
    <w:rsid w:val="00781B84"/>
    <w:rsid w:val="00782220"/>
    <w:rsid w:val="00782AB6"/>
    <w:rsid w:val="00783683"/>
    <w:rsid w:val="0078374A"/>
    <w:rsid w:val="00784099"/>
    <w:rsid w:val="00784BE0"/>
    <w:rsid w:val="007853AF"/>
    <w:rsid w:val="00785E04"/>
    <w:rsid w:val="00786000"/>
    <w:rsid w:val="00786540"/>
    <w:rsid w:val="00786C96"/>
    <w:rsid w:val="00786FF3"/>
    <w:rsid w:val="00787EAE"/>
    <w:rsid w:val="00790E43"/>
    <w:rsid w:val="007910A1"/>
    <w:rsid w:val="00791402"/>
    <w:rsid w:val="00791456"/>
    <w:rsid w:val="007915F2"/>
    <w:rsid w:val="007916CA"/>
    <w:rsid w:val="007924FB"/>
    <w:rsid w:val="00793534"/>
    <w:rsid w:val="00793826"/>
    <w:rsid w:val="00793CB0"/>
    <w:rsid w:val="007955C9"/>
    <w:rsid w:val="0079586D"/>
    <w:rsid w:val="0079738D"/>
    <w:rsid w:val="007A032F"/>
    <w:rsid w:val="007A0AEE"/>
    <w:rsid w:val="007A1168"/>
    <w:rsid w:val="007A1507"/>
    <w:rsid w:val="007A277A"/>
    <w:rsid w:val="007A2E0C"/>
    <w:rsid w:val="007A37C5"/>
    <w:rsid w:val="007A3AE8"/>
    <w:rsid w:val="007A3B76"/>
    <w:rsid w:val="007A402B"/>
    <w:rsid w:val="007A41A7"/>
    <w:rsid w:val="007A4DA5"/>
    <w:rsid w:val="007A5657"/>
    <w:rsid w:val="007A5725"/>
    <w:rsid w:val="007A5C87"/>
    <w:rsid w:val="007A5C9A"/>
    <w:rsid w:val="007A6CD5"/>
    <w:rsid w:val="007A710D"/>
    <w:rsid w:val="007A720A"/>
    <w:rsid w:val="007A72BA"/>
    <w:rsid w:val="007A7326"/>
    <w:rsid w:val="007A78AD"/>
    <w:rsid w:val="007A7D01"/>
    <w:rsid w:val="007B060F"/>
    <w:rsid w:val="007B0CB6"/>
    <w:rsid w:val="007B0FCE"/>
    <w:rsid w:val="007B11DD"/>
    <w:rsid w:val="007B13C4"/>
    <w:rsid w:val="007B15A0"/>
    <w:rsid w:val="007B2271"/>
    <w:rsid w:val="007B28CC"/>
    <w:rsid w:val="007B2B88"/>
    <w:rsid w:val="007B2CAF"/>
    <w:rsid w:val="007B3901"/>
    <w:rsid w:val="007B4A22"/>
    <w:rsid w:val="007B4BB4"/>
    <w:rsid w:val="007B5793"/>
    <w:rsid w:val="007B63BC"/>
    <w:rsid w:val="007B7152"/>
    <w:rsid w:val="007B7457"/>
    <w:rsid w:val="007B76DE"/>
    <w:rsid w:val="007B7726"/>
    <w:rsid w:val="007B7AEC"/>
    <w:rsid w:val="007C05EF"/>
    <w:rsid w:val="007C06BD"/>
    <w:rsid w:val="007C0C1D"/>
    <w:rsid w:val="007C0FD4"/>
    <w:rsid w:val="007C1D78"/>
    <w:rsid w:val="007C3D5D"/>
    <w:rsid w:val="007C52EE"/>
    <w:rsid w:val="007C5CA1"/>
    <w:rsid w:val="007C6467"/>
    <w:rsid w:val="007C6930"/>
    <w:rsid w:val="007D00A2"/>
    <w:rsid w:val="007D0110"/>
    <w:rsid w:val="007D1F6B"/>
    <w:rsid w:val="007D2BA7"/>
    <w:rsid w:val="007D38E4"/>
    <w:rsid w:val="007D511E"/>
    <w:rsid w:val="007D5219"/>
    <w:rsid w:val="007D65F7"/>
    <w:rsid w:val="007D6CB6"/>
    <w:rsid w:val="007E0174"/>
    <w:rsid w:val="007E1333"/>
    <w:rsid w:val="007E175E"/>
    <w:rsid w:val="007E1DC1"/>
    <w:rsid w:val="007E2085"/>
    <w:rsid w:val="007E232D"/>
    <w:rsid w:val="007E2E21"/>
    <w:rsid w:val="007E370F"/>
    <w:rsid w:val="007E3C74"/>
    <w:rsid w:val="007E46C9"/>
    <w:rsid w:val="007E4A31"/>
    <w:rsid w:val="007E580E"/>
    <w:rsid w:val="007E6B12"/>
    <w:rsid w:val="007E70B4"/>
    <w:rsid w:val="007E7192"/>
    <w:rsid w:val="007E774D"/>
    <w:rsid w:val="007E7DEB"/>
    <w:rsid w:val="007F0216"/>
    <w:rsid w:val="007F02A0"/>
    <w:rsid w:val="007F0974"/>
    <w:rsid w:val="007F120C"/>
    <w:rsid w:val="007F131A"/>
    <w:rsid w:val="007F1772"/>
    <w:rsid w:val="007F2079"/>
    <w:rsid w:val="007F21B6"/>
    <w:rsid w:val="007F247F"/>
    <w:rsid w:val="007F25B0"/>
    <w:rsid w:val="007F3A6F"/>
    <w:rsid w:val="007F3C54"/>
    <w:rsid w:val="007F3E02"/>
    <w:rsid w:val="007F51C6"/>
    <w:rsid w:val="007F5548"/>
    <w:rsid w:val="007F6D24"/>
    <w:rsid w:val="007F6F19"/>
    <w:rsid w:val="008010A2"/>
    <w:rsid w:val="0080159F"/>
    <w:rsid w:val="00801BA2"/>
    <w:rsid w:val="0080357C"/>
    <w:rsid w:val="00804B14"/>
    <w:rsid w:val="008051D7"/>
    <w:rsid w:val="00805443"/>
    <w:rsid w:val="00806595"/>
    <w:rsid w:val="00806BC9"/>
    <w:rsid w:val="00806CD0"/>
    <w:rsid w:val="00806ECA"/>
    <w:rsid w:val="008078A9"/>
    <w:rsid w:val="00807C46"/>
    <w:rsid w:val="008106C3"/>
    <w:rsid w:val="0081081C"/>
    <w:rsid w:val="00811CBB"/>
    <w:rsid w:val="00811DEC"/>
    <w:rsid w:val="008124D5"/>
    <w:rsid w:val="00812B18"/>
    <w:rsid w:val="00812B1E"/>
    <w:rsid w:val="00812EA6"/>
    <w:rsid w:val="008133DF"/>
    <w:rsid w:val="0081420B"/>
    <w:rsid w:val="008148E3"/>
    <w:rsid w:val="00815381"/>
    <w:rsid w:val="008157F6"/>
    <w:rsid w:val="008165E2"/>
    <w:rsid w:val="00816B0E"/>
    <w:rsid w:val="008176AC"/>
    <w:rsid w:val="00820684"/>
    <w:rsid w:val="00820778"/>
    <w:rsid w:val="0082081D"/>
    <w:rsid w:val="00820897"/>
    <w:rsid w:val="00821040"/>
    <w:rsid w:val="0082180D"/>
    <w:rsid w:val="008219AB"/>
    <w:rsid w:val="008220C7"/>
    <w:rsid w:val="00822534"/>
    <w:rsid w:val="008227CF"/>
    <w:rsid w:val="00822F34"/>
    <w:rsid w:val="00823B4E"/>
    <w:rsid w:val="00823B56"/>
    <w:rsid w:val="008243CE"/>
    <w:rsid w:val="00824AAF"/>
    <w:rsid w:val="00825063"/>
    <w:rsid w:val="00825D2C"/>
    <w:rsid w:val="00825D52"/>
    <w:rsid w:val="008264A4"/>
    <w:rsid w:val="00826C92"/>
    <w:rsid w:val="008274D2"/>
    <w:rsid w:val="00827B2C"/>
    <w:rsid w:val="00827CBC"/>
    <w:rsid w:val="00830395"/>
    <w:rsid w:val="0083055F"/>
    <w:rsid w:val="00830BBF"/>
    <w:rsid w:val="0083328F"/>
    <w:rsid w:val="00833716"/>
    <w:rsid w:val="00834416"/>
    <w:rsid w:val="008344E3"/>
    <w:rsid w:val="00834534"/>
    <w:rsid w:val="0083484C"/>
    <w:rsid w:val="00834FD6"/>
    <w:rsid w:val="00835997"/>
    <w:rsid w:val="00837123"/>
    <w:rsid w:val="008379E5"/>
    <w:rsid w:val="008402C1"/>
    <w:rsid w:val="00840D81"/>
    <w:rsid w:val="00841D41"/>
    <w:rsid w:val="00842796"/>
    <w:rsid w:val="00842DAE"/>
    <w:rsid w:val="008436AF"/>
    <w:rsid w:val="008442EB"/>
    <w:rsid w:val="00844D75"/>
    <w:rsid w:val="008459C1"/>
    <w:rsid w:val="008459F4"/>
    <w:rsid w:val="008466AA"/>
    <w:rsid w:val="0084675D"/>
    <w:rsid w:val="008471F5"/>
    <w:rsid w:val="00847FE5"/>
    <w:rsid w:val="0085007E"/>
    <w:rsid w:val="00850649"/>
    <w:rsid w:val="00850C03"/>
    <w:rsid w:val="00853743"/>
    <w:rsid w:val="0085380E"/>
    <w:rsid w:val="008538D2"/>
    <w:rsid w:val="00853AD0"/>
    <w:rsid w:val="00854AB0"/>
    <w:rsid w:val="00855786"/>
    <w:rsid w:val="00855C36"/>
    <w:rsid w:val="00855EFA"/>
    <w:rsid w:val="008600E5"/>
    <w:rsid w:val="00860B26"/>
    <w:rsid w:val="00860C0D"/>
    <w:rsid w:val="00861E0F"/>
    <w:rsid w:val="00862C02"/>
    <w:rsid w:val="0086417B"/>
    <w:rsid w:val="00864243"/>
    <w:rsid w:val="008645BA"/>
    <w:rsid w:val="00864645"/>
    <w:rsid w:val="00864990"/>
    <w:rsid w:val="00864D03"/>
    <w:rsid w:val="00864DEF"/>
    <w:rsid w:val="008653BB"/>
    <w:rsid w:val="008665E5"/>
    <w:rsid w:val="00866A9D"/>
    <w:rsid w:val="00866C59"/>
    <w:rsid w:val="0086716C"/>
    <w:rsid w:val="00867C40"/>
    <w:rsid w:val="00870F73"/>
    <w:rsid w:val="00871736"/>
    <w:rsid w:val="008721C6"/>
    <w:rsid w:val="00872233"/>
    <w:rsid w:val="00872EAA"/>
    <w:rsid w:val="00872EB5"/>
    <w:rsid w:val="0087360A"/>
    <w:rsid w:val="008739AD"/>
    <w:rsid w:val="008741EB"/>
    <w:rsid w:val="008743BE"/>
    <w:rsid w:val="0087443F"/>
    <w:rsid w:val="00876C63"/>
    <w:rsid w:val="008771AC"/>
    <w:rsid w:val="00877F68"/>
    <w:rsid w:val="008815B4"/>
    <w:rsid w:val="008817B2"/>
    <w:rsid w:val="00882BB3"/>
    <w:rsid w:val="00882BDB"/>
    <w:rsid w:val="00882CBE"/>
    <w:rsid w:val="008834E5"/>
    <w:rsid w:val="0088378C"/>
    <w:rsid w:val="00883D1C"/>
    <w:rsid w:val="00884889"/>
    <w:rsid w:val="008854F4"/>
    <w:rsid w:val="0088685B"/>
    <w:rsid w:val="00886F2F"/>
    <w:rsid w:val="008872CB"/>
    <w:rsid w:val="008873EC"/>
    <w:rsid w:val="00887D9D"/>
    <w:rsid w:val="00890086"/>
    <w:rsid w:val="008903A4"/>
    <w:rsid w:val="00890463"/>
    <w:rsid w:val="008904D3"/>
    <w:rsid w:val="00890D83"/>
    <w:rsid w:val="00890ED3"/>
    <w:rsid w:val="00891B16"/>
    <w:rsid w:val="008922F1"/>
    <w:rsid w:val="008929E7"/>
    <w:rsid w:val="00892A90"/>
    <w:rsid w:val="00892E56"/>
    <w:rsid w:val="008930FD"/>
    <w:rsid w:val="0089364A"/>
    <w:rsid w:val="008944B6"/>
    <w:rsid w:val="0089585D"/>
    <w:rsid w:val="008961B6"/>
    <w:rsid w:val="0089789B"/>
    <w:rsid w:val="0089793D"/>
    <w:rsid w:val="00897BE2"/>
    <w:rsid w:val="008A0A67"/>
    <w:rsid w:val="008A165F"/>
    <w:rsid w:val="008A29FC"/>
    <w:rsid w:val="008A3879"/>
    <w:rsid w:val="008A38D4"/>
    <w:rsid w:val="008A3DCD"/>
    <w:rsid w:val="008A43BE"/>
    <w:rsid w:val="008A4EB7"/>
    <w:rsid w:val="008A514C"/>
    <w:rsid w:val="008A51F0"/>
    <w:rsid w:val="008A576F"/>
    <w:rsid w:val="008A57E9"/>
    <w:rsid w:val="008A622B"/>
    <w:rsid w:val="008A6598"/>
    <w:rsid w:val="008A6B01"/>
    <w:rsid w:val="008B064F"/>
    <w:rsid w:val="008B0B8B"/>
    <w:rsid w:val="008B1F93"/>
    <w:rsid w:val="008B21A5"/>
    <w:rsid w:val="008B2C4D"/>
    <w:rsid w:val="008B2DE8"/>
    <w:rsid w:val="008B332B"/>
    <w:rsid w:val="008B37D0"/>
    <w:rsid w:val="008B4440"/>
    <w:rsid w:val="008B5349"/>
    <w:rsid w:val="008B58DB"/>
    <w:rsid w:val="008B5B84"/>
    <w:rsid w:val="008B6199"/>
    <w:rsid w:val="008B6932"/>
    <w:rsid w:val="008B6AC1"/>
    <w:rsid w:val="008B7332"/>
    <w:rsid w:val="008C0C84"/>
    <w:rsid w:val="008C0DBD"/>
    <w:rsid w:val="008C1146"/>
    <w:rsid w:val="008C1B0F"/>
    <w:rsid w:val="008C2221"/>
    <w:rsid w:val="008C296C"/>
    <w:rsid w:val="008C3C35"/>
    <w:rsid w:val="008C4161"/>
    <w:rsid w:val="008C63EB"/>
    <w:rsid w:val="008C6A2F"/>
    <w:rsid w:val="008C6F64"/>
    <w:rsid w:val="008D09DC"/>
    <w:rsid w:val="008D0A66"/>
    <w:rsid w:val="008D1704"/>
    <w:rsid w:val="008D18FE"/>
    <w:rsid w:val="008D1B7A"/>
    <w:rsid w:val="008D203A"/>
    <w:rsid w:val="008D2050"/>
    <w:rsid w:val="008D25B2"/>
    <w:rsid w:val="008D2894"/>
    <w:rsid w:val="008D309C"/>
    <w:rsid w:val="008D3751"/>
    <w:rsid w:val="008D4485"/>
    <w:rsid w:val="008D4625"/>
    <w:rsid w:val="008D46D1"/>
    <w:rsid w:val="008D5A21"/>
    <w:rsid w:val="008E067F"/>
    <w:rsid w:val="008E0829"/>
    <w:rsid w:val="008E09F5"/>
    <w:rsid w:val="008E0FC4"/>
    <w:rsid w:val="008E1012"/>
    <w:rsid w:val="008E12F3"/>
    <w:rsid w:val="008E20E2"/>
    <w:rsid w:val="008E4A78"/>
    <w:rsid w:val="008E4B25"/>
    <w:rsid w:val="008E4C55"/>
    <w:rsid w:val="008E4DE9"/>
    <w:rsid w:val="008E4E7D"/>
    <w:rsid w:val="008E4E99"/>
    <w:rsid w:val="008E59A6"/>
    <w:rsid w:val="008E6809"/>
    <w:rsid w:val="008E69CD"/>
    <w:rsid w:val="008E6D76"/>
    <w:rsid w:val="008E6E72"/>
    <w:rsid w:val="008E7D37"/>
    <w:rsid w:val="008F09DA"/>
    <w:rsid w:val="008F241C"/>
    <w:rsid w:val="008F2D8B"/>
    <w:rsid w:val="008F2FF4"/>
    <w:rsid w:val="008F3D48"/>
    <w:rsid w:val="008F43CA"/>
    <w:rsid w:val="008F4F6F"/>
    <w:rsid w:val="008F4F9D"/>
    <w:rsid w:val="008F5217"/>
    <w:rsid w:val="008F68DE"/>
    <w:rsid w:val="008F758D"/>
    <w:rsid w:val="008F78D8"/>
    <w:rsid w:val="008F7E32"/>
    <w:rsid w:val="009003D1"/>
    <w:rsid w:val="009004EE"/>
    <w:rsid w:val="00900D41"/>
    <w:rsid w:val="00901562"/>
    <w:rsid w:val="00901E59"/>
    <w:rsid w:val="00901FD8"/>
    <w:rsid w:val="00902464"/>
    <w:rsid w:val="00902485"/>
    <w:rsid w:val="0090275A"/>
    <w:rsid w:val="009028DD"/>
    <w:rsid w:val="00902DF2"/>
    <w:rsid w:val="009037CF"/>
    <w:rsid w:val="00903DD3"/>
    <w:rsid w:val="00903E63"/>
    <w:rsid w:val="00903ED3"/>
    <w:rsid w:val="00903FA0"/>
    <w:rsid w:val="00904AC6"/>
    <w:rsid w:val="00905AEC"/>
    <w:rsid w:val="009073A4"/>
    <w:rsid w:val="009100E2"/>
    <w:rsid w:val="009110BD"/>
    <w:rsid w:val="00912B97"/>
    <w:rsid w:val="00914F2A"/>
    <w:rsid w:val="00914FB5"/>
    <w:rsid w:val="009150C7"/>
    <w:rsid w:val="009158AA"/>
    <w:rsid w:val="00915BEC"/>
    <w:rsid w:val="0091639B"/>
    <w:rsid w:val="0091707F"/>
    <w:rsid w:val="00917A70"/>
    <w:rsid w:val="00920256"/>
    <w:rsid w:val="009204A7"/>
    <w:rsid w:val="00920736"/>
    <w:rsid w:val="00920A7C"/>
    <w:rsid w:val="00920B24"/>
    <w:rsid w:val="0092107C"/>
    <w:rsid w:val="00921889"/>
    <w:rsid w:val="00922655"/>
    <w:rsid w:val="009228BB"/>
    <w:rsid w:val="00922B59"/>
    <w:rsid w:val="00922EA9"/>
    <w:rsid w:val="00924AA4"/>
    <w:rsid w:val="00924B57"/>
    <w:rsid w:val="0092578B"/>
    <w:rsid w:val="00925BF2"/>
    <w:rsid w:val="009260B5"/>
    <w:rsid w:val="009261CE"/>
    <w:rsid w:val="0092647A"/>
    <w:rsid w:val="00926CEB"/>
    <w:rsid w:val="00933943"/>
    <w:rsid w:val="00933A76"/>
    <w:rsid w:val="009340F4"/>
    <w:rsid w:val="009346D3"/>
    <w:rsid w:val="00934D08"/>
    <w:rsid w:val="00935840"/>
    <w:rsid w:val="00935B0D"/>
    <w:rsid w:val="00935D37"/>
    <w:rsid w:val="00936098"/>
    <w:rsid w:val="0093691A"/>
    <w:rsid w:val="0093711B"/>
    <w:rsid w:val="00937773"/>
    <w:rsid w:val="00937835"/>
    <w:rsid w:val="00937D4F"/>
    <w:rsid w:val="0094025A"/>
    <w:rsid w:val="009409F9"/>
    <w:rsid w:val="00940D85"/>
    <w:rsid w:val="00941EB5"/>
    <w:rsid w:val="00942290"/>
    <w:rsid w:val="009443FD"/>
    <w:rsid w:val="009444D8"/>
    <w:rsid w:val="0094601C"/>
    <w:rsid w:val="009473CA"/>
    <w:rsid w:val="009475BE"/>
    <w:rsid w:val="00947E51"/>
    <w:rsid w:val="00947F0D"/>
    <w:rsid w:val="00950046"/>
    <w:rsid w:val="00950827"/>
    <w:rsid w:val="0095097C"/>
    <w:rsid w:val="00951095"/>
    <w:rsid w:val="00951528"/>
    <w:rsid w:val="0095182A"/>
    <w:rsid w:val="009527EC"/>
    <w:rsid w:val="009528CC"/>
    <w:rsid w:val="00952F22"/>
    <w:rsid w:val="00953162"/>
    <w:rsid w:val="00953388"/>
    <w:rsid w:val="0095348F"/>
    <w:rsid w:val="00953D02"/>
    <w:rsid w:val="00953F1D"/>
    <w:rsid w:val="00953F67"/>
    <w:rsid w:val="00955868"/>
    <w:rsid w:val="00955B9D"/>
    <w:rsid w:val="009566F0"/>
    <w:rsid w:val="00956807"/>
    <w:rsid w:val="00956856"/>
    <w:rsid w:val="0095686F"/>
    <w:rsid w:val="00956D25"/>
    <w:rsid w:val="0095798F"/>
    <w:rsid w:val="009604BF"/>
    <w:rsid w:val="009604ED"/>
    <w:rsid w:val="0096096D"/>
    <w:rsid w:val="00960C18"/>
    <w:rsid w:val="00960D94"/>
    <w:rsid w:val="009611CF"/>
    <w:rsid w:val="0096133F"/>
    <w:rsid w:val="0096199A"/>
    <w:rsid w:val="00961CFC"/>
    <w:rsid w:val="00961FD6"/>
    <w:rsid w:val="00961FDC"/>
    <w:rsid w:val="00962954"/>
    <w:rsid w:val="00962DC5"/>
    <w:rsid w:val="00964836"/>
    <w:rsid w:val="00964B9B"/>
    <w:rsid w:val="00964D03"/>
    <w:rsid w:val="009654C4"/>
    <w:rsid w:val="00965E8A"/>
    <w:rsid w:val="00966A23"/>
    <w:rsid w:val="0096758B"/>
    <w:rsid w:val="00967711"/>
    <w:rsid w:val="0096782C"/>
    <w:rsid w:val="009702C1"/>
    <w:rsid w:val="00970493"/>
    <w:rsid w:val="00970E2D"/>
    <w:rsid w:val="0097113D"/>
    <w:rsid w:val="009716B4"/>
    <w:rsid w:val="00971969"/>
    <w:rsid w:val="00971B1F"/>
    <w:rsid w:val="00971BCC"/>
    <w:rsid w:val="00972403"/>
    <w:rsid w:val="009724E0"/>
    <w:rsid w:val="0097285A"/>
    <w:rsid w:val="0097295F"/>
    <w:rsid w:val="00974BCB"/>
    <w:rsid w:val="009767E9"/>
    <w:rsid w:val="009768C7"/>
    <w:rsid w:val="00976BD1"/>
    <w:rsid w:val="00977285"/>
    <w:rsid w:val="00981E8F"/>
    <w:rsid w:val="00981F0E"/>
    <w:rsid w:val="00982158"/>
    <w:rsid w:val="0098256B"/>
    <w:rsid w:val="009829AD"/>
    <w:rsid w:val="00983B14"/>
    <w:rsid w:val="00983C2C"/>
    <w:rsid w:val="0098508E"/>
    <w:rsid w:val="0098538A"/>
    <w:rsid w:val="00985C9D"/>
    <w:rsid w:val="00985DA5"/>
    <w:rsid w:val="0098635F"/>
    <w:rsid w:val="00986BA6"/>
    <w:rsid w:val="009874FE"/>
    <w:rsid w:val="009907A7"/>
    <w:rsid w:val="00990955"/>
    <w:rsid w:val="00991BFD"/>
    <w:rsid w:val="00992881"/>
    <w:rsid w:val="00992A87"/>
    <w:rsid w:val="009937E5"/>
    <w:rsid w:val="00993963"/>
    <w:rsid w:val="009943B0"/>
    <w:rsid w:val="0099487A"/>
    <w:rsid w:val="009961B1"/>
    <w:rsid w:val="009966AB"/>
    <w:rsid w:val="00997114"/>
    <w:rsid w:val="0099770A"/>
    <w:rsid w:val="009A087D"/>
    <w:rsid w:val="009A1026"/>
    <w:rsid w:val="009A1512"/>
    <w:rsid w:val="009A1BD7"/>
    <w:rsid w:val="009A1DC8"/>
    <w:rsid w:val="009A242A"/>
    <w:rsid w:val="009A28EB"/>
    <w:rsid w:val="009A35C6"/>
    <w:rsid w:val="009A3DFB"/>
    <w:rsid w:val="009A4D69"/>
    <w:rsid w:val="009A4E1D"/>
    <w:rsid w:val="009A5D14"/>
    <w:rsid w:val="009A612D"/>
    <w:rsid w:val="009A7D83"/>
    <w:rsid w:val="009B01B6"/>
    <w:rsid w:val="009B0509"/>
    <w:rsid w:val="009B0E91"/>
    <w:rsid w:val="009B1AEA"/>
    <w:rsid w:val="009B33E9"/>
    <w:rsid w:val="009B4815"/>
    <w:rsid w:val="009B58B9"/>
    <w:rsid w:val="009B5A0A"/>
    <w:rsid w:val="009B5C84"/>
    <w:rsid w:val="009B71B1"/>
    <w:rsid w:val="009B7E49"/>
    <w:rsid w:val="009B7F61"/>
    <w:rsid w:val="009C05B8"/>
    <w:rsid w:val="009C1F5B"/>
    <w:rsid w:val="009C2618"/>
    <w:rsid w:val="009C3226"/>
    <w:rsid w:val="009C3256"/>
    <w:rsid w:val="009C3876"/>
    <w:rsid w:val="009C424F"/>
    <w:rsid w:val="009C42AE"/>
    <w:rsid w:val="009C5BB7"/>
    <w:rsid w:val="009C6F88"/>
    <w:rsid w:val="009D03E1"/>
    <w:rsid w:val="009D03E5"/>
    <w:rsid w:val="009D0C7E"/>
    <w:rsid w:val="009D0DA8"/>
    <w:rsid w:val="009D0F7C"/>
    <w:rsid w:val="009D211D"/>
    <w:rsid w:val="009D27CE"/>
    <w:rsid w:val="009D2A4B"/>
    <w:rsid w:val="009D2D1E"/>
    <w:rsid w:val="009D43E3"/>
    <w:rsid w:val="009D449E"/>
    <w:rsid w:val="009D69EA"/>
    <w:rsid w:val="009D6D18"/>
    <w:rsid w:val="009D7C58"/>
    <w:rsid w:val="009D7FEF"/>
    <w:rsid w:val="009E0371"/>
    <w:rsid w:val="009E08CD"/>
    <w:rsid w:val="009E0F94"/>
    <w:rsid w:val="009E1904"/>
    <w:rsid w:val="009E1B71"/>
    <w:rsid w:val="009E1BC2"/>
    <w:rsid w:val="009E27D6"/>
    <w:rsid w:val="009E2BEF"/>
    <w:rsid w:val="009E4FB1"/>
    <w:rsid w:val="009E609C"/>
    <w:rsid w:val="009E64C3"/>
    <w:rsid w:val="009E6774"/>
    <w:rsid w:val="009E6A1A"/>
    <w:rsid w:val="009E794D"/>
    <w:rsid w:val="009F0C55"/>
    <w:rsid w:val="009F1118"/>
    <w:rsid w:val="009F1305"/>
    <w:rsid w:val="009F1701"/>
    <w:rsid w:val="009F24E6"/>
    <w:rsid w:val="009F29CB"/>
    <w:rsid w:val="009F2CA1"/>
    <w:rsid w:val="009F2DA4"/>
    <w:rsid w:val="009F2E72"/>
    <w:rsid w:val="009F3525"/>
    <w:rsid w:val="009F381A"/>
    <w:rsid w:val="009F3D19"/>
    <w:rsid w:val="009F4CC9"/>
    <w:rsid w:val="009F4FB7"/>
    <w:rsid w:val="009F4FEC"/>
    <w:rsid w:val="009F540C"/>
    <w:rsid w:val="009F59F5"/>
    <w:rsid w:val="009F5BB2"/>
    <w:rsid w:val="009F7AEB"/>
    <w:rsid w:val="00A0013A"/>
    <w:rsid w:val="00A00B69"/>
    <w:rsid w:val="00A014AC"/>
    <w:rsid w:val="00A017EC"/>
    <w:rsid w:val="00A02183"/>
    <w:rsid w:val="00A0244D"/>
    <w:rsid w:val="00A0249E"/>
    <w:rsid w:val="00A02555"/>
    <w:rsid w:val="00A02AA2"/>
    <w:rsid w:val="00A03785"/>
    <w:rsid w:val="00A039EB"/>
    <w:rsid w:val="00A03A43"/>
    <w:rsid w:val="00A046FF"/>
    <w:rsid w:val="00A04DB3"/>
    <w:rsid w:val="00A0552D"/>
    <w:rsid w:val="00A05D36"/>
    <w:rsid w:val="00A069FB"/>
    <w:rsid w:val="00A0765B"/>
    <w:rsid w:val="00A112AB"/>
    <w:rsid w:val="00A121DD"/>
    <w:rsid w:val="00A12484"/>
    <w:rsid w:val="00A12BCC"/>
    <w:rsid w:val="00A141CD"/>
    <w:rsid w:val="00A142D4"/>
    <w:rsid w:val="00A142DB"/>
    <w:rsid w:val="00A14645"/>
    <w:rsid w:val="00A15A8E"/>
    <w:rsid w:val="00A15AFD"/>
    <w:rsid w:val="00A16991"/>
    <w:rsid w:val="00A17531"/>
    <w:rsid w:val="00A17974"/>
    <w:rsid w:val="00A17A3A"/>
    <w:rsid w:val="00A201B5"/>
    <w:rsid w:val="00A21C1A"/>
    <w:rsid w:val="00A21CBD"/>
    <w:rsid w:val="00A225DD"/>
    <w:rsid w:val="00A22CB2"/>
    <w:rsid w:val="00A23E08"/>
    <w:rsid w:val="00A24428"/>
    <w:rsid w:val="00A244B6"/>
    <w:rsid w:val="00A251F7"/>
    <w:rsid w:val="00A26220"/>
    <w:rsid w:val="00A26E83"/>
    <w:rsid w:val="00A27097"/>
    <w:rsid w:val="00A275F4"/>
    <w:rsid w:val="00A30D18"/>
    <w:rsid w:val="00A30F7D"/>
    <w:rsid w:val="00A3118A"/>
    <w:rsid w:val="00A314F0"/>
    <w:rsid w:val="00A32255"/>
    <w:rsid w:val="00A32E5C"/>
    <w:rsid w:val="00A33368"/>
    <w:rsid w:val="00A34623"/>
    <w:rsid w:val="00A347B9"/>
    <w:rsid w:val="00A34FAA"/>
    <w:rsid w:val="00A35158"/>
    <w:rsid w:val="00A352E7"/>
    <w:rsid w:val="00A353FB"/>
    <w:rsid w:val="00A3656D"/>
    <w:rsid w:val="00A37479"/>
    <w:rsid w:val="00A375E1"/>
    <w:rsid w:val="00A377BC"/>
    <w:rsid w:val="00A37DBF"/>
    <w:rsid w:val="00A421DD"/>
    <w:rsid w:val="00A432EA"/>
    <w:rsid w:val="00A43311"/>
    <w:rsid w:val="00A43F04"/>
    <w:rsid w:val="00A443EB"/>
    <w:rsid w:val="00A44BF5"/>
    <w:rsid w:val="00A44FB7"/>
    <w:rsid w:val="00A4528E"/>
    <w:rsid w:val="00A4679C"/>
    <w:rsid w:val="00A46EC2"/>
    <w:rsid w:val="00A47099"/>
    <w:rsid w:val="00A47714"/>
    <w:rsid w:val="00A503F9"/>
    <w:rsid w:val="00A508EF"/>
    <w:rsid w:val="00A50BE6"/>
    <w:rsid w:val="00A50E92"/>
    <w:rsid w:val="00A510AC"/>
    <w:rsid w:val="00A52B99"/>
    <w:rsid w:val="00A52BE6"/>
    <w:rsid w:val="00A52CF7"/>
    <w:rsid w:val="00A53E22"/>
    <w:rsid w:val="00A5489E"/>
    <w:rsid w:val="00A554F6"/>
    <w:rsid w:val="00A55D97"/>
    <w:rsid w:val="00A55FAA"/>
    <w:rsid w:val="00A56302"/>
    <w:rsid w:val="00A564D0"/>
    <w:rsid w:val="00A56DF3"/>
    <w:rsid w:val="00A57546"/>
    <w:rsid w:val="00A60AB4"/>
    <w:rsid w:val="00A60D5E"/>
    <w:rsid w:val="00A616A3"/>
    <w:rsid w:val="00A619BF"/>
    <w:rsid w:val="00A61C00"/>
    <w:rsid w:val="00A62BBC"/>
    <w:rsid w:val="00A64AAE"/>
    <w:rsid w:val="00A64AFC"/>
    <w:rsid w:val="00A64CA5"/>
    <w:rsid w:val="00A65737"/>
    <w:rsid w:val="00A663C7"/>
    <w:rsid w:val="00A6650F"/>
    <w:rsid w:val="00A66A2D"/>
    <w:rsid w:val="00A67224"/>
    <w:rsid w:val="00A67A2A"/>
    <w:rsid w:val="00A67AB6"/>
    <w:rsid w:val="00A70059"/>
    <w:rsid w:val="00A706A6"/>
    <w:rsid w:val="00A709F6"/>
    <w:rsid w:val="00A71352"/>
    <w:rsid w:val="00A71679"/>
    <w:rsid w:val="00A71710"/>
    <w:rsid w:val="00A71DCC"/>
    <w:rsid w:val="00A720E3"/>
    <w:rsid w:val="00A734AE"/>
    <w:rsid w:val="00A74291"/>
    <w:rsid w:val="00A7510F"/>
    <w:rsid w:val="00A75333"/>
    <w:rsid w:val="00A754AD"/>
    <w:rsid w:val="00A767D2"/>
    <w:rsid w:val="00A76EC5"/>
    <w:rsid w:val="00A77706"/>
    <w:rsid w:val="00A80385"/>
    <w:rsid w:val="00A80552"/>
    <w:rsid w:val="00A80667"/>
    <w:rsid w:val="00A82651"/>
    <w:rsid w:val="00A8282A"/>
    <w:rsid w:val="00A82D3B"/>
    <w:rsid w:val="00A836A9"/>
    <w:rsid w:val="00A838D9"/>
    <w:rsid w:val="00A83A86"/>
    <w:rsid w:val="00A83CB6"/>
    <w:rsid w:val="00A83FD6"/>
    <w:rsid w:val="00A84099"/>
    <w:rsid w:val="00A8593B"/>
    <w:rsid w:val="00A859BE"/>
    <w:rsid w:val="00A8621B"/>
    <w:rsid w:val="00A862EF"/>
    <w:rsid w:val="00A87318"/>
    <w:rsid w:val="00A8746C"/>
    <w:rsid w:val="00A875B6"/>
    <w:rsid w:val="00A87758"/>
    <w:rsid w:val="00A9005B"/>
    <w:rsid w:val="00A90747"/>
    <w:rsid w:val="00A90751"/>
    <w:rsid w:val="00A90905"/>
    <w:rsid w:val="00A9152F"/>
    <w:rsid w:val="00A92113"/>
    <w:rsid w:val="00A93118"/>
    <w:rsid w:val="00A94E7D"/>
    <w:rsid w:val="00A95185"/>
    <w:rsid w:val="00A952ED"/>
    <w:rsid w:val="00A95499"/>
    <w:rsid w:val="00AA0128"/>
    <w:rsid w:val="00AA09C5"/>
    <w:rsid w:val="00AA0A89"/>
    <w:rsid w:val="00AA1358"/>
    <w:rsid w:val="00AA1F6E"/>
    <w:rsid w:val="00AA3B3C"/>
    <w:rsid w:val="00AA3B44"/>
    <w:rsid w:val="00AA4369"/>
    <w:rsid w:val="00AA49D9"/>
    <w:rsid w:val="00AA53B1"/>
    <w:rsid w:val="00AA5F2B"/>
    <w:rsid w:val="00AA6F91"/>
    <w:rsid w:val="00AA78E5"/>
    <w:rsid w:val="00AA7CD4"/>
    <w:rsid w:val="00AA7F70"/>
    <w:rsid w:val="00AB042D"/>
    <w:rsid w:val="00AB0914"/>
    <w:rsid w:val="00AB0C70"/>
    <w:rsid w:val="00AB2ADF"/>
    <w:rsid w:val="00AB31FA"/>
    <w:rsid w:val="00AB4269"/>
    <w:rsid w:val="00AB5106"/>
    <w:rsid w:val="00AB60D2"/>
    <w:rsid w:val="00AB6DCD"/>
    <w:rsid w:val="00AB7B0C"/>
    <w:rsid w:val="00AC0530"/>
    <w:rsid w:val="00AC0C23"/>
    <w:rsid w:val="00AC0D75"/>
    <w:rsid w:val="00AC11CD"/>
    <w:rsid w:val="00AC16FB"/>
    <w:rsid w:val="00AC331A"/>
    <w:rsid w:val="00AC383C"/>
    <w:rsid w:val="00AC39C1"/>
    <w:rsid w:val="00AC43C0"/>
    <w:rsid w:val="00AC56CF"/>
    <w:rsid w:val="00AC65E1"/>
    <w:rsid w:val="00AC6710"/>
    <w:rsid w:val="00AC68CB"/>
    <w:rsid w:val="00AC6C8F"/>
    <w:rsid w:val="00AD0443"/>
    <w:rsid w:val="00AD06FE"/>
    <w:rsid w:val="00AD18C7"/>
    <w:rsid w:val="00AD28A8"/>
    <w:rsid w:val="00AD3768"/>
    <w:rsid w:val="00AD3E9E"/>
    <w:rsid w:val="00AD40ED"/>
    <w:rsid w:val="00AD5500"/>
    <w:rsid w:val="00AD5875"/>
    <w:rsid w:val="00AD5CBA"/>
    <w:rsid w:val="00AD5D74"/>
    <w:rsid w:val="00AD77D4"/>
    <w:rsid w:val="00AE1C1F"/>
    <w:rsid w:val="00AE1F08"/>
    <w:rsid w:val="00AE2BAC"/>
    <w:rsid w:val="00AE4A2D"/>
    <w:rsid w:val="00AE4D4C"/>
    <w:rsid w:val="00AE4E1E"/>
    <w:rsid w:val="00AE502B"/>
    <w:rsid w:val="00AE5D60"/>
    <w:rsid w:val="00AE7914"/>
    <w:rsid w:val="00AE7991"/>
    <w:rsid w:val="00AE7D11"/>
    <w:rsid w:val="00AF1378"/>
    <w:rsid w:val="00AF1789"/>
    <w:rsid w:val="00AF1840"/>
    <w:rsid w:val="00AF222D"/>
    <w:rsid w:val="00AF23CB"/>
    <w:rsid w:val="00AF2C4E"/>
    <w:rsid w:val="00AF332C"/>
    <w:rsid w:val="00AF3612"/>
    <w:rsid w:val="00AF3999"/>
    <w:rsid w:val="00AF40B5"/>
    <w:rsid w:val="00AF4BE1"/>
    <w:rsid w:val="00AF4C5C"/>
    <w:rsid w:val="00AF5290"/>
    <w:rsid w:val="00AF5558"/>
    <w:rsid w:val="00AF57BF"/>
    <w:rsid w:val="00AF6041"/>
    <w:rsid w:val="00AF6191"/>
    <w:rsid w:val="00AF6E32"/>
    <w:rsid w:val="00B004E5"/>
    <w:rsid w:val="00B014E9"/>
    <w:rsid w:val="00B0170E"/>
    <w:rsid w:val="00B02B99"/>
    <w:rsid w:val="00B02E72"/>
    <w:rsid w:val="00B04876"/>
    <w:rsid w:val="00B04B9A"/>
    <w:rsid w:val="00B04F8E"/>
    <w:rsid w:val="00B0510C"/>
    <w:rsid w:val="00B05293"/>
    <w:rsid w:val="00B059B0"/>
    <w:rsid w:val="00B05D74"/>
    <w:rsid w:val="00B068B2"/>
    <w:rsid w:val="00B072F3"/>
    <w:rsid w:val="00B07B5D"/>
    <w:rsid w:val="00B07C47"/>
    <w:rsid w:val="00B10FED"/>
    <w:rsid w:val="00B110EE"/>
    <w:rsid w:val="00B11108"/>
    <w:rsid w:val="00B11D30"/>
    <w:rsid w:val="00B12227"/>
    <w:rsid w:val="00B1524B"/>
    <w:rsid w:val="00B16011"/>
    <w:rsid w:val="00B163EE"/>
    <w:rsid w:val="00B17552"/>
    <w:rsid w:val="00B17594"/>
    <w:rsid w:val="00B17B5C"/>
    <w:rsid w:val="00B200CA"/>
    <w:rsid w:val="00B205F9"/>
    <w:rsid w:val="00B210E9"/>
    <w:rsid w:val="00B2135F"/>
    <w:rsid w:val="00B22A92"/>
    <w:rsid w:val="00B232D6"/>
    <w:rsid w:val="00B23923"/>
    <w:rsid w:val="00B23F1B"/>
    <w:rsid w:val="00B2477E"/>
    <w:rsid w:val="00B24AE7"/>
    <w:rsid w:val="00B24B59"/>
    <w:rsid w:val="00B24C25"/>
    <w:rsid w:val="00B24CF3"/>
    <w:rsid w:val="00B24D7C"/>
    <w:rsid w:val="00B25507"/>
    <w:rsid w:val="00B2587C"/>
    <w:rsid w:val="00B26018"/>
    <w:rsid w:val="00B2654B"/>
    <w:rsid w:val="00B2671A"/>
    <w:rsid w:val="00B276BB"/>
    <w:rsid w:val="00B27CD4"/>
    <w:rsid w:val="00B30BF6"/>
    <w:rsid w:val="00B315B3"/>
    <w:rsid w:val="00B3166E"/>
    <w:rsid w:val="00B31931"/>
    <w:rsid w:val="00B32245"/>
    <w:rsid w:val="00B3256D"/>
    <w:rsid w:val="00B33260"/>
    <w:rsid w:val="00B337AE"/>
    <w:rsid w:val="00B341D7"/>
    <w:rsid w:val="00B3491D"/>
    <w:rsid w:val="00B34A26"/>
    <w:rsid w:val="00B34F2B"/>
    <w:rsid w:val="00B3573E"/>
    <w:rsid w:val="00B35920"/>
    <w:rsid w:val="00B35A7B"/>
    <w:rsid w:val="00B35E00"/>
    <w:rsid w:val="00B37145"/>
    <w:rsid w:val="00B37573"/>
    <w:rsid w:val="00B40E6D"/>
    <w:rsid w:val="00B41AF0"/>
    <w:rsid w:val="00B41E7A"/>
    <w:rsid w:val="00B4228C"/>
    <w:rsid w:val="00B42DC1"/>
    <w:rsid w:val="00B43645"/>
    <w:rsid w:val="00B43B5D"/>
    <w:rsid w:val="00B4404B"/>
    <w:rsid w:val="00B4441D"/>
    <w:rsid w:val="00B44479"/>
    <w:rsid w:val="00B45C1C"/>
    <w:rsid w:val="00B45E07"/>
    <w:rsid w:val="00B47E5B"/>
    <w:rsid w:val="00B50562"/>
    <w:rsid w:val="00B50AB0"/>
    <w:rsid w:val="00B50FB0"/>
    <w:rsid w:val="00B512A9"/>
    <w:rsid w:val="00B51385"/>
    <w:rsid w:val="00B51C7E"/>
    <w:rsid w:val="00B5209B"/>
    <w:rsid w:val="00B533FD"/>
    <w:rsid w:val="00B54280"/>
    <w:rsid w:val="00B5527E"/>
    <w:rsid w:val="00B55397"/>
    <w:rsid w:val="00B55A7B"/>
    <w:rsid w:val="00B55BA8"/>
    <w:rsid w:val="00B5645F"/>
    <w:rsid w:val="00B56615"/>
    <w:rsid w:val="00B56D37"/>
    <w:rsid w:val="00B56D3A"/>
    <w:rsid w:val="00B57246"/>
    <w:rsid w:val="00B57409"/>
    <w:rsid w:val="00B578C5"/>
    <w:rsid w:val="00B57D05"/>
    <w:rsid w:val="00B57D43"/>
    <w:rsid w:val="00B60231"/>
    <w:rsid w:val="00B60CA5"/>
    <w:rsid w:val="00B612EC"/>
    <w:rsid w:val="00B615FF"/>
    <w:rsid w:val="00B61A05"/>
    <w:rsid w:val="00B61D69"/>
    <w:rsid w:val="00B61DE3"/>
    <w:rsid w:val="00B61ECB"/>
    <w:rsid w:val="00B6219A"/>
    <w:rsid w:val="00B62C37"/>
    <w:rsid w:val="00B62E62"/>
    <w:rsid w:val="00B634AD"/>
    <w:rsid w:val="00B63B86"/>
    <w:rsid w:val="00B63EA8"/>
    <w:rsid w:val="00B65740"/>
    <w:rsid w:val="00B65A70"/>
    <w:rsid w:val="00B65AD1"/>
    <w:rsid w:val="00B65BF2"/>
    <w:rsid w:val="00B65DBD"/>
    <w:rsid w:val="00B6640D"/>
    <w:rsid w:val="00B67BAC"/>
    <w:rsid w:val="00B67DE9"/>
    <w:rsid w:val="00B71066"/>
    <w:rsid w:val="00B7164C"/>
    <w:rsid w:val="00B71F05"/>
    <w:rsid w:val="00B72697"/>
    <w:rsid w:val="00B732C2"/>
    <w:rsid w:val="00B735A3"/>
    <w:rsid w:val="00B735BE"/>
    <w:rsid w:val="00B7428C"/>
    <w:rsid w:val="00B75AB9"/>
    <w:rsid w:val="00B75D09"/>
    <w:rsid w:val="00B76046"/>
    <w:rsid w:val="00B76792"/>
    <w:rsid w:val="00B77467"/>
    <w:rsid w:val="00B77B0D"/>
    <w:rsid w:val="00B80338"/>
    <w:rsid w:val="00B80459"/>
    <w:rsid w:val="00B80B6C"/>
    <w:rsid w:val="00B80FEC"/>
    <w:rsid w:val="00B8112B"/>
    <w:rsid w:val="00B81849"/>
    <w:rsid w:val="00B81D25"/>
    <w:rsid w:val="00B82810"/>
    <w:rsid w:val="00B8347C"/>
    <w:rsid w:val="00B83754"/>
    <w:rsid w:val="00B84177"/>
    <w:rsid w:val="00B8538D"/>
    <w:rsid w:val="00B85DAF"/>
    <w:rsid w:val="00B85F9A"/>
    <w:rsid w:val="00B87567"/>
    <w:rsid w:val="00B900E5"/>
    <w:rsid w:val="00B90335"/>
    <w:rsid w:val="00B9087F"/>
    <w:rsid w:val="00B92591"/>
    <w:rsid w:val="00B92ADF"/>
    <w:rsid w:val="00B92DF1"/>
    <w:rsid w:val="00B92F6E"/>
    <w:rsid w:val="00B930E3"/>
    <w:rsid w:val="00B931CC"/>
    <w:rsid w:val="00B9343D"/>
    <w:rsid w:val="00B937CD"/>
    <w:rsid w:val="00B93B04"/>
    <w:rsid w:val="00B96497"/>
    <w:rsid w:val="00B96869"/>
    <w:rsid w:val="00B9728F"/>
    <w:rsid w:val="00B9758A"/>
    <w:rsid w:val="00BA11EC"/>
    <w:rsid w:val="00BA1346"/>
    <w:rsid w:val="00BA27E2"/>
    <w:rsid w:val="00BA3030"/>
    <w:rsid w:val="00BA32DE"/>
    <w:rsid w:val="00BA3516"/>
    <w:rsid w:val="00BA357A"/>
    <w:rsid w:val="00BA374F"/>
    <w:rsid w:val="00BA3920"/>
    <w:rsid w:val="00BA4753"/>
    <w:rsid w:val="00BA60FD"/>
    <w:rsid w:val="00BA647A"/>
    <w:rsid w:val="00BA7376"/>
    <w:rsid w:val="00BA78FB"/>
    <w:rsid w:val="00BA7DCE"/>
    <w:rsid w:val="00BB00C9"/>
    <w:rsid w:val="00BB066F"/>
    <w:rsid w:val="00BB1D6A"/>
    <w:rsid w:val="00BB245C"/>
    <w:rsid w:val="00BB27C7"/>
    <w:rsid w:val="00BB2D40"/>
    <w:rsid w:val="00BB3D4D"/>
    <w:rsid w:val="00BB4097"/>
    <w:rsid w:val="00BB4675"/>
    <w:rsid w:val="00BB4AD5"/>
    <w:rsid w:val="00BB4D10"/>
    <w:rsid w:val="00BB4D9E"/>
    <w:rsid w:val="00BB539A"/>
    <w:rsid w:val="00BB570B"/>
    <w:rsid w:val="00BB57BA"/>
    <w:rsid w:val="00BB59B2"/>
    <w:rsid w:val="00BB59F4"/>
    <w:rsid w:val="00BB6796"/>
    <w:rsid w:val="00BB706D"/>
    <w:rsid w:val="00BB7697"/>
    <w:rsid w:val="00BC05C8"/>
    <w:rsid w:val="00BC0870"/>
    <w:rsid w:val="00BC0F63"/>
    <w:rsid w:val="00BC1C71"/>
    <w:rsid w:val="00BC20D5"/>
    <w:rsid w:val="00BC3CD6"/>
    <w:rsid w:val="00BC44E2"/>
    <w:rsid w:val="00BC5262"/>
    <w:rsid w:val="00BC5415"/>
    <w:rsid w:val="00BC5725"/>
    <w:rsid w:val="00BC5F3F"/>
    <w:rsid w:val="00BC65BD"/>
    <w:rsid w:val="00BC6B48"/>
    <w:rsid w:val="00BC7C40"/>
    <w:rsid w:val="00BD0659"/>
    <w:rsid w:val="00BD0663"/>
    <w:rsid w:val="00BD24AC"/>
    <w:rsid w:val="00BD2905"/>
    <w:rsid w:val="00BD2DC1"/>
    <w:rsid w:val="00BD37A4"/>
    <w:rsid w:val="00BD3818"/>
    <w:rsid w:val="00BD3C3A"/>
    <w:rsid w:val="00BD4324"/>
    <w:rsid w:val="00BD55CA"/>
    <w:rsid w:val="00BD602D"/>
    <w:rsid w:val="00BD6690"/>
    <w:rsid w:val="00BE0BF1"/>
    <w:rsid w:val="00BE128C"/>
    <w:rsid w:val="00BE1971"/>
    <w:rsid w:val="00BE1AB9"/>
    <w:rsid w:val="00BE1D87"/>
    <w:rsid w:val="00BE24B9"/>
    <w:rsid w:val="00BE2F80"/>
    <w:rsid w:val="00BE375D"/>
    <w:rsid w:val="00BE3760"/>
    <w:rsid w:val="00BE4C1D"/>
    <w:rsid w:val="00BE51F3"/>
    <w:rsid w:val="00BE5FB6"/>
    <w:rsid w:val="00BE7289"/>
    <w:rsid w:val="00BE7C09"/>
    <w:rsid w:val="00BE7C64"/>
    <w:rsid w:val="00BE7DD6"/>
    <w:rsid w:val="00BF198A"/>
    <w:rsid w:val="00BF1D97"/>
    <w:rsid w:val="00BF1E30"/>
    <w:rsid w:val="00BF1E9D"/>
    <w:rsid w:val="00BF288B"/>
    <w:rsid w:val="00BF3405"/>
    <w:rsid w:val="00BF3E8F"/>
    <w:rsid w:val="00BF5E10"/>
    <w:rsid w:val="00BF6132"/>
    <w:rsid w:val="00BF6307"/>
    <w:rsid w:val="00BF710D"/>
    <w:rsid w:val="00BF76E0"/>
    <w:rsid w:val="00C0030D"/>
    <w:rsid w:val="00C01086"/>
    <w:rsid w:val="00C017B6"/>
    <w:rsid w:val="00C01C8E"/>
    <w:rsid w:val="00C01FE7"/>
    <w:rsid w:val="00C028A7"/>
    <w:rsid w:val="00C02BF5"/>
    <w:rsid w:val="00C0467B"/>
    <w:rsid w:val="00C046EC"/>
    <w:rsid w:val="00C04992"/>
    <w:rsid w:val="00C04CD1"/>
    <w:rsid w:val="00C04EBE"/>
    <w:rsid w:val="00C0503D"/>
    <w:rsid w:val="00C05094"/>
    <w:rsid w:val="00C0555F"/>
    <w:rsid w:val="00C0586A"/>
    <w:rsid w:val="00C06939"/>
    <w:rsid w:val="00C069D3"/>
    <w:rsid w:val="00C07CC9"/>
    <w:rsid w:val="00C10393"/>
    <w:rsid w:val="00C108A8"/>
    <w:rsid w:val="00C11F55"/>
    <w:rsid w:val="00C12684"/>
    <w:rsid w:val="00C13173"/>
    <w:rsid w:val="00C13665"/>
    <w:rsid w:val="00C139F5"/>
    <w:rsid w:val="00C140A5"/>
    <w:rsid w:val="00C143B1"/>
    <w:rsid w:val="00C14B2F"/>
    <w:rsid w:val="00C14C9B"/>
    <w:rsid w:val="00C1563B"/>
    <w:rsid w:val="00C15916"/>
    <w:rsid w:val="00C15DC8"/>
    <w:rsid w:val="00C1612F"/>
    <w:rsid w:val="00C17A36"/>
    <w:rsid w:val="00C211ED"/>
    <w:rsid w:val="00C21F08"/>
    <w:rsid w:val="00C22927"/>
    <w:rsid w:val="00C2301E"/>
    <w:rsid w:val="00C23237"/>
    <w:rsid w:val="00C24113"/>
    <w:rsid w:val="00C24779"/>
    <w:rsid w:val="00C24EDC"/>
    <w:rsid w:val="00C2529B"/>
    <w:rsid w:val="00C262DB"/>
    <w:rsid w:val="00C265F3"/>
    <w:rsid w:val="00C3017B"/>
    <w:rsid w:val="00C30927"/>
    <w:rsid w:val="00C3152A"/>
    <w:rsid w:val="00C316C5"/>
    <w:rsid w:val="00C32A9A"/>
    <w:rsid w:val="00C32CF9"/>
    <w:rsid w:val="00C348C3"/>
    <w:rsid w:val="00C34BD8"/>
    <w:rsid w:val="00C35300"/>
    <w:rsid w:val="00C355F3"/>
    <w:rsid w:val="00C3675E"/>
    <w:rsid w:val="00C36BB3"/>
    <w:rsid w:val="00C36CCB"/>
    <w:rsid w:val="00C372FB"/>
    <w:rsid w:val="00C3758E"/>
    <w:rsid w:val="00C37AE1"/>
    <w:rsid w:val="00C37B68"/>
    <w:rsid w:val="00C37E9F"/>
    <w:rsid w:val="00C40CB1"/>
    <w:rsid w:val="00C41049"/>
    <w:rsid w:val="00C41311"/>
    <w:rsid w:val="00C4132D"/>
    <w:rsid w:val="00C42A55"/>
    <w:rsid w:val="00C4374C"/>
    <w:rsid w:val="00C43B13"/>
    <w:rsid w:val="00C43B2E"/>
    <w:rsid w:val="00C43CC3"/>
    <w:rsid w:val="00C456BC"/>
    <w:rsid w:val="00C45846"/>
    <w:rsid w:val="00C47431"/>
    <w:rsid w:val="00C475D7"/>
    <w:rsid w:val="00C504FD"/>
    <w:rsid w:val="00C5091C"/>
    <w:rsid w:val="00C50B68"/>
    <w:rsid w:val="00C5117D"/>
    <w:rsid w:val="00C514D5"/>
    <w:rsid w:val="00C51610"/>
    <w:rsid w:val="00C52D1C"/>
    <w:rsid w:val="00C548AD"/>
    <w:rsid w:val="00C5491B"/>
    <w:rsid w:val="00C55365"/>
    <w:rsid w:val="00C557B0"/>
    <w:rsid w:val="00C558C4"/>
    <w:rsid w:val="00C558D7"/>
    <w:rsid w:val="00C561C2"/>
    <w:rsid w:val="00C56798"/>
    <w:rsid w:val="00C56C06"/>
    <w:rsid w:val="00C57E6A"/>
    <w:rsid w:val="00C57F3C"/>
    <w:rsid w:val="00C601C1"/>
    <w:rsid w:val="00C60E93"/>
    <w:rsid w:val="00C6241A"/>
    <w:rsid w:val="00C627BB"/>
    <w:rsid w:val="00C631D0"/>
    <w:rsid w:val="00C6590C"/>
    <w:rsid w:val="00C65995"/>
    <w:rsid w:val="00C66DCE"/>
    <w:rsid w:val="00C7064E"/>
    <w:rsid w:val="00C70E39"/>
    <w:rsid w:val="00C71A50"/>
    <w:rsid w:val="00C71E63"/>
    <w:rsid w:val="00C72B71"/>
    <w:rsid w:val="00C73524"/>
    <w:rsid w:val="00C738AC"/>
    <w:rsid w:val="00C73929"/>
    <w:rsid w:val="00C73D20"/>
    <w:rsid w:val="00C74D06"/>
    <w:rsid w:val="00C75BE8"/>
    <w:rsid w:val="00C75E5C"/>
    <w:rsid w:val="00C76B13"/>
    <w:rsid w:val="00C76CA5"/>
    <w:rsid w:val="00C76D78"/>
    <w:rsid w:val="00C770DD"/>
    <w:rsid w:val="00C77910"/>
    <w:rsid w:val="00C80788"/>
    <w:rsid w:val="00C81075"/>
    <w:rsid w:val="00C81855"/>
    <w:rsid w:val="00C8227E"/>
    <w:rsid w:val="00C8245D"/>
    <w:rsid w:val="00C83F39"/>
    <w:rsid w:val="00C84B49"/>
    <w:rsid w:val="00C857CB"/>
    <w:rsid w:val="00C85971"/>
    <w:rsid w:val="00C8641A"/>
    <w:rsid w:val="00C864E1"/>
    <w:rsid w:val="00C873C9"/>
    <w:rsid w:val="00C90185"/>
    <w:rsid w:val="00C905AA"/>
    <w:rsid w:val="00C912AB"/>
    <w:rsid w:val="00C91E5F"/>
    <w:rsid w:val="00C9321F"/>
    <w:rsid w:val="00C93624"/>
    <w:rsid w:val="00C93854"/>
    <w:rsid w:val="00C943E7"/>
    <w:rsid w:val="00C9489F"/>
    <w:rsid w:val="00C94A41"/>
    <w:rsid w:val="00C950B6"/>
    <w:rsid w:val="00C9590E"/>
    <w:rsid w:val="00C959EA"/>
    <w:rsid w:val="00C9719F"/>
    <w:rsid w:val="00C978DA"/>
    <w:rsid w:val="00CA1867"/>
    <w:rsid w:val="00CA1CE5"/>
    <w:rsid w:val="00CA1FA6"/>
    <w:rsid w:val="00CA2A10"/>
    <w:rsid w:val="00CA3152"/>
    <w:rsid w:val="00CA3798"/>
    <w:rsid w:val="00CA493F"/>
    <w:rsid w:val="00CA4E5A"/>
    <w:rsid w:val="00CA5468"/>
    <w:rsid w:val="00CA5919"/>
    <w:rsid w:val="00CA618D"/>
    <w:rsid w:val="00CA6A49"/>
    <w:rsid w:val="00CA6B58"/>
    <w:rsid w:val="00CB004B"/>
    <w:rsid w:val="00CB0095"/>
    <w:rsid w:val="00CB0D0E"/>
    <w:rsid w:val="00CB13CF"/>
    <w:rsid w:val="00CB1401"/>
    <w:rsid w:val="00CB238D"/>
    <w:rsid w:val="00CB3E29"/>
    <w:rsid w:val="00CB3F6E"/>
    <w:rsid w:val="00CB4FB1"/>
    <w:rsid w:val="00CB5344"/>
    <w:rsid w:val="00CB5D8A"/>
    <w:rsid w:val="00CB5DC3"/>
    <w:rsid w:val="00CB66A6"/>
    <w:rsid w:val="00CB6DBF"/>
    <w:rsid w:val="00CB71C5"/>
    <w:rsid w:val="00CC0AAF"/>
    <w:rsid w:val="00CC24A7"/>
    <w:rsid w:val="00CC39D0"/>
    <w:rsid w:val="00CC3ACD"/>
    <w:rsid w:val="00CC5759"/>
    <w:rsid w:val="00CC58C6"/>
    <w:rsid w:val="00CC58E2"/>
    <w:rsid w:val="00CC5FC2"/>
    <w:rsid w:val="00CC614A"/>
    <w:rsid w:val="00CC719D"/>
    <w:rsid w:val="00CC759D"/>
    <w:rsid w:val="00CC7EFE"/>
    <w:rsid w:val="00CD01E0"/>
    <w:rsid w:val="00CD0E5B"/>
    <w:rsid w:val="00CD1541"/>
    <w:rsid w:val="00CD19F6"/>
    <w:rsid w:val="00CD1E9F"/>
    <w:rsid w:val="00CD2A66"/>
    <w:rsid w:val="00CD40CB"/>
    <w:rsid w:val="00CD495F"/>
    <w:rsid w:val="00CD512C"/>
    <w:rsid w:val="00CD5214"/>
    <w:rsid w:val="00CD5C78"/>
    <w:rsid w:val="00CD6828"/>
    <w:rsid w:val="00CD714D"/>
    <w:rsid w:val="00CD73EE"/>
    <w:rsid w:val="00CD7B91"/>
    <w:rsid w:val="00CE052A"/>
    <w:rsid w:val="00CE08FD"/>
    <w:rsid w:val="00CE0D51"/>
    <w:rsid w:val="00CE0EC2"/>
    <w:rsid w:val="00CE119B"/>
    <w:rsid w:val="00CE2093"/>
    <w:rsid w:val="00CE283D"/>
    <w:rsid w:val="00CE2C72"/>
    <w:rsid w:val="00CE30C4"/>
    <w:rsid w:val="00CE3DAD"/>
    <w:rsid w:val="00CE433E"/>
    <w:rsid w:val="00CE4931"/>
    <w:rsid w:val="00CE4A73"/>
    <w:rsid w:val="00CE5E37"/>
    <w:rsid w:val="00CE6F57"/>
    <w:rsid w:val="00CE70EB"/>
    <w:rsid w:val="00CE71F3"/>
    <w:rsid w:val="00CE7686"/>
    <w:rsid w:val="00CE7CEE"/>
    <w:rsid w:val="00CF0305"/>
    <w:rsid w:val="00CF0B3F"/>
    <w:rsid w:val="00CF0CDA"/>
    <w:rsid w:val="00CF0F31"/>
    <w:rsid w:val="00CF12D5"/>
    <w:rsid w:val="00CF12DA"/>
    <w:rsid w:val="00CF1775"/>
    <w:rsid w:val="00CF24C1"/>
    <w:rsid w:val="00CF25F0"/>
    <w:rsid w:val="00CF35BC"/>
    <w:rsid w:val="00CF380E"/>
    <w:rsid w:val="00CF3CDA"/>
    <w:rsid w:val="00CF5127"/>
    <w:rsid w:val="00CF58BF"/>
    <w:rsid w:val="00CF58EC"/>
    <w:rsid w:val="00CF5B63"/>
    <w:rsid w:val="00CF5BB9"/>
    <w:rsid w:val="00CF648E"/>
    <w:rsid w:val="00CF679D"/>
    <w:rsid w:val="00CF78F3"/>
    <w:rsid w:val="00CF7E20"/>
    <w:rsid w:val="00D00130"/>
    <w:rsid w:val="00D001C3"/>
    <w:rsid w:val="00D00AA3"/>
    <w:rsid w:val="00D01504"/>
    <w:rsid w:val="00D018EB"/>
    <w:rsid w:val="00D023A5"/>
    <w:rsid w:val="00D024A0"/>
    <w:rsid w:val="00D03365"/>
    <w:rsid w:val="00D035CF"/>
    <w:rsid w:val="00D0393D"/>
    <w:rsid w:val="00D03E8B"/>
    <w:rsid w:val="00D04CF4"/>
    <w:rsid w:val="00D05894"/>
    <w:rsid w:val="00D05AD3"/>
    <w:rsid w:val="00D06755"/>
    <w:rsid w:val="00D078B0"/>
    <w:rsid w:val="00D07F41"/>
    <w:rsid w:val="00D104E3"/>
    <w:rsid w:val="00D11084"/>
    <w:rsid w:val="00D1126B"/>
    <w:rsid w:val="00D112A9"/>
    <w:rsid w:val="00D11378"/>
    <w:rsid w:val="00D1191D"/>
    <w:rsid w:val="00D11C82"/>
    <w:rsid w:val="00D12023"/>
    <w:rsid w:val="00D1283E"/>
    <w:rsid w:val="00D12940"/>
    <w:rsid w:val="00D12B4B"/>
    <w:rsid w:val="00D1382B"/>
    <w:rsid w:val="00D140D3"/>
    <w:rsid w:val="00D14595"/>
    <w:rsid w:val="00D146D5"/>
    <w:rsid w:val="00D1472C"/>
    <w:rsid w:val="00D1482C"/>
    <w:rsid w:val="00D1584D"/>
    <w:rsid w:val="00D15EB6"/>
    <w:rsid w:val="00D16413"/>
    <w:rsid w:val="00D16EC2"/>
    <w:rsid w:val="00D179DF"/>
    <w:rsid w:val="00D216AF"/>
    <w:rsid w:val="00D21847"/>
    <w:rsid w:val="00D218F9"/>
    <w:rsid w:val="00D21D42"/>
    <w:rsid w:val="00D221B3"/>
    <w:rsid w:val="00D22454"/>
    <w:rsid w:val="00D22707"/>
    <w:rsid w:val="00D2381E"/>
    <w:rsid w:val="00D24412"/>
    <w:rsid w:val="00D24DEB"/>
    <w:rsid w:val="00D255DB"/>
    <w:rsid w:val="00D2607F"/>
    <w:rsid w:val="00D26174"/>
    <w:rsid w:val="00D26714"/>
    <w:rsid w:val="00D26991"/>
    <w:rsid w:val="00D305EA"/>
    <w:rsid w:val="00D30E30"/>
    <w:rsid w:val="00D31099"/>
    <w:rsid w:val="00D31C43"/>
    <w:rsid w:val="00D3265E"/>
    <w:rsid w:val="00D330A7"/>
    <w:rsid w:val="00D333AB"/>
    <w:rsid w:val="00D357F2"/>
    <w:rsid w:val="00D36F92"/>
    <w:rsid w:val="00D3770A"/>
    <w:rsid w:val="00D401FF"/>
    <w:rsid w:val="00D4270A"/>
    <w:rsid w:val="00D4456D"/>
    <w:rsid w:val="00D4477F"/>
    <w:rsid w:val="00D45C12"/>
    <w:rsid w:val="00D4626F"/>
    <w:rsid w:val="00D462C3"/>
    <w:rsid w:val="00D47F29"/>
    <w:rsid w:val="00D47F40"/>
    <w:rsid w:val="00D508E7"/>
    <w:rsid w:val="00D50E96"/>
    <w:rsid w:val="00D51615"/>
    <w:rsid w:val="00D51C3B"/>
    <w:rsid w:val="00D51FC7"/>
    <w:rsid w:val="00D52AFD"/>
    <w:rsid w:val="00D5304F"/>
    <w:rsid w:val="00D5336E"/>
    <w:rsid w:val="00D53B34"/>
    <w:rsid w:val="00D53BF9"/>
    <w:rsid w:val="00D54889"/>
    <w:rsid w:val="00D548EE"/>
    <w:rsid w:val="00D551C2"/>
    <w:rsid w:val="00D56CAE"/>
    <w:rsid w:val="00D57A0D"/>
    <w:rsid w:val="00D6072A"/>
    <w:rsid w:val="00D60A84"/>
    <w:rsid w:val="00D60BD8"/>
    <w:rsid w:val="00D61D97"/>
    <w:rsid w:val="00D62DA4"/>
    <w:rsid w:val="00D62E90"/>
    <w:rsid w:val="00D63ADA"/>
    <w:rsid w:val="00D63BB5"/>
    <w:rsid w:val="00D6402B"/>
    <w:rsid w:val="00D64686"/>
    <w:rsid w:val="00D650FA"/>
    <w:rsid w:val="00D651ED"/>
    <w:rsid w:val="00D65573"/>
    <w:rsid w:val="00D6593E"/>
    <w:rsid w:val="00D65F85"/>
    <w:rsid w:val="00D66102"/>
    <w:rsid w:val="00D6650B"/>
    <w:rsid w:val="00D668C7"/>
    <w:rsid w:val="00D66DE5"/>
    <w:rsid w:val="00D70170"/>
    <w:rsid w:val="00D70D82"/>
    <w:rsid w:val="00D70F52"/>
    <w:rsid w:val="00D71122"/>
    <w:rsid w:val="00D71BE5"/>
    <w:rsid w:val="00D72097"/>
    <w:rsid w:val="00D72970"/>
    <w:rsid w:val="00D72A12"/>
    <w:rsid w:val="00D739FC"/>
    <w:rsid w:val="00D73C41"/>
    <w:rsid w:val="00D74246"/>
    <w:rsid w:val="00D74556"/>
    <w:rsid w:val="00D7455D"/>
    <w:rsid w:val="00D752C3"/>
    <w:rsid w:val="00D7574F"/>
    <w:rsid w:val="00D77C96"/>
    <w:rsid w:val="00D80367"/>
    <w:rsid w:val="00D80B9F"/>
    <w:rsid w:val="00D81131"/>
    <w:rsid w:val="00D81AE1"/>
    <w:rsid w:val="00D81C3B"/>
    <w:rsid w:val="00D827DD"/>
    <w:rsid w:val="00D82C41"/>
    <w:rsid w:val="00D82CDA"/>
    <w:rsid w:val="00D8361E"/>
    <w:rsid w:val="00D83CB6"/>
    <w:rsid w:val="00D84015"/>
    <w:rsid w:val="00D84085"/>
    <w:rsid w:val="00D84819"/>
    <w:rsid w:val="00D84B9B"/>
    <w:rsid w:val="00D86022"/>
    <w:rsid w:val="00D86925"/>
    <w:rsid w:val="00D86A9C"/>
    <w:rsid w:val="00D86BBB"/>
    <w:rsid w:val="00D875E8"/>
    <w:rsid w:val="00D87E80"/>
    <w:rsid w:val="00D900CE"/>
    <w:rsid w:val="00D90691"/>
    <w:rsid w:val="00D91605"/>
    <w:rsid w:val="00D9180B"/>
    <w:rsid w:val="00D931DD"/>
    <w:rsid w:val="00D9416B"/>
    <w:rsid w:val="00D9545B"/>
    <w:rsid w:val="00D9584B"/>
    <w:rsid w:val="00D95D4D"/>
    <w:rsid w:val="00D96FCF"/>
    <w:rsid w:val="00D97199"/>
    <w:rsid w:val="00D97BFD"/>
    <w:rsid w:val="00DA1866"/>
    <w:rsid w:val="00DA1CB5"/>
    <w:rsid w:val="00DA21EA"/>
    <w:rsid w:val="00DA24A4"/>
    <w:rsid w:val="00DA265B"/>
    <w:rsid w:val="00DA2691"/>
    <w:rsid w:val="00DA271C"/>
    <w:rsid w:val="00DA2731"/>
    <w:rsid w:val="00DA28C8"/>
    <w:rsid w:val="00DA420E"/>
    <w:rsid w:val="00DA49D7"/>
    <w:rsid w:val="00DA589D"/>
    <w:rsid w:val="00DA58C0"/>
    <w:rsid w:val="00DA5B4D"/>
    <w:rsid w:val="00DA6F9D"/>
    <w:rsid w:val="00DA7CD3"/>
    <w:rsid w:val="00DB03E7"/>
    <w:rsid w:val="00DB083E"/>
    <w:rsid w:val="00DB12D4"/>
    <w:rsid w:val="00DB19DC"/>
    <w:rsid w:val="00DB2076"/>
    <w:rsid w:val="00DB2D30"/>
    <w:rsid w:val="00DB31C8"/>
    <w:rsid w:val="00DB325B"/>
    <w:rsid w:val="00DB43B5"/>
    <w:rsid w:val="00DB46C7"/>
    <w:rsid w:val="00DB4EEC"/>
    <w:rsid w:val="00DB5842"/>
    <w:rsid w:val="00DB7225"/>
    <w:rsid w:val="00DB76A5"/>
    <w:rsid w:val="00DB7FD7"/>
    <w:rsid w:val="00DC0ED3"/>
    <w:rsid w:val="00DC1356"/>
    <w:rsid w:val="00DC1B18"/>
    <w:rsid w:val="00DC23CE"/>
    <w:rsid w:val="00DC2C36"/>
    <w:rsid w:val="00DC3A36"/>
    <w:rsid w:val="00DC4342"/>
    <w:rsid w:val="00DC5B1A"/>
    <w:rsid w:val="00DC5BFB"/>
    <w:rsid w:val="00DC6728"/>
    <w:rsid w:val="00DC74EA"/>
    <w:rsid w:val="00DC7B42"/>
    <w:rsid w:val="00DD11FA"/>
    <w:rsid w:val="00DD1C4D"/>
    <w:rsid w:val="00DD1FEF"/>
    <w:rsid w:val="00DD2317"/>
    <w:rsid w:val="00DD2790"/>
    <w:rsid w:val="00DD2DF8"/>
    <w:rsid w:val="00DD2EF2"/>
    <w:rsid w:val="00DD3494"/>
    <w:rsid w:val="00DD58CC"/>
    <w:rsid w:val="00DD6405"/>
    <w:rsid w:val="00DD65E2"/>
    <w:rsid w:val="00DD6EC5"/>
    <w:rsid w:val="00DD72CF"/>
    <w:rsid w:val="00DE07BB"/>
    <w:rsid w:val="00DE1316"/>
    <w:rsid w:val="00DE15C1"/>
    <w:rsid w:val="00DE1FDB"/>
    <w:rsid w:val="00DE2170"/>
    <w:rsid w:val="00DE35F8"/>
    <w:rsid w:val="00DE3851"/>
    <w:rsid w:val="00DE4803"/>
    <w:rsid w:val="00DE4A9E"/>
    <w:rsid w:val="00DE4F38"/>
    <w:rsid w:val="00DE507D"/>
    <w:rsid w:val="00DE5C6F"/>
    <w:rsid w:val="00DE6484"/>
    <w:rsid w:val="00DE6528"/>
    <w:rsid w:val="00DF07FD"/>
    <w:rsid w:val="00DF081E"/>
    <w:rsid w:val="00DF2B22"/>
    <w:rsid w:val="00DF2B9A"/>
    <w:rsid w:val="00DF3B07"/>
    <w:rsid w:val="00DF51A8"/>
    <w:rsid w:val="00DF5D06"/>
    <w:rsid w:val="00DF5EEF"/>
    <w:rsid w:val="00DF7140"/>
    <w:rsid w:val="00DF73EA"/>
    <w:rsid w:val="00E00C53"/>
    <w:rsid w:val="00E012AF"/>
    <w:rsid w:val="00E0172E"/>
    <w:rsid w:val="00E02819"/>
    <w:rsid w:val="00E0295E"/>
    <w:rsid w:val="00E030BB"/>
    <w:rsid w:val="00E03348"/>
    <w:rsid w:val="00E0486B"/>
    <w:rsid w:val="00E05F73"/>
    <w:rsid w:val="00E06142"/>
    <w:rsid w:val="00E06F88"/>
    <w:rsid w:val="00E073DA"/>
    <w:rsid w:val="00E07B58"/>
    <w:rsid w:val="00E102EF"/>
    <w:rsid w:val="00E10C9D"/>
    <w:rsid w:val="00E10DAA"/>
    <w:rsid w:val="00E11752"/>
    <w:rsid w:val="00E117CB"/>
    <w:rsid w:val="00E11DC6"/>
    <w:rsid w:val="00E120C5"/>
    <w:rsid w:val="00E1233E"/>
    <w:rsid w:val="00E129E1"/>
    <w:rsid w:val="00E155A6"/>
    <w:rsid w:val="00E15FF8"/>
    <w:rsid w:val="00E16143"/>
    <w:rsid w:val="00E169B6"/>
    <w:rsid w:val="00E17DCD"/>
    <w:rsid w:val="00E206F8"/>
    <w:rsid w:val="00E209E1"/>
    <w:rsid w:val="00E21359"/>
    <w:rsid w:val="00E21525"/>
    <w:rsid w:val="00E215EB"/>
    <w:rsid w:val="00E21E36"/>
    <w:rsid w:val="00E226DB"/>
    <w:rsid w:val="00E22CC3"/>
    <w:rsid w:val="00E23106"/>
    <w:rsid w:val="00E2392A"/>
    <w:rsid w:val="00E23B78"/>
    <w:rsid w:val="00E23C80"/>
    <w:rsid w:val="00E23F61"/>
    <w:rsid w:val="00E246A1"/>
    <w:rsid w:val="00E25332"/>
    <w:rsid w:val="00E254A5"/>
    <w:rsid w:val="00E26AC9"/>
    <w:rsid w:val="00E26E3F"/>
    <w:rsid w:val="00E30128"/>
    <w:rsid w:val="00E303B3"/>
    <w:rsid w:val="00E30FE5"/>
    <w:rsid w:val="00E31FD3"/>
    <w:rsid w:val="00E31FDA"/>
    <w:rsid w:val="00E32090"/>
    <w:rsid w:val="00E3231E"/>
    <w:rsid w:val="00E32445"/>
    <w:rsid w:val="00E32906"/>
    <w:rsid w:val="00E34A0D"/>
    <w:rsid w:val="00E34C3E"/>
    <w:rsid w:val="00E368D0"/>
    <w:rsid w:val="00E37214"/>
    <w:rsid w:val="00E37D73"/>
    <w:rsid w:val="00E37E2C"/>
    <w:rsid w:val="00E37EEF"/>
    <w:rsid w:val="00E40606"/>
    <w:rsid w:val="00E408C1"/>
    <w:rsid w:val="00E4118C"/>
    <w:rsid w:val="00E4123E"/>
    <w:rsid w:val="00E41243"/>
    <w:rsid w:val="00E41C9C"/>
    <w:rsid w:val="00E42206"/>
    <w:rsid w:val="00E42635"/>
    <w:rsid w:val="00E42B97"/>
    <w:rsid w:val="00E43A37"/>
    <w:rsid w:val="00E43CE0"/>
    <w:rsid w:val="00E446EB"/>
    <w:rsid w:val="00E4471E"/>
    <w:rsid w:val="00E44AF7"/>
    <w:rsid w:val="00E44DCA"/>
    <w:rsid w:val="00E45662"/>
    <w:rsid w:val="00E45955"/>
    <w:rsid w:val="00E463E2"/>
    <w:rsid w:val="00E46A48"/>
    <w:rsid w:val="00E46C79"/>
    <w:rsid w:val="00E46DDF"/>
    <w:rsid w:val="00E50A8D"/>
    <w:rsid w:val="00E50C46"/>
    <w:rsid w:val="00E5133C"/>
    <w:rsid w:val="00E5284A"/>
    <w:rsid w:val="00E528F5"/>
    <w:rsid w:val="00E52DC9"/>
    <w:rsid w:val="00E5337A"/>
    <w:rsid w:val="00E5352D"/>
    <w:rsid w:val="00E537DE"/>
    <w:rsid w:val="00E53F26"/>
    <w:rsid w:val="00E557F5"/>
    <w:rsid w:val="00E57FB7"/>
    <w:rsid w:val="00E602E1"/>
    <w:rsid w:val="00E606B1"/>
    <w:rsid w:val="00E61359"/>
    <w:rsid w:val="00E61D7D"/>
    <w:rsid w:val="00E636D3"/>
    <w:rsid w:val="00E63892"/>
    <w:rsid w:val="00E63C22"/>
    <w:rsid w:val="00E64E5D"/>
    <w:rsid w:val="00E64F98"/>
    <w:rsid w:val="00E660BB"/>
    <w:rsid w:val="00E66DCC"/>
    <w:rsid w:val="00E6731B"/>
    <w:rsid w:val="00E67837"/>
    <w:rsid w:val="00E67906"/>
    <w:rsid w:val="00E6795D"/>
    <w:rsid w:val="00E67CEA"/>
    <w:rsid w:val="00E67D37"/>
    <w:rsid w:val="00E71AA6"/>
    <w:rsid w:val="00E71BCB"/>
    <w:rsid w:val="00E72719"/>
    <w:rsid w:val="00E728AF"/>
    <w:rsid w:val="00E72C75"/>
    <w:rsid w:val="00E72E13"/>
    <w:rsid w:val="00E7315B"/>
    <w:rsid w:val="00E731EF"/>
    <w:rsid w:val="00E75121"/>
    <w:rsid w:val="00E754E5"/>
    <w:rsid w:val="00E75C50"/>
    <w:rsid w:val="00E75FBF"/>
    <w:rsid w:val="00E761A4"/>
    <w:rsid w:val="00E76584"/>
    <w:rsid w:val="00E76C88"/>
    <w:rsid w:val="00E77650"/>
    <w:rsid w:val="00E776A0"/>
    <w:rsid w:val="00E776D8"/>
    <w:rsid w:val="00E77EC8"/>
    <w:rsid w:val="00E80042"/>
    <w:rsid w:val="00E80480"/>
    <w:rsid w:val="00E80783"/>
    <w:rsid w:val="00E80D6A"/>
    <w:rsid w:val="00E81450"/>
    <w:rsid w:val="00E8170D"/>
    <w:rsid w:val="00E82738"/>
    <w:rsid w:val="00E82C29"/>
    <w:rsid w:val="00E82FFA"/>
    <w:rsid w:val="00E8362A"/>
    <w:rsid w:val="00E83797"/>
    <w:rsid w:val="00E83B27"/>
    <w:rsid w:val="00E83BC7"/>
    <w:rsid w:val="00E84997"/>
    <w:rsid w:val="00E85493"/>
    <w:rsid w:val="00E86E82"/>
    <w:rsid w:val="00E87260"/>
    <w:rsid w:val="00E87A64"/>
    <w:rsid w:val="00E9092F"/>
    <w:rsid w:val="00E90F12"/>
    <w:rsid w:val="00E9104C"/>
    <w:rsid w:val="00E9193F"/>
    <w:rsid w:val="00E91B8E"/>
    <w:rsid w:val="00E91C20"/>
    <w:rsid w:val="00E91DF1"/>
    <w:rsid w:val="00E928AD"/>
    <w:rsid w:val="00E930B9"/>
    <w:rsid w:val="00E9326F"/>
    <w:rsid w:val="00E93616"/>
    <w:rsid w:val="00E93D10"/>
    <w:rsid w:val="00E93DF9"/>
    <w:rsid w:val="00E946B9"/>
    <w:rsid w:val="00E94D70"/>
    <w:rsid w:val="00E95728"/>
    <w:rsid w:val="00E959D9"/>
    <w:rsid w:val="00E95F0C"/>
    <w:rsid w:val="00E96090"/>
    <w:rsid w:val="00E966DC"/>
    <w:rsid w:val="00E967F8"/>
    <w:rsid w:val="00E9735F"/>
    <w:rsid w:val="00E97511"/>
    <w:rsid w:val="00E97632"/>
    <w:rsid w:val="00E976EA"/>
    <w:rsid w:val="00E97747"/>
    <w:rsid w:val="00EA08B6"/>
    <w:rsid w:val="00EA0E2D"/>
    <w:rsid w:val="00EA11DB"/>
    <w:rsid w:val="00EA2C5D"/>
    <w:rsid w:val="00EA46B8"/>
    <w:rsid w:val="00EA49CA"/>
    <w:rsid w:val="00EA5284"/>
    <w:rsid w:val="00EA6225"/>
    <w:rsid w:val="00EA6900"/>
    <w:rsid w:val="00EA6CC1"/>
    <w:rsid w:val="00EA7292"/>
    <w:rsid w:val="00EA7526"/>
    <w:rsid w:val="00EB0302"/>
    <w:rsid w:val="00EB297D"/>
    <w:rsid w:val="00EB2D15"/>
    <w:rsid w:val="00EB332B"/>
    <w:rsid w:val="00EB47AB"/>
    <w:rsid w:val="00EB4CE8"/>
    <w:rsid w:val="00EB4F3D"/>
    <w:rsid w:val="00EB504E"/>
    <w:rsid w:val="00EB60BE"/>
    <w:rsid w:val="00EB666B"/>
    <w:rsid w:val="00EB6A89"/>
    <w:rsid w:val="00EB6D1C"/>
    <w:rsid w:val="00EB711C"/>
    <w:rsid w:val="00EB7B05"/>
    <w:rsid w:val="00EC0823"/>
    <w:rsid w:val="00EC20E9"/>
    <w:rsid w:val="00EC329D"/>
    <w:rsid w:val="00EC4CCA"/>
    <w:rsid w:val="00EC52F0"/>
    <w:rsid w:val="00EC5605"/>
    <w:rsid w:val="00EC6519"/>
    <w:rsid w:val="00EC7180"/>
    <w:rsid w:val="00EC73F3"/>
    <w:rsid w:val="00ED00D9"/>
    <w:rsid w:val="00ED054B"/>
    <w:rsid w:val="00ED0765"/>
    <w:rsid w:val="00ED1186"/>
    <w:rsid w:val="00ED12E8"/>
    <w:rsid w:val="00ED266E"/>
    <w:rsid w:val="00ED3277"/>
    <w:rsid w:val="00ED362F"/>
    <w:rsid w:val="00ED4077"/>
    <w:rsid w:val="00ED44CD"/>
    <w:rsid w:val="00ED4825"/>
    <w:rsid w:val="00ED4D33"/>
    <w:rsid w:val="00ED6AC3"/>
    <w:rsid w:val="00ED703F"/>
    <w:rsid w:val="00ED7D8E"/>
    <w:rsid w:val="00EE0800"/>
    <w:rsid w:val="00EE0FE3"/>
    <w:rsid w:val="00EE2584"/>
    <w:rsid w:val="00EE2F4E"/>
    <w:rsid w:val="00EE3A1B"/>
    <w:rsid w:val="00EE3E8F"/>
    <w:rsid w:val="00EE4257"/>
    <w:rsid w:val="00EE510C"/>
    <w:rsid w:val="00EE7CF5"/>
    <w:rsid w:val="00EF0064"/>
    <w:rsid w:val="00EF0FA8"/>
    <w:rsid w:val="00EF11FC"/>
    <w:rsid w:val="00EF1C16"/>
    <w:rsid w:val="00EF1DC0"/>
    <w:rsid w:val="00EF224E"/>
    <w:rsid w:val="00EF257A"/>
    <w:rsid w:val="00EF2C54"/>
    <w:rsid w:val="00EF2C7F"/>
    <w:rsid w:val="00EF3023"/>
    <w:rsid w:val="00EF340C"/>
    <w:rsid w:val="00EF358D"/>
    <w:rsid w:val="00EF4F3B"/>
    <w:rsid w:val="00EF5911"/>
    <w:rsid w:val="00EF5AFF"/>
    <w:rsid w:val="00EF60F9"/>
    <w:rsid w:val="00EF65CB"/>
    <w:rsid w:val="00EF6CE9"/>
    <w:rsid w:val="00EF764F"/>
    <w:rsid w:val="00F0065F"/>
    <w:rsid w:val="00F00A98"/>
    <w:rsid w:val="00F00F1E"/>
    <w:rsid w:val="00F00FDD"/>
    <w:rsid w:val="00F025F5"/>
    <w:rsid w:val="00F02B51"/>
    <w:rsid w:val="00F035F2"/>
    <w:rsid w:val="00F03A2E"/>
    <w:rsid w:val="00F0437F"/>
    <w:rsid w:val="00F04CD8"/>
    <w:rsid w:val="00F05E46"/>
    <w:rsid w:val="00F061DC"/>
    <w:rsid w:val="00F06F19"/>
    <w:rsid w:val="00F10D8F"/>
    <w:rsid w:val="00F11693"/>
    <w:rsid w:val="00F1288A"/>
    <w:rsid w:val="00F12AA5"/>
    <w:rsid w:val="00F132EF"/>
    <w:rsid w:val="00F13D3D"/>
    <w:rsid w:val="00F143FD"/>
    <w:rsid w:val="00F145D5"/>
    <w:rsid w:val="00F1465F"/>
    <w:rsid w:val="00F14945"/>
    <w:rsid w:val="00F14E30"/>
    <w:rsid w:val="00F150F7"/>
    <w:rsid w:val="00F156B2"/>
    <w:rsid w:val="00F15A6B"/>
    <w:rsid w:val="00F16823"/>
    <w:rsid w:val="00F17C27"/>
    <w:rsid w:val="00F21038"/>
    <w:rsid w:val="00F214F2"/>
    <w:rsid w:val="00F21B80"/>
    <w:rsid w:val="00F222FC"/>
    <w:rsid w:val="00F23560"/>
    <w:rsid w:val="00F24960"/>
    <w:rsid w:val="00F24A86"/>
    <w:rsid w:val="00F24B19"/>
    <w:rsid w:val="00F25495"/>
    <w:rsid w:val="00F2618E"/>
    <w:rsid w:val="00F26873"/>
    <w:rsid w:val="00F27555"/>
    <w:rsid w:val="00F27772"/>
    <w:rsid w:val="00F308E4"/>
    <w:rsid w:val="00F30F8D"/>
    <w:rsid w:val="00F31786"/>
    <w:rsid w:val="00F3182B"/>
    <w:rsid w:val="00F31D61"/>
    <w:rsid w:val="00F31E9C"/>
    <w:rsid w:val="00F326AA"/>
    <w:rsid w:val="00F32973"/>
    <w:rsid w:val="00F34067"/>
    <w:rsid w:val="00F34376"/>
    <w:rsid w:val="00F353D1"/>
    <w:rsid w:val="00F35896"/>
    <w:rsid w:val="00F40C43"/>
    <w:rsid w:val="00F41618"/>
    <w:rsid w:val="00F426A0"/>
    <w:rsid w:val="00F42A08"/>
    <w:rsid w:val="00F439CA"/>
    <w:rsid w:val="00F44456"/>
    <w:rsid w:val="00F44C36"/>
    <w:rsid w:val="00F452F7"/>
    <w:rsid w:val="00F4532F"/>
    <w:rsid w:val="00F45D96"/>
    <w:rsid w:val="00F465EA"/>
    <w:rsid w:val="00F46D2C"/>
    <w:rsid w:val="00F47EFD"/>
    <w:rsid w:val="00F5012D"/>
    <w:rsid w:val="00F507AD"/>
    <w:rsid w:val="00F5112A"/>
    <w:rsid w:val="00F519B7"/>
    <w:rsid w:val="00F5247A"/>
    <w:rsid w:val="00F5348B"/>
    <w:rsid w:val="00F5385D"/>
    <w:rsid w:val="00F54297"/>
    <w:rsid w:val="00F54857"/>
    <w:rsid w:val="00F55089"/>
    <w:rsid w:val="00F55979"/>
    <w:rsid w:val="00F562B5"/>
    <w:rsid w:val="00F566FD"/>
    <w:rsid w:val="00F5674F"/>
    <w:rsid w:val="00F56A9A"/>
    <w:rsid w:val="00F56B62"/>
    <w:rsid w:val="00F571AE"/>
    <w:rsid w:val="00F57917"/>
    <w:rsid w:val="00F60406"/>
    <w:rsid w:val="00F6044D"/>
    <w:rsid w:val="00F60571"/>
    <w:rsid w:val="00F6070C"/>
    <w:rsid w:val="00F607BA"/>
    <w:rsid w:val="00F613F9"/>
    <w:rsid w:val="00F61C42"/>
    <w:rsid w:val="00F62078"/>
    <w:rsid w:val="00F62C19"/>
    <w:rsid w:val="00F63376"/>
    <w:rsid w:val="00F63A4D"/>
    <w:rsid w:val="00F640AC"/>
    <w:rsid w:val="00F641F8"/>
    <w:rsid w:val="00F6474A"/>
    <w:rsid w:val="00F64778"/>
    <w:rsid w:val="00F649CB"/>
    <w:rsid w:val="00F651AE"/>
    <w:rsid w:val="00F6548D"/>
    <w:rsid w:val="00F6590A"/>
    <w:rsid w:val="00F6595F"/>
    <w:rsid w:val="00F67037"/>
    <w:rsid w:val="00F676B6"/>
    <w:rsid w:val="00F67AF3"/>
    <w:rsid w:val="00F70277"/>
    <w:rsid w:val="00F709EF"/>
    <w:rsid w:val="00F70B21"/>
    <w:rsid w:val="00F70E36"/>
    <w:rsid w:val="00F70FDB"/>
    <w:rsid w:val="00F722FC"/>
    <w:rsid w:val="00F72AF9"/>
    <w:rsid w:val="00F73390"/>
    <w:rsid w:val="00F73839"/>
    <w:rsid w:val="00F744C5"/>
    <w:rsid w:val="00F757DA"/>
    <w:rsid w:val="00F76070"/>
    <w:rsid w:val="00F764CA"/>
    <w:rsid w:val="00F77363"/>
    <w:rsid w:val="00F77845"/>
    <w:rsid w:val="00F77980"/>
    <w:rsid w:val="00F81238"/>
    <w:rsid w:val="00F8149D"/>
    <w:rsid w:val="00F81F3E"/>
    <w:rsid w:val="00F82540"/>
    <w:rsid w:val="00F825C2"/>
    <w:rsid w:val="00F8279F"/>
    <w:rsid w:val="00F82B32"/>
    <w:rsid w:val="00F833AE"/>
    <w:rsid w:val="00F842F8"/>
    <w:rsid w:val="00F84A7C"/>
    <w:rsid w:val="00F850D7"/>
    <w:rsid w:val="00F8599B"/>
    <w:rsid w:val="00F85B1A"/>
    <w:rsid w:val="00F8621A"/>
    <w:rsid w:val="00F8733A"/>
    <w:rsid w:val="00F87638"/>
    <w:rsid w:val="00F879A6"/>
    <w:rsid w:val="00F90863"/>
    <w:rsid w:val="00F9118F"/>
    <w:rsid w:val="00F9198A"/>
    <w:rsid w:val="00F91A74"/>
    <w:rsid w:val="00F91DFB"/>
    <w:rsid w:val="00F9202F"/>
    <w:rsid w:val="00F9246B"/>
    <w:rsid w:val="00F927F6"/>
    <w:rsid w:val="00F934F9"/>
    <w:rsid w:val="00F93A6F"/>
    <w:rsid w:val="00F93F8D"/>
    <w:rsid w:val="00F940FC"/>
    <w:rsid w:val="00F945A1"/>
    <w:rsid w:val="00F94A97"/>
    <w:rsid w:val="00F94CD1"/>
    <w:rsid w:val="00F95AFC"/>
    <w:rsid w:val="00F96310"/>
    <w:rsid w:val="00FA058C"/>
    <w:rsid w:val="00FA087A"/>
    <w:rsid w:val="00FA2786"/>
    <w:rsid w:val="00FA292E"/>
    <w:rsid w:val="00FA3127"/>
    <w:rsid w:val="00FA383E"/>
    <w:rsid w:val="00FA3DFD"/>
    <w:rsid w:val="00FA5302"/>
    <w:rsid w:val="00FA6894"/>
    <w:rsid w:val="00FA6C70"/>
    <w:rsid w:val="00FA7A42"/>
    <w:rsid w:val="00FB0D4F"/>
    <w:rsid w:val="00FB1645"/>
    <w:rsid w:val="00FB30DA"/>
    <w:rsid w:val="00FB46DC"/>
    <w:rsid w:val="00FB5BDF"/>
    <w:rsid w:val="00FB609A"/>
    <w:rsid w:val="00FB6E10"/>
    <w:rsid w:val="00FC1029"/>
    <w:rsid w:val="00FC1160"/>
    <w:rsid w:val="00FC301F"/>
    <w:rsid w:val="00FC34E1"/>
    <w:rsid w:val="00FC3CF1"/>
    <w:rsid w:val="00FC4029"/>
    <w:rsid w:val="00FC4180"/>
    <w:rsid w:val="00FC4AC4"/>
    <w:rsid w:val="00FC4E6F"/>
    <w:rsid w:val="00FC4F58"/>
    <w:rsid w:val="00FC6C2B"/>
    <w:rsid w:val="00FC727A"/>
    <w:rsid w:val="00FC777C"/>
    <w:rsid w:val="00FC7CF7"/>
    <w:rsid w:val="00FD0641"/>
    <w:rsid w:val="00FD09AC"/>
    <w:rsid w:val="00FD0AD2"/>
    <w:rsid w:val="00FD0F28"/>
    <w:rsid w:val="00FD1379"/>
    <w:rsid w:val="00FD1C0F"/>
    <w:rsid w:val="00FD2954"/>
    <w:rsid w:val="00FD5DEF"/>
    <w:rsid w:val="00FD609F"/>
    <w:rsid w:val="00FD7222"/>
    <w:rsid w:val="00FD7488"/>
    <w:rsid w:val="00FD753D"/>
    <w:rsid w:val="00FD7896"/>
    <w:rsid w:val="00FD7A0E"/>
    <w:rsid w:val="00FD7A47"/>
    <w:rsid w:val="00FD7AFD"/>
    <w:rsid w:val="00FD7C85"/>
    <w:rsid w:val="00FE01C0"/>
    <w:rsid w:val="00FE0BFB"/>
    <w:rsid w:val="00FE1062"/>
    <w:rsid w:val="00FE21BE"/>
    <w:rsid w:val="00FE26E3"/>
    <w:rsid w:val="00FE3485"/>
    <w:rsid w:val="00FE402F"/>
    <w:rsid w:val="00FE415D"/>
    <w:rsid w:val="00FE438F"/>
    <w:rsid w:val="00FE4740"/>
    <w:rsid w:val="00FE566E"/>
    <w:rsid w:val="00FE57BA"/>
    <w:rsid w:val="00FE660E"/>
    <w:rsid w:val="00FE6726"/>
    <w:rsid w:val="00FE68CC"/>
    <w:rsid w:val="00FE76F4"/>
    <w:rsid w:val="00FF0001"/>
    <w:rsid w:val="00FF13F9"/>
    <w:rsid w:val="00FF1A6F"/>
    <w:rsid w:val="00FF2C83"/>
    <w:rsid w:val="00FF3278"/>
    <w:rsid w:val="00FF3715"/>
    <w:rsid w:val="00FF3D60"/>
    <w:rsid w:val="00FF47B9"/>
    <w:rsid w:val="00FF4814"/>
    <w:rsid w:val="00FF53E3"/>
    <w:rsid w:val="00FF584B"/>
    <w:rsid w:val="00FF5924"/>
    <w:rsid w:val="00FF7055"/>
    <w:rsid w:val="00FF75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14A2A"/>
  <w15:chartTrackingRefBased/>
  <w15:docId w15:val="{9199F7D6-C043-45D3-9667-C6E4E81E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46EB"/>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E446EB"/>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E446EB"/>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446EB"/>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E446EB"/>
    <w:pPr>
      <w:keepNext/>
      <w:keepLines/>
      <w:spacing w:before="200" w:after="0"/>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E446EB"/>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E446EB"/>
    <w:pPr>
      <w:keepNext/>
      <w:keepLines/>
      <w:numPr>
        <w:numId w:val="4"/>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E446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46E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46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6EB"/>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E446EB"/>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E446EB"/>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446EB"/>
    <w:rPr>
      <w:rFonts w:asciiTheme="majorHAnsi" w:eastAsiaTheme="majorEastAsia" w:hAnsiTheme="majorHAnsi" w:cstheme="majorBidi"/>
      <w:b/>
      <w:bCs/>
      <w:i/>
      <w:iCs/>
      <w:color w:val="5B9BD5" w:themeColor="accent1"/>
      <w:sz w:val="24"/>
      <w:lang w:val="en-US"/>
    </w:rPr>
  </w:style>
  <w:style w:type="character" w:customStyle="1" w:styleId="Heading5Char">
    <w:name w:val="Heading 5 Char"/>
    <w:basedOn w:val="DefaultParagraphFont"/>
    <w:link w:val="Heading5"/>
    <w:uiPriority w:val="9"/>
    <w:rsid w:val="00E446EB"/>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E446EB"/>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E446E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446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46EB"/>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E446EB"/>
    <w:pPr>
      <w:spacing w:after="0" w:line="240" w:lineRule="auto"/>
    </w:pPr>
    <w:rPr>
      <w:sz w:val="20"/>
      <w:szCs w:val="20"/>
    </w:rPr>
  </w:style>
  <w:style w:type="character" w:customStyle="1" w:styleId="FootnoteTextChar">
    <w:name w:val="Footnote Text Char"/>
    <w:basedOn w:val="DefaultParagraphFont"/>
    <w:link w:val="FootnoteText"/>
    <w:uiPriority w:val="99"/>
    <w:rsid w:val="00E446EB"/>
    <w:rPr>
      <w:rFonts w:ascii="Times New Roman" w:hAnsi="Times New Roman"/>
      <w:sz w:val="20"/>
      <w:szCs w:val="20"/>
    </w:rPr>
  </w:style>
  <w:style w:type="character" w:styleId="FootnoteReference">
    <w:name w:val="footnote reference"/>
    <w:basedOn w:val="DefaultParagraphFont"/>
    <w:uiPriority w:val="99"/>
    <w:semiHidden/>
    <w:unhideWhenUsed/>
    <w:rsid w:val="00E446EB"/>
    <w:rPr>
      <w:vertAlign w:val="superscript"/>
    </w:rPr>
  </w:style>
  <w:style w:type="character" w:customStyle="1" w:styleId="apple-style-span">
    <w:name w:val="apple-style-span"/>
    <w:basedOn w:val="DefaultParagraphFont"/>
    <w:rsid w:val="00E446EB"/>
  </w:style>
  <w:style w:type="paragraph" w:styleId="NormalWeb">
    <w:name w:val="Normal (Web)"/>
    <w:basedOn w:val="Normal"/>
    <w:uiPriority w:val="99"/>
    <w:unhideWhenUsed/>
    <w:rsid w:val="00E446EB"/>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E446EB"/>
    <w:rPr>
      <w:color w:val="0563C1" w:themeColor="hyperlink"/>
      <w:u w:val="single"/>
    </w:rPr>
  </w:style>
  <w:style w:type="paragraph" w:styleId="ListParagraph">
    <w:name w:val="List Paragraph"/>
    <w:basedOn w:val="Normal"/>
    <w:uiPriority w:val="34"/>
    <w:qFormat/>
    <w:rsid w:val="00E446EB"/>
    <w:pPr>
      <w:ind w:left="720"/>
      <w:contextualSpacing/>
    </w:pPr>
  </w:style>
  <w:style w:type="paragraph" w:styleId="TOCHeading">
    <w:name w:val="TOC Heading"/>
    <w:basedOn w:val="Heading1"/>
    <w:next w:val="Normal"/>
    <w:uiPriority w:val="39"/>
    <w:unhideWhenUsed/>
    <w:qFormat/>
    <w:rsid w:val="00E446EB"/>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E446EB"/>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E4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EB"/>
    <w:rPr>
      <w:rFonts w:ascii="Tahoma" w:hAnsi="Tahoma" w:cs="Tahoma"/>
      <w:sz w:val="16"/>
      <w:szCs w:val="16"/>
    </w:rPr>
  </w:style>
  <w:style w:type="paragraph" w:styleId="TOC2">
    <w:name w:val="toc 2"/>
    <w:basedOn w:val="Normal"/>
    <w:next w:val="Normal"/>
    <w:autoRedefine/>
    <w:uiPriority w:val="39"/>
    <w:unhideWhenUsed/>
    <w:qFormat/>
    <w:rsid w:val="00E446EB"/>
    <w:pPr>
      <w:spacing w:after="100"/>
      <w:ind w:left="240"/>
    </w:pPr>
  </w:style>
  <w:style w:type="paragraph" w:styleId="TOC3">
    <w:name w:val="toc 3"/>
    <w:basedOn w:val="Normal"/>
    <w:next w:val="Normal"/>
    <w:autoRedefine/>
    <w:uiPriority w:val="39"/>
    <w:unhideWhenUsed/>
    <w:qFormat/>
    <w:rsid w:val="00E446EB"/>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E446EB"/>
    <w:rPr>
      <w:rFonts w:ascii="Times New Roman" w:hAnsi="Times New Roman"/>
      <w:sz w:val="24"/>
      <w:lang w:val="en-US"/>
    </w:rPr>
  </w:style>
  <w:style w:type="paragraph" w:styleId="Header">
    <w:name w:val="header"/>
    <w:basedOn w:val="Normal"/>
    <w:link w:val="HeaderChar"/>
    <w:uiPriority w:val="99"/>
    <w:unhideWhenUsed/>
    <w:rsid w:val="00E446EB"/>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E446EB"/>
    <w:rPr>
      <w:rFonts w:ascii="Times New Roman" w:hAnsi="Times New Roman"/>
      <w:sz w:val="24"/>
    </w:rPr>
  </w:style>
  <w:style w:type="paragraph" w:styleId="Footer">
    <w:name w:val="footer"/>
    <w:basedOn w:val="Normal"/>
    <w:link w:val="FooterChar"/>
    <w:uiPriority w:val="99"/>
    <w:unhideWhenUsed/>
    <w:rsid w:val="00E446EB"/>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E446EB"/>
    <w:rPr>
      <w:rFonts w:ascii="Times New Roman" w:hAnsi="Times New Roman"/>
      <w:sz w:val="24"/>
      <w:lang w:val="en-US"/>
    </w:rPr>
  </w:style>
  <w:style w:type="character" w:customStyle="1" w:styleId="word">
    <w:name w:val="word"/>
    <w:basedOn w:val="DefaultParagraphFont"/>
    <w:rsid w:val="00E446EB"/>
  </w:style>
  <w:style w:type="character" w:customStyle="1" w:styleId="apple-converted-space">
    <w:name w:val="apple-converted-space"/>
    <w:basedOn w:val="DefaultParagraphFont"/>
    <w:rsid w:val="00E446EB"/>
  </w:style>
  <w:style w:type="table" w:customStyle="1" w:styleId="LightShading1">
    <w:name w:val="Light Shading1"/>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446EB"/>
    <w:rPr>
      <w:color w:val="808080"/>
    </w:rPr>
  </w:style>
  <w:style w:type="table" w:styleId="TableGrid">
    <w:name w:val="Table Grid"/>
    <w:basedOn w:val="TableNormal"/>
    <w:uiPriority w:val="59"/>
    <w:rsid w:val="00E446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E446E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E446EB"/>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E446EB"/>
    <w:rPr>
      <w:sz w:val="20"/>
      <w:szCs w:val="20"/>
    </w:rPr>
  </w:style>
  <w:style w:type="character" w:styleId="EndnoteReference">
    <w:name w:val="endnote reference"/>
    <w:basedOn w:val="DefaultParagraphFont"/>
    <w:uiPriority w:val="99"/>
    <w:semiHidden/>
    <w:unhideWhenUsed/>
    <w:rsid w:val="00E446EB"/>
    <w:rPr>
      <w:vertAlign w:val="superscript"/>
    </w:rPr>
  </w:style>
  <w:style w:type="table" w:customStyle="1" w:styleId="LightShading2">
    <w:name w:val="Light Shading2"/>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E446E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E446EB"/>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E446EB"/>
    <w:rPr>
      <w:b/>
      <w:bCs/>
      <w:i w:val="0"/>
      <w:iCs w:val="0"/>
    </w:rPr>
  </w:style>
  <w:style w:type="paragraph" w:styleId="Date">
    <w:name w:val="Date"/>
    <w:basedOn w:val="Normal"/>
    <w:next w:val="Normal"/>
    <w:link w:val="DateChar"/>
    <w:uiPriority w:val="99"/>
    <w:semiHidden/>
    <w:unhideWhenUsed/>
    <w:rsid w:val="00E446EB"/>
    <w:rPr>
      <w:rFonts w:asciiTheme="minorHAnsi" w:hAnsiTheme="minorHAnsi"/>
      <w:sz w:val="22"/>
      <w:lang w:val="en-US"/>
    </w:rPr>
  </w:style>
  <w:style w:type="character" w:customStyle="1" w:styleId="DateChar">
    <w:name w:val="Date Char"/>
    <w:basedOn w:val="DefaultParagraphFont"/>
    <w:link w:val="Date"/>
    <w:uiPriority w:val="99"/>
    <w:semiHidden/>
    <w:rsid w:val="00E446EB"/>
    <w:rPr>
      <w:lang w:val="en-US"/>
    </w:rPr>
  </w:style>
  <w:style w:type="character" w:styleId="FollowedHyperlink">
    <w:name w:val="FollowedHyperlink"/>
    <w:basedOn w:val="DefaultParagraphFont"/>
    <w:uiPriority w:val="99"/>
    <w:semiHidden/>
    <w:unhideWhenUsed/>
    <w:rsid w:val="00E446EB"/>
    <w:rPr>
      <w:color w:val="954F72" w:themeColor="followedHyperlink"/>
      <w:u w:val="single"/>
    </w:rPr>
  </w:style>
  <w:style w:type="paragraph" w:styleId="TOC4">
    <w:name w:val="toc 4"/>
    <w:basedOn w:val="Normal"/>
    <w:next w:val="Normal"/>
    <w:autoRedefine/>
    <w:uiPriority w:val="39"/>
    <w:unhideWhenUsed/>
    <w:rsid w:val="00E446EB"/>
    <w:pPr>
      <w:spacing w:after="100"/>
      <w:ind w:left="660"/>
    </w:pPr>
    <w:rPr>
      <w:rFonts w:asciiTheme="minorHAnsi" w:hAnsiTheme="minorHAnsi"/>
      <w:sz w:val="22"/>
    </w:rPr>
  </w:style>
  <w:style w:type="paragraph" w:styleId="TOC5">
    <w:name w:val="toc 5"/>
    <w:basedOn w:val="Normal"/>
    <w:next w:val="Normal"/>
    <w:autoRedefine/>
    <w:uiPriority w:val="39"/>
    <w:unhideWhenUsed/>
    <w:rsid w:val="00E446EB"/>
    <w:pPr>
      <w:spacing w:after="100"/>
      <w:ind w:left="880"/>
    </w:pPr>
    <w:rPr>
      <w:rFonts w:asciiTheme="minorHAnsi" w:hAnsiTheme="minorHAnsi"/>
      <w:sz w:val="22"/>
    </w:rPr>
  </w:style>
  <w:style w:type="paragraph" w:styleId="TOC6">
    <w:name w:val="toc 6"/>
    <w:basedOn w:val="Normal"/>
    <w:next w:val="Normal"/>
    <w:autoRedefine/>
    <w:uiPriority w:val="39"/>
    <w:unhideWhenUsed/>
    <w:rsid w:val="00E446EB"/>
    <w:pPr>
      <w:spacing w:after="100"/>
      <w:ind w:left="1100"/>
    </w:pPr>
    <w:rPr>
      <w:rFonts w:asciiTheme="minorHAnsi" w:hAnsiTheme="minorHAnsi"/>
      <w:sz w:val="22"/>
    </w:rPr>
  </w:style>
  <w:style w:type="paragraph" w:styleId="TOC7">
    <w:name w:val="toc 7"/>
    <w:basedOn w:val="Normal"/>
    <w:next w:val="Normal"/>
    <w:autoRedefine/>
    <w:uiPriority w:val="39"/>
    <w:unhideWhenUsed/>
    <w:rsid w:val="00E446EB"/>
    <w:pPr>
      <w:spacing w:after="100"/>
      <w:ind w:left="1320"/>
    </w:pPr>
    <w:rPr>
      <w:rFonts w:asciiTheme="minorHAnsi" w:hAnsiTheme="minorHAnsi"/>
      <w:sz w:val="22"/>
    </w:rPr>
  </w:style>
  <w:style w:type="paragraph" w:styleId="TOC8">
    <w:name w:val="toc 8"/>
    <w:basedOn w:val="Normal"/>
    <w:next w:val="Normal"/>
    <w:autoRedefine/>
    <w:uiPriority w:val="39"/>
    <w:unhideWhenUsed/>
    <w:rsid w:val="00E446EB"/>
    <w:pPr>
      <w:spacing w:after="100"/>
      <w:ind w:left="1540"/>
    </w:pPr>
    <w:rPr>
      <w:rFonts w:asciiTheme="minorHAnsi" w:hAnsiTheme="minorHAnsi"/>
      <w:sz w:val="22"/>
    </w:rPr>
  </w:style>
  <w:style w:type="paragraph" w:styleId="TOC9">
    <w:name w:val="toc 9"/>
    <w:basedOn w:val="Normal"/>
    <w:next w:val="Normal"/>
    <w:autoRedefine/>
    <w:uiPriority w:val="39"/>
    <w:unhideWhenUsed/>
    <w:rsid w:val="00E446EB"/>
    <w:pPr>
      <w:spacing w:after="100"/>
      <w:ind w:left="1760"/>
    </w:pPr>
    <w:rPr>
      <w:rFonts w:asciiTheme="minorHAnsi" w:hAnsiTheme="minorHAnsi"/>
      <w:sz w:val="22"/>
    </w:rPr>
  </w:style>
  <w:style w:type="paragraph" w:styleId="Caption">
    <w:name w:val="caption"/>
    <w:basedOn w:val="Normal"/>
    <w:next w:val="Normal"/>
    <w:uiPriority w:val="35"/>
    <w:unhideWhenUsed/>
    <w:qFormat/>
    <w:rsid w:val="00E446EB"/>
    <w:pPr>
      <w:spacing w:line="360" w:lineRule="auto"/>
      <w:jc w:val="center"/>
    </w:pPr>
    <w:rPr>
      <w:bCs/>
      <w:szCs w:val="18"/>
    </w:rPr>
  </w:style>
  <w:style w:type="paragraph" w:styleId="TableofFigures">
    <w:name w:val="table of figures"/>
    <w:basedOn w:val="Normal"/>
    <w:next w:val="Normal"/>
    <w:uiPriority w:val="99"/>
    <w:unhideWhenUsed/>
    <w:rsid w:val="00E446EB"/>
    <w:pPr>
      <w:spacing w:after="0"/>
    </w:pPr>
  </w:style>
  <w:style w:type="numbering" w:customStyle="1" w:styleId="Style1">
    <w:name w:val="Style1"/>
    <w:uiPriority w:val="99"/>
    <w:rsid w:val="00E446EB"/>
    <w:pPr>
      <w:numPr>
        <w:numId w:val="14"/>
      </w:numPr>
    </w:pPr>
  </w:style>
  <w:style w:type="numbering" w:customStyle="1" w:styleId="Style2">
    <w:name w:val="Style2"/>
    <w:uiPriority w:val="99"/>
    <w:rsid w:val="00E446EB"/>
    <w:pPr>
      <w:numPr>
        <w:numId w:val="18"/>
      </w:numPr>
    </w:pPr>
  </w:style>
  <w:style w:type="numbering" w:customStyle="1" w:styleId="Style3">
    <w:name w:val="Style3"/>
    <w:uiPriority w:val="99"/>
    <w:rsid w:val="00E446EB"/>
    <w:pPr>
      <w:numPr>
        <w:numId w:val="20"/>
      </w:numPr>
    </w:pPr>
  </w:style>
  <w:style w:type="numbering" w:customStyle="1" w:styleId="Style4">
    <w:name w:val="Style4"/>
    <w:uiPriority w:val="99"/>
    <w:rsid w:val="00E446EB"/>
    <w:pPr>
      <w:numPr>
        <w:numId w:val="22"/>
      </w:numPr>
    </w:pPr>
  </w:style>
  <w:style w:type="paragraph" w:styleId="DocumentMap">
    <w:name w:val="Document Map"/>
    <w:basedOn w:val="Normal"/>
    <w:link w:val="DocumentMapChar"/>
    <w:uiPriority w:val="99"/>
    <w:semiHidden/>
    <w:unhideWhenUsed/>
    <w:rsid w:val="00E446E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446EB"/>
    <w:rPr>
      <w:rFonts w:ascii="Tahoma" w:hAnsi="Tahoma" w:cs="Tahoma"/>
      <w:sz w:val="16"/>
      <w:szCs w:val="16"/>
    </w:rPr>
  </w:style>
  <w:style w:type="character" w:styleId="CommentReference">
    <w:name w:val="annotation reference"/>
    <w:basedOn w:val="DefaultParagraphFont"/>
    <w:uiPriority w:val="99"/>
    <w:semiHidden/>
    <w:unhideWhenUsed/>
    <w:rsid w:val="00E446EB"/>
    <w:rPr>
      <w:sz w:val="16"/>
      <w:szCs w:val="16"/>
    </w:rPr>
  </w:style>
  <w:style w:type="paragraph" w:styleId="CommentText">
    <w:name w:val="annotation text"/>
    <w:basedOn w:val="Normal"/>
    <w:link w:val="CommentTextChar"/>
    <w:uiPriority w:val="99"/>
    <w:unhideWhenUsed/>
    <w:rsid w:val="00E446EB"/>
    <w:pPr>
      <w:spacing w:line="240" w:lineRule="auto"/>
    </w:pPr>
    <w:rPr>
      <w:sz w:val="20"/>
      <w:szCs w:val="20"/>
    </w:rPr>
  </w:style>
  <w:style w:type="character" w:customStyle="1" w:styleId="CommentTextChar">
    <w:name w:val="Comment Text Char"/>
    <w:basedOn w:val="DefaultParagraphFont"/>
    <w:link w:val="CommentText"/>
    <w:uiPriority w:val="99"/>
    <w:rsid w:val="00E446E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46EB"/>
    <w:rPr>
      <w:b/>
      <w:bCs/>
    </w:rPr>
  </w:style>
  <w:style w:type="character" w:customStyle="1" w:styleId="CommentSubjectChar">
    <w:name w:val="Comment Subject Char"/>
    <w:basedOn w:val="CommentTextChar"/>
    <w:link w:val="CommentSubject"/>
    <w:uiPriority w:val="99"/>
    <w:semiHidden/>
    <w:rsid w:val="00E446EB"/>
    <w:rPr>
      <w:rFonts w:ascii="Times New Roman" w:hAnsi="Times New Roman"/>
      <w:b/>
      <w:bCs/>
      <w:sz w:val="20"/>
      <w:szCs w:val="20"/>
    </w:rPr>
  </w:style>
  <w:style w:type="paragraph" w:styleId="Revision">
    <w:name w:val="Revision"/>
    <w:hidden/>
    <w:uiPriority w:val="99"/>
    <w:semiHidden/>
    <w:rsid w:val="00E446EB"/>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E446EB"/>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446EB"/>
    <w:rPr>
      <w:rFonts w:ascii="Times New Roman" w:hAnsi="Times New Roman" w:cs="Times New Roman"/>
      <w:noProof/>
      <w:sz w:val="24"/>
    </w:rPr>
  </w:style>
  <w:style w:type="paragraph" w:customStyle="1" w:styleId="EndNoteBibliography">
    <w:name w:val="EndNote Bibliography"/>
    <w:basedOn w:val="Normal"/>
    <w:link w:val="EndNoteBibliographyChar"/>
    <w:rsid w:val="00E446EB"/>
    <w:pPr>
      <w:spacing w:line="240" w:lineRule="auto"/>
    </w:pPr>
    <w:rPr>
      <w:rFonts w:cs="Times New Roman"/>
      <w:noProof/>
    </w:rPr>
  </w:style>
  <w:style w:type="character" w:customStyle="1" w:styleId="EndNoteBibliographyChar">
    <w:name w:val="EndNote Bibliography Char"/>
    <w:basedOn w:val="DefaultParagraphFont"/>
    <w:link w:val="EndNoteBibliography"/>
    <w:rsid w:val="00E446EB"/>
    <w:rPr>
      <w:rFonts w:ascii="Times New Roman" w:hAnsi="Times New Roman" w:cs="Times New Roman"/>
      <w:noProof/>
      <w:sz w:val="24"/>
    </w:rPr>
  </w:style>
  <w:style w:type="table" w:customStyle="1" w:styleId="ListTable1Light1">
    <w:name w:val="List Table 1 Light1"/>
    <w:basedOn w:val="TableNormal"/>
    <w:next w:val="ListTable1Light"/>
    <w:uiPriority w:val="46"/>
    <w:rsid w:val="00E9735F"/>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E9735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2426B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24E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4C0F1E"/>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42068D"/>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A7135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B5A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B5A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0848D5"/>
    <w:rPr>
      <w:color w:val="2B579A"/>
      <w:shd w:val="clear" w:color="auto" w:fill="E6E6E6"/>
    </w:rPr>
  </w:style>
  <w:style w:type="character" w:customStyle="1" w:styleId="UnresolvedMention1">
    <w:name w:val="Unresolved Mention1"/>
    <w:basedOn w:val="DefaultParagraphFont"/>
    <w:uiPriority w:val="99"/>
    <w:semiHidden/>
    <w:unhideWhenUsed/>
    <w:rsid w:val="00350A39"/>
    <w:rPr>
      <w:color w:val="808080"/>
      <w:shd w:val="clear" w:color="auto" w:fill="E6E6E6"/>
    </w:rPr>
  </w:style>
  <w:style w:type="character" w:customStyle="1" w:styleId="UnresolvedMention2">
    <w:name w:val="Unresolved Mention2"/>
    <w:basedOn w:val="DefaultParagraphFont"/>
    <w:uiPriority w:val="99"/>
    <w:semiHidden/>
    <w:unhideWhenUsed/>
    <w:rsid w:val="00E946B9"/>
    <w:rPr>
      <w:color w:val="808080"/>
      <w:shd w:val="clear" w:color="auto" w:fill="E6E6E6"/>
    </w:rPr>
  </w:style>
  <w:style w:type="character" w:styleId="UnresolvedMention">
    <w:name w:val="Unresolved Mention"/>
    <w:basedOn w:val="DefaultParagraphFont"/>
    <w:uiPriority w:val="99"/>
    <w:rsid w:val="002609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2085">
      <w:bodyDiv w:val="1"/>
      <w:marLeft w:val="0"/>
      <w:marRight w:val="0"/>
      <w:marTop w:val="0"/>
      <w:marBottom w:val="0"/>
      <w:divBdr>
        <w:top w:val="none" w:sz="0" w:space="0" w:color="auto"/>
        <w:left w:val="none" w:sz="0" w:space="0" w:color="auto"/>
        <w:bottom w:val="none" w:sz="0" w:space="0" w:color="auto"/>
        <w:right w:val="none" w:sz="0" w:space="0" w:color="auto"/>
      </w:divBdr>
    </w:div>
    <w:div w:id="16928318">
      <w:bodyDiv w:val="1"/>
      <w:marLeft w:val="0"/>
      <w:marRight w:val="0"/>
      <w:marTop w:val="0"/>
      <w:marBottom w:val="0"/>
      <w:divBdr>
        <w:top w:val="none" w:sz="0" w:space="0" w:color="auto"/>
        <w:left w:val="none" w:sz="0" w:space="0" w:color="auto"/>
        <w:bottom w:val="none" w:sz="0" w:space="0" w:color="auto"/>
        <w:right w:val="none" w:sz="0" w:space="0" w:color="auto"/>
      </w:divBdr>
    </w:div>
    <w:div w:id="23753779">
      <w:bodyDiv w:val="1"/>
      <w:marLeft w:val="0"/>
      <w:marRight w:val="0"/>
      <w:marTop w:val="0"/>
      <w:marBottom w:val="0"/>
      <w:divBdr>
        <w:top w:val="none" w:sz="0" w:space="0" w:color="auto"/>
        <w:left w:val="none" w:sz="0" w:space="0" w:color="auto"/>
        <w:bottom w:val="none" w:sz="0" w:space="0" w:color="auto"/>
        <w:right w:val="none" w:sz="0" w:space="0" w:color="auto"/>
      </w:divBdr>
    </w:div>
    <w:div w:id="27687811">
      <w:bodyDiv w:val="1"/>
      <w:marLeft w:val="0"/>
      <w:marRight w:val="0"/>
      <w:marTop w:val="0"/>
      <w:marBottom w:val="0"/>
      <w:divBdr>
        <w:top w:val="none" w:sz="0" w:space="0" w:color="auto"/>
        <w:left w:val="none" w:sz="0" w:space="0" w:color="auto"/>
        <w:bottom w:val="none" w:sz="0" w:space="0" w:color="auto"/>
        <w:right w:val="none" w:sz="0" w:space="0" w:color="auto"/>
      </w:divBdr>
    </w:div>
    <w:div w:id="62724039">
      <w:bodyDiv w:val="1"/>
      <w:marLeft w:val="0"/>
      <w:marRight w:val="0"/>
      <w:marTop w:val="0"/>
      <w:marBottom w:val="0"/>
      <w:divBdr>
        <w:top w:val="none" w:sz="0" w:space="0" w:color="auto"/>
        <w:left w:val="none" w:sz="0" w:space="0" w:color="auto"/>
        <w:bottom w:val="none" w:sz="0" w:space="0" w:color="auto"/>
        <w:right w:val="none" w:sz="0" w:space="0" w:color="auto"/>
      </w:divBdr>
    </w:div>
    <w:div w:id="64887108">
      <w:bodyDiv w:val="1"/>
      <w:marLeft w:val="0"/>
      <w:marRight w:val="0"/>
      <w:marTop w:val="0"/>
      <w:marBottom w:val="0"/>
      <w:divBdr>
        <w:top w:val="none" w:sz="0" w:space="0" w:color="auto"/>
        <w:left w:val="none" w:sz="0" w:space="0" w:color="auto"/>
        <w:bottom w:val="none" w:sz="0" w:space="0" w:color="auto"/>
        <w:right w:val="none" w:sz="0" w:space="0" w:color="auto"/>
      </w:divBdr>
    </w:div>
    <w:div w:id="76875434">
      <w:bodyDiv w:val="1"/>
      <w:marLeft w:val="0"/>
      <w:marRight w:val="0"/>
      <w:marTop w:val="0"/>
      <w:marBottom w:val="0"/>
      <w:divBdr>
        <w:top w:val="none" w:sz="0" w:space="0" w:color="auto"/>
        <w:left w:val="none" w:sz="0" w:space="0" w:color="auto"/>
        <w:bottom w:val="none" w:sz="0" w:space="0" w:color="auto"/>
        <w:right w:val="none" w:sz="0" w:space="0" w:color="auto"/>
      </w:divBdr>
    </w:div>
    <w:div w:id="77211853">
      <w:bodyDiv w:val="1"/>
      <w:marLeft w:val="0"/>
      <w:marRight w:val="0"/>
      <w:marTop w:val="0"/>
      <w:marBottom w:val="0"/>
      <w:divBdr>
        <w:top w:val="none" w:sz="0" w:space="0" w:color="auto"/>
        <w:left w:val="none" w:sz="0" w:space="0" w:color="auto"/>
        <w:bottom w:val="none" w:sz="0" w:space="0" w:color="auto"/>
        <w:right w:val="none" w:sz="0" w:space="0" w:color="auto"/>
      </w:divBdr>
    </w:div>
    <w:div w:id="80836645">
      <w:bodyDiv w:val="1"/>
      <w:marLeft w:val="0"/>
      <w:marRight w:val="0"/>
      <w:marTop w:val="0"/>
      <w:marBottom w:val="0"/>
      <w:divBdr>
        <w:top w:val="none" w:sz="0" w:space="0" w:color="auto"/>
        <w:left w:val="none" w:sz="0" w:space="0" w:color="auto"/>
        <w:bottom w:val="none" w:sz="0" w:space="0" w:color="auto"/>
        <w:right w:val="none" w:sz="0" w:space="0" w:color="auto"/>
      </w:divBdr>
    </w:div>
    <w:div w:id="109672222">
      <w:bodyDiv w:val="1"/>
      <w:marLeft w:val="0"/>
      <w:marRight w:val="0"/>
      <w:marTop w:val="0"/>
      <w:marBottom w:val="0"/>
      <w:divBdr>
        <w:top w:val="none" w:sz="0" w:space="0" w:color="auto"/>
        <w:left w:val="none" w:sz="0" w:space="0" w:color="auto"/>
        <w:bottom w:val="none" w:sz="0" w:space="0" w:color="auto"/>
        <w:right w:val="none" w:sz="0" w:space="0" w:color="auto"/>
      </w:divBdr>
    </w:div>
    <w:div w:id="115415158">
      <w:bodyDiv w:val="1"/>
      <w:marLeft w:val="0"/>
      <w:marRight w:val="0"/>
      <w:marTop w:val="0"/>
      <w:marBottom w:val="0"/>
      <w:divBdr>
        <w:top w:val="none" w:sz="0" w:space="0" w:color="auto"/>
        <w:left w:val="none" w:sz="0" w:space="0" w:color="auto"/>
        <w:bottom w:val="none" w:sz="0" w:space="0" w:color="auto"/>
        <w:right w:val="none" w:sz="0" w:space="0" w:color="auto"/>
      </w:divBdr>
    </w:div>
    <w:div w:id="116722001">
      <w:bodyDiv w:val="1"/>
      <w:marLeft w:val="0"/>
      <w:marRight w:val="0"/>
      <w:marTop w:val="0"/>
      <w:marBottom w:val="0"/>
      <w:divBdr>
        <w:top w:val="none" w:sz="0" w:space="0" w:color="auto"/>
        <w:left w:val="none" w:sz="0" w:space="0" w:color="auto"/>
        <w:bottom w:val="none" w:sz="0" w:space="0" w:color="auto"/>
        <w:right w:val="none" w:sz="0" w:space="0" w:color="auto"/>
      </w:divBdr>
    </w:div>
    <w:div w:id="134184247">
      <w:bodyDiv w:val="1"/>
      <w:marLeft w:val="0"/>
      <w:marRight w:val="0"/>
      <w:marTop w:val="0"/>
      <w:marBottom w:val="0"/>
      <w:divBdr>
        <w:top w:val="none" w:sz="0" w:space="0" w:color="auto"/>
        <w:left w:val="none" w:sz="0" w:space="0" w:color="auto"/>
        <w:bottom w:val="none" w:sz="0" w:space="0" w:color="auto"/>
        <w:right w:val="none" w:sz="0" w:space="0" w:color="auto"/>
      </w:divBdr>
    </w:div>
    <w:div w:id="139617247">
      <w:bodyDiv w:val="1"/>
      <w:marLeft w:val="0"/>
      <w:marRight w:val="0"/>
      <w:marTop w:val="0"/>
      <w:marBottom w:val="0"/>
      <w:divBdr>
        <w:top w:val="none" w:sz="0" w:space="0" w:color="auto"/>
        <w:left w:val="none" w:sz="0" w:space="0" w:color="auto"/>
        <w:bottom w:val="none" w:sz="0" w:space="0" w:color="auto"/>
        <w:right w:val="none" w:sz="0" w:space="0" w:color="auto"/>
      </w:divBdr>
    </w:div>
    <w:div w:id="140276188">
      <w:bodyDiv w:val="1"/>
      <w:marLeft w:val="0"/>
      <w:marRight w:val="0"/>
      <w:marTop w:val="0"/>
      <w:marBottom w:val="0"/>
      <w:divBdr>
        <w:top w:val="none" w:sz="0" w:space="0" w:color="auto"/>
        <w:left w:val="none" w:sz="0" w:space="0" w:color="auto"/>
        <w:bottom w:val="none" w:sz="0" w:space="0" w:color="auto"/>
        <w:right w:val="none" w:sz="0" w:space="0" w:color="auto"/>
      </w:divBdr>
    </w:div>
    <w:div w:id="145779080">
      <w:bodyDiv w:val="1"/>
      <w:marLeft w:val="0"/>
      <w:marRight w:val="0"/>
      <w:marTop w:val="0"/>
      <w:marBottom w:val="0"/>
      <w:divBdr>
        <w:top w:val="none" w:sz="0" w:space="0" w:color="auto"/>
        <w:left w:val="none" w:sz="0" w:space="0" w:color="auto"/>
        <w:bottom w:val="none" w:sz="0" w:space="0" w:color="auto"/>
        <w:right w:val="none" w:sz="0" w:space="0" w:color="auto"/>
      </w:divBdr>
    </w:div>
    <w:div w:id="231160955">
      <w:bodyDiv w:val="1"/>
      <w:marLeft w:val="0"/>
      <w:marRight w:val="0"/>
      <w:marTop w:val="0"/>
      <w:marBottom w:val="0"/>
      <w:divBdr>
        <w:top w:val="none" w:sz="0" w:space="0" w:color="auto"/>
        <w:left w:val="none" w:sz="0" w:space="0" w:color="auto"/>
        <w:bottom w:val="none" w:sz="0" w:space="0" w:color="auto"/>
        <w:right w:val="none" w:sz="0" w:space="0" w:color="auto"/>
      </w:divBdr>
    </w:div>
    <w:div w:id="276449942">
      <w:bodyDiv w:val="1"/>
      <w:marLeft w:val="0"/>
      <w:marRight w:val="0"/>
      <w:marTop w:val="0"/>
      <w:marBottom w:val="0"/>
      <w:divBdr>
        <w:top w:val="none" w:sz="0" w:space="0" w:color="auto"/>
        <w:left w:val="none" w:sz="0" w:space="0" w:color="auto"/>
        <w:bottom w:val="none" w:sz="0" w:space="0" w:color="auto"/>
        <w:right w:val="none" w:sz="0" w:space="0" w:color="auto"/>
      </w:divBdr>
    </w:div>
    <w:div w:id="283538830">
      <w:bodyDiv w:val="1"/>
      <w:marLeft w:val="0"/>
      <w:marRight w:val="0"/>
      <w:marTop w:val="0"/>
      <w:marBottom w:val="0"/>
      <w:divBdr>
        <w:top w:val="none" w:sz="0" w:space="0" w:color="auto"/>
        <w:left w:val="none" w:sz="0" w:space="0" w:color="auto"/>
        <w:bottom w:val="none" w:sz="0" w:space="0" w:color="auto"/>
        <w:right w:val="none" w:sz="0" w:space="0" w:color="auto"/>
      </w:divBdr>
    </w:div>
    <w:div w:id="289632575">
      <w:bodyDiv w:val="1"/>
      <w:marLeft w:val="0"/>
      <w:marRight w:val="0"/>
      <w:marTop w:val="0"/>
      <w:marBottom w:val="0"/>
      <w:divBdr>
        <w:top w:val="none" w:sz="0" w:space="0" w:color="auto"/>
        <w:left w:val="none" w:sz="0" w:space="0" w:color="auto"/>
        <w:bottom w:val="none" w:sz="0" w:space="0" w:color="auto"/>
        <w:right w:val="none" w:sz="0" w:space="0" w:color="auto"/>
      </w:divBdr>
    </w:div>
    <w:div w:id="293602268">
      <w:bodyDiv w:val="1"/>
      <w:marLeft w:val="0"/>
      <w:marRight w:val="0"/>
      <w:marTop w:val="0"/>
      <w:marBottom w:val="0"/>
      <w:divBdr>
        <w:top w:val="none" w:sz="0" w:space="0" w:color="auto"/>
        <w:left w:val="none" w:sz="0" w:space="0" w:color="auto"/>
        <w:bottom w:val="none" w:sz="0" w:space="0" w:color="auto"/>
        <w:right w:val="none" w:sz="0" w:space="0" w:color="auto"/>
      </w:divBdr>
    </w:div>
    <w:div w:id="310333674">
      <w:bodyDiv w:val="1"/>
      <w:marLeft w:val="0"/>
      <w:marRight w:val="0"/>
      <w:marTop w:val="0"/>
      <w:marBottom w:val="0"/>
      <w:divBdr>
        <w:top w:val="none" w:sz="0" w:space="0" w:color="auto"/>
        <w:left w:val="none" w:sz="0" w:space="0" w:color="auto"/>
        <w:bottom w:val="none" w:sz="0" w:space="0" w:color="auto"/>
        <w:right w:val="none" w:sz="0" w:space="0" w:color="auto"/>
      </w:divBdr>
    </w:div>
    <w:div w:id="323434903">
      <w:bodyDiv w:val="1"/>
      <w:marLeft w:val="0"/>
      <w:marRight w:val="0"/>
      <w:marTop w:val="0"/>
      <w:marBottom w:val="0"/>
      <w:divBdr>
        <w:top w:val="none" w:sz="0" w:space="0" w:color="auto"/>
        <w:left w:val="none" w:sz="0" w:space="0" w:color="auto"/>
        <w:bottom w:val="none" w:sz="0" w:space="0" w:color="auto"/>
        <w:right w:val="none" w:sz="0" w:space="0" w:color="auto"/>
      </w:divBdr>
    </w:div>
    <w:div w:id="330447054">
      <w:bodyDiv w:val="1"/>
      <w:marLeft w:val="0"/>
      <w:marRight w:val="0"/>
      <w:marTop w:val="0"/>
      <w:marBottom w:val="0"/>
      <w:divBdr>
        <w:top w:val="none" w:sz="0" w:space="0" w:color="auto"/>
        <w:left w:val="none" w:sz="0" w:space="0" w:color="auto"/>
        <w:bottom w:val="none" w:sz="0" w:space="0" w:color="auto"/>
        <w:right w:val="none" w:sz="0" w:space="0" w:color="auto"/>
      </w:divBdr>
    </w:div>
    <w:div w:id="371420911">
      <w:bodyDiv w:val="1"/>
      <w:marLeft w:val="0"/>
      <w:marRight w:val="0"/>
      <w:marTop w:val="0"/>
      <w:marBottom w:val="0"/>
      <w:divBdr>
        <w:top w:val="none" w:sz="0" w:space="0" w:color="auto"/>
        <w:left w:val="none" w:sz="0" w:space="0" w:color="auto"/>
        <w:bottom w:val="none" w:sz="0" w:space="0" w:color="auto"/>
        <w:right w:val="none" w:sz="0" w:space="0" w:color="auto"/>
      </w:divBdr>
    </w:div>
    <w:div w:id="418673219">
      <w:bodyDiv w:val="1"/>
      <w:marLeft w:val="0"/>
      <w:marRight w:val="0"/>
      <w:marTop w:val="0"/>
      <w:marBottom w:val="0"/>
      <w:divBdr>
        <w:top w:val="none" w:sz="0" w:space="0" w:color="auto"/>
        <w:left w:val="none" w:sz="0" w:space="0" w:color="auto"/>
        <w:bottom w:val="none" w:sz="0" w:space="0" w:color="auto"/>
        <w:right w:val="none" w:sz="0" w:space="0" w:color="auto"/>
      </w:divBdr>
    </w:div>
    <w:div w:id="421800364">
      <w:bodyDiv w:val="1"/>
      <w:marLeft w:val="0"/>
      <w:marRight w:val="0"/>
      <w:marTop w:val="0"/>
      <w:marBottom w:val="0"/>
      <w:divBdr>
        <w:top w:val="none" w:sz="0" w:space="0" w:color="auto"/>
        <w:left w:val="none" w:sz="0" w:space="0" w:color="auto"/>
        <w:bottom w:val="none" w:sz="0" w:space="0" w:color="auto"/>
        <w:right w:val="none" w:sz="0" w:space="0" w:color="auto"/>
      </w:divBdr>
    </w:div>
    <w:div w:id="437138153">
      <w:bodyDiv w:val="1"/>
      <w:marLeft w:val="0"/>
      <w:marRight w:val="0"/>
      <w:marTop w:val="0"/>
      <w:marBottom w:val="0"/>
      <w:divBdr>
        <w:top w:val="none" w:sz="0" w:space="0" w:color="auto"/>
        <w:left w:val="none" w:sz="0" w:space="0" w:color="auto"/>
        <w:bottom w:val="none" w:sz="0" w:space="0" w:color="auto"/>
        <w:right w:val="none" w:sz="0" w:space="0" w:color="auto"/>
      </w:divBdr>
    </w:div>
    <w:div w:id="443769321">
      <w:bodyDiv w:val="1"/>
      <w:marLeft w:val="0"/>
      <w:marRight w:val="0"/>
      <w:marTop w:val="0"/>
      <w:marBottom w:val="0"/>
      <w:divBdr>
        <w:top w:val="none" w:sz="0" w:space="0" w:color="auto"/>
        <w:left w:val="none" w:sz="0" w:space="0" w:color="auto"/>
        <w:bottom w:val="none" w:sz="0" w:space="0" w:color="auto"/>
        <w:right w:val="none" w:sz="0" w:space="0" w:color="auto"/>
      </w:divBdr>
    </w:div>
    <w:div w:id="446314960">
      <w:bodyDiv w:val="1"/>
      <w:marLeft w:val="0"/>
      <w:marRight w:val="0"/>
      <w:marTop w:val="0"/>
      <w:marBottom w:val="0"/>
      <w:divBdr>
        <w:top w:val="none" w:sz="0" w:space="0" w:color="auto"/>
        <w:left w:val="none" w:sz="0" w:space="0" w:color="auto"/>
        <w:bottom w:val="none" w:sz="0" w:space="0" w:color="auto"/>
        <w:right w:val="none" w:sz="0" w:space="0" w:color="auto"/>
      </w:divBdr>
    </w:div>
    <w:div w:id="458841269">
      <w:bodyDiv w:val="1"/>
      <w:marLeft w:val="0"/>
      <w:marRight w:val="0"/>
      <w:marTop w:val="0"/>
      <w:marBottom w:val="0"/>
      <w:divBdr>
        <w:top w:val="none" w:sz="0" w:space="0" w:color="auto"/>
        <w:left w:val="none" w:sz="0" w:space="0" w:color="auto"/>
        <w:bottom w:val="none" w:sz="0" w:space="0" w:color="auto"/>
        <w:right w:val="none" w:sz="0" w:space="0" w:color="auto"/>
      </w:divBdr>
    </w:div>
    <w:div w:id="469322282">
      <w:bodyDiv w:val="1"/>
      <w:marLeft w:val="0"/>
      <w:marRight w:val="0"/>
      <w:marTop w:val="0"/>
      <w:marBottom w:val="0"/>
      <w:divBdr>
        <w:top w:val="none" w:sz="0" w:space="0" w:color="auto"/>
        <w:left w:val="none" w:sz="0" w:space="0" w:color="auto"/>
        <w:bottom w:val="none" w:sz="0" w:space="0" w:color="auto"/>
        <w:right w:val="none" w:sz="0" w:space="0" w:color="auto"/>
      </w:divBdr>
    </w:div>
    <w:div w:id="511342108">
      <w:bodyDiv w:val="1"/>
      <w:marLeft w:val="0"/>
      <w:marRight w:val="0"/>
      <w:marTop w:val="0"/>
      <w:marBottom w:val="0"/>
      <w:divBdr>
        <w:top w:val="none" w:sz="0" w:space="0" w:color="auto"/>
        <w:left w:val="none" w:sz="0" w:space="0" w:color="auto"/>
        <w:bottom w:val="none" w:sz="0" w:space="0" w:color="auto"/>
        <w:right w:val="none" w:sz="0" w:space="0" w:color="auto"/>
      </w:divBdr>
    </w:div>
    <w:div w:id="520970251">
      <w:bodyDiv w:val="1"/>
      <w:marLeft w:val="0"/>
      <w:marRight w:val="0"/>
      <w:marTop w:val="0"/>
      <w:marBottom w:val="0"/>
      <w:divBdr>
        <w:top w:val="none" w:sz="0" w:space="0" w:color="auto"/>
        <w:left w:val="none" w:sz="0" w:space="0" w:color="auto"/>
        <w:bottom w:val="none" w:sz="0" w:space="0" w:color="auto"/>
        <w:right w:val="none" w:sz="0" w:space="0" w:color="auto"/>
      </w:divBdr>
    </w:div>
    <w:div w:id="534539997">
      <w:bodyDiv w:val="1"/>
      <w:marLeft w:val="0"/>
      <w:marRight w:val="0"/>
      <w:marTop w:val="0"/>
      <w:marBottom w:val="0"/>
      <w:divBdr>
        <w:top w:val="none" w:sz="0" w:space="0" w:color="auto"/>
        <w:left w:val="none" w:sz="0" w:space="0" w:color="auto"/>
        <w:bottom w:val="none" w:sz="0" w:space="0" w:color="auto"/>
        <w:right w:val="none" w:sz="0" w:space="0" w:color="auto"/>
      </w:divBdr>
    </w:div>
    <w:div w:id="609972267">
      <w:bodyDiv w:val="1"/>
      <w:marLeft w:val="0"/>
      <w:marRight w:val="0"/>
      <w:marTop w:val="0"/>
      <w:marBottom w:val="0"/>
      <w:divBdr>
        <w:top w:val="none" w:sz="0" w:space="0" w:color="auto"/>
        <w:left w:val="none" w:sz="0" w:space="0" w:color="auto"/>
        <w:bottom w:val="none" w:sz="0" w:space="0" w:color="auto"/>
        <w:right w:val="none" w:sz="0" w:space="0" w:color="auto"/>
      </w:divBdr>
    </w:div>
    <w:div w:id="613513993">
      <w:bodyDiv w:val="1"/>
      <w:marLeft w:val="0"/>
      <w:marRight w:val="0"/>
      <w:marTop w:val="0"/>
      <w:marBottom w:val="0"/>
      <w:divBdr>
        <w:top w:val="none" w:sz="0" w:space="0" w:color="auto"/>
        <w:left w:val="none" w:sz="0" w:space="0" w:color="auto"/>
        <w:bottom w:val="none" w:sz="0" w:space="0" w:color="auto"/>
        <w:right w:val="none" w:sz="0" w:space="0" w:color="auto"/>
      </w:divBdr>
    </w:div>
    <w:div w:id="627512116">
      <w:bodyDiv w:val="1"/>
      <w:marLeft w:val="0"/>
      <w:marRight w:val="0"/>
      <w:marTop w:val="0"/>
      <w:marBottom w:val="0"/>
      <w:divBdr>
        <w:top w:val="none" w:sz="0" w:space="0" w:color="auto"/>
        <w:left w:val="none" w:sz="0" w:space="0" w:color="auto"/>
        <w:bottom w:val="none" w:sz="0" w:space="0" w:color="auto"/>
        <w:right w:val="none" w:sz="0" w:space="0" w:color="auto"/>
      </w:divBdr>
    </w:div>
    <w:div w:id="638614225">
      <w:bodyDiv w:val="1"/>
      <w:marLeft w:val="0"/>
      <w:marRight w:val="0"/>
      <w:marTop w:val="0"/>
      <w:marBottom w:val="0"/>
      <w:divBdr>
        <w:top w:val="none" w:sz="0" w:space="0" w:color="auto"/>
        <w:left w:val="none" w:sz="0" w:space="0" w:color="auto"/>
        <w:bottom w:val="none" w:sz="0" w:space="0" w:color="auto"/>
        <w:right w:val="none" w:sz="0" w:space="0" w:color="auto"/>
      </w:divBdr>
    </w:div>
    <w:div w:id="648098166">
      <w:bodyDiv w:val="1"/>
      <w:marLeft w:val="0"/>
      <w:marRight w:val="0"/>
      <w:marTop w:val="0"/>
      <w:marBottom w:val="0"/>
      <w:divBdr>
        <w:top w:val="none" w:sz="0" w:space="0" w:color="auto"/>
        <w:left w:val="none" w:sz="0" w:space="0" w:color="auto"/>
        <w:bottom w:val="none" w:sz="0" w:space="0" w:color="auto"/>
        <w:right w:val="none" w:sz="0" w:space="0" w:color="auto"/>
      </w:divBdr>
    </w:div>
    <w:div w:id="655840937">
      <w:bodyDiv w:val="1"/>
      <w:marLeft w:val="0"/>
      <w:marRight w:val="0"/>
      <w:marTop w:val="0"/>
      <w:marBottom w:val="0"/>
      <w:divBdr>
        <w:top w:val="none" w:sz="0" w:space="0" w:color="auto"/>
        <w:left w:val="none" w:sz="0" w:space="0" w:color="auto"/>
        <w:bottom w:val="none" w:sz="0" w:space="0" w:color="auto"/>
        <w:right w:val="none" w:sz="0" w:space="0" w:color="auto"/>
      </w:divBdr>
    </w:div>
    <w:div w:id="666446661">
      <w:bodyDiv w:val="1"/>
      <w:marLeft w:val="0"/>
      <w:marRight w:val="0"/>
      <w:marTop w:val="0"/>
      <w:marBottom w:val="0"/>
      <w:divBdr>
        <w:top w:val="none" w:sz="0" w:space="0" w:color="auto"/>
        <w:left w:val="none" w:sz="0" w:space="0" w:color="auto"/>
        <w:bottom w:val="none" w:sz="0" w:space="0" w:color="auto"/>
        <w:right w:val="none" w:sz="0" w:space="0" w:color="auto"/>
      </w:divBdr>
    </w:div>
    <w:div w:id="670106864">
      <w:bodyDiv w:val="1"/>
      <w:marLeft w:val="0"/>
      <w:marRight w:val="0"/>
      <w:marTop w:val="0"/>
      <w:marBottom w:val="0"/>
      <w:divBdr>
        <w:top w:val="none" w:sz="0" w:space="0" w:color="auto"/>
        <w:left w:val="none" w:sz="0" w:space="0" w:color="auto"/>
        <w:bottom w:val="none" w:sz="0" w:space="0" w:color="auto"/>
        <w:right w:val="none" w:sz="0" w:space="0" w:color="auto"/>
      </w:divBdr>
    </w:div>
    <w:div w:id="678653767">
      <w:bodyDiv w:val="1"/>
      <w:marLeft w:val="0"/>
      <w:marRight w:val="0"/>
      <w:marTop w:val="0"/>
      <w:marBottom w:val="0"/>
      <w:divBdr>
        <w:top w:val="none" w:sz="0" w:space="0" w:color="auto"/>
        <w:left w:val="none" w:sz="0" w:space="0" w:color="auto"/>
        <w:bottom w:val="none" w:sz="0" w:space="0" w:color="auto"/>
        <w:right w:val="none" w:sz="0" w:space="0" w:color="auto"/>
      </w:divBdr>
    </w:div>
    <w:div w:id="705982287">
      <w:bodyDiv w:val="1"/>
      <w:marLeft w:val="0"/>
      <w:marRight w:val="0"/>
      <w:marTop w:val="0"/>
      <w:marBottom w:val="0"/>
      <w:divBdr>
        <w:top w:val="none" w:sz="0" w:space="0" w:color="auto"/>
        <w:left w:val="none" w:sz="0" w:space="0" w:color="auto"/>
        <w:bottom w:val="none" w:sz="0" w:space="0" w:color="auto"/>
        <w:right w:val="none" w:sz="0" w:space="0" w:color="auto"/>
      </w:divBdr>
    </w:div>
    <w:div w:id="716469056">
      <w:bodyDiv w:val="1"/>
      <w:marLeft w:val="0"/>
      <w:marRight w:val="0"/>
      <w:marTop w:val="0"/>
      <w:marBottom w:val="0"/>
      <w:divBdr>
        <w:top w:val="none" w:sz="0" w:space="0" w:color="auto"/>
        <w:left w:val="none" w:sz="0" w:space="0" w:color="auto"/>
        <w:bottom w:val="none" w:sz="0" w:space="0" w:color="auto"/>
        <w:right w:val="none" w:sz="0" w:space="0" w:color="auto"/>
      </w:divBdr>
    </w:div>
    <w:div w:id="723990503">
      <w:bodyDiv w:val="1"/>
      <w:marLeft w:val="0"/>
      <w:marRight w:val="0"/>
      <w:marTop w:val="0"/>
      <w:marBottom w:val="0"/>
      <w:divBdr>
        <w:top w:val="none" w:sz="0" w:space="0" w:color="auto"/>
        <w:left w:val="none" w:sz="0" w:space="0" w:color="auto"/>
        <w:bottom w:val="none" w:sz="0" w:space="0" w:color="auto"/>
        <w:right w:val="none" w:sz="0" w:space="0" w:color="auto"/>
      </w:divBdr>
    </w:div>
    <w:div w:id="724717986">
      <w:bodyDiv w:val="1"/>
      <w:marLeft w:val="0"/>
      <w:marRight w:val="0"/>
      <w:marTop w:val="0"/>
      <w:marBottom w:val="0"/>
      <w:divBdr>
        <w:top w:val="none" w:sz="0" w:space="0" w:color="auto"/>
        <w:left w:val="none" w:sz="0" w:space="0" w:color="auto"/>
        <w:bottom w:val="none" w:sz="0" w:space="0" w:color="auto"/>
        <w:right w:val="none" w:sz="0" w:space="0" w:color="auto"/>
      </w:divBdr>
    </w:div>
    <w:div w:id="741803576">
      <w:bodyDiv w:val="1"/>
      <w:marLeft w:val="0"/>
      <w:marRight w:val="0"/>
      <w:marTop w:val="0"/>
      <w:marBottom w:val="0"/>
      <w:divBdr>
        <w:top w:val="none" w:sz="0" w:space="0" w:color="auto"/>
        <w:left w:val="none" w:sz="0" w:space="0" w:color="auto"/>
        <w:bottom w:val="none" w:sz="0" w:space="0" w:color="auto"/>
        <w:right w:val="none" w:sz="0" w:space="0" w:color="auto"/>
      </w:divBdr>
    </w:div>
    <w:div w:id="745372285">
      <w:bodyDiv w:val="1"/>
      <w:marLeft w:val="0"/>
      <w:marRight w:val="0"/>
      <w:marTop w:val="0"/>
      <w:marBottom w:val="0"/>
      <w:divBdr>
        <w:top w:val="none" w:sz="0" w:space="0" w:color="auto"/>
        <w:left w:val="none" w:sz="0" w:space="0" w:color="auto"/>
        <w:bottom w:val="none" w:sz="0" w:space="0" w:color="auto"/>
        <w:right w:val="none" w:sz="0" w:space="0" w:color="auto"/>
      </w:divBdr>
    </w:div>
    <w:div w:id="749228448">
      <w:bodyDiv w:val="1"/>
      <w:marLeft w:val="0"/>
      <w:marRight w:val="0"/>
      <w:marTop w:val="0"/>
      <w:marBottom w:val="0"/>
      <w:divBdr>
        <w:top w:val="none" w:sz="0" w:space="0" w:color="auto"/>
        <w:left w:val="none" w:sz="0" w:space="0" w:color="auto"/>
        <w:bottom w:val="none" w:sz="0" w:space="0" w:color="auto"/>
        <w:right w:val="none" w:sz="0" w:space="0" w:color="auto"/>
      </w:divBdr>
    </w:div>
    <w:div w:id="753281998">
      <w:bodyDiv w:val="1"/>
      <w:marLeft w:val="0"/>
      <w:marRight w:val="0"/>
      <w:marTop w:val="0"/>
      <w:marBottom w:val="0"/>
      <w:divBdr>
        <w:top w:val="none" w:sz="0" w:space="0" w:color="auto"/>
        <w:left w:val="none" w:sz="0" w:space="0" w:color="auto"/>
        <w:bottom w:val="none" w:sz="0" w:space="0" w:color="auto"/>
        <w:right w:val="none" w:sz="0" w:space="0" w:color="auto"/>
      </w:divBdr>
    </w:div>
    <w:div w:id="758914057">
      <w:bodyDiv w:val="1"/>
      <w:marLeft w:val="0"/>
      <w:marRight w:val="0"/>
      <w:marTop w:val="0"/>
      <w:marBottom w:val="0"/>
      <w:divBdr>
        <w:top w:val="none" w:sz="0" w:space="0" w:color="auto"/>
        <w:left w:val="none" w:sz="0" w:space="0" w:color="auto"/>
        <w:bottom w:val="none" w:sz="0" w:space="0" w:color="auto"/>
        <w:right w:val="none" w:sz="0" w:space="0" w:color="auto"/>
      </w:divBdr>
    </w:div>
    <w:div w:id="764767984">
      <w:bodyDiv w:val="1"/>
      <w:marLeft w:val="0"/>
      <w:marRight w:val="0"/>
      <w:marTop w:val="0"/>
      <w:marBottom w:val="0"/>
      <w:divBdr>
        <w:top w:val="none" w:sz="0" w:space="0" w:color="auto"/>
        <w:left w:val="none" w:sz="0" w:space="0" w:color="auto"/>
        <w:bottom w:val="none" w:sz="0" w:space="0" w:color="auto"/>
        <w:right w:val="none" w:sz="0" w:space="0" w:color="auto"/>
      </w:divBdr>
    </w:div>
    <w:div w:id="766460607">
      <w:bodyDiv w:val="1"/>
      <w:marLeft w:val="0"/>
      <w:marRight w:val="0"/>
      <w:marTop w:val="0"/>
      <w:marBottom w:val="0"/>
      <w:divBdr>
        <w:top w:val="none" w:sz="0" w:space="0" w:color="auto"/>
        <w:left w:val="none" w:sz="0" w:space="0" w:color="auto"/>
        <w:bottom w:val="none" w:sz="0" w:space="0" w:color="auto"/>
        <w:right w:val="none" w:sz="0" w:space="0" w:color="auto"/>
      </w:divBdr>
    </w:div>
    <w:div w:id="768234117">
      <w:bodyDiv w:val="1"/>
      <w:marLeft w:val="0"/>
      <w:marRight w:val="0"/>
      <w:marTop w:val="0"/>
      <w:marBottom w:val="0"/>
      <w:divBdr>
        <w:top w:val="none" w:sz="0" w:space="0" w:color="auto"/>
        <w:left w:val="none" w:sz="0" w:space="0" w:color="auto"/>
        <w:bottom w:val="none" w:sz="0" w:space="0" w:color="auto"/>
        <w:right w:val="none" w:sz="0" w:space="0" w:color="auto"/>
      </w:divBdr>
    </w:div>
    <w:div w:id="770901481">
      <w:bodyDiv w:val="1"/>
      <w:marLeft w:val="0"/>
      <w:marRight w:val="0"/>
      <w:marTop w:val="0"/>
      <w:marBottom w:val="0"/>
      <w:divBdr>
        <w:top w:val="none" w:sz="0" w:space="0" w:color="auto"/>
        <w:left w:val="none" w:sz="0" w:space="0" w:color="auto"/>
        <w:bottom w:val="none" w:sz="0" w:space="0" w:color="auto"/>
        <w:right w:val="none" w:sz="0" w:space="0" w:color="auto"/>
      </w:divBdr>
    </w:div>
    <w:div w:id="783038109">
      <w:bodyDiv w:val="1"/>
      <w:marLeft w:val="0"/>
      <w:marRight w:val="0"/>
      <w:marTop w:val="0"/>
      <w:marBottom w:val="0"/>
      <w:divBdr>
        <w:top w:val="none" w:sz="0" w:space="0" w:color="auto"/>
        <w:left w:val="none" w:sz="0" w:space="0" w:color="auto"/>
        <w:bottom w:val="none" w:sz="0" w:space="0" w:color="auto"/>
        <w:right w:val="none" w:sz="0" w:space="0" w:color="auto"/>
      </w:divBdr>
    </w:div>
    <w:div w:id="786193358">
      <w:bodyDiv w:val="1"/>
      <w:marLeft w:val="0"/>
      <w:marRight w:val="0"/>
      <w:marTop w:val="0"/>
      <w:marBottom w:val="0"/>
      <w:divBdr>
        <w:top w:val="none" w:sz="0" w:space="0" w:color="auto"/>
        <w:left w:val="none" w:sz="0" w:space="0" w:color="auto"/>
        <w:bottom w:val="none" w:sz="0" w:space="0" w:color="auto"/>
        <w:right w:val="none" w:sz="0" w:space="0" w:color="auto"/>
      </w:divBdr>
    </w:div>
    <w:div w:id="853955194">
      <w:bodyDiv w:val="1"/>
      <w:marLeft w:val="0"/>
      <w:marRight w:val="0"/>
      <w:marTop w:val="0"/>
      <w:marBottom w:val="0"/>
      <w:divBdr>
        <w:top w:val="none" w:sz="0" w:space="0" w:color="auto"/>
        <w:left w:val="none" w:sz="0" w:space="0" w:color="auto"/>
        <w:bottom w:val="none" w:sz="0" w:space="0" w:color="auto"/>
        <w:right w:val="none" w:sz="0" w:space="0" w:color="auto"/>
      </w:divBdr>
    </w:div>
    <w:div w:id="855770721">
      <w:bodyDiv w:val="1"/>
      <w:marLeft w:val="0"/>
      <w:marRight w:val="0"/>
      <w:marTop w:val="0"/>
      <w:marBottom w:val="0"/>
      <w:divBdr>
        <w:top w:val="none" w:sz="0" w:space="0" w:color="auto"/>
        <w:left w:val="none" w:sz="0" w:space="0" w:color="auto"/>
        <w:bottom w:val="none" w:sz="0" w:space="0" w:color="auto"/>
        <w:right w:val="none" w:sz="0" w:space="0" w:color="auto"/>
      </w:divBdr>
    </w:div>
    <w:div w:id="859663652">
      <w:bodyDiv w:val="1"/>
      <w:marLeft w:val="0"/>
      <w:marRight w:val="0"/>
      <w:marTop w:val="0"/>
      <w:marBottom w:val="0"/>
      <w:divBdr>
        <w:top w:val="none" w:sz="0" w:space="0" w:color="auto"/>
        <w:left w:val="none" w:sz="0" w:space="0" w:color="auto"/>
        <w:bottom w:val="none" w:sz="0" w:space="0" w:color="auto"/>
        <w:right w:val="none" w:sz="0" w:space="0" w:color="auto"/>
      </w:divBdr>
    </w:div>
    <w:div w:id="865676249">
      <w:bodyDiv w:val="1"/>
      <w:marLeft w:val="0"/>
      <w:marRight w:val="0"/>
      <w:marTop w:val="0"/>
      <w:marBottom w:val="0"/>
      <w:divBdr>
        <w:top w:val="none" w:sz="0" w:space="0" w:color="auto"/>
        <w:left w:val="none" w:sz="0" w:space="0" w:color="auto"/>
        <w:bottom w:val="none" w:sz="0" w:space="0" w:color="auto"/>
        <w:right w:val="none" w:sz="0" w:space="0" w:color="auto"/>
      </w:divBdr>
    </w:div>
    <w:div w:id="907572449">
      <w:bodyDiv w:val="1"/>
      <w:marLeft w:val="0"/>
      <w:marRight w:val="0"/>
      <w:marTop w:val="0"/>
      <w:marBottom w:val="0"/>
      <w:divBdr>
        <w:top w:val="none" w:sz="0" w:space="0" w:color="auto"/>
        <w:left w:val="none" w:sz="0" w:space="0" w:color="auto"/>
        <w:bottom w:val="none" w:sz="0" w:space="0" w:color="auto"/>
        <w:right w:val="none" w:sz="0" w:space="0" w:color="auto"/>
      </w:divBdr>
    </w:div>
    <w:div w:id="922950286">
      <w:bodyDiv w:val="1"/>
      <w:marLeft w:val="0"/>
      <w:marRight w:val="0"/>
      <w:marTop w:val="0"/>
      <w:marBottom w:val="0"/>
      <w:divBdr>
        <w:top w:val="none" w:sz="0" w:space="0" w:color="auto"/>
        <w:left w:val="none" w:sz="0" w:space="0" w:color="auto"/>
        <w:bottom w:val="none" w:sz="0" w:space="0" w:color="auto"/>
        <w:right w:val="none" w:sz="0" w:space="0" w:color="auto"/>
      </w:divBdr>
    </w:div>
    <w:div w:id="931166146">
      <w:bodyDiv w:val="1"/>
      <w:marLeft w:val="0"/>
      <w:marRight w:val="0"/>
      <w:marTop w:val="0"/>
      <w:marBottom w:val="0"/>
      <w:divBdr>
        <w:top w:val="none" w:sz="0" w:space="0" w:color="auto"/>
        <w:left w:val="none" w:sz="0" w:space="0" w:color="auto"/>
        <w:bottom w:val="none" w:sz="0" w:space="0" w:color="auto"/>
        <w:right w:val="none" w:sz="0" w:space="0" w:color="auto"/>
      </w:divBdr>
    </w:div>
    <w:div w:id="957370647">
      <w:bodyDiv w:val="1"/>
      <w:marLeft w:val="0"/>
      <w:marRight w:val="0"/>
      <w:marTop w:val="0"/>
      <w:marBottom w:val="0"/>
      <w:divBdr>
        <w:top w:val="none" w:sz="0" w:space="0" w:color="auto"/>
        <w:left w:val="none" w:sz="0" w:space="0" w:color="auto"/>
        <w:bottom w:val="none" w:sz="0" w:space="0" w:color="auto"/>
        <w:right w:val="none" w:sz="0" w:space="0" w:color="auto"/>
      </w:divBdr>
    </w:div>
    <w:div w:id="997001852">
      <w:bodyDiv w:val="1"/>
      <w:marLeft w:val="0"/>
      <w:marRight w:val="0"/>
      <w:marTop w:val="0"/>
      <w:marBottom w:val="0"/>
      <w:divBdr>
        <w:top w:val="none" w:sz="0" w:space="0" w:color="auto"/>
        <w:left w:val="none" w:sz="0" w:space="0" w:color="auto"/>
        <w:bottom w:val="none" w:sz="0" w:space="0" w:color="auto"/>
        <w:right w:val="none" w:sz="0" w:space="0" w:color="auto"/>
      </w:divBdr>
    </w:div>
    <w:div w:id="1016225151">
      <w:bodyDiv w:val="1"/>
      <w:marLeft w:val="0"/>
      <w:marRight w:val="0"/>
      <w:marTop w:val="0"/>
      <w:marBottom w:val="0"/>
      <w:divBdr>
        <w:top w:val="none" w:sz="0" w:space="0" w:color="auto"/>
        <w:left w:val="none" w:sz="0" w:space="0" w:color="auto"/>
        <w:bottom w:val="none" w:sz="0" w:space="0" w:color="auto"/>
        <w:right w:val="none" w:sz="0" w:space="0" w:color="auto"/>
      </w:divBdr>
    </w:div>
    <w:div w:id="1034814808">
      <w:bodyDiv w:val="1"/>
      <w:marLeft w:val="0"/>
      <w:marRight w:val="0"/>
      <w:marTop w:val="0"/>
      <w:marBottom w:val="0"/>
      <w:divBdr>
        <w:top w:val="none" w:sz="0" w:space="0" w:color="auto"/>
        <w:left w:val="none" w:sz="0" w:space="0" w:color="auto"/>
        <w:bottom w:val="none" w:sz="0" w:space="0" w:color="auto"/>
        <w:right w:val="none" w:sz="0" w:space="0" w:color="auto"/>
      </w:divBdr>
    </w:div>
    <w:div w:id="1037849375">
      <w:bodyDiv w:val="1"/>
      <w:marLeft w:val="0"/>
      <w:marRight w:val="0"/>
      <w:marTop w:val="0"/>
      <w:marBottom w:val="0"/>
      <w:divBdr>
        <w:top w:val="none" w:sz="0" w:space="0" w:color="auto"/>
        <w:left w:val="none" w:sz="0" w:space="0" w:color="auto"/>
        <w:bottom w:val="none" w:sz="0" w:space="0" w:color="auto"/>
        <w:right w:val="none" w:sz="0" w:space="0" w:color="auto"/>
      </w:divBdr>
    </w:div>
    <w:div w:id="1062827094">
      <w:bodyDiv w:val="1"/>
      <w:marLeft w:val="0"/>
      <w:marRight w:val="0"/>
      <w:marTop w:val="0"/>
      <w:marBottom w:val="0"/>
      <w:divBdr>
        <w:top w:val="none" w:sz="0" w:space="0" w:color="auto"/>
        <w:left w:val="none" w:sz="0" w:space="0" w:color="auto"/>
        <w:bottom w:val="none" w:sz="0" w:space="0" w:color="auto"/>
        <w:right w:val="none" w:sz="0" w:space="0" w:color="auto"/>
      </w:divBdr>
    </w:div>
    <w:div w:id="1064180497">
      <w:bodyDiv w:val="1"/>
      <w:marLeft w:val="0"/>
      <w:marRight w:val="0"/>
      <w:marTop w:val="0"/>
      <w:marBottom w:val="0"/>
      <w:divBdr>
        <w:top w:val="none" w:sz="0" w:space="0" w:color="auto"/>
        <w:left w:val="none" w:sz="0" w:space="0" w:color="auto"/>
        <w:bottom w:val="none" w:sz="0" w:space="0" w:color="auto"/>
        <w:right w:val="none" w:sz="0" w:space="0" w:color="auto"/>
      </w:divBdr>
    </w:div>
    <w:div w:id="1072238301">
      <w:bodyDiv w:val="1"/>
      <w:marLeft w:val="0"/>
      <w:marRight w:val="0"/>
      <w:marTop w:val="0"/>
      <w:marBottom w:val="0"/>
      <w:divBdr>
        <w:top w:val="none" w:sz="0" w:space="0" w:color="auto"/>
        <w:left w:val="none" w:sz="0" w:space="0" w:color="auto"/>
        <w:bottom w:val="none" w:sz="0" w:space="0" w:color="auto"/>
        <w:right w:val="none" w:sz="0" w:space="0" w:color="auto"/>
      </w:divBdr>
    </w:div>
    <w:div w:id="1094323510">
      <w:bodyDiv w:val="1"/>
      <w:marLeft w:val="0"/>
      <w:marRight w:val="0"/>
      <w:marTop w:val="0"/>
      <w:marBottom w:val="0"/>
      <w:divBdr>
        <w:top w:val="none" w:sz="0" w:space="0" w:color="auto"/>
        <w:left w:val="none" w:sz="0" w:space="0" w:color="auto"/>
        <w:bottom w:val="none" w:sz="0" w:space="0" w:color="auto"/>
        <w:right w:val="none" w:sz="0" w:space="0" w:color="auto"/>
      </w:divBdr>
    </w:div>
    <w:div w:id="1106996209">
      <w:bodyDiv w:val="1"/>
      <w:marLeft w:val="0"/>
      <w:marRight w:val="0"/>
      <w:marTop w:val="0"/>
      <w:marBottom w:val="0"/>
      <w:divBdr>
        <w:top w:val="none" w:sz="0" w:space="0" w:color="auto"/>
        <w:left w:val="none" w:sz="0" w:space="0" w:color="auto"/>
        <w:bottom w:val="none" w:sz="0" w:space="0" w:color="auto"/>
        <w:right w:val="none" w:sz="0" w:space="0" w:color="auto"/>
      </w:divBdr>
    </w:div>
    <w:div w:id="1109857135">
      <w:bodyDiv w:val="1"/>
      <w:marLeft w:val="0"/>
      <w:marRight w:val="0"/>
      <w:marTop w:val="0"/>
      <w:marBottom w:val="0"/>
      <w:divBdr>
        <w:top w:val="none" w:sz="0" w:space="0" w:color="auto"/>
        <w:left w:val="none" w:sz="0" w:space="0" w:color="auto"/>
        <w:bottom w:val="none" w:sz="0" w:space="0" w:color="auto"/>
        <w:right w:val="none" w:sz="0" w:space="0" w:color="auto"/>
      </w:divBdr>
    </w:div>
    <w:div w:id="1112239306">
      <w:bodyDiv w:val="1"/>
      <w:marLeft w:val="0"/>
      <w:marRight w:val="0"/>
      <w:marTop w:val="0"/>
      <w:marBottom w:val="0"/>
      <w:divBdr>
        <w:top w:val="none" w:sz="0" w:space="0" w:color="auto"/>
        <w:left w:val="none" w:sz="0" w:space="0" w:color="auto"/>
        <w:bottom w:val="none" w:sz="0" w:space="0" w:color="auto"/>
        <w:right w:val="none" w:sz="0" w:space="0" w:color="auto"/>
      </w:divBdr>
    </w:div>
    <w:div w:id="1113523695">
      <w:bodyDiv w:val="1"/>
      <w:marLeft w:val="0"/>
      <w:marRight w:val="0"/>
      <w:marTop w:val="0"/>
      <w:marBottom w:val="0"/>
      <w:divBdr>
        <w:top w:val="none" w:sz="0" w:space="0" w:color="auto"/>
        <w:left w:val="none" w:sz="0" w:space="0" w:color="auto"/>
        <w:bottom w:val="none" w:sz="0" w:space="0" w:color="auto"/>
        <w:right w:val="none" w:sz="0" w:space="0" w:color="auto"/>
      </w:divBdr>
    </w:div>
    <w:div w:id="1116604109">
      <w:bodyDiv w:val="1"/>
      <w:marLeft w:val="0"/>
      <w:marRight w:val="0"/>
      <w:marTop w:val="0"/>
      <w:marBottom w:val="0"/>
      <w:divBdr>
        <w:top w:val="none" w:sz="0" w:space="0" w:color="auto"/>
        <w:left w:val="none" w:sz="0" w:space="0" w:color="auto"/>
        <w:bottom w:val="none" w:sz="0" w:space="0" w:color="auto"/>
        <w:right w:val="none" w:sz="0" w:space="0" w:color="auto"/>
      </w:divBdr>
    </w:div>
    <w:div w:id="1117481838">
      <w:bodyDiv w:val="1"/>
      <w:marLeft w:val="0"/>
      <w:marRight w:val="0"/>
      <w:marTop w:val="0"/>
      <w:marBottom w:val="0"/>
      <w:divBdr>
        <w:top w:val="none" w:sz="0" w:space="0" w:color="auto"/>
        <w:left w:val="none" w:sz="0" w:space="0" w:color="auto"/>
        <w:bottom w:val="none" w:sz="0" w:space="0" w:color="auto"/>
        <w:right w:val="none" w:sz="0" w:space="0" w:color="auto"/>
      </w:divBdr>
    </w:div>
    <w:div w:id="1136335874">
      <w:bodyDiv w:val="1"/>
      <w:marLeft w:val="0"/>
      <w:marRight w:val="0"/>
      <w:marTop w:val="0"/>
      <w:marBottom w:val="0"/>
      <w:divBdr>
        <w:top w:val="none" w:sz="0" w:space="0" w:color="auto"/>
        <w:left w:val="none" w:sz="0" w:space="0" w:color="auto"/>
        <w:bottom w:val="none" w:sz="0" w:space="0" w:color="auto"/>
        <w:right w:val="none" w:sz="0" w:space="0" w:color="auto"/>
      </w:divBdr>
    </w:div>
    <w:div w:id="1155532986">
      <w:bodyDiv w:val="1"/>
      <w:marLeft w:val="0"/>
      <w:marRight w:val="0"/>
      <w:marTop w:val="0"/>
      <w:marBottom w:val="0"/>
      <w:divBdr>
        <w:top w:val="none" w:sz="0" w:space="0" w:color="auto"/>
        <w:left w:val="none" w:sz="0" w:space="0" w:color="auto"/>
        <w:bottom w:val="none" w:sz="0" w:space="0" w:color="auto"/>
        <w:right w:val="none" w:sz="0" w:space="0" w:color="auto"/>
      </w:divBdr>
    </w:div>
    <w:div w:id="1176305770">
      <w:bodyDiv w:val="1"/>
      <w:marLeft w:val="0"/>
      <w:marRight w:val="0"/>
      <w:marTop w:val="0"/>
      <w:marBottom w:val="0"/>
      <w:divBdr>
        <w:top w:val="none" w:sz="0" w:space="0" w:color="auto"/>
        <w:left w:val="none" w:sz="0" w:space="0" w:color="auto"/>
        <w:bottom w:val="none" w:sz="0" w:space="0" w:color="auto"/>
        <w:right w:val="none" w:sz="0" w:space="0" w:color="auto"/>
      </w:divBdr>
    </w:div>
    <w:div w:id="1192037149">
      <w:bodyDiv w:val="1"/>
      <w:marLeft w:val="0"/>
      <w:marRight w:val="0"/>
      <w:marTop w:val="0"/>
      <w:marBottom w:val="0"/>
      <w:divBdr>
        <w:top w:val="none" w:sz="0" w:space="0" w:color="auto"/>
        <w:left w:val="none" w:sz="0" w:space="0" w:color="auto"/>
        <w:bottom w:val="none" w:sz="0" w:space="0" w:color="auto"/>
        <w:right w:val="none" w:sz="0" w:space="0" w:color="auto"/>
      </w:divBdr>
    </w:div>
    <w:div w:id="1203059741">
      <w:bodyDiv w:val="1"/>
      <w:marLeft w:val="0"/>
      <w:marRight w:val="0"/>
      <w:marTop w:val="0"/>
      <w:marBottom w:val="0"/>
      <w:divBdr>
        <w:top w:val="none" w:sz="0" w:space="0" w:color="auto"/>
        <w:left w:val="none" w:sz="0" w:space="0" w:color="auto"/>
        <w:bottom w:val="none" w:sz="0" w:space="0" w:color="auto"/>
        <w:right w:val="none" w:sz="0" w:space="0" w:color="auto"/>
      </w:divBdr>
    </w:div>
    <w:div w:id="1245072390">
      <w:bodyDiv w:val="1"/>
      <w:marLeft w:val="0"/>
      <w:marRight w:val="0"/>
      <w:marTop w:val="0"/>
      <w:marBottom w:val="0"/>
      <w:divBdr>
        <w:top w:val="none" w:sz="0" w:space="0" w:color="auto"/>
        <w:left w:val="none" w:sz="0" w:space="0" w:color="auto"/>
        <w:bottom w:val="none" w:sz="0" w:space="0" w:color="auto"/>
        <w:right w:val="none" w:sz="0" w:space="0" w:color="auto"/>
      </w:divBdr>
    </w:div>
    <w:div w:id="1253276056">
      <w:bodyDiv w:val="1"/>
      <w:marLeft w:val="0"/>
      <w:marRight w:val="0"/>
      <w:marTop w:val="0"/>
      <w:marBottom w:val="0"/>
      <w:divBdr>
        <w:top w:val="none" w:sz="0" w:space="0" w:color="auto"/>
        <w:left w:val="none" w:sz="0" w:space="0" w:color="auto"/>
        <w:bottom w:val="none" w:sz="0" w:space="0" w:color="auto"/>
        <w:right w:val="none" w:sz="0" w:space="0" w:color="auto"/>
      </w:divBdr>
    </w:div>
    <w:div w:id="1286084507">
      <w:bodyDiv w:val="1"/>
      <w:marLeft w:val="0"/>
      <w:marRight w:val="0"/>
      <w:marTop w:val="0"/>
      <w:marBottom w:val="0"/>
      <w:divBdr>
        <w:top w:val="none" w:sz="0" w:space="0" w:color="auto"/>
        <w:left w:val="none" w:sz="0" w:space="0" w:color="auto"/>
        <w:bottom w:val="none" w:sz="0" w:space="0" w:color="auto"/>
        <w:right w:val="none" w:sz="0" w:space="0" w:color="auto"/>
      </w:divBdr>
    </w:div>
    <w:div w:id="1333146762">
      <w:bodyDiv w:val="1"/>
      <w:marLeft w:val="0"/>
      <w:marRight w:val="0"/>
      <w:marTop w:val="0"/>
      <w:marBottom w:val="0"/>
      <w:divBdr>
        <w:top w:val="none" w:sz="0" w:space="0" w:color="auto"/>
        <w:left w:val="none" w:sz="0" w:space="0" w:color="auto"/>
        <w:bottom w:val="none" w:sz="0" w:space="0" w:color="auto"/>
        <w:right w:val="none" w:sz="0" w:space="0" w:color="auto"/>
      </w:divBdr>
    </w:div>
    <w:div w:id="1347823255">
      <w:bodyDiv w:val="1"/>
      <w:marLeft w:val="0"/>
      <w:marRight w:val="0"/>
      <w:marTop w:val="0"/>
      <w:marBottom w:val="0"/>
      <w:divBdr>
        <w:top w:val="none" w:sz="0" w:space="0" w:color="auto"/>
        <w:left w:val="none" w:sz="0" w:space="0" w:color="auto"/>
        <w:bottom w:val="none" w:sz="0" w:space="0" w:color="auto"/>
        <w:right w:val="none" w:sz="0" w:space="0" w:color="auto"/>
      </w:divBdr>
    </w:div>
    <w:div w:id="1356804687">
      <w:bodyDiv w:val="1"/>
      <w:marLeft w:val="0"/>
      <w:marRight w:val="0"/>
      <w:marTop w:val="0"/>
      <w:marBottom w:val="0"/>
      <w:divBdr>
        <w:top w:val="none" w:sz="0" w:space="0" w:color="auto"/>
        <w:left w:val="none" w:sz="0" w:space="0" w:color="auto"/>
        <w:bottom w:val="none" w:sz="0" w:space="0" w:color="auto"/>
        <w:right w:val="none" w:sz="0" w:space="0" w:color="auto"/>
      </w:divBdr>
    </w:div>
    <w:div w:id="1361860199">
      <w:bodyDiv w:val="1"/>
      <w:marLeft w:val="0"/>
      <w:marRight w:val="0"/>
      <w:marTop w:val="0"/>
      <w:marBottom w:val="0"/>
      <w:divBdr>
        <w:top w:val="none" w:sz="0" w:space="0" w:color="auto"/>
        <w:left w:val="none" w:sz="0" w:space="0" w:color="auto"/>
        <w:bottom w:val="none" w:sz="0" w:space="0" w:color="auto"/>
        <w:right w:val="none" w:sz="0" w:space="0" w:color="auto"/>
      </w:divBdr>
    </w:div>
    <w:div w:id="1369991820">
      <w:bodyDiv w:val="1"/>
      <w:marLeft w:val="0"/>
      <w:marRight w:val="0"/>
      <w:marTop w:val="0"/>
      <w:marBottom w:val="0"/>
      <w:divBdr>
        <w:top w:val="none" w:sz="0" w:space="0" w:color="auto"/>
        <w:left w:val="none" w:sz="0" w:space="0" w:color="auto"/>
        <w:bottom w:val="none" w:sz="0" w:space="0" w:color="auto"/>
        <w:right w:val="none" w:sz="0" w:space="0" w:color="auto"/>
      </w:divBdr>
    </w:div>
    <w:div w:id="1382946057">
      <w:bodyDiv w:val="1"/>
      <w:marLeft w:val="0"/>
      <w:marRight w:val="0"/>
      <w:marTop w:val="0"/>
      <w:marBottom w:val="0"/>
      <w:divBdr>
        <w:top w:val="none" w:sz="0" w:space="0" w:color="auto"/>
        <w:left w:val="none" w:sz="0" w:space="0" w:color="auto"/>
        <w:bottom w:val="none" w:sz="0" w:space="0" w:color="auto"/>
        <w:right w:val="none" w:sz="0" w:space="0" w:color="auto"/>
      </w:divBdr>
    </w:div>
    <w:div w:id="1419905671">
      <w:bodyDiv w:val="1"/>
      <w:marLeft w:val="0"/>
      <w:marRight w:val="0"/>
      <w:marTop w:val="0"/>
      <w:marBottom w:val="0"/>
      <w:divBdr>
        <w:top w:val="none" w:sz="0" w:space="0" w:color="auto"/>
        <w:left w:val="none" w:sz="0" w:space="0" w:color="auto"/>
        <w:bottom w:val="none" w:sz="0" w:space="0" w:color="auto"/>
        <w:right w:val="none" w:sz="0" w:space="0" w:color="auto"/>
      </w:divBdr>
    </w:div>
    <w:div w:id="1424184628">
      <w:bodyDiv w:val="1"/>
      <w:marLeft w:val="0"/>
      <w:marRight w:val="0"/>
      <w:marTop w:val="0"/>
      <w:marBottom w:val="0"/>
      <w:divBdr>
        <w:top w:val="none" w:sz="0" w:space="0" w:color="auto"/>
        <w:left w:val="none" w:sz="0" w:space="0" w:color="auto"/>
        <w:bottom w:val="none" w:sz="0" w:space="0" w:color="auto"/>
        <w:right w:val="none" w:sz="0" w:space="0" w:color="auto"/>
      </w:divBdr>
    </w:div>
    <w:div w:id="1439372728">
      <w:bodyDiv w:val="1"/>
      <w:marLeft w:val="0"/>
      <w:marRight w:val="0"/>
      <w:marTop w:val="0"/>
      <w:marBottom w:val="0"/>
      <w:divBdr>
        <w:top w:val="none" w:sz="0" w:space="0" w:color="auto"/>
        <w:left w:val="none" w:sz="0" w:space="0" w:color="auto"/>
        <w:bottom w:val="none" w:sz="0" w:space="0" w:color="auto"/>
        <w:right w:val="none" w:sz="0" w:space="0" w:color="auto"/>
      </w:divBdr>
    </w:div>
    <w:div w:id="1456363897">
      <w:bodyDiv w:val="1"/>
      <w:marLeft w:val="0"/>
      <w:marRight w:val="0"/>
      <w:marTop w:val="0"/>
      <w:marBottom w:val="0"/>
      <w:divBdr>
        <w:top w:val="none" w:sz="0" w:space="0" w:color="auto"/>
        <w:left w:val="none" w:sz="0" w:space="0" w:color="auto"/>
        <w:bottom w:val="none" w:sz="0" w:space="0" w:color="auto"/>
        <w:right w:val="none" w:sz="0" w:space="0" w:color="auto"/>
      </w:divBdr>
    </w:div>
    <w:div w:id="1477718688">
      <w:bodyDiv w:val="1"/>
      <w:marLeft w:val="0"/>
      <w:marRight w:val="0"/>
      <w:marTop w:val="0"/>
      <w:marBottom w:val="0"/>
      <w:divBdr>
        <w:top w:val="none" w:sz="0" w:space="0" w:color="auto"/>
        <w:left w:val="none" w:sz="0" w:space="0" w:color="auto"/>
        <w:bottom w:val="none" w:sz="0" w:space="0" w:color="auto"/>
        <w:right w:val="none" w:sz="0" w:space="0" w:color="auto"/>
      </w:divBdr>
    </w:div>
    <w:div w:id="1489711924">
      <w:bodyDiv w:val="1"/>
      <w:marLeft w:val="0"/>
      <w:marRight w:val="0"/>
      <w:marTop w:val="0"/>
      <w:marBottom w:val="0"/>
      <w:divBdr>
        <w:top w:val="none" w:sz="0" w:space="0" w:color="auto"/>
        <w:left w:val="none" w:sz="0" w:space="0" w:color="auto"/>
        <w:bottom w:val="none" w:sz="0" w:space="0" w:color="auto"/>
        <w:right w:val="none" w:sz="0" w:space="0" w:color="auto"/>
      </w:divBdr>
    </w:div>
    <w:div w:id="1494493247">
      <w:bodyDiv w:val="1"/>
      <w:marLeft w:val="0"/>
      <w:marRight w:val="0"/>
      <w:marTop w:val="0"/>
      <w:marBottom w:val="0"/>
      <w:divBdr>
        <w:top w:val="none" w:sz="0" w:space="0" w:color="auto"/>
        <w:left w:val="none" w:sz="0" w:space="0" w:color="auto"/>
        <w:bottom w:val="none" w:sz="0" w:space="0" w:color="auto"/>
        <w:right w:val="none" w:sz="0" w:space="0" w:color="auto"/>
      </w:divBdr>
    </w:div>
    <w:div w:id="1495143629">
      <w:bodyDiv w:val="1"/>
      <w:marLeft w:val="0"/>
      <w:marRight w:val="0"/>
      <w:marTop w:val="0"/>
      <w:marBottom w:val="0"/>
      <w:divBdr>
        <w:top w:val="none" w:sz="0" w:space="0" w:color="auto"/>
        <w:left w:val="none" w:sz="0" w:space="0" w:color="auto"/>
        <w:bottom w:val="none" w:sz="0" w:space="0" w:color="auto"/>
        <w:right w:val="none" w:sz="0" w:space="0" w:color="auto"/>
      </w:divBdr>
    </w:div>
    <w:div w:id="1506938892">
      <w:bodyDiv w:val="1"/>
      <w:marLeft w:val="0"/>
      <w:marRight w:val="0"/>
      <w:marTop w:val="0"/>
      <w:marBottom w:val="0"/>
      <w:divBdr>
        <w:top w:val="none" w:sz="0" w:space="0" w:color="auto"/>
        <w:left w:val="none" w:sz="0" w:space="0" w:color="auto"/>
        <w:bottom w:val="none" w:sz="0" w:space="0" w:color="auto"/>
        <w:right w:val="none" w:sz="0" w:space="0" w:color="auto"/>
      </w:divBdr>
    </w:div>
    <w:div w:id="1524133112">
      <w:bodyDiv w:val="1"/>
      <w:marLeft w:val="0"/>
      <w:marRight w:val="0"/>
      <w:marTop w:val="0"/>
      <w:marBottom w:val="0"/>
      <w:divBdr>
        <w:top w:val="none" w:sz="0" w:space="0" w:color="auto"/>
        <w:left w:val="none" w:sz="0" w:space="0" w:color="auto"/>
        <w:bottom w:val="none" w:sz="0" w:space="0" w:color="auto"/>
        <w:right w:val="none" w:sz="0" w:space="0" w:color="auto"/>
      </w:divBdr>
    </w:div>
    <w:div w:id="1525560468">
      <w:bodyDiv w:val="1"/>
      <w:marLeft w:val="0"/>
      <w:marRight w:val="0"/>
      <w:marTop w:val="0"/>
      <w:marBottom w:val="0"/>
      <w:divBdr>
        <w:top w:val="none" w:sz="0" w:space="0" w:color="auto"/>
        <w:left w:val="none" w:sz="0" w:space="0" w:color="auto"/>
        <w:bottom w:val="none" w:sz="0" w:space="0" w:color="auto"/>
        <w:right w:val="none" w:sz="0" w:space="0" w:color="auto"/>
      </w:divBdr>
    </w:div>
    <w:div w:id="1531379949">
      <w:bodyDiv w:val="1"/>
      <w:marLeft w:val="0"/>
      <w:marRight w:val="0"/>
      <w:marTop w:val="0"/>
      <w:marBottom w:val="0"/>
      <w:divBdr>
        <w:top w:val="none" w:sz="0" w:space="0" w:color="auto"/>
        <w:left w:val="none" w:sz="0" w:space="0" w:color="auto"/>
        <w:bottom w:val="none" w:sz="0" w:space="0" w:color="auto"/>
        <w:right w:val="none" w:sz="0" w:space="0" w:color="auto"/>
      </w:divBdr>
    </w:div>
    <w:div w:id="1549489711">
      <w:bodyDiv w:val="1"/>
      <w:marLeft w:val="0"/>
      <w:marRight w:val="0"/>
      <w:marTop w:val="0"/>
      <w:marBottom w:val="0"/>
      <w:divBdr>
        <w:top w:val="none" w:sz="0" w:space="0" w:color="auto"/>
        <w:left w:val="none" w:sz="0" w:space="0" w:color="auto"/>
        <w:bottom w:val="none" w:sz="0" w:space="0" w:color="auto"/>
        <w:right w:val="none" w:sz="0" w:space="0" w:color="auto"/>
      </w:divBdr>
    </w:div>
    <w:div w:id="1568033925">
      <w:bodyDiv w:val="1"/>
      <w:marLeft w:val="0"/>
      <w:marRight w:val="0"/>
      <w:marTop w:val="0"/>
      <w:marBottom w:val="0"/>
      <w:divBdr>
        <w:top w:val="none" w:sz="0" w:space="0" w:color="auto"/>
        <w:left w:val="none" w:sz="0" w:space="0" w:color="auto"/>
        <w:bottom w:val="none" w:sz="0" w:space="0" w:color="auto"/>
        <w:right w:val="none" w:sz="0" w:space="0" w:color="auto"/>
      </w:divBdr>
    </w:div>
    <w:div w:id="1569224321">
      <w:bodyDiv w:val="1"/>
      <w:marLeft w:val="0"/>
      <w:marRight w:val="0"/>
      <w:marTop w:val="0"/>
      <w:marBottom w:val="0"/>
      <w:divBdr>
        <w:top w:val="none" w:sz="0" w:space="0" w:color="auto"/>
        <w:left w:val="none" w:sz="0" w:space="0" w:color="auto"/>
        <w:bottom w:val="none" w:sz="0" w:space="0" w:color="auto"/>
        <w:right w:val="none" w:sz="0" w:space="0" w:color="auto"/>
      </w:divBdr>
    </w:div>
    <w:div w:id="1571305307">
      <w:bodyDiv w:val="1"/>
      <w:marLeft w:val="0"/>
      <w:marRight w:val="0"/>
      <w:marTop w:val="0"/>
      <w:marBottom w:val="0"/>
      <w:divBdr>
        <w:top w:val="none" w:sz="0" w:space="0" w:color="auto"/>
        <w:left w:val="none" w:sz="0" w:space="0" w:color="auto"/>
        <w:bottom w:val="none" w:sz="0" w:space="0" w:color="auto"/>
        <w:right w:val="none" w:sz="0" w:space="0" w:color="auto"/>
      </w:divBdr>
    </w:div>
    <w:div w:id="1584990780">
      <w:bodyDiv w:val="1"/>
      <w:marLeft w:val="0"/>
      <w:marRight w:val="0"/>
      <w:marTop w:val="0"/>
      <w:marBottom w:val="0"/>
      <w:divBdr>
        <w:top w:val="none" w:sz="0" w:space="0" w:color="auto"/>
        <w:left w:val="none" w:sz="0" w:space="0" w:color="auto"/>
        <w:bottom w:val="none" w:sz="0" w:space="0" w:color="auto"/>
        <w:right w:val="none" w:sz="0" w:space="0" w:color="auto"/>
      </w:divBdr>
    </w:div>
    <w:div w:id="1605183476">
      <w:bodyDiv w:val="1"/>
      <w:marLeft w:val="0"/>
      <w:marRight w:val="0"/>
      <w:marTop w:val="0"/>
      <w:marBottom w:val="0"/>
      <w:divBdr>
        <w:top w:val="none" w:sz="0" w:space="0" w:color="auto"/>
        <w:left w:val="none" w:sz="0" w:space="0" w:color="auto"/>
        <w:bottom w:val="none" w:sz="0" w:space="0" w:color="auto"/>
        <w:right w:val="none" w:sz="0" w:space="0" w:color="auto"/>
      </w:divBdr>
    </w:div>
    <w:div w:id="1608805503">
      <w:bodyDiv w:val="1"/>
      <w:marLeft w:val="0"/>
      <w:marRight w:val="0"/>
      <w:marTop w:val="0"/>
      <w:marBottom w:val="0"/>
      <w:divBdr>
        <w:top w:val="none" w:sz="0" w:space="0" w:color="auto"/>
        <w:left w:val="none" w:sz="0" w:space="0" w:color="auto"/>
        <w:bottom w:val="none" w:sz="0" w:space="0" w:color="auto"/>
        <w:right w:val="none" w:sz="0" w:space="0" w:color="auto"/>
      </w:divBdr>
    </w:div>
    <w:div w:id="1615868498">
      <w:bodyDiv w:val="1"/>
      <w:marLeft w:val="0"/>
      <w:marRight w:val="0"/>
      <w:marTop w:val="0"/>
      <w:marBottom w:val="0"/>
      <w:divBdr>
        <w:top w:val="none" w:sz="0" w:space="0" w:color="auto"/>
        <w:left w:val="none" w:sz="0" w:space="0" w:color="auto"/>
        <w:bottom w:val="none" w:sz="0" w:space="0" w:color="auto"/>
        <w:right w:val="none" w:sz="0" w:space="0" w:color="auto"/>
      </w:divBdr>
    </w:div>
    <w:div w:id="1626960111">
      <w:bodyDiv w:val="1"/>
      <w:marLeft w:val="0"/>
      <w:marRight w:val="0"/>
      <w:marTop w:val="0"/>
      <w:marBottom w:val="0"/>
      <w:divBdr>
        <w:top w:val="none" w:sz="0" w:space="0" w:color="auto"/>
        <w:left w:val="none" w:sz="0" w:space="0" w:color="auto"/>
        <w:bottom w:val="none" w:sz="0" w:space="0" w:color="auto"/>
        <w:right w:val="none" w:sz="0" w:space="0" w:color="auto"/>
      </w:divBdr>
    </w:div>
    <w:div w:id="1645963834">
      <w:bodyDiv w:val="1"/>
      <w:marLeft w:val="0"/>
      <w:marRight w:val="0"/>
      <w:marTop w:val="0"/>
      <w:marBottom w:val="0"/>
      <w:divBdr>
        <w:top w:val="none" w:sz="0" w:space="0" w:color="auto"/>
        <w:left w:val="none" w:sz="0" w:space="0" w:color="auto"/>
        <w:bottom w:val="none" w:sz="0" w:space="0" w:color="auto"/>
        <w:right w:val="none" w:sz="0" w:space="0" w:color="auto"/>
      </w:divBdr>
    </w:div>
    <w:div w:id="1655571251">
      <w:bodyDiv w:val="1"/>
      <w:marLeft w:val="0"/>
      <w:marRight w:val="0"/>
      <w:marTop w:val="0"/>
      <w:marBottom w:val="0"/>
      <w:divBdr>
        <w:top w:val="none" w:sz="0" w:space="0" w:color="auto"/>
        <w:left w:val="none" w:sz="0" w:space="0" w:color="auto"/>
        <w:bottom w:val="none" w:sz="0" w:space="0" w:color="auto"/>
        <w:right w:val="none" w:sz="0" w:space="0" w:color="auto"/>
      </w:divBdr>
    </w:div>
    <w:div w:id="1668940830">
      <w:bodyDiv w:val="1"/>
      <w:marLeft w:val="0"/>
      <w:marRight w:val="0"/>
      <w:marTop w:val="0"/>
      <w:marBottom w:val="0"/>
      <w:divBdr>
        <w:top w:val="none" w:sz="0" w:space="0" w:color="auto"/>
        <w:left w:val="none" w:sz="0" w:space="0" w:color="auto"/>
        <w:bottom w:val="none" w:sz="0" w:space="0" w:color="auto"/>
        <w:right w:val="none" w:sz="0" w:space="0" w:color="auto"/>
      </w:divBdr>
    </w:div>
    <w:div w:id="1675108882">
      <w:bodyDiv w:val="1"/>
      <w:marLeft w:val="0"/>
      <w:marRight w:val="0"/>
      <w:marTop w:val="0"/>
      <w:marBottom w:val="0"/>
      <w:divBdr>
        <w:top w:val="none" w:sz="0" w:space="0" w:color="auto"/>
        <w:left w:val="none" w:sz="0" w:space="0" w:color="auto"/>
        <w:bottom w:val="none" w:sz="0" w:space="0" w:color="auto"/>
        <w:right w:val="none" w:sz="0" w:space="0" w:color="auto"/>
      </w:divBdr>
    </w:div>
    <w:div w:id="1685666491">
      <w:bodyDiv w:val="1"/>
      <w:marLeft w:val="0"/>
      <w:marRight w:val="0"/>
      <w:marTop w:val="0"/>
      <w:marBottom w:val="0"/>
      <w:divBdr>
        <w:top w:val="none" w:sz="0" w:space="0" w:color="auto"/>
        <w:left w:val="none" w:sz="0" w:space="0" w:color="auto"/>
        <w:bottom w:val="none" w:sz="0" w:space="0" w:color="auto"/>
        <w:right w:val="none" w:sz="0" w:space="0" w:color="auto"/>
      </w:divBdr>
    </w:div>
    <w:div w:id="1692953185">
      <w:bodyDiv w:val="1"/>
      <w:marLeft w:val="0"/>
      <w:marRight w:val="0"/>
      <w:marTop w:val="0"/>
      <w:marBottom w:val="0"/>
      <w:divBdr>
        <w:top w:val="none" w:sz="0" w:space="0" w:color="auto"/>
        <w:left w:val="none" w:sz="0" w:space="0" w:color="auto"/>
        <w:bottom w:val="none" w:sz="0" w:space="0" w:color="auto"/>
        <w:right w:val="none" w:sz="0" w:space="0" w:color="auto"/>
      </w:divBdr>
    </w:div>
    <w:div w:id="1721786882">
      <w:bodyDiv w:val="1"/>
      <w:marLeft w:val="0"/>
      <w:marRight w:val="0"/>
      <w:marTop w:val="0"/>
      <w:marBottom w:val="0"/>
      <w:divBdr>
        <w:top w:val="none" w:sz="0" w:space="0" w:color="auto"/>
        <w:left w:val="none" w:sz="0" w:space="0" w:color="auto"/>
        <w:bottom w:val="none" w:sz="0" w:space="0" w:color="auto"/>
        <w:right w:val="none" w:sz="0" w:space="0" w:color="auto"/>
      </w:divBdr>
    </w:div>
    <w:div w:id="1747992105">
      <w:bodyDiv w:val="1"/>
      <w:marLeft w:val="0"/>
      <w:marRight w:val="0"/>
      <w:marTop w:val="0"/>
      <w:marBottom w:val="0"/>
      <w:divBdr>
        <w:top w:val="none" w:sz="0" w:space="0" w:color="auto"/>
        <w:left w:val="none" w:sz="0" w:space="0" w:color="auto"/>
        <w:bottom w:val="none" w:sz="0" w:space="0" w:color="auto"/>
        <w:right w:val="none" w:sz="0" w:space="0" w:color="auto"/>
      </w:divBdr>
    </w:div>
    <w:div w:id="1748376550">
      <w:bodyDiv w:val="1"/>
      <w:marLeft w:val="0"/>
      <w:marRight w:val="0"/>
      <w:marTop w:val="0"/>
      <w:marBottom w:val="0"/>
      <w:divBdr>
        <w:top w:val="none" w:sz="0" w:space="0" w:color="auto"/>
        <w:left w:val="none" w:sz="0" w:space="0" w:color="auto"/>
        <w:bottom w:val="none" w:sz="0" w:space="0" w:color="auto"/>
        <w:right w:val="none" w:sz="0" w:space="0" w:color="auto"/>
      </w:divBdr>
    </w:div>
    <w:div w:id="1754158947">
      <w:bodyDiv w:val="1"/>
      <w:marLeft w:val="0"/>
      <w:marRight w:val="0"/>
      <w:marTop w:val="0"/>
      <w:marBottom w:val="0"/>
      <w:divBdr>
        <w:top w:val="none" w:sz="0" w:space="0" w:color="auto"/>
        <w:left w:val="none" w:sz="0" w:space="0" w:color="auto"/>
        <w:bottom w:val="none" w:sz="0" w:space="0" w:color="auto"/>
        <w:right w:val="none" w:sz="0" w:space="0" w:color="auto"/>
      </w:divBdr>
    </w:div>
    <w:div w:id="1805661920">
      <w:bodyDiv w:val="1"/>
      <w:marLeft w:val="0"/>
      <w:marRight w:val="0"/>
      <w:marTop w:val="0"/>
      <w:marBottom w:val="0"/>
      <w:divBdr>
        <w:top w:val="none" w:sz="0" w:space="0" w:color="auto"/>
        <w:left w:val="none" w:sz="0" w:space="0" w:color="auto"/>
        <w:bottom w:val="none" w:sz="0" w:space="0" w:color="auto"/>
        <w:right w:val="none" w:sz="0" w:space="0" w:color="auto"/>
      </w:divBdr>
    </w:div>
    <w:div w:id="1820608329">
      <w:bodyDiv w:val="1"/>
      <w:marLeft w:val="0"/>
      <w:marRight w:val="0"/>
      <w:marTop w:val="0"/>
      <w:marBottom w:val="0"/>
      <w:divBdr>
        <w:top w:val="none" w:sz="0" w:space="0" w:color="auto"/>
        <w:left w:val="none" w:sz="0" w:space="0" w:color="auto"/>
        <w:bottom w:val="none" w:sz="0" w:space="0" w:color="auto"/>
        <w:right w:val="none" w:sz="0" w:space="0" w:color="auto"/>
      </w:divBdr>
    </w:div>
    <w:div w:id="1820880700">
      <w:bodyDiv w:val="1"/>
      <w:marLeft w:val="0"/>
      <w:marRight w:val="0"/>
      <w:marTop w:val="0"/>
      <w:marBottom w:val="0"/>
      <w:divBdr>
        <w:top w:val="none" w:sz="0" w:space="0" w:color="auto"/>
        <w:left w:val="none" w:sz="0" w:space="0" w:color="auto"/>
        <w:bottom w:val="none" w:sz="0" w:space="0" w:color="auto"/>
        <w:right w:val="none" w:sz="0" w:space="0" w:color="auto"/>
      </w:divBdr>
    </w:div>
    <w:div w:id="1848711104">
      <w:bodyDiv w:val="1"/>
      <w:marLeft w:val="0"/>
      <w:marRight w:val="0"/>
      <w:marTop w:val="0"/>
      <w:marBottom w:val="0"/>
      <w:divBdr>
        <w:top w:val="none" w:sz="0" w:space="0" w:color="auto"/>
        <w:left w:val="none" w:sz="0" w:space="0" w:color="auto"/>
        <w:bottom w:val="none" w:sz="0" w:space="0" w:color="auto"/>
        <w:right w:val="none" w:sz="0" w:space="0" w:color="auto"/>
      </w:divBdr>
    </w:div>
    <w:div w:id="1858688399">
      <w:bodyDiv w:val="1"/>
      <w:marLeft w:val="0"/>
      <w:marRight w:val="0"/>
      <w:marTop w:val="0"/>
      <w:marBottom w:val="0"/>
      <w:divBdr>
        <w:top w:val="none" w:sz="0" w:space="0" w:color="auto"/>
        <w:left w:val="none" w:sz="0" w:space="0" w:color="auto"/>
        <w:bottom w:val="none" w:sz="0" w:space="0" w:color="auto"/>
        <w:right w:val="none" w:sz="0" w:space="0" w:color="auto"/>
      </w:divBdr>
    </w:div>
    <w:div w:id="1859613590">
      <w:bodyDiv w:val="1"/>
      <w:marLeft w:val="0"/>
      <w:marRight w:val="0"/>
      <w:marTop w:val="0"/>
      <w:marBottom w:val="0"/>
      <w:divBdr>
        <w:top w:val="none" w:sz="0" w:space="0" w:color="auto"/>
        <w:left w:val="none" w:sz="0" w:space="0" w:color="auto"/>
        <w:bottom w:val="none" w:sz="0" w:space="0" w:color="auto"/>
        <w:right w:val="none" w:sz="0" w:space="0" w:color="auto"/>
      </w:divBdr>
    </w:div>
    <w:div w:id="1861509792">
      <w:bodyDiv w:val="1"/>
      <w:marLeft w:val="0"/>
      <w:marRight w:val="0"/>
      <w:marTop w:val="0"/>
      <w:marBottom w:val="0"/>
      <w:divBdr>
        <w:top w:val="none" w:sz="0" w:space="0" w:color="auto"/>
        <w:left w:val="none" w:sz="0" w:space="0" w:color="auto"/>
        <w:bottom w:val="none" w:sz="0" w:space="0" w:color="auto"/>
        <w:right w:val="none" w:sz="0" w:space="0" w:color="auto"/>
      </w:divBdr>
    </w:div>
    <w:div w:id="1931162923">
      <w:bodyDiv w:val="1"/>
      <w:marLeft w:val="0"/>
      <w:marRight w:val="0"/>
      <w:marTop w:val="0"/>
      <w:marBottom w:val="0"/>
      <w:divBdr>
        <w:top w:val="none" w:sz="0" w:space="0" w:color="auto"/>
        <w:left w:val="none" w:sz="0" w:space="0" w:color="auto"/>
        <w:bottom w:val="none" w:sz="0" w:space="0" w:color="auto"/>
        <w:right w:val="none" w:sz="0" w:space="0" w:color="auto"/>
      </w:divBdr>
    </w:div>
    <w:div w:id="1939482945">
      <w:bodyDiv w:val="1"/>
      <w:marLeft w:val="0"/>
      <w:marRight w:val="0"/>
      <w:marTop w:val="0"/>
      <w:marBottom w:val="0"/>
      <w:divBdr>
        <w:top w:val="none" w:sz="0" w:space="0" w:color="auto"/>
        <w:left w:val="none" w:sz="0" w:space="0" w:color="auto"/>
        <w:bottom w:val="none" w:sz="0" w:space="0" w:color="auto"/>
        <w:right w:val="none" w:sz="0" w:space="0" w:color="auto"/>
      </w:divBdr>
    </w:div>
    <w:div w:id="1992055501">
      <w:bodyDiv w:val="1"/>
      <w:marLeft w:val="0"/>
      <w:marRight w:val="0"/>
      <w:marTop w:val="0"/>
      <w:marBottom w:val="0"/>
      <w:divBdr>
        <w:top w:val="none" w:sz="0" w:space="0" w:color="auto"/>
        <w:left w:val="none" w:sz="0" w:space="0" w:color="auto"/>
        <w:bottom w:val="none" w:sz="0" w:space="0" w:color="auto"/>
        <w:right w:val="none" w:sz="0" w:space="0" w:color="auto"/>
      </w:divBdr>
    </w:div>
    <w:div w:id="2028483700">
      <w:bodyDiv w:val="1"/>
      <w:marLeft w:val="0"/>
      <w:marRight w:val="0"/>
      <w:marTop w:val="0"/>
      <w:marBottom w:val="0"/>
      <w:divBdr>
        <w:top w:val="none" w:sz="0" w:space="0" w:color="auto"/>
        <w:left w:val="none" w:sz="0" w:space="0" w:color="auto"/>
        <w:bottom w:val="none" w:sz="0" w:space="0" w:color="auto"/>
        <w:right w:val="none" w:sz="0" w:space="0" w:color="auto"/>
      </w:divBdr>
    </w:div>
    <w:div w:id="2041474341">
      <w:bodyDiv w:val="1"/>
      <w:marLeft w:val="0"/>
      <w:marRight w:val="0"/>
      <w:marTop w:val="0"/>
      <w:marBottom w:val="0"/>
      <w:divBdr>
        <w:top w:val="none" w:sz="0" w:space="0" w:color="auto"/>
        <w:left w:val="none" w:sz="0" w:space="0" w:color="auto"/>
        <w:bottom w:val="none" w:sz="0" w:space="0" w:color="auto"/>
        <w:right w:val="none" w:sz="0" w:space="0" w:color="auto"/>
      </w:divBdr>
    </w:div>
    <w:div w:id="2089885260">
      <w:bodyDiv w:val="1"/>
      <w:marLeft w:val="0"/>
      <w:marRight w:val="0"/>
      <w:marTop w:val="0"/>
      <w:marBottom w:val="0"/>
      <w:divBdr>
        <w:top w:val="none" w:sz="0" w:space="0" w:color="auto"/>
        <w:left w:val="none" w:sz="0" w:space="0" w:color="auto"/>
        <w:bottom w:val="none" w:sz="0" w:space="0" w:color="auto"/>
        <w:right w:val="none" w:sz="0" w:space="0" w:color="auto"/>
      </w:divBdr>
    </w:div>
    <w:div w:id="2097633071">
      <w:bodyDiv w:val="1"/>
      <w:marLeft w:val="0"/>
      <w:marRight w:val="0"/>
      <w:marTop w:val="0"/>
      <w:marBottom w:val="0"/>
      <w:divBdr>
        <w:top w:val="none" w:sz="0" w:space="0" w:color="auto"/>
        <w:left w:val="none" w:sz="0" w:space="0" w:color="auto"/>
        <w:bottom w:val="none" w:sz="0" w:space="0" w:color="auto"/>
        <w:right w:val="none" w:sz="0" w:space="0" w:color="auto"/>
      </w:divBdr>
    </w:div>
    <w:div w:id="2105834416">
      <w:bodyDiv w:val="1"/>
      <w:marLeft w:val="0"/>
      <w:marRight w:val="0"/>
      <w:marTop w:val="0"/>
      <w:marBottom w:val="0"/>
      <w:divBdr>
        <w:top w:val="none" w:sz="0" w:space="0" w:color="auto"/>
        <w:left w:val="none" w:sz="0" w:space="0" w:color="auto"/>
        <w:bottom w:val="none" w:sz="0" w:space="0" w:color="auto"/>
        <w:right w:val="none" w:sz="0" w:space="0" w:color="auto"/>
      </w:divBdr>
    </w:div>
    <w:div w:id="2106150255">
      <w:bodyDiv w:val="1"/>
      <w:marLeft w:val="0"/>
      <w:marRight w:val="0"/>
      <w:marTop w:val="0"/>
      <w:marBottom w:val="0"/>
      <w:divBdr>
        <w:top w:val="none" w:sz="0" w:space="0" w:color="auto"/>
        <w:left w:val="none" w:sz="0" w:space="0" w:color="auto"/>
        <w:bottom w:val="none" w:sz="0" w:space="0" w:color="auto"/>
        <w:right w:val="none" w:sz="0" w:space="0" w:color="auto"/>
      </w:divBdr>
    </w:div>
    <w:div w:id="2120637715">
      <w:bodyDiv w:val="1"/>
      <w:marLeft w:val="0"/>
      <w:marRight w:val="0"/>
      <w:marTop w:val="0"/>
      <w:marBottom w:val="0"/>
      <w:divBdr>
        <w:top w:val="none" w:sz="0" w:space="0" w:color="auto"/>
        <w:left w:val="none" w:sz="0" w:space="0" w:color="auto"/>
        <w:bottom w:val="none" w:sz="0" w:space="0" w:color="auto"/>
        <w:right w:val="none" w:sz="0" w:space="0" w:color="auto"/>
      </w:divBdr>
    </w:div>
    <w:div w:id="2135055732">
      <w:bodyDiv w:val="1"/>
      <w:marLeft w:val="0"/>
      <w:marRight w:val="0"/>
      <w:marTop w:val="0"/>
      <w:marBottom w:val="0"/>
      <w:divBdr>
        <w:top w:val="none" w:sz="0" w:space="0" w:color="auto"/>
        <w:left w:val="none" w:sz="0" w:space="0" w:color="auto"/>
        <w:bottom w:val="none" w:sz="0" w:space="0" w:color="auto"/>
        <w:right w:val="none" w:sz="0" w:space="0" w:color="auto"/>
      </w:divBdr>
    </w:div>
    <w:div w:id="2136605247">
      <w:bodyDiv w:val="1"/>
      <w:marLeft w:val="0"/>
      <w:marRight w:val="0"/>
      <w:marTop w:val="0"/>
      <w:marBottom w:val="0"/>
      <w:divBdr>
        <w:top w:val="none" w:sz="0" w:space="0" w:color="auto"/>
        <w:left w:val="none" w:sz="0" w:space="0" w:color="auto"/>
        <w:bottom w:val="none" w:sz="0" w:space="0" w:color="auto"/>
        <w:right w:val="none" w:sz="0" w:space="0" w:color="auto"/>
      </w:divBdr>
    </w:div>
    <w:div w:id="2145461173">
      <w:bodyDiv w:val="1"/>
      <w:marLeft w:val="0"/>
      <w:marRight w:val="0"/>
      <w:marTop w:val="0"/>
      <w:marBottom w:val="0"/>
      <w:divBdr>
        <w:top w:val="none" w:sz="0" w:space="0" w:color="auto"/>
        <w:left w:val="none" w:sz="0" w:space="0" w:color="auto"/>
        <w:bottom w:val="none" w:sz="0" w:space="0" w:color="auto"/>
        <w:right w:val="none" w:sz="0" w:space="0" w:color="auto"/>
      </w:divBdr>
    </w:div>
    <w:div w:id="214619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emf"/><Relationship Id="rId25" Type="http://schemas.openxmlformats.org/officeDocument/2006/relationships/hyperlink" Target="http://engage.dynamicaction.com/WS-2015-06-IHL-Ghost-Economy-Haunting-of-Returns-AR_LP.html"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9A20-8812-431F-8348-67F0BA1C2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49</Pages>
  <Words>22969</Words>
  <Characters>130929</Characters>
  <Application>Microsoft Office Word</Application>
  <DocSecurity>0</DocSecurity>
  <Lines>1091</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tao huang</cp:lastModifiedBy>
  <cp:revision>6</cp:revision>
  <dcterms:created xsi:type="dcterms:W3CDTF">2017-09-12T13:15:00Z</dcterms:created>
  <dcterms:modified xsi:type="dcterms:W3CDTF">2017-09-16T12:10:00Z</dcterms:modified>
</cp:coreProperties>
</file>