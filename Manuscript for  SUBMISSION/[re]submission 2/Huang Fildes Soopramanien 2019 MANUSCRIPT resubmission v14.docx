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4BD44C8A" w14:textId="6C4F833E" w:rsidR="00971633" w:rsidRPr="0092053E" w:rsidRDefault="004C15EF" w:rsidP="00971633">
      <w:pPr>
        <w:shd w:val="clear" w:color="auto" w:fill="FFFFFF" w:themeFill="background1"/>
        <w:spacing w:after="0" w:line="360" w:lineRule="auto"/>
        <w:rPr>
          <w:rFonts w:cs="Times New Roman"/>
          <w:sz w:val="22"/>
        </w:rPr>
      </w:pPr>
      <w:bookmarkStart w:id="2" w:name="_Hlk529113756"/>
      <w:r w:rsidRPr="004C15EF">
        <w:rPr>
          <w:rFonts w:cs="Times New Roman"/>
          <w:sz w:val="22"/>
        </w:rPr>
        <w:t xml:space="preserve">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 </w:t>
      </w:r>
      <w:bookmarkEnd w:id="2"/>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51769F9A"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4979ED">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330CC3">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r w:rsidR="00FF36AF">
        <w:rPr>
          <w:rFonts w:cs="Times New Roman"/>
          <w:sz w:val="22"/>
        </w:rPr>
        <w:t xml:space="preserve">can </w:t>
      </w:r>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w:t>
      </w:r>
      <w:r w:rsidR="00E566AF">
        <w:rPr>
          <w:rFonts w:cs="Times New Roman"/>
          <w:sz w:val="22"/>
        </w:rPr>
        <w:t>out on</w:t>
      </w:r>
      <w:r w:rsidR="00E566AF" w:rsidRPr="0092053E">
        <w:rPr>
          <w:rFonts w:cs="Times New Roman"/>
          <w:sz w:val="22"/>
        </w:rPr>
        <w:t xml:space="preserve"> </w:t>
      </w:r>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r w:rsidR="00E566AF" w:rsidRPr="0092053E">
        <w:rPr>
          <w:rFonts w:cs="Times New Roman"/>
          <w:sz w:val="22"/>
        </w:rPr>
        <w:t>out</w:t>
      </w:r>
      <w:r w:rsidR="00E566AF">
        <w:rPr>
          <w:rFonts w:cs="Times New Roman"/>
          <w:sz w:val="22"/>
        </w:rPr>
        <w:t>-</w:t>
      </w:r>
      <w:r w:rsidR="00E566AF" w:rsidRPr="0092053E">
        <w:rPr>
          <w:rFonts w:cs="Times New Roman"/>
          <w:sz w:val="22"/>
        </w:rPr>
        <w:t>of</w:t>
      </w:r>
      <w:r w:rsidR="00E566AF">
        <w:rPr>
          <w:rFonts w:cs="Times New Roman"/>
          <w:sz w:val="22"/>
        </w:rPr>
        <w:t>-</w:t>
      </w:r>
      <w:r w:rsidR="006D7A15" w:rsidRPr="0092053E">
        <w:rPr>
          <w:rFonts w:cs="Times New Roman"/>
          <w:sz w:val="22"/>
        </w:rPr>
        <w:t xml:space="preserve">stock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00E566AF">
        <w:rPr>
          <w:rFonts w:cs="Times New Roman"/>
          <w:sz w:val="22"/>
        </w:rPr>
        <w:t xml:space="preserve">to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330CC3">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330CC3">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r w:rsidR="00FF36AF">
        <w:rPr>
          <w:rFonts w:cs="Times New Roman"/>
          <w:noProof/>
          <w:sz w:val="22"/>
        </w:rPr>
        <w:t xml:space="preserve">level of </w:t>
      </w:r>
      <w:r w:rsidRPr="0092053E">
        <w:rPr>
          <w:rFonts w:cs="Times New Roman"/>
          <w:noProof/>
          <w:sz w:val="22"/>
        </w:rPr>
        <w:t>customer satisfaction</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 xml:space="preserve">significantly raises inventory costs (e.g., capital cost, warehousing, and deterioration) and reduces profits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r w:rsidR="00E566AF">
        <w:rPr>
          <w:rFonts w:cs="Times New Roman"/>
          <w:sz w:val="22"/>
        </w:rPr>
        <w:t>made</w:t>
      </w:r>
      <w:r w:rsidR="00E566AF" w:rsidRPr="0092053E">
        <w:rPr>
          <w:rFonts w:cs="Times New Roman"/>
          <w:sz w:val="22"/>
        </w:rPr>
        <w:t xml:space="preserve"> </w:t>
      </w:r>
      <w:r w:rsidRPr="0092053E">
        <w:rPr>
          <w:rFonts w:cs="Times New Roman"/>
          <w:sz w:val="22"/>
        </w:rPr>
        <w:t xml:space="preserve">a loss of $634.1 billion due to </w:t>
      </w:r>
      <w:r w:rsidR="00E566AF">
        <w:rPr>
          <w:rFonts w:cs="Times New Roman"/>
          <w:sz w:val="22"/>
        </w:rPr>
        <w:t xml:space="preserve">products being </w:t>
      </w:r>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4979ED">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330CC3">
        <w:rPr>
          <w:rFonts w:cs="Times New Roman"/>
          <w:noProof/>
          <w:sz w:val="22"/>
        </w:rPr>
        <w:t>(OrderDynamics, 2015)</w:t>
      </w:r>
      <w:r w:rsidRPr="0092053E">
        <w:rPr>
          <w:rFonts w:cs="Times New Roman"/>
          <w:sz w:val="22"/>
        </w:rPr>
        <w:fldChar w:fldCharType="end"/>
      </w:r>
      <w:r w:rsidRPr="0092053E">
        <w:rPr>
          <w:rFonts w:cs="Times New Roman"/>
          <w:sz w:val="22"/>
        </w:rPr>
        <w:t>. One solution to mitigate th</w:t>
      </w:r>
      <w:r w:rsidR="009C7013" w:rsidRPr="0092053E">
        <w:rPr>
          <w:rFonts w:cs="Times New Roman"/>
          <w:sz w:val="22"/>
        </w:rPr>
        <w:t>is</w:t>
      </w:r>
      <w:r w:rsidRPr="0092053E">
        <w:rPr>
          <w:rFonts w:cs="Times New Roman"/>
          <w:sz w:val="22"/>
        </w:rPr>
        <w:t xml:space="preserve"> dilemma is to generate more accurate sales forecasts at </w:t>
      </w:r>
      <w:r w:rsidR="00E566AF">
        <w:rPr>
          <w:rFonts w:cs="Times New Roman"/>
          <w:sz w:val="22"/>
        </w:rPr>
        <w:t xml:space="preserve">the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supply chain management by reducing the bullwhip effect and enabling Just-In-Time delivery </w:t>
      </w:r>
      <w:r w:rsidRPr="0092053E">
        <w:rPr>
          <w:rFonts w:cs="Times New Roman"/>
          <w:sz w:val="22"/>
        </w:rPr>
        <w:fldChar w:fldCharType="begin"/>
      </w:r>
      <w:r w:rsidR="00330CC3">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330CC3">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3C0D41C1"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330CC3">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330CC3">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r w:rsidR="00E736BA">
        <w:rPr>
          <w:rFonts w:cs="Times New Roman"/>
          <w:noProof/>
          <w:sz w:val="22"/>
        </w:rPr>
        <w:t xml:space="preserve">the </w:t>
      </w:r>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272AE2">
        <w:rPr>
          <w:rFonts w:cs="Times New Roman"/>
          <w:sz w:val="22"/>
        </w:rPr>
        <w:t>developed</w:t>
      </w:r>
      <w:r w:rsidR="00272AE2" w:rsidRPr="0092053E">
        <w:rPr>
          <w:rFonts w:cs="Times New Roman"/>
          <w:sz w:val="22"/>
        </w:rPr>
        <w:t xml:space="preserve"> </w:t>
      </w:r>
      <w:commentRangeStart w:id="3"/>
      <w:commentRangeEnd w:id="3"/>
      <w:r w:rsidR="00E736BA">
        <w:rPr>
          <w:rStyle w:val="CommentReference"/>
        </w:rPr>
        <w:commentReference w:id="3"/>
      </w:r>
      <w:r w:rsidR="00322431" w:rsidRPr="0092053E">
        <w:rPr>
          <w:rFonts w:cs="Times New Roman"/>
          <w:sz w:val="22"/>
        </w:rPr>
        <w:t xml:space="preserve">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E57B0D">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E57B0D">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7C0232D9" w:rsidR="00971633" w:rsidRPr="0092053E" w:rsidRDefault="00CC4523"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w:t>
      </w:r>
      <w:r w:rsidR="009014E6">
        <w:rPr>
          <w:rFonts w:cs="Times New Roman"/>
          <w:sz w:val="22"/>
        </w:rPr>
        <w:t xml:space="preserve">earlier </w:t>
      </w:r>
      <w:r w:rsidR="00971633" w:rsidRPr="0092053E">
        <w:rPr>
          <w:rFonts w:cs="Times New Roman"/>
          <w:sz w:val="22"/>
        </w:rPr>
        <w:t xml:space="preserve">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50279F">
        <w:rPr>
          <w:rFonts w:cs="Times New Roman"/>
          <w:sz w:val="22"/>
        </w:rPr>
        <w:t>due to</w:t>
      </w:r>
      <w:r w:rsidR="00971633" w:rsidRPr="0092053E">
        <w:rPr>
          <w:rFonts w:cs="Times New Roman"/>
          <w:noProof/>
          <w:sz w:val="22"/>
        </w:rPr>
        <w:t xml:space="preserve"> </w:t>
      </w:r>
      <w:r w:rsidR="00FA4694" w:rsidRPr="0092053E">
        <w:rPr>
          <w:rFonts w:cs="Times New Roman"/>
          <w:noProof/>
          <w:sz w:val="22"/>
        </w:rPr>
        <w:t xml:space="preserve">many </w:t>
      </w:r>
      <w:r w:rsidR="003B0104" w:rsidRPr="000545C5">
        <w:rPr>
          <w:rFonts w:cs="Times New Roman"/>
          <w:noProof/>
          <w:sz w:val="22"/>
        </w:rPr>
        <w:t>un</w:t>
      </w:r>
      <w:r w:rsidR="00971633" w:rsidRPr="0092053E">
        <w:rPr>
          <w:rFonts w:cs="Times New Roman"/>
          <w:sz w:val="22"/>
        </w:rPr>
        <w:t>controllable</w:t>
      </w:r>
      <w:r w:rsidR="0050279F" w:rsidRPr="0050279F">
        <w:rPr>
          <w:rFonts w:cs="Times New Roman"/>
          <w:noProof/>
          <w:sz w:val="22"/>
        </w:rPr>
        <w:t xml:space="preserve"> </w:t>
      </w:r>
      <w:r w:rsidR="0050279F" w:rsidRPr="0092053E">
        <w:rPr>
          <w:rFonts w:cs="Times New Roman"/>
          <w:noProof/>
          <w:sz w:val="22"/>
        </w:rPr>
        <w:t>external</w:t>
      </w:r>
      <w:r w:rsidR="00971633" w:rsidRPr="0092053E">
        <w:rPr>
          <w:rFonts w:cs="Times New Roman"/>
          <w:sz w:val="22"/>
        </w:rPr>
        <w:t xml:space="preserv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4979ED">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330CC3">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7627DE">
        <w:rPr>
          <w:rFonts w:cs="Times New Roman"/>
          <w:bCs/>
          <w:sz w:val="22"/>
        </w:rPr>
        <w:t>Also, c</w:t>
      </w:r>
      <w:r w:rsidR="007627DE" w:rsidRPr="0092053E">
        <w:rPr>
          <w:rFonts w:cs="Times New Roman"/>
          <w:bCs/>
          <w:sz w:val="22"/>
        </w:rPr>
        <w:t xml:space="preserve">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7627DE">
        <w:rPr>
          <w:rFonts w:cs="Times New Roman"/>
          <w:bCs/>
          <w:noProof/>
          <w:sz w:val="22"/>
        </w:rPr>
        <w:t>a</w:t>
      </w:r>
      <w:r w:rsidR="007627DE">
        <w:rPr>
          <w:rFonts w:cs="Times New Roman"/>
          <w:bCs/>
          <w:sz w:val="22"/>
        </w:rPr>
        <w:t xml:space="preserve"> </w:t>
      </w:r>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7627DE">
        <w:rPr>
          <w:rFonts w:cs="Times New Roman"/>
          <w:bCs/>
          <w:sz w:val="22"/>
        </w:rPr>
        <w:t>or with a</w:t>
      </w:r>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330CC3">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330CC3">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When a new competitor enters the market, the effect</w:t>
      </w:r>
      <w:r w:rsidR="009014E6">
        <w:rPr>
          <w:rFonts w:cs="Times New Roman"/>
          <w:sz w:val="22"/>
        </w:rPr>
        <w:t>s</w:t>
      </w:r>
      <w:r w:rsidR="00971633" w:rsidRPr="0092053E">
        <w:rPr>
          <w:rFonts w:cs="Times New Roman"/>
          <w:sz w:val="22"/>
        </w:rPr>
        <w:t xml:space="preserve">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w:t>
      </w:r>
      <w:r w:rsidR="009014E6">
        <w:rPr>
          <w:rFonts w:cs="Times New Roman"/>
          <w:sz w:val="22"/>
        </w:rPr>
        <w:t xml:space="preserve">then </w:t>
      </w:r>
      <w:r w:rsidR="001A3D69" w:rsidRPr="0092053E">
        <w:rPr>
          <w:rFonts w:cs="Times New Roman"/>
          <w:sz w:val="22"/>
        </w:rPr>
        <w:t xml:space="preserve">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330CC3">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76C3AB8C"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330CC3">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330CC3">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330CC3">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 xml:space="preserve">the </w:t>
      </w:r>
      <w:r w:rsidR="009014E6">
        <w:rPr>
          <w:rFonts w:cs="Times New Roman"/>
          <w:sz w:val="22"/>
        </w:rPr>
        <w:t xml:space="preserve">marketing </w:t>
      </w:r>
      <w:r w:rsidR="00705855" w:rsidRPr="0092053E">
        <w:rPr>
          <w:rFonts w:cs="Times New Roman"/>
          <w:sz w:val="22"/>
        </w:rPr>
        <w:t>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r w:rsidR="00272AE2">
        <w:rPr>
          <w:rFonts w:cs="Times New Roman"/>
          <w:sz w:val="22"/>
        </w:rPr>
        <w:t>design</w:t>
      </w:r>
      <w:r w:rsidR="00272AE2" w:rsidRPr="0092053E">
        <w:rPr>
          <w:rFonts w:cs="Times New Roman"/>
          <w:sz w:val="22"/>
        </w:rPr>
        <w:t xml:space="preserv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w:t>
      </w:r>
      <w:commentRangeStart w:id="4"/>
      <w:r w:rsidR="00581C62" w:rsidRPr="0092053E">
        <w:rPr>
          <w:rFonts w:cs="Times New Roman"/>
          <w:sz w:val="22"/>
        </w:rPr>
        <w:t>EWC</w:t>
      </w:r>
      <w:commentRangeEnd w:id="4"/>
      <w:r w:rsidR="009014E6">
        <w:rPr>
          <w:rStyle w:val="CommentReference"/>
        </w:rPr>
        <w:commentReference w:id="4"/>
      </w:r>
      <w:r w:rsidR="00581C62" w:rsidRPr="0092053E">
        <w:rPr>
          <w:rFonts w:cs="Times New Roman"/>
          <w:sz w:val="22"/>
        </w:rPr>
        <w:t xml:space="preserve">)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w:t>
      </w:r>
      <w:ins w:id="5" w:author="tao huang" w:date="2019-04-11T13:07:00Z">
        <w:r w:rsidR="00BA6474">
          <w:rPr>
            <w:rFonts w:cs="Times New Roman"/>
            <w:sz w:val="22"/>
          </w:rPr>
          <w:t xml:space="preserve">The EWC method </w:t>
        </w:r>
      </w:ins>
      <w:del w:id="6" w:author="tao huang" w:date="2019-04-11T13:07:00Z">
        <w:r w:rsidR="008251BB" w:rsidRPr="0092053E" w:rsidDel="00BA6474">
          <w:rPr>
            <w:rFonts w:cs="Times New Roman"/>
            <w:sz w:val="22"/>
          </w:rPr>
          <w:delText xml:space="preserve">The former </w:delText>
        </w:r>
      </w:del>
      <w:r w:rsidR="00BA58CE" w:rsidRPr="0092053E">
        <w:rPr>
          <w:rFonts w:cs="Times New Roman"/>
          <w:sz w:val="22"/>
        </w:rPr>
        <w:t xml:space="preserve">combines different sets of forecasts generated by the same </w:t>
      </w:r>
      <w:del w:id="7" w:author="tao huang" w:date="2019-04-11T13:07:00Z">
        <w:r w:rsidR="00BA58CE" w:rsidRPr="0092053E" w:rsidDel="00BA6474">
          <w:rPr>
            <w:rFonts w:cs="Times New Roman"/>
            <w:sz w:val="22"/>
          </w:rPr>
          <w:delText xml:space="preserve">ADL </w:delText>
        </w:r>
      </w:del>
      <w:r w:rsidR="00BA58CE" w:rsidRPr="0092053E">
        <w:rPr>
          <w:rFonts w:cs="Times New Roman"/>
          <w:sz w:val="22"/>
        </w:rPr>
        <w:t>model but with different estimation windows</w:t>
      </w:r>
      <w:ins w:id="8" w:author="tao huang" w:date="2019-04-11T13:07:00Z">
        <w:r w:rsidR="00BA6474">
          <w:rPr>
            <w:rFonts w:cs="Times New Roman"/>
            <w:sz w:val="22"/>
          </w:rPr>
          <w:t xml:space="preserve"> </w:t>
        </w:r>
        <w:r w:rsidR="00BA6474">
          <w:rPr>
            <w:rFonts w:cs="Times New Roman"/>
            <w:sz w:val="22"/>
          </w:rPr>
          <w:fldChar w:fldCharType="begin"/>
        </w:r>
        <w:r w:rsidR="00BA6474">
          <w:rPr>
            <w:rFonts w:cs="Times New Roman"/>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A6474">
          <w:rPr>
            <w:rFonts w:cs="Times New Roman"/>
            <w:sz w:val="22"/>
          </w:rPr>
          <w:fldChar w:fldCharType="separate"/>
        </w:r>
        <w:r w:rsidR="00BA6474">
          <w:rPr>
            <w:rFonts w:cs="Times New Roman"/>
            <w:noProof/>
            <w:sz w:val="22"/>
          </w:rPr>
          <w:t>(Pesaran &amp; Timmermann, 2007)</w:t>
        </w:r>
        <w:r w:rsidR="00BA6474">
          <w:rPr>
            <w:rFonts w:cs="Times New Roman"/>
            <w:sz w:val="22"/>
          </w:rPr>
          <w:fldChar w:fldCharType="end"/>
        </w:r>
      </w:ins>
      <w:r w:rsidR="00BA58CE" w:rsidRPr="0092053E">
        <w:rPr>
          <w:rFonts w:cs="Times New Roman"/>
          <w:sz w:val="22"/>
        </w:rPr>
        <w:t xml:space="preserve">. </w:t>
      </w:r>
      <w:del w:id="9" w:author="tao huang" w:date="2019-04-11T13:07:00Z">
        <w:r w:rsidR="00BA58CE" w:rsidRPr="0092053E" w:rsidDel="00BA6474">
          <w:rPr>
            <w:rFonts w:cs="Times New Roman"/>
            <w:sz w:val="22"/>
          </w:rPr>
          <w:delText>The latter</w:delText>
        </w:r>
      </w:del>
      <w:ins w:id="10" w:author="tao huang" w:date="2019-04-11T13:07:00Z">
        <w:r w:rsidR="00BA6474">
          <w:rPr>
            <w:rFonts w:cs="Times New Roman"/>
            <w:sz w:val="22"/>
          </w:rPr>
          <w:t>The IC method</w:t>
        </w:r>
      </w:ins>
      <w:r w:rsidR="00BA58CE" w:rsidRPr="0092053E">
        <w:rPr>
          <w:rFonts w:cs="Times New Roman"/>
          <w:sz w:val="22"/>
        </w:rPr>
        <w:t xml:space="preserve"> </w:t>
      </w:r>
      <w:r w:rsidR="00435C28" w:rsidRPr="0092053E">
        <w:rPr>
          <w:rFonts w:cs="Times New Roman"/>
          <w:sz w:val="22"/>
        </w:rPr>
        <w:t>makes corrections to</w:t>
      </w:r>
      <w:r w:rsidR="00BA58CE" w:rsidRPr="0092053E">
        <w:rPr>
          <w:rFonts w:cs="Times New Roman"/>
          <w:sz w:val="22"/>
        </w:rPr>
        <w:t xml:space="preserve"> the final forecasts </w:t>
      </w:r>
      <w:ins w:id="11" w:author="tao huang" w:date="2019-04-11T13:08:00Z">
        <w:r w:rsidR="00BA6474">
          <w:rPr>
            <w:rFonts w:cs="Times New Roman"/>
            <w:sz w:val="22"/>
          </w:rPr>
          <w:t>of the</w:t>
        </w:r>
      </w:ins>
      <w:ins w:id="12" w:author="tao huang" w:date="2019-04-11T13:03:00Z">
        <w:r w:rsidR="00BA6474" w:rsidRPr="0092053E">
          <w:rPr>
            <w:rFonts w:cs="Times New Roman"/>
            <w:sz w:val="22"/>
          </w:rPr>
          <w:t xml:space="preserve"> model </w:t>
        </w:r>
      </w:ins>
      <w:r w:rsidR="00435C28" w:rsidRPr="0092053E">
        <w:rPr>
          <w:rFonts w:cs="Times New Roman"/>
          <w:sz w:val="22"/>
        </w:rPr>
        <w:t>based on</w:t>
      </w:r>
      <w:r w:rsidR="009014E6">
        <w:rPr>
          <w:rFonts w:cs="Times New Roman"/>
          <w:sz w:val="22"/>
        </w:rPr>
        <w:t xml:space="preserve"> an</w:t>
      </w:r>
      <w:r w:rsidR="00BA58CE" w:rsidRPr="0092053E">
        <w:rPr>
          <w:rFonts w:cs="Times New Roman"/>
          <w:sz w:val="22"/>
        </w:rPr>
        <w:t xml:space="preserve"> estimate of the forecast bias</w:t>
      </w:r>
      <w:ins w:id="13" w:author="tao huang" w:date="2019-04-11T13:08:00Z">
        <w:r w:rsidR="00BA6474">
          <w:rPr>
            <w:rFonts w:cs="Times New Roman"/>
            <w:sz w:val="22"/>
          </w:rPr>
          <w:t xml:space="preserve"> </w:t>
        </w:r>
      </w:ins>
      <w:r w:rsidR="00BA6474">
        <w:rPr>
          <w:rFonts w:cs="Times New Roman"/>
          <w:sz w:val="22"/>
        </w:rPr>
        <w:fldChar w:fldCharType="begin"/>
      </w:r>
      <w:r w:rsidR="00BA6474">
        <w:rPr>
          <w:rFonts w:cs="Times New Roman"/>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Pr>
          <w:rFonts w:cs="Times New Roman"/>
          <w:sz w:val="22"/>
        </w:rPr>
        <w:fldChar w:fldCharType="separate"/>
      </w:r>
      <w:r w:rsidR="00BA6474">
        <w:rPr>
          <w:rFonts w:cs="Times New Roman"/>
          <w:noProof/>
          <w:sz w:val="22"/>
        </w:rPr>
        <w:t>(Clements &amp; Hendry, 1998, 1999)</w:t>
      </w:r>
      <w:r w:rsidR="00BA6474">
        <w:rPr>
          <w:rFonts w:cs="Times New Roman"/>
          <w:sz w:val="22"/>
        </w:rPr>
        <w:fldChar w:fldCharType="end"/>
      </w:r>
      <w:ins w:id="14" w:author="tao huang" w:date="2019-04-11T13:08:00Z">
        <w:r w:rsidR="00BA6474">
          <w:rPr>
            <w:rFonts w:cs="Times New Roman"/>
            <w:sz w:val="22"/>
          </w:rPr>
          <w:t>.</w:t>
        </w:r>
      </w:ins>
      <w:del w:id="15" w:author="tao huang" w:date="2019-04-11T13:08:00Z">
        <w:r w:rsidR="00BA58CE" w:rsidRPr="0092053E" w:rsidDel="00BA6474">
          <w:rPr>
            <w:rFonts w:cs="Times New Roman"/>
            <w:sz w:val="22"/>
          </w:rPr>
          <w:delText>.</w:delText>
        </w:r>
      </w:del>
      <w:del w:id="16" w:author="tao huang" w:date="2019-04-11T13:07:00Z">
        <w:r w:rsidR="00BA6474" w:rsidDel="00BA6474">
          <w:rPr>
            <w:rFonts w:cs="Times New Roman"/>
            <w:sz w:val="22"/>
          </w:rPr>
          <w:fldChar w:fldCharType="begin"/>
        </w:r>
        <w:r w:rsidR="00BA6474" w:rsidDel="00BA6474">
          <w:rPr>
            <w:rFonts w:cs="Times New Roman"/>
            <w:sz w:val="22"/>
          </w:rPr>
          <w:del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delInstrText>
        </w:r>
        <w:r w:rsidR="00BA6474" w:rsidDel="00BA6474">
          <w:rPr>
            <w:rFonts w:cs="Times New Roman"/>
            <w:sz w:val="22"/>
          </w:rPr>
          <w:fldChar w:fldCharType="separate"/>
        </w:r>
        <w:r w:rsidR="00BA6474" w:rsidDel="00BA6474">
          <w:rPr>
            <w:rFonts w:cs="Times New Roman"/>
            <w:noProof/>
            <w:sz w:val="22"/>
          </w:rPr>
          <w:delText>(Pesaran &amp; Timmermann, 2007)</w:delText>
        </w:r>
        <w:r w:rsidR="00BA6474" w:rsidDel="00BA6474">
          <w:rPr>
            <w:rFonts w:cs="Times New Roman"/>
            <w:sz w:val="22"/>
          </w:rPr>
          <w:fldChar w:fldCharType="end"/>
        </w:r>
      </w:del>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7EBC017E"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 xml:space="preserve">offer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CC08FC">
        <w:rPr>
          <w:rFonts w:cs="Times New Roman"/>
          <w:noProof/>
          <w:sz w:val="22"/>
        </w:rPr>
        <w:t>Finally</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2026EE59"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SKU level</w:t>
      </w:r>
      <w:r w:rsidR="004368E4">
        <w:rPr>
          <w:rFonts w:cs="Times New Roman"/>
          <w:sz w:val="22"/>
        </w:rPr>
        <w:t>: we</w:t>
      </w:r>
      <w:r w:rsidR="00B41CDE" w:rsidRPr="0092053E">
        <w:rPr>
          <w:rFonts w:cs="Times New Roman"/>
          <w:sz w:val="22"/>
        </w:rPr>
        <w:t xml:space="preserve"> </w:t>
      </w:r>
      <w:r w:rsidR="00F938B2" w:rsidRPr="0092053E">
        <w:rPr>
          <w:rFonts w:cs="Times New Roman"/>
          <w:sz w:val="22"/>
        </w:rPr>
        <w:t xml:space="preserve">then </w:t>
      </w:r>
      <w:r w:rsidR="00FE323F" w:rsidRPr="000545C5">
        <w:rPr>
          <w:rFonts w:cs="Times New Roman"/>
          <w:noProof/>
          <w:sz w:val="22"/>
        </w:rPr>
        <w:t>discuss</w:t>
      </w:r>
      <w:r w:rsidR="001B17C9" w:rsidRPr="0092053E">
        <w:rPr>
          <w:rFonts w:cs="Times New Roman"/>
          <w:sz w:val="22"/>
        </w:rPr>
        <w:t xml:space="preserve"> </w:t>
      </w:r>
      <w:r w:rsidR="00F938B2" w:rsidRPr="0092053E">
        <w:rPr>
          <w:rFonts w:cs="Times New Roman"/>
          <w:noProof/>
          <w:sz w:val="22"/>
        </w:rPr>
        <w:t>th</w:t>
      </w:r>
      <w:r w:rsidR="004368E4">
        <w:rPr>
          <w:rFonts w:cs="Times New Roman"/>
          <w:noProof/>
          <w:sz w:val="22"/>
        </w:rPr>
        <w:t>ose</w:t>
      </w:r>
      <w:r w:rsidR="00F938B2" w:rsidRPr="0092053E">
        <w:rPr>
          <w:rFonts w:cs="Times New Roman"/>
          <w:noProof/>
          <w:sz w:val="22"/>
        </w:rPr>
        <w:t xml:space="preserve"> findings</w:t>
      </w:r>
      <w:r w:rsidR="009014E6">
        <w:rPr>
          <w:rFonts w:cs="Times New Roman"/>
          <w:noProof/>
          <w:sz w:val="22"/>
        </w:rPr>
        <w:t xml:space="preserve"> </w:t>
      </w:r>
      <w:r w:rsidR="00F938B2" w:rsidRPr="0092053E">
        <w:rPr>
          <w:rFonts w:cs="Times New Roman"/>
          <w:noProof/>
          <w:sz w:val="22"/>
        </w:rPr>
        <w:t xml:space="preserve">which </w:t>
      </w:r>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del w:id="17" w:author="tao huang" w:date="2019-04-11T14:24:00Z">
        <w:r w:rsidR="004368E4" w:rsidDel="00012532">
          <w:rPr>
            <w:rFonts w:cs="Times New Roman"/>
            <w:sz w:val="22"/>
          </w:rPr>
          <w:delText xml:space="preserve"> leading to structural change in the </w:delText>
        </w:r>
      </w:del>
      <w:del w:id="18" w:author="tao huang" w:date="2019-04-11T14:23:00Z">
        <w:r w:rsidR="004368E4" w:rsidDel="00C8159D">
          <w:rPr>
            <w:rFonts w:cs="Times New Roman"/>
            <w:sz w:val="22"/>
          </w:rPr>
          <w:delText>market</w:delText>
        </w:r>
      </w:del>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w:t>
      </w:r>
      <w:r w:rsidR="004368E4">
        <w:rPr>
          <w:rFonts w:cs="Times New Roman"/>
          <w:sz w:val="22"/>
        </w:rPr>
        <w:t xml:space="preserve">experimental </w:t>
      </w:r>
      <w:r w:rsidRPr="0092053E">
        <w:rPr>
          <w:rFonts w:cs="Times New Roman"/>
          <w:sz w:val="22"/>
        </w:rPr>
        <w:t>design</w:t>
      </w:r>
      <w:del w:id="19" w:author="tao huang" w:date="2019-04-10T17:27:00Z">
        <w:r w:rsidRPr="0092053E" w:rsidDel="0015038E">
          <w:rPr>
            <w:rFonts w:cs="Times New Roman"/>
            <w:sz w:val="22"/>
          </w:rPr>
          <w:delText xml:space="preserve"> </w:delText>
        </w:r>
      </w:del>
      <w:r w:rsidR="004368E4">
        <w:rPr>
          <w:rFonts w:cs="Times New Roman"/>
          <w:sz w:val="22"/>
        </w:rPr>
        <w:t xml:space="preserve"> for evaluating the alternative </w:t>
      </w:r>
      <w:r w:rsidRPr="0092053E">
        <w:rPr>
          <w:rFonts w:cs="Times New Roman"/>
          <w:sz w:val="22"/>
        </w:rPr>
        <w:t>model</w:t>
      </w:r>
      <w:r w:rsidR="004368E4">
        <w:rPr>
          <w:rFonts w:cs="Times New Roman"/>
          <w:sz w:val="22"/>
        </w:rPr>
        <w:t>s</w:t>
      </w:r>
      <w:r w:rsidRPr="0092053E">
        <w:rPr>
          <w:rFonts w:cs="Times New Roman"/>
          <w:sz w:val="22"/>
        </w:rPr>
        <w:t xml:space="preserve">. Section </w:t>
      </w:r>
      <w:r w:rsidR="00F04C8A" w:rsidRPr="0092053E">
        <w:rPr>
          <w:rFonts w:cs="Times New Roman"/>
          <w:sz w:val="22"/>
        </w:rPr>
        <w:t>7</w:t>
      </w:r>
      <w:r w:rsidRPr="0092053E">
        <w:rPr>
          <w:rFonts w:cs="Times New Roman"/>
          <w:sz w:val="22"/>
        </w:rPr>
        <w:t xml:space="preserve"> summarizes and discusses the 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w:t>
      </w:r>
      <w:r w:rsidRPr="0092053E">
        <w:rPr>
          <w:rFonts w:cs="Times New Roman"/>
          <w:sz w:val="22"/>
        </w:rPr>
        <w:lastRenderedPageBreak/>
        <w:t>performance</w:t>
      </w:r>
      <w:r w:rsidR="00FE323F">
        <w:rPr>
          <w:rFonts w:cs="Times New Roman"/>
          <w:sz w:val="22"/>
        </w:rPr>
        <w:t>s</w:t>
      </w:r>
      <w:r w:rsidRPr="0092053E">
        <w:rPr>
          <w:rFonts w:cs="Times New Roman"/>
          <w:sz w:val="22"/>
        </w:rPr>
        <w:t xml:space="preserve">. In the last section, we </w:t>
      </w:r>
      <w:r w:rsidR="00DD4FB7">
        <w:rPr>
          <w:rFonts w:cs="Times New Roman"/>
          <w:sz w:val="22"/>
        </w:rPr>
        <w:t>provide</w:t>
      </w:r>
      <w:r w:rsidRPr="0092053E">
        <w:rPr>
          <w:rFonts w:cs="Times New Roman"/>
          <w:sz w:val="22"/>
        </w:rPr>
        <w:t xml:space="preserve"> </w:t>
      </w:r>
      <w:r w:rsidR="00DD4FB7">
        <w:rPr>
          <w:rFonts w:cs="Times New Roman"/>
          <w:sz w:val="22"/>
        </w:rPr>
        <w:t xml:space="preserve">recommendations </w:t>
      </w:r>
      <w:r w:rsidRPr="0092053E">
        <w:rPr>
          <w:rFonts w:cs="Times New Roman"/>
          <w:sz w:val="22"/>
        </w:rPr>
        <w:t xml:space="preserve">for </w:t>
      </w:r>
      <w:commentRangeStart w:id="20"/>
      <w:r w:rsidRPr="0092053E">
        <w:rPr>
          <w:rFonts w:cs="Times New Roman"/>
          <w:sz w:val="22"/>
        </w:rPr>
        <w:t>retailers</w:t>
      </w:r>
      <w:commentRangeEnd w:id="20"/>
      <w:r w:rsidR="004368E4">
        <w:rPr>
          <w:rStyle w:val="CommentReference"/>
        </w:rPr>
        <w:commentReference w:id="20"/>
      </w:r>
      <w:r w:rsidRPr="0092053E">
        <w:rPr>
          <w:rFonts w:cs="Times New Roman"/>
          <w:sz w:val="22"/>
        </w:rPr>
        <w:t xml:space="preserve">, address </w:t>
      </w:r>
      <w:r w:rsidR="004368E4">
        <w:rPr>
          <w:rFonts w:cs="Times New Roman"/>
          <w:sz w:val="22"/>
        </w:rPr>
        <w:t xml:space="preserve">various </w:t>
      </w:r>
      <w:r w:rsidRPr="0092053E">
        <w:rPr>
          <w:rFonts w:cs="Times New Roman"/>
          <w:sz w:val="22"/>
        </w:rPr>
        <w:t xml:space="preserve">research limitations, and highlight directions for future </w:t>
      </w:r>
      <w:commentRangeStart w:id="21"/>
      <w:r w:rsidRPr="0092053E">
        <w:rPr>
          <w:rFonts w:cs="Times New Roman"/>
          <w:sz w:val="22"/>
        </w:rPr>
        <w:t>research</w:t>
      </w:r>
      <w:commentRangeEnd w:id="21"/>
      <w:r w:rsidR="00F417B2">
        <w:rPr>
          <w:rStyle w:val="CommentReference"/>
        </w:rPr>
        <w:commentReference w:id="21"/>
      </w:r>
      <w:r w:rsidRPr="0092053E">
        <w:rPr>
          <w:rFonts w:cs="Times New Roman"/>
          <w:sz w:val="22"/>
        </w:rPr>
        <w:t>.</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1E83900A" w:rsidR="00AD3EC5" w:rsidRPr="0092053E" w:rsidRDefault="00971633" w:rsidP="00E22365">
      <w:pPr>
        <w:spacing w:after="0" w:line="360" w:lineRule="auto"/>
        <w:rPr>
          <w:rFonts w:cs="Times New Roman"/>
          <w:sz w:val="22"/>
        </w:rPr>
      </w:pPr>
      <w:r w:rsidRPr="0092053E">
        <w:rPr>
          <w:rFonts w:cs="Times New Roman"/>
          <w:sz w:val="22"/>
        </w:rPr>
        <w:t xml:space="preserve">In practice, </w:t>
      </w:r>
      <w:ins w:id="22" w:author="tao huang" w:date="2019-04-11T14:24:00Z">
        <w:r w:rsidR="00012532">
          <w:rPr>
            <w:rFonts w:cs="Times New Roman"/>
            <w:sz w:val="22"/>
          </w:rPr>
          <w:t xml:space="preserve">some </w:t>
        </w:r>
      </w:ins>
      <w:r w:rsidRPr="0092053E">
        <w:rPr>
          <w:rFonts w:cs="Times New Roman"/>
          <w:sz w:val="22"/>
        </w:rPr>
        <w:t xml:space="preserve">retailers </w:t>
      </w:r>
      <w:del w:id="23" w:author="tao huang" w:date="2019-04-11T14:25:00Z">
        <w:r w:rsidR="00046222" w:rsidRPr="0092053E" w:rsidDel="00012532">
          <w:rPr>
            <w:rFonts w:cs="Times New Roman"/>
            <w:sz w:val="22"/>
          </w:rPr>
          <w:delText>may</w:delText>
        </w:r>
        <w:r w:rsidR="0078610C" w:rsidRPr="0092053E" w:rsidDel="00012532">
          <w:rPr>
            <w:rFonts w:cs="Times New Roman"/>
            <w:sz w:val="22"/>
          </w:rPr>
          <w:delText xml:space="preserve"> </w:delText>
        </w:r>
      </w:del>
      <w:r w:rsidRPr="0092053E">
        <w:rPr>
          <w:rFonts w:cs="Times New Roman"/>
          <w:sz w:val="22"/>
        </w:rPr>
        <w:t xml:space="preserve">forecast their product sales at </w:t>
      </w:r>
      <w:r w:rsidR="009A1993">
        <w:rPr>
          <w:rFonts w:cs="Times New Roman"/>
          <w:sz w:val="22"/>
        </w:rPr>
        <w:t xml:space="preserve">the </w:t>
      </w:r>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4979ED">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E57B0D">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 xml:space="preserve">and then make adjustments for the ‘lift’ effect of any </w:t>
      </w:r>
      <w:r w:rsidR="00F01CDF">
        <w:rPr>
          <w:rFonts w:cs="Times New Roman"/>
          <w:sz w:val="22"/>
        </w:rPr>
        <w:t>upcoming</w:t>
      </w:r>
      <w:r w:rsidR="00F01CDF" w:rsidRPr="0092053E">
        <w:rPr>
          <w:rFonts w:cs="Times New Roman"/>
          <w:sz w:val="22"/>
        </w:rPr>
        <w:t xml:space="preserve"> </w:t>
      </w:r>
      <w:commentRangeStart w:id="24"/>
      <w:commentRangeEnd w:id="24"/>
      <w:r w:rsidR="00807A78">
        <w:rPr>
          <w:rStyle w:val="CommentReference"/>
        </w:rPr>
        <w:commentReference w:id="24"/>
      </w:r>
      <w:r w:rsidR="00F35FC9" w:rsidRPr="0092053E">
        <w:rPr>
          <w:rFonts w:cs="Times New Roman"/>
          <w:sz w:val="22"/>
        </w:rPr>
        <w:t>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w:t>
      </w:r>
      <w:r w:rsidR="00F01CDF">
        <w:rPr>
          <w:rFonts w:cs="Times New Roman"/>
          <w:sz w:val="22"/>
        </w:rPr>
        <w:t xml:space="preserve">by </w:t>
      </w:r>
      <w:commentRangeStart w:id="25"/>
      <w:r w:rsidR="004D307C" w:rsidRPr="0092053E">
        <w:rPr>
          <w:rFonts w:cs="Times New Roman"/>
          <w:sz w:val="22"/>
        </w:rPr>
        <w:t xml:space="preserve">relying on </w:t>
      </w:r>
      <w:commentRangeEnd w:id="25"/>
      <w:r w:rsidR="00750D28">
        <w:rPr>
          <w:rStyle w:val="CommentReference"/>
        </w:rPr>
        <w:commentReference w:id="25"/>
      </w:r>
      <w:r w:rsidR="004D307C" w:rsidRPr="0092053E">
        <w:rPr>
          <w:rFonts w:cs="Times New Roman"/>
          <w:sz w:val="22"/>
        </w:rPr>
        <w:t xml:space="preserve">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Pr>
          <w:rFonts w:cs="Times New Roman"/>
          <w:sz w:val="22"/>
        </w:rPr>
        <w:instrText xml:space="preserve"> ADDIN EN.CITE </w:instrText>
      </w:r>
      <w:r w:rsidR="00E57B0D">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Pr>
          <w:rFonts w:cs="Times New Roman"/>
          <w:sz w:val="22"/>
        </w:rPr>
        <w:instrText xml:space="preserve"> ADDIN EN.CITE.DATA </w:instrText>
      </w:r>
      <w:r w:rsidR="00E57B0D">
        <w:rPr>
          <w:rFonts w:cs="Times New Roman"/>
          <w:sz w:val="22"/>
        </w:rPr>
      </w:r>
      <w:r w:rsidR="00E57B0D">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E57B0D">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r w:rsidR="00DD4FB7" w:rsidRPr="000545C5">
        <w:rPr>
          <w:rFonts w:cs="Times New Roman"/>
          <w:noProof/>
          <w:sz w:val="22"/>
        </w:rPr>
        <w:t>research</w:t>
      </w:r>
      <w:r w:rsidRPr="0092053E">
        <w:rPr>
          <w:rFonts w:cs="Times New Roman"/>
          <w:sz w:val="22"/>
        </w:rPr>
        <w:t xml:space="preserve"> </w:t>
      </w:r>
      <w:r w:rsidR="000545C5">
        <w:rPr>
          <w:rFonts w:cs="Times New Roman"/>
          <w:sz w:val="22"/>
        </w:rPr>
        <w:t xml:space="preserve">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Pr>
          <w:rFonts w:cs="Times New Roman"/>
          <w:sz w:val="22"/>
        </w:rPr>
        <w:instrText xml:space="preserve"> ADDIN EN.CITE </w:instrText>
      </w:r>
      <w:r w:rsidR="00E57B0D">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Pr>
          <w:rFonts w:cs="Times New Roman"/>
          <w:sz w:val="22"/>
        </w:rPr>
        <w:instrText xml:space="preserve"> ADDIN EN.CITE.DATA </w:instrText>
      </w:r>
      <w:r w:rsidR="00E57B0D">
        <w:rPr>
          <w:rFonts w:cs="Times New Roman"/>
          <w:sz w:val="22"/>
        </w:rPr>
      </w:r>
      <w:r w:rsidR="00E57B0D">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E57B0D">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commentRangeStart w:id="26"/>
      <w:commentRangeEnd w:id="26"/>
      <w:r w:rsidR="004368E4">
        <w:rPr>
          <w:rStyle w:val="CommentReference"/>
        </w:rPr>
        <w:commentReference w:id="26"/>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information</w:t>
      </w:r>
      <w:r w:rsidRPr="0092053E">
        <w:rPr>
          <w:rFonts w:cs="Times New Roman"/>
          <w:sz w:val="22"/>
        </w:rPr>
        <w:t xml:space="preserve">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 xml:space="preserve">etwork models to estimate the ‘lift’ effect </w:t>
      </w:r>
      <w:r w:rsidR="001D66D2">
        <w:rPr>
          <w:sz w:val="22"/>
        </w:rPr>
        <w:t>from sales</w:t>
      </w:r>
      <w:r w:rsidR="00F01CDF">
        <w:rPr>
          <w:sz w:val="22"/>
        </w:rPr>
        <w:t xml:space="preserve"> promotions on</w:t>
      </w:r>
      <w:r w:rsidR="00F01CDF" w:rsidRPr="0092053E">
        <w:rPr>
          <w:sz w:val="22"/>
        </w:rPr>
        <w:t xml:space="preserve"> </w:t>
      </w:r>
      <w:r w:rsidR="006E1849" w:rsidRPr="0092053E">
        <w:rPr>
          <w:sz w:val="22"/>
        </w:rPr>
        <w:t xml:space="preserve">the product </w:t>
      </w:r>
      <w:r w:rsidR="00DB67E6" w:rsidRPr="0092053E">
        <w:rPr>
          <w:sz w:val="22"/>
        </w:rPr>
        <w:t>though</w:t>
      </w:r>
      <w:r w:rsidR="00367850" w:rsidRPr="0092053E">
        <w:rPr>
          <w:sz w:val="22"/>
        </w:rPr>
        <w:t xml:space="preserve"> their evaluation is only based on </w:t>
      </w:r>
      <w:r w:rsidR="00F6126B">
        <w:rPr>
          <w:sz w:val="22"/>
        </w:rPr>
        <w:t xml:space="preserve">a </w:t>
      </w:r>
      <w:r w:rsidR="00367850" w:rsidRPr="0092053E">
        <w:rPr>
          <w:sz w:val="22"/>
        </w:rPr>
        <w:t xml:space="preserve">very limited number of products.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5654749A"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DD4FB7">
        <w:rPr>
          <w:rFonts w:cs="Times New Roman"/>
          <w:sz w:val="22"/>
        </w:rPr>
        <w:t>holistic</w:t>
      </w:r>
      <w:r w:rsidR="00DD4FB7" w:rsidRPr="0092053E">
        <w:rPr>
          <w:rFonts w:cs="Times New Roman"/>
          <w:sz w:val="22"/>
        </w:rPr>
        <w:t xml:space="preserve"> </w:t>
      </w:r>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w:t>
      </w:r>
      <w:r w:rsidR="001D66D2">
        <w:rPr>
          <w:sz w:val="22"/>
        </w:rPr>
        <w:t xml:space="preserve">were </w:t>
      </w:r>
      <w:r w:rsidR="00D5231A" w:rsidRPr="0092053E">
        <w:rPr>
          <w:sz w:val="22"/>
        </w:rPr>
        <w:t xml:space="preserve">evaluated based on a very limited number of products. </w:t>
      </w:r>
      <w:r w:rsidR="0081490C" w:rsidRPr="0092053E">
        <w:rPr>
          <w:sz w:val="22"/>
        </w:rPr>
        <w:fldChar w:fldCharType="begin"/>
      </w:r>
      <w:r w:rsidR="00330CC3">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330CC3">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w:t>
      </w:r>
      <w:r w:rsidR="001D66D2" w:rsidRPr="0092053E">
        <w:rPr>
          <w:sz w:val="22"/>
        </w:rPr>
        <w:t xml:space="preserve">at </w:t>
      </w:r>
      <w:r w:rsidR="001D66D2">
        <w:rPr>
          <w:sz w:val="22"/>
        </w:rPr>
        <w:t xml:space="preserve">the </w:t>
      </w:r>
      <w:r w:rsidR="001D66D2" w:rsidRPr="00C63D51">
        <w:rPr>
          <w:noProof/>
          <w:sz w:val="22"/>
        </w:rPr>
        <w:t>SKU</w:t>
      </w:r>
      <w:r w:rsidR="001D66D2" w:rsidRPr="0092053E">
        <w:rPr>
          <w:sz w:val="22"/>
        </w:rPr>
        <w:t xml:space="preserve"> level </w:t>
      </w:r>
      <w:r w:rsidR="0081490C" w:rsidRPr="0092053E">
        <w:rPr>
          <w:sz w:val="22"/>
        </w:rPr>
        <w:t xml:space="preserve">for the non-perishable food categories. </w:t>
      </w:r>
      <w:r w:rsidR="00B32C17" w:rsidRPr="0092053E">
        <w:rPr>
          <w:sz w:val="22"/>
        </w:rPr>
        <w:t xml:space="preserve">Their </w:t>
      </w:r>
      <w:r w:rsidR="00820D98" w:rsidRPr="0092053E">
        <w:rPr>
          <w:sz w:val="22"/>
        </w:rPr>
        <w:t>methods</w:t>
      </w:r>
      <w:r w:rsidR="00B32C17" w:rsidRPr="0092053E">
        <w:rPr>
          <w:sz w:val="22"/>
        </w:rPr>
        <w:t xml:space="preserve"> incorporate</w:t>
      </w:r>
      <w:r w:rsidR="001D66D2">
        <w:rPr>
          <w:sz w:val="22"/>
        </w:rPr>
        <w:t>d</w:t>
      </w:r>
      <w:r w:rsidR="0081490C" w:rsidRPr="0092053E">
        <w:rPr>
          <w:sz w:val="22"/>
        </w:rPr>
        <w:t xml:space="preserve"> variables </w:t>
      </w:r>
      <w:r w:rsidR="00515518">
        <w:rPr>
          <w:sz w:val="22"/>
        </w:rPr>
        <w:t>that</w:t>
      </w:r>
      <w:r w:rsidR="001D66D2">
        <w:rPr>
          <w:sz w:val="22"/>
        </w:rPr>
        <w:t xml:space="preserve"> were</w:t>
      </w:r>
      <w:r w:rsidR="00515518">
        <w:rPr>
          <w:sz w:val="22"/>
        </w:rPr>
        <w:t xml:space="preserve">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sales, prices, and promotions</w:t>
      </w:r>
      <w:r w:rsidR="00097BCD" w:rsidRPr="0092053E">
        <w:rPr>
          <w:sz w:val="22"/>
        </w:rPr>
        <w:t xml:space="preserve">) </w:t>
      </w:r>
      <w:r w:rsidR="00CF4228" w:rsidRPr="0092053E">
        <w:rPr>
          <w:sz w:val="22"/>
        </w:rPr>
        <w:t>of the focal product</w:t>
      </w:r>
      <w:r w:rsidR="00820D98" w:rsidRPr="0092053E">
        <w:rPr>
          <w:sz w:val="22"/>
        </w:rPr>
        <w:t xml:space="preserve"> and</w:t>
      </w:r>
      <w:r w:rsidR="001D66D2">
        <w:rPr>
          <w:sz w:val="22"/>
        </w:rPr>
        <w:t xml:space="preserve"> showed </w:t>
      </w:r>
      <w:r w:rsidR="00CE3752" w:rsidRPr="0092053E">
        <w:rPr>
          <w:sz w:val="22"/>
        </w:rPr>
        <w:t>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r w:rsidR="00DD4FB7" w:rsidRPr="000545C5">
        <w:rPr>
          <w:noProof/>
          <w:sz w:val="22"/>
        </w:rPr>
        <w:t>d</w:t>
      </w:r>
      <w:r w:rsidR="001D66D2">
        <w:rPr>
          <w:sz w:val="22"/>
        </w:rPr>
        <w:t>id</w:t>
      </w:r>
      <w:ins w:id="27" w:author="tao huang" w:date="2019-04-10T17:27:00Z">
        <w:r w:rsidR="0015038E">
          <w:rPr>
            <w:sz w:val="22"/>
          </w:rPr>
          <w:t xml:space="preserve"> </w:t>
        </w:r>
      </w:ins>
      <w:r w:rsidR="00DD4FB7">
        <w:rPr>
          <w:sz w:val="22"/>
        </w:rPr>
        <w:t>not perform better than the</w:t>
      </w:r>
      <w:r w:rsidR="00094570" w:rsidRPr="0092053E">
        <w:rPr>
          <w:sz w:val="22"/>
        </w:rPr>
        <w:t xml:space="preserve"> Base-lift method for the time period</w:t>
      </w:r>
      <w:r w:rsidR="0081490C" w:rsidRPr="0092053E">
        <w:rPr>
          <w:sz w:val="22"/>
        </w:rPr>
        <w:t xml:space="preserve"> when the focal product </w:t>
      </w:r>
      <w:r w:rsidR="001D66D2">
        <w:rPr>
          <w:sz w:val="22"/>
        </w:rPr>
        <w:t>was</w:t>
      </w:r>
      <w:r w:rsidR="00B32C17" w:rsidRPr="0092053E">
        <w:rPr>
          <w:sz w:val="22"/>
        </w:rPr>
        <w:t xml:space="preserve"> not </w:t>
      </w:r>
      <w:r w:rsidR="00B32C17" w:rsidRPr="0092053E">
        <w:rPr>
          <w:noProof/>
          <w:sz w:val="22"/>
        </w:rPr>
        <w:t>being promoted</w:t>
      </w:r>
      <w:r w:rsidR="00B32C17" w:rsidRPr="0092053E">
        <w:rPr>
          <w:sz w:val="22"/>
        </w:rPr>
        <w:t xml:space="preserve">. </w:t>
      </w:r>
      <w:r w:rsidR="00094570" w:rsidRPr="0092053E">
        <w:rPr>
          <w:sz w:val="22"/>
        </w:rPr>
        <w:t xml:space="preserve">One of the limitations </w:t>
      </w:r>
      <w:r w:rsidR="00022491">
        <w:rPr>
          <w:sz w:val="22"/>
        </w:rPr>
        <w:t>of</w:t>
      </w:r>
      <w:r w:rsidR="00022491" w:rsidRPr="0092053E">
        <w:rPr>
          <w:sz w:val="22"/>
        </w:rPr>
        <w:t xml:space="preserve"> </w:t>
      </w:r>
      <w:r w:rsidR="00094570" w:rsidRPr="0092053E">
        <w:rPr>
          <w:sz w:val="22"/>
        </w:rPr>
        <w:t>the</w:t>
      </w:r>
      <w:r w:rsidR="00820D98" w:rsidRPr="0092053E">
        <w:rPr>
          <w:sz w:val="22"/>
        </w:rPr>
        <w:t xml:space="preserve">ir methods </w:t>
      </w:r>
      <w:r w:rsidR="001D66D2">
        <w:rPr>
          <w:sz w:val="22"/>
        </w:rPr>
        <w:t>was</w:t>
      </w:r>
      <w:r w:rsidR="00094570" w:rsidRPr="0092053E">
        <w:rPr>
          <w:sz w:val="22"/>
        </w:rPr>
        <w:t xml:space="preserve"> that </w:t>
      </w:r>
      <w:r w:rsidR="00820D98" w:rsidRPr="0092053E">
        <w:rPr>
          <w:sz w:val="22"/>
        </w:rPr>
        <w:t>they</w:t>
      </w:r>
      <w:r w:rsidR="00094570" w:rsidRPr="0092053E">
        <w:rPr>
          <w:sz w:val="22"/>
        </w:rPr>
        <w:t xml:space="preserve"> </w:t>
      </w:r>
      <w:r w:rsidR="0081490C" w:rsidRPr="0092053E">
        <w:rPr>
          <w:sz w:val="22"/>
        </w:rPr>
        <w:t>overlook</w:t>
      </w:r>
      <w:r w:rsidR="001D66D2">
        <w:rPr>
          <w:sz w:val="22"/>
        </w:rPr>
        <w:t>ed</w:t>
      </w:r>
      <w:r w:rsidR="0081490C" w:rsidRPr="0092053E">
        <w:rPr>
          <w:sz w:val="22"/>
        </w:rPr>
        <w:t xml:space="preserve">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4979ED">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30CC3">
        <w:rPr>
          <w:noProof/>
          <w:sz w:val="22"/>
        </w:rPr>
        <w:t xml:space="preserve">Divakar, Ratchford, </w:t>
      </w:r>
      <w:r w:rsidR="00330CC3">
        <w:rPr>
          <w:noProof/>
          <w:sz w:val="22"/>
        </w:rPr>
        <w:lastRenderedPageBreak/>
        <w:t>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w:t>
      </w:r>
      <w:r w:rsidR="001D66D2">
        <w:rPr>
          <w:rFonts w:cs="Times New Roman"/>
          <w:sz w:val="22"/>
        </w:rPr>
        <w:t>d</w:t>
      </w:r>
      <w:r w:rsidR="00F87D6D" w:rsidRPr="0092053E">
        <w:rPr>
          <w:rFonts w:cs="Times New Roman"/>
          <w:sz w:val="22"/>
        </w:rPr>
        <w:t xml:space="preserve"> </w:t>
      </w:r>
      <w:r w:rsidR="00293D33" w:rsidRPr="0092053E">
        <w:rPr>
          <w:rFonts w:cs="Times New Roman"/>
          <w:sz w:val="22"/>
        </w:rPr>
        <w:t>the promotional information</w:t>
      </w:r>
      <w:r w:rsidR="00DD4FB7">
        <w:rPr>
          <w:rFonts w:cs="Times New Roman"/>
          <w:sz w:val="22"/>
        </w:rPr>
        <w:t xml:space="preserve"> for</w:t>
      </w:r>
      <w:r w:rsidR="0081490C" w:rsidRPr="0092053E">
        <w:rPr>
          <w:rFonts w:cs="Times New Roman"/>
          <w:sz w:val="22"/>
        </w:rPr>
        <w:t xml:space="preserve"> </w:t>
      </w:r>
      <w:r w:rsidR="00E37F83" w:rsidRPr="0092053E">
        <w:rPr>
          <w:rFonts w:cs="Times New Roman"/>
          <w:sz w:val="22"/>
        </w:rPr>
        <w:t xml:space="preserve">a small number 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r w:rsidR="000545C5">
        <w:rPr>
          <w:rFonts w:cs="Times New Roman"/>
          <w:noProof/>
          <w:sz w:val="22"/>
        </w:rPr>
        <w:t>to</w:t>
      </w:r>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330CC3">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C63D51">
        <w:rPr>
          <w:rFonts w:cs="Times New Roman"/>
          <w:sz w:val="22"/>
        </w:rPr>
        <w:t xml:space="preserve">the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w:t>
      </w:r>
      <w:r w:rsidR="001D66D2">
        <w:rPr>
          <w:rFonts w:cs="Times New Roman"/>
          <w:sz w:val="22"/>
        </w:rPr>
        <w:t>wa</w:t>
      </w:r>
      <w:r w:rsidR="00E37F83" w:rsidRPr="0092053E">
        <w:rPr>
          <w:rFonts w:cs="Times New Roman"/>
          <w:sz w:val="22"/>
        </w:rPr>
        <w:t xml:space="preserve">s </w:t>
      </w:r>
      <w:r w:rsidR="00393F91" w:rsidRPr="0092053E">
        <w:rPr>
          <w:rFonts w:cs="Times New Roman"/>
          <w:sz w:val="22"/>
        </w:rPr>
        <w:t xml:space="preserve">the first to </w:t>
      </w:r>
      <w:r w:rsidR="00293D33" w:rsidRPr="0092053E">
        <w:rPr>
          <w:rFonts w:cs="Times New Roman"/>
          <w:sz w:val="22"/>
        </w:rPr>
        <w:t xml:space="preserve">account for the competitive promotional information </w:t>
      </w:r>
      <w:r w:rsidR="001D66D2">
        <w:rPr>
          <w:rFonts w:cs="Times New Roman"/>
          <w:sz w:val="22"/>
        </w:rPr>
        <w:t xml:space="preserve">from </w:t>
      </w:r>
      <w:r w:rsidR="00293D33" w:rsidRPr="0092053E">
        <w:rPr>
          <w:rFonts w:cs="Times New Roman"/>
          <w:sz w:val="22"/>
        </w:rPr>
        <w:t>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w:t>
      </w:r>
      <w:commentRangeStart w:id="28"/>
      <w:r w:rsidR="00293D33" w:rsidRPr="0092053E">
        <w:rPr>
          <w:rFonts w:cs="Times New Roman"/>
          <w:sz w:val="22"/>
        </w:rPr>
        <w:t>variables for the competitive activities</w:t>
      </w:r>
      <w:r w:rsidR="00393F91" w:rsidRPr="0092053E">
        <w:rPr>
          <w:rFonts w:cs="Times New Roman"/>
          <w:sz w:val="22"/>
        </w:rPr>
        <w:t xml:space="preserve"> </w:t>
      </w:r>
      <w:commentRangeEnd w:id="28"/>
      <w:r w:rsidR="009C515F">
        <w:rPr>
          <w:rStyle w:val="CommentReference"/>
        </w:rPr>
        <w:commentReference w:id="28"/>
      </w:r>
      <w:r w:rsidR="00393F91" w:rsidRPr="0092053E">
        <w:rPr>
          <w:rFonts w:cs="Times New Roman"/>
          <w:sz w:val="22"/>
        </w:rPr>
        <w:t>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r w:rsidR="001D66D2">
        <w:rPr>
          <w:rFonts w:cs="Times New Roman"/>
          <w:noProof/>
          <w:sz w:val="22"/>
        </w:rPr>
        <w:t>d</w:t>
      </w:r>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r w:rsidR="00F342A1" w:rsidRPr="0092053E">
        <w:rPr>
          <w:rFonts w:cs="Times New Roman"/>
          <w:sz w:val="22"/>
        </w:rPr>
        <w:t>.</w:t>
      </w:r>
      <w:r w:rsidR="008A0FEA" w:rsidRPr="0092053E">
        <w:rPr>
          <w:rFonts w:cs="Times New Roman"/>
          <w:sz w:val="22"/>
        </w:rPr>
        <w:t xml:space="preserve"> However, their methods </w:t>
      </w:r>
      <w:r w:rsidR="008A0FEA" w:rsidRPr="00F96787">
        <w:rPr>
          <w:rFonts w:cs="Times New Roman"/>
          <w:noProof/>
          <w:sz w:val="22"/>
        </w:rPr>
        <w:t>rel</w:t>
      </w:r>
      <w:r w:rsidR="001D66D2">
        <w:rPr>
          <w:rFonts w:cs="Times New Roman"/>
          <w:noProof/>
          <w:sz w:val="22"/>
        </w:rPr>
        <w:t>ied</w:t>
      </w:r>
      <w:r w:rsidR="00F96787">
        <w:rPr>
          <w:rFonts w:cs="Times New Roman"/>
          <w:noProof/>
          <w:sz w:val="22"/>
        </w:rPr>
        <w:t xml:space="preserve"> on</w:t>
      </w:r>
      <w:r w:rsidR="008A0FEA" w:rsidRPr="0092053E">
        <w:rPr>
          <w:rFonts w:cs="Times New Roman"/>
          <w:sz w:val="22"/>
        </w:rPr>
        <w:t xml:space="preserve"> </w:t>
      </w:r>
      <w:r w:rsidR="000545C5">
        <w:rPr>
          <w:rFonts w:cs="Times New Roman"/>
          <w:sz w:val="22"/>
        </w:rPr>
        <w:t xml:space="preserve">intervention by </w:t>
      </w:r>
      <w:r w:rsidR="008A0FEA" w:rsidRPr="0092053E">
        <w:rPr>
          <w:rFonts w:cs="Times New Roman"/>
          <w:sz w:val="22"/>
        </w:rPr>
        <w:t>human expert</w:t>
      </w:r>
      <w:r w:rsidR="001D66D2">
        <w:rPr>
          <w:rFonts w:cs="Times New Roman"/>
          <w:sz w:val="22"/>
        </w:rPr>
        <w:t>s</w:t>
      </w:r>
      <w:r w:rsidR="008A0FEA" w:rsidRPr="0092053E">
        <w:rPr>
          <w:rFonts w:cs="Times New Roman"/>
          <w:sz w:val="22"/>
        </w:rPr>
        <w:t xml:space="preserv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w:t>
      </w:r>
      <w:r w:rsidR="00377768">
        <w:rPr>
          <w:rFonts w:cs="Times New Roman"/>
          <w:sz w:val="22"/>
        </w:rPr>
        <w:t>requirements</w:t>
      </w:r>
      <w:r w:rsidR="00377768" w:rsidRPr="0092053E">
        <w:rPr>
          <w:rFonts w:cs="Times New Roman"/>
          <w:sz w:val="22"/>
        </w:rPr>
        <w:t xml:space="preserve"> </w:t>
      </w:r>
      <w:r w:rsidR="000545C5">
        <w:rPr>
          <w:rFonts w:cs="Times New Roman"/>
          <w:noProof/>
          <w:sz w:val="22"/>
        </w:rPr>
        <w:t>for</w:t>
      </w:r>
      <w:r w:rsidR="008A0FEA" w:rsidRPr="0092053E">
        <w:rPr>
          <w:rFonts w:cs="Times New Roman"/>
          <w:sz w:val="22"/>
        </w:rPr>
        <w:t xml:space="preserve"> automatic </w:t>
      </w:r>
      <w:r w:rsidR="008A0FEA" w:rsidRPr="000545C5">
        <w:rPr>
          <w:rFonts w:cs="Times New Roman"/>
          <w:noProof/>
          <w:sz w:val="22"/>
        </w:rPr>
        <w:t>modeling</w:t>
      </w:r>
      <w:r w:rsidR="008A0FEA" w:rsidRPr="0092053E">
        <w:rPr>
          <w:rFonts w:cs="Times New Roman"/>
          <w:sz w:val="22"/>
        </w:rPr>
        <w:t xml:space="preserve"> which is </w:t>
      </w:r>
      <w:r w:rsidR="00CC184E">
        <w:rPr>
          <w:rFonts w:cs="Times New Roman"/>
          <w:sz w:val="22"/>
        </w:rPr>
        <w:t xml:space="preserve">considered </w:t>
      </w:r>
      <w:r w:rsidR="008A0FEA" w:rsidRPr="0092053E">
        <w:rPr>
          <w:rFonts w:cs="Times New Roman"/>
          <w:sz w:val="22"/>
        </w:rPr>
        <w:t>essential by today’s retailers.</w:t>
      </w:r>
      <w:r w:rsidR="00FF6B91"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w:t>
      </w:r>
      <w:r w:rsidR="001D66D2">
        <w:rPr>
          <w:rFonts w:cs="Times New Roman"/>
          <w:sz w:val="22"/>
        </w:rPr>
        <w:t xml:space="preserve">were </w:t>
      </w:r>
      <w:r w:rsidR="0061626F" w:rsidRPr="0092053E">
        <w:rPr>
          <w:rFonts w:cs="Times New Roman"/>
          <w:sz w:val="22"/>
        </w:rPr>
        <w:t xml:space="preserve">extensions of those in </w:t>
      </w:r>
      <w:r w:rsidR="0061626F"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330CC3">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w:t>
      </w:r>
      <w:r w:rsidR="001D66D2">
        <w:rPr>
          <w:rFonts w:cs="Times New Roman"/>
          <w:sz w:val="22"/>
        </w:rPr>
        <w:t>ed</w:t>
      </w:r>
      <w:r w:rsidR="0061626F" w:rsidRPr="0092053E">
        <w:rPr>
          <w:rFonts w:cs="Times New Roman"/>
          <w:sz w:val="22"/>
        </w:rPr>
        <w:t xml:space="preserve">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w:t>
      </w:r>
      <w:r w:rsidR="001D66D2">
        <w:rPr>
          <w:rFonts w:cs="Times New Roman"/>
          <w:sz w:val="22"/>
        </w:rPr>
        <w:t>ed</w:t>
      </w:r>
      <w:r w:rsidR="00F342A1" w:rsidRPr="0092053E">
        <w:rPr>
          <w:rFonts w:cs="Times New Roman"/>
          <w:sz w:val="22"/>
        </w:rPr>
        <w:t xml:space="preserve"> the Base-lift benchmark model for 15 food product categories.</w:t>
      </w:r>
      <w:r w:rsidR="00F60228" w:rsidRPr="0092053E">
        <w:rPr>
          <w:rFonts w:cs="Times New Roman"/>
          <w:sz w:val="22"/>
        </w:rPr>
        <w:t xml:space="preserve"> </w:t>
      </w:r>
      <w:bookmarkStart w:id="29" w:name="_Hlk5809009"/>
      <w:r w:rsidR="0097126A" w:rsidRPr="0092053E">
        <w:rPr>
          <w:rFonts w:cs="Times New Roman"/>
          <w:sz w:val="22"/>
        </w:rPr>
        <w:t>These studies suggest that promotional information</w:t>
      </w:r>
      <w:r w:rsidR="001D66D2">
        <w:rPr>
          <w:rFonts w:cs="Times New Roman"/>
          <w:sz w:val="22"/>
        </w:rPr>
        <w:t xml:space="preserve"> is</w:t>
      </w:r>
      <w:r w:rsidR="0097126A" w:rsidRPr="0092053E">
        <w:rPr>
          <w:rFonts w:cs="Times New Roman"/>
          <w:sz w:val="22"/>
        </w:rPr>
        <w:t xml:space="preserve"> valuable in forecasting retailer product sales, and </w:t>
      </w:r>
      <w:r w:rsidR="0081590D">
        <w:rPr>
          <w:rFonts w:cs="Times New Roman"/>
          <w:sz w:val="22"/>
        </w:rPr>
        <w:t xml:space="preserve">this is reflected in new </w:t>
      </w:r>
      <w:r w:rsidR="0097126A" w:rsidRPr="0092053E">
        <w:rPr>
          <w:rFonts w:cs="Times New Roman"/>
          <w:sz w:val="22"/>
        </w:rPr>
        <w:t>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ins w:id="30" w:author="tao huang" w:date="2019-04-10T18:38:00Z">
        <w:r w:rsidR="009E6E0F">
          <w:rPr>
            <w:rFonts w:cs="Times New Roman"/>
            <w:bCs/>
            <w:noProof/>
            <w:sz w:val="22"/>
          </w:rPr>
          <w:t xml:space="preserve"> </w:t>
        </w:r>
        <w:r w:rsidR="009E6E0F" w:rsidRPr="009E6E0F">
          <w:rPr>
            <w:rFonts w:cs="Times New Roman"/>
            <w:bCs/>
            <w:noProof/>
            <w:sz w:val="22"/>
          </w:rPr>
          <w:t>(</w:t>
        </w:r>
      </w:ins>
      <w:ins w:id="31" w:author="tao huang" w:date="2019-04-10T18:40:00Z">
        <w:r w:rsidR="00B94350">
          <w:rPr>
            <w:rFonts w:cs="Times New Roman"/>
            <w:bCs/>
            <w:noProof/>
            <w:sz w:val="22"/>
          </w:rPr>
          <w:t xml:space="preserve">see </w:t>
        </w:r>
      </w:ins>
      <w:ins w:id="32" w:author="tao huang" w:date="2019-04-10T18:38:00Z">
        <w:r w:rsidR="009E6E0F" w:rsidRPr="009E6E0F">
          <w:rPr>
            <w:rFonts w:cs="Times New Roman"/>
            <w:bCs/>
            <w:noProof/>
            <w:sz w:val="22"/>
          </w:rPr>
          <w:t>Fildes et al., 2018)</w:t>
        </w:r>
      </w:ins>
      <w:del w:id="33" w:author="tao huang" w:date="2019-04-10T18:38:00Z">
        <w:r w:rsidR="0078610C" w:rsidRPr="0092053E" w:rsidDel="009E6E0F">
          <w:rPr>
            <w:rFonts w:cs="Times New Roman"/>
            <w:bCs/>
            <w:noProof/>
            <w:sz w:val="22"/>
          </w:rPr>
          <w:delText xml:space="preserve"> </w:delText>
        </w:r>
        <w:r w:rsidR="008B5BE5" w:rsidDel="009E6E0F">
          <w:rPr>
            <w:rFonts w:cs="Times New Roman"/>
            <w:bCs/>
            <w:noProof/>
            <w:sz w:val="22"/>
          </w:rPr>
          <w:fldChar w:fldCharType="begin"/>
        </w:r>
        <w:r w:rsidR="008B5BE5" w:rsidDel="009E6E0F">
          <w:rPr>
            <w:rFonts w:cs="Times New Roman"/>
            <w:bCs/>
            <w:noProof/>
            <w:sz w:val="22"/>
          </w:rPr>
          <w:del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R="008B5BE5" w:rsidDel="009E6E0F">
          <w:rPr>
            <w:rFonts w:cs="Times New Roman"/>
            <w:bCs/>
            <w:noProof/>
            <w:sz w:val="22"/>
          </w:rPr>
          <w:fldChar w:fldCharType="separate"/>
        </w:r>
        <w:r w:rsidR="008B5BE5" w:rsidDel="009E6E0F">
          <w:rPr>
            <w:rFonts w:cs="Times New Roman"/>
            <w:bCs/>
            <w:noProof/>
            <w:sz w:val="22"/>
          </w:rPr>
          <w:delText>(Fildes, Ma, et al., 2018)</w:delText>
        </w:r>
        <w:r w:rsidR="008B5BE5" w:rsidDel="009E6E0F">
          <w:rPr>
            <w:rFonts w:cs="Times New Roman"/>
            <w:bCs/>
            <w:noProof/>
            <w:sz w:val="22"/>
          </w:rPr>
          <w:fldChar w:fldCharType="end"/>
        </w:r>
      </w:del>
      <w:ins w:id="34" w:author="tao huang" w:date="2019-04-10T17:44:00Z">
        <w:r w:rsidR="008B5BE5">
          <w:rPr>
            <w:rFonts w:cs="Times New Roman"/>
            <w:bCs/>
            <w:noProof/>
            <w:sz w:val="22"/>
          </w:rPr>
          <w:t xml:space="preserve">. </w:t>
        </w:r>
      </w:ins>
      <w:del w:id="35" w:author="tao huang" w:date="2019-04-10T17:44:00Z">
        <w:r w:rsidR="0078610C" w:rsidRPr="0092053E" w:rsidDel="008B5BE5">
          <w:rPr>
            <w:rFonts w:cs="Times New Roman"/>
            <w:bCs/>
            <w:noProof/>
            <w:sz w:val="22"/>
          </w:rPr>
          <w:fldChar w:fldCharType="begin"/>
        </w:r>
        <w:r w:rsidR="00E57B0D" w:rsidDel="008B5BE5">
          <w:rPr>
            <w:rFonts w:cs="Times New Roman"/>
            <w:bCs/>
            <w:noProof/>
            <w:sz w:val="22"/>
          </w:rPr>
          <w:del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R="0078610C" w:rsidRPr="0092053E" w:rsidDel="008B5BE5">
          <w:rPr>
            <w:rFonts w:cs="Times New Roman"/>
            <w:bCs/>
            <w:noProof/>
            <w:sz w:val="22"/>
          </w:rPr>
          <w:fldChar w:fldCharType="separate"/>
        </w:r>
        <w:r w:rsidR="00E57B0D" w:rsidDel="008B5BE5">
          <w:rPr>
            <w:rFonts w:cs="Times New Roman"/>
            <w:bCs/>
            <w:noProof/>
            <w:sz w:val="22"/>
          </w:rPr>
          <w:delText>(Fildes, Ma, et al., 2018)</w:delText>
        </w:r>
        <w:r w:rsidR="0078610C" w:rsidRPr="0092053E" w:rsidDel="008B5BE5">
          <w:rPr>
            <w:rFonts w:cs="Times New Roman"/>
            <w:bCs/>
            <w:noProof/>
            <w:sz w:val="22"/>
          </w:rPr>
          <w:fldChar w:fldCharType="end"/>
        </w:r>
        <w:r w:rsidR="0078610C" w:rsidRPr="0092053E" w:rsidDel="008B5BE5">
          <w:rPr>
            <w:rFonts w:cs="Times New Roman"/>
            <w:bCs/>
            <w:noProof/>
            <w:sz w:val="22"/>
          </w:rPr>
          <w:delText>.</w:delText>
        </w:r>
        <w:r w:rsidR="00E84595" w:rsidRPr="0092053E" w:rsidDel="008B5BE5">
          <w:rPr>
            <w:rFonts w:cs="Times New Roman"/>
            <w:sz w:val="22"/>
          </w:rPr>
          <w:delText xml:space="preserve"> </w:delText>
        </w:r>
      </w:del>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0545C5">
        <w:rPr>
          <w:rFonts w:cs="Times New Roman"/>
          <w:sz w:val="22"/>
        </w:rPr>
        <w:t xml:space="preserve">the </w:t>
      </w:r>
      <w:r w:rsidR="00E84595" w:rsidRPr="000545C5">
        <w:rPr>
          <w:rFonts w:cs="Times New Roman"/>
          <w:noProof/>
          <w:sz w:val="22"/>
        </w:rPr>
        <w:t>constant</w:t>
      </w:r>
      <w:r w:rsidR="00E84595" w:rsidRPr="0092053E">
        <w:rPr>
          <w:rFonts w:cs="Times New Roman"/>
          <w:sz w:val="22"/>
        </w:rPr>
        <w:t xml:space="preserve"> effects</w:t>
      </w:r>
      <w:r w:rsidR="0081590D">
        <w:rPr>
          <w:rFonts w:cs="Times New Roman"/>
          <w:sz w:val="22"/>
        </w:rPr>
        <w:t xml:space="preserve"> from</w:t>
      </w:r>
      <w:r w:rsidR="00E84595" w:rsidRPr="0092053E">
        <w:rPr>
          <w:rFonts w:cs="Times New Roman"/>
          <w:sz w:val="22"/>
        </w:rPr>
        <w:t xml:space="preserve"> the marketing activities</w:t>
      </w:r>
      <w:r w:rsidR="00E84595" w:rsidRPr="0092053E">
        <w:rPr>
          <w:rFonts w:cs="Times New Roman"/>
          <w:bCs/>
          <w:noProof/>
          <w:sz w:val="22"/>
        </w:rPr>
        <w:t>.</w:t>
      </w:r>
      <w:bookmarkEnd w:id="29"/>
    </w:p>
    <w:p w14:paraId="378B96A6" w14:textId="77777777" w:rsidR="0097126A" w:rsidRPr="0092053E" w:rsidRDefault="0097126A" w:rsidP="00E22365">
      <w:pPr>
        <w:spacing w:after="0" w:line="360" w:lineRule="auto"/>
        <w:rPr>
          <w:rFonts w:cs="Times New Roman"/>
          <w:sz w:val="22"/>
        </w:rPr>
      </w:pPr>
    </w:p>
    <w:p w14:paraId="0D9E1F7A" w14:textId="463C1C8B"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r w:rsidR="00DD4FB7" w:rsidRPr="000545C5">
        <w:rPr>
          <w:rFonts w:cs="Times New Roman"/>
          <w:noProof/>
          <w:sz w:val="22"/>
        </w:rPr>
        <w:t>T</w:t>
      </w:r>
      <w:r w:rsidR="008100E6" w:rsidRPr="000545C5">
        <w:rPr>
          <w:rFonts w:cs="Times New Roman"/>
          <w:noProof/>
          <w:sz w:val="22"/>
        </w:rPr>
        <w:t>he</w:t>
      </w:r>
      <w:r w:rsidR="008100E6">
        <w:rPr>
          <w:rFonts w:cs="Times New Roman"/>
          <w:sz w:val="22"/>
        </w:rPr>
        <w:t xml:space="preserve"> </w:t>
      </w:r>
      <w:del w:id="36" w:author="tao huang" w:date="2019-04-11T14:48:00Z">
        <w:r w:rsidR="00382892" w:rsidRPr="000545C5" w:rsidDel="0097589C">
          <w:rPr>
            <w:rFonts w:cs="Times New Roman"/>
            <w:noProof/>
            <w:sz w:val="22"/>
          </w:rPr>
          <w:delText>changing</w:delText>
        </w:r>
        <w:r w:rsidR="008100E6" w:rsidDel="0097589C">
          <w:rPr>
            <w:rFonts w:cs="Times New Roman"/>
            <w:sz w:val="22"/>
          </w:rPr>
          <w:delText xml:space="preserve"> </w:delText>
        </w:r>
      </w:del>
      <w:ins w:id="37" w:author="tao huang" w:date="2019-04-11T14:48:00Z">
        <w:r w:rsidR="0097589C">
          <w:rPr>
            <w:rFonts w:cs="Times New Roman"/>
            <w:noProof/>
            <w:sz w:val="22"/>
          </w:rPr>
          <w:t xml:space="preserve">changing </w:t>
        </w:r>
      </w:ins>
      <w:r w:rsidR="008100E6">
        <w:rPr>
          <w:rFonts w:cs="Times New Roman"/>
          <w:sz w:val="22"/>
        </w:rPr>
        <w:t>effect</w:t>
      </w:r>
      <w:r w:rsidR="00FD27F7">
        <w:rPr>
          <w:rFonts w:cs="Times New Roman"/>
          <w:sz w:val="22"/>
        </w:rPr>
        <w:t>s</w:t>
      </w:r>
      <w:r w:rsidR="008100E6">
        <w:rPr>
          <w:rFonts w:cs="Times New Roman"/>
          <w:sz w:val="22"/>
        </w:rPr>
        <w:t xml:space="preserve"> of </w:t>
      </w:r>
      <w:r w:rsidR="008100E6" w:rsidRPr="000545C5">
        <w:rPr>
          <w:rFonts w:cs="Times New Roman"/>
          <w:noProof/>
          <w:sz w:val="22"/>
        </w:rPr>
        <w:t>marke</w:t>
      </w:r>
      <w:r w:rsidR="000545C5">
        <w:rPr>
          <w:rFonts w:cs="Times New Roman"/>
          <w:noProof/>
          <w:sz w:val="22"/>
        </w:rPr>
        <w:t>t</w:t>
      </w:r>
      <w:r w:rsidR="008100E6" w:rsidRPr="000545C5">
        <w:rPr>
          <w:rFonts w:cs="Times New Roman"/>
          <w:noProof/>
          <w:sz w:val="22"/>
        </w:rPr>
        <w:t>ing</w:t>
      </w:r>
      <w:r w:rsidR="008100E6">
        <w:rPr>
          <w:rFonts w:cs="Times New Roman"/>
          <w:sz w:val="22"/>
        </w:rPr>
        <w:t xml:space="preserve"> activities </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05881A5D" w:rsidR="00F221D0" w:rsidRPr="0092053E" w:rsidRDefault="00CE5667" w:rsidP="002342A0">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81590D">
        <w:rPr>
          <w:rFonts w:cs="Times New Roman"/>
          <w:sz w:val="22"/>
        </w:rPr>
        <w:t xml:space="preserve">of retail demand have suggested that </w:t>
      </w:r>
      <w:r w:rsidR="006106EB" w:rsidRPr="0092053E">
        <w:rPr>
          <w:rFonts w:cs="Times New Roman"/>
          <w:sz w:val="22"/>
        </w:rPr>
        <w:t xml:space="preserve">the </w:t>
      </w:r>
      <w:r w:rsidR="004D70F0" w:rsidRPr="0092053E">
        <w:rPr>
          <w:rFonts w:cs="Times New Roman"/>
          <w:sz w:val="22"/>
        </w:rPr>
        <w:t>effect</w:t>
      </w:r>
      <w:r w:rsidR="0081590D">
        <w:rPr>
          <w:rFonts w:cs="Times New Roman"/>
          <w:sz w:val="22"/>
        </w:rPr>
        <w:t>s</w:t>
      </w:r>
      <w:r w:rsidR="004D70F0" w:rsidRPr="0092053E">
        <w:rPr>
          <w:rFonts w:cs="Times New Roman"/>
          <w:sz w:val="22"/>
        </w:rPr>
        <w:t xml:space="preserve"> of </w:t>
      </w:r>
      <w:r w:rsidR="00A7059B" w:rsidRPr="0092053E">
        <w:rPr>
          <w:rFonts w:cs="Times New Roman"/>
          <w:sz w:val="22"/>
        </w:rPr>
        <w:t xml:space="preserve">marketing activities </w:t>
      </w:r>
      <w:r w:rsidR="00DD4FB7" w:rsidRPr="000545C5">
        <w:rPr>
          <w:rFonts w:cs="Times New Roman"/>
          <w:noProof/>
          <w:sz w:val="22"/>
        </w:rPr>
        <w:t>can</w:t>
      </w:r>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4979ED">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1236E3">
        <w:rPr>
          <w:rFonts w:cs="Times New Roman"/>
          <w:bCs/>
          <w:sz w:val="22"/>
        </w:rPr>
        <w:t>found</w:t>
      </w:r>
      <w:r w:rsidR="001236E3" w:rsidRPr="0092053E">
        <w:rPr>
          <w:rFonts w:cs="Times New Roman"/>
          <w:bCs/>
          <w:sz w:val="22"/>
        </w:rPr>
        <w:t xml:space="preserve">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 xml:space="preserve">due to </w:t>
      </w:r>
      <w:r w:rsidR="002C5C76">
        <w:rPr>
          <w:rFonts w:cs="Times New Roman"/>
          <w:sz w:val="22"/>
        </w:rPr>
        <w:t>a</w:t>
      </w:r>
      <w:r w:rsidR="002C5C76" w:rsidRPr="0092053E">
        <w:rPr>
          <w:rFonts w:cs="Times New Roman"/>
          <w:sz w:val="22"/>
        </w:rPr>
        <w:t xml:space="preserve"> </w:t>
      </w:r>
      <w:r w:rsidR="00E05278" w:rsidRPr="0092053E">
        <w:rPr>
          <w:rFonts w:cs="Times New Roman"/>
          <w:sz w:val="22"/>
        </w:rPr>
        <w:t>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r w:rsidR="00DD4FB7" w:rsidRPr="000545C5">
        <w:rPr>
          <w:rFonts w:cs="Times New Roman"/>
          <w:noProof/>
          <w:sz w:val="22"/>
        </w:rPr>
        <w:t>an</w:t>
      </w:r>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4979ED">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330CC3">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330CC3">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330CC3">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r w:rsidR="001236E3">
        <w:rPr>
          <w:rFonts w:cs="Times New Roman"/>
          <w:bCs/>
          <w:sz w:val="22"/>
        </w:rPr>
        <w:t>about</w:t>
      </w:r>
      <w:r w:rsidR="001236E3" w:rsidRPr="0092053E">
        <w:rPr>
          <w:rFonts w:cs="Times New Roman"/>
          <w:bCs/>
          <w:sz w:val="22"/>
        </w:rPr>
        <w:t xml:space="preserve"> </w:t>
      </w:r>
      <w:r w:rsidR="004D70F0" w:rsidRPr="0092053E">
        <w:rPr>
          <w:rFonts w:cs="Times New Roman"/>
          <w:bCs/>
          <w:sz w:val="22"/>
        </w:rPr>
        <w:t xml:space="preserve">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w:t>
      </w:r>
      <w:bookmarkStart w:id="38" w:name="_GoBack"/>
      <w:bookmarkEnd w:id="38"/>
      <w:del w:id="39" w:author="tao huang" w:date="2019-04-11T14:49:00Z">
        <w:r w:rsidR="004D70F0" w:rsidRPr="0092053E" w:rsidDel="00EC1BE2">
          <w:rPr>
            <w:rFonts w:cs="Times New Roman"/>
            <w:bCs/>
            <w:sz w:val="22"/>
          </w:rPr>
          <w:delText xml:space="preserve"> </w:delText>
        </w:r>
      </w:del>
      <w:r w:rsidR="0081590D" w:rsidRPr="0092053E">
        <w:rPr>
          <w:rFonts w:cs="Times New Roman"/>
          <w:bCs/>
          <w:sz w:val="22"/>
        </w:rPr>
        <w:t>Change</w:t>
      </w:r>
      <w:r w:rsidR="0081590D">
        <w:rPr>
          <w:rFonts w:cs="Times New Roman"/>
          <w:bCs/>
          <w:sz w:val="22"/>
        </w:rPr>
        <w:t>s</w:t>
      </w:r>
      <w:r w:rsidR="0081590D" w:rsidRPr="0092053E">
        <w:rPr>
          <w:rFonts w:cs="Times New Roman"/>
          <w:bCs/>
          <w:sz w:val="22"/>
        </w:rPr>
        <w:t xml:space="preserve"> </w:t>
      </w:r>
      <w:r w:rsidR="00F34195" w:rsidRPr="0092053E">
        <w:rPr>
          <w:rFonts w:cs="Times New Roman"/>
          <w:bCs/>
          <w:sz w:val="22"/>
        </w:rPr>
        <w:t xml:space="preserve">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w:t>
      </w:r>
      <w:commentRangeStart w:id="40"/>
      <w:r w:rsidR="00377768">
        <w:rPr>
          <w:rFonts w:cs="Times New Roman"/>
          <w:bCs/>
          <w:sz w:val="22"/>
        </w:rPr>
        <w:t>of</w:t>
      </w:r>
      <w:r w:rsidR="00377768" w:rsidRPr="0092053E">
        <w:rPr>
          <w:rFonts w:cs="Times New Roman"/>
          <w:bCs/>
          <w:sz w:val="22"/>
        </w:rPr>
        <w:t xml:space="preserve"> </w:t>
      </w:r>
      <w:r w:rsidR="000C2A95" w:rsidRPr="0092053E">
        <w:rPr>
          <w:rFonts w:cs="Times New Roman"/>
          <w:bCs/>
          <w:sz w:val="22"/>
        </w:rPr>
        <w:t>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commentRangeEnd w:id="40"/>
      <w:r w:rsidR="00760F81">
        <w:rPr>
          <w:rStyle w:val="CommentReference"/>
        </w:rPr>
        <w:commentReference w:id="40"/>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f</w:t>
      </w:r>
      <w:r w:rsidR="0081590D">
        <w:rPr>
          <w:rFonts w:cs="Times New Roman"/>
          <w:bCs/>
          <w:sz w:val="22"/>
        </w:rPr>
        <w:t>ou</w:t>
      </w:r>
      <w:r w:rsidR="00D57216" w:rsidRPr="0092053E">
        <w:rPr>
          <w:rFonts w:cs="Times New Roman"/>
          <w:bCs/>
          <w:sz w:val="22"/>
        </w:rPr>
        <w:t xml:space="preserve">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elasticities of premium national brands and increase</w:t>
      </w:r>
      <w:r w:rsidR="00760F81">
        <w:rPr>
          <w:rFonts w:cs="Times New Roman"/>
          <w:sz w:val="22"/>
        </w:rPr>
        <w:t>s</w:t>
      </w:r>
      <w:r w:rsidR="004D70F0" w:rsidRPr="0092053E">
        <w:rPr>
          <w:rFonts w:cs="Times New Roman"/>
          <w:sz w:val="22"/>
        </w:rPr>
        <w:t xml:space="preserve"> </w:t>
      </w:r>
      <w:r w:rsidR="00E340BF" w:rsidRPr="0092053E">
        <w:rPr>
          <w:rFonts w:cs="Times New Roman"/>
          <w:sz w:val="22"/>
        </w:rPr>
        <w:t>price</w:t>
      </w:r>
      <w:r w:rsidR="004D70F0" w:rsidRPr="0092053E">
        <w:rPr>
          <w:rFonts w:cs="Times New Roman"/>
          <w:sz w:val="22"/>
        </w:rPr>
        <w:t xml:space="preserve"> elasticities of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bookmarkStart w:id="41" w:name="_Hlk5794366"/>
      <w:bookmarkStart w:id="42" w:name="_Hlk5879999"/>
      <w:r w:rsidR="00B95215" w:rsidRPr="0092053E">
        <w:rPr>
          <w:rFonts w:cs="Times New Roman"/>
          <w:bCs/>
          <w:sz w:val="22"/>
        </w:rPr>
        <w:t xml:space="preserve">The effect of the marketing activities can also change </w:t>
      </w:r>
      <w:r w:rsidR="00E6428D" w:rsidRPr="0092053E">
        <w:rPr>
          <w:rFonts w:cs="Times New Roman"/>
          <w:bCs/>
          <w:sz w:val="22"/>
        </w:rPr>
        <w:lastRenderedPageBreak/>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prominent promotion</w:t>
      </w:r>
      <w:r w:rsidR="0081590D">
        <w:rPr>
          <w:rFonts w:cs="Times New Roman"/>
          <w:bCs/>
          <w:sz w:val="22"/>
        </w:rPr>
        <w:t>al</w:t>
      </w:r>
      <w:r w:rsidR="00B95215" w:rsidRPr="0092053E">
        <w:rPr>
          <w:rFonts w:cs="Times New Roman"/>
          <w:bCs/>
          <w:sz w:val="22"/>
        </w:rPr>
        <w:t xml:space="preserve">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 xml:space="preserve">make the promotions more </w:t>
      </w:r>
      <w:bookmarkStart w:id="43" w:name="_Hlk5879947"/>
      <w:r w:rsidR="00F221D0" w:rsidRPr="0092053E">
        <w:rPr>
          <w:rFonts w:cs="Times New Roman"/>
          <w:bCs/>
          <w:sz w:val="22"/>
        </w:rPr>
        <w:t>effective</w:t>
      </w:r>
      <w:r w:rsidR="005A4058">
        <w:rPr>
          <w:rFonts w:cs="Times New Roman"/>
          <w:bCs/>
          <w:sz w:val="22"/>
        </w:rPr>
        <w:t xml:space="preserve"> </w:t>
      </w:r>
      <w:r w:rsidR="005A4058">
        <w:rPr>
          <w:rFonts w:cs="Times New Roman"/>
          <w:bCs/>
          <w:sz w:val="22"/>
        </w:rPr>
        <w:fldChar w:fldCharType="begin"/>
      </w:r>
      <w:r w:rsidR="00CC4523">
        <w:rPr>
          <w:rFonts w:cs="Times New Roman"/>
          <w:bCs/>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Pr>
          <w:rFonts w:cs="Times New Roman"/>
          <w:bCs/>
          <w:sz w:val="22"/>
        </w:rPr>
        <w:fldChar w:fldCharType="separate"/>
      </w:r>
      <w:r w:rsidR="00CC4523">
        <w:rPr>
          <w:rFonts w:cs="Times New Roman"/>
          <w:bCs/>
          <w:noProof/>
          <w:sz w:val="22"/>
        </w:rPr>
        <w:t>(Dinner, Heerde, &amp; Neslin, 2015)</w:t>
      </w:r>
      <w:r w:rsidR="005A4058">
        <w:rPr>
          <w:rFonts w:cs="Times New Roman"/>
          <w:bCs/>
          <w:sz w:val="22"/>
        </w:rPr>
        <w:fldChar w:fldCharType="end"/>
      </w:r>
      <w:bookmarkEnd w:id="43"/>
      <w:r w:rsidR="005943A2">
        <w:rPr>
          <w:rFonts w:cs="Times New Roman"/>
          <w:bCs/>
          <w:sz w:val="22"/>
        </w:rPr>
        <w:t xml:space="preserve">. </w:t>
      </w:r>
      <w:r w:rsidR="00851123" w:rsidRPr="0092053E">
        <w:rPr>
          <w:rFonts w:cs="Times New Roman"/>
          <w:bCs/>
          <w:sz w:val="22"/>
        </w:rPr>
        <w:t xml:space="preserve">The effect of the marketing activities can also change </w:t>
      </w:r>
      <w:r w:rsidR="00A12DF9">
        <w:rPr>
          <w:rFonts w:cs="Times New Roman"/>
          <w:bCs/>
          <w:sz w:val="22"/>
        </w:rPr>
        <w:t xml:space="preserve">due </w:t>
      </w:r>
      <w:r w:rsidR="00BB17F7">
        <w:rPr>
          <w:rFonts w:cs="Times New Roman"/>
          <w:bCs/>
          <w:sz w:val="22"/>
        </w:rPr>
        <w:t>to a</w:t>
      </w:r>
      <w:r w:rsidR="00E06B7A">
        <w:rPr>
          <w:rFonts w:cs="Times New Roman"/>
          <w:bCs/>
          <w:sz w:val="22"/>
        </w:rPr>
        <w:t xml:space="preserve">n update of </w:t>
      </w:r>
      <w:r w:rsidR="00A92DF2">
        <w:rPr>
          <w:rFonts w:cs="Times New Roman"/>
          <w:bCs/>
          <w:sz w:val="22"/>
        </w:rPr>
        <w:t xml:space="preserve">their </w:t>
      </w:r>
      <w:r w:rsidR="00CE1D14">
        <w:rPr>
          <w:rFonts w:cs="Times New Roman"/>
          <w:bCs/>
          <w:sz w:val="22"/>
        </w:rPr>
        <w:t>content</w:t>
      </w:r>
      <w:r w:rsidR="005943A2">
        <w:rPr>
          <w:rFonts w:cs="Times New Roman"/>
          <w:bCs/>
          <w:sz w:val="22"/>
        </w:rPr>
        <w:t xml:space="preserve"> and format</w:t>
      </w:r>
      <w:r w:rsidR="00851123" w:rsidRPr="0092053E">
        <w:rPr>
          <w:rFonts w:cs="Times New Roman"/>
          <w:bCs/>
          <w:sz w:val="22"/>
        </w:rPr>
        <w:t xml:space="preserve">. </w:t>
      </w:r>
      <w:r w:rsidR="00CE1D14">
        <w:rPr>
          <w:rFonts w:cs="Times New Roman"/>
          <w:bCs/>
          <w:sz w:val="22"/>
        </w:rPr>
        <w:t xml:space="preserve">For example, </w:t>
      </w:r>
      <w:r w:rsidR="00A92DF2">
        <w:rPr>
          <w:rFonts w:cs="Times New Roman"/>
          <w:bCs/>
          <w:sz w:val="22"/>
        </w:rPr>
        <w:t xml:space="preserve">retailers </w:t>
      </w:r>
      <w:r w:rsidR="007B0A32">
        <w:rPr>
          <w:rFonts w:cs="Times New Roman"/>
          <w:bCs/>
          <w:sz w:val="22"/>
        </w:rPr>
        <w:t xml:space="preserve">tend to </w:t>
      </w:r>
      <w:r w:rsidR="00A92DF2">
        <w:rPr>
          <w:rFonts w:cs="Times New Roman"/>
          <w:bCs/>
          <w:sz w:val="22"/>
        </w:rPr>
        <w:t>launch</w:t>
      </w:r>
      <w:r w:rsidR="00ED2719">
        <w:rPr>
          <w:rFonts w:cs="Times New Roman"/>
          <w:bCs/>
          <w:sz w:val="22"/>
        </w:rPr>
        <w:t xml:space="preserve"> promotional events </w:t>
      </w:r>
      <w:r w:rsidR="007B0A32">
        <w:rPr>
          <w:rFonts w:cs="Times New Roman"/>
          <w:bCs/>
          <w:sz w:val="22"/>
        </w:rPr>
        <w:t>of</w:t>
      </w:r>
      <w:r w:rsidR="00A92DF2">
        <w:rPr>
          <w:rFonts w:cs="Times New Roman"/>
          <w:bCs/>
          <w:sz w:val="22"/>
        </w:rPr>
        <w:t xml:space="preserve"> a </w:t>
      </w:r>
      <w:r w:rsidR="007B0A32">
        <w:rPr>
          <w:rFonts w:cs="Times New Roman"/>
          <w:bCs/>
          <w:sz w:val="22"/>
        </w:rPr>
        <w:t xml:space="preserve">wide </w:t>
      </w:r>
      <w:r w:rsidR="00A92DF2">
        <w:rPr>
          <w:rFonts w:cs="Times New Roman"/>
          <w:bCs/>
          <w:sz w:val="22"/>
        </w:rPr>
        <w:t xml:space="preserve">range of types such as </w:t>
      </w:r>
      <w:r w:rsidR="00E06B7A">
        <w:rPr>
          <w:rFonts w:cs="Times New Roman"/>
          <w:bCs/>
          <w:sz w:val="22"/>
        </w:rPr>
        <w:t>multi-buy promotions</w:t>
      </w:r>
      <w:r w:rsidR="00CE1D14" w:rsidRPr="0092053E">
        <w:rPr>
          <w:rFonts w:cs="Times New Roman"/>
          <w:bCs/>
          <w:sz w:val="22"/>
        </w:rPr>
        <w:t>,</w:t>
      </w:r>
      <w:r w:rsidR="00E06B7A">
        <w:rPr>
          <w:rFonts w:cs="Times New Roman"/>
          <w:bCs/>
          <w:sz w:val="22"/>
        </w:rPr>
        <w:t xml:space="preserve"> </w:t>
      </w:r>
      <w:r w:rsidR="00CE1D14" w:rsidRPr="0092053E">
        <w:rPr>
          <w:rFonts w:cs="Times New Roman"/>
          <w:bCs/>
          <w:sz w:val="22"/>
        </w:rPr>
        <w:t xml:space="preserve">store flyers, </w:t>
      </w:r>
      <w:r w:rsidR="005943A2" w:rsidRPr="005943A2">
        <w:rPr>
          <w:rFonts w:cs="Times New Roman"/>
          <w:bCs/>
          <w:sz w:val="22"/>
        </w:rPr>
        <w:t>mobile apps</w:t>
      </w:r>
      <w:r w:rsidR="005943A2">
        <w:rPr>
          <w:rFonts w:cs="Times New Roman"/>
          <w:bCs/>
          <w:sz w:val="22"/>
        </w:rPr>
        <w:t xml:space="preserve">, </w:t>
      </w:r>
      <w:r w:rsidR="00CE1D14" w:rsidRPr="0092053E">
        <w:rPr>
          <w:rFonts w:cs="Times New Roman"/>
          <w:bCs/>
          <w:sz w:val="22"/>
        </w:rPr>
        <w:t xml:space="preserve">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r w:rsidR="00ED2719">
        <w:rPr>
          <w:rFonts w:cs="Times New Roman"/>
          <w:bCs/>
          <w:sz w:val="22"/>
        </w:rPr>
        <w:t xml:space="preserve">. </w:t>
      </w:r>
      <w:r w:rsidR="005943A2">
        <w:rPr>
          <w:rFonts w:cs="Times New Roman"/>
          <w:bCs/>
          <w:sz w:val="22"/>
        </w:rPr>
        <w:t xml:space="preserve">Retailers </w:t>
      </w:r>
      <w:r w:rsidR="007B0A32">
        <w:rPr>
          <w:rFonts w:cs="Times New Roman"/>
          <w:bCs/>
          <w:sz w:val="22"/>
        </w:rPr>
        <w:t>may</w:t>
      </w:r>
      <w:r w:rsidR="00A92DF2">
        <w:rPr>
          <w:rFonts w:cs="Times New Roman"/>
          <w:bCs/>
          <w:sz w:val="22"/>
        </w:rPr>
        <w:t xml:space="preserve"> </w:t>
      </w:r>
      <w:r w:rsidR="007B0A32">
        <w:rPr>
          <w:rFonts w:cs="Times New Roman"/>
          <w:bCs/>
          <w:sz w:val="22"/>
        </w:rPr>
        <w:t xml:space="preserve">initially </w:t>
      </w:r>
      <w:r w:rsidR="00ED2719">
        <w:rPr>
          <w:rFonts w:cs="Times New Roman"/>
          <w:bCs/>
          <w:sz w:val="22"/>
        </w:rPr>
        <w:t xml:space="preserve">promote </w:t>
      </w:r>
      <w:r w:rsidR="008B3227">
        <w:rPr>
          <w:rFonts w:cs="Times New Roman"/>
          <w:bCs/>
          <w:sz w:val="22"/>
        </w:rPr>
        <w:t>a</w:t>
      </w:r>
      <w:r w:rsidR="007B0A32">
        <w:rPr>
          <w:rFonts w:cs="Times New Roman"/>
          <w:bCs/>
          <w:sz w:val="22"/>
        </w:rPr>
        <w:t xml:space="preserve"> product with</w:t>
      </w:r>
      <w:r w:rsidR="00ED2719">
        <w:rPr>
          <w:rFonts w:cs="Times New Roman"/>
          <w:bCs/>
          <w:sz w:val="22"/>
        </w:rPr>
        <w:t xml:space="preserve"> </w:t>
      </w:r>
      <w:r w:rsidR="00A92DF2">
        <w:rPr>
          <w:rFonts w:cs="Times New Roman"/>
          <w:bCs/>
          <w:sz w:val="22"/>
        </w:rPr>
        <w:t>‘</w:t>
      </w:r>
      <w:r w:rsidR="00A92DF2" w:rsidRPr="00A92DF2">
        <w:rPr>
          <w:rFonts w:cs="Times New Roman"/>
          <w:bCs/>
          <w:sz w:val="22"/>
        </w:rPr>
        <w:t xml:space="preserve">Buy One Get One Free’ </w:t>
      </w:r>
      <w:r w:rsidR="007B0A32">
        <w:rPr>
          <w:rFonts w:cs="Times New Roman"/>
          <w:bCs/>
          <w:sz w:val="22"/>
        </w:rPr>
        <w:t xml:space="preserve">but </w:t>
      </w:r>
      <w:r w:rsidR="00277369">
        <w:rPr>
          <w:rFonts w:cs="Times New Roman"/>
          <w:bCs/>
          <w:sz w:val="22"/>
        </w:rPr>
        <w:t xml:space="preserve">then </w:t>
      </w:r>
      <w:r w:rsidR="007B0A32">
        <w:rPr>
          <w:rFonts w:cs="Times New Roman"/>
          <w:bCs/>
          <w:sz w:val="22"/>
        </w:rPr>
        <w:t xml:space="preserve">update </w:t>
      </w:r>
      <w:r w:rsidR="008B3227">
        <w:rPr>
          <w:rFonts w:cs="Times New Roman"/>
          <w:bCs/>
          <w:sz w:val="22"/>
        </w:rPr>
        <w:t xml:space="preserve">the </w:t>
      </w:r>
      <w:r w:rsidR="007B0A32">
        <w:rPr>
          <w:rFonts w:cs="Times New Roman"/>
          <w:bCs/>
          <w:sz w:val="22"/>
        </w:rPr>
        <w:t>content</w:t>
      </w:r>
      <w:r w:rsidR="005943A2">
        <w:rPr>
          <w:rFonts w:cs="Times New Roman"/>
          <w:bCs/>
          <w:sz w:val="22"/>
        </w:rPr>
        <w:t xml:space="preserve"> </w:t>
      </w:r>
      <w:r w:rsidR="007B0A32">
        <w:rPr>
          <w:rFonts w:cs="Times New Roman"/>
          <w:bCs/>
          <w:sz w:val="22"/>
        </w:rPr>
        <w:t xml:space="preserve">to </w:t>
      </w:r>
      <w:r w:rsidR="00A92DF2" w:rsidRPr="00A92DF2">
        <w:rPr>
          <w:rFonts w:cs="Times New Roman"/>
          <w:bCs/>
          <w:sz w:val="22"/>
        </w:rPr>
        <w:t>‘</w:t>
      </w:r>
      <w:r w:rsidR="007B0A32" w:rsidRPr="00A92DF2">
        <w:rPr>
          <w:rFonts w:cs="Times New Roman"/>
          <w:bCs/>
          <w:sz w:val="22"/>
        </w:rPr>
        <w:t xml:space="preserve">Buy </w:t>
      </w:r>
      <w:r w:rsidR="007B0A32">
        <w:rPr>
          <w:rFonts w:cs="Times New Roman"/>
          <w:bCs/>
          <w:sz w:val="22"/>
        </w:rPr>
        <w:t xml:space="preserve">One Get the Second </w:t>
      </w:r>
      <w:r w:rsidR="008B3227">
        <w:rPr>
          <w:rFonts w:cs="Times New Roman"/>
          <w:bCs/>
          <w:sz w:val="22"/>
        </w:rPr>
        <w:t xml:space="preserve">for </w:t>
      </w:r>
      <w:r w:rsidR="007B0A32">
        <w:rPr>
          <w:rFonts w:cs="Times New Roman"/>
          <w:bCs/>
          <w:sz w:val="22"/>
        </w:rPr>
        <w:t>Half Price</w:t>
      </w:r>
      <w:r w:rsidR="00A92DF2">
        <w:rPr>
          <w:rFonts w:cs="Times New Roman"/>
          <w:bCs/>
          <w:sz w:val="22"/>
        </w:rPr>
        <w:t xml:space="preserve">” </w:t>
      </w:r>
      <w:r w:rsidR="00424BA7">
        <w:rPr>
          <w:rFonts w:cs="Times New Roman"/>
          <w:bCs/>
          <w:sz w:val="22"/>
        </w:rPr>
        <w:t>months</w:t>
      </w:r>
      <w:r w:rsidR="00ED2719">
        <w:rPr>
          <w:rFonts w:cs="Times New Roman"/>
          <w:bCs/>
          <w:sz w:val="22"/>
        </w:rPr>
        <w:t xml:space="preserve"> later. </w:t>
      </w:r>
      <w:r w:rsidR="005943A2">
        <w:rPr>
          <w:rFonts w:cs="Times New Roman"/>
          <w:bCs/>
          <w:sz w:val="22"/>
        </w:rPr>
        <w:t xml:space="preserve">They may change the format of the </w:t>
      </w:r>
      <w:r w:rsidR="00277369">
        <w:rPr>
          <w:rFonts w:cs="Times New Roman"/>
          <w:bCs/>
          <w:sz w:val="22"/>
        </w:rPr>
        <w:t>feature advertising</w:t>
      </w:r>
      <w:r w:rsidR="005943A2">
        <w:rPr>
          <w:rFonts w:cs="Times New Roman"/>
          <w:bCs/>
          <w:sz w:val="22"/>
        </w:rPr>
        <w:t xml:space="preserve"> from weekly store flyers to mobile apps and also redesign the racks of their display. </w:t>
      </w:r>
      <w:r w:rsidR="0081590D">
        <w:rPr>
          <w:rFonts w:cs="Times New Roman"/>
          <w:bCs/>
          <w:sz w:val="22"/>
        </w:rPr>
        <w:t xml:space="preserve">These </w:t>
      </w:r>
      <w:del w:id="44" w:author="tao huang" w:date="2019-04-11T14:27:00Z">
        <w:r w:rsidR="0081590D" w:rsidDel="00012532">
          <w:rPr>
            <w:rFonts w:cs="Times New Roman"/>
            <w:bCs/>
            <w:sz w:val="22"/>
          </w:rPr>
          <w:delText xml:space="preserve">many </w:delText>
        </w:r>
      </w:del>
      <w:r w:rsidR="0081590D">
        <w:rPr>
          <w:rFonts w:cs="Times New Roman"/>
          <w:bCs/>
          <w:sz w:val="22"/>
        </w:rPr>
        <w:t xml:space="preserve">changes in the </w:t>
      </w:r>
      <w:r w:rsidR="005943A2">
        <w:rPr>
          <w:rFonts w:cs="Times New Roman"/>
          <w:bCs/>
          <w:sz w:val="22"/>
        </w:rPr>
        <w:t xml:space="preserve">content and </w:t>
      </w:r>
      <w:r w:rsidR="0081590D">
        <w:rPr>
          <w:rFonts w:cs="Times New Roman"/>
          <w:bCs/>
          <w:sz w:val="22"/>
        </w:rPr>
        <w:t>format</w:t>
      </w:r>
      <w:r w:rsidR="005943A2">
        <w:rPr>
          <w:rFonts w:cs="Times New Roman"/>
          <w:bCs/>
          <w:sz w:val="22"/>
        </w:rPr>
        <w:t xml:space="preserve"> </w:t>
      </w:r>
      <w:r w:rsidR="0081590D">
        <w:rPr>
          <w:rFonts w:cs="Times New Roman"/>
          <w:bCs/>
          <w:sz w:val="22"/>
        </w:rPr>
        <w:t>of marketing activities can be expected to lead to changes in consumer response</w:t>
      </w:r>
      <w:bookmarkEnd w:id="41"/>
      <w:r w:rsidR="005943A2">
        <w:rPr>
          <w:rFonts w:cs="Times New Roman"/>
          <w:bCs/>
          <w:sz w:val="22"/>
        </w:rPr>
        <w:t>.</w:t>
      </w:r>
    </w:p>
    <w:bookmarkEnd w:id="42"/>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2FBA2E0B"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r w:rsidR="00BB17F7">
        <w:rPr>
          <w:rFonts w:cs="Times New Roman"/>
          <w:sz w:val="22"/>
        </w:rPr>
        <w:t xml:space="preserve"> </w:t>
      </w:r>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CC4523"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22420126" w:rsidR="00971633" w:rsidRPr="0092053E" w:rsidRDefault="00971633" w:rsidP="00971633">
      <w:pPr>
        <w:shd w:val="clear" w:color="auto" w:fill="FFFFFF" w:themeFill="background1"/>
        <w:spacing w:after="0" w:line="360" w:lineRule="auto"/>
        <w:rPr>
          <w:rFonts w:cs="Times New Roman"/>
          <w:sz w:val="22"/>
        </w:rPr>
      </w:pPr>
      <w:bookmarkStart w:id="45"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w:t>
      </w:r>
      <w:r w:rsidR="00315D07">
        <w:rPr>
          <w:rFonts w:cs="Times New Roman"/>
          <w:sz w:val="22"/>
        </w:rPr>
        <w:t xml:space="preserve">when </w:t>
      </w:r>
      <m:oMath>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002A1A5B" w:rsidRPr="00843EA5">
        <w:rPr>
          <w:rFonts w:cs="Times New Roman"/>
          <w:noProof/>
          <w:sz w:val="22"/>
        </w:rPr>
        <w:t>(</w:t>
      </w:r>
      <w:commentRangeStart w:id="46"/>
      <w:r w:rsidR="002A1A5B" w:rsidRPr="00843EA5">
        <w:rPr>
          <w:rFonts w:cs="Times New Roman"/>
          <w:noProof/>
          <w:sz w:val="22"/>
        </w:rPr>
        <w:t>wh</w:t>
      </w:r>
      <w:r w:rsidR="002A1A5B" w:rsidRPr="0092053E">
        <w:rPr>
          <w:rFonts w:cs="Times New Roman"/>
          <w:sz w:val="22"/>
        </w:rPr>
        <w:t>ere</w:t>
      </w:r>
      <w:commentRangeEnd w:id="46"/>
      <w:r w:rsidR="00243E26">
        <w:rPr>
          <w:rStyle w:val="CommentReference"/>
        </w:rPr>
        <w:commentReference w:id="46"/>
      </w:r>
      <w:r w:rsidR="002A1A5B" w:rsidRPr="0092053E">
        <w:rPr>
          <w:rFonts w:cs="Times New Roman"/>
          <w:sz w:val="22"/>
        </w:rPr>
        <w:t xml:space="preserv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w:t>
      </w:r>
      <w:r w:rsidR="00315D07">
        <w:rPr>
          <w:rFonts w:cs="Times New Roman"/>
          <w:sz w:val="22"/>
        </w:rPr>
        <w:t>otherwise</w:t>
      </w:r>
      <w:r w:rsidRPr="0092053E">
        <w:rPr>
          <w:rFonts w:cs="Times New Roman"/>
          <w:sz w:val="22"/>
        </w:rPr>
        <w:t xml:space="preserve">.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CC4523"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CC4523"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2717AF9E"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r w:rsidR="00243E26">
        <w:rPr>
          <w:rFonts w:cs="Times New Roman"/>
          <w:sz w:val="22"/>
        </w:rPr>
        <w:t>.</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169BA16D"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r w:rsidR="00243E26">
        <w:rPr>
          <w:rFonts w:cs="Times New Roman"/>
          <w:szCs w:val="24"/>
        </w:rPr>
        <w:t>.</w:t>
      </w:r>
    </w:p>
    <w:p w14:paraId="60F167CB" w14:textId="0B17B88C"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w:t>
      </w:r>
      <w:r w:rsidR="009C650A">
        <w:rPr>
          <w:rFonts w:cs="Times New Roman"/>
          <w:sz w:val="22"/>
        </w:rPr>
        <w:t>accuracy</w:t>
      </w:r>
      <w:r w:rsidR="009C650A" w:rsidRPr="0092053E">
        <w:rPr>
          <w:rFonts w:cs="Times New Roman"/>
          <w:sz w:val="22"/>
        </w:rPr>
        <w:t xml:space="preserve"> </w:t>
      </w:r>
      <w:r w:rsidR="00AE471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330CC3">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45"/>
    <w:p w14:paraId="4A8DF854" w14:textId="3CA41E15" w:rsidR="00243E26"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w:commentRangeStart w:id="47"/>
        <w:commentRangeEnd w:id="47"/>
        <m:r>
          <m:rPr>
            <m:sty m:val="p"/>
          </m:rPr>
          <w:rPr>
            <w:rStyle w:val="CommentReference"/>
          </w:rPr>
          <w:commentReference w:id="47"/>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λ</m:t>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330CC3">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330CC3">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p>
    <w:p w14:paraId="6338CDFD" w14:textId="77777777" w:rsidR="00243E26" w:rsidRDefault="00243E26">
      <w:pPr>
        <w:shd w:val="clear" w:color="auto" w:fill="FFFFFF" w:themeFill="background1"/>
        <w:spacing w:after="0" w:line="360" w:lineRule="auto"/>
        <w:rPr>
          <w:rFonts w:cs="Times New Roman"/>
          <w:sz w:val="22"/>
        </w:rPr>
      </w:pPr>
    </w:p>
    <w:p w14:paraId="19E42BAB" w14:textId="4DE84DA4" w:rsidR="009B6721" w:rsidRPr="0092053E" w:rsidRDefault="00820026">
      <w:pPr>
        <w:shd w:val="clear" w:color="auto" w:fill="FFFFFF" w:themeFill="background1"/>
        <w:spacing w:after="0" w:line="360" w:lineRule="auto"/>
        <w:rPr>
          <w:rFonts w:cs="Times New Roman"/>
          <w:sz w:val="22"/>
        </w:rPr>
      </w:pPr>
      <w:r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Pr="0092053E">
        <w:rPr>
          <w:rFonts w:cs="Times New Roman"/>
          <w:sz w:val="22"/>
        </w:rPr>
        <w:t xml:space="preserve">the Estimation Window Combining (EWC) which </w:t>
      </w:r>
      <w:r w:rsidR="00971633" w:rsidRPr="0092053E">
        <w:rPr>
          <w:rFonts w:cs="Times New Roman"/>
          <w:sz w:val="22"/>
        </w:rPr>
        <w:t>combine</w:t>
      </w:r>
      <w:r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 xml:space="preserve">The forecasts can be </w:t>
      </w:r>
      <w:r w:rsidR="00A40EE6" w:rsidRPr="0092053E">
        <w:rPr>
          <w:rFonts w:cs="Times New Roman"/>
          <w:sz w:val="22"/>
        </w:rPr>
        <w:lastRenderedPageBreak/>
        <w:t>combined based on</w:t>
      </w:r>
      <w:r w:rsidRPr="0092053E">
        <w:rPr>
          <w:rFonts w:cs="Times New Roman"/>
          <w:sz w:val="22"/>
        </w:rPr>
        <w:t xml:space="preserve"> equal weights</w:t>
      </w:r>
      <w:r w:rsidR="00A40EE6" w:rsidRPr="0092053E">
        <w:rPr>
          <w:rFonts w:cs="Times New Roman"/>
          <w:sz w:val="22"/>
        </w:rPr>
        <w:t xml:space="preserve">, which </w:t>
      </w:r>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r w:rsidRPr="0092053E">
        <w:rPr>
          <w:rFonts w:cs="Times New Roman"/>
          <w:sz w:val="22"/>
        </w:rPr>
        <w:t>been found effective and easy to implement</w:t>
      </w:r>
      <w:r w:rsidR="00330CC3">
        <w:rPr>
          <w:rFonts w:cs="Times New Roman"/>
          <w:sz w:val="22"/>
        </w:rPr>
        <w:t xml:space="preserve"> </w:t>
      </w:r>
      <w:r w:rsidR="00901729">
        <w:rPr>
          <w:rFonts w:cs="Times New Roman"/>
          <w:sz w:val="22"/>
        </w:rPr>
        <w:fldChar w:fldCharType="begin"/>
      </w:r>
      <w:r w:rsidR="00901729">
        <w:rPr>
          <w:rFonts w:cs="Times New Roman"/>
          <w:sz w:val="22"/>
        </w:rPr>
        <w:instrText xml:space="preserve"> ADDIN EN.CITE &lt;EndNote&gt;&lt;Cite&gt;&lt;Author&gt;Elliott&lt;/Author&gt;&lt;Year&gt;2006&lt;/Year&gt;&lt;RecNum&gt;194&lt;/RecNum&gt;&lt;DisplayText&gt;(Elliott,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instrText>
      </w:r>
      <w:r w:rsidR="00901729">
        <w:rPr>
          <w:rFonts w:cs="Times New Roman"/>
          <w:sz w:val="22"/>
        </w:rPr>
        <w:fldChar w:fldCharType="separate"/>
      </w:r>
      <w:r w:rsidR="00901729">
        <w:rPr>
          <w:rFonts w:cs="Times New Roman"/>
          <w:noProof/>
          <w:sz w:val="22"/>
        </w:rPr>
        <w:t>(Elliott, Granger, &amp; Timmermann, 2006)</w:t>
      </w:r>
      <w:r w:rsidR="00901729">
        <w:rPr>
          <w:rFonts w:cs="Times New Roman"/>
          <w:sz w:val="22"/>
        </w:rPr>
        <w:fldChar w:fldCharType="end"/>
      </w:r>
      <w:r w:rsidR="00901729">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243E26">
        <w:rPr>
          <w:rFonts w:cs="Times New Roman"/>
          <w:sz w:val="22"/>
        </w:rPr>
        <w:t xml:space="preserve"> </w:t>
      </w:r>
      <w:del w:id="48" w:author="tao huang" w:date="2019-04-11T14:30:00Z">
        <w:r w:rsidR="00243E26" w:rsidDel="00082A62">
          <w:rPr>
            <w:rFonts w:cs="Times New Roman"/>
            <w:sz w:val="22"/>
          </w:rPr>
          <w:delText>proposed</w:delText>
        </w:r>
        <w:r w:rsidR="000A08C3" w:rsidRPr="0092053E" w:rsidDel="00082A62">
          <w:rPr>
            <w:rFonts w:cs="Times New Roman"/>
            <w:sz w:val="22"/>
          </w:rPr>
          <w:delText xml:space="preserve"> </w:delText>
        </w:r>
      </w:del>
      <w:ins w:id="49" w:author="tao huang" w:date="2019-04-11T14:30:00Z">
        <w:r w:rsidR="00082A62">
          <w:rPr>
            <w:rFonts w:cs="Times New Roman"/>
            <w:sz w:val="22"/>
          </w:rPr>
          <w:t>as depicted</w:t>
        </w:r>
        <w:r w:rsidR="00082A62" w:rsidRPr="0092053E">
          <w:rPr>
            <w:rFonts w:cs="Times New Roman"/>
            <w:sz w:val="22"/>
          </w:rPr>
          <w:t xml:space="preserve"> </w:t>
        </w:r>
      </w:ins>
      <w:r w:rsidR="000A08C3" w:rsidRPr="0092053E">
        <w:rPr>
          <w:rFonts w:cs="Times New Roman"/>
          <w:sz w:val="22"/>
        </w:rPr>
        <w:t>i</w:t>
      </w:r>
      <w:r w:rsidR="00D70261" w:rsidRPr="0092053E">
        <w:rPr>
          <w:rFonts w:cs="Times New Roman"/>
          <w:sz w:val="22"/>
        </w:rPr>
        <w:t>n equation (1)</w:t>
      </w:r>
      <w:r w:rsidRPr="0092053E">
        <w:rPr>
          <w:rFonts w:cs="Times New Roman"/>
          <w:sz w:val="22"/>
        </w:rPr>
        <w:t xml:space="preserve">, we may estimate the model using the most recent </w:t>
      </w:r>
      <m:oMath>
        <m:r>
          <w:rPr>
            <w:rFonts w:ascii="Cambria Math" w:hAnsi="Cambria Math" w:cs="Times New Roman"/>
            <w:sz w:val="22"/>
          </w:rPr>
          <m:t>ω</m:t>
        </m:r>
      </m:oMath>
      <w:r w:rsidRPr="0092053E">
        <w:rPr>
          <w:rFonts w:cs="Times New Roman"/>
          <w:sz w:val="22"/>
        </w:rPr>
        <w:t xml:space="preserve"> observations to generate the first set of forecast</w:t>
      </w:r>
      <w:r w:rsidR="00D70261"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Pr="0092053E">
        <w:rPr>
          <w:rFonts w:cs="Times New Roman"/>
          <w:sz w:val="22"/>
        </w:rPr>
        <w:t xml:space="preserve">. The value of </w:t>
      </w:r>
      <m:oMath>
        <m:r>
          <w:rPr>
            <w:rFonts w:ascii="Cambria Math" w:hAnsi="Cambria Math" w:cs="Times New Roman"/>
            <w:sz w:val="22"/>
          </w:rPr>
          <m:t>ω</m:t>
        </m:r>
      </m:oMath>
      <w:r w:rsidRPr="0092053E">
        <w:rPr>
          <w:rFonts w:cs="Times New Roman"/>
          <w:sz w:val="22"/>
        </w:rPr>
        <w:t xml:space="preserve"> can be arbitraril</w:t>
      </w:r>
      <w:r w:rsidR="000A08C3" w:rsidRPr="0092053E">
        <w:rPr>
          <w:rFonts w:cs="Times New Roman"/>
          <w:sz w:val="22"/>
        </w:rPr>
        <w:t>y</w:t>
      </w:r>
      <w:r w:rsidRPr="0092053E">
        <w:rPr>
          <w:rFonts w:cs="Times New Roman"/>
          <w:sz w:val="22"/>
        </w:rPr>
        <w:t xml:space="preserve"> chosen </w:t>
      </w:r>
      <w:r w:rsidR="0034789D" w:rsidRPr="0092053E">
        <w:rPr>
          <w:rFonts w:cs="Times New Roman"/>
          <w:sz w:val="22"/>
        </w:rPr>
        <w:t xml:space="preserve">provided that </w:t>
      </w:r>
      <w:r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CC4523"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16BF4BA6"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r w:rsidR="00243E26">
        <w:rPr>
          <w:rFonts w:cs="Times New Roman"/>
          <w:sz w:val="22"/>
        </w:rPr>
        <w:t>.</w:t>
      </w:r>
    </w:p>
    <w:p w14:paraId="04234E89" w14:textId="5FAAD9F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commentRangeStart w:id="50"/>
      <w:commentRangeStart w:id="51"/>
      <w:commentRangeEnd w:id="50"/>
      <w:r w:rsidR="00243E26">
        <w:rPr>
          <w:rStyle w:val="CommentReference"/>
        </w:rPr>
        <w:commentReference w:id="50"/>
      </w:r>
      <w:commentRangeEnd w:id="51"/>
      <w:r w:rsidR="00812814">
        <w:rPr>
          <w:sz w:val="22"/>
        </w:rPr>
        <w:t>making</w:t>
      </w:r>
      <w:r w:rsidR="00812814" w:rsidRPr="0092053E">
        <w:rPr>
          <w:sz w:val="22"/>
        </w:rPr>
        <w:t xml:space="preserve"> </w:t>
      </w:r>
      <w:r w:rsidR="00227D35">
        <w:rPr>
          <w:rStyle w:val="CommentReference"/>
        </w:rPr>
        <w:commentReference w:id="51"/>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24E786EC"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r w:rsidR="00001BAE">
        <w:rPr>
          <w:rFonts w:cs="Times New Roman"/>
          <w:sz w:val="22"/>
        </w:rPr>
        <w:t xml:space="preserve">the likes of </w:t>
      </w:r>
      <w:r w:rsidR="00CC5180" w:rsidRPr="0092053E">
        <w:rPr>
          <w:rFonts w:cs="Times New Roman"/>
          <w:sz w:val="22"/>
        </w:rPr>
        <w:t>wage</w:t>
      </w:r>
      <w:r w:rsidR="00001BAE">
        <w:rPr>
          <w:rFonts w:cs="Times New Roman"/>
          <w:sz w:val="22"/>
        </w:rPr>
        <w:t>s</w:t>
      </w:r>
      <w:r w:rsidR="00CC5180" w:rsidRPr="0092053E">
        <w:rPr>
          <w:rFonts w:cs="Times New Roman"/>
          <w:sz w:val="22"/>
        </w:rPr>
        <w:t xml:space="preserve">, unemployment, and CPI inflation </w:t>
      </w:r>
      <w:r w:rsidR="008023F3" w:rsidRPr="0092053E">
        <w:rPr>
          <w:rFonts w:cs="Times New Roman"/>
          <w:sz w:val="22"/>
        </w:rPr>
        <w:fldChar w:fldCharType="begin"/>
      </w:r>
      <w:r w:rsidR="004979ED">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330CC3">
        <w:rPr>
          <w:rFonts w:cs="Times New Roman"/>
          <w:noProof/>
          <w:sz w:val="22"/>
        </w:rPr>
        <w:t>(e.g., Clark &amp; McCracken, 2007; Clements &amp; Hendry, 1996)</w:t>
      </w:r>
      <w:r w:rsidR="008023F3" w:rsidRPr="0092053E">
        <w:rPr>
          <w:rFonts w:cs="Times New Roman"/>
          <w:sz w:val="22"/>
        </w:rPr>
        <w:fldChar w:fldCharType="end"/>
      </w:r>
      <w:r w:rsidR="00001BAE">
        <w:rPr>
          <w:rFonts w:cs="Times New Roman"/>
          <w:sz w:val="22"/>
        </w:rPr>
        <w:t xml:space="preserve">. Meanwhile, </w:t>
      </w:r>
      <w:r w:rsidRPr="0092053E">
        <w:rPr>
          <w:rFonts w:cs="Times New Roman"/>
          <w:sz w:val="22"/>
        </w:rPr>
        <w:t>t</w:t>
      </w:r>
      <w:r w:rsidR="004B3164" w:rsidRPr="0092053E">
        <w:rPr>
          <w:rFonts w:cs="Times New Roman"/>
          <w:sz w:val="22"/>
        </w:rPr>
        <w:t xml:space="preserve">he EWC method has </w:t>
      </w:r>
      <w:r w:rsidR="00FB3BDE">
        <w:rPr>
          <w:rFonts w:cs="Times New Roman"/>
          <w:sz w:val="22"/>
        </w:rPr>
        <w:t xml:space="preserve">shown </w:t>
      </w:r>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330CC3">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r w:rsidR="00FB3BDE">
        <w:rPr>
          <w:sz w:val="22"/>
        </w:rPr>
        <w:t xml:space="preserve">should </w:t>
      </w:r>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4313B3BF"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0DD6">
        <w:rPr>
          <w:rFonts w:cs="Times New Roman"/>
          <w:sz w:val="22"/>
        </w:rPr>
        <w:t xml:space="preserve">which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4979ED">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330CC3">
        <w:rPr>
          <w:rFonts w:cs="Times New Roman"/>
          <w:noProof/>
          <w:sz w:val="22"/>
        </w:rPr>
        <w:t>Bronnenberg, Kruger, and Mela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 We initially </w:t>
      </w:r>
      <w:r w:rsidR="00FF429B" w:rsidRPr="0092053E">
        <w:rPr>
          <w:rFonts w:cs="Times New Roman"/>
          <w:sz w:val="22"/>
        </w:rPr>
        <w:t xml:space="preserve">evaluate the forecasting performance of </w:t>
      </w:r>
      <w:r w:rsidR="00FF429B" w:rsidRPr="0092053E">
        <w:rPr>
          <w:rFonts w:cs="Times New Roman"/>
          <w:sz w:val="22"/>
        </w:rPr>
        <w:lastRenderedPageBreak/>
        <w:t>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780B23" w:rsidRPr="0092053E">
        <w:rPr>
          <w:rFonts w:cs="Times New Roman"/>
          <w:sz w:val="22"/>
        </w:rPr>
        <w:t xml:space="preserve">for the same category from the same store, and </w:t>
      </w:r>
      <w:r w:rsidR="00C73407" w:rsidRPr="0092053E">
        <w:rPr>
          <w:rFonts w:cs="Times New Roman"/>
          <w:sz w:val="22"/>
        </w:rPr>
        <w:t>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r w:rsidR="00812814">
        <w:rPr>
          <w:rFonts w:cs="Times New Roman"/>
          <w:sz w:val="22"/>
        </w:rPr>
        <w:t>such as</w:t>
      </w:r>
      <w:r w:rsidR="00971633" w:rsidRPr="0092053E">
        <w:rPr>
          <w:rFonts w:cs="Times New Roman"/>
          <w:sz w:val="22"/>
        </w:rPr>
        <w:t xml:space="preserve"> Halloween, Thanksgiving, and Christmas.</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52"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068987D5"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r w:rsidR="00F621BA" w:rsidRPr="0092053E">
              <w:rPr>
                <w:rFonts w:eastAsia="Times New Roman" w:cs="Times New Roman"/>
                <w:b w:val="0"/>
                <w:sz w:val="22"/>
              </w:rPr>
              <w:t>SKU</w:t>
            </w:r>
            <w:r w:rsidR="00F621BA">
              <w:rPr>
                <w:rFonts w:eastAsia="Times New Roman" w:cs="Times New Roman"/>
                <w:b w:val="0"/>
                <w:sz w:val="22"/>
              </w:rPr>
              <w:t>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commentRangeStart w:id="53"/>
            <w:r w:rsidRPr="0092053E">
              <w:rPr>
                <w:rFonts w:eastAsia="Times New Roman" w:cs="Times New Roman"/>
                <w:b w:val="0"/>
                <w:sz w:val="22"/>
              </w:rPr>
              <w:t>Cigarette</w:t>
            </w:r>
            <w:commentRangeEnd w:id="53"/>
            <w:r w:rsidR="0033022C">
              <w:rPr>
                <w:rStyle w:val="CommentReference"/>
                <w:b w:val="0"/>
                <w:bCs w:val="0"/>
              </w:rPr>
              <w:commentReference w:id="53"/>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52"/>
    <w:p w14:paraId="1F6D2F06" w14:textId="5130CF75"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r w:rsidR="00812814">
        <w:rPr>
          <w:rFonts w:cs="Times New Roman"/>
          <w:sz w:val="22"/>
        </w:rPr>
        <w:t>‘</w:t>
      </w:r>
      <w:r w:rsidRPr="0092053E">
        <w:rPr>
          <w:rFonts w:cs="Times New Roman"/>
          <w:sz w:val="22"/>
        </w:rPr>
        <w:t>Sales mean</w:t>
      </w:r>
      <w:r w:rsidR="00812814">
        <w:rPr>
          <w:rFonts w:cs="Times New Roman"/>
          <w:sz w:val="22"/>
        </w:rPr>
        <w:t>’</w:t>
      </w:r>
      <w:r w:rsidRPr="0092053E">
        <w:rPr>
          <w:rFonts w:cs="Times New Roman"/>
          <w:sz w:val="22"/>
        </w:rPr>
        <w:t xml:space="preserve"> represents the average unit sales </w:t>
      </w:r>
      <w:commentRangeStart w:id="54"/>
      <w:r w:rsidR="00812814">
        <w:rPr>
          <w:rFonts w:cs="Times New Roman"/>
          <w:sz w:val="22"/>
        </w:rPr>
        <w:t>across</w:t>
      </w:r>
      <w:r w:rsidR="00812814" w:rsidRPr="0092053E">
        <w:rPr>
          <w:rFonts w:cs="Times New Roman"/>
          <w:sz w:val="22"/>
        </w:rPr>
        <w:t xml:space="preserve"> </w:t>
      </w:r>
      <w:r w:rsidRPr="0092053E">
        <w:rPr>
          <w:rFonts w:cs="Times New Roman"/>
          <w:sz w:val="22"/>
        </w:rPr>
        <w:t xml:space="preserve">all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w:t>
      </w:r>
      <w:commentRangeEnd w:id="54"/>
      <w:r w:rsidR="0033022C">
        <w:rPr>
          <w:rStyle w:val="CommentReference"/>
        </w:rPr>
        <w:commentReference w:id="54"/>
      </w:r>
      <w:r w:rsidR="000560A8" w:rsidRPr="0092053E">
        <w:rPr>
          <w:rFonts w:cs="Times New Roman"/>
          <w:sz w:val="22"/>
        </w:rPr>
        <w:t>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eastAsia="en-GB"/>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6C7FB9A5"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commentRangeStart w:id="55"/>
      <w:r w:rsidR="00971633" w:rsidRPr="0092053E">
        <w:rPr>
          <w:rFonts w:cs="Times New Roman"/>
          <w:sz w:val="22"/>
        </w:rPr>
        <w:t xml:space="preserve">in </w:t>
      </w:r>
      <w:r w:rsidR="002660B8" w:rsidRPr="0092053E">
        <w:rPr>
          <w:rFonts w:cs="Times New Roman"/>
          <w:sz w:val="22"/>
        </w:rPr>
        <w:t xml:space="preserve">a </w:t>
      </w:r>
      <w:r w:rsidR="00812814">
        <w:rPr>
          <w:rFonts w:cs="Times New Roman"/>
          <w:sz w:val="22"/>
        </w:rPr>
        <w:t xml:space="preserve">single </w:t>
      </w:r>
      <w:r w:rsidR="002660B8" w:rsidRPr="0092053E">
        <w:rPr>
          <w:rFonts w:cs="Times New Roman"/>
          <w:sz w:val="22"/>
        </w:rPr>
        <w:t xml:space="preserve">product </w:t>
      </w:r>
      <w:commentRangeEnd w:id="55"/>
      <w:r w:rsidR="00002B92">
        <w:rPr>
          <w:rStyle w:val="CommentReference"/>
        </w:rPr>
        <w:commentReference w:id="55"/>
      </w:r>
      <w:r w:rsidR="002660B8" w:rsidRPr="0092053E">
        <w:rPr>
          <w:rFonts w:cs="Times New Roman"/>
          <w:sz w:val="22"/>
        </w:rPr>
        <w:t xml:space="preserve">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overfit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4979ED">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330CC3">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971633" w:rsidRPr="0092053E">
        <w:rPr>
          <w:rFonts w:cs="Times New Roman"/>
          <w:sz w:val="22"/>
        </w:rPr>
        <w:fldChar w:fldCharType="separate"/>
      </w:r>
      <w:r w:rsidR="00330CC3">
        <w:rPr>
          <w:rFonts w:cs="Times New Roman"/>
          <w:noProof/>
          <w:sz w:val="22"/>
        </w:rPr>
        <w:t>(Tibshirani,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CC4523"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73D71995"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r w:rsidR="00002B92">
        <w:rPr>
          <w:rFonts w:cs="Times New Roman"/>
          <w:sz w:val="22"/>
        </w:rPr>
        <w:t>on</w:t>
      </w:r>
      <w:r w:rsidR="00002B92" w:rsidRPr="0092053E">
        <w:rPr>
          <w:rFonts w:cs="Times New Roman"/>
          <w:sz w:val="22"/>
        </w:rPr>
        <w:t xml:space="preserve"> </w:t>
      </w:r>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4979ED">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3A8F046F"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330CC3">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4979ED">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4979ED">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330CC3">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r w:rsidR="00D447B6">
        <w:rPr>
          <w:rFonts w:cs="Times New Roman"/>
          <w:sz w:val="22"/>
        </w:rPr>
        <w:t>to</w:t>
      </w:r>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DE3958">
        <w:rPr>
          <w:rFonts w:cs="Times New Roman"/>
          <w:sz w:val="22"/>
        </w:rPr>
        <w:t>s</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w:t>
      </w:r>
      <w:r w:rsidR="00DE3958">
        <w:rPr>
          <w:rFonts w:cs="Times New Roman"/>
          <w:noProof/>
          <w:sz w:val="22"/>
        </w:rPr>
        <w:t xml:space="preserve"> written</w:t>
      </w:r>
      <w:r w:rsidR="00071B5D" w:rsidRPr="0092053E">
        <w:rPr>
          <w:rFonts w:cs="Times New Roman"/>
          <w:sz w:val="22"/>
        </w:rPr>
        <w:t xml:space="preserve"> as follows:</w:t>
      </w:r>
    </w:p>
    <w:p w14:paraId="69961021" w14:textId="77777777" w:rsidR="009C2357" w:rsidRPr="0092053E" w:rsidRDefault="00CC4523"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3C679DE7"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4979ED">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330CC3">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r w:rsidR="00330CC3">
        <w:rPr>
          <w:rFonts w:cs="Times New Roman"/>
          <w:sz w:val="22"/>
        </w:rPr>
        <w:t xml:space="preserve"> </w:t>
      </w:r>
      <w:r w:rsidR="00330CC3">
        <w:rPr>
          <w:rFonts w:cs="Times New Roman"/>
          <w:sz w:val="22"/>
        </w:rPr>
        <w:fldChar w:fldCharType="begin"/>
      </w:r>
      <w:r w:rsidR="00330CC3">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Pr>
          <w:rFonts w:cs="Times New Roman"/>
          <w:sz w:val="22"/>
        </w:rPr>
        <w:fldChar w:fldCharType="separate"/>
      </w:r>
      <w:r w:rsidR="00330CC3">
        <w:rPr>
          <w:rFonts w:cs="Times New Roman"/>
          <w:noProof/>
          <w:sz w:val="22"/>
        </w:rPr>
        <w:t>(A. Harvey, 2006)</w:t>
      </w:r>
      <w:r w:rsidR="00330CC3">
        <w:rPr>
          <w:rFonts w:cs="Times New Roman"/>
          <w:sz w:val="22"/>
        </w:rPr>
        <w:fldChar w:fldCharType="end"/>
      </w:r>
      <w:del w:id="56" w:author="tao huang" w:date="2019-04-11T13:11:00Z">
        <w:r w:rsidR="009F2631" w:rsidDel="006B65BC">
          <w:rPr>
            <w:rFonts w:cs="Times New Roman"/>
            <w:sz w:val="22"/>
          </w:rPr>
          <w:delText xml:space="preserve"> </w:delText>
        </w:r>
      </w:del>
      <w:commentRangeStart w:id="57"/>
      <w:commentRangeEnd w:id="57"/>
      <w:r w:rsidR="00DE3958">
        <w:rPr>
          <w:rStyle w:val="CommentReference"/>
        </w:rPr>
        <w:commentReference w:id="57"/>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w:t>
      </w:r>
      <w:proofErr w:type="gramStart"/>
      <w:r w:rsidRPr="0092053E">
        <w:rPr>
          <w:rFonts w:cs="Times New Roman"/>
          <w:sz w:val="22"/>
        </w:rPr>
        <w:t>2.</w:t>
      </w:r>
      <w:proofErr w:type="gramEnd"/>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0210311" w:rsidR="00971633" w:rsidRPr="0015038E" w:rsidDel="0015038E" w:rsidRDefault="00971633" w:rsidP="00971633">
      <w:pPr>
        <w:shd w:val="clear" w:color="auto" w:fill="FFFFFF" w:themeFill="background1"/>
        <w:spacing w:after="0" w:line="360" w:lineRule="auto"/>
        <w:rPr>
          <w:del w:id="58" w:author="tao huang" w:date="2019-04-10T17:29:00Z"/>
          <w:rFonts w:cs="Times New Roman"/>
          <w:sz w:val="22"/>
          <w:rPrChange w:id="59" w:author="tao huang" w:date="2019-04-10T17:29:00Z">
            <w:rPr>
              <w:del w:id="60" w:author="tao huang" w:date="2019-04-10T17:29:00Z"/>
              <w:rFonts w:ascii="Cambria Math" w:hAnsi="Cambria Math" w:cs="Times New Roman"/>
              <w:i/>
              <w:sz w:val="22"/>
            </w:rPr>
          </w:rPrChange>
        </w:rPr>
      </w:pPr>
      <m:oMathPara>
        <m:oMath>
          <m:r>
            <w:del w:id="61" w:author="tao huang" w:date="2019-04-10T17:29:00Z">
              <w:rPr>
                <w:rFonts w:ascii="Cambria Math" w:hAnsi="Cambria Math" w:cs="Times New Roman"/>
                <w:sz w:val="22"/>
              </w:rPr>
              <m:t xml:space="preserve"> </m:t>
            </w:del>
          </m:r>
          <m:r>
            <w:del w:id="62" w:author="tao huang" w:date="2019-04-10T17:29:00Z">
              <w:rPr>
                <w:rFonts w:ascii="Cambria Math" w:hAnsi="Cambria Math" w:cs="Times New Roman"/>
                <w:i/>
                <w:sz w:val="22"/>
              </w:rPr>
              <w:fldChar w:fldCharType="begin"/>
            </w:del>
          </m:r>
          <m:r>
            <w:del w:id="63" w:author="tao huang" w:date="2019-04-10T19:17:00Z">
              <m:rPr>
                <m:sty m:val="p"/>
              </m:rPr>
              <w:rPr>
                <w:rFonts w:ascii="Cambria Math" w:hAnsi="Cambria Math" w:cs="Times New Roman"/>
                <w:sz w:val="22"/>
              </w:rPr>
              <m:t xml:space="preserve"> ADDIN EN.CITE &lt;EndNote&gt;&lt;Cite&gt;&lt;Author&gt;Harvey&lt;/Author&gt;&lt;Year&gt;1997&lt;/Year&gt;&lt;RecNum&gt;767&lt;/RecNum&gt;&lt;DisplayText&gt;(D. Harvey, Leybourne, &amp;amp; Newbold, 1997)&lt;/DisplayText&gt;&lt;record&gt;&lt;rec-number&gt;767&lt;/rec-number&gt;&lt;foreign-keys&gt;&lt;key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m:t>
            </w:del>
          </m:r>
          <m:r>
            <w:del w:id="64" w:author="tao huang" w:date="2019-04-10T17:29:00Z">
              <w:rPr>
                <w:rFonts w:ascii="Cambria Math" w:hAnsi="Cambria Math" w:cs="Times New Roman"/>
                <w:i/>
                <w:sz w:val="22"/>
              </w:rPr>
              <w:fldChar w:fldCharType="separate"/>
            </w:del>
          </m:r>
          <m:r>
            <w:del w:id="65" w:author="tao huang" w:date="2019-04-10T19:17:00Z">
              <m:rPr>
                <m:sty m:val="p"/>
              </m:rPr>
              <w:rPr>
                <w:rFonts w:ascii="Cambria Math" w:hAnsi="Cambria Math" w:cs="Times New Roman"/>
                <w:noProof/>
                <w:sz w:val="22"/>
              </w:rPr>
              <m:t>(D. Harvey, Leybourne, &amp; Newbold, 1997)</m:t>
            </w:del>
          </m:r>
          <m:r>
            <w:del w:id="66" w:author="tao huang" w:date="2019-04-10T17:29:00Z">
              <w:rPr>
                <w:rFonts w:ascii="Cambria Math" w:hAnsi="Cambria Math" w:cs="Times New Roman"/>
                <w:i/>
                <w:sz w:val="22"/>
              </w:rPr>
              <w:fldChar w:fldCharType="end"/>
            </w:del>
          </m:r>
        </m:oMath>
      </m:oMathPara>
    </w:p>
    <w:p w14:paraId="5DC42320" w14:textId="77777777" w:rsidR="0015038E" w:rsidRPr="0092053E" w:rsidRDefault="0015038E" w:rsidP="00971633">
      <w:pPr>
        <w:pStyle w:val="ListParagraph"/>
        <w:shd w:val="clear" w:color="auto" w:fill="FFFFFF" w:themeFill="background1"/>
        <w:spacing w:after="0" w:line="360" w:lineRule="auto"/>
        <w:ind w:left="0"/>
        <w:rPr>
          <w:ins w:id="67" w:author="tao huang" w:date="2019-04-10T17:29:00Z"/>
          <w:rFonts w:cs="Times New Roman"/>
          <w:sz w:val="22"/>
        </w:rPr>
      </w:pPr>
    </w:p>
    <w:p w14:paraId="1DEB4FF9" w14:textId="5C6496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r w:rsidR="00A104F9">
        <w:rPr>
          <w:rFonts w:cs="Times New Roman"/>
          <w:sz w:val="22"/>
        </w:rPr>
        <w:t>s</w:t>
      </w:r>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330CC3">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DE3958">
        <w:rPr>
          <w:rFonts w:cs="Times New Roman"/>
          <w:sz w:val="22"/>
        </w:rPr>
        <w:t xml:space="preserve">have </w:t>
      </w:r>
      <w:r w:rsidR="00F66F82" w:rsidRPr="0092053E">
        <w:rPr>
          <w:rFonts w:cs="Times New Roman"/>
          <w:sz w:val="22"/>
        </w:rPr>
        <w:t>show</w:t>
      </w:r>
      <w:ins w:id="68" w:author="tao huang" w:date="2019-04-10T17:29:00Z">
        <w:r w:rsidR="00870DA5">
          <w:rPr>
            <w:rFonts w:cs="Times New Roman"/>
            <w:sz w:val="22"/>
          </w:rPr>
          <w:t>n</w:t>
        </w:r>
      </w:ins>
      <w:del w:id="69" w:author="tao huang" w:date="2019-04-10T17:29:00Z">
        <w:r w:rsidR="00DE3958" w:rsidDel="00870DA5">
          <w:rPr>
            <w:rFonts w:cs="Times New Roman"/>
            <w:sz w:val="22"/>
          </w:rPr>
          <w:delText>s</w:delText>
        </w:r>
      </w:del>
      <w:r w:rsidRPr="0092053E">
        <w:rPr>
          <w:rFonts w:cs="Times New Roman"/>
          <w:sz w:val="22"/>
        </w:rPr>
        <w:t xml:space="preserve"> that models simplified by the LASSO procedure</w:t>
      </w:r>
      <w:r w:rsidR="00DE3958">
        <w:rPr>
          <w:rFonts w:cs="Times New Roman"/>
          <w:sz w:val="22"/>
        </w:rPr>
        <w:t xml:space="preserve"> can</w:t>
      </w:r>
      <w:r w:rsidR="00CB0D02" w:rsidRPr="0092053E">
        <w:rPr>
          <w:rFonts w:cs="Times New Roman"/>
          <w:sz w:val="22"/>
        </w:rPr>
        <w:t xml:space="preserve"> </w:t>
      </w:r>
      <w:r w:rsidRPr="0092053E">
        <w:rPr>
          <w:rFonts w:cs="Times New Roman"/>
          <w:sz w:val="22"/>
        </w:rPr>
        <w:t xml:space="preserve">have good forecasting performance and outperform traditional models 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CC4523"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23C558A1"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r w:rsidR="00DE3958">
        <w:rPr>
          <w:rFonts w:cs="Times New Roman"/>
          <w:sz w:val="22"/>
        </w:rPr>
        <w:t>.</w:t>
      </w:r>
    </w:p>
    <w:p w14:paraId="59179734" w14:textId="3F1386FD"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r w:rsidR="00492071">
        <w:rPr>
          <w:rFonts w:cs="Times New Roman"/>
          <w:sz w:val="22"/>
        </w:rPr>
        <w:t xml:space="preserve">by </w:t>
      </w:r>
      <w:commentRangeStart w:id="70"/>
      <w:r w:rsidRPr="0092053E">
        <w:rPr>
          <w:rFonts w:cs="Times New Roman"/>
          <w:sz w:val="22"/>
        </w:rPr>
        <w:t xml:space="preserve">using the </w:t>
      </w:r>
      <w:commentRangeEnd w:id="70"/>
      <w:r w:rsidR="00931414">
        <w:rPr>
          <w:rStyle w:val="CommentReference"/>
        </w:rPr>
        <w:commentReference w:id="70"/>
      </w:r>
      <w:r w:rsidRPr="0092053E">
        <w:rPr>
          <w:rFonts w:cs="Times New Roman"/>
          <w:sz w:val="22"/>
        </w:rPr>
        <w:t xml:space="preserve">LASSO procedure (we refer to </w:t>
      </w:r>
      <w:r w:rsidR="00501802"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w:t>
      </w:r>
      <w:commentRangeStart w:id="71"/>
      <w:r w:rsidR="00290BC9" w:rsidRPr="0092053E">
        <w:rPr>
          <w:rFonts w:cs="Times New Roman"/>
          <w:sz w:val="22"/>
        </w:rPr>
        <w:t>model</w:t>
      </w:r>
      <w:commentRangeEnd w:id="71"/>
      <w:r w:rsidR="00931414">
        <w:rPr>
          <w:rStyle w:val="CommentReference"/>
        </w:rPr>
        <w:commentReference w:id="71"/>
      </w:r>
      <w:r w:rsidR="009A7CEE">
        <w:rPr>
          <w:rFonts w:cs="Times New Roman"/>
          <w:sz w:val="22"/>
        </w:rPr>
        <w:t xml:space="preserve"> hereafter</w:t>
      </w:r>
      <w:r w:rsidR="00290BC9" w:rsidRPr="0092053E">
        <w:rPr>
          <w:rFonts w:cs="Times New Roman"/>
          <w:sz w:val="22"/>
        </w:rPr>
        <w:t>).</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commentRangeStart w:id="72"/>
      <w:r w:rsidR="00B46CCD">
        <w:rPr>
          <w:rFonts w:cs="Times New Roman"/>
          <w:sz w:val="22"/>
        </w:rPr>
        <w:t xml:space="preserve">only </w:t>
      </w:r>
      <w:r w:rsidR="00EA2ECC" w:rsidRPr="0092053E">
        <w:rPr>
          <w:rFonts w:cs="Times New Roman"/>
          <w:sz w:val="22"/>
        </w:rPr>
        <w:t>at a cost of efficiency</w:t>
      </w:r>
      <w:r w:rsidR="00DF3A06" w:rsidRPr="0092053E">
        <w:rPr>
          <w:rFonts w:cs="Times New Roman"/>
          <w:sz w:val="22"/>
        </w:rPr>
        <w:t xml:space="preserve">. </w:t>
      </w:r>
      <w:commentRangeEnd w:id="72"/>
      <w:r w:rsidR="00B71C75">
        <w:rPr>
          <w:rStyle w:val="CommentReference"/>
        </w:rPr>
        <w:commentReference w:id="72"/>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r w:rsidR="00B71C75">
        <w:rPr>
          <w:rFonts w:cs="Times New Roman"/>
          <w:sz w:val="22"/>
        </w:rPr>
        <w:t>of</w:t>
      </w:r>
      <w:r w:rsidR="00B71C75" w:rsidRPr="0092053E">
        <w:rPr>
          <w:rFonts w:cs="Times New Roman"/>
          <w:sz w:val="22"/>
        </w:rPr>
        <w:t xml:space="preserve"> </w:t>
      </w:r>
      <w:r w:rsidRPr="0092053E">
        <w:rPr>
          <w:rFonts w:cs="Times New Roman"/>
          <w:sz w:val="22"/>
        </w:rPr>
        <w:t xml:space="preserve">the </w:t>
      </w:r>
      <w:r w:rsidRPr="00843EA5">
        <w:rPr>
          <w:rFonts w:cs="Times New Roman"/>
          <w:noProof/>
          <w:sz w:val="22"/>
        </w:rPr>
        <w:t>three</w:t>
      </w:r>
      <w:r w:rsidR="00B71C75">
        <w:rPr>
          <w:rFonts w:cs="Times New Roman"/>
          <w:noProof/>
          <w:sz w:val="22"/>
        </w:rPr>
        <w:t xml:space="preserve"> </w:t>
      </w:r>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385E0C8E"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3211EB">
        <w:rPr>
          <w:rFonts w:cs="Times New Roman"/>
          <w:sz w:val="22"/>
        </w:rPr>
        <w:t>For instance, s</w:t>
      </w:r>
      <w:r w:rsidR="003211EB" w:rsidRPr="0092053E">
        <w:rPr>
          <w:rFonts w:cs="Times New Roman"/>
          <w:sz w:val="22"/>
        </w:rPr>
        <w:t xml:space="preserve">uppose </w:t>
      </w:r>
      <w:r w:rsidR="007022D1" w:rsidRPr="0092053E">
        <w:rPr>
          <w:rFonts w:cs="Times New Roman"/>
          <w:sz w:val="22"/>
        </w:rPr>
        <w:t>we have an</w:t>
      </w:r>
      <w:r w:rsidR="00FE3124" w:rsidRPr="0092053E">
        <w:rPr>
          <w:rFonts w:cs="Times New Roman"/>
          <w:sz w:val="22"/>
        </w:rPr>
        <w:t xml:space="preserve"> estimation period of 160 weeks</w:t>
      </w:r>
      <w:r w:rsidR="003211EB">
        <w:rPr>
          <w:rFonts w:cs="Times New Roman"/>
          <w:sz w:val="22"/>
        </w:rPr>
        <w:t>.</w:t>
      </w:r>
      <w:r w:rsidR="003211EB" w:rsidRPr="0092053E">
        <w:rPr>
          <w:rFonts w:cs="Times New Roman"/>
          <w:sz w:val="22"/>
        </w:rPr>
        <w:t xml:space="preserve"> </w:t>
      </w:r>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r w:rsidR="001B5063" w:rsidRPr="0092053E">
        <w:rPr>
          <w:rFonts w:cs="Times New Roman"/>
          <w:sz w:val="22"/>
        </w:rPr>
        <w:t xml:space="preserve">conduct the Chow test for each of the </w:t>
      </w:r>
      <w:r w:rsidR="00523C4E" w:rsidRPr="0092053E">
        <w:rPr>
          <w:rFonts w:cs="Times New Roman"/>
          <w:sz w:val="22"/>
        </w:rPr>
        <w:t xml:space="preserve">central </w:t>
      </w:r>
      <w:r w:rsidR="001B5063" w:rsidRPr="0092053E">
        <w:rPr>
          <w:rFonts w:cs="Times New Roman"/>
          <w:sz w:val="22"/>
        </w:rPr>
        <w:lastRenderedPageBreak/>
        <w:t xml:space="preserve">152 weeks. </w:t>
      </w:r>
      <w:r w:rsidR="003211EB">
        <w:rPr>
          <w:rFonts w:cs="Times New Roman"/>
          <w:sz w:val="22"/>
        </w:rPr>
        <w:t>In other words</w:t>
      </w:r>
      <w:r w:rsidR="00EF3497" w:rsidRPr="0092053E">
        <w:rPr>
          <w:rFonts w:cs="Times New Roman"/>
          <w:sz w:val="22"/>
        </w:rPr>
        <w:t>,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3211EB">
        <w:rPr>
          <w:rFonts w:cs="Times New Roman"/>
          <w:sz w:val="22"/>
        </w:rPr>
        <w:t>we assume</w:t>
      </w:r>
      <w:r w:rsidR="003211EB" w:rsidRPr="0092053E">
        <w:rPr>
          <w:rFonts w:cs="Times New Roman"/>
          <w:sz w:val="22"/>
        </w:rPr>
        <w:t xml:space="preserve"> </w:t>
      </w:r>
      <w:r w:rsidR="00DF714C" w:rsidRPr="0092053E">
        <w:rPr>
          <w:rFonts w:cs="Times New Roman"/>
          <w:sz w:val="22"/>
        </w:rPr>
        <w:t xml:space="preserve">a structural change </w:t>
      </w:r>
      <w:r w:rsidR="007D02F7">
        <w:rPr>
          <w:rFonts w:cs="Times New Roman"/>
          <w:sz w:val="22"/>
        </w:rPr>
        <w:t xml:space="preserve">has </w:t>
      </w:r>
      <w:r w:rsidR="003211EB">
        <w:rPr>
          <w:rFonts w:cs="Times New Roman"/>
          <w:sz w:val="22"/>
        </w:rPr>
        <w:t>occurred</w:t>
      </w:r>
      <w:r w:rsidR="007D02F7" w:rsidRPr="0092053E">
        <w:rPr>
          <w:rFonts w:cs="Times New Roman"/>
          <w:sz w:val="22"/>
        </w:rPr>
        <w:t xml:space="preserve"> </w:t>
      </w:r>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466544">
        <w:rPr>
          <w:rFonts w:cs="Times New Roman"/>
          <w:sz w:val="22"/>
        </w:rPr>
        <w:t xml:space="preserve"> they</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CC4523"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CC4523"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214C080B"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00DE3958">
        <w:rPr>
          <w:rFonts w:cs="Times New Roman"/>
          <w:sz w:val="22"/>
        </w:rPr>
        <w:t xml:space="preserve"> period</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w:t>
      </w:r>
      <w:proofErr w:type="gramStart"/>
      <w:r w:rsidRPr="0092053E">
        <w:rPr>
          <w:rFonts w:cs="Times New Roman"/>
          <w:sz w:val="22"/>
        </w:rPr>
        <w:t>errors.</w:t>
      </w:r>
      <w:proofErr w:type="gramEnd"/>
      <w:r w:rsidRPr="0092053E">
        <w:rPr>
          <w:rFonts w:cs="Times New Roman"/>
          <w:sz w:val="22"/>
        </w:rPr>
        <w:t xml:space="preserve">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63270AE"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r w:rsidR="00DE3958">
        <w:rPr>
          <w:rFonts w:cs="Times New Roman"/>
          <w:sz w:val="22"/>
        </w:rPr>
        <w:t>.</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6B34932C"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330CC3">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330CC3">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r w:rsidR="003D09A5">
        <w:rPr>
          <w:rFonts w:cs="Times New Roman"/>
          <w:sz w:val="22"/>
        </w:rPr>
        <w:t>T</w:t>
      </w:r>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3D09A5">
        <w:rPr>
          <w:rFonts w:cs="Times New Roman"/>
          <w:sz w:val="22"/>
        </w:rPr>
        <w:t>is considered 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w:t>
      </w:r>
      <w:commentRangeStart w:id="74"/>
      <w:r w:rsidR="00971633" w:rsidRPr="0092053E">
        <w:rPr>
          <w:rFonts w:cs="Times New Roman"/>
          <w:sz w:val="22"/>
        </w:rPr>
        <w:t>one</w:t>
      </w:r>
      <w:r w:rsidR="006550F5">
        <w:rPr>
          <w:rFonts w:cs="Times New Roman"/>
          <w:sz w:val="22"/>
        </w:rPr>
        <w:t>-</w:t>
      </w:r>
      <w:r w:rsidR="00971633" w:rsidRPr="0092053E">
        <w:rPr>
          <w:rFonts w:cs="Times New Roman"/>
          <w:sz w:val="22"/>
        </w:rPr>
        <w:t>to</w:t>
      </w:r>
      <w:r w:rsidR="006550F5">
        <w:rPr>
          <w:rFonts w:cs="Times New Roman"/>
          <w:sz w:val="22"/>
        </w:rPr>
        <w:t>-</w:t>
      </w:r>
      <m:oMath>
        <m:r>
          <w:rPr>
            <w:rFonts w:ascii="Cambria Math" w:hAnsi="Cambria Math" w:cs="Times New Roman"/>
            <w:sz w:val="22"/>
          </w:rPr>
          <m:t>H</m:t>
        </m:r>
      </m:oMath>
      <w:r w:rsidR="00971633" w:rsidRPr="0092053E">
        <w:rPr>
          <w:rFonts w:cs="Times New Roman"/>
          <w:sz w:val="22"/>
        </w:rPr>
        <w:t xml:space="preserve"> </w:t>
      </w:r>
      <w:commentRangeStart w:id="75"/>
      <w:r w:rsidR="00971633" w:rsidRPr="0092053E">
        <w:rPr>
          <w:rFonts w:cs="Times New Roman"/>
          <w:sz w:val="22"/>
        </w:rPr>
        <w:t>week</w:t>
      </w:r>
      <w:commentRangeEnd w:id="75"/>
      <w:r w:rsidR="00DE3958">
        <w:rPr>
          <w:rStyle w:val="CommentReference"/>
        </w:rPr>
        <w:commentReference w:id="75"/>
      </w:r>
      <w:r w:rsidR="000E2EEC">
        <w:rPr>
          <w:rFonts w:cs="Times New Roman"/>
          <w:sz w:val="22"/>
        </w:rPr>
        <w:t>s</w:t>
      </w:r>
      <w:r w:rsidR="00801347">
        <w:rPr>
          <w:rFonts w:cs="Times New Roman"/>
          <w:sz w:val="22"/>
        </w:rPr>
        <w:t xml:space="preserve"> </w:t>
      </w:r>
      <w:r w:rsidR="00971633" w:rsidRPr="0092053E">
        <w:rPr>
          <w:rFonts w:cs="Times New Roman"/>
          <w:sz w:val="22"/>
        </w:rPr>
        <w:t>ahead forecasts</w:t>
      </w:r>
      <w:commentRangeEnd w:id="74"/>
      <w:r w:rsidR="00801347">
        <w:rPr>
          <w:rStyle w:val="CommentReference"/>
        </w:rPr>
        <w:commentReference w:id="74"/>
      </w:r>
      <w:r w:rsidR="00971633" w:rsidRPr="0092053E">
        <w:rPr>
          <w:rFonts w:cs="Times New Roman"/>
          <w:sz w:val="22"/>
        </w:rPr>
        <w:t xml:space="preserve">,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t>
      </w:r>
      <w:r w:rsidR="00B529A5">
        <w:rPr>
          <w:rFonts w:cs="Times New Roman"/>
          <w:sz w:val="22"/>
        </w:rPr>
        <w:t>the</w:t>
      </w:r>
      <w:r w:rsidR="001F5610" w:rsidRPr="0092053E">
        <w:rPr>
          <w:rFonts w:cs="Times New Roman"/>
          <w:sz w:val="22"/>
        </w:rPr>
        <w:t xml:space="preserve"> final forecasts </w:t>
      </w:r>
      <w:r w:rsidR="00B529A5">
        <w:rPr>
          <w:rFonts w:cs="Times New Roman"/>
          <w:sz w:val="22"/>
        </w:rPr>
        <w:t xml:space="preserve">are generated </w:t>
      </w:r>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r w:rsidR="00596B9C">
        <w:rPr>
          <w:rFonts w:cs="Times New Roman"/>
          <w:sz w:val="22"/>
        </w:rPr>
        <w:t>using</w:t>
      </w:r>
      <w:r w:rsidR="00596B9C" w:rsidRPr="0092053E">
        <w:rPr>
          <w:rFonts w:cs="Times New Roman"/>
          <w:sz w:val="22"/>
        </w:rPr>
        <w:t xml:space="preserve"> </w:t>
      </w:r>
      <w:r w:rsidR="00CA3173" w:rsidRPr="0092053E">
        <w:rPr>
          <w:rFonts w:cs="Times New Roman"/>
          <w:sz w:val="22"/>
        </w:rPr>
        <w:t xml:space="preserve">the same model with </w:t>
      </w:r>
      <w:r w:rsidR="00596B9C">
        <w:rPr>
          <w:rFonts w:cs="Times New Roman"/>
          <w:sz w:val="22"/>
        </w:rPr>
        <w:t>10</w:t>
      </w:r>
      <w:r w:rsidR="00596B9C" w:rsidRPr="0092053E">
        <w:rPr>
          <w:rFonts w:cs="Times New Roman"/>
          <w:sz w:val="22"/>
        </w:rPr>
        <w:t xml:space="preserve"> </w:t>
      </w:r>
      <w:r w:rsidR="00971633" w:rsidRPr="0092053E">
        <w:rPr>
          <w:rFonts w:cs="Times New Roman"/>
          <w:sz w:val="22"/>
        </w:rPr>
        <w:t>estimation windows (</w:t>
      </w:r>
      <w:r w:rsidR="00B529A5">
        <w:rPr>
          <w:rFonts w:cs="Times New Roman"/>
          <w:sz w:val="22"/>
        </w:rPr>
        <w:t xml:space="preserve">e.g., suppose we have an </w:t>
      </w:r>
      <w:r w:rsidR="00971633" w:rsidRPr="0092053E">
        <w:rPr>
          <w:rFonts w:cs="Times New Roman"/>
          <w:sz w:val="22"/>
        </w:rPr>
        <w:t>estimation period</w:t>
      </w:r>
      <w:r w:rsidR="00B529A5">
        <w:rPr>
          <w:rFonts w:cs="Times New Roman"/>
          <w:sz w:val="22"/>
        </w:rPr>
        <w:t xml:space="preserve"> of 160 weeks, the estimation windows for the models will be</w:t>
      </w:r>
      <w:r w:rsidR="00971633" w:rsidRPr="0092053E">
        <w:rPr>
          <w:rFonts w:cs="Times New Roman"/>
          <w:sz w:val="22"/>
        </w:rPr>
        <w:t xml:space="preserve"> [1, 160], [3, 160], and so forth, until [19, 160]</w:t>
      </w:r>
      <w:r w:rsidR="00CA61E6" w:rsidRPr="0092053E">
        <w:rPr>
          <w:rFonts w:cs="Times New Roman"/>
          <w:sz w:val="22"/>
        </w:rPr>
        <w:t xml:space="preserve">). </w:t>
      </w:r>
      <w:r w:rsidR="00971633" w:rsidRPr="0092053E">
        <w:rPr>
          <w:rFonts w:cs="Times New Roman"/>
          <w:sz w:val="22"/>
        </w:rPr>
        <w:t xml:space="preserve">For the IC methods, we estimate the forecast bias as the average value of the </w:t>
      </w:r>
      <w:r w:rsidR="00596B9C">
        <w:rPr>
          <w:rFonts w:cs="Times New Roman"/>
          <w:sz w:val="22"/>
        </w:rPr>
        <w:t>16</w:t>
      </w:r>
      <w:r w:rsidR="00596B9C" w:rsidRPr="0092053E">
        <w:rPr>
          <w:rFonts w:cs="Times New Roman"/>
          <w:sz w:val="22"/>
        </w:rPr>
        <w:t xml:space="preserve"> </w:t>
      </w:r>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26E21C3E"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Pr="0092053E">
        <w:rPr>
          <w:rFonts w:cs="Times New Roman"/>
          <w:sz w:val="22"/>
        </w:rPr>
        <w:t>.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 xml:space="preserve">) </w: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6446E7">
        <w:rPr>
          <w:rFonts w:cs="Times New Roman"/>
          <w:sz w:val="22"/>
        </w:rPr>
      </w:r>
      <w:r w:rsidR="006446E7">
        <w:rPr>
          <w:rFonts w:cs="Times New Roman"/>
          <w:sz w:val="22"/>
        </w:rPr>
        <w:fldChar w:fldCharType="separate"/>
      </w:r>
      <w:r w:rsidR="00330CC3">
        <w:rPr>
          <w:rFonts w:cs="Times New Roman"/>
          <w:noProof/>
          <w:sz w:val="22"/>
        </w:rPr>
        <w:t>(Kolassa, 2016; Petropoulos &amp; Kourentzes, 2015)</w:t>
      </w:r>
      <w:r w:rsidR="006446E7">
        <w:rPr>
          <w:rFonts w:cs="Times New Roman"/>
          <w:sz w:val="22"/>
        </w:rPr>
        <w:fldChar w:fldCharType="end"/>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w:t>
      </w:r>
      <w:r w:rsidR="0019385C">
        <w:rPr>
          <w:rFonts w:cs="Times New Roman"/>
          <w:sz w:val="22"/>
        </w:rPr>
        <w:t>such as</w:t>
      </w:r>
      <w:r w:rsidR="0019385C" w:rsidRPr="0092053E">
        <w:rPr>
          <w:rFonts w:cs="Times New Roman"/>
          <w:sz w:val="22"/>
        </w:rPr>
        <w:t xml:space="preserve">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76" w:name="_Hlk484444975"/>
      <m:oMath>
        <m:r>
          <m:rPr>
            <m:sty m:val="p"/>
          </m:rPr>
          <w:rPr>
            <w:rFonts w:ascii="Cambria Math" w:hAnsi="Cambria Math" w:cs="Times New Roman"/>
            <w:sz w:val="22"/>
          </w:rPr>
          <w:lastRenderedPageBreak/>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76"/>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CC4523"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2FE360A1"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w:t>
      </w:r>
      <w:r w:rsidR="006550F5">
        <w:rPr>
          <w:rFonts w:cs="Times New Roman"/>
          <w:sz w:val="22"/>
        </w:rPr>
        <w:t>-</w:t>
      </w:r>
      <w:r w:rsidR="00971633" w:rsidRPr="0092053E">
        <w:rPr>
          <w:rFonts w:cs="Times New Roman"/>
          <w:sz w:val="22"/>
        </w:rPr>
        <w:t>to</w:t>
      </w:r>
      <w:r w:rsidR="006550F5">
        <w:rPr>
          <w:rFonts w:cs="Times New Roman"/>
          <w:sz w:val="22"/>
        </w:rPr>
        <w:t>-</w:t>
      </w:r>
      <w:r w:rsidR="00971633" w:rsidRPr="0092053E">
        <w:rPr>
          <w:rFonts w:cs="Times New Roman"/>
          <w:i/>
          <w:sz w:val="22"/>
        </w:rPr>
        <w:t>H</w:t>
      </w:r>
      <w:r w:rsidR="00971633" w:rsidRPr="0092053E">
        <w:rPr>
          <w:rFonts w:cs="Times New Roman"/>
          <w:sz w:val="22"/>
        </w:rPr>
        <w:t xml:space="preserve"> </w:t>
      </w:r>
      <w:commentRangeStart w:id="77"/>
      <w:r w:rsidR="00A577F0">
        <w:rPr>
          <w:rFonts w:cs="Times New Roman"/>
          <w:sz w:val="22"/>
        </w:rPr>
        <w:t>week</w:t>
      </w:r>
      <w:commentRangeEnd w:id="77"/>
      <w:r w:rsidR="00DE3958">
        <w:rPr>
          <w:rStyle w:val="CommentReference"/>
        </w:rPr>
        <w:commentReference w:id="77"/>
      </w:r>
      <w:r w:rsidR="000E2EEC">
        <w:rPr>
          <w:rFonts w:cs="Times New Roman"/>
          <w:sz w:val="22"/>
        </w:rPr>
        <w:t>s</w:t>
      </w:r>
      <w:r w:rsidR="00A577F0">
        <w:rPr>
          <w:rFonts w:cs="Times New Roman"/>
          <w:sz w:val="22"/>
        </w:rPr>
        <w:t xml:space="preserve"> </w:t>
      </w:r>
      <w:r w:rsidR="00C12F08">
        <w:rPr>
          <w:rFonts w:cs="Times New Roman"/>
          <w:sz w:val="22"/>
        </w:rPr>
        <w:t xml:space="preserve">ahead </w:t>
      </w:r>
      <w:r w:rsidR="00971633" w:rsidRPr="0092053E">
        <w:rPr>
          <w:rFonts w:cs="Times New Roman"/>
          <w:sz w:val="22"/>
        </w:rPr>
        <w:t>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w:t>
      </w:r>
      <w:r w:rsidR="006550F5">
        <w:rPr>
          <w:rFonts w:cs="Times New Roman"/>
          <w:sz w:val="22"/>
        </w:rPr>
        <w:t>-</w:t>
      </w:r>
      <w:r w:rsidR="006D3B75" w:rsidRPr="0092053E">
        <w:rPr>
          <w:rFonts w:cs="Times New Roman"/>
          <w:sz w:val="22"/>
        </w:rPr>
        <w:t>to</w:t>
      </w:r>
      <w:r w:rsidR="006550F5">
        <w:rPr>
          <w:rFonts w:cs="Times New Roman"/>
          <w:sz w:val="22"/>
        </w:rPr>
        <w:t>-</w:t>
      </w:r>
      <w:r w:rsidR="006D3B75" w:rsidRPr="0092053E">
        <w:rPr>
          <w:rFonts w:cs="Times New Roman"/>
          <w:i/>
          <w:sz w:val="22"/>
        </w:rPr>
        <w:t>H</w:t>
      </w:r>
      <w:r w:rsidR="006D3B75" w:rsidRPr="0092053E">
        <w:rPr>
          <w:rFonts w:cs="Times New Roman"/>
          <w:sz w:val="22"/>
        </w:rPr>
        <w:t xml:space="preserve"> </w:t>
      </w:r>
      <w:r w:rsidR="000E2EEC">
        <w:rPr>
          <w:rFonts w:cs="Times New Roman"/>
          <w:sz w:val="22"/>
        </w:rPr>
        <w:t>weeks ahead</w:t>
      </w:r>
      <w:r w:rsidR="00A577F0">
        <w:rPr>
          <w:rFonts w:cs="Times New Roman"/>
          <w:sz w:val="22"/>
        </w:rPr>
        <w:t xml:space="preserve"> </w:t>
      </w:r>
      <w:r w:rsidR="006D3B75" w:rsidRPr="0092053E">
        <w:rPr>
          <w:rFonts w:cs="Times New Roman"/>
          <w:sz w:val="22"/>
        </w:rPr>
        <w:t xml:space="preserve">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Before we transform the log values to levels for evaluation, we adjust the final forecasts by adding one-half mean squared error, which mitigate</w:t>
      </w:r>
      <w:r w:rsidR="00457A4B">
        <w:rPr>
          <w:rFonts w:cs="Times New Roman"/>
          <w:sz w:val="22"/>
        </w:rPr>
        <w:t>s</w:t>
      </w:r>
      <w:r w:rsidR="00971633" w:rsidRPr="0092053E">
        <w:rPr>
          <w:rFonts w:cs="Times New Roman"/>
          <w:sz w:val="22"/>
        </w:rPr>
        <w:t xml:space="preserv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08EEDAD9"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commentRangeStart w:id="78"/>
      <w:commentRangeStart w:id="79"/>
      <w:r w:rsidRPr="0092053E">
        <w:rPr>
          <w:rFonts w:eastAsia="DengXian" w:cs="Times New Roman"/>
          <w:sz w:val="22"/>
        </w:rPr>
        <w:fldChar w:fldCharType="begin"/>
      </w:r>
      <w:r w:rsidR="00CC4523">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CC4523">
        <w:rPr>
          <w:rFonts w:eastAsia="DengXian" w:cs="Times New Roman"/>
          <w:noProof/>
          <w:sz w:val="22"/>
        </w:rPr>
        <w:t>(Diebold &amp; Mariano, 1995; D. Harvey, Leybourne, &amp; Newbold, 1997)</w:t>
      </w:r>
      <w:r w:rsidRPr="0092053E">
        <w:rPr>
          <w:rFonts w:eastAsia="DengXian" w:cs="Times New Roman"/>
          <w:sz w:val="22"/>
        </w:rPr>
        <w:fldChar w:fldCharType="end"/>
      </w:r>
      <w:commentRangeEnd w:id="78"/>
      <w:r w:rsidR="00DE3958">
        <w:rPr>
          <w:rStyle w:val="CommentReference"/>
        </w:rPr>
        <w:commentReference w:id="78"/>
      </w:r>
      <w:commentRangeEnd w:id="79"/>
      <w:r w:rsidR="00DE3958">
        <w:rPr>
          <w:rStyle w:val="CommentReference"/>
        </w:rPr>
        <w:commentReference w:id="79"/>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r w:rsidR="00C45EE7">
        <w:rPr>
          <w:rFonts w:eastAsia="DengXian" w:cs="Times New Roman"/>
          <w:sz w:val="22"/>
        </w:rPr>
        <w:t xml:space="preserve">is </w:t>
      </w:r>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CB859E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3DDD479F"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lastRenderedPageBreak/>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four week </w:t>
      </w:r>
      <w:commentRangeStart w:id="80"/>
      <w:r w:rsidR="0059199F" w:rsidRPr="0092053E">
        <w:rPr>
          <w:rFonts w:cs="Times New Roman"/>
          <w:sz w:val="22"/>
        </w:rPr>
        <w:t>ahead</w:t>
      </w:r>
      <w:commentRangeEnd w:id="80"/>
      <w:r w:rsidR="00DE3958">
        <w:rPr>
          <w:rStyle w:val="CommentReference"/>
        </w:rPr>
        <w:commentReference w:id="80"/>
      </w:r>
      <w:r w:rsidR="0059199F" w:rsidRPr="0092053E">
        <w:rPr>
          <w:rFonts w:cs="Times New Roman"/>
          <w:sz w:val="22"/>
        </w:rPr>
        <w:t xml:space="preserve"> and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eight </w:t>
      </w:r>
      <w:r w:rsidR="000E2EEC">
        <w:rPr>
          <w:rFonts w:cs="Times New Roman"/>
          <w:sz w:val="22"/>
        </w:rPr>
        <w:t>weeks ahead</w:t>
      </w:r>
      <w:r w:rsidRPr="0092053E">
        <w:rPr>
          <w:rFonts w:cs="Times New Roman"/>
          <w:sz w:val="22"/>
        </w:rPr>
        <w:t>).</w:t>
      </w:r>
    </w:p>
    <w:p w14:paraId="5A5E2EEB" w14:textId="1596659A"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r w:rsidR="00457A4B">
        <w:rPr>
          <w:rFonts w:cs="Times New Roman"/>
          <w:sz w:val="22"/>
        </w:rPr>
        <w:t>the</w:t>
      </w:r>
      <w:r w:rsidR="00457A4B" w:rsidRPr="0092053E">
        <w:rPr>
          <w:rFonts w:eastAsia="DengXian" w:cs="Times New Roman"/>
          <w:sz w:val="22"/>
        </w:rPr>
        <w:t xml:space="preserve"> </w:t>
      </w:r>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r w:rsidR="00457A4B">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92053E" w:rsidRDefault="00514255" w:rsidP="00514255">
            <w:pPr>
              <w:spacing w:after="0" w:line="240" w:lineRule="auto"/>
              <w:jc w:val="center"/>
              <w:rPr>
                <w:rFonts w:eastAsia="Times New Roman" w:cs="Times New Roman"/>
                <w:b w:val="0"/>
                <w:sz w:val="22"/>
              </w:rPr>
            </w:pPr>
            <w:bookmarkStart w:id="81" w:name="OLE_LINK6"/>
            <w:bookmarkStart w:id="82" w:name="OLE_LINK7"/>
            <w:r w:rsidRPr="0092053E">
              <w:rPr>
                <w:rFonts w:eastAsia="Times New Roman" w:cs="Times New Roman"/>
                <w:b w:val="0"/>
                <w:sz w:val="22"/>
              </w:rPr>
              <w:t>Forecast horizon is one</w:t>
            </w:r>
            <w:r w:rsidR="006550F5">
              <w:rPr>
                <w:rFonts w:eastAsia="Times New Roman" w:cs="Times New Roman"/>
                <w:b w:val="0"/>
                <w:sz w:val="22"/>
              </w:rPr>
              <w:t>-</w:t>
            </w:r>
            <w:r w:rsidRPr="0092053E">
              <w:rPr>
                <w:rFonts w:eastAsia="Times New Roman" w:cs="Times New Roman"/>
                <w:b w:val="0"/>
                <w:sz w:val="22"/>
              </w:rPr>
              <w:t>to</w:t>
            </w:r>
            <w:r w:rsidR="006550F5">
              <w:rPr>
                <w:rFonts w:eastAsia="Times New Roman" w:cs="Times New Roman"/>
                <w:b w:val="0"/>
                <w:sz w:val="22"/>
              </w:rPr>
              <w:t>-</w:t>
            </w:r>
            <w:r w:rsidRPr="0092053E">
              <w:rPr>
                <w:rFonts w:eastAsia="Times New Roman" w:cs="Times New Roman"/>
                <w:b w:val="0"/>
                <w:sz w:val="22"/>
              </w:rPr>
              <w:t>eight weeks ahead</w:t>
            </w:r>
            <w:bookmarkEnd w:id="81"/>
            <w:bookmarkEnd w:id="82"/>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w:t>
            </w:r>
            <w:r w:rsidR="006550F5">
              <w:rPr>
                <w:rFonts w:eastAsia="Times New Roman" w:cs="Times New Roman"/>
                <w:b w:val="0"/>
                <w:sz w:val="22"/>
              </w:rPr>
              <w:t>-</w:t>
            </w:r>
            <w:r w:rsidRPr="0092053E">
              <w:rPr>
                <w:rFonts w:eastAsia="Times New Roman" w:cs="Times New Roman"/>
                <w:b w:val="0"/>
                <w:sz w:val="22"/>
              </w:rPr>
              <w:t>to</w:t>
            </w:r>
            <w:r w:rsidR="006550F5">
              <w:rPr>
                <w:rFonts w:eastAsia="Times New Roman" w:cs="Times New Roman"/>
                <w:b w:val="0"/>
                <w:sz w:val="22"/>
              </w:rPr>
              <w:t>-</w:t>
            </w:r>
            <w:r w:rsidRPr="0092053E">
              <w:rPr>
                <w:rFonts w:eastAsia="Times New Roman" w:cs="Times New Roman"/>
                <w:b w:val="0"/>
                <w:sz w:val="22"/>
              </w:rPr>
              <w:t>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 xml:space="preserve">Forecast horizon is one </w:t>
            </w:r>
            <w:r w:rsidR="000E2EEC">
              <w:rPr>
                <w:rFonts w:eastAsia="Times New Roman" w:cs="Times New Roman"/>
                <w:b w:val="0"/>
                <w:sz w:val="22"/>
              </w:rPr>
              <w:t>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4802B6FA"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330CC3">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330CC3">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r w:rsidR="00CA3B61">
        <w:rPr>
          <w:sz w:val="22"/>
        </w:rPr>
        <w:t xml:space="preserve">to </w:t>
      </w:r>
      <w:r w:rsidR="00357F6B" w:rsidRPr="0092053E">
        <w:rPr>
          <w:sz w:val="22"/>
        </w:rPr>
        <w:t xml:space="preserve">these two periods as the promoted period and non-promoted period </w:t>
      </w:r>
      <w:r w:rsidR="0049024E" w:rsidRPr="0092053E">
        <w:rPr>
          <w:sz w:val="22"/>
        </w:rPr>
        <w:t>respectively</w:t>
      </w:r>
      <w:r w:rsidR="006550F5">
        <w:rPr>
          <w:sz w:val="22"/>
        </w:rPr>
        <w:t xml:space="preserve"> thereafter</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w:t>
      </w:r>
      <w:commentRangeStart w:id="83"/>
      <w:r w:rsidRPr="0092053E">
        <w:rPr>
          <w:rFonts w:eastAsia="DengXian"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0E2EEC">
        <w:rPr>
          <w:rFonts w:cs="Times New Roman"/>
          <w:sz w:val="22"/>
        </w:rPr>
        <w:t>weeks ahead</w:t>
      </w:r>
      <w:r w:rsidR="006550F5" w:rsidRPr="0092053E">
        <w:rPr>
          <w:rFonts w:cs="Times New Roman"/>
          <w:sz w:val="22"/>
        </w:rPr>
        <w:t xml:space="preserve"> </w:t>
      </w:r>
      <w:r w:rsidRPr="0092053E">
        <w:rPr>
          <w:rFonts w:eastAsia="DengXian" w:cs="Times New Roman"/>
          <w:sz w:val="22"/>
        </w:rPr>
        <w:t>forecast horizon</w:t>
      </w:r>
      <w:commentRangeEnd w:id="83"/>
      <w:r w:rsidR="00CA3B61">
        <w:rPr>
          <w:rStyle w:val="CommentReference"/>
        </w:rPr>
        <w:commentReference w:id="83"/>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0E2EEC">
        <w:rPr>
          <w:rFonts w:cs="Times New Roman"/>
          <w:noProof/>
          <w:sz w:val="22"/>
        </w:rPr>
        <w:t xml:space="preserve">average </w:t>
      </w:r>
      <w:r w:rsidRPr="0092053E">
        <w:rPr>
          <w:rFonts w:cs="Times New Roman"/>
          <w:sz w:val="22"/>
        </w:rPr>
        <w:t>performance</w:t>
      </w:r>
      <w:r w:rsidR="000E2EEC">
        <w:rPr>
          <w:rFonts w:cs="Times New Roman"/>
          <w:sz w:val="22"/>
        </w:rPr>
        <w:t>s</w:t>
      </w:r>
      <w:r w:rsidRPr="0092053E">
        <w:rPr>
          <w:rFonts w:cs="Times New Roman"/>
          <w:sz w:val="22"/>
        </w:rPr>
        <w:t xml:space="preserve"> for the promoted period. A possible explanation is that the estimated bias </w:t>
      </w:r>
      <w:r w:rsidR="001C2E9A" w:rsidRPr="0092053E">
        <w:rPr>
          <w:rFonts w:cs="Times New Roman"/>
          <w:sz w:val="22"/>
        </w:rPr>
        <w:t xml:space="preserve">added to the error term in the </w:t>
      </w:r>
      <w:r w:rsidR="001C2E9A" w:rsidRPr="0092053E">
        <w:rPr>
          <w:rFonts w:cs="Times New Roman"/>
          <w:sz w:val="22"/>
        </w:rPr>
        <w:lastRenderedPageBreak/>
        <w:t xml:space="preserve">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refer </w:t>
      </w:r>
      <w:r w:rsidR="00CA3B61">
        <w:rPr>
          <w:rFonts w:cs="Times New Roman"/>
          <w:sz w:val="22"/>
        </w:rPr>
        <w:t xml:space="preserve">to </w:t>
      </w:r>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13B10C" w14:textId="77777777" w:rsidR="00EE4E07" w:rsidRPr="0092053E" w:rsidRDefault="00EE4E07" w:rsidP="00EE4E07">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5599393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4752CABB" w:rsidR="00D1280E" w:rsidRPr="0092053E" w:rsidRDefault="008F19A4" w:rsidP="00746078">
      <w:pPr>
        <w:shd w:val="clear" w:color="auto" w:fill="FFFFFF" w:themeFill="background1"/>
        <w:spacing w:after="0" w:line="360" w:lineRule="auto"/>
        <w:jc w:val="right"/>
        <w:rPr>
          <w:rFonts w:cs="Times New Roman"/>
          <w:sz w:val="22"/>
        </w:rPr>
      </w:pPr>
      <w:bookmarkStart w:id="84"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w:commentRangeStart w:id="85"/>
              <w:commentRangeEnd w:id="85"/>
              <m:r>
                <m:rPr>
                  <m:sty m:val="p"/>
                </m:rPr>
                <w:rPr>
                  <w:rStyle w:val="CommentReference"/>
                </w:rPr>
                <w:commentReference w:id="85"/>
              </m:r>
            </m:den>
          </m:f>
          <m:r>
            <w:rPr>
              <w:rFonts w:ascii="Cambria Math" w:hAnsi="Cambria Math" w:cs="Times New Roman"/>
              <w:sz w:val="22"/>
            </w:rPr>
            <m:t>×100%</m:t>
          </m:r>
        </m:oMath>
      </m:oMathPara>
    </w:p>
    <w:bookmarkEnd w:id="84"/>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2ADEEF57"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3"/>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Pr="0092053E">
        <w:rPr>
          <w:rFonts w:cs="Times New Roman"/>
          <w:sz w:val="22"/>
        </w:rPr>
        <w:t xml:space="preserve">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w:t>
      </w:r>
      <w:commentRangeStart w:id="86"/>
      <w:r w:rsidR="00374403" w:rsidRPr="0092053E">
        <w:rPr>
          <w:rFonts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0E2EEC">
        <w:rPr>
          <w:rFonts w:cs="Times New Roman"/>
          <w:sz w:val="22"/>
        </w:rPr>
        <w:t>weeks ahead</w:t>
      </w:r>
      <w:r w:rsidR="006550F5" w:rsidRPr="0092053E">
        <w:rPr>
          <w:rFonts w:cs="Times New Roman"/>
          <w:sz w:val="22"/>
        </w:rPr>
        <w:t xml:space="preserve"> </w:t>
      </w:r>
      <w:r w:rsidR="00374403" w:rsidRPr="0092053E">
        <w:rPr>
          <w:rFonts w:cs="Times New Roman"/>
          <w:sz w:val="22"/>
        </w:rPr>
        <w:t>forecast horizon</w:t>
      </w:r>
      <w:commentRangeEnd w:id="86"/>
      <w:r w:rsidR="003D783D">
        <w:rPr>
          <w:rStyle w:val="CommentReference"/>
        </w:rPr>
        <w:commentReference w:id="86"/>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4979ED">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330CC3">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r w:rsidR="00C45EE7">
        <w:rPr>
          <w:rFonts w:cs="Times New Roman"/>
          <w:sz w:val="22"/>
        </w:rPr>
        <w:t>s</w:t>
      </w:r>
      <w:r w:rsidR="00733C83" w:rsidRPr="0092053E">
        <w:rPr>
          <w:rFonts w:cs="Times New Roman"/>
          <w:sz w:val="22"/>
        </w:rPr>
        <w:t xml:space="preserve"> 3(a) </w:t>
      </w:r>
      <w:r w:rsidR="0061424C" w:rsidRPr="0092053E">
        <w:rPr>
          <w:rFonts w:cs="Times New Roman"/>
          <w:sz w:val="22"/>
        </w:rPr>
        <w:t xml:space="preserve">and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r w:rsidR="00C45EE7">
        <w:rPr>
          <w:rFonts w:cs="Times New Roman"/>
          <w:sz w:val="22"/>
        </w:rPr>
        <w:t>in</w:t>
      </w:r>
      <w:r w:rsidR="00C45EE7" w:rsidRPr="0092053E">
        <w:rPr>
          <w:rFonts w:cs="Times New Roman"/>
          <w:sz w:val="22"/>
        </w:rPr>
        <w:t xml:space="preserve"> </w:t>
      </w:r>
      <w:r w:rsidR="00733C83" w:rsidRPr="0092053E">
        <w:rPr>
          <w:rFonts w:cs="Times New Roman"/>
          <w:sz w:val="22"/>
        </w:rPr>
        <w:t xml:space="preserve">the MASE for </w:t>
      </w:r>
      <w:r w:rsidR="0061424C" w:rsidRPr="0092053E">
        <w:rPr>
          <w:rFonts w:cs="Times New Roman"/>
          <w:sz w:val="22"/>
        </w:rPr>
        <w:lastRenderedPageBreak/>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r w:rsidR="00C52AF6">
        <w:rPr>
          <w:rFonts w:cs="Times New Roman"/>
          <w:sz w:val="22"/>
        </w:rPr>
        <w:t xml:space="preserve">two </w:t>
      </w:r>
      <w:r w:rsidR="00D30EDC" w:rsidRPr="0092053E">
        <w:rPr>
          <w:rFonts w:cs="Times New Roman"/>
          <w:sz w:val="22"/>
        </w:rPr>
        <w:t>method</w:t>
      </w:r>
      <w:r w:rsidR="00C52AF6">
        <w:rPr>
          <w:rFonts w:cs="Times New Roman"/>
          <w:sz w:val="22"/>
        </w:rPr>
        <w:t>s</w:t>
      </w:r>
      <w:r w:rsidR="00D30EDC" w:rsidRPr="0092053E">
        <w:rPr>
          <w:rFonts w:cs="Times New Roman"/>
          <w:sz w:val="22"/>
        </w:rPr>
        <w:t xml:space="preserve"> respectively </w:t>
      </w:r>
      <w:r w:rsidR="00C45EE7">
        <w:rPr>
          <w:rFonts w:cs="Times New Roman"/>
          <w:sz w:val="22"/>
        </w:rPr>
        <w:t>produce the biggest</w:t>
      </w:r>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5E2D57B9"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w:t>
      </w:r>
      <w:commentRangeStart w:id="87"/>
      <w:r w:rsidR="00BE2B81" w:rsidRPr="0092053E">
        <w:rPr>
          <w:rFonts w:eastAsia="DengXian" w:cs="Times New Roman"/>
          <w:sz w:val="22"/>
        </w:rPr>
        <w:t>non</w:t>
      </w:r>
      <w:commentRangeEnd w:id="87"/>
      <w:r w:rsidR="00EB27D5">
        <w:rPr>
          <w:rStyle w:val="CommentReference"/>
        </w:rPr>
        <w:commentReference w:id="87"/>
      </w:r>
      <w:r w:rsidR="00BE2B81" w:rsidRPr="0092053E">
        <w:rPr>
          <w:rFonts w:eastAsia="DengXian" w:cs="Times New Roman"/>
          <w:sz w:val="22"/>
        </w:rPr>
        <w:t>-promoted forecast period</w:t>
      </w:r>
      <w:r w:rsidR="001F7019">
        <w:rPr>
          <w:rFonts w:eastAsia="DengXian" w:cs="Times New Roman"/>
          <w:sz w:val="22"/>
        </w:rPr>
        <w:t xml:space="preserve"> </w:t>
      </w:r>
      <w:commentRangeStart w:id="88"/>
      <w:r w:rsidR="001F7019" w:rsidRPr="0092053E">
        <w:rPr>
          <w:rFonts w:eastAsia="DengXian" w:cs="Times New Roman"/>
          <w:sz w:val="22"/>
        </w:rPr>
        <w:t xml:space="preserve">for </w:t>
      </w:r>
      <w:r w:rsidR="001F7019" w:rsidRPr="0092053E">
        <w:rPr>
          <w:rFonts w:cs="Times New Roman"/>
          <w:sz w:val="22"/>
        </w:rPr>
        <w:t>one</w:t>
      </w:r>
      <w:r w:rsidR="001F7019">
        <w:rPr>
          <w:rFonts w:cs="Times New Roman"/>
          <w:sz w:val="22"/>
        </w:rPr>
        <w:t>-</w:t>
      </w:r>
      <w:r w:rsidR="001F7019" w:rsidRPr="0092053E">
        <w:rPr>
          <w:rFonts w:cs="Times New Roman"/>
          <w:sz w:val="22"/>
        </w:rPr>
        <w:t>to</w:t>
      </w:r>
      <w:r w:rsidR="001F7019">
        <w:rPr>
          <w:rFonts w:cs="Times New Roman"/>
          <w:sz w:val="22"/>
        </w:rPr>
        <w:t>-</w:t>
      </w:r>
      <w:r w:rsidR="001F7019" w:rsidRPr="0092053E">
        <w:rPr>
          <w:rFonts w:cs="Times New Roman"/>
          <w:sz w:val="22"/>
        </w:rPr>
        <w:t>eight</w:t>
      </w:r>
      <w:r w:rsidR="001F7019">
        <w:rPr>
          <w:rFonts w:cs="Times New Roman"/>
          <w:sz w:val="22"/>
        </w:rPr>
        <w:t xml:space="preserve"> weeks ahead</w:t>
      </w:r>
      <w:r w:rsidR="001F7019" w:rsidRPr="0092053E">
        <w:rPr>
          <w:rFonts w:cs="Times New Roman"/>
          <w:sz w:val="22"/>
        </w:rPr>
        <w:t xml:space="preserve"> </w:t>
      </w:r>
      <w:r w:rsidR="001F7019" w:rsidRPr="0092053E">
        <w:rPr>
          <w:rFonts w:eastAsia="DengXian" w:cs="Times New Roman"/>
          <w:sz w:val="22"/>
        </w:rPr>
        <w:t>forecast horizon</w:t>
      </w:r>
      <w:commentRangeEnd w:id="88"/>
      <w:r w:rsidR="001F7019">
        <w:rPr>
          <w:rStyle w:val="CommentReference"/>
        </w:rPr>
        <w:commentReference w:id="88"/>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 xml:space="preserve">eight </w:t>
            </w:r>
            <w:r w:rsidR="000E2EEC">
              <w:rPr>
                <w:rFonts w:eastAsia="Times New Roman" w:cs="Times New Roman"/>
                <w:sz w:val="22"/>
              </w:rPr>
              <w:t>weeks ahead</w:t>
            </w:r>
            <w:r w:rsidRPr="0092053E">
              <w:rPr>
                <w:rFonts w:eastAsia="Times New Roman" w:cs="Times New Roman"/>
                <w:sz w:val="22"/>
              </w:rPr>
              <w:t>,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eight week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2816A736"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r w:rsidR="006550F5" w:rsidRPr="006550F5">
        <w:rPr>
          <w:rFonts w:cs="Times New Roman"/>
          <w:sz w:val="22"/>
        </w:rPr>
        <w:t xml:space="preserve">one-to-eight </w:t>
      </w:r>
      <w:r w:rsidR="000E2EEC">
        <w:rPr>
          <w:rFonts w:cs="Times New Roman"/>
          <w:sz w:val="22"/>
        </w:rPr>
        <w:t>weeks ahead</w:t>
      </w:r>
      <w:r w:rsidR="006550F5" w:rsidRPr="006550F5">
        <w:rPr>
          <w:rFonts w:cs="Times New Roman"/>
          <w:sz w:val="22"/>
        </w:rPr>
        <w:t xml:space="preserve"> </w:t>
      </w:r>
      <w:r w:rsidR="00BE3086" w:rsidRPr="0092053E">
        <w:rPr>
          <w:rFonts w:cs="Times New Roman"/>
          <w:sz w:val="22"/>
        </w:rPr>
        <w:t xml:space="preserve">forecast horizon </w:t>
      </w:r>
      <w:r w:rsidR="001A6E72" w:rsidRPr="0092053E">
        <w:rPr>
          <w:rFonts w:cs="Times New Roman"/>
          <w:sz w:val="22"/>
        </w:rPr>
        <w:t xml:space="preserve">for 1605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6A1ED992"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r w:rsidR="006550F5">
        <w:rPr>
          <w:rFonts w:cs="Times New Roman"/>
          <w:sz w:val="22"/>
        </w:rPr>
        <w:t>-</w:t>
      </w:r>
      <w:r w:rsidRPr="0092053E">
        <w:rPr>
          <w:rFonts w:cs="Times New Roman"/>
          <w:sz w:val="22"/>
        </w:rPr>
        <w:t>to</w:t>
      </w:r>
      <w:r w:rsidR="006550F5">
        <w:rPr>
          <w:rFonts w:cs="Times New Roman"/>
          <w:sz w:val="22"/>
        </w:rPr>
        <w:t>-</w:t>
      </w:r>
      <w:r w:rsidRPr="0092053E">
        <w:rPr>
          <w:rFonts w:cs="Times New Roman"/>
          <w:noProof/>
          <w:sz w:val="22"/>
        </w:rPr>
        <w:t>eight</w:t>
      </w:r>
      <w:r w:rsidR="00D56923">
        <w:rPr>
          <w:rFonts w:cs="Times New Roman"/>
          <w:noProof/>
          <w:sz w:val="22"/>
        </w:rPr>
        <w:t xml:space="preserve"> </w:t>
      </w:r>
      <w:r w:rsidR="000E2EEC">
        <w:rPr>
          <w:rFonts w:cs="Times New Roman"/>
          <w:noProof/>
          <w:sz w:val="22"/>
        </w:rPr>
        <w:t>weeks ahead</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6D68A1"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2342A0" w:rsidRDefault="00012D1C" w:rsidP="00012D1C">
            <w:pPr>
              <w:spacing w:after="0" w:line="240" w:lineRule="auto"/>
              <w:rPr>
                <w:rFonts w:eastAsia="Times New Roman" w:cs="Times New Roman"/>
                <w:b w:val="0"/>
                <w:sz w:val="22"/>
              </w:rPr>
            </w:pPr>
            <w:r w:rsidRPr="002342A0">
              <w:rPr>
                <w:rFonts w:eastAsia="Times New Roman" w:cs="Times New Roman"/>
                <w:b w:val="0"/>
                <w:sz w:val="22"/>
              </w:rPr>
              <w:t>Category/MASE</w:t>
            </w:r>
          </w:p>
        </w:tc>
        <w:tc>
          <w:tcPr>
            <w:tcW w:w="1236" w:type="dxa"/>
            <w:shd w:val="clear" w:color="auto" w:fill="auto"/>
            <w:noWrap/>
            <w:hideMark/>
          </w:tcPr>
          <w:p w14:paraId="7704BD46"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w:t>
            </w:r>
            <w:r w:rsidRPr="006D68A1">
              <w:rPr>
                <w:rFonts w:eastAsia="Times New Roman" w:cs="Times New Roman"/>
                <w:b w:val="0"/>
                <w:noProof/>
                <w:sz w:val="22"/>
              </w:rPr>
              <w:t>intra</w:t>
            </w:r>
            <w:r w:rsidRPr="002342A0">
              <w:rPr>
                <w:rFonts w:eastAsia="Times New Roman" w:cs="Times New Roman"/>
                <w:b w:val="0"/>
                <w:sz w:val="22"/>
              </w:rPr>
              <w:t>-EWC</w:t>
            </w:r>
          </w:p>
        </w:tc>
        <w:tc>
          <w:tcPr>
            <w:tcW w:w="1236" w:type="dxa"/>
            <w:shd w:val="clear" w:color="auto" w:fill="auto"/>
            <w:noWrap/>
            <w:hideMark/>
          </w:tcPr>
          <w:p w14:paraId="0BDE0D62" w14:textId="77777777" w:rsidR="00012D1C" w:rsidRPr="006D68A1"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ADL-intra-IC</w:t>
            </w:r>
          </w:p>
        </w:tc>
        <w:tc>
          <w:tcPr>
            <w:tcW w:w="2064" w:type="dxa"/>
            <w:shd w:val="clear" w:color="auto" w:fill="auto"/>
            <w:noWrap/>
            <w:hideMark/>
          </w:tcPr>
          <w:p w14:paraId="60B43241" w14:textId="77777777" w:rsidR="00012D1C" w:rsidRPr="006D68A1"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Category/MASE</w:t>
            </w:r>
          </w:p>
        </w:tc>
        <w:tc>
          <w:tcPr>
            <w:tcW w:w="1236" w:type="dxa"/>
            <w:shd w:val="clear" w:color="auto" w:fill="auto"/>
            <w:noWrap/>
            <w:hideMark/>
          </w:tcPr>
          <w:p w14:paraId="7BF8D6A7"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ADL-</w:t>
            </w:r>
            <w:r w:rsidRPr="006D68A1">
              <w:rPr>
                <w:rFonts w:eastAsia="Times New Roman" w:cs="Times New Roman"/>
                <w:b w:val="0"/>
                <w:noProof/>
                <w:sz w:val="22"/>
              </w:rPr>
              <w:t>intra</w:t>
            </w:r>
            <w:r w:rsidRPr="002342A0">
              <w:rPr>
                <w:rFonts w:eastAsia="Times New Roman" w:cs="Times New Roman"/>
                <w:b w:val="0"/>
                <w:sz w:val="22"/>
              </w:rPr>
              <w:t>-EWC</w:t>
            </w:r>
          </w:p>
        </w:tc>
        <w:tc>
          <w:tcPr>
            <w:tcW w:w="1236" w:type="dxa"/>
            <w:shd w:val="clear" w:color="auto" w:fill="auto"/>
            <w:noWrap/>
            <w:hideMark/>
          </w:tcPr>
          <w:p w14:paraId="144FCC37" w14:textId="77777777" w:rsidR="00012D1C" w:rsidRPr="005439E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ADL-intra-IC</w:t>
            </w:r>
          </w:p>
        </w:tc>
      </w:tr>
      <w:tr w:rsidR="002922DB" w:rsidRPr="006D68A1"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Beer</w:t>
            </w:r>
          </w:p>
        </w:tc>
        <w:tc>
          <w:tcPr>
            <w:tcW w:w="1236" w:type="dxa"/>
            <w:shd w:val="clear" w:color="auto" w:fill="auto"/>
            <w:noWrap/>
            <w:hideMark/>
          </w:tcPr>
          <w:p w14:paraId="76D469B7" w14:textId="51BC855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0.18%</w:t>
            </w:r>
          </w:p>
        </w:tc>
        <w:tc>
          <w:tcPr>
            <w:tcW w:w="1236" w:type="dxa"/>
            <w:shd w:val="clear" w:color="auto" w:fill="auto"/>
            <w:noWrap/>
            <w:hideMark/>
          </w:tcPr>
          <w:p w14:paraId="4DE8841F" w14:textId="0712034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-0.53%</w:t>
            </w:r>
          </w:p>
        </w:tc>
        <w:tc>
          <w:tcPr>
            <w:tcW w:w="2064" w:type="dxa"/>
            <w:shd w:val="clear" w:color="auto" w:fill="auto"/>
            <w:noWrap/>
            <w:hideMark/>
          </w:tcPr>
          <w:p w14:paraId="6C216FCD"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Mayonnaise</w:t>
            </w:r>
          </w:p>
        </w:tc>
        <w:tc>
          <w:tcPr>
            <w:tcW w:w="1236" w:type="dxa"/>
            <w:shd w:val="clear" w:color="auto" w:fill="auto"/>
            <w:noWrap/>
            <w:hideMark/>
          </w:tcPr>
          <w:p w14:paraId="59CB03CE" w14:textId="696A15A9"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0.00%</w:t>
            </w:r>
          </w:p>
        </w:tc>
        <w:tc>
          <w:tcPr>
            <w:tcW w:w="1236" w:type="dxa"/>
            <w:shd w:val="clear" w:color="auto" w:fill="auto"/>
            <w:noWrap/>
            <w:hideMark/>
          </w:tcPr>
          <w:p w14:paraId="5C5DEB3F" w14:textId="7D31B69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-0.11%</w:t>
            </w:r>
          </w:p>
        </w:tc>
      </w:tr>
      <w:tr w:rsidR="002922DB" w:rsidRPr="006D68A1"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Blades</w:t>
            </w:r>
          </w:p>
        </w:tc>
        <w:tc>
          <w:tcPr>
            <w:tcW w:w="1236" w:type="dxa"/>
            <w:shd w:val="clear" w:color="auto" w:fill="auto"/>
            <w:noWrap/>
            <w:hideMark/>
          </w:tcPr>
          <w:p w14:paraId="738BBC98" w14:textId="5FFFBB82"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0.32%</w:t>
            </w:r>
          </w:p>
        </w:tc>
        <w:tc>
          <w:tcPr>
            <w:tcW w:w="1236" w:type="dxa"/>
            <w:shd w:val="clear" w:color="auto" w:fill="auto"/>
            <w:noWrap/>
            <w:hideMark/>
          </w:tcPr>
          <w:p w14:paraId="52CF0DBA" w14:textId="740726C9"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1.08%</w:t>
            </w:r>
          </w:p>
        </w:tc>
        <w:tc>
          <w:tcPr>
            <w:tcW w:w="2064" w:type="dxa"/>
            <w:shd w:val="clear" w:color="auto" w:fill="auto"/>
            <w:noWrap/>
            <w:hideMark/>
          </w:tcPr>
          <w:p w14:paraId="6C4E71CF"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Milk</w:t>
            </w:r>
          </w:p>
        </w:tc>
        <w:tc>
          <w:tcPr>
            <w:tcW w:w="1236" w:type="dxa"/>
            <w:shd w:val="clear" w:color="auto" w:fill="auto"/>
            <w:noWrap/>
            <w:hideMark/>
          </w:tcPr>
          <w:p w14:paraId="1870F8DB" w14:textId="64EED42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1.06%</w:t>
            </w:r>
          </w:p>
        </w:tc>
        <w:tc>
          <w:tcPr>
            <w:tcW w:w="1236" w:type="dxa"/>
            <w:shd w:val="clear" w:color="auto" w:fill="auto"/>
            <w:noWrap/>
            <w:hideMark/>
          </w:tcPr>
          <w:p w14:paraId="41079757" w14:textId="2B6C36B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5.09%</w:t>
            </w:r>
          </w:p>
        </w:tc>
      </w:tr>
      <w:tr w:rsidR="002922DB" w:rsidRPr="006D68A1"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Carbonated Beverages</w:t>
            </w:r>
          </w:p>
        </w:tc>
        <w:tc>
          <w:tcPr>
            <w:tcW w:w="1236" w:type="dxa"/>
            <w:shd w:val="clear" w:color="auto" w:fill="auto"/>
            <w:noWrap/>
            <w:hideMark/>
          </w:tcPr>
          <w:p w14:paraId="6DC5855D" w14:textId="77E58813"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-0.30%</w:t>
            </w:r>
          </w:p>
        </w:tc>
        <w:tc>
          <w:tcPr>
            <w:tcW w:w="1236" w:type="dxa"/>
            <w:shd w:val="clear" w:color="auto" w:fill="auto"/>
            <w:noWrap/>
            <w:hideMark/>
          </w:tcPr>
          <w:p w14:paraId="4D9A3200" w14:textId="1AFEB5B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-2.44%</w:t>
            </w:r>
          </w:p>
        </w:tc>
        <w:tc>
          <w:tcPr>
            <w:tcW w:w="2064" w:type="dxa"/>
            <w:shd w:val="clear" w:color="auto" w:fill="auto"/>
            <w:noWrap/>
            <w:hideMark/>
          </w:tcPr>
          <w:p w14:paraId="2F7D158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Mustard &amp; Ketchup</w:t>
            </w:r>
          </w:p>
        </w:tc>
        <w:tc>
          <w:tcPr>
            <w:tcW w:w="1236" w:type="dxa"/>
            <w:shd w:val="clear" w:color="auto" w:fill="auto"/>
            <w:noWrap/>
            <w:hideMark/>
          </w:tcPr>
          <w:p w14:paraId="6CAF8241" w14:textId="61B71DF1"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0.31%</w:t>
            </w:r>
          </w:p>
        </w:tc>
        <w:tc>
          <w:tcPr>
            <w:tcW w:w="1236" w:type="dxa"/>
            <w:shd w:val="clear" w:color="auto" w:fill="auto"/>
            <w:noWrap/>
            <w:hideMark/>
          </w:tcPr>
          <w:p w14:paraId="2424E9E2" w14:textId="0C8D2ED2"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-0.62%</w:t>
            </w:r>
          </w:p>
        </w:tc>
      </w:tr>
      <w:tr w:rsidR="002922DB" w:rsidRPr="006D68A1"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2342A0" w:rsidRDefault="002922DB" w:rsidP="002922DB">
            <w:pPr>
              <w:spacing w:after="0" w:line="240" w:lineRule="auto"/>
              <w:rPr>
                <w:rFonts w:eastAsia="Times New Roman" w:cs="Times New Roman"/>
                <w:b w:val="0"/>
                <w:sz w:val="22"/>
              </w:rPr>
            </w:pPr>
            <w:commentRangeStart w:id="89"/>
            <w:r w:rsidRPr="006D68A1">
              <w:rPr>
                <w:rFonts w:eastAsia="Times New Roman" w:cs="Times New Roman"/>
                <w:b w:val="0"/>
                <w:sz w:val="22"/>
              </w:rPr>
              <w:t>Cigarette</w:t>
            </w:r>
            <w:commentRangeEnd w:id="89"/>
            <w:r w:rsidR="003D783D" w:rsidRPr="002342A0">
              <w:rPr>
                <w:rStyle w:val="CommentReference"/>
                <w:b w:val="0"/>
                <w:bCs w:val="0"/>
              </w:rPr>
              <w:commentReference w:id="89"/>
            </w:r>
            <w:r w:rsidR="00A577F0" w:rsidRPr="002342A0">
              <w:rPr>
                <w:rFonts w:eastAsia="Times New Roman" w:cs="Times New Roman"/>
                <w:b w:val="0"/>
                <w:sz w:val="22"/>
              </w:rPr>
              <w:t>s</w:t>
            </w:r>
          </w:p>
        </w:tc>
        <w:tc>
          <w:tcPr>
            <w:tcW w:w="1236" w:type="dxa"/>
            <w:shd w:val="clear" w:color="auto" w:fill="auto"/>
            <w:noWrap/>
            <w:hideMark/>
          </w:tcPr>
          <w:p w14:paraId="02987EDD" w14:textId="5697E95F"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0.11%</w:t>
            </w:r>
          </w:p>
        </w:tc>
        <w:tc>
          <w:tcPr>
            <w:tcW w:w="1236" w:type="dxa"/>
            <w:shd w:val="clear" w:color="auto" w:fill="auto"/>
            <w:noWrap/>
            <w:hideMark/>
          </w:tcPr>
          <w:p w14:paraId="2F478CE6" w14:textId="38322F3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0.80%</w:t>
            </w:r>
          </w:p>
        </w:tc>
        <w:tc>
          <w:tcPr>
            <w:tcW w:w="2064" w:type="dxa"/>
            <w:shd w:val="clear" w:color="auto" w:fill="auto"/>
            <w:noWrap/>
            <w:hideMark/>
          </w:tcPr>
          <w:p w14:paraId="66F51844"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Peanut butter</w:t>
            </w:r>
          </w:p>
        </w:tc>
        <w:tc>
          <w:tcPr>
            <w:tcW w:w="1236" w:type="dxa"/>
            <w:shd w:val="clear" w:color="auto" w:fill="auto"/>
            <w:noWrap/>
            <w:hideMark/>
          </w:tcPr>
          <w:p w14:paraId="63B0C8D6" w14:textId="4EA6F804"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-0.18%</w:t>
            </w:r>
          </w:p>
        </w:tc>
        <w:tc>
          <w:tcPr>
            <w:tcW w:w="1236" w:type="dxa"/>
            <w:shd w:val="clear" w:color="auto" w:fill="auto"/>
            <w:noWrap/>
            <w:hideMark/>
          </w:tcPr>
          <w:p w14:paraId="1015954F" w14:textId="6EDFFF76"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4.90%</w:t>
            </w:r>
          </w:p>
        </w:tc>
      </w:tr>
      <w:tr w:rsidR="002922DB" w:rsidRPr="006D68A1"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Coffee</w:t>
            </w:r>
          </w:p>
        </w:tc>
        <w:tc>
          <w:tcPr>
            <w:tcW w:w="1236" w:type="dxa"/>
            <w:shd w:val="clear" w:color="auto" w:fill="auto"/>
            <w:noWrap/>
            <w:hideMark/>
          </w:tcPr>
          <w:p w14:paraId="6D8FBA2C" w14:textId="74D3999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-0.22%</w:t>
            </w:r>
          </w:p>
        </w:tc>
        <w:tc>
          <w:tcPr>
            <w:tcW w:w="1236" w:type="dxa"/>
            <w:shd w:val="clear" w:color="auto" w:fill="auto"/>
            <w:noWrap/>
            <w:hideMark/>
          </w:tcPr>
          <w:p w14:paraId="3DE617D4" w14:textId="385AC05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0.13%</w:t>
            </w:r>
          </w:p>
        </w:tc>
        <w:tc>
          <w:tcPr>
            <w:tcW w:w="2064" w:type="dxa"/>
            <w:shd w:val="clear" w:color="auto" w:fill="auto"/>
            <w:noWrap/>
            <w:hideMark/>
          </w:tcPr>
          <w:p w14:paraId="3F2D04F2"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Photo</w:t>
            </w:r>
          </w:p>
        </w:tc>
        <w:tc>
          <w:tcPr>
            <w:tcW w:w="1236" w:type="dxa"/>
            <w:shd w:val="clear" w:color="auto" w:fill="auto"/>
            <w:noWrap/>
            <w:hideMark/>
          </w:tcPr>
          <w:p w14:paraId="3D238517" w14:textId="7AAB200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1.00%</w:t>
            </w:r>
          </w:p>
        </w:tc>
        <w:tc>
          <w:tcPr>
            <w:tcW w:w="1236" w:type="dxa"/>
            <w:shd w:val="clear" w:color="auto" w:fill="auto"/>
            <w:noWrap/>
            <w:hideMark/>
          </w:tcPr>
          <w:p w14:paraId="16B5A0A5" w14:textId="2F0128EE"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-0.98%</w:t>
            </w:r>
          </w:p>
        </w:tc>
      </w:tr>
      <w:tr w:rsidR="002922DB" w:rsidRPr="006D68A1"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Cold Cereal</w:t>
            </w:r>
          </w:p>
        </w:tc>
        <w:tc>
          <w:tcPr>
            <w:tcW w:w="1236" w:type="dxa"/>
            <w:shd w:val="clear" w:color="auto" w:fill="auto"/>
            <w:noWrap/>
            <w:hideMark/>
          </w:tcPr>
          <w:p w14:paraId="2A74C6E8" w14:textId="7BC24A62"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0.61%</w:t>
            </w:r>
          </w:p>
        </w:tc>
        <w:tc>
          <w:tcPr>
            <w:tcW w:w="1236" w:type="dxa"/>
            <w:shd w:val="clear" w:color="auto" w:fill="auto"/>
            <w:noWrap/>
            <w:hideMark/>
          </w:tcPr>
          <w:p w14:paraId="5CFF757E" w14:textId="3C23804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-1.88%</w:t>
            </w:r>
          </w:p>
        </w:tc>
        <w:tc>
          <w:tcPr>
            <w:tcW w:w="2064" w:type="dxa"/>
            <w:shd w:val="clear" w:color="auto" w:fill="auto"/>
            <w:noWrap/>
            <w:hideMark/>
          </w:tcPr>
          <w:p w14:paraId="4F4B39FD"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Salty snacks</w:t>
            </w:r>
          </w:p>
        </w:tc>
        <w:tc>
          <w:tcPr>
            <w:tcW w:w="1236" w:type="dxa"/>
            <w:shd w:val="clear" w:color="auto" w:fill="auto"/>
            <w:noWrap/>
            <w:hideMark/>
          </w:tcPr>
          <w:p w14:paraId="13FC893D" w14:textId="00B66F8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0.10%</w:t>
            </w:r>
          </w:p>
        </w:tc>
        <w:tc>
          <w:tcPr>
            <w:tcW w:w="1236" w:type="dxa"/>
            <w:shd w:val="clear" w:color="auto" w:fill="auto"/>
            <w:noWrap/>
            <w:hideMark/>
          </w:tcPr>
          <w:p w14:paraId="5A2992F8" w14:textId="45B8C61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1.12%</w:t>
            </w:r>
          </w:p>
        </w:tc>
      </w:tr>
      <w:tr w:rsidR="002922DB" w:rsidRPr="006D68A1"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Deodorant</w:t>
            </w:r>
          </w:p>
        </w:tc>
        <w:tc>
          <w:tcPr>
            <w:tcW w:w="1236" w:type="dxa"/>
            <w:shd w:val="clear" w:color="auto" w:fill="auto"/>
            <w:noWrap/>
            <w:hideMark/>
          </w:tcPr>
          <w:p w14:paraId="304138A1" w14:textId="6450C756"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0.11%</w:t>
            </w:r>
          </w:p>
        </w:tc>
        <w:tc>
          <w:tcPr>
            <w:tcW w:w="1236" w:type="dxa"/>
            <w:shd w:val="clear" w:color="auto" w:fill="auto"/>
            <w:noWrap/>
            <w:hideMark/>
          </w:tcPr>
          <w:p w14:paraId="51263E2C" w14:textId="43DB9E8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1.39%</w:t>
            </w:r>
          </w:p>
        </w:tc>
        <w:tc>
          <w:tcPr>
            <w:tcW w:w="2064" w:type="dxa"/>
            <w:shd w:val="clear" w:color="auto" w:fill="auto"/>
            <w:noWrap/>
            <w:hideMark/>
          </w:tcPr>
          <w:p w14:paraId="432BF4FA"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Shampoo</w:t>
            </w:r>
          </w:p>
        </w:tc>
        <w:tc>
          <w:tcPr>
            <w:tcW w:w="1236" w:type="dxa"/>
            <w:shd w:val="clear" w:color="auto" w:fill="auto"/>
            <w:noWrap/>
            <w:hideMark/>
          </w:tcPr>
          <w:p w14:paraId="0861F03E" w14:textId="3E3570D6"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0.31%</w:t>
            </w:r>
          </w:p>
        </w:tc>
        <w:tc>
          <w:tcPr>
            <w:tcW w:w="1236" w:type="dxa"/>
            <w:shd w:val="clear" w:color="auto" w:fill="auto"/>
            <w:noWrap/>
            <w:hideMark/>
          </w:tcPr>
          <w:p w14:paraId="304A30B3" w14:textId="23F82850"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1.34%</w:t>
            </w:r>
          </w:p>
        </w:tc>
      </w:tr>
      <w:tr w:rsidR="002922DB" w:rsidRPr="006D68A1"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Face Tissue</w:t>
            </w:r>
          </w:p>
        </w:tc>
        <w:tc>
          <w:tcPr>
            <w:tcW w:w="1236" w:type="dxa"/>
            <w:shd w:val="clear" w:color="auto" w:fill="auto"/>
            <w:noWrap/>
            <w:hideMark/>
          </w:tcPr>
          <w:p w14:paraId="1C4B68E7" w14:textId="28CB5164"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2.93%</w:t>
            </w:r>
          </w:p>
        </w:tc>
        <w:tc>
          <w:tcPr>
            <w:tcW w:w="1236" w:type="dxa"/>
            <w:shd w:val="clear" w:color="auto" w:fill="auto"/>
            <w:noWrap/>
            <w:hideMark/>
          </w:tcPr>
          <w:p w14:paraId="140425FC" w14:textId="58C840DE"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-1.31%</w:t>
            </w:r>
          </w:p>
        </w:tc>
        <w:tc>
          <w:tcPr>
            <w:tcW w:w="2064" w:type="dxa"/>
            <w:shd w:val="clear" w:color="auto" w:fill="auto"/>
            <w:noWrap/>
            <w:hideMark/>
          </w:tcPr>
          <w:p w14:paraId="7E31F3A2"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Soup</w:t>
            </w:r>
          </w:p>
        </w:tc>
        <w:tc>
          <w:tcPr>
            <w:tcW w:w="1236" w:type="dxa"/>
            <w:shd w:val="clear" w:color="auto" w:fill="auto"/>
            <w:noWrap/>
            <w:hideMark/>
          </w:tcPr>
          <w:p w14:paraId="5D5C8BCE" w14:textId="7DF91775"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0.97%</w:t>
            </w:r>
          </w:p>
        </w:tc>
        <w:tc>
          <w:tcPr>
            <w:tcW w:w="1236" w:type="dxa"/>
            <w:shd w:val="clear" w:color="auto" w:fill="auto"/>
            <w:noWrap/>
            <w:hideMark/>
          </w:tcPr>
          <w:p w14:paraId="426C44B6" w14:textId="6BFA10E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-4.39%</w:t>
            </w:r>
          </w:p>
        </w:tc>
      </w:tr>
      <w:tr w:rsidR="002922DB" w:rsidRPr="006D68A1"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Frozen Dinner</w:t>
            </w:r>
          </w:p>
        </w:tc>
        <w:tc>
          <w:tcPr>
            <w:tcW w:w="1236" w:type="dxa"/>
            <w:shd w:val="clear" w:color="auto" w:fill="auto"/>
            <w:noWrap/>
            <w:hideMark/>
          </w:tcPr>
          <w:p w14:paraId="6B3EFD42" w14:textId="268C03F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-0.39%</w:t>
            </w:r>
          </w:p>
        </w:tc>
        <w:tc>
          <w:tcPr>
            <w:tcW w:w="1236" w:type="dxa"/>
            <w:shd w:val="clear" w:color="auto" w:fill="auto"/>
            <w:noWrap/>
            <w:hideMark/>
          </w:tcPr>
          <w:p w14:paraId="6A86C024" w14:textId="1F89B630"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-2.15%</w:t>
            </w:r>
          </w:p>
        </w:tc>
        <w:tc>
          <w:tcPr>
            <w:tcW w:w="2064" w:type="dxa"/>
            <w:shd w:val="clear" w:color="auto" w:fill="auto"/>
            <w:noWrap/>
            <w:hideMark/>
          </w:tcPr>
          <w:p w14:paraId="4E8605F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Spaghetti sauce</w:t>
            </w:r>
          </w:p>
        </w:tc>
        <w:tc>
          <w:tcPr>
            <w:tcW w:w="1236" w:type="dxa"/>
            <w:shd w:val="clear" w:color="auto" w:fill="auto"/>
            <w:noWrap/>
            <w:hideMark/>
          </w:tcPr>
          <w:p w14:paraId="069F82E4" w14:textId="73B5B73E"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2.79%</w:t>
            </w:r>
          </w:p>
        </w:tc>
        <w:tc>
          <w:tcPr>
            <w:tcW w:w="1236" w:type="dxa"/>
            <w:shd w:val="clear" w:color="auto" w:fill="auto"/>
            <w:noWrap/>
            <w:hideMark/>
          </w:tcPr>
          <w:p w14:paraId="306D141C" w14:textId="37BD8A68"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0.70%</w:t>
            </w:r>
          </w:p>
        </w:tc>
      </w:tr>
      <w:tr w:rsidR="002922DB" w:rsidRPr="006D68A1"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Frozen pizza</w:t>
            </w:r>
          </w:p>
        </w:tc>
        <w:tc>
          <w:tcPr>
            <w:tcW w:w="1236" w:type="dxa"/>
            <w:shd w:val="clear" w:color="auto" w:fill="auto"/>
            <w:noWrap/>
            <w:hideMark/>
          </w:tcPr>
          <w:p w14:paraId="7AE419C4" w14:textId="6AB3A43B"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-0.46%</w:t>
            </w:r>
          </w:p>
        </w:tc>
        <w:tc>
          <w:tcPr>
            <w:tcW w:w="1236" w:type="dxa"/>
            <w:shd w:val="clear" w:color="auto" w:fill="auto"/>
            <w:noWrap/>
            <w:hideMark/>
          </w:tcPr>
          <w:p w14:paraId="1BBD6BB7" w14:textId="2101372D"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-2.16%</w:t>
            </w:r>
          </w:p>
        </w:tc>
        <w:tc>
          <w:tcPr>
            <w:tcW w:w="2064" w:type="dxa"/>
            <w:shd w:val="clear" w:color="auto" w:fill="auto"/>
            <w:noWrap/>
            <w:hideMark/>
          </w:tcPr>
          <w:p w14:paraId="4CDA1A88"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Sugar substitutes</w:t>
            </w:r>
          </w:p>
        </w:tc>
        <w:tc>
          <w:tcPr>
            <w:tcW w:w="1236" w:type="dxa"/>
            <w:shd w:val="clear" w:color="auto" w:fill="auto"/>
            <w:noWrap/>
            <w:hideMark/>
          </w:tcPr>
          <w:p w14:paraId="66389F15" w14:textId="48A9C8E9"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0.09%</w:t>
            </w:r>
          </w:p>
        </w:tc>
        <w:tc>
          <w:tcPr>
            <w:tcW w:w="1236" w:type="dxa"/>
            <w:shd w:val="clear" w:color="auto" w:fill="auto"/>
            <w:noWrap/>
            <w:hideMark/>
          </w:tcPr>
          <w:p w14:paraId="253BD401" w14:textId="555B95CC"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1.75%</w:t>
            </w:r>
          </w:p>
        </w:tc>
      </w:tr>
      <w:tr w:rsidR="002922DB" w:rsidRPr="006D68A1"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Hotdog</w:t>
            </w:r>
          </w:p>
        </w:tc>
        <w:tc>
          <w:tcPr>
            <w:tcW w:w="1236" w:type="dxa"/>
            <w:shd w:val="clear" w:color="auto" w:fill="auto"/>
            <w:noWrap/>
            <w:hideMark/>
          </w:tcPr>
          <w:p w14:paraId="2CEF1765" w14:textId="70581DD4"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-0.45%</w:t>
            </w:r>
          </w:p>
        </w:tc>
        <w:tc>
          <w:tcPr>
            <w:tcW w:w="1236" w:type="dxa"/>
            <w:shd w:val="clear" w:color="auto" w:fill="auto"/>
            <w:noWrap/>
            <w:hideMark/>
          </w:tcPr>
          <w:p w14:paraId="6B614E16" w14:textId="3160007A"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-4.88%</w:t>
            </w:r>
          </w:p>
        </w:tc>
        <w:tc>
          <w:tcPr>
            <w:tcW w:w="2064" w:type="dxa"/>
            <w:shd w:val="clear" w:color="auto" w:fill="auto"/>
            <w:noWrap/>
            <w:hideMark/>
          </w:tcPr>
          <w:p w14:paraId="0EFD9E60"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Toilet Tissue</w:t>
            </w:r>
          </w:p>
        </w:tc>
        <w:tc>
          <w:tcPr>
            <w:tcW w:w="1236" w:type="dxa"/>
            <w:shd w:val="clear" w:color="auto" w:fill="auto"/>
            <w:noWrap/>
            <w:hideMark/>
          </w:tcPr>
          <w:p w14:paraId="32B1906F" w14:textId="3125BB9B"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1.61%</w:t>
            </w:r>
          </w:p>
        </w:tc>
        <w:tc>
          <w:tcPr>
            <w:tcW w:w="1236" w:type="dxa"/>
            <w:shd w:val="clear" w:color="auto" w:fill="auto"/>
            <w:noWrap/>
            <w:hideMark/>
          </w:tcPr>
          <w:p w14:paraId="60FEB7B5" w14:textId="3780266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2.29%</w:t>
            </w:r>
          </w:p>
        </w:tc>
      </w:tr>
      <w:tr w:rsidR="002922DB" w:rsidRPr="006D68A1"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Household Cleaner</w:t>
            </w:r>
          </w:p>
        </w:tc>
        <w:tc>
          <w:tcPr>
            <w:tcW w:w="1236" w:type="dxa"/>
            <w:shd w:val="clear" w:color="auto" w:fill="auto"/>
            <w:noWrap/>
            <w:hideMark/>
          </w:tcPr>
          <w:p w14:paraId="04E48112" w14:textId="026E4BDB"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1.24%</w:t>
            </w:r>
          </w:p>
        </w:tc>
        <w:tc>
          <w:tcPr>
            <w:tcW w:w="1236" w:type="dxa"/>
            <w:shd w:val="clear" w:color="auto" w:fill="auto"/>
            <w:noWrap/>
            <w:hideMark/>
          </w:tcPr>
          <w:p w14:paraId="4D383740" w14:textId="355058CA"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0.66%</w:t>
            </w:r>
          </w:p>
        </w:tc>
        <w:tc>
          <w:tcPr>
            <w:tcW w:w="2064" w:type="dxa"/>
            <w:shd w:val="clear" w:color="auto" w:fill="auto"/>
            <w:noWrap/>
            <w:hideMark/>
          </w:tcPr>
          <w:p w14:paraId="00AC766F"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Toothbrush</w:t>
            </w:r>
          </w:p>
        </w:tc>
        <w:tc>
          <w:tcPr>
            <w:tcW w:w="1236" w:type="dxa"/>
            <w:shd w:val="clear" w:color="auto" w:fill="auto"/>
            <w:noWrap/>
            <w:hideMark/>
          </w:tcPr>
          <w:p w14:paraId="73482E2D" w14:textId="494A752D"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-0.14%</w:t>
            </w:r>
          </w:p>
        </w:tc>
        <w:tc>
          <w:tcPr>
            <w:tcW w:w="1236" w:type="dxa"/>
            <w:shd w:val="clear" w:color="auto" w:fill="auto"/>
            <w:noWrap/>
            <w:hideMark/>
          </w:tcPr>
          <w:p w14:paraId="33207AD9" w14:textId="5EF9BDA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-1.11%</w:t>
            </w:r>
          </w:p>
        </w:tc>
      </w:tr>
      <w:tr w:rsidR="002922DB" w:rsidRPr="006D68A1"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Laundry Detergent</w:t>
            </w:r>
          </w:p>
        </w:tc>
        <w:tc>
          <w:tcPr>
            <w:tcW w:w="1236" w:type="dxa"/>
            <w:shd w:val="clear" w:color="auto" w:fill="auto"/>
            <w:noWrap/>
            <w:hideMark/>
          </w:tcPr>
          <w:p w14:paraId="36C11871" w14:textId="056A74A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1.14%</w:t>
            </w:r>
          </w:p>
        </w:tc>
        <w:tc>
          <w:tcPr>
            <w:tcW w:w="1236" w:type="dxa"/>
            <w:shd w:val="clear" w:color="auto" w:fill="auto"/>
            <w:noWrap/>
            <w:hideMark/>
          </w:tcPr>
          <w:p w14:paraId="28D378E0" w14:textId="31EE7F5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-0.17%</w:t>
            </w:r>
          </w:p>
        </w:tc>
        <w:tc>
          <w:tcPr>
            <w:tcW w:w="2064" w:type="dxa"/>
            <w:shd w:val="clear" w:color="auto" w:fill="auto"/>
            <w:noWrap/>
            <w:hideMark/>
          </w:tcPr>
          <w:p w14:paraId="53D0EA5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Toothpaste</w:t>
            </w:r>
          </w:p>
        </w:tc>
        <w:tc>
          <w:tcPr>
            <w:tcW w:w="1236" w:type="dxa"/>
            <w:shd w:val="clear" w:color="auto" w:fill="auto"/>
            <w:noWrap/>
            <w:hideMark/>
          </w:tcPr>
          <w:p w14:paraId="10BAD197" w14:textId="2634D3A8"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1.75%</w:t>
            </w:r>
          </w:p>
        </w:tc>
        <w:tc>
          <w:tcPr>
            <w:tcW w:w="1236" w:type="dxa"/>
            <w:shd w:val="clear" w:color="auto" w:fill="auto"/>
            <w:noWrap/>
            <w:hideMark/>
          </w:tcPr>
          <w:p w14:paraId="6A075A5B" w14:textId="7543A072"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-0.83%</w:t>
            </w:r>
          </w:p>
        </w:tc>
      </w:tr>
      <w:tr w:rsidR="005F0CFA" w:rsidRPr="006D68A1"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Margarine/Butter</w:t>
            </w:r>
          </w:p>
        </w:tc>
        <w:tc>
          <w:tcPr>
            <w:tcW w:w="1236" w:type="dxa"/>
            <w:shd w:val="clear" w:color="auto" w:fill="auto"/>
            <w:noWrap/>
            <w:hideMark/>
          </w:tcPr>
          <w:p w14:paraId="35FB8DFC" w14:textId="1600EE0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-0.84%</w:t>
            </w:r>
          </w:p>
        </w:tc>
        <w:tc>
          <w:tcPr>
            <w:tcW w:w="1236" w:type="dxa"/>
            <w:shd w:val="clear" w:color="auto" w:fill="auto"/>
            <w:noWrap/>
            <w:hideMark/>
          </w:tcPr>
          <w:p w14:paraId="0E82D557" w14:textId="5547690F"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-2.70%</w:t>
            </w:r>
          </w:p>
        </w:tc>
        <w:tc>
          <w:tcPr>
            <w:tcW w:w="2064" w:type="dxa"/>
            <w:shd w:val="clear" w:color="auto" w:fill="auto"/>
            <w:noWrap/>
            <w:hideMark/>
          </w:tcPr>
          <w:p w14:paraId="4C3F2772"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Yogurt</w:t>
            </w:r>
          </w:p>
        </w:tc>
        <w:tc>
          <w:tcPr>
            <w:tcW w:w="1236" w:type="dxa"/>
            <w:shd w:val="clear" w:color="auto" w:fill="auto"/>
            <w:noWrap/>
            <w:hideMark/>
          </w:tcPr>
          <w:p w14:paraId="2DD92D23" w14:textId="08627E5A"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2.01%</w:t>
            </w:r>
          </w:p>
        </w:tc>
        <w:tc>
          <w:tcPr>
            <w:tcW w:w="1236" w:type="dxa"/>
            <w:shd w:val="clear" w:color="auto" w:fill="auto"/>
            <w:noWrap/>
            <w:hideMark/>
          </w:tcPr>
          <w:p w14:paraId="7FA560B1" w14:textId="49C51307"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201FE208"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w:t>
      </w:r>
      <w:r w:rsidR="006550F5">
        <w:rPr>
          <w:rFonts w:cs="Times New Roman"/>
          <w:noProof/>
          <w:sz w:val="22"/>
        </w:rPr>
        <w:t>-</w:t>
      </w:r>
      <w:r w:rsidR="008B01CC" w:rsidRPr="0092053E">
        <w:rPr>
          <w:rFonts w:cs="Times New Roman"/>
          <w:noProof/>
          <w:sz w:val="22"/>
        </w:rPr>
        <w:t>to</w:t>
      </w:r>
      <w:r w:rsidR="006550F5">
        <w:rPr>
          <w:rFonts w:cs="Times New Roman"/>
          <w:noProof/>
          <w:sz w:val="22"/>
        </w:rPr>
        <w:t>-</w:t>
      </w:r>
      <w:r w:rsidR="008B01CC" w:rsidRPr="0092053E">
        <w:rPr>
          <w:rFonts w:cs="Times New Roman"/>
          <w:noProof/>
          <w:sz w:val="22"/>
        </w:rPr>
        <w:t xml:space="preserve">eight </w:t>
      </w:r>
      <w:r w:rsidR="000E2EEC">
        <w:rPr>
          <w:rFonts w:cs="Times New Roman"/>
          <w:noProof/>
          <w:sz w:val="22"/>
        </w:rPr>
        <w:t>weeks ahead</w:t>
      </w:r>
      <w:r w:rsidR="006550F5">
        <w:rPr>
          <w:rFonts w:cs="Times New Roman"/>
          <w:noProof/>
          <w:sz w:val="22"/>
        </w:rPr>
        <w:t xml:space="preserve"> </w:t>
      </w:r>
      <w:r w:rsidR="008B01CC" w:rsidRPr="0092053E">
        <w:rPr>
          <w:rFonts w:cs="Times New Roman"/>
          <w:noProof/>
          <w:sz w:val="22"/>
        </w:rPr>
        <w:t>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lang w:eastAsia="en-GB"/>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475244B5" w:rsidR="00971633" w:rsidRPr="0092053E" w:rsidRDefault="00971633" w:rsidP="00E22365">
      <w:pPr>
        <w:ind w:left="60" w:hanging="60"/>
      </w:pPr>
      <w:r w:rsidRPr="0092053E">
        <w:rPr>
          <w:rFonts w:cs="Times New Roman"/>
          <w:sz w:val="22"/>
        </w:rPr>
        <w:t xml:space="preserve">The box widths are proportionate to the number of </w:t>
      </w:r>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3A29A4A1"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lastRenderedPageBreak/>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r w:rsidR="003C7B7C">
        <w:rPr>
          <w:rFonts w:cs="Times New Roman"/>
          <w:sz w:val="22"/>
        </w:rPr>
        <w:t xml:space="preserve">have </w:t>
      </w:r>
      <w:r w:rsidR="000306EB" w:rsidRPr="0092053E">
        <w:rPr>
          <w:rFonts w:cs="Times New Roman"/>
          <w:sz w:val="22"/>
        </w:rPr>
        <w:t>focus</w:t>
      </w:r>
      <w:r w:rsidR="003C7B7C">
        <w:rPr>
          <w:rFonts w:cs="Times New Roman"/>
          <w:sz w:val="22"/>
        </w:rPr>
        <w:t>ed</w:t>
      </w:r>
      <w:r w:rsidR="000306EB" w:rsidRPr="0092053E">
        <w:rPr>
          <w:rFonts w:cs="Times New Roman"/>
          <w:sz w:val="22"/>
        </w:rPr>
        <w:t xml:space="preserve"> on 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 </w:instrText>
      </w:r>
      <w:r w:rsidR="004979ED">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EN.CITE.DATA </w:instrText>
      </w:r>
      <w:r w:rsidR="004979ED">
        <w:rPr>
          <w:rFonts w:cs="Times New Roman"/>
          <w:sz w:val="22"/>
          <w:lang w:val="fr-FR"/>
        </w:rPr>
      </w:r>
      <w:r w:rsidR="004979ED">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330CC3">
        <w:rPr>
          <w:rFonts w:cs="Times New Roman"/>
          <w:noProof/>
          <w:sz w:val="22"/>
          <w:lang w:val="fr-FR"/>
        </w:rPr>
        <w:t>(e.g., Gür Ali et al., 2009; Huang et al., 2014; Ma et al., 2016)</w:t>
      </w:r>
      <w:r w:rsidRPr="0092053E">
        <w:rPr>
          <w:rFonts w:cs="Times New Roman"/>
          <w:sz w:val="22"/>
          <w:lang w:val="fr-FR"/>
        </w:rPr>
        <w:fldChar w:fldCharType="end"/>
      </w:r>
      <w:r w:rsidR="00302CC6" w:rsidRPr="006D68A1">
        <w:rPr>
          <w:rFonts w:cs="Times New Roman"/>
          <w:sz w:val="22"/>
        </w:rPr>
        <w:t xml:space="preserve">, </w:t>
      </w:r>
      <w:r w:rsidR="00C45EE7" w:rsidRPr="006D68A1">
        <w:rPr>
          <w:rFonts w:cs="Times New Roman"/>
          <w:sz w:val="22"/>
        </w:rPr>
        <w:t>but they</w:t>
      </w:r>
      <w:r w:rsidRPr="006D68A1">
        <w:rPr>
          <w:rFonts w:cs="Times New Roman"/>
          <w:sz w:val="22"/>
        </w:rPr>
        <w:t xml:space="preserve"> </w:t>
      </w:r>
      <w:r w:rsidRPr="0092053E">
        <w:rPr>
          <w:rFonts w:cs="Times New Roman"/>
          <w:sz w:val="22"/>
        </w:rPr>
        <w:t>assume the effect</w:t>
      </w:r>
      <w:r w:rsidR="00E029C0">
        <w:rPr>
          <w:rFonts w:cs="Times New Roman"/>
          <w:sz w:val="22"/>
        </w:rPr>
        <w:t>s</w:t>
      </w:r>
      <w:r w:rsidRPr="0092053E">
        <w:rPr>
          <w:rFonts w:cs="Times New Roman"/>
          <w:sz w:val="22"/>
        </w:rPr>
        <w:t xml:space="preserve">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Pr="0092053E">
        <w:rPr>
          <w:rFonts w:cs="Times New Roman"/>
          <w:sz w:val="22"/>
        </w:rPr>
        <w:t>change</w:t>
      </w:r>
      <w:r w:rsidR="00E029C0">
        <w:rPr>
          <w:rFonts w:cs="Times New Roman"/>
          <w:sz w:val="22"/>
        </w:rPr>
        <w:t>s</w:t>
      </w:r>
      <w:r w:rsidRPr="0092053E">
        <w:rPr>
          <w:rFonts w:cs="Times New Roman"/>
          <w:sz w:val="22"/>
        </w:rPr>
        <w:t xml:space="preserve"> in economic conditions</w:t>
      </w:r>
      <w:r w:rsidR="0031438C" w:rsidRPr="0092053E">
        <w:rPr>
          <w:rFonts w:cs="Times New Roman"/>
          <w:sz w:val="22"/>
        </w:rPr>
        <w:t xml:space="preserve">, </w:t>
      </w:r>
      <w:r w:rsidRPr="0092053E">
        <w:rPr>
          <w:rFonts w:cs="Times New Roman"/>
          <w:sz w:val="22"/>
        </w:rPr>
        <w:t>change</w:t>
      </w:r>
      <w:r w:rsidR="00842C49">
        <w:rPr>
          <w:rFonts w:cs="Times New Roman"/>
          <w:sz w:val="22"/>
        </w:rPr>
        <w:t>s</w:t>
      </w:r>
      <w:r w:rsidRPr="0092053E">
        <w:rPr>
          <w:rFonts w:cs="Times New Roman"/>
          <w:sz w:val="22"/>
        </w:rPr>
        <w:t xml:space="preserv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r w:rsidR="00842C49">
        <w:rPr>
          <w:rFonts w:cs="Times New Roman"/>
          <w:sz w:val="22"/>
        </w:rPr>
        <w:t>s</w:t>
      </w:r>
      <w:r w:rsidR="00DF1E12">
        <w:rPr>
          <w:rFonts w:cs="Times New Roman"/>
          <w:sz w:val="22"/>
        </w:rPr>
        <w:t xml:space="preserve">, </w:t>
      </w:r>
      <w:r w:rsidRPr="0092053E">
        <w:rPr>
          <w:rFonts w:cs="Times New Roman"/>
          <w:sz w:val="22"/>
        </w:rPr>
        <w:t>and new</w:t>
      </w:r>
      <w:r w:rsidR="00842C49">
        <w:rPr>
          <w:rFonts w:cs="Times New Roman"/>
          <w:sz w:val="22"/>
        </w:rPr>
        <w:t xml:space="preserve"> entrants into the market</w:t>
      </w:r>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C45EE7">
        <w:rPr>
          <w:rFonts w:cs="Times New Roman"/>
          <w:sz w:val="22"/>
        </w:rPr>
        <w:t xml:space="preserve">that assume </w:t>
      </w:r>
      <w:r w:rsidR="0031438C" w:rsidRPr="00B96C6C">
        <w:rPr>
          <w:rFonts w:cs="Times New Roman"/>
          <w:noProof/>
          <w:sz w:val="22"/>
        </w:rPr>
        <w:t>constant</w:t>
      </w:r>
      <w:r w:rsidR="0031438C" w:rsidRPr="0092053E">
        <w:rPr>
          <w:rFonts w:cs="Times New Roman"/>
          <w:sz w:val="22"/>
        </w:rPr>
        <w:t xml:space="preserve"> effects of 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173C65F0" w:rsidR="0074686A" w:rsidRPr="0092053E" w:rsidRDefault="00971633" w:rsidP="00821B1E">
      <w:pPr>
        <w:shd w:val="clear" w:color="auto" w:fill="FFFFFF" w:themeFill="background1"/>
        <w:spacing w:after="0" w:line="360" w:lineRule="auto"/>
        <w:rPr>
          <w:rFonts w:cs="Times New Roman"/>
          <w:sz w:val="22"/>
        </w:rPr>
      </w:pPr>
      <w:commentRangeStart w:id="90"/>
      <w:r w:rsidRPr="0092053E">
        <w:rPr>
          <w:rFonts w:cs="Times New Roman"/>
          <w:sz w:val="22"/>
        </w:rPr>
        <w:t xml:space="preserve">Table </w:t>
      </w:r>
      <w:r w:rsidR="005D32AC">
        <w:rPr>
          <w:rFonts w:cs="Times New Roman"/>
          <w:sz w:val="22"/>
        </w:rPr>
        <w:t>7</w:t>
      </w:r>
      <w:r w:rsidRPr="0092053E">
        <w:rPr>
          <w:rFonts w:cs="Times New Roman"/>
          <w:sz w:val="22"/>
        </w:rPr>
        <w:t>.</w:t>
      </w:r>
      <w:r w:rsidR="00501EA1" w:rsidRPr="0092053E">
        <w:rPr>
          <w:rFonts w:cs="Times New Roman"/>
          <w:sz w:val="22"/>
        </w:rPr>
        <w:t xml:space="preserve">   </w:t>
      </w:r>
      <w:commentRangeEnd w:id="90"/>
      <w:r w:rsidR="00842C49">
        <w:rPr>
          <w:rStyle w:val="CommentReference"/>
        </w:rPr>
        <w:commentReference w:id="90"/>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2342A0"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2B1A95A5" w:rsidR="00821B1E" w:rsidRDefault="00F80DDE" w:rsidP="00821B1E">
      <w:pPr>
        <w:shd w:val="clear" w:color="auto" w:fill="FFFFFF" w:themeFill="background1"/>
        <w:spacing w:after="0" w:line="360" w:lineRule="auto"/>
        <w:rPr>
          <w:ins w:id="91" w:author="tao huang" w:date="2019-04-11T14:34:00Z"/>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11574A">
        <w:rPr>
          <w:rFonts w:cs="Times New Roman"/>
          <w:sz w:val="22"/>
        </w:rPr>
        <w:t>the</w:t>
      </w:r>
      <w:r w:rsidR="00971633" w:rsidRPr="0092053E">
        <w:rPr>
          <w:rFonts w:cs="Times New Roman"/>
          <w:sz w:val="22"/>
        </w:rPr>
        <w:t xml:space="preserve"> forecasts </w:t>
      </w:r>
      <w:r w:rsidR="00403BBB">
        <w:rPr>
          <w:rFonts w:cs="Times New Roman"/>
          <w:sz w:val="22"/>
        </w:rPr>
        <w:t>generated by</w:t>
      </w:r>
      <w:r w:rsidR="00403BBB" w:rsidRPr="0092053E">
        <w:rPr>
          <w:rFonts w:cs="Times New Roman"/>
          <w:sz w:val="22"/>
        </w:rPr>
        <w:t xml:space="preserve"> </w:t>
      </w:r>
      <w:commentRangeStart w:id="92"/>
      <w:commentRangeEnd w:id="92"/>
      <w:r w:rsidR="001134F3">
        <w:rPr>
          <w:rStyle w:val="CommentReference"/>
        </w:rPr>
        <w:commentReference w:id="92"/>
      </w:r>
      <w:r w:rsidR="00971633" w:rsidRPr="0092053E">
        <w:rPr>
          <w:rFonts w:cs="Times New Roman"/>
          <w:sz w:val="22"/>
        </w:rPr>
        <w:t xml:space="preserve"> ADL-</w:t>
      </w:r>
      <w:r w:rsidR="00971633" w:rsidRPr="00843EA5">
        <w:rPr>
          <w:rFonts w:cs="Times New Roman"/>
          <w:noProof/>
          <w:sz w:val="22"/>
        </w:rPr>
        <w:t>intra</w:t>
      </w:r>
      <w:r w:rsidR="00971633" w:rsidRPr="0092053E">
        <w:rPr>
          <w:rFonts w:cs="Times New Roman"/>
          <w:noProof/>
          <w:sz w:val="22"/>
        </w:rPr>
        <w:t xml:space="preserve"> </w:t>
      </w:r>
      <w:r w:rsidR="00403BBB">
        <w:rPr>
          <w:rFonts w:cs="Times New Roman"/>
          <w:sz w:val="22"/>
        </w:rPr>
        <w:t>models</w:t>
      </w:r>
      <w:r w:rsidR="00403BBB" w:rsidRPr="0092053E">
        <w:rPr>
          <w:rFonts w:cs="Times New Roman"/>
          <w:sz w:val="22"/>
        </w:rPr>
        <w:t xml:space="preserve">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forecast error variance</w:t>
      </w:r>
      <w:r w:rsidR="007E5347">
        <w:rPr>
          <w:rFonts w:cs="Times New Roman"/>
          <w:sz w:val="22"/>
        </w:rPr>
        <w:t xml:space="preserve"> </w:t>
      </w:r>
      <w:r w:rsidR="007E5347" w:rsidRPr="007E5347">
        <w:rPr>
          <w:rFonts w:cs="Times New Roman"/>
          <w:sz w:val="22"/>
        </w:rPr>
        <w:t>by changing the estimation window</w:t>
      </w:r>
      <w:r w:rsidR="00971633" w:rsidRPr="0092053E">
        <w:rPr>
          <w:rFonts w:cs="Times New Roman"/>
          <w:sz w:val="22"/>
        </w:rPr>
        <w:t xml:space="preserv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w:t>
      </w:r>
      <w:r w:rsidR="00842C49">
        <w:rPr>
          <w:rFonts w:cs="Times New Roman"/>
          <w:sz w:val="22"/>
        </w:rPr>
        <w:t xml:space="preserve">recent </w:t>
      </w:r>
      <w:r w:rsidR="00971633" w:rsidRPr="0092053E">
        <w:rPr>
          <w:rFonts w:cs="Times New Roman"/>
          <w:sz w:val="22"/>
        </w:rPr>
        <w:t xml:space="preserve">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r w:rsidR="005D32AC">
        <w:rPr>
          <w:rFonts w:cs="Times New Roman"/>
          <w:sz w:val="22"/>
        </w:rPr>
        <w:t>7</w:t>
      </w:r>
      <w:r w:rsidR="00311A66" w:rsidRPr="0092053E">
        <w:rPr>
          <w:rFonts w:cs="Times New Roman"/>
          <w:sz w:val="22"/>
        </w:rPr>
        <w:t xml:space="preserve">shows the </w:t>
      </w:r>
      <w:r w:rsidR="00AC5135">
        <w:rPr>
          <w:rFonts w:cs="Times New Roman"/>
          <w:sz w:val="22"/>
        </w:rPr>
        <w:t>forecasting improvement</w:t>
      </w:r>
      <w:r w:rsidR="007E5347">
        <w:rPr>
          <w:rFonts w:cs="Times New Roman"/>
          <w:sz w:val="22"/>
        </w:rPr>
        <w:t xml:space="preserve"> </w:t>
      </w:r>
      <w:commentRangeStart w:id="93"/>
      <w:r w:rsidR="00311A66" w:rsidRPr="0092053E">
        <w:rPr>
          <w:rFonts w:cs="Times New Roman"/>
          <w:sz w:val="22"/>
        </w:rPr>
        <w:t xml:space="preserve">by </w:t>
      </w:r>
      <w:commentRangeEnd w:id="93"/>
      <w:r w:rsidR="00C46E57">
        <w:rPr>
          <w:rStyle w:val="CommentReference"/>
        </w:rPr>
        <w:commentReference w:id="93"/>
      </w:r>
      <w:r w:rsidR="00311A66" w:rsidRPr="0092053E">
        <w:rPr>
          <w:rFonts w:cs="Times New Roman"/>
          <w:sz w:val="22"/>
        </w:rPr>
        <w:t>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w:t>
      </w:r>
      <w:r w:rsidR="00842C49">
        <w:rPr>
          <w:rFonts w:cs="Times New Roman"/>
          <w:sz w:val="22"/>
        </w:rPr>
        <w:t>averaged over a</w:t>
      </w:r>
      <w:del w:id="94" w:author="tao huang" w:date="2019-04-10T17:46:00Z">
        <w:r w:rsidR="00842C49" w:rsidDel="007D546B">
          <w:rPr>
            <w:rFonts w:cs="Times New Roman"/>
            <w:sz w:val="22"/>
          </w:rPr>
          <w:delText xml:space="preserve"> </w:delText>
        </w:r>
      </w:del>
      <w:r w:rsidR="00311A66" w:rsidRPr="0092053E">
        <w:rPr>
          <w:rFonts w:cs="Times New Roman"/>
          <w:sz w:val="22"/>
        </w:rPr>
        <w:t xml:space="preserve"> one</w:t>
      </w:r>
      <w:r w:rsidR="006550F5">
        <w:rPr>
          <w:rFonts w:cs="Times New Roman"/>
          <w:sz w:val="22"/>
        </w:rPr>
        <w:t>-</w:t>
      </w:r>
      <w:r w:rsidR="00311A66" w:rsidRPr="0092053E">
        <w:rPr>
          <w:rFonts w:cs="Times New Roman"/>
          <w:sz w:val="22"/>
        </w:rPr>
        <w:t>to</w:t>
      </w:r>
      <w:r w:rsidR="006550F5">
        <w:rPr>
          <w:rFonts w:cs="Times New Roman"/>
          <w:sz w:val="22"/>
        </w:rPr>
        <w:t>-</w:t>
      </w:r>
      <w:r w:rsidR="00311A66" w:rsidRPr="0092053E">
        <w:rPr>
          <w:rFonts w:cs="Times New Roman"/>
          <w:sz w:val="22"/>
        </w:rPr>
        <w:t>eight</w:t>
      </w:r>
      <w:r w:rsidR="001134F3">
        <w:rPr>
          <w:rFonts w:cs="Times New Roman"/>
          <w:sz w:val="22"/>
        </w:rPr>
        <w:t xml:space="preserve"> </w:t>
      </w:r>
      <w:r w:rsidR="00311A66" w:rsidRPr="0092053E">
        <w:rPr>
          <w:rFonts w:cs="Times New Roman"/>
          <w:sz w:val="22"/>
        </w:rPr>
        <w:t>week</w:t>
      </w:r>
      <w:r w:rsidR="00842C49">
        <w:rPr>
          <w:rFonts w:cs="Times New Roman"/>
          <w:sz w:val="22"/>
        </w:rPr>
        <w:t>s</w:t>
      </w:r>
      <w:r w:rsidR="006550F5">
        <w:rPr>
          <w:rFonts w:cs="Times New Roman"/>
          <w:sz w:val="22"/>
        </w:rPr>
        <w:t xml:space="preserve"> ahead</w:t>
      </w:r>
      <w:r w:rsidR="00311A66" w:rsidRPr="0092053E">
        <w:rPr>
          <w:rFonts w:cs="Times New Roman"/>
          <w:sz w:val="22"/>
        </w:rPr>
        <w:t xml:space="preserve"> forecast horizon. Specifically, </w:t>
      </w:r>
      <w:r w:rsidR="00821B1E" w:rsidRPr="0092053E">
        <w:rPr>
          <w:rFonts w:cs="Times New Roman"/>
          <w:sz w:val="22"/>
        </w:rPr>
        <w:t xml:space="preserve">by using </w:t>
      </w:r>
      <w:r w:rsidR="00842C49">
        <w:rPr>
          <w:rFonts w:cs="Times New Roman"/>
          <w:sz w:val="22"/>
        </w:rPr>
        <w:t xml:space="preserve">these methods </w:t>
      </w:r>
      <w:r w:rsidR="00821B1E" w:rsidRPr="0092053E">
        <w:rPr>
          <w:rFonts w:cs="Times New Roman"/>
          <w:sz w:val="22"/>
        </w:rPr>
        <w:t>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w:t>
      </w:r>
      <w:r w:rsidR="003219C7">
        <w:rPr>
          <w:rFonts w:cs="Times New Roman"/>
          <w:sz w:val="22"/>
        </w:rPr>
        <w:t xml:space="preserve">. </w:t>
      </w:r>
      <w:r w:rsidR="000D30EB" w:rsidRPr="0092053E">
        <w:rPr>
          <w:rFonts w:cs="Times New Roman"/>
          <w:sz w:val="22"/>
        </w:rPr>
        <w:t>Tab</w:t>
      </w:r>
      <w:r w:rsidR="000D30EB" w:rsidRPr="002342A0">
        <w:rPr>
          <w:rFonts w:cs="Times New Roman"/>
          <w:sz w:val="22"/>
        </w:rPr>
        <w:t xml:space="preserve">le </w:t>
      </w:r>
      <w:r w:rsidR="00AC5135" w:rsidRPr="006D68A1">
        <w:rPr>
          <w:rFonts w:cs="Times New Roman"/>
          <w:sz w:val="22"/>
        </w:rPr>
        <w:t>7</w:t>
      </w:r>
      <w:r w:rsidR="0078783F" w:rsidRPr="002342A0">
        <w:rPr>
          <w:rFonts w:cs="Times New Roman"/>
          <w:sz w:val="22"/>
        </w:rPr>
        <w:t xml:space="preserve"> also</w:t>
      </w:r>
      <w:r w:rsidR="000D30EB" w:rsidRPr="0092053E">
        <w:rPr>
          <w:rFonts w:cs="Times New Roman"/>
          <w:sz w:val="22"/>
        </w:rPr>
        <w:t xml:space="preserve"> shows the</w:t>
      </w:r>
      <w:del w:id="95" w:author="tao huang" w:date="2019-04-11T13:11:00Z">
        <w:r w:rsidR="000D30EB" w:rsidRPr="0092053E" w:rsidDel="00065305">
          <w:rPr>
            <w:rFonts w:cs="Times New Roman"/>
            <w:sz w:val="22"/>
          </w:rPr>
          <w:delText xml:space="preserve"> </w:delText>
        </w:r>
      </w:del>
      <w:r w:rsidR="00AC5135">
        <w:rPr>
          <w:rFonts w:cs="Times New Roman"/>
          <w:sz w:val="22"/>
        </w:rPr>
        <w:t xml:space="preserve"> </w:t>
      </w:r>
      <w:r w:rsidR="0011574A">
        <w:rPr>
          <w:rFonts w:cs="Times New Roman"/>
          <w:sz w:val="22"/>
        </w:rPr>
        <w:t>forecasting improvement</w:t>
      </w:r>
      <w:r w:rsidR="000D30EB" w:rsidRPr="0092053E">
        <w:rPr>
          <w:rFonts w:cs="Times New Roman"/>
          <w:sz w:val="22"/>
        </w:rPr>
        <w:t xml:space="preserve"> </w:t>
      </w:r>
      <w:commentRangeStart w:id="96"/>
      <w:r w:rsidR="000D30EB" w:rsidRPr="0092053E">
        <w:rPr>
          <w:rFonts w:cs="Times New Roman"/>
          <w:sz w:val="22"/>
        </w:rPr>
        <w:t xml:space="preserve">by </w:t>
      </w:r>
      <w:commentRangeEnd w:id="96"/>
      <w:r w:rsidR="00C46E57">
        <w:rPr>
          <w:rStyle w:val="CommentReference"/>
        </w:rPr>
        <w:commentReference w:id="96"/>
      </w:r>
      <w:r w:rsidR="000D30EB" w:rsidRPr="0092053E">
        <w:rPr>
          <w:rFonts w:cs="Times New Roman"/>
          <w:sz w:val="22"/>
        </w:rPr>
        <w:t xml:space="preserve">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 xml:space="preserve">compared to the Base-lift method 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842C49">
        <w:rPr>
          <w:rFonts w:cs="Times New Roman"/>
          <w:sz w:val="22"/>
        </w:rPr>
        <w:t>s</w:t>
      </w:r>
      <w:r w:rsidR="006550F5">
        <w:rPr>
          <w:rFonts w:cs="Times New Roman"/>
          <w:sz w:val="22"/>
        </w:rPr>
        <w:t xml:space="preserve"> ahead</w:t>
      </w:r>
      <w:r w:rsidR="006550F5" w:rsidRPr="0092053E">
        <w:rPr>
          <w:rFonts w:cs="Times New Roman"/>
          <w:sz w:val="22"/>
        </w:rPr>
        <w:t xml:space="preserve"> </w:t>
      </w:r>
      <w:r w:rsidR="000D30EB" w:rsidRPr="0092053E">
        <w:rPr>
          <w:rFonts w:cs="Times New Roman"/>
          <w:sz w:val="22"/>
        </w:rPr>
        <w:t>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4979ED">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330CC3">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 the forecasting performance of </w:t>
      </w:r>
      <w:r w:rsidR="00E5137B" w:rsidRPr="0092053E">
        <w:rPr>
          <w:rFonts w:cs="Times New Roman"/>
          <w:sz w:val="22"/>
        </w:rPr>
        <w:lastRenderedPageBreak/>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 xml:space="preserve">conventional econometric models which have similar specifications but overlook the structural change problem. </w:t>
      </w:r>
      <w:r w:rsidR="0011574A">
        <w:rPr>
          <w:rFonts w:cs="Times New Roman"/>
          <w:sz w:val="22"/>
        </w:rPr>
        <w:t>T</w:t>
      </w:r>
      <w:r w:rsidR="00E5137B" w:rsidRPr="0092053E">
        <w:rPr>
          <w:rFonts w:cs="Times New Roman"/>
          <w:sz w:val="22"/>
        </w:rPr>
        <w: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843EA5">
        <w:rPr>
          <w:rFonts w:cs="Times New Roman"/>
          <w:noProof/>
          <w:sz w:val="22"/>
        </w:rPr>
        <w:t>intra</w:t>
      </w:r>
      <w:r w:rsidR="00E5137B" w:rsidRPr="0092053E">
        <w:rPr>
          <w:rFonts w:cs="Times New Roman"/>
          <w:sz w:val="22"/>
        </w:rPr>
        <w:t xml:space="preserve"> model, and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own</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92053E">
        <w:rPr>
          <w:rFonts w:cs="Times New Roman"/>
          <w:noProof/>
          <w:sz w:val="22"/>
        </w:rPr>
        <w:t>own</w:t>
      </w:r>
      <w:r w:rsidR="00E5137B" w:rsidRPr="0092053E">
        <w:rPr>
          <w:rFonts w:cs="Times New Roman"/>
          <w:sz w:val="22"/>
        </w:rPr>
        <w:t xml:space="preserve"> model. </w:t>
      </w:r>
      <w:r w:rsidR="00CD7A07" w:rsidRPr="0092053E">
        <w:rPr>
          <w:rFonts w:cs="Times New Roman"/>
          <w:sz w:val="22"/>
        </w:rPr>
        <w:t xml:space="preserve">We </w:t>
      </w:r>
      <w:commentRangeStart w:id="97"/>
      <w:r w:rsidR="00CD7A07" w:rsidRPr="00C63D51">
        <w:rPr>
          <w:rFonts w:cs="Times New Roman"/>
          <w:noProof/>
          <w:sz w:val="22"/>
        </w:rPr>
        <w:t>conduct</w:t>
      </w:r>
      <w:r w:rsidR="00C45EE7" w:rsidRPr="00C63D51">
        <w:rPr>
          <w:rFonts w:cs="Times New Roman"/>
          <w:noProof/>
          <w:sz w:val="22"/>
        </w:rPr>
        <w:t xml:space="preserve"> </w:t>
      </w:r>
      <w:commentRangeEnd w:id="97"/>
      <w:r w:rsidR="00C46E57">
        <w:rPr>
          <w:rStyle w:val="CommentReference"/>
        </w:rPr>
        <w:commentReference w:id="97"/>
      </w:r>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structural </w:t>
      </w:r>
      <w:r w:rsidR="00E5137B" w:rsidRPr="00DA36E4">
        <w:rPr>
          <w:rFonts w:cs="Times New Roman"/>
          <w:sz w:val="22"/>
        </w:rPr>
        <w:t>change</w:t>
      </w:r>
      <w:r w:rsidR="00CD7A07" w:rsidRPr="00DA36E4">
        <w:rPr>
          <w:rFonts w:cs="Times New Roman"/>
          <w:sz w:val="22"/>
        </w:rPr>
        <w:t xml:space="preserve"> </w:t>
      </w:r>
      <w:r w:rsidR="00243B59">
        <w:rPr>
          <w:rFonts w:cs="Times New Roman"/>
          <w:sz w:val="22"/>
        </w:rPr>
        <w:t>as</w:t>
      </w:r>
      <w:r w:rsidR="00243B59" w:rsidRPr="00DA36E4">
        <w:rPr>
          <w:rFonts w:cs="Times New Roman"/>
          <w:sz w:val="22"/>
        </w:rPr>
        <w:t xml:space="preserve"> </w:t>
      </w:r>
      <w:r w:rsidR="0011574A" w:rsidRPr="00842C49">
        <w:rPr>
          <w:rFonts w:cs="Times New Roman"/>
          <w:sz w:val="22"/>
        </w:rPr>
        <w:t xml:space="preserve">some </w:t>
      </w:r>
      <w:r w:rsidR="00E5137B" w:rsidRPr="00DA36E4">
        <w:rPr>
          <w:rFonts w:cs="Times New Roman"/>
          <w:sz w:val="22"/>
        </w:rPr>
        <w:t xml:space="preserve">industrial practitioners </w:t>
      </w:r>
      <w:r w:rsidR="00993664">
        <w:rPr>
          <w:rFonts w:cs="Times New Roman"/>
          <w:sz w:val="22"/>
        </w:rPr>
        <w:t>have tried</w:t>
      </w:r>
      <w:r w:rsidR="00993664" w:rsidRPr="00DA36E4">
        <w:rPr>
          <w:rFonts w:cs="Times New Roman"/>
          <w:sz w:val="22"/>
        </w:rPr>
        <w:t xml:space="preserve"> </w:t>
      </w:r>
      <w:r w:rsidR="00E5137B" w:rsidRPr="00DA36E4">
        <w:rPr>
          <w:rFonts w:cs="Times New Roman"/>
          <w:sz w:val="22"/>
        </w:rPr>
        <w:t>to take advantage of conventional econometric models</w:t>
      </w:r>
      <w:r w:rsidR="00C004D9">
        <w:rPr>
          <w:rFonts w:cs="Times New Roman"/>
          <w:sz w:val="22"/>
        </w:rPr>
        <w:t xml:space="preserve"> </w:t>
      </w:r>
      <w:r w:rsidR="00C004D9">
        <w:rPr>
          <w:rFonts w:cs="Times New Roman"/>
          <w:sz w:val="22"/>
        </w:rPr>
        <w:fldChar w:fldCharType="begin"/>
      </w:r>
      <w:r w:rsidR="00E57B0D">
        <w:rPr>
          <w:rFonts w:cs="Times New Roman"/>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Pr>
          <w:rFonts w:cs="Times New Roman"/>
          <w:sz w:val="22"/>
        </w:rPr>
        <w:fldChar w:fldCharType="separate"/>
      </w:r>
      <w:r w:rsidR="00E57B0D">
        <w:rPr>
          <w:rFonts w:cs="Times New Roman"/>
          <w:noProof/>
          <w:sz w:val="22"/>
        </w:rPr>
        <w:t>(Fildes, Ma, et al., 2018)</w:t>
      </w:r>
      <w:r w:rsidR="00C004D9">
        <w:rPr>
          <w:rFonts w:cs="Times New Roman"/>
          <w:sz w:val="22"/>
        </w:rPr>
        <w:fldChar w:fldCharType="end"/>
      </w:r>
      <w:r w:rsidR="00E5137B" w:rsidRPr="00DA36E4">
        <w:rPr>
          <w:rFonts w:cs="Times New Roman"/>
          <w:sz w:val="22"/>
        </w:rPr>
        <w:t>.</w:t>
      </w:r>
    </w:p>
    <w:p w14:paraId="35EBA9FE" w14:textId="77777777" w:rsidR="00BC5BAE" w:rsidRPr="0092053E" w:rsidRDefault="00BC5BAE" w:rsidP="00821B1E">
      <w:pPr>
        <w:shd w:val="clear" w:color="auto" w:fill="FFFFFF" w:themeFill="background1"/>
        <w:spacing w:after="0" w:line="360" w:lineRule="auto"/>
        <w:rPr>
          <w:rFonts w:cs="Times New Roman"/>
          <w:sz w:val="22"/>
        </w:rPr>
      </w:pPr>
    </w:p>
    <w:p w14:paraId="2429957E" w14:textId="0A36ECFB" w:rsidR="00243B59" w:rsidRPr="0092053E" w:rsidDel="00E57B0D" w:rsidRDefault="00E57B0D" w:rsidP="00971633">
      <w:pPr>
        <w:shd w:val="clear" w:color="auto" w:fill="FFFFFF" w:themeFill="background1"/>
        <w:spacing w:after="0" w:line="360" w:lineRule="auto"/>
        <w:rPr>
          <w:del w:id="98" w:author="tao huang" w:date="2019-04-10T17:26:00Z"/>
          <w:rFonts w:cs="Times New Roman"/>
          <w:sz w:val="22"/>
        </w:rPr>
      </w:pPr>
      <w:del w:id="99" w:author="tao huang" w:date="2019-04-10T17:26:00Z">
        <w:r w:rsidDel="00E57B0D">
          <w:rPr>
            <w:rFonts w:cs="Times New Roman"/>
            <w:sz w:val="22"/>
          </w:rPr>
          <w:fldChar w:fldCharType="begin"/>
        </w:r>
        <w:r w:rsidDel="00E57B0D">
          <w:rPr>
            <w:rFonts w:cs="Times New Roman"/>
            <w:sz w:val="22"/>
          </w:rPr>
          <w:delInstrText xml:space="preserve"> ADDIN EN.CITE &lt;EndNote&gt;&lt;Cite&gt;&lt;Author&gt;Fildes&lt;/Author&gt;&lt;Year&gt;2009&lt;/Year&gt;&lt;RecNum&gt;421&lt;/RecNum&gt;&lt;DisplayText&gt;(Fildes et al., 2009)&lt;/DisplayText&gt;&lt;record&gt;&lt;rec-number&gt;421&lt;/rec-number&gt;&lt;foreign-keys&gt;&lt;key app="EN" db-id="fwzpfdt205x9v6eprsvv25dpxftedxv0z0a9" timestamp="0"&gt;421&lt;/key&gt;&lt;/foreign-keys&gt;&lt;ref-type name="Journal Article"&gt;17&lt;/ref-type&gt;&lt;contributors&gt;&lt;authors&gt;&lt;author&gt;Robert Fildes&lt;/author&gt;&lt;author&gt;Goodwin,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delInstrText>
        </w:r>
        <w:r w:rsidDel="00E57B0D">
          <w:rPr>
            <w:rFonts w:cs="Times New Roman"/>
            <w:sz w:val="22"/>
          </w:rPr>
          <w:fldChar w:fldCharType="separate"/>
        </w:r>
        <w:r w:rsidDel="00E57B0D">
          <w:rPr>
            <w:rFonts w:cs="Times New Roman"/>
            <w:noProof/>
            <w:sz w:val="22"/>
          </w:rPr>
          <w:delText>(Fildes et al., 2009)</w:delText>
        </w:r>
        <w:r w:rsidDel="00E57B0D">
          <w:rPr>
            <w:rFonts w:cs="Times New Roman"/>
            <w:sz w:val="22"/>
          </w:rPr>
          <w:fldChar w:fldCharType="end"/>
        </w:r>
      </w:del>
    </w:p>
    <w:p w14:paraId="4F203A23" w14:textId="3E1512C1" w:rsidR="0078783F" w:rsidRPr="00B20DBF" w:rsidRDefault="00FD082F" w:rsidP="0078783F">
      <w:pPr>
        <w:shd w:val="clear" w:color="auto" w:fill="FFFFFF" w:themeFill="background1"/>
        <w:spacing w:after="0" w:line="360" w:lineRule="auto"/>
        <w:rPr>
          <w:rFonts w:cs="Times New Roman"/>
          <w:sz w:val="22"/>
        </w:rPr>
      </w:pPr>
      <w:r>
        <w:rPr>
          <w:rFonts w:cs="Times New Roman"/>
          <w:sz w:val="22"/>
        </w:rPr>
        <w:t>W</w:t>
      </w:r>
      <w:r w:rsidR="0078783F" w:rsidRPr="0092053E">
        <w:rPr>
          <w:rFonts w:cs="Times New Roman"/>
          <w:sz w:val="22"/>
        </w:rPr>
        <w:t xml:space="preserve">e </w:t>
      </w:r>
      <w:r>
        <w:rPr>
          <w:rFonts w:cs="Times New Roman"/>
          <w:sz w:val="22"/>
        </w:rPr>
        <w:t xml:space="preserve">also </w:t>
      </w:r>
      <w:r w:rsidR="0078783F" w:rsidRPr="0092053E">
        <w:rPr>
          <w:rFonts w:cs="Times New Roman"/>
          <w:sz w:val="22"/>
        </w:rPr>
        <w:t xml:space="preserve">evaluate the models’ forecasting performance depending on </w:t>
      </w:r>
      <w:r w:rsidR="00842C49">
        <w:rPr>
          <w:rFonts w:cs="Times New Roman"/>
          <w:sz w:val="22"/>
        </w:rPr>
        <w:t xml:space="preserve">whether </w:t>
      </w:r>
      <w:r w:rsidR="0078783F" w:rsidRPr="0092053E">
        <w:rPr>
          <w:rFonts w:cs="Times New Roman"/>
          <w:sz w:val="22"/>
        </w:rPr>
        <w:t xml:space="preserve">the focal product is </w:t>
      </w:r>
      <w:r w:rsidR="0078783F" w:rsidRPr="0092053E">
        <w:rPr>
          <w:rFonts w:cs="Times New Roman"/>
          <w:noProof/>
          <w:sz w:val="22"/>
        </w:rPr>
        <w:t>being promoted</w:t>
      </w:r>
      <w:r w:rsidR="0078783F" w:rsidRPr="0092053E">
        <w:rPr>
          <w:rFonts w:cs="Times New Roman"/>
          <w:sz w:val="22"/>
        </w:rPr>
        <w:t>. We find that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B40BB0" w:rsidRPr="0092053E">
        <w:rPr>
          <w:rFonts w:cs="Times New Roman"/>
          <w:sz w:val="22"/>
        </w:rPr>
        <w:t xml:space="preserve">method </w:t>
      </w:r>
      <w:r w:rsidR="00971633" w:rsidRPr="0092053E">
        <w:rPr>
          <w:rFonts w:cs="Times New Roman"/>
          <w:sz w:val="22"/>
        </w:rPr>
        <w:t>has the best performance for the promoted forecast period</w:t>
      </w:r>
      <w:r w:rsidR="0078783F" w:rsidRPr="0092053E">
        <w:rPr>
          <w:rFonts w:cs="Times New Roman"/>
          <w:sz w:val="22"/>
        </w:rPr>
        <w:t xml:space="preserve"> and </w:t>
      </w:r>
      <w:r w:rsidR="00797F5B">
        <w:rPr>
          <w:rFonts w:cs="Times New Roman"/>
          <w:sz w:val="22"/>
        </w:rPr>
        <w:t xml:space="preserve">that </w:t>
      </w:r>
      <w:r w:rsidR="00971633" w:rsidRPr="0092053E">
        <w:rPr>
          <w:rFonts w:cs="Times New Roman"/>
          <w:sz w:val="22"/>
        </w:rPr>
        <w:t>the ADL-</w:t>
      </w:r>
      <w:r w:rsidR="00971633" w:rsidRPr="0092053E">
        <w:rPr>
          <w:rFonts w:cs="Times New Roman"/>
          <w:noProof/>
          <w:sz w:val="22"/>
        </w:rPr>
        <w:t>intra</w:t>
      </w:r>
      <w:r w:rsidR="00971633" w:rsidRPr="0092053E">
        <w:rPr>
          <w:rFonts w:cs="Times New Roman"/>
          <w:sz w:val="22"/>
        </w:rPr>
        <w:t xml:space="preserve">-IC </w:t>
      </w:r>
      <w:r w:rsidR="00B40BB0" w:rsidRPr="0092053E">
        <w:rPr>
          <w:rFonts w:cs="Times New Roman"/>
          <w:sz w:val="22"/>
        </w:rPr>
        <w:t xml:space="preserve">method </w:t>
      </w:r>
      <w:r w:rsidR="00971633" w:rsidRPr="0092053E">
        <w:rPr>
          <w:rFonts w:cs="Times New Roman"/>
          <w:sz w:val="22"/>
        </w:rPr>
        <w:t xml:space="preserve">dominates the non-promoted forecast period. </w:t>
      </w:r>
      <w:r w:rsidR="00971633" w:rsidRPr="0092053E">
        <w:rPr>
          <w:rFonts w:cs="Times New Roman"/>
          <w:noProof/>
          <w:sz w:val="22"/>
        </w:rPr>
        <w:t>We, therefore,</w:t>
      </w:r>
      <w:r w:rsidR="00D2536A" w:rsidRPr="0092053E">
        <w:rPr>
          <w:rFonts w:cs="Times New Roman"/>
          <w:sz w:val="22"/>
        </w:rPr>
        <w:t xml:space="preserve"> forge </w:t>
      </w:r>
      <w:r w:rsidR="00971633" w:rsidRPr="0092053E">
        <w:rPr>
          <w:rFonts w:cs="Times New Roman"/>
          <w:sz w:val="22"/>
        </w:rPr>
        <w:t>a</w:t>
      </w:r>
      <w:r w:rsidR="00EA1D41" w:rsidRPr="0092053E">
        <w:rPr>
          <w:rFonts w:cs="Times New Roman"/>
          <w:sz w:val="22"/>
        </w:rPr>
        <w:t>n</w:t>
      </w:r>
      <w:r w:rsidR="00971633"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find that </w:t>
      </w:r>
      <w:r w:rsidR="003219C7">
        <w:rPr>
          <w:rFonts w:cs="Times New Roman"/>
          <w:sz w:val="22"/>
        </w:rPr>
        <w:t>this combined</w:t>
      </w:r>
      <w:r w:rsidR="0078783F" w:rsidRPr="0092053E">
        <w:rPr>
          <w:rFonts w:cs="Times New Roman"/>
          <w:sz w:val="22"/>
        </w:rPr>
        <w:t xml:space="preserve">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w:t>
      </w:r>
      <w:r w:rsidR="0078783F" w:rsidRPr="00B20DBF">
        <w:rPr>
          <w:rFonts w:cs="Times New Roman"/>
          <w:sz w:val="22"/>
        </w:rPr>
        <w:t xml:space="preserve">overall. </w:t>
      </w:r>
      <w:r w:rsidR="00B42BAB" w:rsidRPr="00B20DBF">
        <w:rPr>
          <w:rFonts w:cs="Times New Roman"/>
          <w:sz w:val="22"/>
          <w:rPrChange w:id="100" w:author="tao huang" w:date="2019-04-10T17:35:00Z">
            <w:rPr>
              <w:rFonts w:cs="Times New Roman"/>
              <w:color w:val="C00000"/>
              <w:sz w:val="22"/>
            </w:rPr>
          </w:rPrChange>
        </w:rPr>
        <w:t xml:space="preserve">We note that the results are post hoc and based on </w:t>
      </w:r>
      <w:r w:rsidR="007952AB" w:rsidRPr="00B20DBF">
        <w:rPr>
          <w:rFonts w:cs="Times New Roman"/>
          <w:sz w:val="22"/>
          <w:rPrChange w:id="101" w:author="tao huang" w:date="2019-04-10T17:35:00Z">
            <w:rPr>
              <w:rFonts w:cs="Times New Roman"/>
              <w:color w:val="C00000"/>
              <w:sz w:val="22"/>
            </w:rPr>
          </w:rPrChange>
        </w:rPr>
        <w:t>the</w:t>
      </w:r>
      <w:r w:rsidR="00B42BAB" w:rsidRPr="00B20DBF">
        <w:rPr>
          <w:rFonts w:cs="Times New Roman"/>
          <w:sz w:val="22"/>
          <w:rPrChange w:id="102" w:author="tao huang" w:date="2019-04-10T17:35:00Z">
            <w:rPr>
              <w:rFonts w:cs="Times New Roman"/>
              <w:color w:val="C00000"/>
              <w:sz w:val="22"/>
            </w:rPr>
          </w:rPrChange>
        </w:rPr>
        <w:t xml:space="preserve"> same dataset. However, this </w:t>
      </w:r>
      <w:r w:rsidR="007952AB" w:rsidRPr="00B20DBF">
        <w:rPr>
          <w:rFonts w:cs="Times New Roman"/>
          <w:sz w:val="22"/>
          <w:rPrChange w:id="103" w:author="tao huang" w:date="2019-04-10T17:35:00Z">
            <w:rPr>
              <w:rFonts w:cs="Times New Roman"/>
              <w:color w:val="C00000"/>
              <w:sz w:val="22"/>
            </w:rPr>
          </w:rPrChange>
        </w:rPr>
        <w:t>may suggest a potential for more effective</w:t>
      </w:r>
      <w:r w:rsidR="00B42BAB" w:rsidRPr="00B20DBF">
        <w:rPr>
          <w:rFonts w:cs="Times New Roman"/>
          <w:sz w:val="22"/>
          <w:rPrChange w:id="104" w:author="tao huang" w:date="2019-04-10T17:35:00Z">
            <w:rPr>
              <w:rFonts w:cs="Times New Roman"/>
              <w:color w:val="C00000"/>
              <w:sz w:val="22"/>
            </w:rPr>
          </w:rPrChange>
        </w:rPr>
        <w:t xml:space="preserve"> </w:t>
      </w:r>
      <w:r w:rsidR="00056676" w:rsidRPr="00B20DBF">
        <w:rPr>
          <w:rFonts w:cs="Times New Roman"/>
          <w:sz w:val="22"/>
          <w:rPrChange w:id="105" w:author="tao huang" w:date="2019-04-10T17:35:00Z">
            <w:rPr>
              <w:rFonts w:cs="Times New Roman"/>
              <w:color w:val="C00000"/>
              <w:sz w:val="22"/>
            </w:rPr>
          </w:rPrChange>
        </w:rPr>
        <w:t>forecasting</w:t>
      </w:r>
      <w:r w:rsidR="00B42BAB" w:rsidRPr="00B20DBF">
        <w:rPr>
          <w:rFonts w:cs="Times New Roman"/>
          <w:sz w:val="22"/>
          <w:rPrChange w:id="106" w:author="tao huang" w:date="2019-04-10T17:35:00Z">
            <w:rPr>
              <w:rFonts w:cs="Times New Roman"/>
              <w:color w:val="C00000"/>
              <w:sz w:val="22"/>
            </w:rPr>
          </w:rPrChange>
        </w:rPr>
        <w:t xml:space="preserve"> strateg</w:t>
      </w:r>
      <w:r w:rsidR="007952AB" w:rsidRPr="00B20DBF">
        <w:rPr>
          <w:rFonts w:cs="Times New Roman"/>
          <w:sz w:val="22"/>
          <w:rPrChange w:id="107" w:author="tao huang" w:date="2019-04-10T17:35:00Z">
            <w:rPr>
              <w:rFonts w:cs="Times New Roman"/>
              <w:color w:val="C00000"/>
              <w:sz w:val="22"/>
            </w:rPr>
          </w:rPrChange>
        </w:rPr>
        <w:t>ies</w:t>
      </w:r>
      <w:r w:rsidR="00B42BAB" w:rsidRPr="00B20DBF">
        <w:rPr>
          <w:rFonts w:cs="Times New Roman"/>
          <w:sz w:val="22"/>
          <w:rPrChange w:id="108" w:author="tao huang" w:date="2019-04-10T17:35:00Z">
            <w:rPr>
              <w:rFonts w:cs="Times New Roman"/>
              <w:color w:val="C00000"/>
              <w:sz w:val="22"/>
            </w:rPr>
          </w:rPrChange>
        </w:rPr>
        <w:t xml:space="preserve">, </w:t>
      </w:r>
      <w:r w:rsidR="007952AB" w:rsidRPr="00B20DBF">
        <w:rPr>
          <w:rFonts w:cs="Times New Roman"/>
          <w:sz w:val="22"/>
          <w:rPrChange w:id="109" w:author="tao huang" w:date="2019-04-10T17:35:00Z">
            <w:rPr>
              <w:rFonts w:cs="Times New Roman"/>
              <w:color w:val="C00000"/>
              <w:sz w:val="22"/>
            </w:rPr>
          </w:rPrChange>
        </w:rPr>
        <w:t>and</w:t>
      </w:r>
      <w:r w:rsidR="00B42BAB" w:rsidRPr="00B20DBF">
        <w:rPr>
          <w:rFonts w:cs="Times New Roman"/>
          <w:sz w:val="22"/>
          <w:rPrChange w:id="110" w:author="tao huang" w:date="2019-04-10T17:35:00Z">
            <w:rPr>
              <w:rFonts w:cs="Times New Roman"/>
              <w:color w:val="C00000"/>
              <w:sz w:val="22"/>
            </w:rPr>
          </w:rPrChange>
        </w:rPr>
        <w:t xml:space="preserve"> we leave </w:t>
      </w:r>
      <w:r w:rsidR="007952AB" w:rsidRPr="00B20DBF">
        <w:rPr>
          <w:rFonts w:cs="Times New Roman"/>
          <w:sz w:val="22"/>
          <w:rPrChange w:id="111" w:author="tao huang" w:date="2019-04-10T17:35:00Z">
            <w:rPr>
              <w:rFonts w:cs="Times New Roman"/>
              <w:color w:val="C00000"/>
              <w:sz w:val="22"/>
            </w:rPr>
          </w:rPrChange>
        </w:rPr>
        <w:t>further analysis</w:t>
      </w:r>
      <w:r w:rsidR="00B42BAB" w:rsidRPr="00B20DBF">
        <w:rPr>
          <w:rFonts w:cs="Times New Roman"/>
          <w:sz w:val="22"/>
          <w:rPrChange w:id="112" w:author="tao huang" w:date="2019-04-10T17:35:00Z">
            <w:rPr>
              <w:rFonts w:cs="Times New Roman"/>
              <w:color w:val="C00000"/>
              <w:sz w:val="22"/>
            </w:rPr>
          </w:rPrChange>
        </w:rPr>
        <w:t xml:space="preserve"> to future research.</w:t>
      </w:r>
    </w:p>
    <w:p w14:paraId="2F7F907A" w14:textId="5962BD36" w:rsidR="00971633" w:rsidRPr="00B20DBF" w:rsidRDefault="00971633">
      <w:pPr>
        <w:shd w:val="clear" w:color="auto" w:fill="FFFFFF" w:themeFill="background1"/>
        <w:spacing w:after="0" w:line="360" w:lineRule="auto"/>
        <w:rPr>
          <w:rFonts w:cs="Times New Roman"/>
          <w:sz w:val="22"/>
        </w:rPr>
      </w:pPr>
    </w:p>
    <w:p w14:paraId="007461D0" w14:textId="3301B966" w:rsidR="00920C70" w:rsidRPr="00B20DBF" w:rsidRDefault="00FD082F">
      <w:pPr>
        <w:shd w:val="clear" w:color="auto" w:fill="FFFFFF" w:themeFill="background1"/>
        <w:spacing w:after="0" w:line="360" w:lineRule="auto"/>
        <w:rPr>
          <w:rFonts w:cs="Times New Roman"/>
          <w:sz w:val="22"/>
          <w:rPrChange w:id="113" w:author="tao huang" w:date="2019-04-10T17:35:00Z">
            <w:rPr>
              <w:rFonts w:cs="Times New Roman"/>
              <w:color w:val="C00000"/>
              <w:sz w:val="22"/>
            </w:rPr>
          </w:rPrChange>
        </w:rPr>
      </w:pPr>
      <w:r w:rsidRPr="00B20DBF">
        <w:rPr>
          <w:rFonts w:cs="Times New Roman"/>
          <w:sz w:val="22"/>
          <w:rPrChange w:id="114" w:author="tao huang" w:date="2019-04-10T17:35:00Z">
            <w:rPr>
              <w:rFonts w:cs="Times New Roman"/>
              <w:color w:val="C00000"/>
              <w:sz w:val="22"/>
            </w:rPr>
          </w:rPrChange>
        </w:rPr>
        <w:t>In this study, o</w:t>
      </w:r>
      <w:r w:rsidR="007F161A" w:rsidRPr="00B20DBF">
        <w:rPr>
          <w:rFonts w:cs="Times New Roman"/>
          <w:sz w:val="22"/>
          <w:rPrChange w:id="115" w:author="tao huang" w:date="2019-04-10T17:35:00Z">
            <w:rPr>
              <w:rFonts w:cs="Times New Roman"/>
              <w:color w:val="C00000"/>
              <w:sz w:val="22"/>
            </w:rPr>
          </w:rPrChange>
        </w:rPr>
        <w:t>ur proposed method</w:t>
      </w:r>
      <w:r w:rsidR="0058222C" w:rsidRPr="00B20DBF">
        <w:rPr>
          <w:rFonts w:cs="Times New Roman"/>
          <w:sz w:val="22"/>
          <w:rPrChange w:id="116" w:author="tao huang" w:date="2019-04-10T17:35:00Z">
            <w:rPr>
              <w:rFonts w:cs="Times New Roman"/>
              <w:color w:val="C00000"/>
              <w:sz w:val="22"/>
            </w:rPr>
          </w:rPrChange>
        </w:rPr>
        <w:t>s</w:t>
      </w:r>
      <w:r w:rsidR="000D7BD2" w:rsidRPr="00B20DBF">
        <w:rPr>
          <w:rFonts w:cs="Times New Roman"/>
          <w:sz w:val="22"/>
          <w:rPrChange w:id="117" w:author="tao huang" w:date="2019-04-10T17:35:00Z">
            <w:rPr>
              <w:rFonts w:cs="Times New Roman"/>
              <w:color w:val="C00000"/>
              <w:sz w:val="22"/>
            </w:rPr>
          </w:rPrChange>
        </w:rPr>
        <w:t xml:space="preserve"> deliver</w:t>
      </w:r>
      <w:r w:rsidR="0058222C" w:rsidRPr="00B20DBF">
        <w:rPr>
          <w:rFonts w:cs="Times New Roman"/>
          <w:sz w:val="22"/>
          <w:rPrChange w:id="118" w:author="tao huang" w:date="2019-04-10T17:35:00Z">
            <w:rPr>
              <w:rFonts w:cs="Times New Roman"/>
              <w:color w:val="C00000"/>
              <w:sz w:val="22"/>
            </w:rPr>
          </w:rPrChange>
        </w:rPr>
        <w:t xml:space="preserve"> </w:t>
      </w:r>
      <w:ins w:id="119" w:author="tao huang" w:date="2019-04-11T14:37:00Z">
        <w:r w:rsidR="00D83212" w:rsidRPr="00A312C5">
          <w:rPr>
            <w:rFonts w:cs="Times New Roman"/>
            <w:sz w:val="22"/>
          </w:rPr>
          <w:t xml:space="preserve">greater accuracy improvements </w:t>
        </w:r>
      </w:ins>
      <w:del w:id="120" w:author="tao huang" w:date="2019-04-11T14:37:00Z">
        <w:r w:rsidR="008916C1" w:rsidRPr="00B20DBF" w:rsidDel="00D83212">
          <w:rPr>
            <w:rFonts w:cs="Times New Roman"/>
            <w:sz w:val="22"/>
            <w:rPrChange w:id="121" w:author="tao huang" w:date="2019-04-10T17:35:00Z">
              <w:rPr>
                <w:rFonts w:cs="Times New Roman"/>
                <w:color w:val="C00000"/>
                <w:sz w:val="22"/>
              </w:rPr>
            </w:rPrChange>
          </w:rPr>
          <w:delText>bigge</w:delText>
        </w:r>
        <w:r w:rsidR="00A226C6" w:rsidRPr="00B20DBF" w:rsidDel="00D83212">
          <w:rPr>
            <w:rFonts w:cs="Times New Roman"/>
            <w:sz w:val="22"/>
            <w:rPrChange w:id="122" w:author="tao huang" w:date="2019-04-10T17:35:00Z">
              <w:rPr>
                <w:rFonts w:cs="Times New Roman"/>
                <w:color w:val="C00000"/>
                <w:sz w:val="22"/>
              </w:rPr>
            </w:rPrChange>
          </w:rPr>
          <w:delText>r</w:delText>
        </w:r>
        <w:r w:rsidR="008916C1" w:rsidRPr="00B20DBF" w:rsidDel="00D83212">
          <w:rPr>
            <w:rFonts w:cs="Times New Roman"/>
            <w:sz w:val="22"/>
            <w:rPrChange w:id="123" w:author="tao huang" w:date="2019-04-10T17:35:00Z">
              <w:rPr>
                <w:rFonts w:cs="Times New Roman"/>
                <w:color w:val="C00000"/>
                <w:sz w:val="22"/>
              </w:rPr>
            </w:rPrChange>
          </w:rPr>
          <w:delText xml:space="preserve"> forecasting improvement</w:delText>
        </w:r>
        <w:r w:rsidR="00B42BAB" w:rsidRPr="00B20DBF" w:rsidDel="00D83212">
          <w:rPr>
            <w:rFonts w:cs="Times New Roman"/>
            <w:sz w:val="22"/>
            <w:rPrChange w:id="124" w:author="tao huang" w:date="2019-04-10T17:35:00Z">
              <w:rPr>
                <w:rFonts w:cs="Times New Roman"/>
                <w:color w:val="C00000"/>
                <w:sz w:val="22"/>
              </w:rPr>
            </w:rPrChange>
          </w:rPr>
          <w:delText>s</w:delText>
        </w:r>
        <w:r w:rsidR="0058222C" w:rsidRPr="00B20DBF" w:rsidDel="00D83212">
          <w:rPr>
            <w:rFonts w:cs="Times New Roman"/>
            <w:sz w:val="22"/>
            <w:rPrChange w:id="125" w:author="tao huang" w:date="2019-04-10T17:35:00Z">
              <w:rPr>
                <w:rFonts w:cs="Times New Roman"/>
                <w:color w:val="C00000"/>
                <w:sz w:val="22"/>
              </w:rPr>
            </w:rPrChange>
          </w:rPr>
          <w:delText xml:space="preserve"> </w:delText>
        </w:r>
      </w:del>
      <w:r w:rsidR="0058222C" w:rsidRPr="00B20DBF">
        <w:rPr>
          <w:rFonts w:cs="Times New Roman"/>
          <w:sz w:val="22"/>
          <w:rPrChange w:id="126" w:author="tao huang" w:date="2019-04-10T17:35:00Z">
            <w:rPr>
              <w:rFonts w:cs="Times New Roman"/>
              <w:color w:val="C00000"/>
              <w:sz w:val="22"/>
            </w:rPr>
          </w:rPrChange>
        </w:rPr>
        <w:t>compared to conventional models</w:t>
      </w:r>
      <w:r w:rsidR="00920C70" w:rsidRPr="00B20DBF">
        <w:rPr>
          <w:rFonts w:cs="Times New Roman"/>
          <w:sz w:val="22"/>
          <w:rPrChange w:id="127" w:author="tao huang" w:date="2019-04-10T17:35:00Z">
            <w:rPr>
              <w:rFonts w:cs="Times New Roman"/>
              <w:color w:val="C00000"/>
              <w:sz w:val="22"/>
            </w:rPr>
          </w:rPrChange>
        </w:rPr>
        <w:t xml:space="preserve"> for some product categories.</w:t>
      </w:r>
      <w:r w:rsidR="002E71CC" w:rsidRPr="00B20DBF">
        <w:rPr>
          <w:rFonts w:cs="Times New Roman"/>
          <w:sz w:val="22"/>
          <w:rPrChange w:id="128" w:author="tao huang" w:date="2019-04-10T17:35:00Z">
            <w:rPr>
              <w:rFonts w:cs="Times New Roman"/>
              <w:color w:val="C00000"/>
              <w:sz w:val="22"/>
            </w:rPr>
          </w:rPrChange>
        </w:rPr>
        <w:t xml:space="preserve"> </w:t>
      </w:r>
      <w:r w:rsidR="000D7BD2" w:rsidRPr="00B20DBF">
        <w:rPr>
          <w:rFonts w:cs="Times New Roman"/>
          <w:sz w:val="22"/>
          <w:rPrChange w:id="129" w:author="tao huang" w:date="2019-04-10T17:35:00Z">
            <w:rPr>
              <w:rFonts w:cs="Times New Roman"/>
              <w:color w:val="C00000"/>
              <w:sz w:val="22"/>
            </w:rPr>
          </w:rPrChange>
        </w:rPr>
        <w:t xml:space="preserve">This </w:t>
      </w:r>
      <w:ins w:id="130" w:author="tao huang" w:date="2019-04-11T14:35:00Z">
        <w:r w:rsidR="00470E0D">
          <w:rPr>
            <w:rFonts w:cs="Times New Roman"/>
            <w:sz w:val="22"/>
          </w:rPr>
          <w:t xml:space="preserve">may further </w:t>
        </w:r>
      </w:ins>
      <w:r w:rsidR="000D7BD2" w:rsidRPr="00B20DBF">
        <w:rPr>
          <w:rFonts w:cs="Times New Roman"/>
          <w:sz w:val="22"/>
          <w:rPrChange w:id="131" w:author="tao huang" w:date="2019-04-10T17:35:00Z">
            <w:rPr>
              <w:rFonts w:cs="Times New Roman"/>
              <w:color w:val="C00000"/>
              <w:sz w:val="22"/>
            </w:rPr>
          </w:rPrChange>
        </w:rPr>
        <w:t>raise</w:t>
      </w:r>
      <w:del w:id="132" w:author="tao huang" w:date="2019-04-11T14:36:00Z">
        <w:r w:rsidR="000D7BD2" w:rsidRPr="00B20DBF" w:rsidDel="00470E0D">
          <w:rPr>
            <w:rFonts w:cs="Times New Roman"/>
            <w:sz w:val="22"/>
            <w:rPrChange w:id="133" w:author="tao huang" w:date="2019-04-10T17:35:00Z">
              <w:rPr>
                <w:rFonts w:cs="Times New Roman"/>
                <w:color w:val="C00000"/>
                <w:sz w:val="22"/>
              </w:rPr>
            </w:rPrChange>
          </w:rPr>
          <w:delText>s</w:delText>
        </w:r>
      </w:del>
      <w:r w:rsidR="000D7BD2" w:rsidRPr="00B20DBF">
        <w:rPr>
          <w:rFonts w:cs="Times New Roman"/>
          <w:sz w:val="22"/>
          <w:rPrChange w:id="134" w:author="tao huang" w:date="2019-04-10T17:35:00Z">
            <w:rPr>
              <w:rFonts w:cs="Times New Roman"/>
              <w:color w:val="C00000"/>
              <w:sz w:val="22"/>
            </w:rPr>
          </w:rPrChange>
        </w:rPr>
        <w:t xml:space="preserve"> the question whether </w:t>
      </w:r>
      <w:r w:rsidR="00920C70" w:rsidRPr="00B20DBF">
        <w:rPr>
          <w:rFonts w:cs="Times New Roman"/>
          <w:sz w:val="22"/>
          <w:rPrChange w:id="135" w:author="tao huang" w:date="2019-04-10T17:35:00Z">
            <w:rPr>
              <w:rFonts w:cs="Times New Roman"/>
              <w:color w:val="C00000"/>
              <w:sz w:val="22"/>
            </w:rPr>
          </w:rPrChange>
        </w:rPr>
        <w:t xml:space="preserve">our methods </w:t>
      </w:r>
      <w:r w:rsidR="000D7BD2" w:rsidRPr="00B20DBF">
        <w:rPr>
          <w:rFonts w:cs="Times New Roman"/>
          <w:sz w:val="22"/>
          <w:rPrChange w:id="136" w:author="tao huang" w:date="2019-04-10T17:35:00Z">
            <w:rPr>
              <w:rFonts w:cs="Times New Roman"/>
              <w:color w:val="C00000"/>
              <w:sz w:val="22"/>
            </w:rPr>
          </w:rPrChange>
        </w:rPr>
        <w:t xml:space="preserve">lead to greater accuracy </w:t>
      </w:r>
      <w:r w:rsidR="008916C1" w:rsidRPr="00B20DBF">
        <w:rPr>
          <w:rFonts w:cs="Times New Roman"/>
          <w:sz w:val="22"/>
          <w:rPrChange w:id="137" w:author="tao huang" w:date="2019-04-10T17:35:00Z">
            <w:rPr>
              <w:rFonts w:cs="Times New Roman"/>
              <w:color w:val="C00000"/>
              <w:sz w:val="22"/>
            </w:rPr>
          </w:rPrChange>
        </w:rPr>
        <w:t>improvements</w:t>
      </w:r>
      <w:r w:rsidR="00920C70" w:rsidRPr="00B20DBF">
        <w:rPr>
          <w:rFonts w:cs="Times New Roman"/>
          <w:sz w:val="22"/>
          <w:rPrChange w:id="138" w:author="tao huang" w:date="2019-04-10T17:35:00Z">
            <w:rPr>
              <w:rFonts w:cs="Times New Roman"/>
              <w:color w:val="C00000"/>
              <w:sz w:val="22"/>
            </w:rPr>
          </w:rPrChange>
        </w:rPr>
        <w:t xml:space="preserve"> for </w:t>
      </w:r>
      <w:r w:rsidR="008916C1" w:rsidRPr="00B20DBF">
        <w:rPr>
          <w:rFonts w:cs="Times New Roman"/>
          <w:sz w:val="22"/>
          <w:rPrChange w:id="139" w:author="tao huang" w:date="2019-04-10T17:35:00Z">
            <w:rPr>
              <w:rFonts w:cs="Times New Roman"/>
              <w:color w:val="C00000"/>
              <w:sz w:val="22"/>
            </w:rPr>
          </w:rPrChange>
        </w:rPr>
        <w:t>SKUs</w:t>
      </w:r>
      <w:r w:rsidR="00920C70" w:rsidRPr="00B20DBF">
        <w:rPr>
          <w:rFonts w:cs="Times New Roman"/>
          <w:sz w:val="22"/>
          <w:rPrChange w:id="140" w:author="tao huang" w:date="2019-04-10T17:35:00Z">
            <w:rPr>
              <w:rFonts w:cs="Times New Roman"/>
              <w:color w:val="C00000"/>
              <w:sz w:val="22"/>
            </w:rPr>
          </w:rPrChange>
        </w:rPr>
        <w:t xml:space="preserve"> with some specific characteristics. </w:t>
      </w:r>
      <w:r w:rsidR="00AE77D2" w:rsidRPr="00B20DBF">
        <w:rPr>
          <w:rFonts w:cs="Times New Roman"/>
          <w:sz w:val="22"/>
          <w:rPrChange w:id="141" w:author="tao huang" w:date="2019-04-10T17:35:00Z">
            <w:rPr>
              <w:rFonts w:cs="Times New Roman"/>
              <w:color w:val="C00000"/>
              <w:sz w:val="22"/>
            </w:rPr>
          </w:rPrChange>
        </w:rPr>
        <w:t>For example, i</w:t>
      </w:r>
      <w:r w:rsidR="00920C70" w:rsidRPr="00B20DBF">
        <w:rPr>
          <w:rFonts w:cs="Times New Roman"/>
          <w:sz w:val="22"/>
          <w:rPrChange w:id="142" w:author="tao huang" w:date="2019-04-10T17:35:00Z">
            <w:rPr>
              <w:rFonts w:cs="Times New Roman"/>
              <w:color w:val="C00000"/>
              <w:sz w:val="22"/>
            </w:rPr>
          </w:rPrChange>
        </w:rPr>
        <w:t>n a</w:t>
      </w:r>
      <w:r w:rsidR="00056676" w:rsidRPr="00B20DBF">
        <w:rPr>
          <w:rFonts w:cs="Times New Roman"/>
          <w:sz w:val="22"/>
          <w:rPrChange w:id="143" w:author="tao huang" w:date="2019-04-10T17:35:00Z">
            <w:rPr>
              <w:rFonts w:cs="Times New Roman"/>
              <w:color w:val="C00000"/>
              <w:sz w:val="22"/>
            </w:rPr>
          </w:rPrChange>
        </w:rPr>
        <w:t xml:space="preserve">n exploratory </w:t>
      </w:r>
      <w:r w:rsidR="00920C70" w:rsidRPr="00B20DBF">
        <w:rPr>
          <w:rFonts w:cs="Times New Roman"/>
          <w:sz w:val="22"/>
          <w:rPrChange w:id="144" w:author="tao huang" w:date="2019-04-10T17:35:00Z">
            <w:rPr>
              <w:rFonts w:cs="Times New Roman"/>
              <w:color w:val="C00000"/>
              <w:sz w:val="22"/>
            </w:rPr>
          </w:rPrChange>
        </w:rPr>
        <w:t xml:space="preserve">analysis, we </w:t>
      </w:r>
      <w:r w:rsidR="00A226C6" w:rsidRPr="00B20DBF">
        <w:rPr>
          <w:rFonts w:cs="Times New Roman"/>
          <w:noProof/>
          <w:sz w:val="22"/>
          <w:rPrChange w:id="145" w:author="tao huang" w:date="2019-04-10T17:35:00Z">
            <w:rPr>
              <w:rFonts w:cs="Times New Roman"/>
              <w:noProof/>
              <w:color w:val="C00000"/>
              <w:sz w:val="22"/>
            </w:rPr>
          </w:rPrChange>
        </w:rPr>
        <w:t xml:space="preserve">regress the </w:t>
      </w:r>
      <w:r w:rsidR="00B42BAB" w:rsidRPr="00B20DBF">
        <w:rPr>
          <w:rFonts w:cs="Times New Roman"/>
          <w:noProof/>
          <w:sz w:val="22"/>
          <w:rPrChange w:id="146" w:author="tao huang" w:date="2019-04-10T17:35:00Z">
            <w:rPr>
              <w:rFonts w:cs="Times New Roman"/>
              <w:noProof/>
              <w:color w:val="C00000"/>
              <w:sz w:val="22"/>
            </w:rPr>
          </w:rPrChange>
        </w:rPr>
        <w:t xml:space="preserve">improvement of the </w:t>
      </w:r>
      <w:r w:rsidR="00A226C6" w:rsidRPr="00B20DBF">
        <w:rPr>
          <w:rFonts w:cs="Times New Roman"/>
          <w:noProof/>
          <w:sz w:val="22"/>
          <w:rPrChange w:id="147" w:author="tao huang" w:date="2019-04-10T17:35:00Z">
            <w:rPr>
              <w:rFonts w:cs="Times New Roman"/>
              <w:noProof/>
              <w:color w:val="C00000"/>
              <w:sz w:val="22"/>
            </w:rPr>
          </w:rPrChange>
        </w:rPr>
        <w:t>forecasting performance (e.g., as defined in equation 12 and 13</w:t>
      </w:r>
      <w:r w:rsidR="00056676" w:rsidRPr="00B20DBF">
        <w:rPr>
          <w:rStyle w:val="FootnoteReference"/>
          <w:rFonts w:cs="Times New Roman"/>
          <w:noProof/>
          <w:sz w:val="22"/>
          <w:rPrChange w:id="148" w:author="tao huang" w:date="2019-04-10T17:35:00Z">
            <w:rPr>
              <w:rStyle w:val="FootnoteReference"/>
              <w:rFonts w:cs="Times New Roman"/>
              <w:noProof/>
              <w:color w:val="C00000"/>
              <w:sz w:val="22"/>
            </w:rPr>
          </w:rPrChange>
        </w:rPr>
        <w:footnoteReference w:id="16"/>
      </w:r>
      <w:r w:rsidR="00A226C6" w:rsidRPr="00B20DBF">
        <w:rPr>
          <w:rFonts w:cs="Times New Roman"/>
          <w:noProof/>
          <w:sz w:val="22"/>
          <w:rPrChange w:id="149" w:author="tao huang" w:date="2019-04-10T17:35:00Z">
            <w:rPr>
              <w:rFonts w:cs="Times New Roman"/>
              <w:noProof/>
              <w:color w:val="C00000"/>
              <w:sz w:val="22"/>
            </w:rPr>
          </w:rPrChange>
        </w:rPr>
        <w:t>) on</w:t>
      </w:r>
      <w:r w:rsidR="00920C70" w:rsidRPr="00B20DBF">
        <w:rPr>
          <w:rFonts w:cs="Times New Roman"/>
          <w:sz w:val="22"/>
          <w:rPrChange w:id="150" w:author="tao huang" w:date="2019-04-10T17:35:00Z">
            <w:rPr>
              <w:rFonts w:cs="Times New Roman"/>
              <w:color w:val="C00000"/>
              <w:sz w:val="22"/>
            </w:rPr>
          </w:rPrChange>
        </w:rPr>
        <w:t xml:space="preserve"> a wide range of measures such as the mean and standard deviation of product sales and price, the intensity of promotion, the proportion of outliers, randomness, </w:t>
      </w:r>
      <w:r w:rsidR="00AC6C26" w:rsidRPr="00B20DBF">
        <w:rPr>
          <w:rFonts w:cs="Times New Roman"/>
          <w:sz w:val="22"/>
          <w:rPrChange w:id="151" w:author="tao huang" w:date="2019-04-10T17:35:00Z">
            <w:rPr>
              <w:rFonts w:cs="Times New Roman"/>
              <w:color w:val="C00000"/>
              <w:sz w:val="22"/>
            </w:rPr>
          </w:rPrChange>
        </w:rPr>
        <w:t xml:space="preserve">and </w:t>
      </w:r>
      <w:r w:rsidR="00920C70" w:rsidRPr="00B20DBF">
        <w:rPr>
          <w:rFonts w:cs="Times New Roman"/>
          <w:sz w:val="22"/>
          <w:rPrChange w:id="152" w:author="tao huang" w:date="2019-04-10T17:35:00Z">
            <w:rPr>
              <w:rFonts w:cs="Times New Roman"/>
              <w:color w:val="C00000"/>
              <w:sz w:val="22"/>
            </w:rPr>
          </w:rPrChange>
        </w:rPr>
        <w:t>trend</w:t>
      </w:r>
      <w:r w:rsidR="00AC6C26" w:rsidRPr="00B20DBF">
        <w:rPr>
          <w:rFonts w:cs="Times New Roman"/>
          <w:sz w:val="22"/>
          <w:rPrChange w:id="153" w:author="tao huang" w:date="2019-04-10T17:35:00Z">
            <w:rPr>
              <w:rFonts w:cs="Times New Roman"/>
              <w:color w:val="C00000"/>
              <w:sz w:val="22"/>
            </w:rPr>
          </w:rPrChange>
        </w:rPr>
        <w:t xml:space="preserve"> </w:t>
      </w:r>
      <w:r w:rsidR="00920C70" w:rsidRPr="00B20DBF">
        <w:rPr>
          <w:rFonts w:cs="Times New Roman"/>
          <w:sz w:val="22"/>
          <w:rPrChange w:id="154" w:author="tao huang" w:date="2019-04-10T17:35:00Z">
            <w:rPr>
              <w:rFonts w:cs="Times New Roman"/>
              <w:color w:val="C00000"/>
              <w:sz w:val="22"/>
            </w:rPr>
          </w:rPrChange>
        </w:rPr>
        <w:fldChar w:fldCharType="begin"/>
      </w:r>
      <w:r w:rsidR="00E57B0D" w:rsidRPr="00B20DBF">
        <w:rPr>
          <w:rFonts w:cs="Times New Roman"/>
          <w:sz w:val="22"/>
          <w:rPrChange w:id="155" w:author="tao huang" w:date="2019-04-10T17:35:00Z">
            <w:rPr>
              <w:rFonts w:cs="Times New Roman"/>
              <w:color w:val="C00000"/>
              <w:sz w:val="22"/>
            </w:rPr>
          </w:rPrChange>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B20DBF">
        <w:rPr>
          <w:rFonts w:cs="Times New Roman"/>
          <w:sz w:val="22"/>
          <w:rPrChange w:id="156" w:author="tao huang" w:date="2019-04-10T17:35:00Z">
            <w:rPr>
              <w:rFonts w:cs="Times New Roman"/>
              <w:color w:val="C00000"/>
              <w:sz w:val="22"/>
            </w:rPr>
          </w:rPrChange>
        </w:rPr>
        <w:fldChar w:fldCharType="separate"/>
      </w:r>
      <w:r w:rsidR="00E57B0D" w:rsidRPr="00B20DBF">
        <w:rPr>
          <w:rFonts w:cs="Times New Roman"/>
          <w:noProof/>
          <w:sz w:val="22"/>
          <w:rPrChange w:id="157" w:author="tao huang" w:date="2019-04-10T17:35:00Z">
            <w:rPr>
              <w:rFonts w:cs="Times New Roman"/>
              <w:noProof/>
              <w:color w:val="C00000"/>
              <w:sz w:val="22"/>
            </w:rPr>
          </w:rPrChange>
        </w:rPr>
        <w:t>(see Fildes, 1992)</w:t>
      </w:r>
      <w:r w:rsidR="00920C70" w:rsidRPr="00B20DBF">
        <w:rPr>
          <w:rFonts w:cs="Times New Roman"/>
          <w:sz w:val="22"/>
          <w:rPrChange w:id="158" w:author="tao huang" w:date="2019-04-10T17:35:00Z">
            <w:rPr>
              <w:rFonts w:cs="Times New Roman"/>
              <w:color w:val="C00000"/>
              <w:sz w:val="22"/>
            </w:rPr>
          </w:rPrChange>
        </w:rPr>
        <w:fldChar w:fldCharType="end"/>
      </w:r>
      <w:r w:rsidR="00920C70" w:rsidRPr="00B20DBF">
        <w:rPr>
          <w:rFonts w:cs="Times New Roman"/>
          <w:sz w:val="22"/>
          <w:rPrChange w:id="159" w:author="tao huang" w:date="2019-04-10T17:35:00Z">
            <w:rPr>
              <w:rFonts w:cs="Times New Roman"/>
              <w:color w:val="C00000"/>
              <w:sz w:val="22"/>
            </w:rPr>
          </w:rPrChange>
        </w:rPr>
        <w:t xml:space="preserve">. </w:t>
      </w:r>
      <w:r w:rsidR="00AC6C26" w:rsidRPr="00B20DBF">
        <w:rPr>
          <w:rFonts w:cs="Times New Roman"/>
          <w:sz w:val="22"/>
          <w:rPrChange w:id="160" w:author="tao huang" w:date="2019-04-10T17:35:00Z">
            <w:rPr>
              <w:rFonts w:cs="Times New Roman"/>
              <w:color w:val="C00000"/>
              <w:sz w:val="22"/>
            </w:rPr>
          </w:rPrChange>
        </w:rPr>
        <w:t xml:space="preserve">We find that </w:t>
      </w:r>
      <w:r w:rsidR="008916C1" w:rsidRPr="00B20DBF">
        <w:rPr>
          <w:rFonts w:cs="Times New Roman"/>
          <w:sz w:val="22"/>
          <w:rPrChange w:id="161" w:author="tao huang" w:date="2019-04-10T17:35:00Z">
            <w:rPr>
              <w:rFonts w:cs="Times New Roman"/>
              <w:color w:val="C00000"/>
              <w:sz w:val="22"/>
            </w:rPr>
          </w:rPrChange>
        </w:rPr>
        <w:t>both</w:t>
      </w:r>
      <w:r w:rsidR="00AC6C26" w:rsidRPr="00B20DBF">
        <w:rPr>
          <w:rFonts w:cs="Times New Roman"/>
          <w:sz w:val="22"/>
          <w:rPrChange w:id="162" w:author="tao huang" w:date="2019-04-10T17:35:00Z">
            <w:rPr>
              <w:rFonts w:cs="Times New Roman"/>
              <w:color w:val="C00000"/>
              <w:sz w:val="22"/>
            </w:rPr>
          </w:rPrChange>
        </w:rPr>
        <w:t xml:space="preserve"> </w:t>
      </w:r>
      <w:r w:rsidR="008916C1" w:rsidRPr="00B20DBF">
        <w:rPr>
          <w:rFonts w:cs="Times New Roman"/>
          <w:sz w:val="22"/>
          <w:rPrChange w:id="163" w:author="tao huang" w:date="2019-04-10T17:35:00Z">
            <w:rPr>
              <w:rFonts w:cs="Times New Roman"/>
              <w:color w:val="C00000"/>
              <w:sz w:val="22"/>
            </w:rPr>
          </w:rPrChange>
        </w:rPr>
        <w:t>of our proposed</w:t>
      </w:r>
      <w:r w:rsidR="00AC6C26" w:rsidRPr="00B20DBF">
        <w:rPr>
          <w:rFonts w:cs="Times New Roman"/>
          <w:sz w:val="22"/>
          <w:rPrChange w:id="164" w:author="tao huang" w:date="2019-04-10T17:35:00Z">
            <w:rPr>
              <w:rFonts w:cs="Times New Roman"/>
              <w:color w:val="C00000"/>
              <w:sz w:val="22"/>
            </w:rPr>
          </w:rPrChange>
        </w:rPr>
        <w:t xml:space="preserve"> methods have </w:t>
      </w:r>
      <w:ins w:id="165" w:author="tao huang" w:date="2019-04-11T14:36:00Z">
        <w:r w:rsidR="00D83212" w:rsidRPr="00A312C5">
          <w:rPr>
            <w:rFonts w:cs="Times New Roman"/>
            <w:sz w:val="22"/>
          </w:rPr>
          <w:t>greater accuracy improvements</w:t>
        </w:r>
      </w:ins>
      <w:del w:id="166" w:author="tao huang" w:date="2019-04-11T14:36:00Z">
        <w:r w:rsidR="008916C1" w:rsidRPr="00B20DBF" w:rsidDel="00D83212">
          <w:rPr>
            <w:rFonts w:cs="Times New Roman"/>
            <w:sz w:val="22"/>
            <w:rPrChange w:id="167" w:author="tao huang" w:date="2019-04-10T17:35:00Z">
              <w:rPr>
                <w:rFonts w:cs="Times New Roman"/>
                <w:color w:val="C00000"/>
                <w:sz w:val="22"/>
              </w:rPr>
            </w:rPrChange>
          </w:rPr>
          <w:delText>bigger forecasting improvements</w:delText>
        </w:r>
      </w:del>
      <w:r w:rsidR="00AC6C26" w:rsidRPr="00B20DBF">
        <w:rPr>
          <w:rFonts w:cs="Times New Roman"/>
          <w:sz w:val="22"/>
          <w:rPrChange w:id="168" w:author="tao huang" w:date="2019-04-10T17:35:00Z">
            <w:rPr>
              <w:rFonts w:cs="Times New Roman"/>
              <w:color w:val="C00000"/>
              <w:sz w:val="22"/>
            </w:rPr>
          </w:rPrChange>
        </w:rPr>
        <w:t xml:space="preserve"> compared to the ADL-intra models for SKUs associated with higher levels of randomness and trend (e.g., those which are more difficult to forecast and tend to exhibit a </w:t>
      </w:r>
      <w:r w:rsidR="00AC6C26" w:rsidRPr="00B20DBF">
        <w:rPr>
          <w:rFonts w:cs="Times New Roman"/>
          <w:noProof/>
          <w:sz w:val="22"/>
          <w:rPrChange w:id="169" w:author="tao huang" w:date="2019-04-10T17:35:00Z">
            <w:rPr>
              <w:rFonts w:cs="Times New Roman"/>
              <w:noProof/>
              <w:color w:val="C00000"/>
              <w:sz w:val="22"/>
            </w:rPr>
          </w:rPrChange>
        </w:rPr>
        <w:t>trend</w:t>
      </w:r>
      <w:r w:rsidR="00AC6C26" w:rsidRPr="00B20DBF">
        <w:rPr>
          <w:rFonts w:cs="Times New Roman"/>
          <w:sz w:val="22"/>
          <w:rPrChange w:id="170" w:author="tao huang" w:date="2019-04-10T17:35:00Z">
            <w:rPr>
              <w:rFonts w:cs="Times New Roman"/>
              <w:color w:val="C00000"/>
              <w:sz w:val="22"/>
            </w:rPr>
          </w:rPrChange>
        </w:rPr>
        <w:t xml:space="preserve"> in product sales)</w:t>
      </w:r>
      <w:r w:rsidR="008916C1" w:rsidRPr="00B20DBF">
        <w:rPr>
          <w:rFonts w:cs="Times New Roman"/>
          <w:sz w:val="22"/>
          <w:rPrChange w:id="171" w:author="tao huang" w:date="2019-04-10T17:35:00Z">
            <w:rPr>
              <w:rFonts w:cs="Times New Roman"/>
              <w:color w:val="C00000"/>
              <w:sz w:val="22"/>
            </w:rPr>
          </w:rPrChange>
        </w:rPr>
        <w:t xml:space="preserve">. </w:t>
      </w:r>
      <w:r w:rsidR="00AC6C26" w:rsidRPr="00B20DBF">
        <w:rPr>
          <w:rFonts w:cs="Times New Roman"/>
          <w:sz w:val="22"/>
          <w:rPrChange w:id="172" w:author="tao huang" w:date="2019-04-10T17:35:00Z">
            <w:rPr>
              <w:rFonts w:cs="Times New Roman"/>
              <w:color w:val="C00000"/>
              <w:sz w:val="22"/>
            </w:rPr>
          </w:rPrChange>
        </w:rPr>
        <w:t xml:space="preserve">The ADL-intra-IC method tends to have </w:t>
      </w:r>
      <w:ins w:id="173" w:author="tao huang" w:date="2019-04-11T14:40:00Z">
        <w:r w:rsidR="00A126F2">
          <w:rPr>
            <w:rFonts w:cs="Times New Roman"/>
            <w:sz w:val="22"/>
          </w:rPr>
          <w:t>smaller</w:t>
        </w:r>
        <w:r w:rsidR="00A126F2" w:rsidRPr="00A312C5">
          <w:rPr>
            <w:rFonts w:cs="Times New Roman"/>
            <w:sz w:val="22"/>
          </w:rPr>
          <w:t xml:space="preserve"> accuracy improvements </w:t>
        </w:r>
      </w:ins>
      <w:del w:id="174" w:author="tao huang" w:date="2019-04-11T14:40:00Z">
        <w:r w:rsidR="008916C1" w:rsidRPr="00B20DBF" w:rsidDel="00A126F2">
          <w:rPr>
            <w:rFonts w:cs="Times New Roman"/>
            <w:sz w:val="22"/>
            <w:rPrChange w:id="175" w:author="tao huang" w:date="2019-04-10T17:35:00Z">
              <w:rPr>
                <w:rFonts w:cs="Times New Roman"/>
                <w:color w:val="C00000"/>
                <w:sz w:val="22"/>
              </w:rPr>
            </w:rPrChange>
          </w:rPr>
          <w:delText xml:space="preserve">smaller forecasting improvements </w:delText>
        </w:r>
      </w:del>
      <w:r w:rsidR="00AC6C26" w:rsidRPr="00B20DBF">
        <w:rPr>
          <w:rFonts w:cs="Times New Roman"/>
          <w:sz w:val="22"/>
          <w:rPrChange w:id="176" w:author="tao huang" w:date="2019-04-10T17:35:00Z">
            <w:rPr>
              <w:rFonts w:cs="Times New Roman"/>
              <w:color w:val="C00000"/>
              <w:sz w:val="22"/>
            </w:rPr>
          </w:rPrChange>
        </w:rPr>
        <w:t xml:space="preserve">for SKUs with </w:t>
      </w:r>
      <w:r w:rsidR="00AC6C26" w:rsidRPr="00B20DBF">
        <w:rPr>
          <w:rFonts w:cs="Times New Roman"/>
          <w:noProof/>
          <w:sz w:val="22"/>
          <w:rPrChange w:id="177" w:author="tao huang" w:date="2019-04-10T17:35:00Z">
            <w:rPr>
              <w:rFonts w:cs="Times New Roman"/>
              <w:noProof/>
              <w:color w:val="C00000"/>
              <w:sz w:val="22"/>
            </w:rPr>
          </w:rPrChange>
        </w:rPr>
        <w:t>higher</w:t>
      </w:r>
      <w:r w:rsidR="00AC6C26" w:rsidRPr="00B20DBF">
        <w:rPr>
          <w:rFonts w:cs="Times New Roman"/>
          <w:sz w:val="22"/>
          <w:rPrChange w:id="178" w:author="tao huang" w:date="2019-04-10T17:35:00Z">
            <w:rPr>
              <w:rFonts w:cs="Times New Roman"/>
              <w:color w:val="C00000"/>
              <w:sz w:val="22"/>
            </w:rPr>
          </w:rPrChange>
        </w:rPr>
        <w:t xml:space="preserve"> proportions of outliers and higher levels of </w:t>
      </w:r>
      <w:r w:rsidR="008916C1" w:rsidRPr="00B20DBF">
        <w:rPr>
          <w:rFonts w:cs="Times New Roman"/>
          <w:sz w:val="22"/>
          <w:rPrChange w:id="179" w:author="tao huang" w:date="2019-04-10T17:35:00Z">
            <w:rPr>
              <w:rFonts w:cs="Times New Roman"/>
              <w:color w:val="C00000"/>
              <w:sz w:val="22"/>
            </w:rPr>
          </w:rPrChange>
        </w:rPr>
        <w:t>promotion</w:t>
      </w:r>
      <w:r w:rsidR="00AC6C26" w:rsidRPr="00B20DBF">
        <w:rPr>
          <w:rFonts w:cs="Times New Roman"/>
          <w:sz w:val="22"/>
          <w:rPrChange w:id="180" w:author="tao huang" w:date="2019-04-10T17:35:00Z">
            <w:rPr>
              <w:rFonts w:cs="Times New Roman"/>
              <w:color w:val="C00000"/>
              <w:sz w:val="22"/>
            </w:rPr>
          </w:rPrChange>
        </w:rPr>
        <w:t xml:space="preserve"> intensity</w:t>
      </w:r>
      <w:r w:rsidR="008916C1" w:rsidRPr="00B20DBF">
        <w:rPr>
          <w:rFonts w:cs="Times New Roman"/>
          <w:sz w:val="22"/>
          <w:rPrChange w:id="181" w:author="tao huang" w:date="2019-04-10T17:35:00Z">
            <w:rPr>
              <w:rFonts w:cs="Times New Roman"/>
              <w:color w:val="C00000"/>
              <w:sz w:val="22"/>
            </w:rPr>
          </w:rPrChange>
        </w:rPr>
        <w:t xml:space="preserve">, possibly because it becomes more difficult to make </w:t>
      </w:r>
      <w:r w:rsidR="00AC6C26" w:rsidRPr="00B20DBF">
        <w:rPr>
          <w:rFonts w:cs="Times New Roman"/>
          <w:sz w:val="22"/>
          <w:rPrChange w:id="182" w:author="tao huang" w:date="2019-04-10T17:35:00Z">
            <w:rPr>
              <w:rFonts w:cs="Times New Roman"/>
              <w:color w:val="C00000"/>
              <w:sz w:val="22"/>
            </w:rPr>
          </w:rPrChange>
        </w:rPr>
        <w:t>adjustment</w:t>
      </w:r>
      <w:r w:rsidR="008916C1" w:rsidRPr="00B20DBF">
        <w:rPr>
          <w:rFonts w:cs="Times New Roman"/>
          <w:sz w:val="22"/>
          <w:rPrChange w:id="183" w:author="tao huang" w:date="2019-04-10T17:35:00Z">
            <w:rPr>
              <w:rFonts w:cs="Times New Roman"/>
              <w:color w:val="C00000"/>
              <w:sz w:val="22"/>
            </w:rPr>
          </w:rPrChange>
        </w:rPr>
        <w:t>s</w:t>
      </w:r>
      <w:r w:rsidR="00AC6C26" w:rsidRPr="00B20DBF">
        <w:rPr>
          <w:rFonts w:cs="Times New Roman"/>
          <w:sz w:val="22"/>
          <w:rPrChange w:id="184" w:author="tao huang" w:date="2019-04-10T17:35:00Z">
            <w:rPr>
              <w:rFonts w:cs="Times New Roman"/>
              <w:color w:val="C00000"/>
              <w:sz w:val="22"/>
            </w:rPr>
          </w:rPrChange>
        </w:rPr>
        <w:t xml:space="preserve"> for the forecast bias </w:t>
      </w:r>
      <w:r w:rsidR="008916C1" w:rsidRPr="00B20DBF">
        <w:rPr>
          <w:rFonts w:cs="Times New Roman"/>
          <w:sz w:val="22"/>
          <w:rPrChange w:id="185" w:author="tao huang" w:date="2019-04-10T17:35:00Z">
            <w:rPr>
              <w:rFonts w:cs="Times New Roman"/>
              <w:color w:val="C00000"/>
              <w:sz w:val="22"/>
            </w:rPr>
          </w:rPrChange>
        </w:rPr>
        <w:t>when there are too many</w:t>
      </w:r>
      <w:r w:rsidR="00AC6C26" w:rsidRPr="00B20DBF">
        <w:rPr>
          <w:rFonts w:cs="Times New Roman"/>
          <w:sz w:val="22"/>
          <w:rPrChange w:id="186" w:author="tao huang" w:date="2019-04-10T17:35:00Z">
            <w:rPr>
              <w:rFonts w:cs="Times New Roman"/>
              <w:color w:val="C00000"/>
              <w:sz w:val="22"/>
            </w:rPr>
          </w:rPrChange>
        </w:rPr>
        <w:t xml:space="preserve"> </w:t>
      </w:r>
      <w:r w:rsidR="008916C1" w:rsidRPr="00B20DBF">
        <w:rPr>
          <w:rFonts w:cs="Times New Roman"/>
          <w:sz w:val="22"/>
          <w:rPrChange w:id="187" w:author="tao huang" w:date="2019-04-10T17:35:00Z">
            <w:rPr>
              <w:rFonts w:cs="Times New Roman"/>
              <w:color w:val="C00000"/>
              <w:sz w:val="22"/>
            </w:rPr>
          </w:rPrChange>
        </w:rPr>
        <w:t>outliers</w:t>
      </w:r>
      <w:r w:rsidR="00B42BAB" w:rsidRPr="00B20DBF">
        <w:rPr>
          <w:rFonts w:cs="Times New Roman"/>
          <w:sz w:val="22"/>
          <w:rPrChange w:id="188" w:author="tao huang" w:date="2019-04-10T17:35:00Z">
            <w:rPr>
              <w:rFonts w:cs="Times New Roman"/>
              <w:color w:val="C00000"/>
              <w:sz w:val="22"/>
            </w:rPr>
          </w:rPrChange>
        </w:rPr>
        <w:t xml:space="preserve"> which are likely associated with promotional activities. This finding is consistent with the forecasting performance of the ADL-intra-IC model for the non-promoted period</w:t>
      </w:r>
      <w:r w:rsidR="007952AB" w:rsidRPr="00B20DBF">
        <w:rPr>
          <w:rFonts w:cs="Times New Roman"/>
          <w:sz w:val="22"/>
          <w:rPrChange w:id="189" w:author="tao huang" w:date="2019-04-10T17:35:00Z">
            <w:rPr>
              <w:rFonts w:cs="Times New Roman"/>
              <w:color w:val="C00000"/>
              <w:sz w:val="22"/>
            </w:rPr>
          </w:rPrChange>
        </w:rPr>
        <w:t xml:space="preserve">. </w:t>
      </w:r>
      <w:r w:rsidR="00AE77D2" w:rsidRPr="00B20DBF">
        <w:rPr>
          <w:rFonts w:cs="Times New Roman"/>
          <w:sz w:val="22"/>
          <w:rPrChange w:id="190" w:author="tao huang" w:date="2019-04-10T17:35:00Z">
            <w:rPr>
              <w:rFonts w:cs="Times New Roman"/>
              <w:color w:val="C00000"/>
              <w:sz w:val="22"/>
            </w:rPr>
          </w:rPrChange>
        </w:rPr>
        <w:t>Thus, the post hoc results</w:t>
      </w:r>
      <w:r w:rsidR="007952AB" w:rsidRPr="00B20DBF">
        <w:rPr>
          <w:rFonts w:cs="Times New Roman"/>
          <w:sz w:val="22"/>
          <w:rPrChange w:id="191" w:author="tao huang" w:date="2019-04-10T17:35:00Z">
            <w:rPr>
              <w:rFonts w:cs="Times New Roman"/>
              <w:color w:val="C00000"/>
              <w:sz w:val="22"/>
            </w:rPr>
          </w:rPrChange>
        </w:rPr>
        <w:t xml:space="preserve"> suggest</w:t>
      </w:r>
      <w:r w:rsidR="00AE77D2" w:rsidRPr="00B20DBF">
        <w:rPr>
          <w:rFonts w:cs="Times New Roman"/>
          <w:sz w:val="22"/>
          <w:rPrChange w:id="192" w:author="tao huang" w:date="2019-04-10T17:35:00Z">
            <w:rPr>
              <w:rFonts w:cs="Times New Roman"/>
              <w:color w:val="C00000"/>
              <w:sz w:val="22"/>
            </w:rPr>
          </w:rPrChange>
        </w:rPr>
        <w:t xml:space="preserve"> a potential for more effective </w:t>
      </w:r>
      <w:r w:rsidR="00056676" w:rsidRPr="00B20DBF">
        <w:rPr>
          <w:rFonts w:cs="Times New Roman"/>
          <w:sz w:val="22"/>
          <w:rPrChange w:id="193" w:author="tao huang" w:date="2019-04-10T17:35:00Z">
            <w:rPr>
              <w:rFonts w:cs="Times New Roman"/>
              <w:color w:val="C00000"/>
              <w:sz w:val="22"/>
            </w:rPr>
          </w:rPrChange>
        </w:rPr>
        <w:t>forecasting</w:t>
      </w:r>
      <w:r w:rsidR="00AE77D2" w:rsidRPr="00B20DBF">
        <w:rPr>
          <w:rFonts w:cs="Times New Roman"/>
          <w:sz w:val="22"/>
          <w:rPrChange w:id="194" w:author="tao huang" w:date="2019-04-10T17:35:00Z">
            <w:rPr>
              <w:rFonts w:cs="Times New Roman"/>
              <w:color w:val="C00000"/>
              <w:sz w:val="22"/>
            </w:rPr>
          </w:rPrChange>
        </w:rPr>
        <w:t xml:space="preserve"> strategies where we select the forecasting models based on the data characteristics of the SKU, </w:t>
      </w:r>
      <w:r w:rsidR="007952AB" w:rsidRPr="00B20DBF">
        <w:rPr>
          <w:rFonts w:cs="Times New Roman"/>
          <w:sz w:val="22"/>
          <w:rPrChange w:id="195" w:author="tao huang" w:date="2019-04-10T17:35:00Z">
            <w:rPr>
              <w:rFonts w:cs="Times New Roman"/>
              <w:color w:val="C00000"/>
              <w:sz w:val="22"/>
            </w:rPr>
          </w:rPrChange>
        </w:rPr>
        <w:t>a</w:t>
      </w:r>
      <w:r w:rsidR="000D7BD2" w:rsidRPr="00B20DBF">
        <w:rPr>
          <w:rFonts w:cs="Times New Roman"/>
          <w:sz w:val="22"/>
          <w:rPrChange w:id="196" w:author="tao huang" w:date="2019-04-10T17:35:00Z">
            <w:rPr>
              <w:rFonts w:cs="Times New Roman"/>
              <w:color w:val="C00000"/>
              <w:sz w:val="22"/>
            </w:rPr>
          </w:rPrChange>
        </w:rPr>
        <w:t>n interesting question which</w:t>
      </w:r>
      <w:r w:rsidR="007952AB" w:rsidRPr="00B20DBF">
        <w:rPr>
          <w:rFonts w:cs="Times New Roman"/>
          <w:sz w:val="22"/>
          <w:rPrChange w:id="197" w:author="tao huang" w:date="2019-04-10T17:35:00Z">
            <w:rPr>
              <w:rFonts w:cs="Times New Roman"/>
              <w:color w:val="C00000"/>
              <w:sz w:val="22"/>
            </w:rPr>
          </w:rPrChange>
        </w:rPr>
        <w:t xml:space="preserve"> we</w:t>
      </w:r>
      <w:r w:rsidR="002E71CC" w:rsidRPr="00B20DBF">
        <w:rPr>
          <w:rFonts w:cs="Times New Roman"/>
          <w:sz w:val="22"/>
          <w:rPrChange w:id="198" w:author="tao huang" w:date="2019-04-10T17:35:00Z">
            <w:rPr>
              <w:rFonts w:cs="Times New Roman"/>
              <w:color w:val="C00000"/>
              <w:sz w:val="22"/>
            </w:rPr>
          </w:rPrChange>
        </w:rPr>
        <w:t xml:space="preserve"> also</w:t>
      </w:r>
      <w:r w:rsidR="007952AB" w:rsidRPr="00B20DBF">
        <w:rPr>
          <w:rFonts w:cs="Times New Roman"/>
          <w:sz w:val="22"/>
          <w:rPrChange w:id="199" w:author="tao huang" w:date="2019-04-10T17:35:00Z">
            <w:rPr>
              <w:rFonts w:cs="Times New Roman"/>
              <w:color w:val="C00000"/>
              <w:sz w:val="22"/>
            </w:rPr>
          </w:rPrChange>
        </w:rPr>
        <w:t xml:space="preserve"> leave to future research.</w:t>
      </w:r>
    </w:p>
    <w:p w14:paraId="100FA2AF" w14:textId="20F4B743" w:rsidR="00971633" w:rsidRDefault="00971633" w:rsidP="00971633">
      <w:pPr>
        <w:shd w:val="clear" w:color="auto" w:fill="FFFFFF" w:themeFill="background1"/>
        <w:spacing w:after="0" w:line="360" w:lineRule="auto"/>
        <w:rPr>
          <w:rFonts w:cs="Times New Roman"/>
          <w:sz w:val="22"/>
        </w:rPr>
      </w:pPr>
      <w:r w:rsidRPr="00B20DBF">
        <w:rPr>
          <w:rFonts w:cs="Times New Roman"/>
          <w:sz w:val="22"/>
        </w:rPr>
        <w:lastRenderedPageBreak/>
        <w:t xml:space="preserve">The </w:t>
      </w:r>
      <w:r w:rsidR="006302A8" w:rsidRPr="00B20DBF">
        <w:rPr>
          <w:rFonts w:cs="Times New Roman"/>
          <w:sz w:val="22"/>
        </w:rPr>
        <w:t xml:space="preserve">methods </w:t>
      </w:r>
      <w:r w:rsidR="004276FA" w:rsidRPr="00B20DBF">
        <w:rPr>
          <w:rFonts w:cs="Times New Roman"/>
          <w:sz w:val="22"/>
        </w:rPr>
        <w:t xml:space="preserve">proposed </w:t>
      </w:r>
      <w:r w:rsidRPr="00B20DBF">
        <w:rPr>
          <w:rFonts w:cs="Times New Roman"/>
          <w:sz w:val="22"/>
        </w:rPr>
        <w:t xml:space="preserve">in this study </w:t>
      </w:r>
      <w:r w:rsidR="007151F5" w:rsidRPr="00B20DBF">
        <w:rPr>
          <w:rFonts w:cs="Times New Roman"/>
          <w:noProof/>
          <w:sz w:val="22"/>
        </w:rPr>
        <w:t>are</w:t>
      </w:r>
      <w:r w:rsidRPr="00B20DBF">
        <w:rPr>
          <w:rFonts w:cs="Times New Roman"/>
          <w:sz w:val="22"/>
        </w:rPr>
        <w:t xml:space="preserve"> new</w:t>
      </w:r>
      <w:r w:rsidR="007151F5" w:rsidRPr="00B20DBF">
        <w:rPr>
          <w:rFonts w:cs="Times New Roman"/>
          <w:sz w:val="22"/>
        </w:rPr>
        <w:t xml:space="preserve"> in the domain </w:t>
      </w:r>
      <w:r w:rsidR="007151F5" w:rsidRPr="00B20DBF">
        <w:rPr>
          <w:rFonts w:cs="Times New Roman"/>
          <w:noProof/>
          <w:sz w:val="22"/>
        </w:rPr>
        <w:t xml:space="preserve">of </w:t>
      </w:r>
      <w:r w:rsidRPr="00B20DBF">
        <w:rPr>
          <w:rFonts w:cs="Times New Roman"/>
          <w:sz w:val="22"/>
        </w:rPr>
        <w:t>forecasting</w:t>
      </w:r>
      <w:r w:rsidR="00192066" w:rsidRPr="00B20DBF">
        <w:rPr>
          <w:rFonts w:cs="Times New Roman"/>
          <w:sz w:val="22"/>
        </w:rPr>
        <w:t xml:space="preserve"> </w:t>
      </w:r>
      <w:r w:rsidR="006302A8" w:rsidRPr="00B20DBF">
        <w:rPr>
          <w:rFonts w:cs="Times New Roman"/>
          <w:sz w:val="22"/>
        </w:rPr>
        <w:t xml:space="preserve">retailer product sales </w:t>
      </w:r>
      <w:r w:rsidR="00192066" w:rsidRPr="0092053E">
        <w:rPr>
          <w:rFonts w:cs="Times New Roman"/>
          <w:sz w:val="22"/>
        </w:rPr>
        <w:t xml:space="preserve">at </w:t>
      </w:r>
      <w:r w:rsidR="00C63D51">
        <w:rPr>
          <w:rFonts w:cs="Times New Roman"/>
          <w:sz w:val="22"/>
        </w:rPr>
        <w:t xml:space="preserve">the </w:t>
      </w:r>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r w:rsidR="007151F5">
        <w:rPr>
          <w:rFonts w:cs="Times New Roman"/>
          <w:noProof/>
          <w:sz w:val="22"/>
        </w:rPr>
        <w:t xml:space="preserve">an be </w:t>
      </w:r>
      <w:r w:rsidR="007151F5" w:rsidRPr="00C63D51">
        <w:rPr>
          <w:rFonts w:cs="Times New Roman"/>
          <w:noProof/>
          <w:sz w:val="22"/>
        </w:rPr>
        <w:t>ach</w:t>
      </w:r>
      <w:r w:rsidR="000D7BD2">
        <w:rPr>
          <w:rFonts w:cs="Times New Roman"/>
          <w:noProof/>
          <w:sz w:val="22"/>
        </w:rPr>
        <w:t>ie</w:t>
      </w:r>
      <w:r w:rsidR="007151F5" w:rsidRPr="00C63D51">
        <w:rPr>
          <w:rFonts w:cs="Times New Roman"/>
          <w:noProof/>
          <w:sz w:val="22"/>
        </w:rPr>
        <w:t>ved</w:t>
      </w:r>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r w:rsidR="004F0917">
        <w:rPr>
          <w:rFonts w:cs="Times New Roman"/>
          <w:sz w:val="22"/>
        </w:rPr>
        <w:t>10</w:t>
      </w:r>
      <w:r w:rsidR="004F0917" w:rsidRPr="0092053E">
        <w:rPr>
          <w:rFonts w:cs="Times New Roman"/>
          <w:sz w:val="22"/>
        </w:rPr>
        <w:t xml:space="preserve"> </w:t>
      </w:r>
      <w:r w:rsidRPr="0092053E">
        <w:rPr>
          <w:rFonts w:cs="Times New Roman"/>
          <w:sz w:val="22"/>
        </w:rPr>
        <w:t xml:space="preserve">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330CC3">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we have brought</w:t>
      </w:r>
      <w:r w:rsidR="004F0917">
        <w:rPr>
          <w:rFonts w:cs="Times New Roman"/>
          <w:sz w:val="22"/>
        </w:rPr>
        <w:t xml:space="preserve"> attention to</w:t>
      </w:r>
      <w:r w:rsidR="0062111A" w:rsidRPr="0092053E">
        <w:rPr>
          <w:rFonts w:cs="Times New Roman"/>
          <w:sz w:val="22"/>
        </w:rPr>
        <w:t xml:space="preserve"> </w:t>
      </w:r>
      <w:r w:rsidR="00B94899" w:rsidRPr="0092053E">
        <w:rPr>
          <w:rFonts w:cs="Times New Roman"/>
          <w:sz w:val="22"/>
        </w:rPr>
        <w:t>the problem of structural change</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 </w:t>
      </w:r>
      <w:r w:rsidRPr="0092053E">
        <w:rPr>
          <w:rFonts w:cs="Times New Roman"/>
          <w:sz w:val="22"/>
        </w:rPr>
        <w:t xml:space="preserve">is that we need to make strong assumptions </w:t>
      </w:r>
      <w:r w:rsidR="007151F5" w:rsidRPr="00C63D51">
        <w:rPr>
          <w:rFonts w:cs="Times New Roman"/>
          <w:noProof/>
          <w:sz w:val="22"/>
        </w:rPr>
        <w:t>concer</w:t>
      </w:r>
      <w:r w:rsidR="002D20BE" w:rsidRPr="00C63D51">
        <w:rPr>
          <w:rFonts w:cs="Times New Roman"/>
          <w:noProof/>
          <w:sz w:val="22"/>
        </w:rPr>
        <w:t>ning</w:t>
      </w:r>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w:t>
      </w:r>
      <w:r w:rsidR="000D7BD2">
        <w:rPr>
          <w:rFonts w:cs="Times New Roman"/>
          <w:sz w:val="22"/>
        </w:rPr>
        <w:t xml:space="preserve"> changing</w:t>
      </w:r>
      <w:r w:rsidRPr="0092053E">
        <w:rPr>
          <w:rFonts w:cs="Times New Roman"/>
          <w:sz w:val="22"/>
        </w:rPr>
        <w:t xml:space="preserve"> marketing activities. </w:t>
      </w:r>
      <w:r w:rsidR="00F6509C" w:rsidRPr="0092053E">
        <w:rPr>
          <w:rFonts w:cs="Times New Roman"/>
          <w:sz w:val="22"/>
        </w:rPr>
        <w:t xml:space="preserve">For example, </w:t>
      </w:r>
      <w:r w:rsidRPr="0092053E">
        <w:rPr>
          <w:rFonts w:cs="Times New Roman"/>
          <w:sz w:val="22"/>
        </w:rPr>
        <w:fldChar w:fldCharType="begin"/>
      </w:r>
      <w:r w:rsidR="00330CC3">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330CC3">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 xml:space="preserve">In summary, the methods we have proposed in this study produce consistently </w:t>
      </w:r>
      <w:r w:rsidR="000D7BD2">
        <w:rPr>
          <w:rFonts w:cs="Times New Roman"/>
          <w:sz w:val="22"/>
        </w:rPr>
        <w:t xml:space="preserve">more </w:t>
      </w:r>
      <w:r w:rsidR="00F6509C" w:rsidRPr="0092053E">
        <w:rPr>
          <w:rFonts w:cs="Times New Roman"/>
          <w:sz w:val="22"/>
        </w:rPr>
        <w:t>accurate forecasts</w:t>
      </w:r>
      <w:r w:rsidR="000D7BD2">
        <w:rPr>
          <w:rFonts w:cs="Times New Roman"/>
          <w:sz w:val="22"/>
        </w:rPr>
        <w:t xml:space="preserve"> than established alternatives</w:t>
      </w:r>
      <w:r w:rsidR="00F6509C" w:rsidRPr="0092053E">
        <w:rPr>
          <w:rFonts w:cs="Times New Roman"/>
          <w:sz w:val="22"/>
        </w:rPr>
        <w:t xml:space="preserve">. They also satisfy the practical requirements of retail forecasting in that they are intuitive, they can be developed and operated automatically and </w:t>
      </w:r>
      <w:r w:rsidR="00F00AF0">
        <w:rPr>
          <w:rFonts w:cs="Times New Roman"/>
          <w:sz w:val="22"/>
        </w:rPr>
        <w:t>can</w:t>
      </w:r>
      <w:r w:rsidR="00F00AF0" w:rsidRPr="0092053E">
        <w:rPr>
          <w:rFonts w:cs="Times New Roman"/>
          <w:sz w:val="22"/>
        </w:rPr>
        <w:t xml:space="preserve"> </w:t>
      </w:r>
      <w:r w:rsidR="00F00AF0">
        <w:rPr>
          <w:rFonts w:cs="Times New Roman"/>
          <w:sz w:val="22"/>
        </w:rPr>
        <w:t xml:space="preserve">also </w:t>
      </w:r>
      <w:r w:rsidR="00F6509C" w:rsidRPr="0092053E">
        <w:rPr>
          <w:rFonts w:cs="Times New Roman"/>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54F3E19"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w:t>
      </w:r>
      <w:r w:rsidR="00F00AF0">
        <w:rPr>
          <w:rFonts w:cs="Times New Roman"/>
          <w:sz w:val="22"/>
        </w:rPr>
        <w:t xml:space="preserve">would like to </w:t>
      </w:r>
      <w:r w:rsidRPr="0092053E">
        <w:rPr>
          <w:rFonts w:cs="Times New Roman"/>
          <w:sz w:val="22"/>
        </w:rPr>
        <w:t xml:space="preserve">thank the IRI company </w:t>
      </w:r>
      <w:r w:rsidRPr="0092053E">
        <w:rPr>
          <w:rFonts w:cs="Times New Roman"/>
          <w:noProof/>
          <w:sz w:val="22"/>
        </w:rPr>
        <w:t>for making the data available</w:t>
      </w:r>
      <w:r w:rsidRPr="0092053E">
        <w:rPr>
          <w:rFonts w:cs="Times New Roman"/>
          <w:sz w:val="22"/>
        </w:rPr>
        <w:t xml:space="preserve">. All the </w:t>
      </w:r>
      <w:r w:rsidR="00F00AF0" w:rsidRPr="0092053E">
        <w:rPr>
          <w:rFonts w:cs="Times New Roman"/>
          <w:sz w:val="22"/>
        </w:rPr>
        <w:t>analys</w:t>
      </w:r>
      <w:r w:rsidR="00F00AF0">
        <w:rPr>
          <w:rFonts w:cs="Times New Roman"/>
          <w:sz w:val="22"/>
        </w:rPr>
        <w:t>e</w:t>
      </w:r>
      <w:r w:rsidR="00F00AF0" w:rsidRPr="0092053E">
        <w:rPr>
          <w:rFonts w:cs="Times New Roman"/>
          <w:sz w:val="22"/>
        </w:rPr>
        <w:t xml:space="preserve">s </w:t>
      </w:r>
      <w:r w:rsidRPr="0092053E">
        <w:rPr>
          <w:rFonts w:cs="Times New Roman"/>
          <w:sz w:val="22"/>
        </w:rPr>
        <w:t xml:space="preserve">and findings in this paper based on the IRI dataset are </w:t>
      </w:r>
      <w:r w:rsidR="00F00AF0">
        <w:rPr>
          <w:rFonts w:cs="Times New Roman"/>
          <w:sz w:val="22"/>
        </w:rPr>
        <w:t xml:space="preserve">those </w:t>
      </w:r>
      <w:r w:rsidR="0010285C">
        <w:rPr>
          <w:rFonts w:cs="Times New Roman"/>
          <w:sz w:val="22"/>
        </w:rPr>
        <w:t xml:space="preserve">solely </w:t>
      </w:r>
      <w:r w:rsidR="00F00AF0">
        <w:rPr>
          <w:rFonts w:cs="Times New Roman"/>
          <w:sz w:val="22"/>
        </w:rPr>
        <w:t xml:space="preserve">of </w:t>
      </w:r>
      <w:r w:rsidRPr="0092053E">
        <w:rPr>
          <w:rFonts w:cs="Times New Roman"/>
          <w:sz w:val="22"/>
        </w:rPr>
        <w:t xml:space="preserve">the authors and not </w:t>
      </w:r>
      <w:r w:rsidR="00F00AF0">
        <w:rPr>
          <w:rFonts w:cs="Times New Roman"/>
          <w:sz w:val="22"/>
        </w:rPr>
        <w:t xml:space="preserve">those of </w:t>
      </w:r>
      <w:r w:rsidRPr="0092053E">
        <w:rPr>
          <w:rFonts w:cs="Times New Roman"/>
          <w:sz w:val="22"/>
        </w:rPr>
        <w:t>the IRI company.</w:t>
      </w:r>
    </w:p>
    <w:p w14:paraId="36977CD7" w14:textId="59CBBA77" w:rsidR="00C40F59" w:rsidDel="007D546B" w:rsidRDefault="007D546B" w:rsidP="00971633">
      <w:pPr>
        <w:shd w:val="clear" w:color="auto" w:fill="FFFFFF" w:themeFill="background1"/>
        <w:spacing w:after="0" w:line="360" w:lineRule="auto"/>
        <w:rPr>
          <w:del w:id="200" w:author="tao huang" w:date="2019-04-10T17:46:00Z"/>
          <w:rFonts w:cs="Times New Roman"/>
          <w:b/>
          <w:sz w:val="22"/>
        </w:rPr>
      </w:pPr>
      <w:del w:id="201" w:author="tao huang" w:date="2019-04-10T17:46:00Z">
        <w:r w:rsidDel="007D546B">
          <w:rPr>
            <w:rFonts w:cs="Times New Roman"/>
            <w:b/>
            <w:sz w:val="22"/>
          </w:rPr>
          <w:fldChar w:fldCharType="begin"/>
        </w:r>
        <w:r w:rsidDel="007D546B">
          <w:rPr>
            <w:rFonts w:cs="Times New Roman"/>
            <w:b/>
            <w:sz w:val="22"/>
          </w:rPr>
          <w:del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Del="007D546B">
          <w:rPr>
            <w:rFonts w:cs="Times New Roman"/>
            <w:b/>
            <w:sz w:val="22"/>
          </w:rPr>
          <w:fldChar w:fldCharType="separate"/>
        </w:r>
        <w:r w:rsidDel="007D546B">
          <w:rPr>
            <w:rFonts w:cs="Times New Roman"/>
            <w:b/>
            <w:noProof/>
            <w:sz w:val="22"/>
          </w:rPr>
          <w:delText>(Fildes, Ma, et al., 2018)</w:delText>
        </w:r>
        <w:r w:rsidDel="007D546B">
          <w:rPr>
            <w:rFonts w:cs="Times New Roman"/>
            <w:b/>
            <w:sz w:val="22"/>
          </w:rPr>
          <w:fldChar w:fldCharType="end"/>
        </w:r>
      </w:del>
    </w:p>
    <w:p w14:paraId="77BD3C32" w14:textId="77777777" w:rsidR="007D546B" w:rsidRPr="0092053E" w:rsidRDefault="007D546B" w:rsidP="00971633">
      <w:pPr>
        <w:shd w:val="clear" w:color="auto" w:fill="FFFFFF" w:themeFill="background1"/>
        <w:spacing w:after="0" w:line="360" w:lineRule="auto"/>
        <w:rPr>
          <w:ins w:id="202" w:author="tao huang" w:date="2019-04-10T17:46:00Z"/>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4503E792" w14:textId="77777777" w:rsidR="00BA6474" w:rsidRPr="00BA6474" w:rsidRDefault="00971633" w:rsidP="00BA6474">
      <w:pPr>
        <w:pStyle w:val="EndNoteBibliography"/>
        <w:spacing w:after="0"/>
        <w:ind w:left="720" w:hanging="720"/>
      </w:pPr>
      <w:r w:rsidRPr="0092053E">
        <w:fldChar w:fldCharType="begin"/>
      </w:r>
      <w:r w:rsidRPr="0092053E">
        <w:instrText xml:space="preserve"> ADDIN EN.REFLIST </w:instrText>
      </w:r>
      <w:r w:rsidRPr="0092053E">
        <w:fldChar w:fldCharType="separate"/>
      </w:r>
      <w:r w:rsidR="00BA6474" w:rsidRPr="00BA6474">
        <w:t xml:space="preserve">Aburto, L., &amp; Weber, R. (2007). Improved supply chain management based on hybrid demand forecasts. </w:t>
      </w:r>
      <w:r w:rsidR="00BA6474" w:rsidRPr="00BA6474">
        <w:rPr>
          <w:i/>
        </w:rPr>
        <w:t>Applied Soft Computing, 7</w:t>
      </w:r>
      <w:r w:rsidR="00BA6474" w:rsidRPr="00BA6474">
        <w:t xml:space="preserve">, 136-144. </w:t>
      </w:r>
    </w:p>
    <w:p w14:paraId="266F5991" w14:textId="77777777" w:rsidR="00BA6474" w:rsidRPr="00BA6474" w:rsidRDefault="00BA6474" w:rsidP="00BA6474">
      <w:pPr>
        <w:pStyle w:val="EndNoteBibliography"/>
        <w:spacing w:after="0"/>
        <w:ind w:left="720" w:hanging="720"/>
      </w:pPr>
      <w:r w:rsidRPr="00BA6474">
        <w:t xml:space="preserve">Allen, P. G., &amp; Fildes, R. (2001). Econometric forecasting. In J. S. Armstrong (Ed.), </w:t>
      </w:r>
      <w:r w:rsidRPr="00BA6474">
        <w:rPr>
          <w:i/>
        </w:rPr>
        <w:t>Principles of Forecasting: A Handbook for Researchers and Practitioners</w:t>
      </w:r>
      <w:r w:rsidRPr="00BA6474">
        <w:t>. Boston: Kluwer Academic Publishers.</w:t>
      </w:r>
    </w:p>
    <w:p w14:paraId="610F6708" w14:textId="77777777" w:rsidR="00BA6474" w:rsidRPr="00BA6474" w:rsidRDefault="00BA6474" w:rsidP="00BA6474">
      <w:pPr>
        <w:pStyle w:val="EndNoteBibliography"/>
        <w:spacing w:after="0"/>
        <w:ind w:left="720" w:hanging="720"/>
      </w:pPr>
      <w:r w:rsidRPr="00BA6474">
        <w:t xml:space="preserve">Andrews, D. W. K. (1993). Tests for parameter instability and structural change with unknown change point. </w:t>
      </w:r>
      <w:r w:rsidRPr="00BA6474">
        <w:rPr>
          <w:i/>
        </w:rPr>
        <w:t>Econometrica, 61</w:t>
      </w:r>
      <w:r w:rsidRPr="00BA6474">
        <w:t xml:space="preserve">, 825-851. </w:t>
      </w:r>
    </w:p>
    <w:p w14:paraId="0D6B607B" w14:textId="77777777" w:rsidR="00BA6474" w:rsidRPr="00BA6474" w:rsidRDefault="00BA6474" w:rsidP="00BA6474">
      <w:pPr>
        <w:pStyle w:val="EndNoteBibliography"/>
        <w:spacing w:after="0"/>
        <w:ind w:left="720" w:hanging="720"/>
      </w:pPr>
      <w:r w:rsidRPr="00BA6474">
        <w:t xml:space="preserve">Andrews, D. W. K., &amp; Ploberger, W. (1994). Optimal tests when a nuisance parameter is present only under the alternative. </w:t>
      </w:r>
      <w:r w:rsidRPr="00BA6474">
        <w:rPr>
          <w:i/>
        </w:rPr>
        <w:t>Econometrica, 62</w:t>
      </w:r>
      <w:r w:rsidRPr="00BA6474">
        <w:t xml:space="preserve">, 1383-1414. </w:t>
      </w:r>
    </w:p>
    <w:p w14:paraId="06CD0BD7" w14:textId="77777777" w:rsidR="00BA6474" w:rsidRPr="00BA6474" w:rsidRDefault="00BA6474" w:rsidP="00BA6474">
      <w:pPr>
        <w:pStyle w:val="EndNoteBibliography"/>
        <w:spacing w:after="0"/>
        <w:ind w:left="720" w:hanging="720"/>
      </w:pPr>
      <w:r w:rsidRPr="00BA6474">
        <w:t xml:space="preserve">Bai, J., &amp; Perron, P. (1998). Estimating and testing linear models with multiple structural changes. </w:t>
      </w:r>
      <w:r w:rsidRPr="00BA6474">
        <w:rPr>
          <w:i/>
        </w:rPr>
        <w:t>Econometrica, 66</w:t>
      </w:r>
      <w:r w:rsidRPr="00BA6474">
        <w:t xml:space="preserve">, 47- 78. </w:t>
      </w:r>
    </w:p>
    <w:p w14:paraId="3B0151C0" w14:textId="77777777" w:rsidR="00BA6474" w:rsidRPr="00BA6474" w:rsidRDefault="00BA6474" w:rsidP="00BA6474">
      <w:pPr>
        <w:pStyle w:val="EndNoteBibliography"/>
        <w:spacing w:after="0"/>
        <w:ind w:left="720" w:hanging="720"/>
      </w:pPr>
      <w:r w:rsidRPr="00BA6474">
        <w:t xml:space="preserve">Bai, J., &amp; Perron, P. (2003). Computation and analysis of multiple structural-change models. </w:t>
      </w:r>
      <w:r w:rsidRPr="00BA6474">
        <w:rPr>
          <w:i/>
        </w:rPr>
        <w:t>Journal of Applied Econometrics, 18</w:t>
      </w:r>
      <w:r w:rsidRPr="00BA6474">
        <w:t xml:space="preserve">, 1-22. </w:t>
      </w:r>
    </w:p>
    <w:p w14:paraId="6113E126" w14:textId="77777777" w:rsidR="00BA6474" w:rsidRPr="00BA6474" w:rsidRDefault="00BA6474" w:rsidP="00BA6474">
      <w:pPr>
        <w:pStyle w:val="EndNoteBibliography"/>
        <w:spacing w:after="0"/>
        <w:ind w:left="720" w:hanging="720"/>
      </w:pPr>
      <w:r w:rsidRPr="00BA6474">
        <w:t xml:space="preserve">Bronnenberg, B. J., Kruger, M. W., &amp; Mela, C. F. (2008). The IRI marketing data set. </w:t>
      </w:r>
      <w:r w:rsidRPr="00BA6474">
        <w:rPr>
          <w:i/>
        </w:rPr>
        <w:t>Marketing Science, 27</w:t>
      </w:r>
      <w:r w:rsidRPr="00BA6474">
        <w:t xml:space="preserve">(4), pp. 745–748. </w:t>
      </w:r>
    </w:p>
    <w:p w14:paraId="5E2031D7" w14:textId="77777777" w:rsidR="00BA6474" w:rsidRPr="00BA6474" w:rsidRDefault="00BA6474" w:rsidP="00BA6474">
      <w:pPr>
        <w:pStyle w:val="EndNoteBibliography"/>
        <w:spacing w:after="0"/>
        <w:ind w:left="720" w:hanging="720"/>
      </w:pPr>
      <w:r w:rsidRPr="00BA6474">
        <w:lastRenderedPageBreak/>
        <w:t xml:space="preserve">Brown, R. L., Durbin, J., &amp; Evans, J. M. (1975). Techniques for testing the constancy of regression relationships over time. </w:t>
      </w:r>
      <w:r w:rsidRPr="00BA6474">
        <w:rPr>
          <w:i/>
        </w:rPr>
        <w:t>Journal of the Royal Statistical Society. Series B (Methodological), 37</w:t>
      </w:r>
      <w:r w:rsidRPr="00BA6474">
        <w:t xml:space="preserve">(2), 149-192. </w:t>
      </w:r>
    </w:p>
    <w:p w14:paraId="7DBAF3C1" w14:textId="77777777" w:rsidR="00BA6474" w:rsidRPr="00BA6474" w:rsidRDefault="00BA6474" w:rsidP="00BA6474">
      <w:pPr>
        <w:pStyle w:val="EndNoteBibliography"/>
        <w:spacing w:after="0"/>
        <w:ind w:left="720" w:hanging="720"/>
      </w:pPr>
      <w:r w:rsidRPr="00BA6474">
        <w:t xml:space="preserve">Bucklin, R. E., Gupta, S., &amp; Siddarth, S. (1998). Determining segmentation in sales response across consumer purchase behaviors. </w:t>
      </w:r>
      <w:r w:rsidRPr="00BA6474">
        <w:rPr>
          <w:i/>
        </w:rPr>
        <w:t>Journal of Marketing Research, 35</w:t>
      </w:r>
      <w:r w:rsidRPr="00BA6474">
        <w:t>(2), 189-197. doi: 10.2307/3151847</w:t>
      </w:r>
    </w:p>
    <w:p w14:paraId="4E81FBCB" w14:textId="77777777" w:rsidR="00BA6474" w:rsidRPr="00BA6474" w:rsidRDefault="00BA6474" w:rsidP="00BA6474">
      <w:pPr>
        <w:pStyle w:val="EndNoteBibliography"/>
        <w:spacing w:after="0"/>
        <w:ind w:left="720" w:hanging="720"/>
      </w:pPr>
      <w:r w:rsidRPr="00BA6474">
        <w:t xml:space="preserve">Castle, J. L., Doornik, J. A., &amp; Hendry, D. F. (2008). Model selection when there are multiple breaks. </w:t>
      </w:r>
      <w:r w:rsidRPr="00BA6474">
        <w:rPr>
          <w:i/>
        </w:rPr>
        <w:t>Working paper No. 407, Economics Department, University of Oxford</w:t>
      </w:r>
      <w:r w:rsidRPr="00BA6474">
        <w:t xml:space="preserve">. </w:t>
      </w:r>
    </w:p>
    <w:p w14:paraId="4445BDDF" w14:textId="77777777" w:rsidR="00BA6474" w:rsidRPr="00BA6474" w:rsidRDefault="00BA6474" w:rsidP="00BA6474">
      <w:pPr>
        <w:pStyle w:val="EndNoteBibliography"/>
        <w:spacing w:after="0"/>
        <w:ind w:left="720" w:hanging="720"/>
      </w:pPr>
      <w:r w:rsidRPr="00BA6474">
        <w:t xml:space="preserve">Chevillon, G. (2016). Multistep forecasting in the presence of location shifts. </w:t>
      </w:r>
      <w:r w:rsidRPr="00BA6474">
        <w:rPr>
          <w:i/>
        </w:rPr>
        <w:t>International Journal of Forecasting, 32</w:t>
      </w:r>
      <w:r w:rsidRPr="00BA6474">
        <w:t xml:space="preserve">(1), 121-137. </w:t>
      </w:r>
    </w:p>
    <w:p w14:paraId="4377AA0C" w14:textId="77777777" w:rsidR="00BA6474" w:rsidRPr="00BA6474" w:rsidRDefault="00BA6474" w:rsidP="00BA6474">
      <w:pPr>
        <w:pStyle w:val="EndNoteBibliography"/>
        <w:spacing w:after="0"/>
        <w:ind w:left="720" w:hanging="720"/>
      </w:pPr>
      <w:r w:rsidRPr="00BA6474">
        <w:t xml:space="preserve">Clark, T. E., &amp; McCracken, M. W. (2007). Forecasting with small macroeconomic VARs in the presence of instabilities </w:t>
      </w:r>
      <w:r w:rsidRPr="00BA6474">
        <w:rPr>
          <w:i/>
        </w:rPr>
        <w:t>Finance and Economics Discussion Series</w:t>
      </w:r>
      <w:r w:rsidRPr="00BA6474">
        <w:t>: Federal Reserve Board, Washington, D.C.</w:t>
      </w:r>
    </w:p>
    <w:p w14:paraId="6845D7C0" w14:textId="77777777" w:rsidR="00BA6474" w:rsidRPr="00BA6474" w:rsidRDefault="00BA6474" w:rsidP="00BA6474">
      <w:pPr>
        <w:pStyle w:val="EndNoteBibliography"/>
        <w:spacing w:after="0"/>
        <w:ind w:left="720" w:hanging="720"/>
      </w:pPr>
      <w:r w:rsidRPr="00BA6474">
        <w:t xml:space="preserve">Clements, M. P., &amp; Hendry, D. F. (1994). Towards a theory of economic forecasting. In C. P. Hargreaves (Ed.), </w:t>
      </w:r>
      <w:r w:rsidRPr="00BA6474">
        <w:rPr>
          <w:i/>
        </w:rPr>
        <w:t>Nonstationary Time Series Analysis and Cointegration</w:t>
      </w:r>
      <w:r w:rsidRPr="00BA6474">
        <w:t>: Oxford University Press.</w:t>
      </w:r>
    </w:p>
    <w:p w14:paraId="01B17EE6" w14:textId="77777777" w:rsidR="00BA6474" w:rsidRPr="00BA6474" w:rsidRDefault="00BA6474" w:rsidP="00BA6474">
      <w:pPr>
        <w:pStyle w:val="EndNoteBibliography"/>
        <w:spacing w:after="0"/>
        <w:ind w:left="720" w:hanging="720"/>
      </w:pPr>
      <w:r w:rsidRPr="00BA6474">
        <w:t xml:space="preserve">Clements, M. P., &amp; Hendry, D. F. (1996). Intercept corrections and structural change. </w:t>
      </w:r>
      <w:r w:rsidRPr="00BA6474">
        <w:rPr>
          <w:i/>
        </w:rPr>
        <w:t>Journal of Applied Econometrics, 11</w:t>
      </w:r>
      <w:r w:rsidRPr="00BA6474">
        <w:t xml:space="preserve">(5), 475-494. </w:t>
      </w:r>
    </w:p>
    <w:p w14:paraId="70464C5A" w14:textId="77777777" w:rsidR="00BA6474" w:rsidRPr="00BA6474" w:rsidRDefault="00BA6474" w:rsidP="00BA6474">
      <w:pPr>
        <w:pStyle w:val="EndNoteBibliography"/>
        <w:spacing w:after="0"/>
        <w:ind w:left="720" w:hanging="720"/>
      </w:pPr>
      <w:r w:rsidRPr="00BA6474">
        <w:t xml:space="preserve">Clements, M. P., &amp; Hendry, D. F. (1998). </w:t>
      </w:r>
      <w:r w:rsidRPr="00BA6474">
        <w:rPr>
          <w:i/>
        </w:rPr>
        <w:t>Forecasting Economic Time Series</w:t>
      </w:r>
      <w:r w:rsidRPr="00BA6474">
        <w:t>: Cambridge University Press.</w:t>
      </w:r>
    </w:p>
    <w:p w14:paraId="241C5A60" w14:textId="77777777" w:rsidR="00BA6474" w:rsidRPr="00BA6474" w:rsidRDefault="00BA6474" w:rsidP="00BA6474">
      <w:pPr>
        <w:pStyle w:val="EndNoteBibliography"/>
        <w:spacing w:after="0"/>
        <w:ind w:left="720" w:hanging="720"/>
      </w:pPr>
      <w:r w:rsidRPr="00BA6474">
        <w:t xml:space="preserve">Clements, M. P., &amp; Hendry, D. F. (1999). </w:t>
      </w:r>
      <w:r w:rsidRPr="00BA6474">
        <w:rPr>
          <w:i/>
        </w:rPr>
        <w:t>Forecasting non-stationary economic time series</w:t>
      </w:r>
      <w:r w:rsidRPr="00BA6474">
        <w:t>. London: The MIT Press.</w:t>
      </w:r>
    </w:p>
    <w:p w14:paraId="2125C31B" w14:textId="77777777" w:rsidR="00BA6474" w:rsidRPr="00BA6474" w:rsidRDefault="00BA6474" w:rsidP="00BA6474">
      <w:pPr>
        <w:pStyle w:val="EndNoteBibliography"/>
        <w:spacing w:after="0"/>
        <w:ind w:left="720" w:hanging="720"/>
      </w:pPr>
      <w:r w:rsidRPr="00BA6474">
        <w:t xml:space="preserve">Cooper, L. G., Baron, P., Levy, W., Swisher, M., &amp; Gogos, P. (1999). Promocast: A new forecasting method for promotion planning. </w:t>
      </w:r>
      <w:r w:rsidRPr="00BA6474">
        <w:rPr>
          <w:i/>
        </w:rPr>
        <w:t>Marketing Science, 18</w:t>
      </w:r>
      <w:r w:rsidRPr="00BA6474">
        <w:t xml:space="preserve">(3), 301-316. </w:t>
      </w:r>
    </w:p>
    <w:p w14:paraId="532C88C8" w14:textId="77777777" w:rsidR="00BA6474" w:rsidRPr="00BA6474" w:rsidRDefault="00BA6474" w:rsidP="00BA6474">
      <w:pPr>
        <w:pStyle w:val="EndNoteBibliography"/>
        <w:spacing w:after="0"/>
        <w:ind w:left="720" w:hanging="720"/>
      </w:pPr>
      <w:r w:rsidRPr="00BA6474">
        <w:t xml:space="preserve">Cooper, L. G., &amp; Giuffrida, G. (2000). Turning datamining into a management science tool: new algorithms and empirical results. </w:t>
      </w:r>
      <w:r w:rsidRPr="00BA6474">
        <w:rPr>
          <w:i/>
        </w:rPr>
        <w:t>Management Science, 46</w:t>
      </w:r>
      <w:r w:rsidRPr="00BA6474">
        <w:t xml:space="preserve">(2), 249. </w:t>
      </w:r>
    </w:p>
    <w:p w14:paraId="0078A52A" w14:textId="77777777" w:rsidR="00BA6474" w:rsidRPr="00BA6474" w:rsidRDefault="00BA6474" w:rsidP="00BA6474">
      <w:pPr>
        <w:pStyle w:val="EndNoteBibliography"/>
        <w:spacing w:after="0"/>
        <w:ind w:left="720" w:hanging="720"/>
      </w:pPr>
      <w:r w:rsidRPr="00BA6474">
        <w:t xml:space="preserve">Corsten, D., &amp; Gruen, T. (2003). Desperately seeking shelf availability: an examination of the extent, the causes, and the efforts to address retail out-of-stocks. </w:t>
      </w:r>
      <w:r w:rsidRPr="00BA6474">
        <w:rPr>
          <w:i/>
        </w:rPr>
        <w:t>International Journal of Retail &amp; Distribution Management, 31</w:t>
      </w:r>
      <w:r w:rsidRPr="00BA6474">
        <w:t xml:space="preserve">(12), 605-617. </w:t>
      </w:r>
    </w:p>
    <w:p w14:paraId="16C71113" w14:textId="77777777" w:rsidR="00BA6474" w:rsidRPr="00BA6474" w:rsidRDefault="00BA6474" w:rsidP="00BA6474">
      <w:pPr>
        <w:pStyle w:val="EndNoteBibliography"/>
        <w:spacing w:after="0"/>
        <w:ind w:left="720" w:hanging="720"/>
      </w:pPr>
      <w:r w:rsidRPr="00BA6474">
        <w:t xml:space="preserve">Davydenko, A., &amp; Fildes, R. (2013). Measuring forecasting accuracy: the case of judgmental adjustments to SKU-level demand forecasts. </w:t>
      </w:r>
      <w:r w:rsidRPr="00BA6474">
        <w:rPr>
          <w:i/>
        </w:rPr>
        <w:t>International Journal of Forecasting, 29</w:t>
      </w:r>
      <w:r w:rsidRPr="00BA6474">
        <w:t xml:space="preserve">(3), 510-522. </w:t>
      </w:r>
    </w:p>
    <w:p w14:paraId="5C587718" w14:textId="77777777" w:rsidR="00BA6474" w:rsidRPr="00BA6474" w:rsidRDefault="00BA6474" w:rsidP="00BA6474">
      <w:pPr>
        <w:pStyle w:val="EndNoteBibliography"/>
        <w:spacing w:after="0"/>
        <w:ind w:left="720" w:hanging="720"/>
      </w:pPr>
      <w:r w:rsidRPr="00BA6474">
        <w:t xml:space="preserve">Diebold, F. X., &amp; Mariano, R. S. (1995). Comparing predictive accuracy. </w:t>
      </w:r>
      <w:r w:rsidRPr="00BA6474">
        <w:rPr>
          <w:i/>
        </w:rPr>
        <w:t>Journal of Business and Economic Statistics, 13</w:t>
      </w:r>
      <w:r w:rsidRPr="00BA6474">
        <w:t xml:space="preserve">, 253-263. </w:t>
      </w:r>
    </w:p>
    <w:p w14:paraId="7DBC5D12" w14:textId="77777777" w:rsidR="00BA6474" w:rsidRPr="00BA6474" w:rsidRDefault="00BA6474" w:rsidP="00BA6474">
      <w:pPr>
        <w:pStyle w:val="EndNoteBibliography"/>
        <w:spacing w:after="0"/>
        <w:ind w:left="720" w:hanging="720"/>
      </w:pPr>
      <w:r w:rsidRPr="00BA6474">
        <w:t xml:space="preserve">Dinner, I. M., Heerde, H. J. v., &amp; Neslin, S. (2015). Creating customer engagement via mobile apps: how app usage drives purchase behavior. </w:t>
      </w:r>
      <w:r w:rsidRPr="00BA6474">
        <w:rPr>
          <w:i/>
        </w:rPr>
        <w:t>Working paper, 10.2139/ssrn.2669817</w:t>
      </w:r>
      <w:r w:rsidRPr="00BA6474">
        <w:t xml:space="preserve">. </w:t>
      </w:r>
    </w:p>
    <w:p w14:paraId="335C7AC8" w14:textId="77777777" w:rsidR="00BA6474" w:rsidRPr="00BA6474" w:rsidRDefault="00BA6474" w:rsidP="00BA6474">
      <w:pPr>
        <w:pStyle w:val="EndNoteBibliography"/>
        <w:spacing w:after="0"/>
        <w:ind w:left="720" w:hanging="720"/>
      </w:pPr>
      <w:r w:rsidRPr="00BA6474">
        <w:t xml:space="preserve">Divakar, S., Ratchford, B. T., &amp; Shankar, V. (2005). CHAN4CAST: A multichannel, multiregion sales forecasting model and decision support system for consumer packaged goods. </w:t>
      </w:r>
      <w:r w:rsidRPr="00BA6474">
        <w:rPr>
          <w:i/>
        </w:rPr>
        <w:t>Marketing Science, 24</w:t>
      </w:r>
      <w:r w:rsidRPr="00BA6474">
        <w:t xml:space="preserve">(3), 334-350. </w:t>
      </w:r>
    </w:p>
    <w:p w14:paraId="4907EE6D" w14:textId="77777777" w:rsidR="00BA6474" w:rsidRPr="00BA6474" w:rsidRDefault="00BA6474" w:rsidP="00BA6474">
      <w:pPr>
        <w:pStyle w:val="EndNoteBibliography"/>
        <w:spacing w:after="0"/>
        <w:ind w:left="720" w:hanging="720"/>
      </w:pPr>
      <w:r w:rsidRPr="00BA6474">
        <w:t xml:space="preserve">Elliott, G., Granger, C. W. J., &amp; Timmermann, A. G. (2006). </w:t>
      </w:r>
      <w:r w:rsidRPr="00BA6474">
        <w:rPr>
          <w:i/>
        </w:rPr>
        <w:t>Handbook of Economic Forecasting</w:t>
      </w:r>
      <w:r w:rsidRPr="00BA6474">
        <w:t xml:space="preserve"> (Vol. 1): North-Holland.</w:t>
      </w:r>
    </w:p>
    <w:p w14:paraId="0EA9FF77" w14:textId="77777777" w:rsidR="00BA6474" w:rsidRPr="00BA6474" w:rsidRDefault="00BA6474" w:rsidP="00BA6474">
      <w:pPr>
        <w:pStyle w:val="EndNoteBibliography"/>
        <w:spacing w:after="0"/>
        <w:ind w:left="720" w:hanging="720"/>
      </w:pPr>
      <w:r w:rsidRPr="00BA6474">
        <w:t>Epprecht, C., Guegan, D., &amp; Veiga, Á. (2013). Comparing variable selection techniques for linear regression: LASSO and Autometrics: Université Panthéon-Sorbonne (Paris 1), Centre d'Economie de la Sorbonne.</w:t>
      </w:r>
    </w:p>
    <w:p w14:paraId="3C2AD515" w14:textId="77777777" w:rsidR="00BA6474" w:rsidRPr="00BA6474" w:rsidRDefault="00BA6474" w:rsidP="00BA6474">
      <w:pPr>
        <w:pStyle w:val="EndNoteBibliography"/>
        <w:spacing w:after="0"/>
        <w:ind w:left="720" w:hanging="720"/>
      </w:pPr>
      <w:r w:rsidRPr="00BA6474">
        <w:t>Fan, J., &amp; Lv, J. (2008). Sure independence screening for ultrahigh dimensional feature space (with discussion).</w:t>
      </w:r>
      <w:r w:rsidRPr="00BA6474">
        <w:rPr>
          <w:i/>
        </w:rPr>
        <w:t xml:space="preserve"> Journal of Royal Statistical Society, 70</w:t>
      </w:r>
      <w:r w:rsidRPr="00BA6474">
        <w:t xml:space="preserve">(Series B), 849–911. </w:t>
      </w:r>
    </w:p>
    <w:p w14:paraId="13677486" w14:textId="77777777" w:rsidR="00BA6474" w:rsidRPr="00BA6474" w:rsidRDefault="00BA6474" w:rsidP="00BA6474">
      <w:pPr>
        <w:pStyle w:val="EndNoteBibliography"/>
        <w:spacing w:after="0"/>
        <w:ind w:left="720" w:hanging="720"/>
      </w:pPr>
      <w:r w:rsidRPr="00BA6474">
        <w:t xml:space="preserve">Fildes, R. (1992). The evaluation of extrapolative forecasting methods. </w:t>
      </w:r>
      <w:r w:rsidRPr="00BA6474">
        <w:rPr>
          <w:i/>
        </w:rPr>
        <w:t>International Journal of Forecasting, 8</w:t>
      </w:r>
      <w:r w:rsidRPr="00BA6474">
        <w:t xml:space="preserve">, 81-98. </w:t>
      </w:r>
    </w:p>
    <w:p w14:paraId="22867258" w14:textId="77777777" w:rsidR="00BA6474" w:rsidRPr="00BA6474" w:rsidRDefault="00BA6474" w:rsidP="00BA6474">
      <w:pPr>
        <w:pStyle w:val="EndNoteBibliography"/>
        <w:spacing w:after="0"/>
        <w:ind w:left="720" w:hanging="720"/>
      </w:pPr>
      <w:r w:rsidRPr="00BA6474">
        <w:lastRenderedPageBreak/>
        <w:t xml:space="preserve">Fildes, R., Goodwin, P., Lawrence, M., &amp; Nikolopoulos, K. (2009). Effective forecasting and judgmental adjustments: an empirical evaluation and strategies for improvement in supply-chain planning. </w:t>
      </w:r>
      <w:r w:rsidRPr="00BA6474">
        <w:rPr>
          <w:i/>
        </w:rPr>
        <w:t>International Journal of Forecasting, 25</w:t>
      </w:r>
      <w:r w:rsidRPr="00BA6474">
        <w:t xml:space="preserve">(1), 3-23. </w:t>
      </w:r>
    </w:p>
    <w:p w14:paraId="393B45B4" w14:textId="77777777" w:rsidR="00BA6474" w:rsidRPr="00BA6474" w:rsidRDefault="00BA6474" w:rsidP="00BA6474">
      <w:pPr>
        <w:pStyle w:val="EndNoteBibliography"/>
        <w:spacing w:after="0"/>
        <w:ind w:left="720" w:hanging="720"/>
      </w:pPr>
      <w:r w:rsidRPr="00BA6474">
        <w:t xml:space="preserve">Fildes, R., Goodwin, P., &amp; Önkal, D. (2018). Use and misuse of information in supply chain forecasting of promotion effects. International Journal of Forecasting. </w:t>
      </w:r>
      <w:r w:rsidRPr="00BA6474">
        <w:rPr>
          <w:i/>
        </w:rPr>
        <w:t>International Journal of Forecasting, 35</w:t>
      </w:r>
      <w:r w:rsidRPr="00BA6474">
        <w:t xml:space="preserve">(1), 144-156. </w:t>
      </w:r>
    </w:p>
    <w:p w14:paraId="7895060A" w14:textId="77777777" w:rsidR="00BA6474" w:rsidRPr="00BA6474" w:rsidRDefault="00BA6474" w:rsidP="00BA6474">
      <w:pPr>
        <w:pStyle w:val="EndNoteBibliography"/>
        <w:spacing w:after="0"/>
        <w:ind w:left="720" w:hanging="720"/>
      </w:pPr>
      <w:r w:rsidRPr="00BA6474">
        <w:t xml:space="preserve">Fildes, R., Ma, S., &amp; Kolassa, S. (2018). </w:t>
      </w:r>
      <w:r w:rsidRPr="00BA6474">
        <w:rPr>
          <w:i/>
        </w:rPr>
        <w:t>Retail forecasting: research and practice</w:t>
      </w:r>
      <w:r w:rsidRPr="00BA6474">
        <w:t xml:space="preserve">. Working paper. Lancaster University Management School. Lancaster University.  </w:t>
      </w:r>
    </w:p>
    <w:p w14:paraId="248141D0" w14:textId="77777777" w:rsidR="00BA6474" w:rsidRPr="00BA6474" w:rsidRDefault="00BA6474" w:rsidP="00BA6474">
      <w:pPr>
        <w:pStyle w:val="EndNoteBibliography"/>
        <w:spacing w:after="0"/>
        <w:ind w:left="720" w:hanging="720"/>
      </w:pPr>
      <w:r w:rsidRPr="00BA6474">
        <w:t xml:space="preserve">Fildes, R., Nikolopoulos, K., Crone, S., &amp; Syntetos, A. (2008). Forecasting and operational research: a review. </w:t>
      </w:r>
      <w:r w:rsidRPr="00BA6474">
        <w:rPr>
          <w:i/>
        </w:rPr>
        <w:t>Journal of the Operational Research Society, 59</w:t>
      </w:r>
      <w:r w:rsidRPr="00BA6474">
        <w:t xml:space="preserve">(9), 1150-1172. </w:t>
      </w:r>
    </w:p>
    <w:p w14:paraId="174E66BB" w14:textId="77777777" w:rsidR="00BA6474" w:rsidRPr="00BA6474" w:rsidRDefault="00BA6474" w:rsidP="00BA6474">
      <w:pPr>
        <w:pStyle w:val="EndNoteBibliography"/>
        <w:spacing w:after="0"/>
        <w:ind w:left="720" w:hanging="720"/>
      </w:pPr>
      <w:r w:rsidRPr="00BA6474">
        <w:t xml:space="preserve">Foekens, E. W., Leeflang, P., &amp; Wittink, D. R. (1999). Varying parameter models to accommodate dynamic promotion effects. </w:t>
      </w:r>
      <w:r w:rsidRPr="00BA6474">
        <w:rPr>
          <w:i/>
        </w:rPr>
        <w:t>Journal of Econometrics, 89</w:t>
      </w:r>
      <w:r w:rsidRPr="00BA6474">
        <w:t xml:space="preserve">(1-2), 249-268. </w:t>
      </w:r>
    </w:p>
    <w:p w14:paraId="1EAA9E95" w14:textId="77777777" w:rsidR="00BA6474" w:rsidRPr="00BA6474" w:rsidRDefault="00BA6474" w:rsidP="00BA6474">
      <w:pPr>
        <w:pStyle w:val="EndNoteBibliography"/>
        <w:spacing w:after="0"/>
        <w:ind w:left="720" w:hanging="720"/>
      </w:pPr>
      <w:r w:rsidRPr="00BA6474">
        <w:t xml:space="preserve">Gür Ali, Ö., SayIn, S., van Woensel, T., &amp; Fransoo, J. (2009). SKU demand forecasting in the presence of promotions. </w:t>
      </w:r>
      <w:r w:rsidRPr="00BA6474">
        <w:rPr>
          <w:i/>
        </w:rPr>
        <w:t>Expert Systems with Applications, 36</w:t>
      </w:r>
      <w:r w:rsidRPr="00BA6474">
        <w:t xml:space="preserve">(10), 12340-12348. </w:t>
      </w:r>
    </w:p>
    <w:p w14:paraId="16567DC7" w14:textId="77777777" w:rsidR="00BA6474" w:rsidRPr="00BA6474" w:rsidRDefault="00BA6474" w:rsidP="00BA6474">
      <w:pPr>
        <w:pStyle w:val="EndNoteBibliography"/>
        <w:spacing w:after="0"/>
        <w:ind w:left="720" w:hanging="720"/>
      </w:pPr>
      <w:r w:rsidRPr="00BA6474">
        <w:t xml:space="preserve">Harvey, A. (2006). </w:t>
      </w:r>
      <w:r w:rsidRPr="00BA6474">
        <w:rPr>
          <w:i/>
        </w:rPr>
        <w:t>Seasonality and unobserved components models: an overview</w:t>
      </w:r>
      <w:r w:rsidRPr="00BA6474">
        <w:t xml:space="preserve">. Paper presented at the Eurostat Conference on Seasonality, Seasonal Adjustment and their Implications for Short-Term Analysis and Forecasting, Luxembourg. </w:t>
      </w:r>
    </w:p>
    <w:p w14:paraId="555E6187" w14:textId="77777777" w:rsidR="00BA6474" w:rsidRPr="00BA6474" w:rsidRDefault="00BA6474" w:rsidP="00BA6474">
      <w:pPr>
        <w:pStyle w:val="EndNoteBibliography"/>
        <w:spacing w:after="0"/>
        <w:ind w:left="720" w:hanging="720"/>
      </w:pPr>
      <w:r w:rsidRPr="00BA6474">
        <w:t xml:space="preserve">Harvey, D., Leybourne, S., &amp; Newbold, P. (1997). Testing the equality of prediction mean squared errors. </w:t>
      </w:r>
      <w:r w:rsidRPr="00BA6474">
        <w:rPr>
          <w:i/>
        </w:rPr>
        <w:t>International Journal of forecasting, 13</w:t>
      </w:r>
      <w:r w:rsidRPr="00BA6474">
        <w:t xml:space="preserve">(2), 281-291. </w:t>
      </w:r>
    </w:p>
    <w:p w14:paraId="769C71D6" w14:textId="77777777" w:rsidR="00BA6474" w:rsidRPr="00BA6474" w:rsidRDefault="00BA6474" w:rsidP="00BA6474">
      <w:pPr>
        <w:pStyle w:val="EndNoteBibliography"/>
        <w:spacing w:after="0"/>
        <w:ind w:left="720" w:hanging="720"/>
      </w:pPr>
      <w:r w:rsidRPr="00BA6474">
        <w:t xml:space="preserve">Hendry, D. F. (2018). Deciding between alternative approaches in macroeconomics. </w:t>
      </w:r>
      <w:r w:rsidRPr="00BA6474">
        <w:rPr>
          <w:i/>
        </w:rPr>
        <w:t>International Journal of Forecasting, 34</w:t>
      </w:r>
      <w:r w:rsidRPr="00BA6474">
        <w:t xml:space="preserve">(1), 119-135. </w:t>
      </w:r>
    </w:p>
    <w:p w14:paraId="313344A9" w14:textId="77777777" w:rsidR="00BA6474" w:rsidRPr="00BA6474" w:rsidRDefault="00BA6474" w:rsidP="00BA6474">
      <w:pPr>
        <w:pStyle w:val="EndNoteBibliography"/>
        <w:spacing w:after="0"/>
        <w:ind w:left="720" w:hanging="720"/>
      </w:pPr>
      <w:r w:rsidRPr="00BA6474">
        <w:t xml:space="preserve">Huang, T., Fildes, R., &amp; Soopramanien, D. (2014). The value of competitive information in forecasting FMCG retail product sales and the variable selection problem. </w:t>
      </w:r>
      <w:r w:rsidRPr="00BA6474">
        <w:rPr>
          <w:i/>
        </w:rPr>
        <w:t>European Journal of Operational Research, 237</w:t>
      </w:r>
      <w:r w:rsidRPr="00BA6474">
        <w:t xml:space="preserve">(2), 738-748. </w:t>
      </w:r>
    </w:p>
    <w:p w14:paraId="598D0CFC" w14:textId="77777777" w:rsidR="00BA6474" w:rsidRPr="00BA6474" w:rsidRDefault="00BA6474" w:rsidP="00BA6474">
      <w:pPr>
        <w:pStyle w:val="EndNoteBibliography"/>
        <w:spacing w:after="0"/>
        <w:ind w:left="720" w:hanging="720"/>
      </w:pPr>
      <w:r w:rsidRPr="00BA6474">
        <w:t xml:space="preserve">Hyndman, R. J., &amp; Koehler, A. B. (2006). Another look at measures of forecast accuracy. </w:t>
      </w:r>
      <w:r w:rsidRPr="00BA6474">
        <w:rPr>
          <w:i/>
        </w:rPr>
        <w:t>International Journal of Forecasting, 22</w:t>
      </w:r>
      <w:r w:rsidRPr="00BA6474">
        <w:t xml:space="preserve">, 679-688. </w:t>
      </w:r>
    </w:p>
    <w:p w14:paraId="6932B0EC" w14:textId="3EC3C0AE" w:rsidR="00BA6474" w:rsidRPr="00BA6474" w:rsidRDefault="00BA6474" w:rsidP="00BA6474">
      <w:pPr>
        <w:pStyle w:val="EndNoteBibliography"/>
        <w:spacing w:after="0"/>
        <w:ind w:left="720" w:hanging="720"/>
      </w:pPr>
      <w:r w:rsidRPr="00BA6474">
        <w:t xml:space="preserve">Kolassa, S. (2016). Evaluating predictive count data distributions in retail sales forecasting. </w:t>
      </w:r>
      <w:r w:rsidRPr="00BA6474">
        <w:rPr>
          <w:i/>
        </w:rPr>
        <w:t>International Journal of Forecasting, 32</w:t>
      </w:r>
      <w:r w:rsidRPr="00BA6474">
        <w:t xml:space="preserve">(3), 788-803. doi: </w:t>
      </w:r>
      <w:hyperlink r:id="rId15" w:history="1">
        <w:r w:rsidRPr="00BA6474">
          <w:rPr>
            <w:rStyle w:val="Hyperlink"/>
          </w:rPr>
          <w:t>https://doi.org/10.1016/j.ijforecast.2015.12.004</w:t>
        </w:r>
      </w:hyperlink>
    </w:p>
    <w:p w14:paraId="3C9A183E" w14:textId="77777777" w:rsidR="00BA6474" w:rsidRPr="00BA6474" w:rsidRDefault="00BA6474" w:rsidP="00BA6474">
      <w:pPr>
        <w:pStyle w:val="EndNoteBibliography"/>
        <w:spacing w:after="0"/>
        <w:ind w:left="720" w:hanging="720"/>
      </w:pPr>
      <w:r w:rsidRPr="00BA6474">
        <w:t xml:space="preserve">Kremer, M. S., Enno &amp; Thomas, Doug. (2015). The sum and its parts: judgmental hierarchical forecasting. </w:t>
      </w:r>
      <w:r w:rsidRPr="00BA6474">
        <w:rPr>
          <w:i/>
        </w:rPr>
        <w:t>Management Science, 62</w:t>
      </w:r>
      <w:r w:rsidRPr="00BA6474">
        <w:t xml:space="preserve">(10), 1287. </w:t>
      </w:r>
    </w:p>
    <w:p w14:paraId="48F5E96D" w14:textId="77777777" w:rsidR="00BA6474" w:rsidRPr="00BA6474" w:rsidRDefault="00BA6474" w:rsidP="00BA6474">
      <w:pPr>
        <w:pStyle w:val="EndNoteBibliography"/>
        <w:spacing w:after="0"/>
        <w:ind w:left="720" w:hanging="720"/>
      </w:pPr>
      <w:r w:rsidRPr="00BA6474">
        <w:t xml:space="preserve">Kuo, R. J. (2001). Sales forecasting system based on fuzzy neural network with initial weights generated by genetic algorithm. </w:t>
      </w:r>
      <w:r w:rsidRPr="00BA6474">
        <w:rPr>
          <w:i/>
        </w:rPr>
        <w:t>European Journal of Operational Research, 129</w:t>
      </w:r>
      <w:r w:rsidRPr="00BA6474">
        <w:t xml:space="preserve">(3), 496-517. </w:t>
      </w:r>
    </w:p>
    <w:p w14:paraId="77DE91F1" w14:textId="2515344A" w:rsidR="00BA6474" w:rsidRPr="00BA6474" w:rsidRDefault="00BA6474" w:rsidP="00BA6474">
      <w:pPr>
        <w:pStyle w:val="EndNoteBibliography"/>
        <w:spacing w:after="0"/>
        <w:ind w:left="720" w:hanging="720"/>
      </w:pPr>
      <w:r w:rsidRPr="00BA6474">
        <w:t xml:space="preserve">Loeb, W. (2014). Unrelenting competition: the biggest retail story of 2015, from </w:t>
      </w:r>
      <w:hyperlink r:id="rId16" w:history="1">
        <w:r w:rsidRPr="00BA6474">
          <w:rPr>
            <w:rStyle w:val="Hyperlink"/>
          </w:rPr>
          <w:t>https://www.forbes.com/sites/walterloeb/2014/12/16/unrelenting-competition-the-retail-story-of-2015/#4893092419f1</w:t>
        </w:r>
      </w:hyperlink>
    </w:p>
    <w:p w14:paraId="2456716E" w14:textId="77777777" w:rsidR="00BA6474" w:rsidRPr="00BA6474" w:rsidRDefault="00BA6474" w:rsidP="00BA6474">
      <w:pPr>
        <w:pStyle w:val="EndNoteBibliography"/>
        <w:spacing w:after="0"/>
        <w:ind w:left="720" w:hanging="720"/>
      </w:pPr>
      <w:r w:rsidRPr="00BA6474">
        <w:t xml:space="preserve">Ma, S., &amp; Fildes, R. (2017). A retail store SKU promotions optimization model for category multi-period profit maximization. </w:t>
      </w:r>
      <w:r w:rsidRPr="00BA6474">
        <w:rPr>
          <w:i/>
        </w:rPr>
        <w:t>European Journal of Operational Research, 260</w:t>
      </w:r>
      <w:r w:rsidRPr="00BA6474">
        <w:t xml:space="preserve">(2), 680-692. </w:t>
      </w:r>
    </w:p>
    <w:p w14:paraId="49B9DA94" w14:textId="77777777" w:rsidR="00BA6474" w:rsidRPr="00BA6474" w:rsidRDefault="00BA6474" w:rsidP="00BA6474">
      <w:pPr>
        <w:pStyle w:val="EndNoteBibliography"/>
        <w:spacing w:after="0"/>
        <w:ind w:left="720" w:hanging="720"/>
      </w:pPr>
      <w:r w:rsidRPr="00BA6474">
        <w:t xml:space="preserve">Ma, S., Fildes, R., &amp; Huang, T. (2016). Demand forecasting with high dimensional data: the case of SKU retail sales forecasting with intra- and inter-category promotional information. </w:t>
      </w:r>
      <w:r w:rsidRPr="00BA6474">
        <w:rPr>
          <w:i/>
        </w:rPr>
        <w:t>European Journal of Operational Research, 249</w:t>
      </w:r>
      <w:r w:rsidRPr="00BA6474">
        <w:t xml:space="preserve">(1), 245-257. </w:t>
      </w:r>
    </w:p>
    <w:p w14:paraId="4600342D" w14:textId="77777777" w:rsidR="00BA6474" w:rsidRPr="00BA6474" w:rsidRDefault="00BA6474" w:rsidP="00BA6474">
      <w:pPr>
        <w:pStyle w:val="EndNoteBibliography"/>
        <w:spacing w:after="0"/>
        <w:ind w:left="720" w:hanging="720"/>
      </w:pPr>
      <w:r w:rsidRPr="00BA6474">
        <w:t xml:space="preserve">Mahajan, V., Bretschneider, S. I., &amp; Bradford, J. W. (1980). Feedback approaches to modeling structural shifts in market response. </w:t>
      </w:r>
      <w:r w:rsidRPr="00BA6474">
        <w:rPr>
          <w:i/>
        </w:rPr>
        <w:t>Journal of Marketing, 44</w:t>
      </w:r>
      <w:r w:rsidRPr="00BA6474">
        <w:t xml:space="preserve">, 71-80. </w:t>
      </w:r>
    </w:p>
    <w:p w14:paraId="44B073B1" w14:textId="77777777" w:rsidR="00BA6474" w:rsidRPr="00BA6474" w:rsidRDefault="00BA6474" w:rsidP="00BA6474">
      <w:pPr>
        <w:pStyle w:val="EndNoteBibliography"/>
        <w:spacing w:after="0"/>
        <w:ind w:left="720" w:hanging="720"/>
      </w:pPr>
      <w:r w:rsidRPr="00BA6474">
        <w:t xml:space="preserve">Martin, R., &amp; Kolassa, S. (2009). </w:t>
      </w:r>
      <w:r w:rsidRPr="00BA6474">
        <w:rPr>
          <w:i/>
        </w:rPr>
        <w:t>Challenges of automated forecasting in retail.</w:t>
      </w:r>
      <w:r w:rsidRPr="00BA6474">
        <w:t xml:space="preserve"> Paper presented at the International Symposium on Forecasting, Hong Kong.</w:t>
      </w:r>
    </w:p>
    <w:p w14:paraId="05215C1E" w14:textId="77777777" w:rsidR="00BA6474" w:rsidRPr="00BA6474" w:rsidRDefault="00BA6474" w:rsidP="00BA6474">
      <w:pPr>
        <w:pStyle w:val="EndNoteBibliography"/>
        <w:spacing w:after="0"/>
        <w:ind w:left="720" w:hanging="720"/>
      </w:pPr>
      <w:r w:rsidRPr="00BA6474">
        <w:t xml:space="preserve">Meeran, S., Jahanbin, S., Goodwin, P., &amp; Quariguasi Frota Neto, J. (2017). When do changes in consumer preferences make forecasts from choice-based conjoint models unreliable? </w:t>
      </w:r>
      <w:r w:rsidRPr="00BA6474">
        <w:rPr>
          <w:i/>
        </w:rPr>
        <w:t>European Journal of Operational Research, 258</w:t>
      </w:r>
      <w:r w:rsidRPr="00BA6474">
        <w:t xml:space="preserve">(2), 512-524. </w:t>
      </w:r>
    </w:p>
    <w:p w14:paraId="557E611D" w14:textId="54ADA329" w:rsidR="00BA6474" w:rsidRPr="00BA6474" w:rsidRDefault="00BA6474" w:rsidP="00BA6474">
      <w:pPr>
        <w:pStyle w:val="EndNoteBibliography"/>
        <w:spacing w:after="0"/>
        <w:ind w:left="720" w:hanging="720"/>
      </w:pPr>
      <w:r w:rsidRPr="00BA6474">
        <w:lastRenderedPageBreak/>
        <w:t xml:space="preserve">OrderDynamics. (2015). Retailers and the ghost economy: the haunting of returns. </w:t>
      </w:r>
      <w:hyperlink r:id="rId17" w:history="1">
        <w:r w:rsidRPr="00BA6474">
          <w:rPr>
            <w:rStyle w:val="Hyperlink"/>
          </w:rPr>
          <w:t>http://engage.dynamicaction.com/WS-2015-06-IHL-Ghost-Economy-Haunting-of-Returns-AR_LP.html</w:t>
        </w:r>
      </w:hyperlink>
      <w:r w:rsidRPr="00BA6474">
        <w:t>.</w:t>
      </w:r>
    </w:p>
    <w:p w14:paraId="7E17D01A" w14:textId="77777777" w:rsidR="00BA6474" w:rsidRPr="00BA6474" w:rsidRDefault="00BA6474" w:rsidP="00BA6474">
      <w:pPr>
        <w:pStyle w:val="EndNoteBibliography"/>
        <w:spacing w:after="0"/>
        <w:ind w:left="720" w:hanging="720"/>
      </w:pPr>
      <w:r w:rsidRPr="00BA6474">
        <w:t>Ouyang, Y. (2007). The effect of information sharing on supply chain stability and the bullwhip effect.</w:t>
      </w:r>
      <w:r w:rsidRPr="00BA6474">
        <w:rPr>
          <w:i/>
        </w:rPr>
        <w:t xml:space="preserve"> European Journal of Operational Research, 182</w:t>
      </w:r>
      <w:r w:rsidRPr="00BA6474">
        <w:t xml:space="preserve">, 1107-1121. </w:t>
      </w:r>
    </w:p>
    <w:p w14:paraId="3502703A" w14:textId="77777777" w:rsidR="00BA6474" w:rsidRPr="00BA6474" w:rsidRDefault="00BA6474" w:rsidP="00BA6474">
      <w:pPr>
        <w:pStyle w:val="EndNoteBibliography"/>
        <w:spacing w:after="0"/>
        <w:ind w:left="720" w:hanging="720"/>
      </w:pPr>
      <w:r w:rsidRPr="00BA6474">
        <w:t xml:space="preserve">Pauwels, K., &amp; Srinivasan, S. (2004). Who benefits from store brand entry? </w:t>
      </w:r>
      <w:r w:rsidRPr="00BA6474">
        <w:rPr>
          <w:i/>
        </w:rPr>
        <w:t>Marketing Science, 23</w:t>
      </w:r>
      <w:r w:rsidRPr="00BA6474">
        <w:t xml:space="preserve">(3), 364-390. </w:t>
      </w:r>
    </w:p>
    <w:p w14:paraId="5792E57E" w14:textId="77777777" w:rsidR="00BA6474" w:rsidRPr="00BA6474" w:rsidRDefault="00BA6474" w:rsidP="00BA6474">
      <w:pPr>
        <w:pStyle w:val="EndNoteBibliography"/>
        <w:spacing w:after="0"/>
        <w:ind w:left="720" w:hanging="720"/>
      </w:pPr>
      <w:r w:rsidRPr="00BA6474">
        <w:t xml:space="preserve">Pesaran, M. H., &amp; Pick, A. (2011). Forecast combination across estimation windows. </w:t>
      </w:r>
      <w:r w:rsidRPr="00BA6474">
        <w:rPr>
          <w:i/>
        </w:rPr>
        <w:t>Journal of Business &amp; Economic Statistics, 29</w:t>
      </w:r>
      <w:r w:rsidRPr="00BA6474">
        <w:t>(2), 307-318. doi: 10.1198/jbes.2010.09018</w:t>
      </w:r>
    </w:p>
    <w:p w14:paraId="3DA2DFE3" w14:textId="77777777" w:rsidR="00BA6474" w:rsidRPr="00BA6474" w:rsidRDefault="00BA6474" w:rsidP="00BA6474">
      <w:pPr>
        <w:pStyle w:val="EndNoteBibliography"/>
        <w:spacing w:after="0"/>
        <w:ind w:left="720" w:hanging="720"/>
      </w:pPr>
      <w:r w:rsidRPr="00BA6474">
        <w:t xml:space="preserve">Pesaran, M. H., Schuermann, T., &amp; Smith, V. (2009). Forecasting economic and financial variables with global VARs. </w:t>
      </w:r>
      <w:r w:rsidRPr="00BA6474">
        <w:rPr>
          <w:i/>
        </w:rPr>
        <w:t>International Journal of Forecasting, 25</w:t>
      </w:r>
      <w:r w:rsidRPr="00BA6474">
        <w:t xml:space="preserve">, 642-675. </w:t>
      </w:r>
    </w:p>
    <w:p w14:paraId="482A1848" w14:textId="77777777" w:rsidR="00BA6474" w:rsidRPr="00BA6474" w:rsidRDefault="00BA6474" w:rsidP="00BA6474">
      <w:pPr>
        <w:pStyle w:val="EndNoteBibliography"/>
        <w:spacing w:after="0"/>
        <w:ind w:left="720" w:hanging="720"/>
      </w:pPr>
      <w:r w:rsidRPr="00BA6474">
        <w:t xml:space="preserve">Pesaran, M. H., &amp; Timmermann, A. (2005). Small sample properties of forecasts from autoregressive models under structural breaks. </w:t>
      </w:r>
      <w:r w:rsidRPr="00BA6474">
        <w:rPr>
          <w:i/>
        </w:rPr>
        <w:t>Journal of Econometrics, 129</w:t>
      </w:r>
      <w:r w:rsidRPr="00BA6474">
        <w:t>(1-2), 183-217. doi: DOI: 10.1016/j.jeconom.2004.09.007</w:t>
      </w:r>
    </w:p>
    <w:p w14:paraId="2865C9E8" w14:textId="77777777" w:rsidR="00BA6474" w:rsidRPr="00BA6474" w:rsidRDefault="00BA6474" w:rsidP="00BA6474">
      <w:pPr>
        <w:pStyle w:val="EndNoteBibliography"/>
        <w:spacing w:after="0"/>
        <w:ind w:left="720" w:hanging="720"/>
      </w:pPr>
      <w:r w:rsidRPr="00BA6474">
        <w:t xml:space="preserve">Pesaran, M. H., &amp; Timmermann, A. (2007). Selection of estimation window in the presence of breaks. </w:t>
      </w:r>
      <w:r w:rsidRPr="00BA6474">
        <w:rPr>
          <w:i/>
        </w:rPr>
        <w:t>Journal of Econometrics, 137</w:t>
      </w:r>
      <w:r w:rsidRPr="00BA6474">
        <w:t xml:space="preserve">, 134-161. </w:t>
      </w:r>
    </w:p>
    <w:p w14:paraId="7E2A5837" w14:textId="77777777" w:rsidR="00BA6474" w:rsidRPr="00BA6474" w:rsidRDefault="00BA6474" w:rsidP="00BA6474">
      <w:pPr>
        <w:pStyle w:val="EndNoteBibliography"/>
        <w:spacing w:after="0"/>
        <w:ind w:left="720" w:hanging="720"/>
      </w:pPr>
      <w:r w:rsidRPr="00BA6474">
        <w:t xml:space="preserve">Petropoulos, F., Fildes, R., &amp; Goodwin, P. (2016). Do ‘big losses’ in judgmental adjustments to statistical forecasts affect experts’ behaviour? </w:t>
      </w:r>
      <w:r w:rsidRPr="00BA6474">
        <w:rPr>
          <w:i/>
        </w:rPr>
        <w:t>European Journal of Operational Research, 249</w:t>
      </w:r>
      <w:r w:rsidRPr="00BA6474">
        <w:t xml:space="preserve">(3), 842-852. </w:t>
      </w:r>
    </w:p>
    <w:p w14:paraId="14DA27F1" w14:textId="77777777" w:rsidR="00BA6474" w:rsidRPr="00BA6474" w:rsidRDefault="00BA6474" w:rsidP="00BA6474">
      <w:pPr>
        <w:pStyle w:val="EndNoteBibliography"/>
        <w:spacing w:after="0"/>
        <w:ind w:left="720" w:hanging="720"/>
      </w:pPr>
      <w:r w:rsidRPr="00BA6474">
        <w:t xml:space="preserve">Petropoulos, F., &amp; Kourentzes, N. (2015). Forecast combinations for intermittent demand. [journal article]. </w:t>
      </w:r>
      <w:r w:rsidRPr="00BA6474">
        <w:rPr>
          <w:i/>
        </w:rPr>
        <w:t>Journal of the Operational Research Society, 66</w:t>
      </w:r>
      <w:r w:rsidRPr="00BA6474">
        <w:t>(6), 914-924. doi: 10.1057/jors.2014.62</w:t>
      </w:r>
    </w:p>
    <w:p w14:paraId="0EEB9826" w14:textId="77777777" w:rsidR="00BA6474" w:rsidRPr="00BA6474" w:rsidRDefault="00BA6474" w:rsidP="00BA6474">
      <w:pPr>
        <w:pStyle w:val="EndNoteBibliography"/>
        <w:spacing w:after="0"/>
        <w:ind w:left="720" w:hanging="720"/>
      </w:pPr>
      <w:r w:rsidRPr="00BA6474">
        <w:t xml:space="preserve">Rapach, D. E., &amp; Strauss, J. K. (2008). Structural breaks and GARCH models of exchange rate volatility. </w:t>
      </w:r>
      <w:r w:rsidRPr="00BA6474">
        <w:rPr>
          <w:i/>
        </w:rPr>
        <w:t>Journal of Applied Econometrics, 23</w:t>
      </w:r>
      <w:r w:rsidRPr="00BA6474">
        <w:t xml:space="preserve">(1), 65-90. </w:t>
      </w:r>
    </w:p>
    <w:p w14:paraId="34457F31" w14:textId="77777777" w:rsidR="00BA6474" w:rsidRPr="00BA6474" w:rsidRDefault="00BA6474" w:rsidP="00BA6474">
      <w:pPr>
        <w:pStyle w:val="EndNoteBibliography"/>
        <w:spacing w:after="0"/>
        <w:ind w:left="720" w:hanging="720"/>
      </w:pPr>
      <w:r w:rsidRPr="00BA6474">
        <w:t xml:space="preserve">Sodhi, M. S., &amp; Tang, C. S. (2011). The incremental bullwhip effect of operational deviations in an arborescent supply chain with requirements planning. </w:t>
      </w:r>
      <w:r w:rsidRPr="00BA6474">
        <w:rPr>
          <w:i/>
        </w:rPr>
        <w:t>European Journal of Operational Research, 215</w:t>
      </w:r>
      <w:r w:rsidRPr="00BA6474">
        <w:t xml:space="preserve">(2), 374-382. </w:t>
      </w:r>
    </w:p>
    <w:p w14:paraId="074C34D6" w14:textId="77777777" w:rsidR="00BA6474" w:rsidRPr="00BA6474" w:rsidRDefault="00BA6474" w:rsidP="00BA6474">
      <w:pPr>
        <w:pStyle w:val="EndNoteBibliography"/>
        <w:spacing w:after="0"/>
        <w:ind w:left="720" w:hanging="720"/>
      </w:pPr>
      <w:r w:rsidRPr="00BA6474">
        <w:t xml:space="preserve">Song, H., &amp; Witt, S. F. (2003). Tourism forecasting: the general-to-specific approach. </w:t>
      </w:r>
      <w:r w:rsidRPr="00BA6474">
        <w:rPr>
          <w:i/>
        </w:rPr>
        <w:t>Journal of Travel Research, 42</w:t>
      </w:r>
      <w:r w:rsidRPr="00BA6474">
        <w:t xml:space="preserve">, 65-74. </w:t>
      </w:r>
    </w:p>
    <w:p w14:paraId="4828E13D" w14:textId="77777777" w:rsidR="00BA6474" w:rsidRPr="00BA6474" w:rsidRDefault="00BA6474" w:rsidP="00BA6474">
      <w:pPr>
        <w:pStyle w:val="EndNoteBibliography"/>
        <w:spacing w:after="0"/>
        <w:ind w:left="720" w:hanging="720"/>
      </w:pPr>
      <w:r w:rsidRPr="00BA6474">
        <w:t xml:space="preserve">Syntetos, A. A., Babai, Z., Boylan, J. E., Kolassa, S., &amp; Nikolopoulos, K. (2016). Supply chain forecasting: theory, practice, their gap and the future. </w:t>
      </w:r>
      <w:r w:rsidRPr="00BA6474">
        <w:rPr>
          <w:i/>
        </w:rPr>
        <w:t>European Journal of Operational Research, 252</w:t>
      </w:r>
      <w:r w:rsidRPr="00BA6474">
        <w:t xml:space="preserve">(1), 1-26. </w:t>
      </w:r>
    </w:p>
    <w:p w14:paraId="3E2417C6" w14:textId="77777777" w:rsidR="00BA6474" w:rsidRPr="00BA6474" w:rsidRDefault="00BA6474" w:rsidP="00BA6474">
      <w:pPr>
        <w:pStyle w:val="EndNoteBibliography"/>
        <w:spacing w:after="0"/>
        <w:ind w:left="720" w:hanging="720"/>
      </w:pPr>
      <w:r w:rsidRPr="00BA6474">
        <w:t xml:space="preserve">Tashman, L. J. (2000). Out-of-sample tests of forecasting accuracy: an analysis and review </w:t>
      </w:r>
      <w:r w:rsidRPr="00BA6474">
        <w:rPr>
          <w:i/>
        </w:rPr>
        <w:t>International Journal of Forecasting, 16</w:t>
      </w:r>
      <w:r w:rsidRPr="00BA6474">
        <w:t xml:space="preserve">(4), 437-450. </w:t>
      </w:r>
    </w:p>
    <w:p w14:paraId="6135DC8A" w14:textId="77777777" w:rsidR="00BA6474" w:rsidRPr="00BA6474" w:rsidRDefault="00BA6474" w:rsidP="00BA6474">
      <w:pPr>
        <w:pStyle w:val="EndNoteBibliography"/>
        <w:spacing w:after="0"/>
        <w:ind w:left="720" w:hanging="720"/>
      </w:pPr>
      <w:r w:rsidRPr="00BA6474">
        <w:t xml:space="preserve">Tibshirani, R. (1996). Regression shrinkage and selection via the Lasso. </w:t>
      </w:r>
      <w:r w:rsidRPr="00BA6474">
        <w:rPr>
          <w:i/>
        </w:rPr>
        <w:t>Journal of the Royal Statistical Society. Series B (Methodological), 58</w:t>
      </w:r>
      <w:r w:rsidRPr="00BA6474">
        <w:t xml:space="preserve">(1), 267-288. </w:t>
      </w:r>
    </w:p>
    <w:p w14:paraId="17889467" w14:textId="77777777" w:rsidR="00BA6474" w:rsidRPr="00BA6474" w:rsidRDefault="00BA6474" w:rsidP="00BA6474">
      <w:pPr>
        <w:pStyle w:val="EndNoteBibliography"/>
        <w:spacing w:after="0"/>
        <w:ind w:left="720" w:hanging="720"/>
      </w:pPr>
      <w:r w:rsidRPr="00BA6474">
        <w:t xml:space="preserve">Trusov, M., Bodapati, A. V., &amp; Cooper, L. G. (2006). Retailer promotion planning: improving forecasting accuracy and interpretability. </w:t>
      </w:r>
      <w:r w:rsidRPr="00BA6474">
        <w:rPr>
          <w:i/>
        </w:rPr>
        <w:t>Journal of Interactive Marketing, 20</w:t>
      </w:r>
      <w:r w:rsidRPr="00BA6474">
        <w:t xml:space="preserve">(3-4), 71-81. </w:t>
      </w:r>
    </w:p>
    <w:p w14:paraId="24CCB6B9" w14:textId="77777777" w:rsidR="00BA6474" w:rsidRPr="00BA6474" w:rsidRDefault="00BA6474" w:rsidP="00BA6474">
      <w:pPr>
        <w:pStyle w:val="EndNoteBibliography"/>
        <w:spacing w:after="0"/>
        <w:ind w:left="720" w:hanging="720"/>
      </w:pPr>
      <w:r w:rsidRPr="00BA6474">
        <w:t xml:space="preserve">Wildt, A. R. (1976). </w:t>
      </w:r>
      <w:r w:rsidRPr="00BA6474">
        <w:rPr>
          <w:i/>
        </w:rPr>
        <w:t>The empirical investigation of time dependent parameter variation in marketing models</w:t>
      </w:r>
      <w:r w:rsidRPr="00BA6474">
        <w:t xml:space="preserve">. Paper presented at the Marketing Educators' Conference. </w:t>
      </w:r>
    </w:p>
    <w:p w14:paraId="49F44D60" w14:textId="77777777" w:rsidR="00BA6474" w:rsidRPr="00BA6474" w:rsidRDefault="00BA6474" w:rsidP="00BA6474">
      <w:pPr>
        <w:pStyle w:val="EndNoteBibliography"/>
        <w:ind w:left="720" w:hanging="720"/>
      </w:pPr>
      <w:r w:rsidRPr="00BA6474">
        <w:t xml:space="preserve">Wildt, A. R., &amp; Winer, R. S. (1983). Modeling and estimation in changing market environments. </w:t>
      </w:r>
      <w:r w:rsidRPr="00BA6474">
        <w:rPr>
          <w:i/>
        </w:rPr>
        <w:t>The Journal of Business, 56</w:t>
      </w:r>
      <w:r w:rsidRPr="00BA6474">
        <w:t xml:space="preserve">(3), 365-388. </w:t>
      </w:r>
    </w:p>
    <w:p w14:paraId="1902B5C8" w14:textId="5C8A8A9B"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56DE4736" w:rsidR="000B7EE9" w:rsidRPr="0092053E" w:rsidRDefault="006679C4">
      <w:r w:rsidRPr="0092053E">
        <w:t xml:space="preserve"> </w:t>
      </w:r>
    </w:p>
    <w:sectPr w:rsidR="000B7EE9" w:rsidRPr="0092053E" w:rsidSect="00AE69A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LBA EDITING" w:date="2019-04-07T19:53:00Z" w:initials="AE">
    <w:p w14:paraId="1F743793" w14:textId="6D5E4FE8" w:rsidR="00CC4523" w:rsidRDefault="00CC4523">
      <w:pPr>
        <w:pStyle w:val="CommentText"/>
      </w:pPr>
      <w:r>
        <w:rPr>
          <w:rStyle w:val="CommentReference"/>
        </w:rPr>
        <w:annotationRef/>
      </w:r>
      <w:r>
        <w:t xml:space="preserve">The term “proposed” is already overly repetitive -  make a note and use a synonym on a few such occasions </w:t>
      </w:r>
    </w:p>
  </w:comment>
  <w:comment w:id="4" w:author="Fildes, Robert" w:date="2019-04-09T15:33:00Z" w:initials="FR">
    <w:p w14:paraId="277307B3" w14:textId="72C3F8EA" w:rsidR="00CC4523" w:rsidRDefault="00CC4523">
      <w:pPr>
        <w:pStyle w:val="CommentText"/>
      </w:pPr>
      <w:r>
        <w:rPr>
          <w:rStyle w:val="CommentReference"/>
        </w:rPr>
        <w:annotationRef/>
      </w:r>
      <w:r>
        <w:t>We need refs to these two methods don’t we?</w:t>
      </w:r>
    </w:p>
  </w:comment>
  <w:comment w:id="20" w:author="Fildes, Robert" w:date="2019-04-09T15:41:00Z" w:initials="FR">
    <w:p w14:paraId="346A2DD5" w14:textId="5A1B4BB0" w:rsidR="00CC4523" w:rsidRDefault="00CC4523">
      <w:pPr>
        <w:pStyle w:val="CommentText"/>
      </w:pPr>
      <w:r>
        <w:rPr>
          <w:rStyle w:val="CommentReference"/>
        </w:rPr>
        <w:annotationRef/>
      </w:r>
      <w:r>
        <w:t>Why introduce manufacturers</w:t>
      </w:r>
    </w:p>
  </w:comment>
  <w:comment w:id="21" w:author="ALBA EDITING" w:date="2019-04-07T20:11:00Z" w:initials="AE">
    <w:p w14:paraId="3AF7B0FF" w14:textId="0B8BED73" w:rsidR="00CC4523" w:rsidRDefault="00CC4523">
      <w:pPr>
        <w:pStyle w:val="CommentText"/>
      </w:pPr>
      <w:r>
        <w:rPr>
          <w:rStyle w:val="CommentReference"/>
        </w:rPr>
        <w:annotationRef/>
      </w:r>
      <w:r>
        <w:t xml:space="preserve">*Note that I see no problem with use of present tense here. Review - </w:t>
      </w:r>
    </w:p>
  </w:comment>
  <w:comment w:id="24" w:author="ALBA EDITING" w:date="2019-04-06T14:32:00Z" w:initials="AE">
    <w:p w14:paraId="10B5253A" w14:textId="7419C967" w:rsidR="00CC4523" w:rsidRDefault="00CC4523">
      <w:pPr>
        <w:pStyle w:val="CommentText"/>
      </w:pPr>
      <w:r>
        <w:rPr>
          <w:rStyle w:val="CommentReference"/>
        </w:rPr>
        <w:annotationRef/>
      </w:r>
      <w:r>
        <w:t xml:space="preserve">Correct term? Or “upcoming”? </w:t>
      </w:r>
    </w:p>
  </w:comment>
  <w:comment w:id="25" w:author="ALBA EDITING" w:date="2019-04-07T20:12:00Z" w:initials="AE">
    <w:p w14:paraId="7BBB116E" w14:textId="3DCC3FAD" w:rsidR="00CC4523" w:rsidRDefault="00CC4523">
      <w:pPr>
        <w:pStyle w:val="CommentText"/>
      </w:pPr>
      <w:r>
        <w:rPr>
          <w:rStyle w:val="CommentReference"/>
        </w:rPr>
        <w:annotationRef/>
      </w:r>
      <w:r>
        <w:t xml:space="preserve">Or “…by relying on…”? Review </w:t>
      </w:r>
    </w:p>
  </w:comment>
  <w:comment w:id="26" w:author="Fildes, Robert" w:date="2019-04-09T15:43:00Z" w:initials="FR">
    <w:p w14:paraId="3698D458" w14:textId="0BD0346A" w:rsidR="00CC4523" w:rsidRDefault="00CC4523">
      <w:pPr>
        <w:pStyle w:val="CommentText"/>
      </w:pPr>
      <w:r>
        <w:rPr>
          <w:rStyle w:val="CommentReference"/>
        </w:rPr>
        <w:annotationRef/>
      </w:r>
      <w:r>
        <w:t xml:space="preserve">I don’t think the Lee study really fits though I don’t feel strongly. </w:t>
      </w:r>
      <w:proofErr w:type="spellStart"/>
      <w:r>
        <w:t>Do’t</w:t>
      </w:r>
      <w:proofErr w:type="spellEnd"/>
      <w:r>
        <w:t xml:space="preserve"> forget to drop it from the ref list</w:t>
      </w:r>
    </w:p>
  </w:comment>
  <w:comment w:id="28" w:author="ALBA EDITING" w:date="2019-04-07T20:25:00Z" w:initials="AE">
    <w:p w14:paraId="28142119" w14:textId="32D05196" w:rsidR="00CC4523" w:rsidRDefault="00CC4523">
      <w:pPr>
        <w:pStyle w:val="CommentText"/>
      </w:pPr>
      <w:r>
        <w:rPr>
          <w:rStyle w:val="CommentReference"/>
        </w:rPr>
        <w:annotationRef/>
      </w:r>
      <w:r>
        <w:t xml:space="preserve">Or “…competitive activities variables…”? </w:t>
      </w:r>
    </w:p>
  </w:comment>
  <w:comment w:id="40" w:author="ALBA EDITING" w:date="2019-04-07T20:37:00Z" w:initials="AE">
    <w:p w14:paraId="08735F7D" w14:textId="76A19BE0" w:rsidR="00CC4523" w:rsidRDefault="00CC4523">
      <w:pPr>
        <w:pStyle w:val="CommentText"/>
      </w:pPr>
      <w:r>
        <w:rPr>
          <w:rStyle w:val="CommentReference"/>
        </w:rPr>
        <w:annotationRef/>
      </w:r>
      <w:r>
        <w:t xml:space="preserve">Use of prepositions here appear problematic, which has been a minor feature of concern throughout. I do not feel “by” is correct here. Do you mean “of”? Review </w:t>
      </w:r>
    </w:p>
  </w:comment>
  <w:comment w:id="46" w:author="Fildes, Robert" w:date="2019-04-09T16:06:00Z" w:initials="FR">
    <w:p w14:paraId="3269D7D4" w14:textId="365A8E93" w:rsidR="00CC4523" w:rsidRDefault="00CC4523">
      <w:pPr>
        <w:pStyle w:val="CommentText"/>
      </w:pPr>
      <w:r>
        <w:rPr>
          <w:rStyle w:val="CommentReference"/>
        </w:rPr>
        <w:annotationRef/>
      </w:r>
      <w:r>
        <w:t>A minor point but shouldn’t it be &lt;</w:t>
      </w:r>
    </w:p>
  </w:comment>
  <w:comment w:id="47" w:author="Fildes, Robert" w:date="2019-04-09T16:08:00Z" w:initials="FR">
    <w:p w14:paraId="48AD44F9" w14:textId="40375FAF" w:rsidR="00CC4523" w:rsidRDefault="00CC4523">
      <w:pPr>
        <w:pStyle w:val="CommentText"/>
      </w:pPr>
      <w:r>
        <w:rPr>
          <w:rStyle w:val="CommentReference"/>
        </w:rPr>
        <w:annotationRef/>
      </w:r>
      <w:proofErr w:type="gramStart"/>
      <w:r>
        <w:t>Surely</w:t>
      </w:r>
      <w:proofErr w:type="gramEnd"/>
      <w:r>
        <w:t xml:space="preserve"> you’re missing 1/</w:t>
      </w:r>
      <w:r>
        <w:rPr>
          <w:rFonts w:cs="Times New Roman"/>
        </w:rPr>
        <w:t>λ</w:t>
      </w:r>
    </w:p>
  </w:comment>
  <w:comment w:id="50" w:author="Fildes, Robert" w:date="2019-04-09T16:14:00Z" w:initials="FR">
    <w:p w14:paraId="551F67E8" w14:textId="30E21449" w:rsidR="00CC4523" w:rsidRDefault="00CC4523">
      <w:pPr>
        <w:pStyle w:val="CommentText"/>
      </w:pPr>
      <w:r>
        <w:rPr>
          <w:rStyle w:val="CommentReference"/>
        </w:rPr>
        <w:annotationRef/>
      </w:r>
    </w:p>
  </w:comment>
  <w:comment w:id="51" w:author="ALBA EDITING" w:date="2019-04-07T20:44:00Z" w:initials="AE">
    <w:p w14:paraId="56DE3B67" w14:textId="63A9BC8D" w:rsidR="00CC4523" w:rsidRDefault="00CC4523">
      <w:pPr>
        <w:pStyle w:val="CommentText"/>
      </w:pPr>
      <w:r>
        <w:rPr>
          <w:rStyle w:val="CommentReference"/>
        </w:rPr>
        <w:annotationRef/>
      </w:r>
      <w:r>
        <w:t xml:space="preserve">Or “making”? </w:t>
      </w:r>
    </w:p>
  </w:comment>
  <w:comment w:id="53" w:author="ALBA EDITING" w:date="2019-04-07T20:48:00Z" w:initials="AE">
    <w:p w14:paraId="105F07EA" w14:textId="41626C6E" w:rsidR="00CC4523" w:rsidRDefault="00CC4523">
      <w:pPr>
        <w:pStyle w:val="CommentText"/>
      </w:pPr>
      <w:r>
        <w:rPr>
          <w:rStyle w:val="CommentReference"/>
        </w:rPr>
        <w:annotationRef/>
      </w:r>
      <w:r>
        <w:t xml:space="preserve">Pluralize? </w:t>
      </w:r>
    </w:p>
  </w:comment>
  <w:comment w:id="54" w:author="ALBA EDITING" w:date="2019-04-07T20:49:00Z" w:initials="AE">
    <w:p w14:paraId="77E694F2" w14:textId="08E010CE" w:rsidR="00CC4523" w:rsidRDefault="00CC4523">
      <w:pPr>
        <w:pStyle w:val="CommentText"/>
      </w:pPr>
      <w:r>
        <w:rPr>
          <w:rStyle w:val="CommentReference"/>
        </w:rPr>
        <w:annotationRef/>
      </w:r>
      <w:r>
        <w:t xml:space="preserve">Check use of prepositions here - </w:t>
      </w:r>
    </w:p>
  </w:comment>
  <w:comment w:id="55" w:author="ALBA EDITING" w:date="2019-04-08T10:25:00Z" w:initials="AE">
    <w:p w14:paraId="4BB9809B" w14:textId="1D892972" w:rsidR="00CC4523" w:rsidRDefault="00CC4523">
      <w:pPr>
        <w:pStyle w:val="CommentText"/>
      </w:pPr>
      <w:r>
        <w:rPr>
          <w:rStyle w:val="CommentReference"/>
        </w:rPr>
        <w:annotationRef/>
      </w:r>
      <w:r>
        <w:t xml:space="preserve">Or “…in a single product category.”? </w:t>
      </w:r>
    </w:p>
  </w:comment>
  <w:comment w:id="57" w:author="Fildes, Robert" w:date="2019-04-09T17:35:00Z" w:initials="FR">
    <w:p w14:paraId="7C130E14" w14:textId="28E1F3C9" w:rsidR="00CC4523" w:rsidRDefault="00CC4523">
      <w:pPr>
        <w:pStyle w:val="CommentText"/>
      </w:pPr>
      <w:r>
        <w:rPr>
          <w:rStyle w:val="CommentReference"/>
        </w:rPr>
        <w:annotationRef/>
      </w:r>
      <w:r>
        <w:t>Ref!</w:t>
      </w:r>
    </w:p>
  </w:comment>
  <w:comment w:id="70" w:author="ALBA EDITING" w:date="2019-04-08T10:37:00Z" w:initials="AE">
    <w:p w14:paraId="78BE18C0" w14:textId="6DC55F41" w:rsidR="00CC4523" w:rsidRDefault="00CC4523">
      <w:pPr>
        <w:pStyle w:val="CommentText"/>
      </w:pPr>
      <w:r>
        <w:rPr>
          <w:rStyle w:val="CommentReference"/>
        </w:rPr>
        <w:annotationRef/>
      </w:r>
      <w:r>
        <w:t>Or “…by using the…”?</w:t>
      </w:r>
    </w:p>
  </w:comment>
  <w:comment w:id="71" w:author="ALBA EDITING" w:date="2019-04-08T10:37:00Z" w:initials="AE">
    <w:p w14:paraId="47E43D38" w14:textId="1DC7BE5B" w:rsidR="00CC4523" w:rsidRDefault="00CC4523">
      <w:pPr>
        <w:pStyle w:val="CommentText"/>
      </w:pPr>
      <w:r>
        <w:rPr>
          <w:rStyle w:val="CommentReference"/>
        </w:rPr>
        <w:annotationRef/>
      </w:r>
      <w:r>
        <w:t xml:space="preserve">Also, thereafter? </w:t>
      </w:r>
    </w:p>
  </w:comment>
  <w:comment w:id="72" w:author="ALBA EDITING" w:date="2019-04-08T10:37:00Z" w:initials="AE">
    <w:p w14:paraId="6060E3C0" w14:textId="656C250A" w:rsidR="00CC4523" w:rsidRDefault="00CC4523">
      <w:pPr>
        <w:pStyle w:val="CommentText"/>
      </w:pPr>
      <w:r>
        <w:rPr>
          <w:rStyle w:val="CommentReference"/>
        </w:rPr>
        <w:annotationRef/>
      </w:r>
      <w:r>
        <w:t xml:space="preserve">Unclear – review </w:t>
      </w:r>
    </w:p>
  </w:comment>
  <w:comment w:id="75" w:author="Fildes, Robert" w:date="2019-04-09T17:40:00Z" w:initials="FR">
    <w:p w14:paraId="3F0E1651" w14:textId="206CA2B5" w:rsidR="00CC4523" w:rsidRDefault="00CC4523">
      <w:pPr>
        <w:pStyle w:val="CommentText"/>
      </w:pPr>
      <w:r>
        <w:rPr>
          <w:rStyle w:val="CommentReference"/>
        </w:rPr>
        <w:annotationRef/>
      </w:r>
      <w:r>
        <w:t>Week or weeks – I would go with weeks</w:t>
      </w:r>
    </w:p>
  </w:comment>
  <w:comment w:id="74" w:author="ALBA EDITING" w:date="2019-04-08T11:01:00Z" w:initials="AE">
    <w:p w14:paraId="448546E8" w14:textId="34D54C8F" w:rsidR="00CC4523" w:rsidRDefault="00CC4523">
      <w:pPr>
        <w:pStyle w:val="CommentText"/>
      </w:pPr>
      <w:r>
        <w:rPr>
          <w:rStyle w:val="CommentReference"/>
        </w:rPr>
        <w:annotationRef/>
      </w:r>
      <w:r>
        <w:t xml:space="preserve">Check update - </w:t>
      </w:r>
    </w:p>
  </w:comment>
  <w:comment w:id="77" w:author="Fildes, Robert" w:date="2019-04-09T17:41:00Z" w:initials="FR">
    <w:p w14:paraId="04379920" w14:textId="218B46B3" w:rsidR="00CC4523" w:rsidRDefault="00CC4523">
      <w:pPr>
        <w:pStyle w:val="CommentText"/>
      </w:pPr>
      <w:r>
        <w:rPr>
          <w:rStyle w:val="CommentReference"/>
        </w:rPr>
        <w:annotationRef/>
      </w:r>
      <w:r>
        <w:t>As here and below</w:t>
      </w:r>
    </w:p>
  </w:comment>
  <w:comment w:id="78" w:author="Fildes, Robert" w:date="2019-04-09T17:41:00Z" w:initials="FR">
    <w:p w14:paraId="05BC2102" w14:textId="5B545439" w:rsidR="00CC4523" w:rsidRDefault="00CC4523">
      <w:pPr>
        <w:pStyle w:val="CommentText"/>
      </w:pPr>
      <w:r>
        <w:rPr>
          <w:rStyle w:val="CommentReference"/>
        </w:rPr>
        <w:annotationRef/>
      </w:r>
      <w:r>
        <w:t>reference</w:t>
      </w:r>
    </w:p>
  </w:comment>
  <w:comment w:id="79" w:author="Fildes, Robert" w:date="2019-04-09T17:42:00Z" w:initials="FR">
    <w:p w14:paraId="5A6D866B" w14:textId="36CAA218" w:rsidR="00CC4523" w:rsidRDefault="00CC4523">
      <w:pPr>
        <w:pStyle w:val="CommentText"/>
      </w:pPr>
      <w:r>
        <w:rPr>
          <w:rStyle w:val="CommentReference"/>
        </w:rPr>
        <w:annotationRef/>
      </w:r>
    </w:p>
  </w:comment>
  <w:comment w:id="80" w:author="Fildes, Robert" w:date="2019-04-09T17:42:00Z" w:initials="FR">
    <w:p w14:paraId="67DCC927" w14:textId="2A5529FB" w:rsidR="00CC4523" w:rsidRDefault="00CC4523">
      <w:pPr>
        <w:pStyle w:val="CommentText"/>
      </w:pPr>
      <w:r>
        <w:rPr>
          <w:rStyle w:val="CommentReference"/>
        </w:rPr>
        <w:annotationRef/>
      </w:r>
      <w:r>
        <w:t>week?</w:t>
      </w:r>
    </w:p>
  </w:comment>
  <w:comment w:id="83" w:author="ALBA EDITING" w:date="2019-04-08T11:24:00Z" w:initials="AE">
    <w:p w14:paraId="23AE6284" w14:textId="5A946E86" w:rsidR="00CC4523" w:rsidRDefault="00CC4523">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85" w:author="Fildes, Robert" w:date="2019-04-09T17:44:00Z" w:initials="FR">
    <w:p w14:paraId="74BEB203" w14:textId="33BC84A7" w:rsidR="00CC4523" w:rsidRDefault="00CC4523">
      <w:pPr>
        <w:pStyle w:val="CommentText"/>
      </w:pPr>
      <w:r>
        <w:rPr>
          <w:rStyle w:val="CommentReference"/>
        </w:rPr>
        <w:annotationRef/>
      </w:r>
      <w:r>
        <w:t>Percent</w:t>
      </w:r>
    </w:p>
  </w:comment>
  <w:comment w:id="86" w:author="ALBA EDITING" w:date="2019-04-08T11:27:00Z" w:initials="AE">
    <w:p w14:paraId="216BA105" w14:textId="0D59262E" w:rsidR="00CC4523" w:rsidRDefault="00CC4523">
      <w:pPr>
        <w:pStyle w:val="CommentText"/>
      </w:pPr>
      <w:r>
        <w:rPr>
          <w:rStyle w:val="CommentReference"/>
        </w:rPr>
        <w:annotationRef/>
      </w:r>
      <w:r>
        <w:t xml:space="preserve">*note here that throughout this has been presented inconsistently and that this version should be applied consistently throughout as I have endeavoured to achieve </w:t>
      </w:r>
    </w:p>
  </w:comment>
  <w:comment w:id="87" w:author="Fildes, Robert" w:date="2019-04-09T17:45:00Z" w:initials="FR">
    <w:p w14:paraId="48D36128" w14:textId="5B716CCB" w:rsidR="00CC4523" w:rsidRDefault="00CC4523">
      <w:pPr>
        <w:pStyle w:val="CommentText"/>
      </w:pPr>
      <w:r>
        <w:rPr>
          <w:rStyle w:val="CommentReference"/>
        </w:rPr>
        <w:annotationRef/>
      </w:r>
      <w:r>
        <w:t>(</w:t>
      </w:r>
      <w:proofErr w:type="gramStart"/>
      <w:r>
        <w:t>weeks ?</w:t>
      </w:r>
      <w:proofErr w:type="gramEnd"/>
      <w:r>
        <w:t>)</w:t>
      </w:r>
    </w:p>
  </w:comment>
  <w:comment w:id="88" w:author="ALBA EDITING" w:date="2019-04-08T11:24:00Z" w:initials="AE">
    <w:p w14:paraId="0C8B4E45" w14:textId="77777777" w:rsidR="00CC4523" w:rsidRDefault="00CC4523" w:rsidP="001F7019">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89" w:author="ALBA EDITING" w:date="2019-04-08T11:30:00Z" w:initials="AE">
    <w:p w14:paraId="02EB4D4A" w14:textId="1445CA06" w:rsidR="00CC4523" w:rsidRDefault="00CC4523">
      <w:pPr>
        <w:pStyle w:val="CommentText"/>
      </w:pPr>
      <w:r>
        <w:rPr>
          <w:rStyle w:val="CommentReference"/>
        </w:rPr>
        <w:annotationRef/>
      </w:r>
      <w:r>
        <w:t xml:space="preserve">Pluralize? </w:t>
      </w:r>
    </w:p>
  </w:comment>
  <w:comment w:id="90" w:author="Fildes, Robert" w:date="2019-04-09T15:09:00Z" w:initials="FR">
    <w:p w14:paraId="78BC50A9" w14:textId="78E98A57" w:rsidR="00CC4523" w:rsidRDefault="00CC4523">
      <w:pPr>
        <w:pStyle w:val="CommentText"/>
      </w:pPr>
      <w:r>
        <w:rPr>
          <w:rStyle w:val="CommentReference"/>
        </w:rPr>
        <w:annotationRef/>
      </w:r>
      <w:r>
        <w:t>Renumber tables!</w:t>
      </w:r>
    </w:p>
  </w:comment>
  <w:comment w:id="92" w:author="ALBA EDITING" w:date="2019-04-08T11:39:00Z" w:initials="AE">
    <w:p w14:paraId="1B8EB54A" w14:textId="23B8177E" w:rsidR="00CC4523" w:rsidRDefault="00CC4523">
      <w:pPr>
        <w:pStyle w:val="CommentText"/>
      </w:pPr>
      <w:r>
        <w:rPr>
          <w:rStyle w:val="CommentReference"/>
        </w:rPr>
        <w:annotationRef/>
      </w:r>
      <w:r>
        <w:t xml:space="preserve">Is this correct preposition? Or do you mean “by using/by applying” etc.?  </w:t>
      </w:r>
    </w:p>
  </w:comment>
  <w:comment w:id="93" w:author="ALBA EDITING" w:date="2019-04-08T11:39:00Z" w:initials="AE">
    <w:p w14:paraId="686A078D" w14:textId="371B586C" w:rsidR="00CC4523" w:rsidRDefault="00CC4523">
      <w:pPr>
        <w:pStyle w:val="CommentText"/>
      </w:pPr>
      <w:r>
        <w:rPr>
          <w:rStyle w:val="CommentReference"/>
        </w:rPr>
        <w:annotationRef/>
      </w:r>
      <w:r>
        <w:t xml:space="preserve">See comment above - </w:t>
      </w:r>
    </w:p>
  </w:comment>
  <w:comment w:id="96" w:author="ALBA EDITING" w:date="2019-04-08T11:40:00Z" w:initials="AE">
    <w:p w14:paraId="2F1C05F2" w14:textId="7AF3E483" w:rsidR="00CC4523" w:rsidRDefault="00CC4523">
      <w:pPr>
        <w:pStyle w:val="CommentText"/>
      </w:pPr>
      <w:r>
        <w:rPr>
          <w:rStyle w:val="CommentReference"/>
        </w:rPr>
        <w:annotationRef/>
      </w:r>
      <w:r>
        <w:t xml:space="preserve">See above - </w:t>
      </w:r>
    </w:p>
  </w:comment>
  <w:comment w:id="97" w:author="ALBA EDITING" w:date="2019-04-08T11:41:00Z" w:initials="AE">
    <w:p w14:paraId="79925D36" w14:textId="489ECE09" w:rsidR="00CC4523" w:rsidRDefault="00CC4523">
      <w:pPr>
        <w:pStyle w:val="CommentText"/>
      </w:pPr>
      <w:r>
        <w:rPr>
          <w:rStyle w:val="CommentReference"/>
        </w:rPr>
        <w:annotationRef/>
      </w:r>
      <w:r>
        <w:t xml:space="preserve">Past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43793" w15:done="1"/>
  <w15:commentEx w15:paraId="277307B3" w15:done="1"/>
  <w15:commentEx w15:paraId="346A2DD5" w15:done="1"/>
  <w15:commentEx w15:paraId="3AF7B0FF" w15:done="1"/>
  <w15:commentEx w15:paraId="10B5253A" w15:done="1"/>
  <w15:commentEx w15:paraId="7BBB116E" w15:done="1"/>
  <w15:commentEx w15:paraId="3698D458" w15:done="1"/>
  <w15:commentEx w15:paraId="28142119" w15:done="1"/>
  <w15:commentEx w15:paraId="08735F7D" w15:done="1"/>
  <w15:commentEx w15:paraId="3269D7D4" w15:done="1"/>
  <w15:commentEx w15:paraId="48AD44F9" w15:done="1"/>
  <w15:commentEx w15:paraId="551F67E8" w15:done="1"/>
  <w15:commentEx w15:paraId="56DE3B67" w15:done="1"/>
  <w15:commentEx w15:paraId="105F07EA" w15:done="1"/>
  <w15:commentEx w15:paraId="77E694F2" w15:done="1"/>
  <w15:commentEx w15:paraId="4BB9809B" w15:done="1"/>
  <w15:commentEx w15:paraId="7C130E14" w15:done="0"/>
  <w15:commentEx w15:paraId="78BE18C0" w15:done="1"/>
  <w15:commentEx w15:paraId="47E43D38" w15:done="1"/>
  <w15:commentEx w15:paraId="6060E3C0" w15:done="1"/>
  <w15:commentEx w15:paraId="3F0E1651" w15:done="1"/>
  <w15:commentEx w15:paraId="448546E8" w15:done="1"/>
  <w15:commentEx w15:paraId="04379920" w15:done="1"/>
  <w15:commentEx w15:paraId="05BC2102" w15:done="0"/>
  <w15:commentEx w15:paraId="5A6D866B" w15:paraIdParent="05BC2102" w15:done="0"/>
  <w15:commentEx w15:paraId="67DCC927" w15:done="0"/>
  <w15:commentEx w15:paraId="23AE6284" w15:done="1"/>
  <w15:commentEx w15:paraId="74BEB203" w15:done="1"/>
  <w15:commentEx w15:paraId="216BA105" w15:done="1"/>
  <w15:commentEx w15:paraId="48D36128" w15:done="0"/>
  <w15:commentEx w15:paraId="0C8B4E45" w15:done="1"/>
  <w15:commentEx w15:paraId="02EB4D4A" w15:done="1"/>
  <w15:commentEx w15:paraId="78BC50A9" w15:done="1"/>
  <w15:commentEx w15:paraId="1B8EB54A" w15:done="1"/>
  <w15:commentEx w15:paraId="686A078D" w15:done="1"/>
  <w15:commentEx w15:paraId="2F1C05F2" w15:done="1"/>
  <w15:commentEx w15:paraId="79925D3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43793" w16cid:durableId="2055B20B"/>
  <w16cid:commentId w16cid:paraId="277307B3" w16cid:durableId="20584DD9"/>
  <w16cid:commentId w16cid:paraId="346A2DD5" w16cid:durableId="20584DDA"/>
  <w16cid:commentId w16cid:paraId="3AF7B0FF" w16cid:durableId="2055B20C"/>
  <w16cid:commentId w16cid:paraId="10B5253A" w16cid:durableId="2055B20D"/>
  <w16cid:commentId w16cid:paraId="7BBB116E" w16cid:durableId="2055B20E"/>
  <w16cid:commentId w16cid:paraId="3698D458" w16cid:durableId="2058B4A4"/>
  <w16cid:commentId w16cid:paraId="28142119" w16cid:durableId="2055B212"/>
  <w16cid:commentId w16cid:paraId="08735F7D" w16cid:durableId="2055B216"/>
  <w16cid:commentId w16cid:paraId="3269D7D4" w16cid:durableId="20584DE7"/>
  <w16cid:commentId w16cid:paraId="48AD44F9" w16cid:durableId="20584DE9"/>
  <w16cid:commentId w16cid:paraId="551F67E8" w16cid:durableId="20584DEB"/>
  <w16cid:commentId w16cid:paraId="56DE3B67" w16cid:durableId="2055B219"/>
  <w16cid:commentId w16cid:paraId="105F07EA" w16cid:durableId="2055B21A"/>
  <w16cid:commentId w16cid:paraId="77E694F2" w16cid:durableId="2055B21B"/>
  <w16cid:commentId w16cid:paraId="4BB9809B" w16cid:durableId="2055B21C"/>
  <w16cid:commentId w16cid:paraId="7C130E14" w16cid:durableId="2058B4AE"/>
  <w16cid:commentId w16cid:paraId="78BE18C0" w16cid:durableId="2055B21E"/>
  <w16cid:commentId w16cid:paraId="47E43D38" w16cid:durableId="2055B21F"/>
  <w16cid:commentId w16cid:paraId="6060E3C0" w16cid:durableId="2055B220"/>
  <w16cid:commentId w16cid:paraId="3F0E1651" w16cid:durableId="20584DF4"/>
  <w16cid:commentId w16cid:paraId="448546E8" w16cid:durableId="2055B221"/>
  <w16cid:commentId w16cid:paraId="04379920" w16cid:durableId="20584DF6"/>
  <w16cid:commentId w16cid:paraId="05BC2102" w16cid:durableId="20584DF7"/>
  <w16cid:commentId w16cid:paraId="5A6D866B" w16cid:durableId="20584DF8"/>
  <w16cid:commentId w16cid:paraId="67DCC927" w16cid:durableId="20584DF9"/>
  <w16cid:commentId w16cid:paraId="23AE6284" w16cid:durableId="2055B223"/>
  <w16cid:commentId w16cid:paraId="74BEB203" w16cid:durableId="20584DFC"/>
  <w16cid:commentId w16cid:paraId="216BA105" w16cid:durableId="2055B224"/>
  <w16cid:commentId w16cid:paraId="48D36128" w16cid:durableId="20584DFE"/>
  <w16cid:commentId w16cid:paraId="0C8B4E45" w16cid:durableId="20585DDB"/>
  <w16cid:commentId w16cid:paraId="02EB4D4A" w16cid:durableId="2055B226"/>
  <w16cid:commentId w16cid:paraId="78BC50A9" w16cid:durableId="20584E00"/>
  <w16cid:commentId w16cid:paraId="1B8EB54A" w16cid:durableId="2055B228"/>
  <w16cid:commentId w16cid:paraId="686A078D" w16cid:durableId="2055B229"/>
  <w16cid:commentId w16cid:paraId="2F1C05F2" w16cid:durableId="2055B22A"/>
  <w16cid:commentId w16cid:paraId="79925D36" w16cid:durableId="2055B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E7D3F" w14:textId="77777777" w:rsidR="009E1456" w:rsidRDefault="009E1456" w:rsidP="00971633">
      <w:pPr>
        <w:spacing w:after="0" w:line="240" w:lineRule="auto"/>
      </w:pPr>
      <w:r>
        <w:separator/>
      </w:r>
    </w:p>
  </w:endnote>
  <w:endnote w:type="continuationSeparator" w:id="0">
    <w:p w14:paraId="32308246" w14:textId="77777777" w:rsidR="009E1456" w:rsidRDefault="009E1456"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CC4523" w:rsidRDefault="00CC4523">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CC4523" w:rsidRDefault="00CC4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CC4523" w:rsidRDefault="00CC4523">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CC4523" w:rsidRDefault="00CC4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4C98" w14:textId="77777777" w:rsidR="009E1456" w:rsidRDefault="009E1456" w:rsidP="00971633">
      <w:pPr>
        <w:spacing w:after="0" w:line="240" w:lineRule="auto"/>
      </w:pPr>
      <w:r>
        <w:separator/>
      </w:r>
    </w:p>
  </w:footnote>
  <w:footnote w:type="continuationSeparator" w:id="0">
    <w:p w14:paraId="10744063" w14:textId="77777777" w:rsidR="009E1456" w:rsidRDefault="009E1456" w:rsidP="00971633">
      <w:pPr>
        <w:spacing w:after="0" w:line="240" w:lineRule="auto"/>
      </w:pPr>
      <w:r>
        <w:continuationSeparator/>
      </w:r>
    </w:p>
  </w:footnote>
  <w:footnote w:id="1">
    <w:p w14:paraId="7AA3B786" w14:textId="77777777" w:rsidR="00CC4523" w:rsidRDefault="00CC4523"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6D68A1">
        <w:rPr>
          <w:lang w:val="fr-FR"/>
        </w:rPr>
        <w:t xml:space="preserve"> </w:t>
      </w:r>
      <w:hyperlink r:id="rId3" w:history="1">
        <w:r w:rsidRPr="004F38B9">
          <w:rPr>
            <w:rStyle w:val="Hyperlink"/>
            <w:lang w:val="fr-FR"/>
          </w:rPr>
          <w:t>D.G.Soopramanien@lboro.ac.uk</w:t>
        </w:r>
      </w:hyperlink>
    </w:p>
    <w:p w14:paraId="75C47C66" w14:textId="77777777" w:rsidR="00CC4523" w:rsidRPr="006D68A1" w:rsidRDefault="00CC4523" w:rsidP="00971633">
      <w:pPr>
        <w:pStyle w:val="FootnoteText"/>
        <w:rPr>
          <w:rFonts w:cs="Times New Roman"/>
          <w:color w:val="0D0D0D" w:themeColor="text1" w:themeTint="F2"/>
          <w:szCs w:val="24"/>
        </w:rPr>
      </w:pPr>
      <w:r w:rsidRPr="006D68A1">
        <w:rPr>
          <w:rStyle w:val="Hyperlink"/>
          <w:rFonts w:cs="Times New Roman"/>
          <w:color w:val="auto"/>
          <w:szCs w:val="24"/>
          <w:u w:val="none"/>
        </w:rPr>
        <w:t>(</w:t>
      </w:r>
      <w:proofErr w:type="spellStart"/>
      <w:r w:rsidRPr="006D68A1">
        <w:rPr>
          <w:rStyle w:val="Hyperlink"/>
          <w:rFonts w:cs="Times New Roman"/>
          <w:color w:val="auto"/>
          <w:szCs w:val="24"/>
          <w:u w:val="none"/>
        </w:rPr>
        <w:t>d.soopramanein</w:t>
      </w:r>
      <w:proofErr w:type="spellEnd"/>
      <w:r w:rsidRPr="006D68A1">
        <w:rPr>
          <w:rStyle w:val="Hyperlink"/>
          <w:rFonts w:cs="Times New Roman"/>
          <w:color w:val="auto"/>
          <w:szCs w:val="24"/>
          <w:u w:val="none"/>
        </w:rPr>
        <w:t>)</w:t>
      </w:r>
    </w:p>
    <w:p w14:paraId="0DE5447A" w14:textId="77777777" w:rsidR="00CC4523" w:rsidRPr="006D68A1" w:rsidRDefault="00CC4523" w:rsidP="00971633">
      <w:pPr>
        <w:pStyle w:val="FootnoteText"/>
        <w:rPr>
          <w:rFonts w:cs="Times New Roman"/>
          <w:color w:val="0D0D0D" w:themeColor="text1" w:themeTint="F2"/>
          <w:szCs w:val="24"/>
        </w:rPr>
      </w:pPr>
    </w:p>
  </w:footnote>
  <w:footnote w:id="2">
    <w:p w14:paraId="758F5AB7" w14:textId="0BD869F0" w:rsidR="00CC4523" w:rsidRDefault="00CC4523" w:rsidP="00DE12B5">
      <w:pPr>
        <w:pStyle w:val="FootnoteText"/>
      </w:pPr>
      <w:r w:rsidRPr="00870CBC">
        <w:rPr>
          <w:rStyle w:val="FootnoteReference"/>
        </w:rPr>
        <w:footnoteRef/>
      </w:r>
      <w:r w:rsidRPr="00870CBC">
        <w:t xml:space="preserve"> </w:t>
      </w:r>
      <w:r w:rsidRPr="0077786D">
        <w:t xml:space="preserve">The term ‘structural change’ is used interchangeably with the term ‘structural break’ in the literature. In this study, we use the term </w:t>
      </w:r>
      <w:r>
        <w:t>‘</w:t>
      </w:r>
      <w:r w:rsidRPr="0077786D">
        <w:t>structural change</w:t>
      </w:r>
      <w:r>
        <w:t>’</w:t>
      </w:r>
      <w:r w:rsidRPr="0077786D">
        <w:t xml:space="preserve"> as in the retailer context we expect the effect of the marketing activities to change gradually rather than in a sudden and abrupt way. We thank one of the anonymous reviewers for</w:t>
      </w:r>
      <w:r>
        <w:t xml:space="preserve"> </w:t>
      </w:r>
      <w:r w:rsidRPr="0077786D">
        <w:t>pointing this out.</w:t>
      </w:r>
    </w:p>
  </w:footnote>
  <w:footnote w:id="3">
    <w:p w14:paraId="777A700E" w14:textId="2711ACDE" w:rsidR="00CC4523" w:rsidRDefault="00CC4523">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CC4523" w:rsidRDefault="00CC4523"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CC4523" w:rsidRDefault="00CC4523"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CC4523" w:rsidRPr="001920DC" w:rsidRDefault="00CC4523"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6D68A1">
        <w:rPr>
          <w:sz w:val="20"/>
          <w:szCs w:val="20"/>
        </w:rPr>
        <w:t>Halloween</w:t>
      </w:r>
      <w:r w:rsidRPr="009B0524">
        <w:rPr>
          <w:sz w:val="20"/>
          <w:szCs w:val="20"/>
        </w:rPr>
        <w:t xml:space="preserve">, </w:t>
      </w:r>
      <w:r w:rsidRPr="006D68A1">
        <w:rPr>
          <w:sz w:val="20"/>
          <w:szCs w:val="20"/>
        </w:rPr>
        <w:t>Thanksgiving</w:t>
      </w:r>
      <w:r w:rsidRPr="009B0524">
        <w:rPr>
          <w:sz w:val="20"/>
          <w:szCs w:val="20"/>
        </w:rPr>
        <w:t xml:space="preserve">, </w:t>
      </w:r>
      <w:r w:rsidRPr="006D68A1">
        <w:rPr>
          <w:sz w:val="20"/>
          <w:szCs w:val="20"/>
        </w:rPr>
        <w:t>Christmas</w:t>
      </w:r>
      <w:r w:rsidRPr="009B0524">
        <w:rPr>
          <w:sz w:val="20"/>
          <w:szCs w:val="20"/>
        </w:rPr>
        <w:t xml:space="preserve">, </w:t>
      </w:r>
      <w:r w:rsidRPr="006D68A1">
        <w:rPr>
          <w:sz w:val="20"/>
          <w:szCs w:val="20"/>
        </w:rPr>
        <w:t>New Year’s Day</w:t>
      </w:r>
      <w:r w:rsidRPr="009B0524">
        <w:rPr>
          <w:sz w:val="20"/>
          <w:szCs w:val="20"/>
        </w:rPr>
        <w:t xml:space="preserve">, </w:t>
      </w:r>
      <w:r w:rsidRPr="006D68A1">
        <w:rPr>
          <w:rStyle w:val="apple-style-span"/>
          <w:color w:val="000000"/>
          <w:sz w:val="20"/>
          <w:szCs w:val="20"/>
        </w:rPr>
        <w:t>President’s Day</w:t>
      </w:r>
      <w:r w:rsidRPr="009B0524">
        <w:rPr>
          <w:rStyle w:val="apple-style-span"/>
          <w:color w:val="000000"/>
          <w:sz w:val="20"/>
          <w:szCs w:val="20"/>
        </w:rPr>
        <w:t xml:space="preserve">, </w:t>
      </w:r>
      <w:r w:rsidRPr="006D68A1">
        <w:rPr>
          <w:rStyle w:val="apple-style-span"/>
          <w:color w:val="000000"/>
          <w:sz w:val="20"/>
          <w:szCs w:val="20"/>
        </w:rPr>
        <w:t>Easter</w:t>
      </w:r>
      <w:r w:rsidRPr="009B0524">
        <w:rPr>
          <w:rStyle w:val="apple-style-span"/>
          <w:color w:val="000000"/>
          <w:sz w:val="20"/>
          <w:szCs w:val="20"/>
        </w:rPr>
        <w:t xml:space="preserve">, </w:t>
      </w:r>
      <w:r w:rsidRPr="006D68A1">
        <w:rPr>
          <w:rStyle w:val="apple-style-span"/>
          <w:color w:val="000000"/>
          <w:sz w:val="20"/>
          <w:szCs w:val="20"/>
        </w:rPr>
        <w:t>Memorial Day</w:t>
      </w:r>
      <w:r w:rsidRPr="009B0524">
        <w:rPr>
          <w:rStyle w:val="apple-style-span"/>
          <w:color w:val="000000"/>
          <w:sz w:val="20"/>
          <w:szCs w:val="20"/>
        </w:rPr>
        <w:t xml:space="preserve">, the </w:t>
      </w:r>
      <w:r w:rsidRPr="006D68A1">
        <w:rPr>
          <w:rStyle w:val="apple-style-span"/>
          <w:color w:val="000000"/>
          <w:sz w:val="20"/>
          <w:szCs w:val="20"/>
        </w:rPr>
        <w:t>4th of July</w:t>
      </w:r>
      <w:r w:rsidRPr="009B0524">
        <w:rPr>
          <w:rStyle w:val="apple-style-span"/>
          <w:color w:val="000000"/>
          <w:sz w:val="20"/>
          <w:szCs w:val="20"/>
        </w:rPr>
        <w:t xml:space="preserve">, and </w:t>
      </w:r>
      <w:r w:rsidRPr="006D68A1">
        <w:rPr>
          <w:rStyle w:val="apple-style-span"/>
          <w:color w:val="000000"/>
          <w:sz w:val="20"/>
          <w:szCs w:val="20"/>
        </w:rPr>
        <w:t>Labour Day</w:t>
      </w:r>
      <w:r w:rsidRPr="009B0524">
        <w:rPr>
          <w:rStyle w:val="apple-style-span"/>
          <w:color w:val="000000"/>
          <w:sz w:val="20"/>
          <w:szCs w:val="20"/>
        </w:rPr>
        <w:t>.</w:t>
      </w:r>
    </w:p>
  </w:footnote>
  <w:footnote w:id="7">
    <w:p w14:paraId="444C85E4" w14:textId="5BDC3268" w:rsidR="00CC4523" w:rsidRDefault="00CC4523">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CC4523" w:rsidRDefault="00CC4523">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0864D044" w:rsidR="00CC4523" w:rsidRDefault="00CC4523"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w:t>
      </w:r>
      <w:del w:id="73" w:author="tao huang" w:date="2019-04-10T17:30:00Z">
        <w:r w:rsidDel="005A6521">
          <w:delText xml:space="preserve"> </w:delText>
        </w:r>
      </w:del>
      <w:r>
        <w:t>fewer observations (e.g., 70% of weeks) and we find the final results consistent.</w:t>
      </w:r>
    </w:p>
  </w:footnote>
  <w:footnote w:id="10">
    <w:p w14:paraId="29E891CD" w14:textId="48B5A5D6" w:rsidR="00CC4523" w:rsidRDefault="00CC4523">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CC4523" w:rsidRDefault="00CC4523"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CC4523" w:rsidRDefault="00CC4523"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CC4523" w:rsidRDefault="00CC4523"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CC4523" w:rsidRDefault="00CC4523">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CC4523" w:rsidRDefault="00CC4523">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00436CBB" w14:textId="6EE7EBB4" w:rsidR="00CC4523" w:rsidRDefault="00CC4523">
      <w:pPr>
        <w:pStyle w:val="FootnoteText"/>
      </w:pPr>
      <w:r>
        <w:rPr>
          <w:rStyle w:val="FootnoteReference"/>
        </w:rPr>
        <w:footnoteRef/>
      </w:r>
      <w:r>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des, Robert">
    <w15:presenceInfo w15:providerId="AD" w15:userId="S-1-5-21-725345543-1229272821-1177238915-15052"/>
  </w15:person>
  <w15:person w15:author="tao huang">
    <w15:presenceInfo w15:providerId="Windows Live" w15:userId="91f3a0139ed1f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ozNawH0Cee8LQ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0&lt;/item&gt;&lt;item&gt;782&lt;/item&gt;&lt;item&gt;783&lt;/item&gt;&lt;item&gt;785&lt;/item&gt;&lt;item&gt;786&lt;/item&gt;&lt;/record-ids&gt;&lt;/item&gt;&lt;/Libraries&gt;"/>
  </w:docVars>
  <w:rsids>
    <w:rsidRoot w:val="00971633"/>
    <w:rsid w:val="00001079"/>
    <w:rsid w:val="00001BAE"/>
    <w:rsid w:val="00002B92"/>
    <w:rsid w:val="00004135"/>
    <w:rsid w:val="00005660"/>
    <w:rsid w:val="00006896"/>
    <w:rsid w:val="00006AAE"/>
    <w:rsid w:val="00012532"/>
    <w:rsid w:val="00012D1C"/>
    <w:rsid w:val="00013877"/>
    <w:rsid w:val="00014D72"/>
    <w:rsid w:val="000169D7"/>
    <w:rsid w:val="00017134"/>
    <w:rsid w:val="00020ABA"/>
    <w:rsid w:val="00020C02"/>
    <w:rsid w:val="000213A1"/>
    <w:rsid w:val="00022491"/>
    <w:rsid w:val="00022B2F"/>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1F34"/>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8033C"/>
    <w:rsid w:val="00082147"/>
    <w:rsid w:val="00082A62"/>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5AAD"/>
    <w:rsid w:val="00135C75"/>
    <w:rsid w:val="00136481"/>
    <w:rsid w:val="00141AD6"/>
    <w:rsid w:val="00141E5A"/>
    <w:rsid w:val="00143A9A"/>
    <w:rsid w:val="0014480C"/>
    <w:rsid w:val="00146CA0"/>
    <w:rsid w:val="001500B8"/>
    <w:rsid w:val="0015038E"/>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D66D2"/>
    <w:rsid w:val="001E2A58"/>
    <w:rsid w:val="001E2BD5"/>
    <w:rsid w:val="001E32D1"/>
    <w:rsid w:val="001E74A5"/>
    <w:rsid w:val="001F038B"/>
    <w:rsid w:val="001F0543"/>
    <w:rsid w:val="001F08F0"/>
    <w:rsid w:val="001F3317"/>
    <w:rsid w:val="001F5610"/>
    <w:rsid w:val="001F7019"/>
    <w:rsid w:val="00200BA4"/>
    <w:rsid w:val="00204295"/>
    <w:rsid w:val="002051DC"/>
    <w:rsid w:val="002052B4"/>
    <w:rsid w:val="002060EC"/>
    <w:rsid w:val="00206329"/>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2BA"/>
    <w:rsid w:val="00254C4E"/>
    <w:rsid w:val="002553DE"/>
    <w:rsid w:val="0025652A"/>
    <w:rsid w:val="002568B8"/>
    <w:rsid w:val="002568DC"/>
    <w:rsid w:val="00257C99"/>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5C76"/>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0E0D"/>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74FC"/>
    <w:rsid w:val="004979ED"/>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4964"/>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39E9"/>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A0334"/>
    <w:rsid w:val="005A09B4"/>
    <w:rsid w:val="005A13F6"/>
    <w:rsid w:val="005A167C"/>
    <w:rsid w:val="005A4058"/>
    <w:rsid w:val="005A4063"/>
    <w:rsid w:val="005A4C8A"/>
    <w:rsid w:val="005A6521"/>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3412"/>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43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26A25"/>
    <w:rsid w:val="00730F00"/>
    <w:rsid w:val="00731AC5"/>
    <w:rsid w:val="00732976"/>
    <w:rsid w:val="00732BE9"/>
    <w:rsid w:val="00733C83"/>
    <w:rsid w:val="0073437C"/>
    <w:rsid w:val="007343CB"/>
    <w:rsid w:val="0073482F"/>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60F81"/>
    <w:rsid w:val="007627DE"/>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2D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02F7"/>
    <w:rsid w:val="007D089F"/>
    <w:rsid w:val="007D16B2"/>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589C"/>
    <w:rsid w:val="009758C0"/>
    <w:rsid w:val="00977DF1"/>
    <w:rsid w:val="00980B09"/>
    <w:rsid w:val="00980CCA"/>
    <w:rsid w:val="00982A9F"/>
    <w:rsid w:val="00984000"/>
    <w:rsid w:val="009847C5"/>
    <w:rsid w:val="00987A55"/>
    <w:rsid w:val="009905CC"/>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1456"/>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6F2"/>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9A9"/>
    <w:rsid w:val="00B3636F"/>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CB7"/>
    <w:rsid w:val="00BB589E"/>
    <w:rsid w:val="00BC0E92"/>
    <w:rsid w:val="00BC146A"/>
    <w:rsid w:val="00BC2C14"/>
    <w:rsid w:val="00BC5925"/>
    <w:rsid w:val="00BC5BAE"/>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51D2"/>
    <w:rsid w:val="00C17240"/>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263C"/>
    <w:rsid w:val="00C631AB"/>
    <w:rsid w:val="00C63D51"/>
    <w:rsid w:val="00C64395"/>
    <w:rsid w:val="00C6657C"/>
    <w:rsid w:val="00C70940"/>
    <w:rsid w:val="00C70B48"/>
    <w:rsid w:val="00C71B87"/>
    <w:rsid w:val="00C7221C"/>
    <w:rsid w:val="00C73407"/>
    <w:rsid w:val="00C766E7"/>
    <w:rsid w:val="00C77085"/>
    <w:rsid w:val="00C8159D"/>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3212"/>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6CF"/>
    <w:rsid w:val="00DD28C4"/>
    <w:rsid w:val="00DD493D"/>
    <w:rsid w:val="00DD4D65"/>
    <w:rsid w:val="00DD4FB7"/>
    <w:rsid w:val="00DD63C7"/>
    <w:rsid w:val="00DD785B"/>
    <w:rsid w:val="00DE12B5"/>
    <w:rsid w:val="00DE1A06"/>
    <w:rsid w:val="00DE298A"/>
    <w:rsid w:val="00DE3151"/>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3A31"/>
    <w:rsid w:val="00E04AAD"/>
    <w:rsid w:val="00E05278"/>
    <w:rsid w:val="00E06143"/>
    <w:rsid w:val="00E06B7A"/>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57B0D"/>
    <w:rsid w:val="00E6070C"/>
    <w:rsid w:val="00E60C89"/>
    <w:rsid w:val="00E61211"/>
    <w:rsid w:val="00E63F6B"/>
    <w:rsid w:val="00E6428D"/>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1BE2"/>
    <w:rsid w:val="00EC2C3A"/>
    <w:rsid w:val="00EC58E8"/>
    <w:rsid w:val="00EC6425"/>
    <w:rsid w:val="00ED0311"/>
    <w:rsid w:val="00ED0D2D"/>
    <w:rsid w:val="00ED1B6A"/>
    <w:rsid w:val="00ED2719"/>
    <w:rsid w:val="00ED78C8"/>
    <w:rsid w:val="00EE19AF"/>
    <w:rsid w:val="00EE25BE"/>
    <w:rsid w:val="00EE30B6"/>
    <w:rsid w:val="00EE4B0A"/>
    <w:rsid w:val="00EE4E07"/>
    <w:rsid w:val="00EF111A"/>
    <w:rsid w:val="00EF1BF2"/>
    <w:rsid w:val="00EF1FD4"/>
    <w:rsid w:val="00EF3497"/>
    <w:rsid w:val="00EF3BEE"/>
    <w:rsid w:val="00EF51E0"/>
    <w:rsid w:val="00EF5A0D"/>
    <w:rsid w:val="00EF5A27"/>
    <w:rsid w:val="00EF6D13"/>
    <w:rsid w:val="00F00AF0"/>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C19"/>
    <w:rsid w:val="00F6509C"/>
    <w:rsid w:val="00F66F82"/>
    <w:rsid w:val="00F7065E"/>
    <w:rsid w:val="00F71FB0"/>
    <w:rsid w:val="00F745C7"/>
    <w:rsid w:val="00F75BF0"/>
    <w:rsid w:val="00F75E55"/>
    <w:rsid w:val="00F761BE"/>
    <w:rsid w:val="00F80DDE"/>
    <w:rsid w:val="00F84625"/>
    <w:rsid w:val="00F84D1A"/>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7F7"/>
    <w:rsid w:val="00FD500D"/>
    <w:rsid w:val="00FD670B"/>
    <w:rsid w:val="00FD6BD2"/>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4893092419f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i.org/10.1016/j.ijforecast.2015.12.00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BB4EE-DA33-49A4-9182-08CA6DC7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28</Pages>
  <Words>20265</Words>
  <Characters>115514</Characters>
  <Application>Microsoft Office Word</Application>
  <DocSecurity>0</DocSecurity>
  <Lines>962</Lines>
  <Paragraphs>271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12</cp:revision>
  <cp:lastPrinted>2019-04-09T13:00:00Z</cp:lastPrinted>
  <dcterms:created xsi:type="dcterms:W3CDTF">2019-04-11T13:21:00Z</dcterms:created>
  <dcterms:modified xsi:type="dcterms:W3CDTF">2019-04-11T13:49:00Z</dcterms:modified>
</cp:coreProperties>
</file>