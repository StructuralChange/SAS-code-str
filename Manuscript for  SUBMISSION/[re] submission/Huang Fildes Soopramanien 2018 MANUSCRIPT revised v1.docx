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4FB6E" w14:textId="5CDF54F6" w:rsidR="004C569C" w:rsidRPr="001E17BA" w:rsidRDefault="004C569C" w:rsidP="004C569C">
      <w:pPr>
        <w:shd w:val="clear" w:color="auto" w:fill="FFFFFF" w:themeFill="background1"/>
        <w:spacing w:after="0" w:line="360" w:lineRule="auto"/>
        <w:jc w:val="center"/>
        <w:rPr>
          <w:rFonts w:cs="Times New Roman"/>
          <w:b/>
          <w:color w:val="000000" w:themeColor="text1"/>
          <w:sz w:val="22"/>
        </w:rPr>
      </w:pPr>
      <w:bookmarkStart w:id="0" w:name="_Hlk483150523"/>
      <w:bookmarkEnd w:id="0"/>
      <w:r w:rsidRPr="001E17BA">
        <w:rPr>
          <w:rFonts w:cs="Times New Roman"/>
          <w:b/>
          <w:color w:val="000000" w:themeColor="text1"/>
          <w:sz w:val="22"/>
        </w:rPr>
        <w:t xml:space="preserve">Forecasting </w:t>
      </w:r>
      <w:r w:rsidR="004D5221">
        <w:rPr>
          <w:rFonts w:cs="Times New Roman"/>
          <w:b/>
          <w:color w:val="000000" w:themeColor="text1"/>
          <w:sz w:val="22"/>
        </w:rPr>
        <w:t xml:space="preserve">Retailer </w:t>
      </w:r>
      <w:r w:rsidRPr="001E17BA">
        <w:rPr>
          <w:rFonts w:cs="Times New Roman"/>
          <w:b/>
          <w:color w:val="000000" w:themeColor="text1"/>
          <w:sz w:val="22"/>
        </w:rPr>
        <w:t xml:space="preserve">Product Sales in The Presence of Structural </w:t>
      </w:r>
      <w:del w:id="1" w:author="Huang T  Dr (Surrey Business Schl)" w:date="2018-09-19T18:24:00Z">
        <w:r w:rsidRPr="001E17BA" w:rsidDel="00DF5C9F">
          <w:rPr>
            <w:rFonts w:cs="Times New Roman"/>
            <w:b/>
            <w:color w:val="000000" w:themeColor="text1"/>
            <w:sz w:val="22"/>
          </w:rPr>
          <w:delText>Breaks</w:delText>
        </w:r>
      </w:del>
      <w:ins w:id="2" w:author="Huang T  Dr (Surrey Business Schl)" w:date="2018-09-19T18:24:00Z">
        <w:r w:rsidR="00DE758E">
          <w:rPr>
            <w:rFonts w:cs="Times New Roman"/>
            <w:b/>
            <w:color w:val="000000" w:themeColor="text1"/>
            <w:sz w:val="22"/>
          </w:rPr>
          <w:t>C</w:t>
        </w:r>
        <w:r w:rsidR="00DF5C9F">
          <w:rPr>
            <w:rFonts w:cs="Times New Roman"/>
            <w:b/>
            <w:color w:val="000000" w:themeColor="text1"/>
            <w:sz w:val="22"/>
          </w:rPr>
          <w:t>hange</w:t>
        </w:r>
      </w:ins>
    </w:p>
    <w:p w14:paraId="0E0E4F9B" w14:textId="6548BA8B" w:rsidR="004C569C" w:rsidRPr="001E17BA" w:rsidRDefault="00953EEF" w:rsidP="00953EEF">
      <w:pPr>
        <w:shd w:val="clear" w:color="auto" w:fill="FFFFFF" w:themeFill="background1"/>
        <w:spacing w:after="0" w:line="360" w:lineRule="auto"/>
        <w:jc w:val="center"/>
        <w:rPr>
          <w:rFonts w:cs="Times New Roman"/>
          <w:color w:val="000000" w:themeColor="text1"/>
          <w:sz w:val="22"/>
        </w:rPr>
      </w:pPr>
      <w:r>
        <w:rPr>
          <w:rFonts w:cs="Times New Roman"/>
          <w:color w:val="000000" w:themeColor="text1"/>
          <w:sz w:val="22"/>
        </w:rPr>
        <w:t>Working paper, Jan 2018</w:t>
      </w:r>
    </w:p>
    <w:p w14:paraId="561099F7"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5EF7C76"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Tao Huang</w:t>
      </w:r>
      <w:r w:rsidRPr="001E17BA">
        <w:rPr>
          <w:rStyle w:val="FootnoteReference"/>
          <w:rFonts w:cs="Times New Roman"/>
          <w:color w:val="000000" w:themeColor="text1"/>
          <w:sz w:val="22"/>
        </w:rPr>
        <w:footnoteReference w:id="1"/>
      </w:r>
    </w:p>
    <w:p w14:paraId="5F868BA3"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Surrey Business School, University of Surrey, GU2 7XH, UK</w:t>
      </w:r>
    </w:p>
    <w:p w14:paraId="47A7E51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Robert Fildes</w:t>
      </w:r>
    </w:p>
    <w:p w14:paraId="0F0BE338"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Centre for Marketing Analytics and Forecasting, Lancaster University, LA1 4YX, UK</w:t>
      </w:r>
    </w:p>
    <w:p w14:paraId="5618A299"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Didier Soopramanien</w:t>
      </w:r>
    </w:p>
    <w:p w14:paraId="0A22BDD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 xml:space="preserve">Lancaster </w:t>
      </w:r>
      <w:r w:rsidRPr="001E17BA">
        <w:rPr>
          <w:rFonts w:cs="Times New Roman"/>
          <w:noProof/>
          <w:color w:val="000000" w:themeColor="text1"/>
          <w:sz w:val="22"/>
        </w:rPr>
        <w:t>University</w:t>
      </w:r>
      <w:r w:rsidRPr="001E17BA">
        <w:rPr>
          <w:rFonts w:cs="Times New Roman"/>
          <w:color w:val="000000" w:themeColor="text1"/>
          <w:sz w:val="22"/>
        </w:rPr>
        <w:t xml:space="preserve"> management school, Lancaster </w:t>
      </w:r>
      <w:r w:rsidRPr="001E17BA">
        <w:rPr>
          <w:rFonts w:cs="Times New Roman"/>
          <w:noProof/>
          <w:color w:val="000000" w:themeColor="text1"/>
          <w:sz w:val="22"/>
        </w:rPr>
        <w:t>University</w:t>
      </w:r>
      <w:r w:rsidRPr="001E17BA">
        <w:rPr>
          <w:rFonts w:cs="Times New Roman"/>
          <w:color w:val="000000" w:themeColor="text1"/>
          <w:sz w:val="22"/>
        </w:rPr>
        <w:t>, UK, LA1 4YX</w:t>
      </w:r>
    </w:p>
    <w:p w14:paraId="71D8ECE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A04CB3C"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Abstract</w:t>
      </w:r>
    </w:p>
    <w:p w14:paraId="14F57F9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92B64B9" w14:textId="1A13178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accurate forecasts at SKU level for their inventory </w:t>
      </w:r>
      <w:r w:rsidRPr="001E17BA">
        <w:rPr>
          <w:rFonts w:cs="Times New Roman"/>
          <w:noProof/>
          <w:color w:val="000000" w:themeColor="text1"/>
          <w:sz w:val="22"/>
        </w:rPr>
        <w:t>management decisions</w:t>
      </w:r>
      <w:r w:rsidRPr="001E17BA">
        <w:rPr>
          <w:rFonts w:cs="Times New Roman"/>
          <w:color w:val="000000" w:themeColor="text1"/>
          <w:sz w:val="22"/>
        </w:rPr>
        <w:t xml:space="preserve">. Previous studies have developed forecasting models which incorporate the </w:t>
      </w:r>
      <w:r w:rsidR="005367E7">
        <w:rPr>
          <w:rFonts w:cs="Times New Roman"/>
          <w:color w:val="000000" w:themeColor="text1"/>
          <w:sz w:val="22"/>
        </w:rPr>
        <w:t>effect</w:t>
      </w:r>
      <w:r w:rsidRPr="001E17BA">
        <w:rPr>
          <w:rFonts w:cs="Times New Roman"/>
          <w:color w:val="000000" w:themeColor="text1"/>
          <w:sz w:val="22"/>
        </w:rPr>
        <w:t xml:space="preserve"> of various marketing activities</w:t>
      </w:r>
      <w:r w:rsidR="006B62EC">
        <w:rPr>
          <w:rFonts w:cs="Times New Roman"/>
          <w:color w:val="000000" w:themeColor="text1"/>
          <w:sz w:val="22"/>
        </w:rPr>
        <w:t xml:space="preserve"> including prices and promotions</w:t>
      </w:r>
      <w:r w:rsidRPr="001E17BA">
        <w:rPr>
          <w:rFonts w:cs="Times New Roman"/>
          <w:color w:val="000000" w:themeColor="text1"/>
          <w:sz w:val="22"/>
        </w:rPr>
        <w:t xml:space="preserve">. These models, however, do not consider that the effect of these marketing activities on </w:t>
      </w:r>
      <w:r w:rsidR="005367E7">
        <w:rPr>
          <w:rFonts w:cs="Times New Roman"/>
          <w:color w:val="000000" w:themeColor="text1"/>
          <w:sz w:val="22"/>
        </w:rPr>
        <w:t xml:space="preserve">product </w:t>
      </w:r>
      <w:r w:rsidRPr="001E17BA">
        <w:rPr>
          <w:rFonts w:cs="Times New Roman"/>
          <w:color w:val="000000" w:themeColor="text1"/>
          <w:sz w:val="22"/>
        </w:rPr>
        <w:t xml:space="preserve">sales may not be constant over time. Under such a circumstance, the models could be subject to the </w:t>
      </w:r>
      <w:del w:id="3" w:author="Huang T  Dr (Surrey Business Schl)" w:date="2018-09-19T18:25:00Z">
        <w:r w:rsidRPr="001E17BA" w:rsidDel="00DE758E">
          <w:rPr>
            <w:rFonts w:cs="Times New Roman"/>
            <w:color w:val="000000" w:themeColor="text1"/>
            <w:sz w:val="22"/>
          </w:rPr>
          <w:delText xml:space="preserve">structural break </w:delText>
        </w:r>
      </w:del>
      <w:ins w:id="4"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problem, i.e., the models with constant parameters are unable to capture the varying effect of the marketing activities. As a result, the generated forecasts may potentially be biased and less accurate. In this study, we propose new forecasting methods for </w:t>
      </w:r>
      <w:r w:rsidRPr="001E17BA">
        <w:rPr>
          <w:rFonts w:cs="Times New Roman"/>
          <w:noProof/>
          <w:color w:val="000000" w:themeColor="text1"/>
          <w:sz w:val="22"/>
        </w:rPr>
        <w:t>retail</w:t>
      </w:r>
      <w:r w:rsidRPr="001E17BA">
        <w:rPr>
          <w:rFonts w:cs="Times New Roman"/>
          <w:color w:val="000000" w:themeColor="text1"/>
          <w:sz w:val="22"/>
        </w:rPr>
        <w:t xml:space="preserve"> product sales by </w:t>
      </w:r>
      <w:proofErr w:type="gramStart"/>
      <w:r w:rsidRPr="001E17BA">
        <w:rPr>
          <w:rFonts w:cs="Times New Roman"/>
          <w:color w:val="000000" w:themeColor="text1"/>
          <w:sz w:val="22"/>
        </w:rPr>
        <w:t>taking into account</w:t>
      </w:r>
      <w:proofErr w:type="gramEnd"/>
      <w:r w:rsidRPr="001E17BA">
        <w:rPr>
          <w:rFonts w:cs="Times New Roman"/>
          <w:color w:val="000000" w:themeColor="text1"/>
          <w:sz w:val="22"/>
        </w:rPr>
        <w:t xml:space="preserve"> the problem of </w:t>
      </w:r>
      <w:del w:id="5" w:author="Huang T  Dr (Surrey Business Schl)" w:date="2018-09-20T16:32:00Z">
        <w:r w:rsidRPr="001E17BA" w:rsidDel="00A704DC">
          <w:rPr>
            <w:rFonts w:cs="Times New Roman"/>
            <w:noProof/>
            <w:color w:val="000000" w:themeColor="text1"/>
            <w:sz w:val="22"/>
          </w:rPr>
          <w:delText>structural break</w:delText>
        </w:r>
      </w:del>
      <w:ins w:id="6" w:author="Huang T  Dr (Surrey Business Schl)" w:date="2018-09-20T16:32:00Z">
        <w:r w:rsidR="00A704DC">
          <w:rPr>
            <w:rFonts w:cs="Times New Roman"/>
            <w:noProof/>
            <w:color w:val="000000" w:themeColor="text1"/>
            <w:sz w:val="22"/>
          </w:rPr>
          <w:t>structural change</w:t>
        </w:r>
      </w:ins>
      <w:r w:rsidRPr="001E17BA">
        <w:rPr>
          <w:rFonts w:cs="Times New Roman"/>
          <w:color w:val="000000" w:themeColor="text1"/>
          <w:sz w:val="22"/>
        </w:rPr>
        <w:t>. Our methods generate more accurate forecasts compared to conventional models which assume constant parameters for various marketing activities.</w:t>
      </w:r>
    </w:p>
    <w:p w14:paraId="00C3C38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1310654" w14:textId="5B190CFB" w:rsidR="004C569C" w:rsidRDefault="004C569C" w:rsidP="004C569C">
      <w:pPr>
        <w:shd w:val="clear" w:color="auto" w:fill="FFFFFF" w:themeFill="background1"/>
        <w:spacing w:after="0" w:line="360" w:lineRule="auto"/>
        <w:rPr>
          <w:rFonts w:cs="Times New Roman"/>
          <w:color w:val="000000" w:themeColor="text1"/>
          <w:sz w:val="22"/>
        </w:rPr>
      </w:pPr>
    </w:p>
    <w:p w14:paraId="6B13DE09" w14:textId="0610BEC6" w:rsidR="001B2ED2" w:rsidRDefault="001B2ED2" w:rsidP="004C569C">
      <w:pPr>
        <w:shd w:val="clear" w:color="auto" w:fill="FFFFFF" w:themeFill="background1"/>
        <w:spacing w:after="0" w:line="360" w:lineRule="auto"/>
        <w:rPr>
          <w:rFonts w:cs="Times New Roman"/>
          <w:color w:val="000000" w:themeColor="text1"/>
          <w:sz w:val="22"/>
        </w:rPr>
      </w:pPr>
    </w:p>
    <w:p w14:paraId="2515CDAA" w14:textId="7EC6FEE5" w:rsidR="001B2ED2" w:rsidRDefault="001B2ED2" w:rsidP="004C569C">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 </w:t>
      </w:r>
    </w:p>
    <w:p w14:paraId="62335924" w14:textId="77777777" w:rsidR="001B2ED2" w:rsidRPr="001E17BA" w:rsidRDefault="001B2ED2" w:rsidP="004C569C">
      <w:pPr>
        <w:shd w:val="clear" w:color="auto" w:fill="FFFFFF" w:themeFill="background1"/>
        <w:spacing w:after="0" w:line="360" w:lineRule="auto"/>
        <w:rPr>
          <w:rFonts w:cs="Times New Roman"/>
          <w:color w:val="000000" w:themeColor="text1"/>
          <w:sz w:val="22"/>
        </w:rPr>
      </w:pPr>
    </w:p>
    <w:p w14:paraId="00CCC12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noProof/>
          <w:color w:val="000000" w:themeColor="text1"/>
          <w:sz w:val="22"/>
        </w:rPr>
        <w:t>Keywords</w:t>
      </w:r>
      <w:r w:rsidRPr="001E17BA">
        <w:rPr>
          <w:rFonts w:cs="Times New Roman"/>
          <w:color w:val="000000" w:themeColor="text1"/>
          <w:sz w:val="22"/>
        </w:rPr>
        <w:t>:</w:t>
      </w:r>
    </w:p>
    <w:p w14:paraId="4A19AA56" w14:textId="720BA311" w:rsidR="004C569C" w:rsidRPr="001E17BA" w:rsidRDefault="004C569C" w:rsidP="004C569C">
      <w:pPr>
        <w:spacing w:after="160" w:line="360" w:lineRule="auto"/>
        <w:rPr>
          <w:rFonts w:cs="Times New Roman"/>
          <w:color w:val="000000" w:themeColor="text1"/>
          <w:sz w:val="22"/>
        </w:rPr>
      </w:pPr>
      <w:r w:rsidRPr="001E17BA">
        <w:rPr>
          <w:rFonts w:cs="Times New Roman"/>
          <w:color w:val="000000" w:themeColor="text1"/>
          <w:sz w:val="22"/>
        </w:rPr>
        <w:t xml:space="preserve">Forecasting, </w:t>
      </w:r>
      <w:r w:rsidRPr="001E17BA">
        <w:rPr>
          <w:rFonts w:cs="Times New Roman"/>
          <w:sz w:val="22"/>
        </w:rPr>
        <w:t xml:space="preserve">OR in marketing, </w:t>
      </w:r>
      <w:r w:rsidR="00895375" w:rsidRPr="001E17BA">
        <w:rPr>
          <w:rFonts w:cs="Times New Roman"/>
          <w:sz w:val="22"/>
        </w:rPr>
        <w:t>Analytics</w:t>
      </w:r>
      <w:r w:rsidR="00895375">
        <w:rPr>
          <w:rFonts w:cs="Times New Roman"/>
          <w:sz w:val="22"/>
        </w:rPr>
        <w:t xml:space="preserve">, </w:t>
      </w:r>
      <w:r w:rsidRPr="001E17BA">
        <w:rPr>
          <w:rFonts w:cs="Times New Roman"/>
          <w:sz w:val="22"/>
        </w:rPr>
        <w:t>Retailing</w:t>
      </w:r>
      <w:r w:rsidRPr="001E17BA">
        <w:rPr>
          <w:rFonts w:cs="Times New Roman"/>
          <w:color w:val="000000" w:themeColor="text1"/>
          <w:sz w:val="22"/>
        </w:rPr>
        <w:br w:type="page"/>
      </w:r>
    </w:p>
    <w:p w14:paraId="55A88A8C" w14:textId="77777777" w:rsidR="004C569C" w:rsidRPr="001E17BA" w:rsidRDefault="004C569C" w:rsidP="00AC5038">
      <w:pPr>
        <w:pStyle w:val="ListParagraph"/>
        <w:numPr>
          <w:ilvl w:val="0"/>
          <w:numId w:val="7"/>
        </w:num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lastRenderedPageBreak/>
        <w:t xml:space="preserve"> </w:t>
      </w:r>
      <w:r w:rsidRPr="001E17BA">
        <w:rPr>
          <w:rFonts w:cs="Times New Roman"/>
          <w:b/>
          <w:color w:val="000000" w:themeColor="text1"/>
          <w:sz w:val="22"/>
        </w:rPr>
        <w:t>Introduction</w:t>
      </w:r>
    </w:p>
    <w:p w14:paraId="3DD7F1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06AEAD9" w14:textId="535CADC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rely on accurate sales forecasts for their inventory management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(Petropoulos, Makridakis, Assimakopoulos, &amp; Nikolopoulos, 2014)</w:t>
      </w:r>
      <w:r w:rsidRPr="001E17BA">
        <w:rPr>
          <w:rFonts w:cs="Times New Roman"/>
          <w:color w:val="000000" w:themeColor="text1"/>
          <w:sz w:val="22"/>
        </w:rPr>
        <w:fldChar w:fldCharType="end"/>
      </w:r>
      <w:r w:rsidRPr="001E17BA">
        <w:rPr>
          <w:rFonts w:cs="Times New Roman"/>
          <w:color w:val="000000" w:themeColor="text1"/>
          <w:sz w:val="22"/>
        </w:rPr>
        <w:t xml:space="preserve">. Poor forecasts of product sales lead to poor service arising from out-of-stock conditions or, alternatively, inflated </w:t>
      </w:r>
      <w:r w:rsidRPr="001E17BA">
        <w:rPr>
          <w:rFonts w:cs="Times New Roman"/>
          <w:noProof/>
          <w:color w:val="000000" w:themeColor="text1"/>
          <w:sz w:val="22"/>
        </w:rPr>
        <w:t>costs due to overstocking</w:t>
      </w:r>
      <w:r w:rsidRPr="001E17BA">
        <w:rPr>
          <w:rFonts w:cs="Times New Roman"/>
          <w:color w:val="000000" w:themeColor="text1"/>
          <w:sz w:val="22"/>
        </w:rPr>
        <w:t xml:space="preserve">. When a specific item is out-of-stock, retailers directly lose the income and profit from the sale of the item. If the out of stock situation happens on a regular basis, it can lead to consumer dissatisfaction. In the long term, retailers may see customers switching to other retail chains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(Corsten &amp; Gruen, 2003)</w:t>
      </w:r>
      <w:r w:rsidRPr="001E17BA">
        <w:rPr>
          <w:rFonts w:cs="Times New Roman"/>
          <w:color w:val="000000" w:themeColor="text1"/>
          <w:sz w:val="22"/>
        </w:rPr>
        <w:fldChar w:fldCharType="end"/>
      </w:r>
      <w:r w:rsidRPr="001E17BA">
        <w:rPr>
          <w:rFonts w:cs="Times New Roman"/>
          <w:color w:val="000000" w:themeColor="text1"/>
          <w:sz w:val="22"/>
        </w:rPr>
        <w:t xml:space="preserve">. To avoid such situations, retailers may intentionally </w:t>
      </w:r>
      <w:r w:rsidRPr="001E17BA">
        <w:rPr>
          <w:rFonts w:cs="Times New Roman"/>
          <w:noProof/>
          <w:color w:val="000000" w:themeColor="text1"/>
          <w:sz w:val="22"/>
        </w:rPr>
        <w:t xml:space="preserve">overstock to maintain a high customer satisfaction level but this </w:t>
      </w:r>
      <w:r w:rsidRPr="001E17BA">
        <w:rPr>
          <w:rFonts w:cs="Times New Roman"/>
          <w:color w:val="000000" w:themeColor="text1"/>
          <w:sz w:val="22"/>
        </w:rPr>
        <w:t xml:space="preserve">significantly raises inventory costs (e.g., capital cost, warehousing, and deterioration etc.) and reduces profits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(Cooper, Baron, Levy, Swisher, &amp; Gogos, 1999)</w:t>
      </w:r>
      <w:r w:rsidRPr="001E17BA">
        <w:rPr>
          <w:rFonts w:cs="Times New Roman"/>
          <w:color w:val="000000" w:themeColor="text1"/>
          <w:sz w:val="22"/>
        </w:rPr>
        <w:fldChar w:fldCharType="end"/>
      </w:r>
      <w:r w:rsidRPr="001E17BA">
        <w:rPr>
          <w:rFonts w:cs="Times New Roman"/>
          <w:color w:val="000000" w:themeColor="text1"/>
          <w:sz w:val="22"/>
        </w:rPr>
        <w:t>. In 2014, retailers in North America had a loss of $</w:t>
      </w:r>
      <w:r w:rsidRPr="004D5221">
        <w:rPr>
          <w:rFonts w:cs="Times New Roman"/>
          <w:color w:val="000000" w:themeColor="text1"/>
          <w:sz w:val="22"/>
        </w:rPr>
        <w:t xml:space="preserve">634.1 billion due to out-of-stock and spent $471.9 billion </w:t>
      </w:r>
      <w:r w:rsidRPr="004D5221">
        <w:rPr>
          <w:rFonts w:cs="Times New Roman"/>
          <w:noProof/>
          <w:color w:val="000000" w:themeColor="text1"/>
          <w:sz w:val="22"/>
        </w:rPr>
        <w:t>on</w:t>
      </w:r>
      <w:r w:rsidRPr="004D5221">
        <w:rPr>
          <w:rFonts w:cs="Times New Roman"/>
          <w:color w:val="000000" w:themeColor="text1"/>
          <w:sz w:val="22"/>
        </w:rPr>
        <w:t xml:space="preserve"> overstock</w:t>
      </w:r>
      <w:r w:rsidRPr="004D5221">
        <w:rPr>
          <w:rFonts w:cs="Times New Roman"/>
          <w:noProof/>
          <w:color w:val="000000" w:themeColor="text1"/>
          <w:sz w:val="22"/>
        </w:rPr>
        <w:t xml:space="preserve"> </w:t>
      </w:r>
      <w:r w:rsidRPr="004D5221">
        <w:rPr>
          <w:rFonts w:cs="Times New Roman"/>
          <w:color w:val="000000" w:themeColor="text1"/>
          <w:sz w:val="22"/>
        </w:rPr>
        <w:fldChar w:fldCharType="begin"/>
      </w:r>
      <w:r w:rsidR="00D00CDA" w:rsidRPr="004D5221">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4D5221">
        <w:rPr>
          <w:rFonts w:cs="Times New Roman"/>
          <w:color w:val="000000" w:themeColor="text1"/>
          <w:sz w:val="22"/>
        </w:rPr>
        <w:fldChar w:fldCharType="separate"/>
      </w:r>
      <w:r w:rsidR="00D00CDA" w:rsidRPr="004D5221">
        <w:rPr>
          <w:rFonts w:cs="Times New Roman"/>
          <w:noProof/>
          <w:color w:val="000000" w:themeColor="text1"/>
          <w:sz w:val="22"/>
        </w:rPr>
        <w:t>(OrderDynamics, 2015)</w:t>
      </w:r>
      <w:r w:rsidRPr="004D5221">
        <w:rPr>
          <w:rFonts w:cs="Times New Roman"/>
          <w:color w:val="000000" w:themeColor="text1"/>
          <w:sz w:val="22"/>
        </w:rPr>
        <w:fldChar w:fldCharType="end"/>
      </w:r>
      <w:r w:rsidRPr="004D5221">
        <w:rPr>
          <w:rFonts w:cs="Times New Roman"/>
          <w:color w:val="000000" w:themeColor="text1"/>
          <w:sz w:val="22"/>
        </w:rPr>
        <w:t>. One of the</w:t>
      </w:r>
      <w:r w:rsidRPr="001E17BA">
        <w:rPr>
          <w:rFonts w:cs="Times New Roman"/>
          <w:color w:val="000000" w:themeColor="text1"/>
          <w:sz w:val="22"/>
        </w:rPr>
        <w:t xml:space="preserve"> solutions to mitigate the dilemma is to generate more accurate sales forecasts at SKU level, which improves the effectiveness of the supply chain management by reducing the bullwhip effect and enabling </w:t>
      </w:r>
      <w:r w:rsidR="000B3614">
        <w:rPr>
          <w:rFonts w:cs="Times New Roman"/>
          <w:color w:val="000000" w:themeColor="text1"/>
          <w:sz w:val="22"/>
        </w:rPr>
        <w:t xml:space="preserve">the </w:t>
      </w:r>
      <w:r w:rsidRPr="001E17BA">
        <w:rPr>
          <w:rFonts w:cs="Times New Roman"/>
          <w:color w:val="000000" w:themeColor="text1"/>
          <w:sz w:val="22"/>
        </w:rPr>
        <w:t xml:space="preserve">Just-In-Time delivery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(Ouyang, 2007; Sodhi &amp; Tang, 2011)</w:t>
      </w:r>
      <w:r w:rsidRPr="001E17BA">
        <w:rPr>
          <w:rFonts w:cs="Times New Roman"/>
          <w:color w:val="000000" w:themeColor="text1"/>
          <w:sz w:val="22"/>
        </w:rPr>
        <w:fldChar w:fldCharType="end"/>
      </w:r>
      <w:r w:rsidRPr="001E17BA">
        <w:rPr>
          <w:rFonts w:cs="Times New Roman"/>
          <w:color w:val="000000" w:themeColor="text1"/>
          <w:sz w:val="22"/>
        </w:rPr>
        <w:t>.</w:t>
      </w:r>
    </w:p>
    <w:p w14:paraId="40C0574E"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DE22853" w14:textId="68AB2F6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marketing activities including price reductions and promotions, is estimated by the brand/category manager based on his/her experience. In this context, some previous studies have proposed procedures to help managers improve the accuracy of their j</w:t>
      </w:r>
      <w:r w:rsidRPr="001E17BA">
        <w:rPr>
          <w:rFonts w:cs="Times New Roman"/>
          <w:noProof/>
          <w:color w:val="000000" w:themeColor="text1"/>
          <w:sz w:val="22"/>
        </w:rPr>
        <w:t>udgments</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(e.g., Fildes, Nikolopoulos, Crone, &amp; Syntetos, 2008; Goodwin, 2002; Nikolopoulos, 2010)</w:t>
      </w:r>
      <w:r w:rsidRPr="001E17BA">
        <w:rPr>
          <w:rFonts w:cs="Times New Roman"/>
          <w:color w:val="000000" w:themeColor="text1"/>
          <w:sz w:val="22"/>
        </w:rPr>
        <w:fldChar w:fldCharType="end"/>
      </w:r>
      <w:r w:rsidRPr="001E17BA">
        <w:rPr>
          <w:rFonts w:cs="Times New Roman"/>
          <w:color w:val="000000" w:themeColor="text1"/>
          <w:sz w:val="22"/>
        </w:rPr>
        <w:t xml:space="preserve">. Others have developed models to estimate the ‘lift’ effect based on data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(Cooper et al., 1999; Cooper &amp; Giuffrida, 2000; Trusov, Bodapati, &amp; Cooper, 2006)</w:t>
      </w:r>
      <w:r w:rsidRPr="001E17BA">
        <w:rPr>
          <w:rFonts w:cs="Times New Roman"/>
          <w:color w:val="000000" w:themeColor="text1"/>
          <w:sz w:val="22"/>
        </w:rPr>
        <w:fldChar w:fldCharType="end"/>
      </w:r>
      <w:r w:rsidRPr="001E17BA">
        <w:rPr>
          <w:rFonts w:cs="Times New Roman"/>
          <w:color w:val="000000" w:themeColor="text1"/>
          <w:sz w:val="22"/>
        </w:rPr>
        <w:t xml:space="preserve">. A third </w:t>
      </w:r>
      <w:r w:rsidR="00397B17">
        <w:rPr>
          <w:rFonts w:cs="Times New Roman"/>
          <w:color w:val="000000" w:themeColor="text1"/>
          <w:sz w:val="22"/>
        </w:rPr>
        <w:t xml:space="preserve">type of </w:t>
      </w:r>
      <w:r w:rsidRPr="001E17BA">
        <w:rPr>
          <w:rFonts w:cs="Times New Roman"/>
          <w:color w:val="000000" w:themeColor="text1"/>
          <w:sz w:val="22"/>
        </w:rPr>
        <w:t>approach develops methods to directly generate the final forecast</w:t>
      </w:r>
      <w:ins w:id="7" w:author="Huang T  Dr (Surrey Business Schl)" w:date="2018-09-20T18:06:00Z">
        <w:r w:rsidR="00602E38">
          <w:rPr>
            <w:rFonts w:cs="Times New Roman"/>
            <w:color w:val="000000" w:themeColor="text1"/>
            <w:sz w:val="22"/>
          </w:rPr>
          <w:t>s</w:t>
        </w:r>
      </w:ins>
      <w:r w:rsidRPr="001E17BA">
        <w:rPr>
          <w:rFonts w:cs="Times New Roman"/>
          <w:color w:val="000000" w:themeColor="text1"/>
          <w:sz w:val="22"/>
        </w:rPr>
        <w:t xml:space="preserve"> of the product sales. For example,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Gür Ali, SayIn, van Woensel, and Fransoo (2009)</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 xml:space="preserve">proposed the regression tree method with a range of variables constructed from the sales, price, and promotion of the focal product.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Fildes, and Soopramanien (2014)</w:t>
      </w:r>
      <w:r w:rsidRPr="001E17BA">
        <w:rPr>
          <w:rFonts w:cs="Times New Roman"/>
          <w:color w:val="000000" w:themeColor="text1"/>
          <w:sz w:val="22"/>
        </w:rPr>
        <w:fldChar w:fldCharType="end"/>
      </w:r>
      <w:r w:rsidRPr="001E17BA">
        <w:rPr>
          <w:rFonts w:cs="Times New Roman"/>
          <w:color w:val="000000" w:themeColor="text1"/>
          <w:sz w:val="22"/>
        </w:rPr>
        <w:t xml:space="preserve"> proposed </w:t>
      </w:r>
      <w:r w:rsidRPr="001E17BA">
        <w:rPr>
          <w:rFonts w:cs="Times New Roman"/>
          <w:noProof/>
          <w:color w:val="000000" w:themeColor="text1"/>
          <w:sz w:val="22"/>
        </w:rPr>
        <w:t>two-stage</w:t>
      </w:r>
      <w:r w:rsidRPr="001E17BA">
        <w:rPr>
          <w:rFonts w:cs="Times New Roman"/>
          <w:color w:val="000000" w:themeColor="text1"/>
          <w:sz w:val="22"/>
        </w:rPr>
        <w:t xml:space="preserve"> general-to-specific Autoregressive Distributed Lag (ADL) models which incorporated the promotional information of not only the focal product but also of the competitive products within the same product category.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Fildes, and Huang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w:t>
      </w:r>
      <w:r w:rsidR="00E6382D">
        <w:rPr>
          <w:rFonts w:cs="Times New Roman"/>
          <w:color w:val="000000" w:themeColor="text1"/>
          <w:sz w:val="22"/>
        </w:rPr>
        <w:t>d</w:t>
      </w:r>
      <w:r w:rsidRPr="001E17BA">
        <w:rPr>
          <w:rFonts w:cs="Times New Roman"/>
          <w:color w:val="000000" w:themeColor="text1"/>
          <w:sz w:val="22"/>
        </w:rPr>
        <w:t xml:space="preserve"> the promotional information of the products from related product categories.</w:t>
      </w:r>
    </w:p>
    <w:p w14:paraId="5831BB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6F6559E" w14:textId="68FE6B9E" w:rsidR="004C569C" w:rsidRPr="001E17BA" w:rsidRDefault="000C1B08" w:rsidP="004C569C">
      <w:pPr>
        <w:shd w:val="clear" w:color="auto" w:fill="FFFFFF" w:themeFill="background1"/>
        <w:spacing w:after="0" w:line="360" w:lineRule="auto"/>
        <w:rPr>
          <w:rFonts w:cs="Times New Roman"/>
          <w:color w:val="000000" w:themeColor="text1"/>
          <w:sz w:val="22"/>
        </w:rPr>
      </w:pPr>
      <w:hyperlink w:anchor="_ENREF_41" w:tooltip="Huang, 2014 #732" w:history="1"/>
      <w:r w:rsidR="004C569C" w:rsidRPr="001E17BA">
        <w:rPr>
          <w:rFonts w:cs="Times New Roman"/>
          <w:color w:val="000000" w:themeColor="text1"/>
          <w:sz w:val="22"/>
        </w:rPr>
        <w:t xml:space="preserve">However, all these studies assume that the impact of marketing activities on product sales remains constant over time. In practice, the effect of prices and promotions may change due to the many non-controllable factors which may include, for instance, changing economic conditions, changes </w:t>
      </w:r>
      <w:r w:rsidR="004C569C" w:rsidRPr="001E17BA">
        <w:rPr>
          <w:rFonts w:cs="Times New Roman"/>
          <w:noProof/>
          <w:color w:val="000000" w:themeColor="text1"/>
          <w:sz w:val="22"/>
        </w:rPr>
        <w:t>in</w:t>
      </w:r>
      <w:r w:rsidR="004C569C" w:rsidRPr="001E17BA">
        <w:rPr>
          <w:rFonts w:cs="Times New Roman"/>
          <w:color w:val="000000" w:themeColor="text1"/>
          <w:sz w:val="22"/>
        </w:rPr>
        <w:t xml:space="preserve"> </w:t>
      </w:r>
      <w:r w:rsidR="004C569C" w:rsidRPr="001E17BA">
        <w:rPr>
          <w:rFonts w:cs="Times New Roman"/>
          <w:color w:val="000000" w:themeColor="text1"/>
          <w:sz w:val="22"/>
        </w:rPr>
        <w:lastRenderedPageBreak/>
        <w:t xml:space="preserve">consumer tastes, and the entry of new competitors etc., some of which are neither observable or measurable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(Wildt, 1976; Wildt &amp; Winer, 1983)</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Customers may become more sensitive to prices and promotions during an economic crunch. </w:t>
      </w:r>
      <w:r w:rsidR="004C569C" w:rsidRPr="001E17BA">
        <w:rPr>
          <w:rFonts w:cs="Times New Roman"/>
          <w:bCs/>
          <w:color w:val="000000" w:themeColor="text1"/>
          <w:sz w:val="22"/>
        </w:rPr>
        <w:t xml:space="preserve">They may change their tastes due to factors including their familiarity </w:t>
      </w:r>
      <w:r w:rsidR="004C569C" w:rsidRPr="001E17BA">
        <w:rPr>
          <w:rFonts w:cs="Times New Roman"/>
          <w:bCs/>
          <w:noProof/>
          <w:color w:val="000000" w:themeColor="text1"/>
          <w:sz w:val="22"/>
        </w:rPr>
        <w:t>with</w:t>
      </w:r>
      <w:r w:rsidR="004C569C" w:rsidRPr="001E17BA">
        <w:rPr>
          <w:rFonts w:cs="Times New Roman"/>
          <w:bCs/>
          <w:color w:val="000000" w:themeColor="text1"/>
          <w:sz w:val="22"/>
        </w:rPr>
        <w:t xml:space="preserve"> the product, and their changing lifestyle and social status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(Meeran, Jahanbin, Goodwin, &amp; Quariguasi Frota Neto, 2017)</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w:t>
      </w:r>
      <w:r w:rsidR="004C569C" w:rsidRPr="001E17BA">
        <w:rPr>
          <w:rFonts w:cs="Times New Roman"/>
          <w:color w:val="000000" w:themeColor="text1"/>
          <w:sz w:val="22"/>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opened more than 400 stores in the United States, leading to changes in customer grocery purchasing habits, which then put pressures on existing retail chains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(Loeb, 2015)</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w:t>
      </w:r>
    </w:p>
    <w:p w14:paraId="333F4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D6D18F0" w14:textId="09E5EBA1"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Under any of the circumstances described above, conventional models which use constant parameters to represent the effect of the price and promotions may potentially be subject to the </w:t>
      </w:r>
      <w:del w:id="8" w:author="Huang T  Dr (Surrey Business Schl)" w:date="2018-09-19T18:25:00Z">
        <w:r w:rsidRPr="001E17BA" w:rsidDel="00DE758E">
          <w:rPr>
            <w:rFonts w:cs="Times New Roman"/>
            <w:color w:val="000000" w:themeColor="text1"/>
            <w:sz w:val="22"/>
          </w:rPr>
          <w:delText xml:space="preserve">structural break </w:delText>
        </w:r>
      </w:del>
      <w:ins w:id="9"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problem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The model which is subject to </w:t>
      </w:r>
      <w:ins w:id="10" w:author="Huang T  Dr (Surrey Business Schl)" w:date="2018-09-20T18:03:00Z">
        <w:r w:rsidR="005E35BF">
          <w:rPr>
            <w:rFonts w:cs="Times New Roman"/>
            <w:color w:val="000000" w:themeColor="text1"/>
            <w:sz w:val="22"/>
          </w:rPr>
          <w:t xml:space="preserve">a </w:t>
        </w:r>
      </w:ins>
      <w:del w:id="11" w:author="Huang T  Dr (Surrey Business Schl)" w:date="2018-09-19T18:25:00Z">
        <w:r w:rsidRPr="001E17BA" w:rsidDel="00DE758E">
          <w:rPr>
            <w:rFonts w:cs="Times New Roman"/>
            <w:color w:val="000000" w:themeColor="text1"/>
            <w:sz w:val="22"/>
          </w:rPr>
          <w:delText xml:space="preserve">structural break </w:delText>
        </w:r>
      </w:del>
      <w:ins w:id="12"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may generate biased and less accurate forecasts. </w:t>
      </w:r>
      <w:r w:rsidR="005B691D">
        <w:rPr>
          <w:rFonts w:cs="Times New Roman"/>
          <w:color w:val="000000" w:themeColor="text1"/>
          <w:sz w:val="22"/>
        </w:rPr>
        <w:t xml:space="preserve">The </w:t>
      </w:r>
      <w:del w:id="13" w:author="Huang T  Dr (Surrey Business Schl)" w:date="2018-09-19T18:25:00Z">
        <w:r w:rsidR="005B691D" w:rsidDel="00DE758E">
          <w:rPr>
            <w:rFonts w:cs="Times New Roman"/>
            <w:color w:val="000000" w:themeColor="text1"/>
            <w:sz w:val="22"/>
          </w:rPr>
          <w:delText xml:space="preserve">structural break </w:delText>
        </w:r>
      </w:del>
      <w:ins w:id="14" w:author="Huang T  Dr (Surrey Business Schl)" w:date="2018-09-19T18:25:00Z">
        <w:r w:rsidR="00DE758E">
          <w:rPr>
            <w:rFonts w:cs="Times New Roman"/>
            <w:color w:val="000000" w:themeColor="text1"/>
            <w:sz w:val="22"/>
          </w:rPr>
          <w:t xml:space="preserve">structural change </w:t>
        </w:r>
      </w:ins>
      <w:r w:rsidR="005B691D">
        <w:rPr>
          <w:rFonts w:cs="Times New Roman"/>
          <w:color w:val="000000" w:themeColor="text1"/>
          <w:sz w:val="22"/>
        </w:rPr>
        <w:t>problem</w:t>
      </w:r>
      <w:r w:rsidRPr="001E17BA">
        <w:rPr>
          <w:rFonts w:cs="Times New Roman"/>
          <w:color w:val="000000" w:themeColor="text1"/>
          <w:sz w:val="22"/>
        </w:rPr>
        <w:t xml:space="preserve"> has been historically addressed in the macroeconomics literature </w:t>
      </w:r>
      <w:r w:rsidRPr="001E17B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dGxlPjxzZWNvbmRhcnktdGl0bGU+Sm91cm5hbCBvZiBFY29ub21ldHJpY3M8L3NlY29uZGFyeS10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622F1">
        <w:rPr>
          <w:rFonts w:cs="Times New Roman"/>
          <w:color w:val="000000" w:themeColor="text1"/>
          <w:sz w:val="22"/>
        </w:rPr>
        <w:instrText xml:space="preserve"> ADDIN EN.CITE </w:instrText>
      </w:r>
      <w:r w:rsidR="001622F1">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dGxlPjxzZWNvbmRhcnktdGl0bGU+Sm91cm5hbCBvZiBFY29ub21ldHJpY3M8L3NlY29uZGFyeS10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622F1">
        <w:rPr>
          <w:rFonts w:cs="Times New Roman"/>
          <w:color w:val="000000" w:themeColor="text1"/>
          <w:sz w:val="22"/>
        </w:rPr>
        <w:instrText xml:space="preserve"> ADDIN EN.CITE.DATA </w:instrText>
      </w:r>
      <w:r w:rsidR="001622F1">
        <w:rPr>
          <w:rFonts w:cs="Times New Roman"/>
          <w:color w:val="000000" w:themeColor="text1"/>
          <w:sz w:val="22"/>
        </w:rPr>
      </w:r>
      <w:r w:rsidR="001622F1">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(see Clements &amp; Hendry, 1994; Pesaran &amp; Timmermann, 2005)</w:t>
      </w:r>
      <w:r w:rsidRPr="001E17BA">
        <w:rPr>
          <w:rFonts w:cs="Times New Roman"/>
          <w:color w:val="000000" w:themeColor="text1"/>
          <w:sz w:val="22"/>
        </w:rPr>
        <w:fldChar w:fldCharType="end"/>
      </w:r>
      <w:r w:rsidRPr="001E17BA">
        <w:rPr>
          <w:rFonts w:cs="Times New Roman"/>
          <w:color w:val="000000" w:themeColor="text1"/>
          <w:sz w:val="22"/>
        </w:rPr>
        <w:t xml:space="preserve">. As an example,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AuthorYear="1"&gt;&lt;Author&gt;Ang&lt;/Author&gt;&lt;Year&gt;2002&lt;/Year&gt;&lt;RecNum&gt;1393&lt;/RecNum&gt;&lt;DisplayText&gt;Ang and Bekaert (2002)&lt;/DisplayText&gt;&lt;record&gt;&lt;rec-number&gt;1393&lt;/rec-number&gt;&lt;foreign-keys&gt;&lt;key app="EN" db-id="tw0zzexel9t203eevw7v2tzwvdtve9dstzew" timestamp="1513089710"&gt;1393&lt;/key&gt;&lt;/foreign-keys&gt;&lt;ref-type name="Journal Article"&gt;17&lt;/ref-type&gt;&lt;contributors&gt;&lt;authors&gt;&lt;author&gt;Ang, Andrew&lt;/author&gt;&lt;author&gt;Bekaert, Geert&lt;/author&gt;&lt;/authors&gt;&lt;/contributors&gt;&lt;titles&gt;&lt;title&gt;Regime Switches in Interest Rates&lt;/title&gt;&lt;secondary-title&gt;Journal of Business &amp;amp; Economic Statistics&lt;/secondary-title&gt;&lt;/titles&gt;&lt;periodical&gt;&lt;full-title&gt;Journal of Business &amp;amp; Economic Statistics&lt;/full-title&gt;&lt;/periodical&gt;&lt;pages&gt;163-182&lt;/pages&gt;&lt;volume&gt;20&lt;/volume&gt;&lt;number&gt;2&lt;/number&gt;&lt;dates&gt;&lt;year&gt;2002&lt;/year&gt;&lt;/dates&gt;&lt;publisher&gt;[American Statistical Association, Taylor &amp;amp; Francis, Ltd.]&lt;/publisher&gt;&lt;isbn&gt;07350015&lt;/isbn&gt;&lt;urls&gt;&lt;related-urls&gt;&lt;url&gt; &lt;/url&gt;&lt;/related-urls&gt;&lt;/urls&gt;&lt;custom1&gt; &lt;/custom1&gt;&lt;/record&gt;&lt;/Cite&gt;&lt;/EndNote&gt;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Ang and Bekaert (2002)</w:t>
      </w:r>
      <w:r w:rsidRPr="001E17BA">
        <w:rPr>
          <w:rFonts w:cs="Times New Roman"/>
          <w:color w:val="000000" w:themeColor="text1"/>
          <w:sz w:val="22"/>
        </w:rPr>
        <w:fldChar w:fldCharType="end"/>
      </w:r>
      <w:r w:rsidRPr="001E17BA">
        <w:rPr>
          <w:rFonts w:cs="Times New Roman"/>
          <w:color w:val="000000" w:themeColor="text1"/>
          <w:sz w:val="22"/>
        </w:rPr>
        <w:t xml:space="preserve"> explored the change of the effect of the financial interest rate on stock market returns due to exogenous factors including </w:t>
      </w:r>
      <w:del w:id="15" w:author="Huang T  Dr (Surrey Business Schl)" w:date="2018-09-20T18:03:00Z">
        <w:r w:rsidRPr="001E17BA" w:rsidDel="00495DB2">
          <w:rPr>
            <w:rFonts w:cs="Times New Roman"/>
            <w:color w:val="000000" w:themeColor="text1"/>
            <w:sz w:val="22"/>
          </w:rPr>
          <w:delText xml:space="preserve">in </w:delText>
        </w:r>
      </w:del>
      <w:r w:rsidRPr="001E17BA">
        <w:rPr>
          <w:rFonts w:cs="Times New Roman"/>
          <w:color w:val="000000" w:themeColor="text1"/>
          <w:sz w:val="22"/>
        </w:rPr>
        <w:t xml:space="preserve">market sentiment </w:t>
      </w:r>
      <w:r w:rsidRPr="001E17BA">
        <w:rPr>
          <w:rFonts w:cs="Times New Roman"/>
          <w:noProof/>
          <w:color w:val="000000" w:themeColor="text1"/>
          <w:sz w:val="22"/>
        </w:rPr>
        <w:t>shifts</w:t>
      </w:r>
      <w:r w:rsidRPr="001E17BA">
        <w:rPr>
          <w:rFonts w:cs="Times New Roman"/>
          <w:color w:val="000000" w:themeColor="text1"/>
          <w:sz w:val="22"/>
        </w:rPr>
        <w:t xml:space="preserve"> and new regulations.</w:t>
      </w:r>
      <w:r w:rsidR="005B691D">
        <w:rPr>
          <w:rFonts w:cs="Times New Roman"/>
          <w:color w:val="000000" w:themeColor="text1"/>
          <w:sz w:val="22"/>
        </w:rPr>
        <w:t xml:space="preserve"> </w:t>
      </w:r>
      <w:r w:rsidR="005B691D" w:rsidRPr="001701E7">
        <w:rPr>
          <w:rFonts w:cs="Times New Roman"/>
          <w:color w:val="833C0B" w:themeColor="accent2" w:themeShade="80"/>
          <w:sz w:val="22"/>
          <w:rPrChange w:id="16" w:author="Tao Huang" w:date="2018-09-10T13:09:00Z">
            <w:rPr>
              <w:rFonts w:cs="Times New Roman"/>
              <w:color w:val="000000" w:themeColor="text1"/>
              <w:sz w:val="22"/>
            </w:rPr>
          </w:rPrChange>
        </w:rPr>
        <w:t>T</w:t>
      </w:r>
      <w:r w:rsidRPr="001701E7">
        <w:rPr>
          <w:rFonts w:cs="Times New Roman"/>
          <w:color w:val="833C0B" w:themeColor="accent2" w:themeShade="80"/>
          <w:sz w:val="22"/>
          <w:rPrChange w:id="17" w:author="Tao Huang" w:date="2018-09-10T13:09:00Z">
            <w:rPr>
              <w:rFonts w:cs="Times New Roman"/>
              <w:color w:val="000000" w:themeColor="text1"/>
              <w:sz w:val="22"/>
            </w:rPr>
          </w:rPrChange>
        </w:rPr>
        <w:t xml:space="preserve">he problem of the </w:t>
      </w:r>
      <w:del w:id="18" w:author="Huang T  Dr (Surrey Business Schl)" w:date="2018-09-19T18:25:00Z">
        <w:r w:rsidRPr="001701E7" w:rsidDel="00DE758E">
          <w:rPr>
            <w:rFonts w:cs="Times New Roman"/>
            <w:noProof/>
            <w:color w:val="833C0B" w:themeColor="accent2" w:themeShade="80"/>
            <w:sz w:val="22"/>
            <w:rPrChange w:id="19" w:author="Tao Huang" w:date="2018-09-10T13:09:00Z">
              <w:rPr>
                <w:rFonts w:cs="Times New Roman"/>
                <w:noProof/>
                <w:color w:val="000000" w:themeColor="text1"/>
                <w:sz w:val="22"/>
              </w:rPr>
            </w:rPrChange>
          </w:rPr>
          <w:delText>structural</w:delText>
        </w:r>
        <w:r w:rsidRPr="001701E7" w:rsidDel="00DE758E">
          <w:rPr>
            <w:rFonts w:cs="Times New Roman"/>
            <w:color w:val="833C0B" w:themeColor="accent2" w:themeShade="80"/>
            <w:sz w:val="22"/>
            <w:rPrChange w:id="20" w:author="Tao Huang" w:date="2018-09-10T13:09:00Z">
              <w:rPr>
                <w:rFonts w:cs="Times New Roman"/>
                <w:color w:val="000000" w:themeColor="text1"/>
                <w:sz w:val="22"/>
              </w:rPr>
            </w:rPrChange>
          </w:rPr>
          <w:delText xml:space="preserve"> break </w:delText>
        </w:r>
      </w:del>
      <w:ins w:id="21" w:author="Huang T  Dr (Surrey Business Schl)" w:date="2018-09-19T18:25:00Z">
        <w:r w:rsidR="00DE758E">
          <w:rPr>
            <w:rFonts w:cs="Times New Roman"/>
            <w:noProof/>
            <w:color w:val="833C0B" w:themeColor="accent2" w:themeShade="80"/>
            <w:sz w:val="22"/>
          </w:rPr>
          <w:t xml:space="preserve">structural change </w:t>
        </w:r>
      </w:ins>
      <w:r w:rsidRPr="001701E7">
        <w:rPr>
          <w:rFonts w:cs="Times New Roman"/>
          <w:color w:val="833C0B" w:themeColor="accent2" w:themeShade="80"/>
          <w:sz w:val="22"/>
          <w:rPrChange w:id="22" w:author="Tao Huang" w:date="2018-09-10T13:09:00Z">
            <w:rPr>
              <w:rFonts w:cs="Times New Roman"/>
              <w:color w:val="000000" w:themeColor="text1"/>
              <w:sz w:val="22"/>
            </w:rPr>
          </w:rPrChange>
        </w:rPr>
        <w:t>has been totally overlooked in forecasting retailer product sales</w:t>
      </w:r>
      <w:del w:id="23" w:author="Tao Huang" w:date="2018-09-10T13:09:00Z">
        <w:r w:rsidRPr="001701E7" w:rsidDel="001701E7">
          <w:rPr>
            <w:rFonts w:cs="Times New Roman"/>
            <w:color w:val="833C0B" w:themeColor="accent2" w:themeShade="80"/>
            <w:sz w:val="22"/>
            <w:rPrChange w:id="24" w:author="Tao Huang" w:date="2018-09-10T13:09:00Z">
              <w:rPr>
                <w:rFonts w:cs="Times New Roman"/>
                <w:color w:val="000000" w:themeColor="text1"/>
                <w:sz w:val="22"/>
              </w:rPr>
            </w:rPrChange>
          </w:rPr>
          <w:delText>.</w:delText>
        </w:r>
      </w:del>
      <w:del w:id="25" w:author="Tao Huang" w:date="2018-09-10T12:59:00Z">
        <w:r w:rsidRPr="001701E7" w:rsidDel="006A315E">
          <w:rPr>
            <w:rFonts w:cs="Times New Roman"/>
            <w:color w:val="833C0B" w:themeColor="accent2" w:themeShade="80"/>
            <w:sz w:val="22"/>
            <w:rPrChange w:id="26" w:author="Tao Huang" w:date="2018-09-10T13:09:00Z">
              <w:rPr>
                <w:rFonts w:cs="Times New Roman"/>
                <w:color w:val="000000" w:themeColor="text1"/>
                <w:sz w:val="22"/>
              </w:rPr>
            </w:rPrChange>
          </w:rPr>
          <w:delText xml:space="preserve"> In this study</w:delText>
        </w:r>
      </w:del>
      <w:r w:rsidRPr="001701E7">
        <w:rPr>
          <w:rFonts w:cs="Times New Roman"/>
          <w:color w:val="833C0B" w:themeColor="accent2" w:themeShade="80"/>
          <w:sz w:val="22"/>
          <w:rPrChange w:id="27" w:author="Tao Huang" w:date="2018-09-10T13:09:00Z">
            <w:rPr>
              <w:rFonts w:cs="Times New Roman"/>
              <w:color w:val="000000" w:themeColor="text1"/>
              <w:sz w:val="22"/>
            </w:rPr>
          </w:rPrChange>
        </w:rPr>
        <w:t xml:space="preserve">, </w:t>
      </w:r>
      <w:del w:id="28" w:author="Tao Huang" w:date="2018-09-10T12:59:00Z">
        <w:r w:rsidRPr="001701E7" w:rsidDel="006A315E">
          <w:rPr>
            <w:rFonts w:cs="Times New Roman"/>
            <w:color w:val="833C0B" w:themeColor="accent2" w:themeShade="80"/>
            <w:sz w:val="22"/>
            <w:rPrChange w:id="29" w:author="Tao Huang" w:date="2018-09-10T13:09:00Z">
              <w:rPr>
                <w:rFonts w:cs="Times New Roman"/>
                <w:color w:val="000000" w:themeColor="text1"/>
                <w:sz w:val="22"/>
              </w:rPr>
            </w:rPrChange>
          </w:rPr>
          <w:delText>we</w:delText>
        </w:r>
        <w:r w:rsidR="00866EDE" w:rsidRPr="001701E7" w:rsidDel="006A315E">
          <w:rPr>
            <w:rFonts w:cs="Times New Roman"/>
            <w:color w:val="833C0B" w:themeColor="accent2" w:themeShade="80"/>
            <w:sz w:val="22"/>
            <w:rPrChange w:id="30" w:author="Tao Huang" w:date="2018-09-10T13:09:00Z">
              <w:rPr>
                <w:rFonts w:cs="Times New Roman"/>
                <w:color w:val="000000" w:themeColor="text1"/>
                <w:sz w:val="22"/>
              </w:rPr>
            </w:rPrChange>
          </w:rPr>
          <w:delText xml:space="preserve"> </w:delText>
        </w:r>
        <w:r w:rsidR="000B364F" w:rsidRPr="001701E7" w:rsidDel="006A315E">
          <w:rPr>
            <w:rFonts w:cs="Times New Roman"/>
            <w:color w:val="833C0B" w:themeColor="accent2" w:themeShade="80"/>
            <w:sz w:val="22"/>
            <w:rPrChange w:id="31" w:author="Tao Huang" w:date="2018-09-10T13:09:00Z">
              <w:rPr>
                <w:rFonts w:cs="Times New Roman"/>
                <w:color w:val="000000" w:themeColor="text1"/>
                <w:sz w:val="22"/>
              </w:rPr>
            </w:rPrChange>
          </w:rPr>
          <w:delText>examine</w:delText>
        </w:r>
        <w:r w:rsidR="00866EDE" w:rsidRPr="001701E7" w:rsidDel="006A315E">
          <w:rPr>
            <w:rFonts w:cs="Times New Roman"/>
            <w:color w:val="833C0B" w:themeColor="accent2" w:themeShade="80"/>
            <w:sz w:val="22"/>
            <w:rPrChange w:id="32" w:author="Tao Huang" w:date="2018-09-10T13:09:00Z">
              <w:rPr>
                <w:rFonts w:cs="Times New Roman"/>
                <w:color w:val="000000" w:themeColor="text1"/>
                <w:sz w:val="22"/>
              </w:rPr>
            </w:rPrChange>
          </w:rPr>
          <w:delText xml:space="preserve"> new effective</w:delText>
        </w:r>
        <w:r w:rsidRPr="001701E7" w:rsidDel="006A315E">
          <w:rPr>
            <w:rFonts w:cs="Times New Roman"/>
            <w:color w:val="833C0B" w:themeColor="accent2" w:themeShade="80"/>
            <w:sz w:val="22"/>
            <w:rPrChange w:id="33" w:author="Tao Huang" w:date="2018-09-10T13:09:00Z">
              <w:rPr>
                <w:rFonts w:cs="Times New Roman"/>
                <w:color w:val="000000" w:themeColor="text1"/>
                <w:sz w:val="22"/>
              </w:rPr>
            </w:rPrChange>
          </w:rPr>
          <w:delText xml:space="preserve"> methods </w:delText>
        </w:r>
        <w:r w:rsidR="00866EDE" w:rsidRPr="001701E7" w:rsidDel="006A315E">
          <w:rPr>
            <w:rFonts w:cs="Times New Roman"/>
            <w:color w:val="833C0B" w:themeColor="accent2" w:themeShade="80"/>
            <w:sz w:val="22"/>
            <w:rPrChange w:id="34" w:author="Tao Huang" w:date="2018-09-10T13:09:00Z">
              <w:rPr>
                <w:rFonts w:cs="Times New Roman"/>
                <w:color w:val="000000" w:themeColor="text1"/>
                <w:sz w:val="22"/>
              </w:rPr>
            </w:rPrChange>
          </w:rPr>
          <w:delText>to forecast retailer product sales by taking into account</w:delText>
        </w:r>
        <w:r w:rsidRPr="001701E7" w:rsidDel="006A315E">
          <w:rPr>
            <w:rFonts w:cs="Times New Roman"/>
            <w:color w:val="833C0B" w:themeColor="accent2" w:themeShade="80"/>
            <w:sz w:val="22"/>
            <w:rPrChange w:id="35" w:author="Tao Huang" w:date="2018-09-10T13:09:00Z">
              <w:rPr>
                <w:rFonts w:cs="Times New Roman"/>
                <w:color w:val="000000" w:themeColor="text1"/>
                <w:sz w:val="22"/>
              </w:rPr>
            </w:rPrChange>
          </w:rPr>
          <w:delText xml:space="preserve"> the structural break problem.</w:delText>
        </w:r>
      </w:del>
      <w:ins w:id="36" w:author="Tao Huang" w:date="2018-09-10T12:59:00Z">
        <w:r w:rsidR="006A315E" w:rsidRPr="001701E7">
          <w:rPr>
            <w:rFonts w:cs="Times New Roman"/>
            <w:color w:val="833C0B" w:themeColor="accent2" w:themeShade="80"/>
            <w:sz w:val="22"/>
            <w:rPrChange w:id="37" w:author="Tao Huang" w:date="2018-09-10T13:09:00Z">
              <w:rPr>
                <w:rFonts w:cs="Times New Roman"/>
                <w:color w:val="000000" w:themeColor="text1"/>
                <w:sz w:val="22"/>
              </w:rPr>
            </w:rPrChange>
          </w:rPr>
          <w:t>In this study, w</w:t>
        </w:r>
      </w:ins>
      <w:ins w:id="38" w:author="Tao Huang" w:date="2018-09-10T12:56:00Z">
        <w:r w:rsidR="006A315E" w:rsidRPr="001701E7">
          <w:rPr>
            <w:rFonts w:cs="Times New Roman"/>
            <w:color w:val="833C0B" w:themeColor="accent2" w:themeShade="80"/>
            <w:sz w:val="22"/>
            <w:rPrChange w:id="39" w:author="Tao Huang" w:date="2018-09-10T13:09:00Z">
              <w:rPr>
                <w:rFonts w:cs="Times New Roman"/>
                <w:color w:val="000000" w:themeColor="text1"/>
                <w:sz w:val="22"/>
              </w:rPr>
            </w:rPrChange>
          </w:rPr>
          <w:t xml:space="preserve">e propose Autoregressive Distributed Lag </w:t>
        </w:r>
      </w:ins>
      <w:ins w:id="40" w:author="Tao Huang" w:date="2018-09-10T13:08:00Z">
        <w:r w:rsidR="001701E7" w:rsidRPr="001701E7">
          <w:rPr>
            <w:rFonts w:cs="Times New Roman"/>
            <w:color w:val="833C0B" w:themeColor="accent2" w:themeShade="80"/>
            <w:sz w:val="22"/>
            <w:rPrChange w:id="41" w:author="Tao Huang" w:date="2018-09-10T13:09:00Z">
              <w:rPr>
                <w:rFonts w:cs="Times New Roman"/>
                <w:color w:val="000000" w:themeColor="text1"/>
                <w:sz w:val="22"/>
              </w:rPr>
            </w:rPrChange>
          </w:rPr>
          <w:t xml:space="preserve">(ADL) </w:t>
        </w:r>
      </w:ins>
      <w:ins w:id="42" w:author="Tao Huang" w:date="2018-09-10T12:56:00Z">
        <w:r w:rsidR="006A315E" w:rsidRPr="001701E7">
          <w:rPr>
            <w:rFonts w:cs="Times New Roman"/>
            <w:color w:val="833C0B" w:themeColor="accent2" w:themeShade="80"/>
            <w:sz w:val="22"/>
            <w:rPrChange w:id="43" w:author="Tao Huang" w:date="2018-09-10T13:09:00Z">
              <w:rPr>
                <w:rFonts w:cs="Times New Roman"/>
                <w:color w:val="000000" w:themeColor="text1"/>
                <w:sz w:val="22"/>
              </w:rPr>
            </w:rPrChange>
          </w:rPr>
          <w:t>model</w:t>
        </w:r>
      </w:ins>
      <w:ins w:id="44" w:author="Tao Huang" w:date="2018-09-10T12:58:00Z">
        <w:r w:rsidR="006A315E" w:rsidRPr="001701E7">
          <w:rPr>
            <w:rFonts w:cs="Times New Roman"/>
            <w:color w:val="833C0B" w:themeColor="accent2" w:themeShade="80"/>
            <w:sz w:val="22"/>
            <w:rPrChange w:id="45" w:author="Tao Huang" w:date="2018-09-10T13:09:00Z">
              <w:rPr>
                <w:rFonts w:cs="Times New Roman"/>
                <w:color w:val="000000" w:themeColor="text1"/>
                <w:sz w:val="22"/>
              </w:rPr>
            </w:rPrChange>
          </w:rPr>
          <w:t>s</w:t>
        </w:r>
      </w:ins>
      <w:ins w:id="46" w:author="Tao Huang" w:date="2018-09-10T12:56:00Z">
        <w:r w:rsidR="006A315E" w:rsidRPr="001701E7">
          <w:rPr>
            <w:rFonts w:cs="Times New Roman"/>
            <w:color w:val="833C0B" w:themeColor="accent2" w:themeShade="80"/>
            <w:sz w:val="22"/>
            <w:rPrChange w:id="47" w:author="Tao Huang" w:date="2018-09-10T13:09:00Z">
              <w:rPr>
                <w:rFonts w:cs="Times New Roman"/>
                <w:color w:val="000000" w:themeColor="text1"/>
                <w:sz w:val="22"/>
              </w:rPr>
            </w:rPrChange>
          </w:rPr>
          <w:t xml:space="preserve"> with </w:t>
        </w:r>
      </w:ins>
      <w:ins w:id="48" w:author="Tao Huang" w:date="2018-09-10T13:08:00Z">
        <w:r w:rsidR="001701E7" w:rsidRPr="001701E7">
          <w:rPr>
            <w:rFonts w:cs="Times New Roman"/>
            <w:color w:val="833C0B" w:themeColor="accent2" w:themeShade="80"/>
            <w:sz w:val="22"/>
            <w:rPrChange w:id="49" w:author="Tao Huang" w:date="2018-09-10T13:09:00Z">
              <w:rPr>
                <w:rFonts w:cs="Times New Roman"/>
                <w:color w:val="000000" w:themeColor="text1"/>
                <w:sz w:val="22"/>
              </w:rPr>
            </w:rPrChange>
          </w:rPr>
          <w:t>techniques including</w:t>
        </w:r>
      </w:ins>
      <w:ins w:id="50" w:author="Tao Huang" w:date="2018-09-10T12:58:00Z">
        <w:r w:rsidR="006A315E" w:rsidRPr="001701E7">
          <w:rPr>
            <w:rFonts w:cs="Times New Roman"/>
            <w:color w:val="833C0B" w:themeColor="accent2" w:themeShade="80"/>
            <w:sz w:val="22"/>
            <w:rPrChange w:id="51" w:author="Tao Huang" w:date="2018-09-10T13:09:00Z">
              <w:rPr>
                <w:rFonts w:cs="Times New Roman"/>
                <w:color w:val="000000" w:themeColor="text1"/>
                <w:sz w:val="22"/>
              </w:rPr>
            </w:rPrChange>
          </w:rPr>
          <w:t xml:space="preserve"> </w:t>
        </w:r>
      </w:ins>
      <w:ins w:id="52" w:author="Tao Huang" w:date="2018-09-10T12:57:00Z">
        <w:r w:rsidR="006A315E" w:rsidRPr="001701E7">
          <w:rPr>
            <w:rFonts w:cs="Times New Roman"/>
            <w:color w:val="833C0B" w:themeColor="accent2" w:themeShade="80"/>
            <w:sz w:val="22"/>
            <w:rPrChange w:id="53" w:author="Tao Huang" w:date="2018-09-10T13:09:00Z">
              <w:rPr>
                <w:rFonts w:cs="Times New Roman"/>
                <w:color w:val="000000" w:themeColor="text1"/>
                <w:sz w:val="22"/>
              </w:rPr>
            </w:rPrChange>
          </w:rPr>
          <w:t xml:space="preserve">Intercept Correction and </w:t>
        </w:r>
      </w:ins>
      <w:ins w:id="54" w:author="Tao Huang" w:date="2018-09-10T12:58:00Z">
        <w:r w:rsidR="006A315E" w:rsidRPr="001701E7">
          <w:rPr>
            <w:rFonts w:cs="Times New Roman"/>
            <w:color w:val="833C0B" w:themeColor="accent2" w:themeShade="80"/>
            <w:sz w:val="22"/>
            <w:rPrChange w:id="55" w:author="Tao Huang" w:date="2018-09-10T13:09:00Z">
              <w:rPr>
                <w:rFonts w:cs="Times New Roman"/>
                <w:color w:val="000000" w:themeColor="text1"/>
                <w:sz w:val="22"/>
              </w:rPr>
            </w:rPrChange>
          </w:rPr>
          <w:t xml:space="preserve">estimation window combining. </w:t>
        </w:r>
      </w:ins>
      <w:ins w:id="56" w:author="Tao Huang" w:date="2018-09-10T12:59:00Z">
        <w:r w:rsidR="006A315E" w:rsidRPr="001701E7">
          <w:rPr>
            <w:rFonts w:cs="Times New Roman"/>
            <w:color w:val="833C0B" w:themeColor="accent2" w:themeShade="80"/>
            <w:sz w:val="22"/>
            <w:rPrChange w:id="57" w:author="Tao Huang" w:date="2018-09-10T13:09:00Z">
              <w:rPr>
                <w:rFonts w:cs="Times New Roman"/>
                <w:color w:val="000000" w:themeColor="text1"/>
                <w:sz w:val="22"/>
              </w:rPr>
            </w:rPrChange>
          </w:rPr>
          <w:t xml:space="preserve">Our </w:t>
        </w:r>
      </w:ins>
      <w:ins w:id="58" w:author="Tao Huang" w:date="2018-09-10T13:09:00Z">
        <w:r w:rsidR="001701E7" w:rsidRPr="001701E7">
          <w:rPr>
            <w:rFonts w:cs="Times New Roman"/>
            <w:color w:val="833C0B" w:themeColor="accent2" w:themeShade="80"/>
            <w:sz w:val="22"/>
            <w:rPrChange w:id="59" w:author="Tao Huang" w:date="2018-09-10T13:09:00Z">
              <w:rPr>
                <w:rFonts w:cs="Times New Roman"/>
                <w:color w:val="000000" w:themeColor="text1"/>
                <w:sz w:val="22"/>
              </w:rPr>
            </w:rPrChange>
          </w:rPr>
          <w:t xml:space="preserve">new </w:t>
        </w:r>
      </w:ins>
      <w:ins w:id="60" w:author="Tao Huang" w:date="2018-09-10T12:59:00Z">
        <w:r w:rsidR="006A315E" w:rsidRPr="001701E7">
          <w:rPr>
            <w:rFonts w:cs="Times New Roman"/>
            <w:color w:val="833C0B" w:themeColor="accent2" w:themeShade="80"/>
            <w:sz w:val="22"/>
            <w:rPrChange w:id="61" w:author="Tao Huang" w:date="2018-09-10T13:09:00Z">
              <w:rPr>
                <w:rFonts w:cs="Times New Roman"/>
                <w:color w:val="000000" w:themeColor="text1"/>
                <w:sz w:val="22"/>
              </w:rPr>
            </w:rPrChange>
          </w:rPr>
          <w:t xml:space="preserve">methods </w:t>
        </w:r>
      </w:ins>
      <w:ins w:id="62" w:author="Tao Huang" w:date="2018-09-10T13:09:00Z">
        <w:r w:rsidR="001701E7" w:rsidRPr="001701E7">
          <w:rPr>
            <w:rFonts w:cs="Times New Roman"/>
            <w:color w:val="833C0B" w:themeColor="accent2" w:themeShade="80"/>
            <w:sz w:val="22"/>
            <w:rPrChange w:id="63" w:author="Tao Huang" w:date="2018-09-10T13:09:00Z">
              <w:rPr>
                <w:rFonts w:cs="Times New Roman"/>
                <w:color w:val="000000" w:themeColor="text1"/>
                <w:sz w:val="22"/>
              </w:rPr>
            </w:rPrChange>
          </w:rPr>
          <w:t xml:space="preserve">generate more accurate forecasts </w:t>
        </w:r>
      </w:ins>
      <w:ins w:id="64" w:author="Tao Huang" w:date="2018-09-10T12:59:00Z">
        <w:r w:rsidR="006A315E" w:rsidRPr="001701E7">
          <w:rPr>
            <w:rFonts w:cs="Times New Roman"/>
            <w:color w:val="833C0B" w:themeColor="accent2" w:themeShade="80"/>
            <w:sz w:val="22"/>
            <w:rPrChange w:id="65" w:author="Tao Huang" w:date="2018-09-10T13:09:00Z">
              <w:rPr>
                <w:rFonts w:cs="Times New Roman"/>
                <w:color w:val="000000" w:themeColor="text1"/>
                <w:sz w:val="22"/>
              </w:rPr>
            </w:rPrChange>
          </w:rPr>
          <w:t xml:space="preserve">by </w:t>
        </w:r>
        <w:proofErr w:type="gramStart"/>
        <w:r w:rsidR="006A315E" w:rsidRPr="001701E7">
          <w:rPr>
            <w:rFonts w:cs="Times New Roman"/>
            <w:color w:val="833C0B" w:themeColor="accent2" w:themeShade="80"/>
            <w:sz w:val="22"/>
            <w:rPrChange w:id="66" w:author="Tao Huang" w:date="2018-09-10T13:09:00Z">
              <w:rPr>
                <w:rFonts w:cs="Times New Roman"/>
                <w:color w:val="000000" w:themeColor="text1"/>
                <w:sz w:val="22"/>
              </w:rPr>
            </w:rPrChange>
          </w:rPr>
          <w:t>taking into account</w:t>
        </w:r>
        <w:proofErr w:type="gramEnd"/>
        <w:r w:rsidR="006A315E" w:rsidRPr="001701E7">
          <w:rPr>
            <w:rFonts w:cs="Times New Roman"/>
            <w:color w:val="833C0B" w:themeColor="accent2" w:themeShade="80"/>
            <w:sz w:val="22"/>
            <w:rPrChange w:id="67" w:author="Tao Huang" w:date="2018-09-10T13:09:00Z">
              <w:rPr>
                <w:rFonts w:cs="Times New Roman"/>
                <w:color w:val="000000" w:themeColor="text1"/>
                <w:sz w:val="22"/>
              </w:rPr>
            </w:rPrChange>
          </w:rPr>
          <w:t xml:space="preserve"> the </w:t>
        </w:r>
        <w:del w:id="68" w:author="Huang T  Dr (Surrey Business Schl)" w:date="2018-09-19T18:25:00Z">
          <w:r w:rsidR="006A315E" w:rsidRPr="001701E7" w:rsidDel="00DE758E">
            <w:rPr>
              <w:rFonts w:cs="Times New Roman"/>
              <w:color w:val="833C0B" w:themeColor="accent2" w:themeShade="80"/>
              <w:sz w:val="22"/>
              <w:rPrChange w:id="69" w:author="Tao Huang" w:date="2018-09-10T13:09:00Z">
                <w:rPr>
                  <w:rFonts w:cs="Times New Roman"/>
                  <w:color w:val="000000" w:themeColor="text1"/>
                  <w:sz w:val="22"/>
                </w:rPr>
              </w:rPrChange>
            </w:rPr>
            <w:delText xml:space="preserve">structural break </w:delText>
          </w:r>
        </w:del>
      </w:ins>
      <w:ins w:id="70" w:author="Huang T  Dr (Surrey Business Schl)" w:date="2018-09-19T18:25:00Z">
        <w:r w:rsidR="00DE758E">
          <w:rPr>
            <w:rFonts w:cs="Times New Roman"/>
            <w:color w:val="833C0B" w:themeColor="accent2" w:themeShade="80"/>
            <w:sz w:val="22"/>
          </w:rPr>
          <w:t xml:space="preserve">structural change </w:t>
        </w:r>
      </w:ins>
      <w:ins w:id="71" w:author="Tao Huang" w:date="2018-09-10T12:59:00Z">
        <w:r w:rsidR="006A315E" w:rsidRPr="001701E7">
          <w:rPr>
            <w:rFonts w:cs="Times New Roman"/>
            <w:color w:val="833C0B" w:themeColor="accent2" w:themeShade="80"/>
            <w:sz w:val="22"/>
            <w:rPrChange w:id="72" w:author="Tao Huang" w:date="2018-09-10T13:09:00Z">
              <w:rPr>
                <w:rFonts w:cs="Times New Roman"/>
                <w:color w:val="000000" w:themeColor="text1"/>
                <w:sz w:val="22"/>
              </w:rPr>
            </w:rPrChange>
          </w:rPr>
          <w:t xml:space="preserve">problem. </w:t>
        </w:r>
      </w:ins>
      <w:del w:id="73" w:author="Tao Huang" w:date="2018-09-10T12:56:00Z">
        <w:r w:rsidR="00866EDE" w:rsidDel="006A315E">
          <w:rPr>
            <w:rFonts w:cs="Times New Roman"/>
            <w:color w:val="000000" w:themeColor="text1"/>
            <w:sz w:val="22"/>
          </w:rPr>
          <w:delText xml:space="preserve"> </w:delText>
        </w:r>
      </w:del>
    </w:p>
    <w:p w14:paraId="7D6265B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2E5C021" w14:textId="2DE12D5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Our research in the domain of retail forecasting in particular at SKU level is significant for the following reasons. First, our </w:t>
      </w:r>
      <w:r w:rsidR="00B17C65">
        <w:rPr>
          <w:rFonts w:cs="Times New Roman"/>
          <w:color w:val="000000" w:themeColor="text1"/>
          <w:sz w:val="22"/>
        </w:rPr>
        <w:t xml:space="preserve">research is the first research which investigates the </w:t>
      </w:r>
      <w:del w:id="74" w:author="Huang T  Dr (Surrey Business Schl)" w:date="2018-09-19T18:25:00Z">
        <w:r w:rsidR="00B17C65" w:rsidDel="00DE758E">
          <w:rPr>
            <w:rFonts w:cs="Times New Roman"/>
            <w:color w:val="000000" w:themeColor="text1"/>
            <w:sz w:val="22"/>
          </w:rPr>
          <w:delText xml:space="preserve">structural break </w:delText>
        </w:r>
      </w:del>
      <w:ins w:id="75" w:author="Huang T  Dr (Surrey Business Schl)" w:date="2018-09-19T18:25:00Z">
        <w:r w:rsidR="00DE758E">
          <w:rPr>
            <w:rFonts w:cs="Times New Roman"/>
            <w:color w:val="000000" w:themeColor="text1"/>
            <w:sz w:val="22"/>
          </w:rPr>
          <w:t xml:space="preserve">structural change </w:t>
        </w:r>
      </w:ins>
      <w:r w:rsidR="00B17C65">
        <w:rPr>
          <w:rFonts w:cs="Times New Roman"/>
          <w:color w:val="000000" w:themeColor="text1"/>
          <w:sz w:val="22"/>
        </w:rPr>
        <w:t xml:space="preserve">problem in forecasting retailer product sales. The data in retailer product sales at SKU level exhibit unique characteristics compared to data in other areas (e.g., </w:t>
      </w:r>
      <w:r w:rsidR="00B17C65" w:rsidRPr="001E17BA">
        <w:rPr>
          <w:rFonts w:cs="Times New Roman"/>
          <w:color w:val="000000" w:themeColor="text1"/>
          <w:sz w:val="22"/>
        </w:rPr>
        <w:t>macroeconomics</w:t>
      </w:r>
      <w:r w:rsidR="00B17C65">
        <w:rPr>
          <w:rFonts w:cs="Times New Roman"/>
          <w:color w:val="000000" w:themeColor="text1"/>
          <w:sz w:val="22"/>
        </w:rPr>
        <w:t xml:space="preserve">). Also, the methods which deal with the </w:t>
      </w:r>
      <w:del w:id="76" w:author="Huang T  Dr (Surrey Business Schl)" w:date="2018-09-19T18:25:00Z">
        <w:r w:rsidR="00B17C65" w:rsidDel="00DE758E">
          <w:rPr>
            <w:rFonts w:cs="Times New Roman"/>
            <w:color w:val="000000" w:themeColor="text1"/>
            <w:sz w:val="22"/>
          </w:rPr>
          <w:delText xml:space="preserve">structural break </w:delText>
        </w:r>
      </w:del>
      <w:ins w:id="77" w:author="Huang T  Dr (Surrey Business Schl)" w:date="2018-09-19T18:25:00Z">
        <w:r w:rsidR="00DE758E">
          <w:rPr>
            <w:rFonts w:cs="Times New Roman"/>
            <w:color w:val="000000" w:themeColor="text1"/>
            <w:sz w:val="22"/>
          </w:rPr>
          <w:t xml:space="preserve">structural change </w:t>
        </w:r>
      </w:ins>
      <w:r w:rsidR="00B17C65">
        <w:rPr>
          <w:rFonts w:cs="Times New Roman"/>
          <w:color w:val="000000" w:themeColor="text1"/>
          <w:sz w:val="22"/>
        </w:rPr>
        <w:t xml:space="preserve">problem by reducing the associated forecast bias come with </w:t>
      </w:r>
      <w:r w:rsidR="00CE011F">
        <w:rPr>
          <w:rFonts w:cs="Times New Roman"/>
          <w:color w:val="000000" w:themeColor="text1"/>
          <w:sz w:val="22"/>
        </w:rPr>
        <w:t xml:space="preserve">the </w:t>
      </w:r>
      <w:r w:rsidR="00B17C65">
        <w:rPr>
          <w:rFonts w:cs="Times New Roman"/>
          <w:color w:val="000000" w:themeColor="text1"/>
          <w:sz w:val="22"/>
        </w:rPr>
        <w:t>cost</w:t>
      </w:r>
      <w:r w:rsidR="00CE011F">
        <w:rPr>
          <w:rFonts w:cs="Times New Roman"/>
          <w:color w:val="000000" w:themeColor="text1"/>
          <w:sz w:val="22"/>
        </w:rPr>
        <w:t xml:space="preserve"> of </w:t>
      </w:r>
      <w:r w:rsidR="00B17C65">
        <w:rPr>
          <w:rFonts w:cs="Times New Roman"/>
          <w:color w:val="000000" w:themeColor="text1"/>
          <w:sz w:val="22"/>
        </w:rPr>
        <w:t>inflated forecast error variance</w:t>
      </w:r>
      <w:r w:rsidR="00CE011F">
        <w:rPr>
          <w:rFonts w:cs="Times New Roman"/>
          <w:color w:val="000000" w:themeColor="text1"/>
          <w:sz w:val="22"/>
        </w:rPr>
        <w:t xml:space="preserve"> (which also affects the forecasting accuracy</w:t>
      </w:r>
      <w:r w:rsidR="00A24CA1">
        <w:rPr>
          <w:rFonts w:cs="Times New Roman"/>
          <w:color w:val="000000" w:themeColor="text1"/>
          <w:sz w:val="22"/>
        </w:rPr>
        <w:t>, as discussed in later sections</w:t>
      </w:r>
      <w:r w:rsidR="00B17C65">
        <w:rPr>
          <w:rFonts w:cs="Times New Roman"/>
          <w:color w:val="000000" w:themeColor="text1"/>
          <w:sz w:val="22"/>
        </w:rPr>
        <w:t xml:space="preserve">). </w:t>
      </w:r>
      <w:r w:rsidR="00CE011F">
        <w:rPr>
          <w:rFonts w:cs="Times New Roman"/>
          <w:color w:val="000000" w:themeColor="text1"/>
          <w:sz w:val="22"/>
        </w:rPr>
        <w:t>Under such circumstances</w:t>
      </w:r>
      <w:r w:rsidR="00B17C65">
        <w:rPr>
          <w:rFonts w:cs="Times New Roman"/>
          <w:color w:val="000000" w:themeColor="text1"/>
          <w:sz w:val="22"/>
        </w:rPr>
        <w:t xml:space="preserve">, whether or not </w:t>
      </w:r>
      <w:r w:rsidR="00CE011F">
        <w:rPr>
          <w:rFonts w:cs="Times New Roman"/>
          <w:color w:val="000000" w:themeColor="text1"/>
          <w:sz w:val="22"/>
        </w:rPr>
        <w:t xml:space="preserve">we can improve the forecasting accuracy by dealing with the </w:t>
      </w:r>
      <w:del w:id="78" w:author="Huang T  Dr (Surrey Business Schl)" w:date="2018-09-19T18:25:00Z">
        <w:r w:rsidR="00CE011F" w:rsidDel="00DE758E">
          <w:rPr>
            <w:rFonts w:cs="Times New Roman"/>
            <w:color w:val="000000" w:themeColor="text1"/>
            <w:sz w:val="22"/>
          </w:rPr>
          <w:delText xml:space="preserve">structural break </w:delText>
        </w:r>
      </w:del>
      <w:ins w:id="79" w:author="Huang T  Dr (Surrey Business Schl)" w:date="2018-09-19T18:25:00Z">
        <w:r w:rsidR="00DE758E">
          <w:rPr>
            <w:rFonts w:cs="Times New Roman"/>
            <w:color w:val="000000" w:themeColor="text1"/>
            <w:sz w:val="22"/>
          </w:rPr>
          <w:t xml:space="preserve">structural change </w:t>
        </w:r>
      </w:ins>
      <w:r w:rsidR="00CE011F">
        <w:rPr>
          <w:rFonts w:cs="Times New Roman"/>
          <w:color w:val="000000" w:themeColor="text1"/>
          <w:sz w:val="22"/>
        </w:rPr>
        <w:t xml:space="preserve">problem becomes an empirical question. The final results indicate that our models </w:t>
      </w:r>
      <w:r w:rsidRPr="001E17BA">
        <w:rPr>
          <w:rFonts w:cs="Times New Roman"/>
          <w:color w:val="000000" w:themeColor="text1"/>
          <w:sz w:val="22"/>
        </w:rPr>
        <w:t xml:space="preserve">have superior forecasting </w:t>
      </w:r>
      <w:r w:rsidRPr="001E17BA">
        <w:rPr>
          <w:rFonts w:cs="Times New Roman"/>
          <w:noProof/>
          <w:color w:val="000000" w:themeColor="text1"/>
          <w:sz w:val="22"/>
        </w:rPr>
        <w:t>performance</w:t>
      </w:r>
      <w:r w:rsidRPr="001E17BA">
        <w:rPr>
          <w:rFonts w:cs="Times New Roman"/>
          <w:color w:val="000000" w:themeColor="text1"/>
          <w:sz w:val="22"/>
        </w:rPr>
        <w:t xml:space="preserve"> compared to conventional models which </w:t>
      </w:r>
      <w:r w:rsidRPr="001E17BA">
        <w:rPr>
          <w:rFonts w:cs="Times New Roman"/>
          <w:noProof/>
          <w:color w:val="000000" w:themeColor="text1"/>
          <w:sz w:val="22"/>
        </w:rPr>
        <w:t>assume</w:t>
      </w:r>
      <w:r w:rsidRPr="001E17BA">
        <w:rPr>
          <w:rFonts w:cs="Times New Roman"/>
          <w:color w:val="000000" w:themeColor="text1"/>
          <w:sz w:val="22"/>
        </w:rPr>
        <w:t xml:space="preserve"> no change in the effect of product prices and promotions.</w:t>
      </w:r>
      <w:r w:rsidR="00CE011F">
        <w:rPr>
          <w:rFonts w:cs="Times New Roman"/>
          <w:color w:val="000000" w:themeColor="text1"/>
          <w:sz w:val="22"/>
        </w:rPr>
        <w:t xml:space="preserve"> </w:t>
      </w:r>
      <w:r w:rsidRPr="001E17BA">
        <w:rPr>
          <w:rFonts w:cs="Times New Roman"/>
          <w:color w:val="000000" w:themeColor="text1"/>
          <w:sz w:val="22"/>
        </w:rPr>
        <w:t>Second, unlike any earlier studies which rely on incorporating additional information on the marketing mix (which leads to additional cost), our methods rely on how limited promotional information could be effectively utilized. In practice, the change of the effect of the marketing activities may be caused by many factors (as mention</w:t>
      </w:r>
      <w:ins w:id="80" w:author="Huang T  Dr (Surrey Business Schl)" w:date="2018-09-20T18:04:00Z">
        <w:r w:rsidR="00A37253">
          <w:rPr>
            <w:rFonts w:cs="Times New Roman"/>
            <w:color w:val="000000" w:themeColor="text1"/>
            <w:sz w:val="22"/>
          </w:rPr>
          <w:t>ed</w:t>
        </w:r>
      </w:ins>
      <w:r w:rsidRPr="001E17BA">
        <w:rPr>
          <w:rFonts w:cs="Times New Roman"/>
          <w:color w:val="000000" w:themeColor="text1"/>
          <w:sz w:val="22"/>
        </w:rPr>
        <w:t xml:space="preserve"> above) for which the data are difficult</w:t>
      </w:r>
      <w:r w:rsidR="006A1F0B">
        <w:rPr>
          <w:rFonts w:cs="Times New Roman"/>
          <w:color w:val="000000" w:themeColor="text1"/>
          <w:sz w:val="22"/>
        </w:rPr>
        <w:t xml:space="preserve"> or infeasible</w:t>
      </w:r>
      <w:r w:rsidRPr="001E17BA">
        <w:rPr>
          <w:rFonts w:cs="Times New Roman"/>
          <w:color w:val="000000" w:themeColor="text1"/>
          <w:sz w:val="22"/>
        </w:rPr>
        <w:t xml:space="preserve"> to collect or measure. </w:t>
      </w:r>
      <w:r w:rsidR="00594B7F">
        <w:rPr>
          <w:rFonts w:cs="Times New Roman"/>
          <w:color w:val="000000" w:themeColor="text1"/>
          <w:sz w:val="22"/>
        </w:rPr>
        <w:t xml:space="preserve">Therefore, our </w:t>
      </w:r>
      <w:r w:rsidR="00594B7F">
        <w:rPr>
          <w:rFonts w:cs="Times New Roman"/>
          <w:color w:val="000000" w:themeColor="text1"/>
          <w:sz w:val="22"/>
        </w:rPr>
        <w:lastRenderedPageBreak/>
        <w:t>methods add value</w:t>
      </w:r>
      <w:del w:id="81" w:author="Huang T  Dr (Surrey Business Schl)" w:date="2018-09-20T18:04:00Z">
        <w:r w:rsidR="00594B7F" w:rsidDel="00E5291F">
          <w:rPr>
            <w:rFonts w:cs="Times New Roman"/>
            <w:color w:val="000000" w:themeColor="text1"/>
            <w:sz w:val="22"/>
          </w:rPr>
          <w:delText>s</w:delText>
        </w:r>
      </w:del>
      <w:r w:rsidR="00594B7F">
        <w:rPr>
          <w:rFonts w:cs="Times New Roman"/>
          <w:color w:val="000000" w:themeColor="text1"/>
          <w:sz w:val="22"/>
        </w:rPr>
        <w:t xml:space="preserve"> without incurring additional costs</w:t>
      </w:r>
      <w:r w:rsidR="006A1F0B">
        <w:rPr>
          <w:rFonts w:cs="Times New Roman"/>
          <w:color w:val="000000" w:themeColor="text1"/>
          <w:sz w:val="22"/>
        </w:rPr>
        <w:t xml:space="preserve"> to retailers</w:t>
      </w:r>
      <w:r w:rsidR="00594B7F">
        <w:rPr>
          <w:rFonts w:cs="Times New Roman"/>
          <w:color w:val="000000" w:themeColor="text1"/>
          <w:sz w:val="22"/>
        </w:rPr>
        <w:t xml:space="preserve">. </w:t>
      </w:r>
      <w:r w:rsidRPr="001E17BA">
        <w:rPr>
          <w:rFonts w:cs="Times New Roman"/>
          <w:color w:val="000000" w:themeColor="text1"/>
          <w:sz w:val="22"/>
        </w:rPr>
        <w:t xml:space="preserve">Third, our research provides an evaluation of various forecasting methods which offers operational guidance to not only retailers but also to manufacturers when competitive promotional information is unavailable. </w:t>
      </w:r>
      <w:r w:rsidRPr="001E17BA">
        <w:rPr>
          <w:rFonts w:cs="Times New Roman"/>
          <w:noProof/>
          <w:color w:val="000000" w:themeColor="text1"/>
          <w:sz w:val="22"/>
        </w:rPr>
        <w:t>Fourth</w:t>
      </w:r>
      <w:r w:rsidRPr="001E17BA">
        <w:rPr>
          <w:rFonts w:cs="Times New Roman"/>
          <w:color w:val="000000" w:themeColor="text1"/>
          <w:sz w:val="22"/>
        </w:rPr>
        <w:t xml:space="preserve">, the methods we propose are fully automatic and easy to implement compared to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03087BF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787B11A" w14:textId="377E1952" w:rsidR="004C569C" w:rsidRDefault="004C569C" w:rsidP="00B1395E">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remainder of the paper is organised as follows: </w:t>
      </w:r>
      <w:r w:rsidRPr="001E17BA">
        <w:rPr>
          <w:rFonts w:cs="Times New Roman"/>
          <w:noProof/>
          <w:color w:val="000000" w:themeColor="text1"/>
          <w:sz w:val="22"/>
        </w:rPr>
        <w:t>section</w:t>
      </w:r>
      <w:r w:rsidRPr="001E17BA">
        <w:rPr>
          <w:rFonts w:cs="Times New Roman"/>
          <w:color w:val="000000" w:themeColor="text1"/>
          <w:sz w:val="22"/>
        </w:rPr>
        <w:t xml:space="preserve"> 2 summarizes previous studies in the literature</w:t>
      </w:r>
      <w:r w:rsidR="00B34911">
        <w:rPr>
          <w:rFonts w:cs="Times New Roman"/>
          <w:color w:val="000000" w:themeColor="text1"/>
          <w:sz w:val="22"/>
        </w:rPr>
        <w:t xml:space="preserve"> related to forecasting retailer product sales and the change of the effect of marketing activities</w:t>
      </w:r>
      <w:r w:rsidRPr="001E17BA">
        <w:rPr>
          <w:rFonts w:cs="Times New Roman"/>
          <w:color w:val="000000" w:themeColor="text1"/>
          <w:sz w:val="22"/>
        </w:rPr>
        <w:t xml:space="preserve">. Section 3 explains the origins and the consequence of the </w:t>
      </w:r>
      <w:del w:id="82" w:author="Huang T  Dr (Surrey Business Schl)" w:date="2018-09-19T18:25:00Z">
        <w:r w:rsidRPr="001E17BA" w:rsidDel="00DE758E">
          <w:rPr>
            <w:rFonts w:cs="Times New Roman"/>
            <w:color w:val="000000" w:themeColor="text1"/>
            <w:sz w:val="22"/>
          </w:rPr>
          <w:delText xml:space="preserve">structural break </w:delText>
        </w:r>
      </w:del>
      <w:ins w:id="83"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problem. In section 4, we introduce two </w:t>
      </w:r>
      <w:r w:rsidR="00AC0225">
        <w:rPr>
          <w:rFonts w:cs="Times New Roman"/>
          <w:color w:val="000000" w:themeColor="text1"/>
          <w:sz w:val="22"/>
        </w:rPr>
        <w:t>methods</w:t>
      </w:r>
      <w:r w:rsidRPr="001E17BA">
        <w:rPr>
          <w:rFonts w:cs="Times New Roman"/>
          <w:color w:val="000000" w:themeColor="text1"/>
          <w:sz w:val="22"/>
        </w:rPr>
        <w:t xml:space="preserve"> which </w:t>
      </w:r>
      <w:r w:rsidR="00AC0225">
        <w:rPr>
          <w:rFonts w:cs="Times New Roman"/>
          <w:color w:val="000000" w:themeColor="text1"/>
          <w:sz w:val="22"/>
        </w:rPr>
        <w:t xml:space="preserve">are used in the macroeconomics area to deal with the </w:t>
      </w:r>
      <w:del w:id="84" w:author="Huang T  Dr (Surrey Business Schl)" w:date="2018-09-19T18:25:00Z">
        <w:r w:rsidR="00AC0225" w:rsidDel="00DE758E">
          <w:rPr>
            <w:rFonts w:cs="Times New Roman"/>
            <w:color w:val="000000" w:themeColor="text1"/>
            <w:sz w:val="22"/>
          </w:rPr>
          <w:delText xml:space="preserve">structural break </w:delText>
        </w:r>
      </w:del>
      <w:ins w:id="85" w:author="Huang T  Dr (Surrey Business Schl)" w:date="2018-09-19T18:25:00Z">
        <w:r w:rsidR="00DE758E">
          <w:rPr>
            <w:rFonts w:cs="Times New Roman"/>
            <w:color w:val="000000" w:themeColor="text1"/>
            <w:sz w:val="22"/>
          </w:rPr>
          <w:t xml:space="preserve">structural change </w:t>
        </w:r>
      </w:ins>
      <w:r w:rsidR="00AC0225">
        <w:rPr>
          <w:rFonts w:cs="Times New Roman"/>
          <w:color w:val="000000" w:themeColor="text1"/>
          <w:sz w:val="22"/>
        </w:rPr>
        <w:t>problem</w:t>
      </w:r>
      <w:r w:rsidRPr="001E17BA">
        <w:rPr>
          <w:rFonts w:cs="Times New Roman"/>
          <w:color w:val="000000" w:themeColor="text1"/>
          <w:sz w:val="22"/>
        </w:rPr>
        <w:t xml:space="preserve">. Section 5 </w:t>
      </w:r>
      <w:r w:rsidRPr="001E17BA">
        <w:rPr>
          <w:rFonts w:cs="Times New Roman"/>
          <w:noProof/>
          <w:color w:val="000000" w:themeColor="text1"/>
          <w:sz w:val="22"/>
        </w:rPr>
        <w:t>explores</w:t>
      </w:r>
      <w:r w:rsidRPr="001E17BA">
        <w:rPr>
          <w:rFonts w:cs="Times New Roman"/>
          <w:color w:val="000000" w:themeColor="text1"/>
          <w:sz w:val="22"/>
        </w:rPr>
        <w:t xml:space="preserve"> the data. In section 6, we propose our new </w:t>
      </w:r>
      <w:r w:rsidR="00A71A0C">
        <w:rPr>
          <w:rFonts w:cs="Times New Roman"/>
          <w:color w:val="000000" w:themeColor="text1"/>
          <w:sz w:val="22"/>
        </w:rPr>
        <w:t xml:space="preserve">three-stage </w:t>
      </w:r>
      <w:r w:rsidRPr="001E17BA">
        <w:rPr>
          <w:rFonts w:cs="Times New Roman"/>
          <w:color w:val="000000" w:themeColor="text1"/>
          <w:sz w:val="22"/>
        </w:rPr>
        <w:t xml:space="preserve">forecasting methods. Section 7 describes the design of the model evaluation. Section 8 summarizes and discusses the evaluation results in order to provide a convincing demonstration of their performance. In </w:t>
      </w:r>
      <w:r w:rsidRPr="001E17BA">
        <w:rPr>
          <w:rFonts w:cs="Times New Roman"/>
          <w:noProof/>
          <w:color w:val="000000" w:themeColor="text1"/>
          <w:sz w:val="22"/>
        </w:rPr>
        <w:t>Section</w:t>
      </w:r>
      <w:r w:rsidRPr="001E17BA">
        <w:rPr>
          <w:rFonts w:cs="Times New Roman"/>
          <w:color w:val="000000" w:themeColor="text1"/>
          <w:sz w:val="22"/>
        </w:rPr>
        <w:t xml:space="preserve"> 9, we explore the characteristics of the situations where the proposed models garner the greatest improvements. In the last section, we make recommendations for both manufacturers and retailers, address research limitations, and highlight directions for future research.</w:t>
      </w:r>
    </w:p>
    <w:p w14:paraId="16FF9391" w14:textId="77777777" w:rsidR="00B1395E" w:rsidRPr="001E17BA" w:rsidRDefault="00B1395E" w:rsidP="00B1395E">
      <w:pPr>
        <w:shd w:val="clear" w:color="auto" w:fill="FFFFFF" w:themeFill="background1"/>
        <w:spacing w:after="0" w:line="360" w:lineRule="auto"/>
        <w:rPr>
          <w:rFonts w:cs="Times New Roman"/>
          <w:color w:val="000000" w:themeColor="text1"/>
          <w:sz w:val="22"/>
        </w:rPr>
      </w:pPr>
    </w:p>
    <w:p w14:paraId="2BA22983" w14:textId="77777777" w:rsidR="004C569C" w:rsidRPr="001E17BA" w:rsidRDefault="004C569C" w:rsidP="00B1395E">
      <w:pPr>
        <w:pStyle w:val="Heading2"/>
        <w:numPr>
          <w:ilvl w:val="0"/>
          <w:numId w:val="7"/>
        </w:numPr>
        <w:spacing w:before="0" w:line="360" w:lineRule="auto"/>
        <w:rPr>
          <w:rFonts w:cs="Times New Roman"/>
          <w:sz w:val="22"/>
          <w:szCs w:val="22"/>
        </w:rPr>
      </w:pPr>
      <w:r w:rsidRPr="001E17BA">
        <w:rPr>
          <w:rFonts w:cs="Times New Roman"/>
          <w:sz w:val="22"/>
          <w:szCs w:val="22"/>
        </w:rPr>
        <w:t>Literature review</w:t>
      </w:r>
    </w:p>
    <w:p w14:paraId="071F42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550E0D8" w14:textId="2EA38AF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practice, many retailers forecast their product sales at SKU level using a </w:t>
      </w:r>
      <w:r w:rsidRPr="001E17BA">
        <w:rPr>
          <w:rFonts w:cs="Times New Roman"/>
          <w:noProof/>
          <w:color w:val="000000" w:themeColor="text1"/>
          <w:sz w:val="22"/>
        </w:rPr>
        <w:t>two-stage</w:t>
      </w:r>
      <w:r w:rsidRPr="001E17BA">
        <w:rPr>
          <w:rFonts w:cs="Times New Roman"/>
          <w:color w:val="000000" w:themeColor="text1"/>
          <w:sz w:val="22"/>
        </w:rPr>
        <w:t xml:space="preserve"> ‘base-lift’ method. The method entails dividing the data into promoted and non-promoted periods based on whether the focal SKU is being promoted. The method is a combination of simple univariate methods (for the non-promoted period) and human judgments by brand/category managers (for the promoted period) </w:t>
      </w:r>
      <w:r w:rsidRPr="001E17B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(Fildes, Goodwin, Lawrence, &amp; Nikolopoulos, 2009; Fildes et al., 2008)</w:t>
      </w:r>
      <w:r w:rsidRPr="001E17BA">
        <w:rPr>
          <w:rFonts w:cs="Times New Roman"/>
          <w:color w:val="000000" w:themeColor="text1"/>
          <w:sz w:val="22"/>
        </w:rPr>
        <w:fldChar w:fldCharType="end"/>
      </w:r>
      <w:r w:rsidRPr="001E17BA">
        <w:rPr>
          <w:rFonts w:cs="Times New Roman"/>
          <w:color w:val="000000" w:themeColor="text1"/>
          <w:sz w:val="22"/>
        </w:rPr>
        <w:t xml:space="preserve">. A number of studies has been devoted to helping managers with better adjustment procedures by overcoming their cognitive biases </w:t>
      </w:r>
      <w:r w:rsidRPr="001E17B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(Lee, Goodwin, Fildes, Nikolopoulos, &amp; Lawrence, 2007; Petropoulos, Fildes, &amp; Goodwin, 2016)</w:t>
      </w:r>
      <w:r w:rsidRPr="001E17BA">
        <w:rPr>
          <w:rFonts w:cs="Times New Roman"/>
          <w:color w:val="000000" w:themeColor="text1"/>
          <w:sz w:val="22"/>
        </w:rPr>
        <w:fldChar w:fldCharType="end"/>
      </w:r>
      <w:r w:rsidRPr="001E17BA">
        <w:rPr>
          <w:rFonts w:cs="Times New Roman"/>
          <w:color w:val="000000" w:themeColor="text1"/>
          <w:sz w:val="22"/>
        </w:rPr>
        <w:t xml:space="preserve">. Other studies try to improve the adjustment with model-based forecasting systems. e.g., they estimate the ‘lift’ effect by the promotional event based on information related to previous promotions, store/category features, and manufacturers etc.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(Cooper et al., 1999; Cooper &amp; Giuffrida, 2000; Trusov et al., 2006)</w:t>
      </w:r>
      <w:r w:rsidRPr="001E17BA">
        <w:rPr>
          <w:rFonts w:cs="Times New Roman"/>
          <w:color w:val="000000" w:themeColor="text1"/>
          <w:sz w:val="22"/>
        </w:rPr>
        <w:fldChar w:fldCharType="end"/>
      </w:r>
      <w:r w:rsidRPr="001E17BA">
        <w:rPr>
          <w:rFonts w:cs="Times New Roman"/>
          <w:color w:val="000000" w:themeColor="text1"/>
          <w:sz w:val="22"/>
        </w:rPr>
        <w:t xml:space="preserve">. One limitation of these methods is that, as they split the data into two periods, they tend to overlook the information in the promoted period when forecasting the product sales in the non-promoted period, and vice versa. </w:t>
      </w:r>
    </w:p>
    <w:p w14:paraId="1ACEAC8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BDFD75" w14:textId="1B3668C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Other studies have proposed more holistic methods to generate the forecasts. Divakar et al. (2005) developed the CHAN4CAST system with models of dynamic regression structures to forecast brand volume sales for the manufacturer/channel.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Gür Ali et al. (2009)</w:t>
      </w:r>
      <w:r w:rsidRPr="001E17BA">
        <w:rPr>
          <w:rFonts w:cs="Times New Roman"/>
          <w:color w:val="000000" w:themeColor="text1"/>
          <w:sz w:val="22"/>
        </w:rPr>
        <w:fldChar w:fldCharType="end"/>
      </w:r>
      <w:r w:rsidRPr="001E17BA">
        <w:rPr>
          <w:rFonts w:cs="Times New Roman"/>
          <w:color w:val="000000" w:themeColor="text1"/>
          <w:sz w:val="22"/>
        </w:rPr>
        <w:t xml:space="preserve"> evaluated the forecasting performance of support vector machine (SVM) models and regression tree models.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proposed two-stage general-to-specific ADL models which incorporate competitive </w:t>
      </w:r>
      <w:r w:rsidRPr="001E17BA">
        <w:rPr>
          <w:rFonts w:cs="Times New Roman"/>
          <w:color w:val="000000" w:themeColor="text1"/>
          <w:sz w:val="22"/>
        </w:rPr>
        <w:lastRenderedPageBreak/>
        <w:t xml:space="preserve">promotional information within the same product category of the focal product.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et al.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(Blattberg, Briesch, &amp; Fox, 1995)</w:t>
      </w:r>
      <w:r w:rsidRPr="001E17BA">
        <w:rPr>
          <w:rFonts w:cs="Times New Roman"/>
          <w:color w:val="000000" w:themeColor="text1"/>
          <w:sz w:val="22"/>
        </w:rPr>
        <w:fldChar w:fldCharType="end"/>
      </w:r>
      <w:r w:rsidRPr="001E17BA">
        <w:rPr>
          <w:rFonts w:cs="Times New Roman"/>
          <w:color w:val="000000" w:themeColor="text1"/>
          <w:sz w:val="22"/>
        </w:rPr>
        <w:t xml:space="preserve">, the (asymmetrical) competitive effect </w:t>
      </w:r>
      <w:r w:rsidRPr="001E17BA">
        <w:rPr>
          <w:rFonts w:cs="Times New Roman"/>
          <w:color w:val="000000" w:themeColor="text1"/>
          <w:sz w:val="22"/>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(Andrews, Currim, Leeflang, &amp; Lim, 2008; Dekimpe, Hanssens, &amp; Silva-Risso, 1999; Wedel &amp; Zhang, 2004; Wittink, Addona, Hawkes, &amp; Porter, 1988)</w:t>
      </w:r>
      <w:r w:rsidRPr="001E17BA">
        <w:rPr>
          <w:rFonts w:cs="Times New Roman"/>
          <w:color w:val="000000" w:themeColor="text1"/>
          <w:sz w:val="22"/>
        </w:rPr>
        <w:fldChar w:fldCharType="end"/>
      </w:r>
      <w:r w:rsidRPr="001E17BA">
        <w:rPr>
          <w:rFonts w:cs="Times New Roman"/>
          <w:color w:val="000000" w:themeColor="text1"/>
          <w:sz w:val="22"/>
        </w:rPr>
        <w:t xml:space="preserve">, and the dynamic effects which lead to purchase acceleration and anticipation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(Mace &amp; Neslin, 2004; Van Heerde, Gupta, &amp; Wittink, 2003)</w:t>
      </w:r>
      <w:r w:rsidRPr="001E17BA">
        <w:rPr>
          <w:rFonts w:cs="Times New Roman"/>
          <w:color w:val="000000" w:themeColor="text1"/>
          <w:sz w:val="22"/>
        </w:rPr>
        <w:fldChar w:fldCharType="end"/>
      </w:r>
      <w:r w:rsidRPr="001E17BA">
        <w:rPr>
          <w:rFonts w:cs="Times New Roman"/>
          <w:color w:val="000000" w:themeColor="text1"/>
          <w:sz w:val="22"/>
        </w:rPr>
        <w:t>.</w:t>
      </w:r>
    </w:p>
    <w:p w14:paraId="64B1246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ACD83E3" w14:textId="316017A6" w:rsidR="004C569C" w:rsidRDefault="002B2EC7" w:rsidP="00653C51">
      <w:pPr>
        <w:shd w:val="clear" w:color="auto" w:fill="FFFFFF" w:themeFill="background1"/>
        <w:spacing w:after="0" w:line="360" w:lineRule="auto"/>
        <w:rPr>
          <w:rFonts w:cs="Times New Roman"/>
          <w:bCs/>
          <w:color w:val="000000" w:themeColor="text1"/>
          <w:sz w:val="22"/>
        </w:rPr>
      </w:pPr>
      <w:r>
        <w:rPr>
          <w:rFonts w:cs="Times New Roman"/>
          <w:color w:val="000000" w:themeColor="text1"/>
          <w:sz w:val="22"/>
        </w:rPr>
        <w:t>The studies above all assume constant effect of marketing activities. However, e</w:t>
      </w:r>
      <w:r w:rsidR="004C569C" w:rsidRPr="001E17BA">
        <w:rPr>
          <w:rFonts w:cs="Times New Roman"/>
          <w:color w:val="000000" w:themeColor="text1"/>
          <w:sz w:val="22"/>
        </w:rPr>
        <w:t>vidence has accumulated and shows that the effect of marketing activities including prices and promotions may change over time</w:t>
      </w:r>
      <w:r w:rsidR="004C569C" w:rsidRPr="001E17BA">
        <w:rPr>
          <w:rFonts w:cs="Times New Roman"/>
          <w:bCs/>
          <w:color w:val="000000" w:themeColor="text1"/>
          <w:sz w:val="22"/>
        </w:rPr>
        <w:t xml:space="preserve"> </w:t>
      </w:r>
      <w:r w:rsidR="004C569C" w:rsidRPr="001E17B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00CDA">
        <w:rPr>
          <w:rFonts w:cs="Times New Roman"/>
          <w:bCs/>
          <w:color w:val="000000" w:themeColor="text1"/>
          <w:sz w:val="22"/>
        </w:rPr>
        <w:instrText xml:space="preserve"> ADDIN EN.CITE </w:instrText>
      </w:r>
      <w:r w:rsidR="00D00CD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00CDA">
        <w:rPr>
          <w:rFonts w:cs="Times New Roman"/>
          <w:bCs/>
          <w:color w:val="000000" w:themeColor="text1"/>
          <w:sz w:val="22"/>
        </w:rPr>
        <w:instrText xml:space="preserve"> ADDIN EN.CITE.DATA </w:instrText>
      </w:r>
      <w:r w:rsidR="00D00CDA">
        <w:rPr>
          <w:rFonts w:cs="Times New Roman"/>
          <w:bCs/>
          <w:color w:val="000000" w:themeColor="text1"/>
          <w:sz w:val="22"/>
        </w:rPr>
      </w:r>
      <w:r w:rsidR="00D00CDA">
        <w:rPr>
          <w:rFonts w:cs="Times New Roman"/>
          <w:bCs/>
          <w:color w:val="000000" w:themeColor="text1"/>
          <w:sz w:val="22"/>
        </w:rPr>
        <w:fldChar w:fldCharType="end"/>
      </w:r>
      <w:r w:rsidR="004C569C" w:rsidRPr="001E17BA">
        <w:rPr>
          <w:rFonts w:cs="Times New Roman"/>
          <w:bCs/>
          <w:color w:val="000000" w:themeColor="text1"/>
          <w:sz w:val="22"/>
        </w:rPr>
      </w:r>
      <w:r w:rsidR="004C569C" w:rsidRPr="001E17BA">
        <w:rPr>
          <w:rFonts w:cs="Times New Roman"/>
          <w:bCs/>
          <w:color w:val="000000" w:themeColor="text1"/>
          <w:sz w:val="22"/>
        </w:rPr>
        <w:fldChar w:fldCharType="separate"/>
      </w:r>
      <w:r w:rsidR="00D00CDA">
        <w:rPr>
          <w:rFonts w:cs="Times New Roman"/>
          <w:bCs/>
          <w:noProof/>
          <w:color w:val="000000" w:themeColor="text1"/>
          <w:sz w:val="22"/>
        </w:rPr>
        <w:t>(e.g. Houston &amp; Weiss, 1975; Little, 1966; Mahajan, Bretschneider, &amp; Bradford, 1980; Moinpour, McCullough, &amp; MacLachlan, 1976; Monroe &amp; Guiltinan, 1975; Morrison, 1966; Myers, 1971; Myers &amp; Nicosia, 1970; Wichern &amp; Jones, 1977; Wildt, 1976; Winer, 1979)</w:t>
      </w:r>
      <w:r w:rsidR="004C569C" w:rsidRPr="001E17BA">
        <w:rPr>
          <w:rFonts w:cs="Times New Roman"/>
          <w:bCs/>
          <w:color w:val="000000" w:themeColor="text1"/>
          <w:sz w:val="22"/>
        </w:rPr>
        <w:fldChar w:fldCharType="end"/>
      </w:r>
      <w:r w:rsidR="00A5202A">
        <w:rPr>
          <w:rFonts w:cs="Times New Roman"/>
          <w:bCs/>
          <w:color w:val="000000" w:themeColor="text1"/>
          <w:sz w:val="22"/>
        </w:rPr>
        <w:t xml:space="preserve">. </w:t>
      </w:r>
      <w:r w:rsidR="004C569C" w:rsidRPr="001E17BA">
        <w:rPr>
          <w:rFonts w:cs="Times New Roman"/>
          <w:bCs/>
          <w:color w:val="000000" w:themeColor="text1"/>
          <w:sz w:val="22"/>
        </w:rPr>
        <w:fldChar w:fldCharType="begin"/>
      </w:r>
      <w:r w:rsidR="004C569C" w:rsidRPr="001E17BA">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C569C" w:rsidRPr="001E17BA">
        <w:rPr>
          <w:rFonts w:cs="Times New Roman"/>
          <w:bCs/>
          <w:color w:val="000000" w:themeColor="text1"/>
          <w:sz w:val="22"/>
        </w:rPr>
        <w:fldChar w:fldCharType="separate"/>
      </w:r>
      <w:r w:rsidR="004C569C" w:rsidRPr="001E17BA">
        <w:rPr>
          <w:rFonts w:cs="Times New Roman"/>
          <w:bCs/>
          <w:noProof/>
          <w:color w:val="000000" w:themeColor="text1"/>
          <w:sz w:val="22"/>
        </w:rPr>
        <w:t>Wildt (1976)</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and </w:t>
      </w:r>
      <w:r w:rsidR="004C569C" w:rsidRPr="001E17BA">
        <w:rPr>
          <w:rFonts w:cs="Times New Roman"/>
          <w:bCs/>
          <w:color w:val="000000" w:themeColor="text1"/>
          <w:sz w:val="22"/>
        </w:rPr>
        <w:fldChar w:fldCharType="begin"/>
      </w:r>
      <w:r w:rsidR="004C569C" w:rsidRPr="001E17BA">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C569C" w:rsidRPr="001E17BA">
        <w:rPr>
          <w:rFonts w:cs="Times New Roman"/>
          <w:bCs/>
          <w:color w:val="000000" w:themeColor="text1"/>
          <w:sz w:val="22"/>
        </w:rPr>
        <w:fldChar w:fldCharType="separate"/>
      </w:r>
      <w:r w:rsidR="004C569C" w:rsidRPr="001E17BA">
        <w:rPr>
          <w:rFonts w:cs="Times New Roman"/>
          <w:bCs/>
          <w:noProof/>
          <w:color w:val="000000" w:themeColor="text1"/>
          <w:sz w:val="22"/>
        </w:rPr>
        <w:t>Wildt and Winer (1983)</w:t>
      </w:r>
      <w:r w:rsidR="004C569C" w:rsidRPr="001E17BA">
        <w:rPr>
          <w:rFonts w:cs="Times New Roman"/>
          <w:bCs/>
          <w:color w:val="000000" w:themeColor="text1"/>
          <w:sz w:val="22"/>
        </w:rPr>
        <w:fldChar w:fldCharType="end"/>
      </w:r>
      <w:r w:rsidR="004C569C" w:rsidRPr="001E17BA">
        <w:rPr>
          <w:rFonts w:cs="Times New Roman"/>
          <w:color w:val="000000" w:themeColor="text1"/>
          <w:sz w:val="22"/>
        </w:rPr>
        <w:t xml:space="preserve"> attribute the change in the effect of the marketing activities to the change in economic conditions, consumer tastes, and the competitive environment etc. Customers may find price reductions and promotions more attractive when there is an economic crunch compared to other time periods. C</w:t>
      </w:r>
      <w:r w:rsidR="004C569C" w:rsidRPr="001E17BA">
        <w:rPr>
          <w:rFonts w:cs="Times New Roman"/>
          <w:bCs/>
          <w:color w:val="000000" w:themeColor="text1"/>
          <w:sz w:val="22"/>
        </w:rPr>
        <w:t xml:space="preserve">ustomers may also display a change in their tastes and preferences. This can occur when customers accumulate more knowledge of the </w:t>
      </w:r>
      <w:r w:rsidR="004C569C" w:rsidRPr="001E17BA">
        <w:rPr>
          <w:rFonts w:cs="Times New Roman"/>
          <w:bCs/>
          <w:noProof/>
          <w:color w:val="000000" w:themeColor="text1"/>
          <w:sz w:val="22"/>
        </w:rPr>
        <w:t>product</w:t>
      </w:r>
      <w:r w:rsidR="004C569C" w:rsidRPr="001E17BA">
        <w:rPr>
          <w:rFonts w:cs="Times New Roman"/>
          <w:bCs/>
          <w:color w:val="000000" w:themeColor="text1"/>
          <w:sz w:val="22"/>
        </w:rPr>
        <w:t xml:space="preserve">, when they seek variety, and when they reach a different social status and decide to adopt a different lifestyle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(Meeran et al., 2017)</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These individual changes may then lead to substantial aggregate effects. Research at store level finds that the </w:t>
      </w:r>
      <w:r w:rsidR="004C569C" w:rsidRPr="001E17BA">
        <w:rPr>
          <w:rFonts w:cs="Times New Roman"/>
          <w:color w:val="000000" w:themeColor="text1"/>
          <w:sz w:val="22"/>
        </w:rPr>
        <w:t xml:space="preserve">introduction of new brands in a product category (e.g., the store-owned brand) decreases the promotional elasticities of premium national brands and increase promotional elasticities of the second tier national brands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(Nijs, Dekimpe, Steenkamps, &amp; Hanssens, 2001; Van Heerde, Srinivasan, &amp; Dekimpe, 2008)</w:t>
      </w:r>
      <w:r w:rsidR="004C569C" w:rsidRPr="001E17BA">
        <w:rPr>
          <w:rFonts w:cs="Times New Roman"/>
          <w:color w:val="000000" w:themeColor="text1"/>
          <w:sz w:val="22"/>
        </w:rPr>
        <w:fldChar w:fldCharType="end"/>
      </w:r>
      <w:r w:rsidR="004C569C" w:rsidRPr="001E17BA">
        <w:rPr>
          <w:rFonts w:cs="Times New Roman"/>
          <w:color w:val="000000" w:themeColor="text1"/>
          <w:sz w:val="22"/>
        </w:rPr>
        <w:t>. Lastly, t</w:t>
      </w:r>
      <w:r w:rsidR="004C569C" w:rsidRPr="001E17BA">
        <w:rPr>
          <w:rFonts w:cs="Times New Roman"/>
          <w:bCs/>
          <w:color w:val="000000" w:themeColor="text1"/>
          <w:sz w:val="22"/>
        </w:rPr>
        <w:t xml:space="preserve">he effect of prices and promotions may change during the different stages of the product </w:t>
      </w:r>
      <w:r w:rsidR="004C569C" w:rsidRPr="001E17BA">
        <w:rPr>
          <w:rFonts w:cs="Times New Roman"/>
          <w:bCs/>
          <w:noProof/>
          <w:color w:val="000000" w:themeColor="text1"/>
          <w:sz w:val="22"/>
        </w:rPr>
        <w:t>lifecycle</w:t>
      </w:r>
      <w:r w:rsidR="004C569C" w:rsidRPr="001E17BA">
        <w:rPr>
          <w:rFonts w:cs="Times New Roman"/>
          <w:bCs/>
          <w:color w:val="000000" w:themeColor="text1"/>
          <w:sz w:val="22"/>
        </w:rPr>
        <w:t xml:space="preserve">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(Mahajan et al., 1980)</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Overall, changes in the effect of marketing activities and consumer responses on </w:t>
      </w:r>
      <w:r w:rsidR="004C569C" w:rsidRPr="001E17BA">
        <w:rPr>
          <w:rFonts w:cs="Times New Roman"/>
          <w:bCs/>
          <w:noProof/>
          <w:color w:val="000000" w:themeColor="text1"/>
          <w:sz w:val="22"/>
        </w:rPr>
        <w:t>sales, however,</w:t>
      </w:r>
      <w:r w:rsidR="004C569C" w:rsidRPr="001E17BA">
        <w:rPr>
          <w:rFonts w:cs="Times New Roman"/>
          <w:bCs/>
          <w:color w:val="000000" w:themeColor="text1"/>
          <w:sz w:val="22"/>
        </w:rPr>
        <w:t xml:space="preserve"> has been overlooked by previous studies in the forecasting literature. </w:t>
      </w:r>
    </w:p>
    <w:p w14:paraId="6E87BE0E" w14:textId="77777777" w:rsidR="00653C51" w:rsidRPr="001E17BA" w:rsidRDefault="00653C51" w:rsidP="00653C51">
      <w:pPr>
        <w:shd w:val="clear" w:color="auto" w:fill="FFFFFF" w:themeFill="background1"/>
        <w:spacing w:after="0" w:line="360" w:lineRule="auto"/>
        <w:rPr>
          <w:rFonts w:cs="Times New Roman"/>
          <w:color w:val="000000" w:themeColor="text1"/>
          <w:sz w:val="22"/>
        </w:rPr>
      </w:pPr>
    </w:p>
    <w:p w14:paraId="394995D3" w14:textId="67FA976A" w:rsidR="004C569C" w:rsidRPr="001E17BA" w:rsidRDefault="004C569C" w:rsidP="00653C51">
      <w:pPr>
        <w:pStyle w:val="Heading2"/>
        <w:spacing w:before="0" w:line="360" w:lineRule="auto"/>
        <w:rPr>
          <w:rFonts w:cs="Times New Roman"/>
          <w:sz w:val="22"/>
          <w:szCs w:val="22"/>
        </w:rPr>
      </w:pPr>
      <w:r w:rsidRPr="001E17BA">
        <w:rPr>
          <w:rFonts w:cs="Times New Roman"/>
          <w:sz w:val="22"/>
          <w:szCs w:val="22"/>
        </w:rPr>
        <w:t>3.</w:t>
      </w:r>
      <w:r w:rsidRPr="001E17BA">
        <w:rPr>
          <w:rFonts w:cs="Times New Roman"/>
          <w:sz w:val="22"/>
          <w:szCs w:val="22"/>
        </w:rPr>
        <w:tab/>
        <w:t xml:space="preserve">Structural </w:t>
      </w:r>
      <w:del w:id="86" w:author="Huang T  Dr (Surrey Business Schl)" w:date="2018-09-19T18:25:00Z">
        <w:r w:rsidRPr="001E17BA" w:rsidDel="00DE758E">
          <w:rPr>
            <w:rFonts w:cs="Times New Roman"/>
            <w:sz w:val="22"/>
            <w:szCs w:val="22"/>
          </w:rPr>
          <w:delText xml:space="preserve">break </w:delText>
        </w:r>
      </w:del>
      <w:ins w:id="87" w:author="Huang T  Dr (Surrey Business Schl)" w:date="2018-09-19T18:25:00Z">
        <w:r w:rsidR="00DE758E">
          <w:rPr>
            <w:rFonts w:cs="Times New Roman"/>
            <w:sz w:val="22"/>
            <w:szCs w:val="22"/>
          </w:rPr>
          <w:t>change</w:t>
        </w:r>
        <w:r w:rsidR="00DE758E" w:rsidRPr="001E17BA">
          <w:rPr>
            <w:rFonts w:cs="Times New Roman"/>
            <w:sz w:val="22"/>
            <w:szCs w:val="22"/>
          </w:rPr>
          <w:t xml:space="preserve"> </w:t>
        </w:r>
      </w:ins>
      <w:r w:rsidRPr="001E17BA">
        <w:rPr>
          <w:rFonts w:cs="Times New Roman"/>
          <w:sz w:val="22"/>
          <w:szCs w:val="22"/>
        </w:rPr>
        <w:t xml:space="preserve">and potential forecast </w:t>
      </w:r>
      <w:r w:rsidR="009E4FFF">
        <w:rPr>
          <w:rFonts w:cs="Times New Roman"/>
          <w:sz w:val="22"/>
          <w:szCs w:val="22"/>
        </w:rPr>
        <w:t>bias</w:t>
      </w:r>
    </w:p>
    <w:p w14:paraId="57058AF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B0A18A" w14:textId="21F7B62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Conventional models with constant parameters tend to overlook the </w:t>
      </w:r>
      <w:r w:rsidRPr="001E17BA">
        <w:rPr>
          <w:rFonts w:cs="Times New Roman"/>
          <w:bCs/>
          <w:color w:val="000000" w:themeColor="text1"/>
          <w:sz w:val="22"/>
        </w:rPr>
        <w:t xml:space="preserve">change in the effect of the marketing activities at different points in time such as price changes and promotions on product </w:t>
      </w:r>
      <w:r w:rsidRPr="001E17BA">
        <w:rPr>
          <w:rFonts w:cs="Times New Roman"/>
          <w:bCs/>
          <w:noProof/>
          <w:color w:val="000000" w:themeColor="text1"/>
          <w:sz w:val="22"/>
        </w:rPr>
        <w:t xml:space="preserve">sales. </w:t>
      </w:r>
      <w:r w:rsidRPr="001E17BA">
        <w:rPr>
          <w:rFonts w:cs="Times New Roman"/>
          <w:color w:val="000000" w:themeColor="text1"/>
          <w:sz w:val="22"/>
        </w:rPr>
        <w:t xml:space="preserve">As a result, the generated forecasts will potentially be biased and less accurate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This is referred to as the </w:t>
      </w:r>
      <w:del w:id="88" w:author="Huang T  Dr (Surrey Business Schl)" w:date="2018-09-19T18:25:00Z">
        <w:r w:rsidRPr="001E17BA" w:rsidDel="00DE758E">
          <w:rPr>
            <w:rFonts w:cs="Times New Roman"/>
            <w:color w:val="000000" w:themeColor="text1"/>
            <w:sz w:val="22"/>
          </w:rPr>
          <w:delText xml:space="preserve">structural break </w:delText>
        </w:r>
      </w:del>
      <w:ins w:id="89"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problem and has been addressed in the macroeconomics literature </w:t>
      </w:r>
      <w:r w:rsidRPr="001E17BA">
        <w:rPr>
          <w:rFonts w:cs="Times New Roman"/>
          <w:color w:val="000000" w:themeColor="text1"/>
          <w:sz w:val="22"/>
        </w:rPr>
        <w:fldChar w:fldCharType="begin">
          <w:fldData xml:space="preserve">PEVuZE5vdGU+PENpdGU+PEF1dGhvcj5IZW5kcnk8L0F1dGhvcj48WWVhcj4yMDE4PC9ZZWFyPjxS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NzwvcmVmLXR5cGU+PGNvbnRyaWJ1dG9ycz48YXV0aG9ycz48YXV0aG9yPkhhc2hlbSBNLiBQZXNh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cj4yMDA3PC95ZWFyPjwvZGF0ZXM+PHVybHM+PC91cmxzPjwvcmVjb3JkPjwvQ2l0ZT48L0VuZE5v
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PEVuZE5vdGU+PENpdGU+PEF1dGhvcj5IZW5kcnk8L0F1dGhvcj48WWVhcj4yMDE4PC9ZZWFyPjxS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NzwvcmVmLXR5cGU+PGNvbnRyaWJ1dG9ycz48YXV0aG9ycz48YXV0aG9yPkhhc2hlbSBNLiBQZXNh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cj4yMDA3PC95ZWFyPjwvZGF0ZXM+PHVybHM+PC91cmxzPjwvcmVjb3JkPjwvQ2l0ZT48L0VuZE5v
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 xml:space="preserve">(Castle, Doornik, &amp; Hendry, 2008; Hendry, 2018; Pesaran &amp; </w:t>
      </w:r>
      <w:r w:rsidR="00D00CDA">
        <w:rPr>
          <w:rFonts w:cs="Times New Roman"/>
          <w:noProof/>
          <w:color w:val="000000" w:themeColor="text1"/>
          <w:sz w:val="22"/>
        </w:rPr>
        <w:lastRenderedPageBreak/>
        <w:t>Timmermann, 2007)</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fldChar w:fldCharType="begin"/>
      </w:r>
      <w:r w:rsidR="001622F1">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demonstrate</w:t>
      </w:r>
      <w:r w:rsidRPr="001E17BA">
        <w:rPr>
          <w:rFonts w:cs="Times New Roman"/>
          <w:color w:val="000000" w:themeColor="text1"/>
          <w:sz w:val="22"/>
        </w:rPr>
        <w:t xml:space="preserve"> analytically how a </w:t>
      </w:r>
      <w:del w:id="90" w:author="Huang T  Dr (Surrey Business Schl)" w:date="2018-09-19T18:25:00Z">
        <w:r w:rsidRPr="001E17BA" w:rsidDel="00DE758E">
          <w:rPr>
            <w:rFonts w:cs="Times New Roman"/>
            <w:color w:val="000000" w:themeColor="text1"/>
            <w:sz w:val="22"/>
          </w:rPr>
          <w:delText xml:space="preserve">structural break </w:delText>
        </w:r>
      </w:del>
      <w:ins w:id="91"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may lead to forecast bias using a simple regression model</w:t>
      </w:r>
      <w:ins w:id="92" w:author="Huang T  Dr (Surrey Business Schl)" w:date="2018-09-19T18:26:00Z">
        <w:r w:rsidR="00D6301A">
          <w:rPr>
            <w:rStyle w:val="FootnoteReference"/>
            <w:rFonts w:cs="Times New Roman"/>
            <w:color w:val="000000" w:themeColor="text1"/>
            <w:sz w:val="22"/>
          </w:rPr>
          <w:footnoteReference w:id="2"/>
        </w:r>
      </w:ins>
      <w:r w:rsidRPr="001E17BA">
        <w:rPr>
          <w:rFonts w:cs="Times New Roman"/>
          <w:color w:val="000000" w:themeColor="text1"/>
          <w:sz w:val="22"/>
        </w:rPr>
        <w:t xml:space="preserve">. </w:t>
      </w:r>
    </w:p>
    <w:p w14:paraId="3531D8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622A2857" w14:textId="32E99728" w:rsidR="003A2C45" w:rsidRPr="00B5013C" w:rsidRDefault="003A2C45" w:rsidP="003A2C45">
      <w:pPr>
        <w:shd w:val="clear" w:color="auto" w:fill="FFFFFF" w:themeFill="background1"/>
        <w:spacing w:after="0" w:line="360" w:lineRule="auto"/>
        <w:rPr>
          <w:ins w:id="105" w:author="Huang T  Dr (Surrey Business Schl)" w:date="2018-09-25T12:31:00Z"/>
          <w:rFonts w:cs="Times New Roman"/>
          <w:color w:val="C45911" w:themeColor="accent2" w:themeShade="BF"/>
          <w:sz w:val="22"/>
          <w:rPrChange w:id="106" w:author="Huang T  Dr (Surrey Business Schl)" w:date="2018-09-25T12:47:00Z">
            <w:rPr>
              <w:ins w:id="107" w:author="Huang T  Dr (Surrey Business Schl)" w:date="2018-09-25T12:31:00Z"/>
              <w:rFonts w:cs="Times New Roman"/>
              <w:color w:val="000000" w:themeColor="text1"/>
              <w:sz w:val="22"/>
            </w:rPr>
          </w:rPrChange>
        </w:rPr>
      </w:pPr>
      <w:bookmarkStart w:id="108" w:name="_Hlk525640925"/>
      <w:ins w:id="109" w:author="Huang T  Dr (Surrey Business Schl)" w:date="2018-09-25T12:31:00Z">
        <w:r w:rsidRPr="00B5013C">
          <w:rPr>
            <w:rFonts w:cs="Times New Roman"/>
            <w:color w:val="C45911" w:themeColor="accent2" w:themeShade="BF"/>
            <w:sz w:val="22"/>
            <w:rPrChange w:id="110" w:author="Huang T  Dr (Surrey Business Schl)" w:date="2018-09-25T12:47:00Z">
              <w:rPr>
                <w:rFonts w:cs="Times New Roman"/>
                <w:color w:val="000000" w:themeColor="text1"/>
                <w:sz w:val="22"/>
              </w:rPr>
            </w:rPrChange>
          </w:rPr>
          <w:t xml:space="preserve">In a retailer context, suppose that we have the sales and price information of the product from week 1 to week </w:t>
        </w:r>
        <w:r w:rsidRPr="00B5013C">
          <w:rPr>
            <w:rFonts w:cs="Times New Roman"/>
            <w:i/>
            <w:color w:val="C45911" w:themeColor="accent2" w:themeShade="BF"/>
            <w:sz w:val="22"/>
            <w:rPrChange w:id="111" w:author="Huang T  Dr (Surrey Business Schl)" w:date="2018-09-25T12:47:00Z">
              <w:rPr>
                <w:rFonts w:cs="Times New Roman"/>
                <w:i/>
                <w:color w:val="000000" w:themeColor="text1"/>
                <w:sz w:val="22"/>
              </w:rPr>
            </w:rPrChange>
          </w:rPr>
          <w:t xml:space="preserve">T, </w:t>
        </w:r>
        <w:r w:rsidRPr="00B5013C">
          <w:rPr>
            <w:rFonts w:cs="Times New Roman"/>
            <w:color w:val="C45911" w:themeColor="accent2" w:themeShade="BF"/>
            <w:sz w:val="22"/>
            <w:rPrChange w:id="112" w:author="Huang T  Dr (Surrey Business Schl)" w:date="2018-09-25T12:47:00Z">
              <w:rPr>
                <w:rFonts w:cs="Times New Roman"/>
                <w:color w:val="000000" w:themeColor="text1"/>
                <w:sz w:val="22"/>
              </w:rPr>
            </w:rPrChange>
          </w:rPr>
          <w:t>i.e.,</w:t>
        </w:r>
        <w:r w:rsidRPr="00B5013C">
          <w:rPr>
            <w:rFonts w:cs="Times New Roman"/>
            <w:i/>
            <w:color w:val="C45911" w:themeColor="accent2" w:themeShade="BF"/>
            <w:sz w:val="22"/>
            <w:rPrChange w:id="113" w:author="Huang T  Dr (Surrey Business Schl)" w:date="2018-09-25T12:47:00Z">
              <w:rPr>
                <w:rFonts w:cs="Times New Roman"/>
                <w:i/>
                <w:color w:val="000000" w:themeColor="text1"/>
                <w:sz w:val="22"/>
              </w:rPr>
            </w:rPrChange>
          </w:rPr>
          <w:t xml:space="preserve"> </w:t>
        </w:r>
        <m:oMath>
          <m:r>
            <w:rPr>
              <w:rFonts w:ascii="Cambria Math" w:hAnsi="Cambria Math" w:cs="Times New Roman"/>
              <w:color w:val="C45911" w:themeColor="accent2" w:themeShade="BF"/>
              <w:sz w:val="22"/>
              <w:rPrChange w:id="114" w:author="Huang T  Dr (Surrey Business Schl)" w:date="2018-09-25T12:47:00Z">
                <w:rPr>
                  <w:rFonts w:ascii="Cambria Math" w:hAnsi="Cambria Math" w:cs="Times New Roman"/>
                  <w:color w:val="000000" w:themeColor="text1"/>
                  <w:sz w:val="22"/>
                </w:rPr>
              </w:rPrChange>
            </w:rPr>
            <m:t>[1:T]</m:t>
          </m:r>
        </m:oMath>
        <w:r w:rsidRPr="00B5013C">
          <w:rPr>
            <w:rFonts w:cs="Times New Roman"/>
            <w:color w:val="C45911" w:themeColor="accent2" w:themeShade="BF"/>
            <w:sz w:val="22"/>
            <w:rPrChange w:id="115" w:author="Huang T  Dr (Surrey Business Schl)" w:date="2018-09-25T12:47:00Z">
              <w:rPr>
                <w:rFonts w:cs="Times New Roman"/>
                <w:color w:val="000000" w:themeColor="text1"/>
                <w:sz w:val="22"/>
              </w:rPr>
            </w:rPrChange>
          </w:rPr>
          <w:t xml:space="preserve">, and, for exposition, we presume that the price is the only factor available to us and there is a structural </w:t>
        </w:r>
      </w:ins>
      <w:ins w:id="116" w:author="Huang T  Dr (Surrey Business Schl)" w:date="2018-09-25T12:32:00Z">
        <w:r w:rsidRPr="00B5013C">
          <w:rPr>
            <w:rFonts w:cs="Times New Roman"/>
            <w:color w:val="C45911" w:themeColor="accent2" w:themeShade="BF"/>
            <w:sz w:val="22"/>
            <w:rPrChange w:id="117" w:author="Huang T  Dr (Surrey Business Schl)" w:date="2018-09-25T12:47:00Z">
              <w:rPr>
                <w:rFonts w:cs="Times New Roman"/>
                <w:color w:val="000000" w:themeColor="text1"/>
                <w:sz w:val="22"/>
              </w:rPr>
            </w:rPrChange>
          </w:rPr>
          <w:t>change</w:t>
        </w:r>
      </w:ins>
      <w:ins w:id="118" w:author="Huang T  Dr (Surrey Business Schl)" w:date="2018-09-25T12:31:00Z">
        <w:r w:rsidRPr="00B5013C">
          <w:rPr>
            <w:rFonts w:cs="Times New Roman"/>
            <w:color w:val="C45911" w:themeColor="accent2" w:themeShade="BF"/>
            <w:sz w:val="22"/>
            <w:rPrChange w:id="119" w:author="Huang T  Dr (Surrey Business Schl)" w:date="2018-09-25T12:47:00Z">
              <w:rPr>
                <w:rFonts w:cs="Times New Roman"/>
                <w:color w:val="000000" w:themeColor="text1"/>
                <w:sz w:val="22"/>
              </w:rPr>
            </w:rPrChange>
          </w:rPr>
          <w:t xml:space="preserve"> at week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120"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121" w:author="Huang T  Dr (Surrey Business Schl)" w:date="2018-09-25T12:47:00Z">
                    <w:rPr>
                      <w:rFonts w:ascii="Cambria Math" w:hAnsi="Cambria Math" w:cs="Times New Roman"/>
                      <w:color w:val="000000" w:themeColor="text1"/>
                      <w:sz w:val="22"/>
                    </w:rPr>
                  </w:rPrChange>
                </w:rPr>
                <m:t>1</m:t>
              </m:r>
            </m:sub>
          </m:sSub>
        </m:oMath>
        <w:r w:rsidRPr="00B5013C">
          <w:rPr>
            <w:rFonts w:cs="Times New Roman"/>
            <w:color w:val="C45911" w:themeColor="accent2" w:themeShade="BF"/>
            <w:sz w:val="22"/>
            <w:rPrChange w:id="122" w:author="Huang T  Dr (Surrey Business Schl)" w:date="2018-09-25T12:47:00Z">
              <w:rPr>
                <w:rFonts w:cs="Times New Roman"/>
                <w:color w:val="000000" w:themeColor="text1"/>
                <w:sz w:val="22"/>
              </w:rPr>
            </w:rPrChange>
          </w:rPr>
          <w:t xml:space="preserve">(where </w:t>
        </w:r>
        <m:oMath>
          <m:r>
            <w:rPr>
              <w:rFonts w:ascii="Cambria Math" w:hAnsi="Cambria Math" w:cs="Times New Roman"/>
              <w:color w:val="C45911" w:themeColor="accent2" w:themeShade="BF"/>
              <w:sz w:val="22"/>
              <w:rPrChange w:id="123" w:author="Huang T  Dr (Surrey Business Schl)" w:date="2018-09-25T12:47:00Z">
                <w:rPr>
                  <w:rFonts w:ascii="Cambria Math" w:hAnsi="Cambria Math" w:cs="Times New Roman"/>
                  <w:color w:val="000000" w:themeColor="text1"/>
                  <w:sz w:val="22"/>
                </w:rPr>
              </w:rPrChange>
            </w:rPr>
            <m:t>1&lt;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124"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125" w:author="Huang T  Dr (Surrey Business Schl)" w:date="2018-09-25T12:47:00Z">
                    <w:rPr>
                      <w:rFonts w:ascii="Cambria Math" w:hAnsi="Cambria Math" w:cs="Times New Roman"/>
                      <w:color w:val="000000" w:themeColor="text1"/>
                      <w:sz w:val="22"/>
                    </w:rPr>
                  </w:rPrChange>
                </w:rPr>
                <m:t>1</m:t>
              </m:r>
            </m:sub>
          </m:sSub>
          <m:r>
            <w:rPr>
              <w:rFonts w:ascii="Cambria Math" w:hAnsi="Cambria Math" w:cs="Times New Roman"/>
              <w:color w:val="C45911" w:themeColor="accent2" w:themeShade="BF"/>
              <w:sz w:val="22"/>
              <w:rPrChange w:id="126" w:author="Huang T  Dr (Surrey Business Schl)" w:date="2018-09-25T12:47:00Z">
                <w:rPr>
                  <w:rFonts w:ascii="Cambria Math" w:hAnsi="Cambria Math" w:cs="Times New Roman"/>
                  <w:color w:val="000000" w:themeColor="text1"/>
                  <w:sz w:val="22"/>
                </w:rPr>
              </w:rPrChange>
            </w:rPr>
            <m:t>&lt;T</m:t>
          </m:r>
        </m:oMath>
        <w:r w:rsidRPr="00B5013C">
          <w:rPr>
            <w:rFonts w:cs="Times New Roman"/>
            <w:color w:val="C45911" w:themeColor="accent2" w:themeShade="BF"/>
            <w:sz w:val="22"/>
            <w:rPrChange w:id="127" w:author="Huang T  Dr (Surrey Business Schl)" w:date="2018-09-25T12:47:00Z">
              <w:rPr>
                <w:rFonts w:cs="Times New Roman"/>
                <w:color w:val="000000" w:themeColor="text1"/>
                <w:sz w:val="22"/>
              </w:rPr>
            </w:rPrChange>
          </w:rPr>
          <w:t xml:space="preserve">). This structure </w:t>
        </w:r>
      </w:ins>
      <w:ins w:id="128" w:author="Huang T  Dr (Surrey Business Schl)" w:date="2018-09-25T12:32:00Z">
        <w:r w:rsidRPr="00B5013C">
          <w:rPr>
            <w:rFonts w:cs="Times New Roman"/>
            <w:color w:val="C45911" w:themeColor="accent2" w:themeShade="BF"/>
            <w:sz w:val="22"/>
            <w:rPrChange w:id="129" w:author="Huang T  Dr (Surrey Business Schl)" w:date="2018-09-25T12:47:00Z">
              <w:rPr>
                <w:rFonts w:cs="Times New Roman"/>
                <w:color w:val="000000" w:themeColor="text1"/>
                <w:sz w:val="22"/>
              </w:rPr>
            </w:rPrChange>
          </w:rPr>
          <w:t>change</w:t>
        </w:r>
      </w:ins>
      <w:ins w:id="130" w:author="Huang T  Dr (Surrey Business Schl)" w:date="2018-09-25T12:31:00Z">
        <w:r w:rsidRPr="00B5013C">
          <w:rPr>
            <w:rFonts w:cs="Times New Roman"/>
            <w:color w:val="C45911" w:themeColor="accent2" w:themeShade="BF"/>
            <w:sz w:val="22"/>
            <w:rPrChange w:id="131" w:author="Huang T  Dr (Surrey Business Schl)" w:date="2018-09-25T12:47:00Z">
              <w:rPr>
                <w:rFonts w:cs="Times New Roman"/>
                <w:color w:val="000000" w:themeColor="text1"/>
                <w:sz w:val="22"/>
              </w:rPr>
            </w:rPrChange>
          </w:rPr>
          <w:t xml:space="preserve"> may be caused by other factors such as economic crunch, change of consumer taste, or new competitor entry etc as introduced in the previous section. Thus, </w:t>
        </w:r>
      </w:ins>
      <w:ins w:id="132" w:author="Huang T  Dr (Surrey Business Schl)" w:date="2018-09-25T12:32:00Z">
        <w:r w:rsidRPr="00B5013C">
          <w:rPr>
            <w:rFonts w:cs="Times New Roman"/>
            <w:color w:val="C45911" w:themeColor="accent2" w:themeShade="BF"/>
            <w:sz w:val="22"/>
            <w:rPrChange w:id="133" w:author="Huang T  Dr (Surrey Business Schl)" w:date="2018-09-25T12:47:00Z">
              <w:rPr>
                <w:rFonts w:cs="Times New Roman"/>
                <w:color w:val="000000" w:themeColor="text1"/>
                <w:sz w:val="22"/>
              </w:rPr>
            </w:rPrChange>
          </w:rPr>
          <w:t xml:space="preserve">we assume that </w:t>
        </w:r>
      </w:ins>
      <w:ins w:id="134" w:author="Huang T  Dr (Surrey Business Schl)" w:date="2018-09-25T12:31:00Z">
        <w:r w:rsidRPr="00B5013C">
          <w:rPr>
            <w:rFonts w:cs="Times New Roman"/>
            <w:color w:val="C45911" w:themeColor="accent2" w:themeShade="BF"/>
            <w:sz w:val="22"/>
            <w:rPrChange w:id="135" w:author="Huang T  Dr (Surrey Business Schl)" w:date="2018-09-25T12:47:00Z">
              <w:rPr>
                <w:rFonts w:cs="Times New Roman"/>
                <w:color w:val="000000" w:themeColor="text1"/>
                <w:sz w:val="22"/>
              </w:rPr>
            </w:rPrChange>
          </w:rPr>
          <w:t>the true parameter of the price variable change</w:t>
        </w:r>
      </w:ins>
      <w:ins w:id="136" w:author="Huang T  Dr (Surrey Business Schl)" w:date="2018-09-25T12:32:00Z">
        <w:r w:rsidRPr="00B5013C">
          <w:rPr>
            <w:rFonts w:cs="Times New Roman"/>
            <w:color w:val="C45911" w:themeColor="accent2" w:themeShade="BF"/>
            <w:sz w:val="22"/>
            <w:rPrChange w:id="137" w:author="Huang T  Dr (Surrey Business Schl)" w:date="2018-09-25T12:47:00Z">
              <w:rPr>
                <w:rFonts w:cs="Times New Roman"/>
                <w:color w:val="000000" w:themeColor="text1"/>
                <w:sz w:val="22"/>
              </w:rPr>
            </w:rPrChange>
          </w:rPr>
          <w:t>s</w:t>
        </w:r>
      </w:ins>
      <w:ins w:id="138" w:author="Huang T  Dr (Surrey Business Schl)" w:date="2018-09-25T12:31:00Z">
        <w:r w:rsidRPr="00B5013C">
          <w:rPr>
            <w:rFonts w:cs="Times New Roman"/>
            <w:color w:val="C45911" w:themeColor="accent2" w:themeShade="BF"/>
            <w:sz w:val="22"/>
            <w:rPrChange w:id="139" w:author="Huang T  Dr (Surrey Business Schl)" w:date="2018-09-25T12:47:00Z">
              <w:rPr>
                <w:rFonts w:cs="Times New Roman"/>
                <w:color w:val="000000" w:themeColor="text1"/>
                <w:sz w:val="22"/>
              </w:rPr>
            </w:rPrChange>
          </w:rPr>
          <w:t xml:space="preserve"> from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140" w:author="Huang T  Dr (Surrey Business Schl)" w:date="2018-09-25T12:47:00Z">
                    <w:rPr>
                      <w:rFonts w:ascii="Cambria Math" w:hAnsi="Cambria Math" w:cs="Times New Roman"/>
                      <w:color w:val="000000" w:themeColor="text1"/>
                      <w:sz w:val="22"/>
                    </w:rPr>
                  </w:rPrChange>
                </w:rPr>
                <m:t>β</m:t>
              </m:r>
            </m:e>
            <m:sub>
              <m:r>
                <w:rPr>
                  <w:rFonts w:ascii="Cambria Math" w:hAnsi="Cambria Math" w:cs="Times New Roman"/>
                  <w:color w:val="C45911" w:themeColor="accent2" w:themeShade="BF"/>
                  <w:sz w:val="22"/>
                  <w:rPrChange w:id="141" w:author="Huang T  Dr (Surrey Business Schl)" w:date="2018-09-25T12:47:00Z">
                    <w:rPr>
                      <w:rFonts w:ascii="Cambria Math" w:hAnsi="Cambria Math" w:cs="Times New Roman"/>
                      <w:color w:val="000000" w:themeColor="text1"/>
                      <w:sz w:val="22"/>
                    </w:rPr>
                  </w:rPrChange>
                </w:rPr>
                <m:t>1</m:t>
              </m:r>
            </m:sub>
          </m:sSub>
        </m:oMath>
        <w:r w:rsidRPr="00B5013C">
          <w:rPr>
            <w:rFonts w:cs="Times New Roman"/>
            <w:color w:val="C45911" w:themeColor="accent2" w:themeShade="BF"/>
            <w:sz w:val="22"/>
            <w:rPrChange w:id="142" w:author="Huang T  Dr (Surrey Business Schl)" w:date="2018-09-25T12:47:00Z">
              <w:rPr>
                <w:rFonts w:cs="Times New Roman"/>
                <w:color w:val="000000" w:themeColor="text1"/>
                <w:sz w:val="22"/>
              </w:rPr>
            </w:rPrChange>
          </w:rPr>
          <w:t xml:space="preserve"> to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143" w:author="Huang T  Dr (Surrey Business Schl)" w:date="2018-09-25T12:47:00Z">
                    <w:rPr>
                      <w:rFonts w:ascii="Cambria Math" w:hAnsi="Cambria Math" w:cs="Times New Roman"/>
                      <w:color w:val="000000" w:themeColor="text1"/>
                      <w:sz w:val="22"/>
                    </w:rPr>
                  </w:rPrChange>
                </w:rPr>
                <m:t>β</m:t>
              </m:r>
            </m:e>
            <m:sub>
              <m:r>
                <w:rPr>
                  <w:rFonts w:ascii="Cambria Math" w:hAnsi="Cambria Math" w:cs="Times New Roman"/>
                  <w:color w:val="C45911" w:themeColor="accent2" w:themeShade="BF"/>
                  <w:sz w:val="22"/>
                  <w:rPrChange w:id="144" w:author="Huang T  Dr (Surrey Business Schl)" w:date="2018-09-25T12:47:00Z">
                    <w:rPr>
                      <w:rFonts w:ascii="Cambria Math" w:hAnsi="Cambria Math" w:cs="Times New Roman"/>
                      <w:color w:val="000000" w:themeColor="text1"/>
                      <w:sz w:val="22"/>
                    </w:rPr>
                  </w:rPrChange>
                </w:rPr>
                <m:t>2</m:t>
              </m:r>
            </m:sub>
          </m:sSub>
        </m:oMath>
        <w:r w:rsidRPr="00B5013C">
          <w:rPr>
            <w:rFonts w:cs="Times New Roman"/>
            <w:color w:val="C45911" w:themeColor="accent2" w:themeShade="BF"/>
            <w:sz w:val="22"/>
            <w:rPrChange w:id="145" w:author="Huang T  Dr (Surrey Business Schl)" w:date="2018-09-25T12:47:00Z">
              <w:rPr>
                <w:rFonts w:cs="Times New Roman"/>
                <w:color w:val="000000" w:themeColor="text1"/>
                <w:sz w:val="22"/>
              </w:rPr>
            </w:rPrChange>
          </w:rPr>
          <w:t xml:space="preserve"> after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146"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147" w:author="Huang T  Dr (Surrey Business Schl)" w:date="2018-09-25T12:47:00Z">
                    <w:rPr>
                      <w:rFonts w:ascii="Cambria Math" w:hAnsi="Cambria Math" w:cs="Times New Roman"/>
                      <w:color w:val="000000" w:themeColor="text1"/>
                      <w:sz w:val="22"/>
                    </w:rPr>
                  </w:rPrChange>
                </w:rPr>
                <m:t>1</m:t>
              </m:r>
            </m:sub>
          </m:sSub>
        </m:oMath>
        <w:r w:rsidRPr="00B5013C">
          <w:rPr>
            <w:rFonts w:cs="Times New Roman"/>
            <w:color w:val="C45911" w:themeColor="accent2" w:themeShade="BF"/>
            <w:sz w:val="22"/>
            <w:rPrChange w:id="148" w:author="Huang T  Dr (Surrey Business Schl)" w:date="2018-09-25T12:47:00Z">
              <w:rPr>
                <w:rFonts w:cs="Times New Roman"/>
                <w:color w:val="000000" w:themeColor="text1"/>
                <w:sz w:val="22"/>
              </w:rPr>
            </w:rPrChange>
          </w:rPr>
          <w:t>.  The unobserved true demand can be represented as follows:</w:t>
        </w:r>
      </w:ins>
    </w:p>
    <w:p w14:paraId="065A6BD3" w14:textId="77777777" w:rsidR="003A2C45" w:rsidRPr="00B5013C" w:rsidRDefault="003A2C45" w:rsidP="003A2C45">
      <w:pPr>
        <w:shd w:val="clear" w:color="auto" w:fill="FFFFFF" w:themeFill="background1"/>
        <w:spacing w:after="0" w:line="360" w:lineRule="auto"/>
        <w:rPr>
          <w:ins w:id="149" w:author="Huang T  Dr (Surrey Business Schl)" w:date="2018-09-25T12:31:00Z"/>
          <w:rFonts w:cs="Times New Roman"/>
          <w:color w:val="C45911" w:themeColor="accent2" w:themeShade="BF"/>
          <w:sz w:val="22"/>
          <w:rPrChange w:id="150" w:author="Huang T  Dr (Surrey Business Schl)" w:date="2018-09-25T12:47:00Z">
            <w:rPr>
              <w:ins w:id="151" w:author="Huang T  Dr (Surrey Business Schl)" w:date="2018-09-25T12:31:00Z"/>
              <w:rFonts w:cs="Times New Roman"/>
              <w:color w:val="000000" w:themeColor="text1"/>
              <w:sz w:val="22"/>
            </w:rPr>
          </w:rPrChange>
        </w:rPr>
      </w:pPr>
    </w:p>
    <w:p w14:paraId="55E73C71" w14:textId="3B1399A9" w:rsidR="003A2C45" w:rsidRPr="00B5013C" w:rsidRDefault="000C1B08">
      <w:pPr>
        <w:shd w:val="clear" w:color="auto" w:fill="FFFFFF" w:themeFill="background1"/>
        <w:spacing w:after="0" w:line="360" w:lineRule="auto"/>
        <w:jc w:val="center"/>
        <w:rPr>
          <w:ins w:id="152" w:author="Huang T  Dr (Surrey Business Schl)" w:date="2018-09-25T12:31:00Z"/>
          <w:rFonts w:cs="Times New Roman"/>
          <w:color w:val="C45911" w:themeColor="accent2" w:themeShade="BF"/>
          <w:sz w:val="22"/>
          <w:rPrChange w:id="153" w:author="Huang T  Dr (Surrey Business Schl)" w:date="2018-09-25T12:47:00Z">
            <w:rPr>
              <w:ins w:id="154" w:author="Huang T  Dr (Surrey Business Schl)" w:date="2018-09-25T12:31:00Z"/>
              <w:rFonts w:cs="Times New Roman"/>
              <w:color w:val="000000" w:themeColor="text1"/>
              <w:sz w:val="22"/>
            </w:rPr>
          </w:rPrChange>
        </w:rPr>
        <w:pPrChange w:id="155" w:author="Huang T  Dr (Surrey Business Schl)" w:date="2018-09-25T12:45:00Z">
          <w:pPr>
            <w:shd w:val="clear" w:color="auto" w:fill="FFFFFF" w:themeFill="background1"/>
            <w:spacing w:after="0" w:line="360" w:lineRule="auto"/>
          </w:pPr>
        </w:pPrChange>
      </w:pPr>
      <m:oMath>
        <m:sSub>
          <m:sSubPr>
            <m:ctrlPr>
              <w:ins w:id="156" w:author="Huang T  Dr (Surrey Business Schl)" w:date="2018-09-25T12:31:00Z">
                <w:rPr>
                  <w:rFonts w:ascii="Cambria Math" w:hAnsi="Cambria Math" w:cs="Times New Roman"/>
                  <w:i/>
                  <w:color w:val="C45911" w:themeColor="accent2" w:themeShade="BF"/>
                  <w:sz w:val="22"/>
                </w:rPr>
              </w:ins>
            </m:ctrlPr>
          </m:sSubPr>
          <m:e>
            <m:r>
              <w:ins w:id="157" w:author="Huang T  Dr (Surrey Business Schl)" w:date="2018-09-25T12:31:00Z">
                <w:rPr>
                  <w:rFonts w:ascii="Cambria Math" w:hAnsi="Cambria Math" w:cs="Times New Roman"/>
                  <w:color w:val="C45911" w:themeColor="accent2" w:themeShade="BF"/>
                  <w:sz w:val="22"/>
                  <w:rPrChange w:id="158" w:author="Huang T  Dr (Surrey Business Schl)" w:date="2018-09-25T12:47:00Z">
                    <w:rPr>
                      <w:rFonts w:ascii="Cambria Math" w:hAnsi="Cambria Math" w:cs="Times New Roman"/>
                      <w:color w:val="000000" w:themeColor="text1"/>
                      <w:sz w:val="22"/>
                    </w:rPr>
                  </w:rPrChange>
                </w:rPr>
                <m:t>y</m:t>
              </w:ins>
            </m:r>
          </m:e>
          <m:sub>
            <m:r>
              <w:ins w:id="159" w:author="Huang T  Dr (Surrey Business Schl)" w:date="2018-09-25T12:31:00Z">
                <w:rPr>
                  <w:rFonts w:ascii="Cambria Math" w:hAnsi="Cambria Math" w:cs="Times New Roman"/>
                  <w:color w:val="C45911" w:themeColor="accent2" w:themeShade="BF"/>
                  <w:sz w:val="22"/>
                  <w:rPrChange w:id="160" w:author="Huang T  Dr (Surrey Business Schl)" w:date="2018-09-25T12:47:00Z">
                    <w:rPr>
                      <w:rFonts w:ascii="Cambria Math" w:hAnsi="Cambria Math" w:cs="Times New Roman"/>
                      <w:color w:val="000000" w:themeColor="text1"/>
                      <w:sz w:val="22"/>
                    </w:rPr>
                  </w:rPrChange>
                </w:rPr>
                <m:t>t</m:t>
              </w:ins>
            </m:r>
          </m:sub>
        </m:sSub>
        <m:r>
          <w:ins w:id="161" w:author="Huang T  Dr (Surrey Business Schl)" w:date="2018-09-25T12:31:00Z">
            <w:rPr>
              <w:rFonts w:ascii="Cambria Math" w:hAnsi="Cambria Math" w:cs="Times New Roman"/>
              <w:color w:val="C45911" w:themeColor="accent2" w:themeShade="BF"/>
              <w:sz w:val="22"/>
              <w:rPrChange w:id="162" w:author="Huang T  Dr (Surrey Business Schl)" w:date="2018-09-25T12:47:00Z">
                <w:rPr>
                  <w:rFonts w:ascii="Cambria Math" w:hAnsi="Cambria Math" w:cs="Times New Roman"/>
                  <w:color w:val="000000" w:themeColor="text1"/>
                  <w:sz w:val="22"/>
                </w:rPr>
              </w:rPrChange>
            </w:rPr>
            <m:t xml:space="preserve">=intercept+ </m:t>
          </w:ins>
        </m:r>
        <m:sSub>
          <m:sSubPr>
            <m:ctrlPr>
              <w:ins w:id="163" w:author="Huang T  Dr (Surrey Business Schl)" w:date="2018-09-25T12:31:00Z">
                <w:rPr>
                  <w:rFonts w:ascii="Cambria Math" w:hAnsi="Cambria Math" w:cs="Times New Roman"/>
                  <w:i/>
                  <w:color w:val="C45911" w:themeColor="accent2" w:themeShade="BF"/>
                  <w:sz w:val="22"/>
                </w:rPr>
              </w:ins>
            </m:ctrlPr>
          </m:sSubPr>
          <m:e>
            <m:r>
              <w:ins w:id="164" w:author="Huang T  Dr (Surrey Business Schl)" w:date="2018-09-25T12:31:00Z">
                <w:rPr>
                  <w:rFonts w:ascii="Cambria Math" w:hAnsi="Cambria Math" w:cs="Times New Roman"/>
                  <w:color w:val="C45911" w:themeColor="accent2" w:themeShade="BF"/>
                  <w:sz w:val="22"/>
                  <w:rPrChange w:id="165" w:author="Huang T  Dr (Surrey Business Schl)" w:date="2018-09-25T12:47:00Z">
                    <w:rPr>
                      <w:rFonts w:ascii="Cambria Math" w:hAnsi="Cambria Math" w:cs="Times New Roman"/>
                      <w:color w:val="000000" w:themeColor="text1"/>
                      <w:sz w:val="22"/>
                    </w:rPr>
                  </w:rPrChange>
                </w:rPr>
                <m:t>1</m:t>
              </w:ins>
            </m:r>
          </m:e>
          <m:sub>
            <m:d>
              <m:dPr>
                <m:begChr m:val="{"/>
                <m:endChr m:val="}"/>
                <m:ctrlPr>
                  <w:ins w:id="166" w:author="Huang T  Dr (Surrey Business Schl)" w:date="2018-09-25T12:31:00Z">
                    <w:rPr>
                      <w:rFonts w:ascii="Cambria Math" w:hAnsi="Cambria Math" w:cs="Times New Roman"/>
                      <w:i/>
                      <w:color w:val="C45911" w:themeColor="accent2" w:themeShade="BF"/>
                      <w:sz w:val="22"/>
                    </w:rPr>
                  </w:ins>
                </m:ctrlPr>
              </m:dPr>
              <m:e>
                <m:r>
                  <w:ins w:id="167" w:author="Huang T  Dr (Surrey Business Schl)" w:date="2018-09-25T12:31:00Z">
                    <w:rPr>
                      <w:rFonts w:ascii="Cambria Math" w:hAnsi="Cambria Math" w:cs="Times New Roman" w:hint="eastAsia"/>
                      <w:color w:val="C45911" w:themeColor="accent2" w:themeShade="BF"/>
                      <w:sz w:val="22"/>
                      <w:rPrChange w:id="168" w:author="Huang T  Dr (Surrey Business Schl)" w:date="2018-09-25T12:47:00Z">
                        <w:rPr>
                          <w:rFonts w:ascii="Cambria Math" w:hAnsi="Cambria Math" w:cs="Times New Roman" w:hint="eastAsia"/>
                          <w:color w:val="000000" w:themeColor="text1"/>
                          <w:sz w:val="22"/>
                        </w:rPr>
                      </w:rPrChange>
                    </w:rPr>
                    <m:t>t</m:t>
                  </w:ins>
                </m:r>
                <m:r>
                  <w:ins w:id="169" w:author="Huang T  Dr (Surrey Business Schl)" w:date="2018-09-25T12:31:00Z">
                    <w:rPr>
                      <w:rFonts w:ascii="Cambria Math" w:hAnsi="Cambria Math" w:cs="Times New Roman" w:hint="eastAsia"/>
                      <w:color w:val="C45911" w:themeColor="accent2" w:themeShade="BF"/>
                      <w:sz w:val="22"/>
                      <w:rPrChange w:id="170" w:author="Huang T  Dr (Surrey Business Schl)" w:date="2018-09-25T12:47:00Z">
                        <w:rPr>
                          <w:rFonts w:ascii="Cambria Math" w:hAnsi="Cambria Math" w:cs="Times New Roman" w:hint="eastAsia"/>
                          <w:color w:val="000000" w:themeColor="text1"/>
                          <w:sz w:val="22"/>
                        </w:rPr>
                      </w:rPrChange>
                    </w:rPr>
                    <m:t>≤</m:t>
                  </w:ins>
                </m:r>
                <m:sSub>
                  <m:sSubPr>
                    <m:ctrlPr>
                      <w:ins w:id="171" w:author="Huang T  Dr (Surrey Business Schl)" w:date="2018-09-25T12:31:00Z">
                        <w:rPr>
                          <w:rFonts w:ascii="Cambria Math" w:hAnsi="Cambria Math" w:cs="Times New Roman"/>
                          <w:i/>
                          <w:color w:val="C45911" w:themeColor="accent2" w:themeShade="BF"/>
                          <w:sz w:val="22"/>
                        </w:rPr>
                      </w:ins>
                    </m:ctrlPr>
                  </m:sSubPr>
                  <m:e>
                    <m:r>
                      <w:ins w:id="172" w:author="Huang T  Dr (Surrey Business Schl)" w:date="2018-09-25T12:31:00Z">
                        <w:rPr>
                          <w:rFonts w:ascii="Cambria Math" w:hAnsi="Cambria Math" w:cs="Times New Roman"/>
                          <w:color w:val="C45911" w:themeColor="accent2" w:themeShade="BF"/>
                          <w:sz w:val="22"/>
                          <w:rPrChange w:id="173" w:author="Huang T  Dr (Surrey Business Schl)" w:date="2018-09-25T12:47:00Z">
                            <w:rPr>
                              <w:rFonts w:ascii="Cambria Math" w:hAnsi="Cambria Math" w:cs="Times New Roman"/>
                              <w:color w:val="000000" w:themeColor="text1"/>
                              <w:sz w:val="22"/>
                            </w:rPr>
                          </w:rPrChange>
                        </w:rPr>
                        <m:t>T</m:t>
                      </w:ins>
                    </m:r>
                  </m:e>
                  <m:sub>
                    <m:r>
                      <w:ins w:id="174" w:author="Huang T  Dr (Surrey Business Schl)" w:date="2018-09-25T12:31:00Z">
                        <w:rPr>
                          <w:rFonts w:ascii="Cambria Math" w:hAnsi="Cambria Math" w:cs="Times New Roman"/>
                          <w:color w:val="C45911" w:themeColor="accent2" w:themeShade="BF"/>
                          <w:sz w:val="22"/>
                          <w:rPrChange w:id="175" w:author="Huang T  Dr (Surrey Business Schl)" w:date="2018-09-25T12:47:00Z">
                            <w:rPr>
                              <w:rFonts w:ascii="Cambria Math" w:hAnsi="Cambria Math" w:cs="Times New Roman"/>
                              <w:color w:val="000000" w:themeColor="text1"/>
                              <w:sz w:val="22"/>
                            </w:rPr>
                          </w:rPrChange>
                        </w:rPr>
                        <m:t>1</m:t>
                      </w:ins>
                    </m:r>
                  </m:sub>
                </m:sSub>
              </m:e>
            </m:d>
          </m:sub>
        </m:sSub>
        <m:sSubSup>
          <m:sSubSupPr>
            <m:ctrlPr>
              <w:ins w:id="176" w:author="Huang T  Dr (Surrey Business Schl)" w:date="2018-09-25T12:31:00Z">
                <w:rPr>
                  <w:rFonts w:ascii="Cambria Math" w:hAnsi="Cambria Math" w:cs="Times New Roman"/>
                  <w:i/>
                  <w:color w:val="C45911" w:themeColor="accent2" w:themeShade="BF"/>
                  <w:sz w:val="22"/>
                </w:rPr>
              </w:ins>
            </m:ctrlPr>
          </m:sSubSupPr>
          <m:e>
            <m:r>
              <w:ins w:id="177" w:author="Huang T  Dr (Surrey Business Schl)" w:date="2018-09-25T12:31:00Z">
                <w:rPr>
                  <w:rFonts w:ascii="Cambria Math" w:hAnsi="Cambria Math" w:cs="Times New Roman"/>
                  <w:color w:val="C45911" w:themeColor="accent2" w:themeShade="BF"/>
                  <w:sz w:val="22"/>
                  <w:rPrChange w:id="178" w:author="Huang T  Dr (Surrey Business Schl)" w:date="2018-09-25T12:47:00Z">
                    <w:rPr>
                      <w:rFonts w:ascii="Cambria Math" w:hAnsi="Cambria Math" w:cs="Times New Roman"/>
                      <w:color w:val="000000" w:themeColor="text1"/>
                      <w:sz w:val="22"/>
                    </w:rPr>
                  </w:rPrChange>
                </w:rPr>
                <m:t>β</m:t>
              </w:ins>
            </m:r>
          </m:e>
          <m:sub>
            <m:r>
              <w:ins w:id="179" w:author="Huang T  Dr (Surrey Business Schl)" w:date="2018-09-25T12:31:00Z">
                <w:rPr>
                  <w:rFonts w:ascii="Cambria Math" w:hAnsi="Cambria Math" w:cs="Times New Roman"/>
                  <w:color w:val="C45911" w:themeColor="accent2" w:themeShade="BF"/>
                  <w:sz w:val="22"/>
                  <w:rPrChange w:id="180" w:author="Huang T  Dr (Surrey Business Schl)" w:date="2018-09-25T12:47:00Z">
                    <w:rPr>
                      <w:rFonts w:ascii="Cambria Math" w:hAnsi="Cambria Math" w:cs="Times New Roman"/>
                      <w:color w:val="000000" w:themeColor="text1"/>
                      <w:sz w:val="22"/>
                    </w:rPr>
                  </w:rPrChange>
                </w:rPr>
                <m:t>1</m:t>
              </w:ins>
            </m:r>
          </m:sub>
          <m:sup>
            <m:r>
              <w:ins w:id="181" w:author="Huang T  Dr (Surrey Business Schl)" w:date="2018-09-25T12:31:00Z">
                <w:rPr>
                  <w:rFonts w:ascii="Cambria Math" w:hAnsi="Cambria Math" w:cs="Times New Roman" w:hint="eastAsia"/>
                  <w:color w:val="C45911" w:themeColor="accent2" w:themeShade="BF"/>
                  <w:sz w:val="22"/>
                  <w:rPrChange w:id="182" w:author="Huang T  Dr (Surrey Business Schl)" w:date="2018-09-25T12:47:00Z">
                    <w:rPr>
                      <w:rFonts w:ascii="Cambria Math" w:hAnsi="Cambria Math" w:cs="Times New Roman" w:hint="eastAsia"/>
                      <w:color w:val="000000" w:themeColor="text1"/>
                      <w:sz w:val="22"/>
                    </w:rPr>
                  </w:rPrChange>
                </w:rPr>
                <m:t>'</m:t>
              </w:ins>
            </m:r>
          </m:sup>
        </m:sSubSup>
        <m:sSub>
          <m:sSubPr>
            <m:ctrlPr>
              <w:ins w:id="183" w:author="Huang T  Dr (Surrey Business Schl)" w:date="2018-09-25T12:31:00Z">
                <w:rPr>
                  <w:rFonts w:ascii="Cambria Math" w:hAnsi="Cambria Math" w:cs="Times New Roman"/>
                  <w:i/>
                  <w:color w:val="C45911" w:themeColor="accent2" w:themeShade="BF"/>
                  <w:sz w:val="22"/>
                </w:rPr>
              </w:ins>
            </m:ctrlPr>
          </m:sSubPr>
          <m:e>
            <m:r>
              <w:ins w:id="184" w:author="Huang T  Dr (Surrey Business Schl)" w:date="2018-09-25T12:31:00Z">
                <w:rPr>
                  <w:rFonts w:ascii="Cambria Math" w:hAnsi="Cambria Math" w:cs="Times New Roman"/>
                  <w:color w:val="C45911" w:themeColor="accent2" w:themeShade="BF"/>
                  <w:sz w:val="22"/>
                  <w:rPrChange w:id="185" w:author="Huang T  Dr (Surrey Business Schl)" w:date="2018-09-25T12:47:00Z">
                    <w:rPr>
                      <w:rFonts w:ascii="Cambria Math" w:hAnsi="Cambria Math" w:cs="Times New Roman"/>
                      <w:color w:val="000000" w:themeColor="text1"/>
                      <w:sz w:val="22"/>
                    </w:rPr>
                  </w:rPrChange>
                </w:rPr>
                <m:t>x</m:t>
              </w:ins>
            </m:r>
          </m:e>
          <m:sub>
            <m:r>
              <w:ins w:id="186" w:author="Huang T  Dr (Surrey Business Schl)" w:date="2018-09-25T12:31:00Z">
                <w:rPr>
                  <w:rFonts w:ascii="Cambria Math" w:hAnsi="Cambria Math" w:cs="Times New Roman"/>
                  <w:color w:val="C45911" w:themeColor="accent2" w:themeShade="BF"/>
                  <w:sz w:val="22"/>
                  <w:rPrChange w:id="187" w:author="Huang T  Dr (Surrey Business Schl)" w:date="2018-09-25T12:47:00Z">
                    <w:rPr>
                      <w:rFonts w:ascii="Cambria Math" w:hAnsi="Cambria Math" w:cs="Times New Roman"/>
                      <w:color w:val="000000" w:themeColor="text1"/>
                      <w:sz w:val="22"/>
                    </w:rPr>
                  </w:rPrChange>
                </w:rPr>
                <m:t>t</m:t>
              </w:ins>
            </m:r>
          </m:sub>
        </m:sSub>
        <m:r>
          <w:ins w:id="188" w:author="Huang T  Dr (Surrey Business Schl)" w:date="2018-09-25T12:31:00Z">
            <w:rPr>
              <w:rFonts w:ascii="Cambria Math" w:hAnsi="Cambria Math" w:cs="Times New Roman"/>
              <w:color w:val="C45911" w:themeColor="accent2" w:themeShade="BF"/>
              <w:sz w:val="22"/>
              <w:rPrChange w:id="189" w:author="Huang T  Dr (Surrey Business Schl)" w:date="2018-09-25T12:47:00Z">
                <w:rPr>
                  <w:rFonts w:ascii="Cambria Math" w:hAnsi="Cambria Math" w:cs="Times New Roman"/>
                  <w:color w:val="000000" w:themeColor="text1"/>
                  <w:sz w:val="22"/>
                </w:rPr>
              </w:rPrChange>
            </w:rPr>
            <m:t>+</m:t>
          </w:ins>
        </m:r>
        <m:d>
          <m:dPr>
            <m:ctrlPr>
              <w:ins w:id="190" w:author="Huang T  Dr (Surrey Business Schl)" w:date="2018-09-25T12:31:00Z">
                <w:rPr>
                  <w:rFonts w:ascii="Cambria Math" w:hAnsi="Cambria Math" w:cs="Times New Roman"/>
                  <w:i/>
                  <w:color w:val="C45911" w:themeColor="accent2" w:themeShade="BF"/>
                  <w:sz w:val="22"/>
                </w:rPr>
              </w:ins>
            </m:ctrlPr>
          </m:dPr>
          <m:e>
            <m:r>
              <w:ins w:id="191" w:author="Huang T  Dr (Surrey Business Schl)" w:date="2018-09-25T12:31:00Z">
                <w:rPr>
                  <w:rFonts w:ascii="Cambria Math" w:hAnsi="Cambria Math" w:cs="Times New Roman"/>
                  <w:color w:val="C45911" w:themeColor="accent2" w:themeShade="BF"/>
                  <w:sz w:val="22"/>
                  <w:rPrChange w:id="192" w:author="Huang T  Dr (Surrey Business Schl)" w:date="2018-09-25T12:47:00Z">
                    <w:rPr>
                      <w:rFonts w:ascii="Cambria Math" w:hAnsi="Cambria Math" w:cs="Times New Roman"/>
                      <w:color w:val="000000" w:themeColor="text1"/>
                      <w:sz w:val="22"/>
                    </w:rPr>
                  </w:rPrChange>
                </w:rPr>
                <m:t>1-</m:t>
              </w:ins>
            </m:r>
            <m:sSub>
              <m:sSubPr>
                <m:ctrlPr>
                  <w:ins w:id="193" w:author="Huang T  Dr (Surrey Business Schl)" w:date="2018-09-25T12:31:00Z">
                    <w:rPr>
                      <w:rFonts w:ascii="Cambria Math" w:hAnsi="Cambria Math" w:cs="Times New Roman"/>
                      <w:i/>
                      <w:color w:val="C45911" w:themeColor="accent2" w:themeShade="BF"/>
                      <w:sz w:val="22"/>
                    </w:rPr>
                  </w:ins>
                </m:ctrlPr>
              </m:sSubPr>
              <m:e>
                <m:r>
                  <w:ins w:id="194" w:author="Huang T  Dr (Surrey Business Schl)" w:date="2018-09-25T12:31:00Z">
                    <w:rPr>
                      <w:rFonts w:ascii="Cambria Math" w:hAnsi="Cambria Math" w:cs="Times New Roman"/>
                      <w:color w:val="C45911" w:themeColor="accent2" w:themeShade="BF"/>
                      <w:sz w:val="22"/>
                      <w:rPrChange w:id="195" w:author="Huang T  Dr (Surrey Business Schl)" w:date="2018-09-25T12:47:00Z">
                        <w:rPr>
                          <w:rFonts w:ascii="Cambria Math" w:hAnsi="Cambria Math" w:cs="Times New Roman"/>
                          <w:color w:val="000000" w:themeColor="text1"/>
                          <w:sz w:val="22"/>
                        </w:rPr>
                      </w:rPrChange>
                    </w:rPr>
                    <m:t>1</m:t>
                  </w:ins>
                </m:r>
              </m:e>
              <m:sub>
                <m:d>
                  <m:dPr>
                    <m:begChr m:val="{"/>
                    <m:endChr m:val="}"/>
                    <m:ctrlPr>
                      <w:ins w:id="196" w:author="Huang T  Dr (Surrey Business Schl)" w:date="2018-09-25T12:31:00Z">
                        <w:rPr>
                          <w:rFonts w:ascii="Cambria Math" w:hAnsi="Cambria Math" w:cs="Times New Roman"/>
                          <w:i/>
                          <w:color w:val="C45911" w:themeColor="accent2" w:themeShade="BF"/>
                          <w:sz w:val="22"/>
                        </w:rPr>
                      </w:ins>
                    </m:ctrlPr>
                  </m:dPr>
                  <m:e>
                    <m:r>
                      <w:ins w:id="197" w:author="Huang T  Dr (Surrey Business Schl)" w:date="2018-09-25T12:31:00Z">
                        <w:rPr>
                          <w:rFonts w:ascii="Cambria Math" w:hAnsi="Cambria Math" w:cs="Times New Roman" w:hint="eastAsia"/>
                          <w:color w:val="C45911" w:themeColor="accent2" w:themeShade="BF"/>
                          <w:sz w:val="22"/>
                          <w:rPrChange w:id="198" w:author="Huang T  Dr (Surrey Business Schl)" w:date="2018-09-25T12:47:00Z">
                            <w:rPr>
                              <w:rFonts w:ascii="Cambria Math" w:hAnsi="Cambria Math" w:cs="Times New Roman" w:hint="eastAsia"/>
                              <w:color w:val="000000" w:themeColor="text1"/>
                              <w:sz w:val="22"/>
                            </w:rPr>
                          </w:rPrChange>
                        </w:rPr>
                        <m:t>t</m:t>
                      </w:ins>
                    </m:r>
                    <m:r>
                      <w:ins w:id="199" w:author="Huang T  Dr (Surrey Business Schl)" w:date="2018-09-25T12:31:00Z">
                        <w:rPr>
                          <w:rFonts w:ascii="Cambria Math" w:hAnsi="Cambria Math" w:cs="Times New Roman" w:hint="eastAsia"/>
                          <w:color w:val="C45911" w:themeColor="accent2" w:themeShade="BF"/>
                          <w:sz w:val="22"/>
                          <w:rPrChange w:id="200" w:author="Huang T  Dr (Surrey Business Schl)" w:date="2018-09-25T12:47:00Z">
                            <w:rPr>
                              <w:rFonts w:ascii="Cambria Math" w:hAnsi="Cambria Math" w:cs="Times New Roman" w:hint="eastAsia"/>
                              <w:color w:val="000000" w:themeColor="text1"/>
                              <w:sz w:val="22"/>
                            </w:rPr>
                          </w:rPrChange>
                        </w:rPr>
                        <m:t>≤</m:t>
                      </w:ins>
                    </m:r>
                    <m:sSub>
                      <m:sSubPr>
                        <m:ctrlPr>
                          <w:ins w:id="201" w:author="Huang T  Dr (Surrey Business Schl)" w:date="2018-09-25T12:31:00Z">
                            <w:rPr>
                              <w:rFonts w:ascii="Cambria Math" w:hAnsi="Cambria Math" w:cs="Times New Roman"/>
                              <w:i/>
                              <w:color w:val="C45911" w:themeColor="accent2" w:themeShade="BF"/>
                              <w:sz w:val="22"/>
                            </w:rPr>
                          </w:ins>
                        </m:ctrlPr>
                      </m:sSubPr>
                      <m:e>
                        <m:r>
                          <w:ins w:id="202" w:author="Huang T  Dr (Surrey Business Schl)" w:date="2018-09-25T12:31:00Z">
                            <w:rPr>
                              <w:rFonts w:ascii="Cambria Math" w:hAnsi="Cambria Math" w:cs="Times New Roman"/>
                              <w:color w:val="C45911" w:themeColor="accent2" w:themeShade="BF"/>
                              <w:sz w:val="22"/>
                              <w:rPrChange w:id="203" w:author="Huang T  Dr (Surrey Business Schl)" w:date="2018-09-25T12:47:00Z">
                                <w:rPr>
                                  <w:rFonts w:ascii="Cambria Math" w:hAnsi="Cambria Math" w:cs="Times New Roman"/>
                                  <w:color w:val="000000" w:themeColor="text1"/>
                                  <w:sz w:val="22"/>
                                </w:rPr>
                              </w:rPrChange>
                            </w:rPr>
                            <m:t>T</m:t>
                          </w:ins>
                        </m:r>
                      </m:e>
                      <m:sub>
                        <m:r>
                          <w:ins w:id="204" w:author="Huang T  Dr (Surrey Business Schl)" w:date="2018-09-25T12:31:00Z">
                            <w:rPr>
                              <w:rFonts w:ascii="Cambria Math" w:hAnsi="Cambria Math" w:cs="Times New Roman"/>
                              <w:color w:val="C45911" w:themeColor="accent2" w:themeShade="BF"/>
                              <w:sz w:val="22"/>
                              <w:rPrChange w:id="205" w:author="Huang T  Dr (Surrey Business Schl)" w:date="2018-09-25T12:47:00Z">
                                <w:rPr>
                                  <w:rFonts w:ascii="Cambria Math" w:hAnsi="Cambria Math" w:cs="Times New Roman"/>
                                  <w:color w:val="000000" w:themeColor="text1"/>
                                  <w:sz w:val="22"/>
                                </w:rPr>
                              </w:rPrChange>
                            </w:rPr>
                            <m:t>1</m:t>
                          </w:ins>
                        </m:r>
                      </m:sub>
                    </m:sSub>
                  </m:e>
                </m:d>
              </m:sub>
            </m:sSub>
          </m:e>
        </m:d>
        <m:sSubSup>
          <m:sSubSupPr>
            <m:ctrlPr>
              <w:ins w:id="206" w:author="Huang T  Dr (Surrey Business Schl)" w:date="2018-09-25T12:31:00Z">
                <w:rPr>
                  <w:rFonts w:ascii="Cambria Math" w:hAnsi="Cambria Math" w:cs="Times New Roman"/>
                  <w:i/>
                  <w:color w:val="C45911" w:themeColor="accent2" w:themeShade="BF"/>
                  <w:sz w:val="22"/>
                </w:rPr>
              </w:ins>
            </m:ctrlPr>
          </m:sSubSupPr>
          <m:e>
            <m:r>
              <w:ins w:id="207" w:author="Huang T  Dr (Surrey Business Schl)" w:date="2018-09-25T12:31:00Z">
                <w:rPr>
                  <w:rFonts w:ascii="Cambria Math" w:hAnsi="Cambria Math" w:cs="Times New Roman"/>
                  <w:color w:val="C45911" w:themeColor="accent2" w:themeShade="BF"/>
                  <w:sz w:val="22"/>
                  <w:rPrChange w:id="208" w:author="Huang T  Dr (Surrey Business Schl)" w:date="2018-09-25T12:47:00Z">
                    <w:rPr>
                      <w:rFonts w:ascii="Cambria Math" w:hAnsi="Cambria Math" w:cs="Times New Roman"/>
                      <w:color w:val="000000" w:themeColor="text1"/>
                      <w:sz w:val="22"/>
                    </w:rPr>
                  </w:rPrChange>
                </w:rPr>
                <m:t>β</m:t>
              </w:ins>
            </m:r>
          </m:e>
          <m:sub>
            <m:r>
              <w:ins w:id="209" w:author="Huang T  Dr (Surrey Business Schl)" w:date="2018-09-25T12:31:00Z">
                <w:rPr>
                  <w:rFonts w:ascii="Cambria Math" w:hAnsi="Cambria Math" w:cs="Times New Roman"/>
                  <w:color w:val="C45911" w:themeColor="accent2" w:themeShade="BF"/>
                  <w:sz w:val="22"/>
                  <w:rPrChange w:id="210" w:author="Huang T  Dr (Surrey Business Schl)" w:date="2018-09-25T12:47:00Z">
                    <w:rPr>
                      <w:rFonts w:ascii="Cambria Math" w:hAnsi="Cambria Math" w:cs="Times New Roman"/>
                      <w:color w:val="000000" w:themeColor="text1"/>
                      <w:sz w:val="22"/>
                    </w:rPr>
                  </w:rPrChange>
                </w:rPr>
                <m:t>2</m:t>
              </w:ins>
            </m:r>
          </m:sub>
          <m:sup>
            <m:r>
              <w:ins w:id="211" w:author="Huang T  Dr (Surrey Business Schl)" w:date="2018-09-25T12:31:00Z">
                <w:rPr>
                  <w:rFonts w:ascii="Cambria Math" w:hAnsi="Cambria Math" w:cs="Times New Roman" w:hint="eastAsia"/>
                  <w:color w:val="C45911" w:themeColor="accent2" w:themeShade="BF"/>
                  <w:sz w:val="22"/>
                  <w:rPrChange w:id="212" w:author="Huang T  Dr (Surrey Business Schl)" w:date="2018-09-25T12:47:00Z">
                    <w:rPr>
                      <w:rFonts w:ascii="Cambria Math" w:hAnsi="Cambria Math" w:cs="Times New Roman" w:hint="eastAsia"/>
                      <w:color w:val="000000" w:themeColor="text1"/>
                      <w:sz w:val="22"/>
                    </w:rPr>
                  </w:rPrChange>
                </w:rPr>
                <m:t>'</m:t>
              </w:ins>
            </m:r>
          </m:sup>
        </m:sSubSup>
        <m:sSub>
          <m:sSubPr>
            <m:ctrlPr>
              <w:ins w:id="213" w:author="Huang T  Dr (Surrey Business Schl)" w:date="2018-09-25T12:31:00Z">
                <w:rPr>
                  <w:rFonts w:ascii="Cambria Math" w:hAnsi="Cambria Math" w:cs="Times New Roman"/>
                  <w:i/>
                  <w:color w:val="C45911" w:themeColor="accent2" w:themeShade="BF"/>
                  <w:sz w:val="22"/>
                </w:rPr>
              </w:ins>
            </m:ctrlPr>
          </m:sSubPr>
          <m:e>
            <m:r>
              <w:ins w:id="214" w:author="Huang T  Dr (Surrey Business Schl)" w:date="2018-09-25T12:31:00Z">
                <w:rPr>
                  <w:rFonts w:ascii="Cambria Math" w:hAnsi="Cambria Math" w:cs="Times New Roman"/>
                  <w:color w:val="C45911" w:themeColor="accent2" w:themeShade="BF"/>
                  <w:sz w:val="22"/>
                  <w:rPrChange w:id="215" w:author="Huang T  Dr (Surrey Business Schl)" w:date="2018-09-25T12:47:00Z">
                    <w:rPr>
                      <w:rFonts w:ascii="Cambria Math" w:hAnsi="Cambria Math" w:cs="Times New Roman"/>
                      <w:color w:val="000000" w:themeColor="text1"/>
                      <w:sz w:val="22"/>
                    </w:rPr>
                  </w:rPrChange>
                </w:rPr>
                <m:t>x</m:t>
              </w:ins>
            </m:r>
          </m:e>
          <m:sub>
            <m:r>
              <w:ins w:id="216" w:author="Huang T  Dr (Surrey Business Schl)" w:date="2018-09-25T12:31:00Z">
                <w:rPr>
                  <w:rFonts w:ascii="Cambria Math" w:hAnsi="Cambria Math" w:cs="Times New Roman"/>
                  <w:color w:val="C45911" w:themeColor="accent2" w:themeShade="BF"/>
                  <w:sz w:val="22"/>
                  <w:rPrChange w:id="217" w:author="Huang T  Dr (Surrey Business Schl)" w:date="2018-09-25T12:47:00Z">
                    <w:rPr>
                      <w:rFonts w:ascii="Cambria Math" w:hAnsi="Cambria Math" w:cs="Times New Roman"/>
                      <w:color w:val="000000" w:themeColor="text1"/>
                      <w:sz w:val="22"/>
                    </w:rPr>
                  </w:rPrChange>
                </w:rPr>
                <m:t>t</m:t>
              </w:ins>
            </m:r>
          </m:sub>
        </m:sSub>
        <m:r>
          <w:ins w:id="218" w:author="Huang T  Dr (Surrey Business Schl)" w:date="2018-09-25T12:31:00Z">
            <w:rPr>
              <w:rFonts w:ascii="Cambria Math" w:hAnsi="Cambria Math" w:cs="Times New Roman"/>
              <w:color w:val="C45911" w:themeColor="accent2" w:themeShade="BF"/>
              <w:sz w:val="22"/>
              <w:rPrChange w:id="219" w:author="Huang T  Dr (Surrey Business Schl)" w:date="2018-09-25T12:47:00Z">
                <w:rPr>
                  <w:rFonts w:ascii="Cambria Math" w:hAnsi="Cambria Math" w:cs="Times New Roman"/>
                  <w:color w:val="000000" w:themeColor="text1"/>
                  <w:sz w:val="22"/>
                </w:rPr>
              </w:rPrChange>
            </w:rPr>
            <m:t>+</m:t>
          </w:ins>
        </m:r>
        <m:sSub>
          <m:sSubPr>
            <m:ctrlPr>
              <w:ins w:id="220" w:author="Huang T  Dr (Surrey Business Schl)" w:date="2018-09-25T12:31:00Z">
                <w:rPr>
                  <w:rFonts w:ascii="Cambria Math" w:hAnsi="Cambria Math" w:cs="Times New Roman"/>
                  <w:i/>
                  <w:color w:val="C45911" w:themeColor="accent2" w:themeShade="BF"/>
                  <w:sz w:val="22"/>
                </w:rPr>
              </w:ins>
            </m:ctrlPr>
          </m:sSubPr>
          <m:e>
            <m:r>
              <w:ins w:id="221" w:author="Huang T  Dr (Surrey Business Schl)" w:date="2018-09-25T12:31:00Z">
                <w:rPr>
                  <w:rFonts w:ascii="Cambria Math" w:hAnsi="Cambria Math" w:cs="Times New Roman"/>
                  <w:color w:val="C45911" w:themeColor="accent2" w:themeShade="BF"/>
                  <w:sz w:val="22"/>
                  <w:rPrChange w:id="222" w:author="Huang T  Dr (Surrey Business Schl)" w:date="2018-09-25T12:47:00Z">
                    <w:rPr>
                      <w:rFonts w:ascii="Cambria Math" w:hAnsi="Cambria Math" w:cs="Times New Roman"/>
                      <w:color w:val="000000" w:themeColor="text1"/>
                      <w:sz w:val="22"/>
                    </w:rPr>
                  </w:rPrChange>
                </w:rPr>
                <m:t>u</m:t>
              </w:ins>
            </m:r>
          </m:e>
          <m:sub>
            <m:r>
              <w:ins w:id="223" w:author="Huang T  Dr (Surrey Business Schl)" w:date="2018-09-25T12:31:00Z">
                <w:rPr>
                  <w:rFonts w:ascii="Cambria Math" w:hAnsi="Cambria Math" w:cs="Times New Roman"/>
                  <w:color w:val="C45911" w:themeColor="accent2" w:themeShade="BF"/>
                  <w:sz w:val="22"/>
                  <w:rPrChange w:id="224" w:author="Huang T  Dr (Surrey Business Schl)" w:date="2018-09-25T12:47:00Z">
                    <w:rPr>
                      <w:rFonts w:ascii="Cambria Math" w:hAnsi="Cambria Math" w:cs="Times New Roman"/>
                      <w:color w:val="000000" w:themeColor="text1"/>
                      <w:sz w:val="22"/>
                    </w:rPr>
                  </w:rPrChange>
                </w:rPr>
                <m:t>t</m:t>
              </w:ins>
            </m:r>
          </m:sub>
        </m:sSub>
      </m:oMath>
      <w:ins w:id="225" w:author="Huang T  Dr (Surrey Business Schl)" w:date="2018-09-25T12:45:00Z">
        <w:r w:rsidR="00B52D54" w:rsidRPr="00B5013C">
          <w:rPr>
            <w:rFonts w:cs="Times New Roman"/>
            <w:color w:val="C45911" w:themeColor="accent2" w:themeShade="BF"/>
            <w:sz w:val="22"/>
            <w:rPrChange w:id="226" w:author="Huang T  Dr (Surrey Business Schl)" w:date="2018-09-25T12:47:00Z">
              <w:rPr>
                <w:rFonts w:cs="Times New Roman"/>
                <w:color w:val="000000" w:themeColor="text1"/>
                <w:sz w:val="22"/>
              </w:rPr>
            </w:rPrChange>
          </w:rPr>
          <w:tab/>
          <w:t>(1)</w:t>
        </w:r>
      </w:ins>
    </w:p>
    <w:p w14:paraId="23069D22" w14:textId="1516344F" w:rsidR="003A2C45" w:rsidRPr="00B5013C" w:rsidRDefault="003A2C45" w:rsidP="003A2C45">
      <w:pPr>
        <w:shd w:val="clear" w:color="auto" w:fill="FFFFFF" w:themeFill="background1"/>
        <w:spacing w:after="0" w:line="360" w:lineRule="auto"/>
        <w:rPr>
          <w:ins w:id="227" w:author="Huang T  Dr (Surrey Business Schl)" w:date="2018-09-25T12:31:00Z"/>
          <w:rFonts w:cs="Times New Roman"/>
          <w:color w:val="C45911" w:themeColor="accent2" w:themeShade="BF"/>
          <w:sz w:val="22"/>
          <w:rPrChange w:id="228" w:author="Huang T  Dr (Surrey Business Schl)" w:date="2018-09-25T12:47:00Z">
            <w:rPr>
              <w:ins w:id="229" w:author="Huang T  Dr (Surrey Business Schl)" w:date="2018-09-25T12:31:00Z"/>
              <w:rFonts w:cs="Times New Roman"/>
              <w:color w:val="000000" w:themeColor="text1"/>
              <w:sz w:val="22"/>
            </w:rPr>
          </w:rPrChange>
        </w:rPr>
      </w:pPr>
      <m:oMathPara>
        <m:oMath>
          <m:r>
            <w:ins w:id="230" w:author="Huang T  Dr (Surrey Business Schl)" w:date="2018-09-25T12:31:00Z">
              <m:rPr>
                <m:sty m:val="p"/>
              </m:rPr>
              <w:rPr>
                <w:rFonts w:ascii="Cambria Math" w:hAnsi="Cambria Math" w:cs="Times New Roman"/>
                <w:color w:val="C45911" w:themeColor="accent2" w:themeShade="BF"/>
                <w:sz w:val="22"/>
                <w:rPrChange w:id="231" w:author="Huang T  Dr (Surrey Business Schl)" w:date="2018-09-25T12:47:00Z">
                  <w:rPr>
                    <w:rFonts w:ascii="Cambria Math" w:hAnsi="Cambria Math" w:cs="Times New Roman"/>
                    <w:color w:val="000000" w:themeColor="text1"/>
                    <w:sz w:val="22"/>
                  </w:rPr>
                </w:rPrChange>
              </w:rPr>
              <w:br/>
            </w:ins>
          </m:r>
        </m:oMath>
      </m:oMathPara>
      <w:ins w:id="232" w:author="Huang T  Dr (Surrey Business Schl)" w:date="2018-09-25T12:31:00Z">
        <w:r w:rsidRPr="00B5013C">
          <w:rPr>
            <w:rFonts w:cs="Times New Roman"/>
            <w:color w:val="C45911" w:themeColor="accent2" w:themeShade="BF"/>
            <w:sz w:val="22"/>
            <w:rPrChange w:id="233" w:author="Huang T  Dr (Surrey Business Schl)" w:date="2018-09-25T12:47:00Z">
              <w:rPr>
                <w:rFonts w:cs="Times New Roman"/>
                <w:color w:val="000000" w:themeColor="text1"/>
                <w:sz w:val="22"/>
              </w:rPr>
            </w:rPrChange>
          </w:rPr>
          <w:t xml:space="preserve">where,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34" w:author="Huang T  Dr (Surrey Business Schl)" w:date="2018-09-25T12:47:00Z">
                    <w:rPr>
                      <w:rFonts w:ascii="Cambria Math" w:hAnsi="Cambria Math" w:cs="Times New Roman"/>
                      <w:color w:val="000000" w:themeColor="text1"/>
                      <w:sz w:val="22"/>
                    </w:rPr>
                  </w:rPrChange>
                </w:rPr>
                <m:t>1</m:t>
              </m:r>
            </m:e>
            <m:sub>
              <m:d>
                <m:dPr>
                  <m:begChr m:val="{"/>
                  <m:endChr m:val="}"/>
                  <m:ctrlPr>
                    <w:rPr>
                      <w:rFonts w:ascii="Cambria Math" w:hAnsi="Cambria Math" w:cs="Times New Roman"/>
                      <w:i/>
                      <w:color w:val="C45911" w:themeColor="accent2" w:themeShade="BF"/>
                      <w:sz w:val="22"/>
                    </w:rPr>
                  </m:ctrlPr>
                </m:dPr>
                <m:e>
                  <m:r>
                    <w:rPr>
                      <w:rFonts w:ascii="Cambria Math" w:hAnsi="Cambria Math" w:cs="Times New Roman" w:hint="eastAsia"/>
                      <w:color w:val="C45911" w:themeColor="accent2" w:themeShade="BF"/>
                      <w:sz w:val="22"/>
                      <w:rPrChange w:id="235" w:author="Huang T  Dr (Surrey Business Schl)" w:date="2018-09-25T12:47:00Z">
                        <w:rPr>
                          <w:rFonts w:ascii="Cambria Math" w:hAnsi="Cambria Math" w:cs="Times New Roman" w:hint="eastAsia"/>
                          <w:color w:val="000000" w:themeColor="text1"/>
                          <w:sz w:val="22"/>
                        </w:rPr>
                      </w:rPrChange>
                    </w:rPr>
                    <m:t>t</m:t>
                  </m:r>
                  <m:r>
                    <w:rPr>
                      <w:rFonts w:ascii="Cambria Math" w:hAnsi="Cambria Math" w:cs="Times New Roman" w:hint="eastAsia"/>
                      <w:color w:val="C45911" w:themeColor="accent2" w:themeShade="BF"/>
                      <w:sz w:val="22"/>
                      <w:rPrChange w:id="236" w:author="Huang T  Dr (Surrey Business Schl)" w:date="2018-09-25T12:47:00Z">
                        <w:rPr>
                          <w:rFonts w:ascii="Cambria Math" w:hAnsi="Cambria Math" w:cs="Times New Roman" w:hint="eastAsia"/>
                          <w:color w:val="000000" w:themeColor="text1"/>
                          <w:sz w:val="22"/>
                        </w:rPr>
                      </w:rPrChange>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37"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238" w:author="Huang T  Dr (Surrey Business Schl)" w:date="2018-09-25T12:47:00Z">
                            <w:rPr>
                              <w:rFonts w:ascii="Cambria Math" w:hAnsi="Cambria Math" w:cs="Times New Roman"/>
                              <w:color w:val="000000" w:themeColor="text1"/>
                              <w:sz w:val="22"/>
                            </w:rPr>
                          </w:rPrChange>
                        </w:rPr>
                        <m:t>1</m:t>
                      </m:r>
                    </m:sub>
                  </m:sSub>
                </m:e>
              </m:d>
            </m:sub>
          </m:sSub>
        </m:oMath>
        <w:r w:rsidRPr="00B5013C">
          <w:rPr>
            <w:rFonts w:cs="Times New Roman"/>
            <w:color w:val="C45911" w:themeColor="accent2" w:themeShade="BF"/>
            <w:sz w:val="22"/>
            <w:rPrChange w:id="239" w:author="Huang T  Dr (Surrey Business Schl)" w:date="2018-09-25T12:47:00Z">
              <w:rPr>
                <w:rFonts w:cs="Times New Roman"/>
                <w:color w:val="000000" w:themeColor="text1"/>
                <w:sz w:val="22"/>
              </w:rPr>
            </w:rPrChange>
          </w:rPr>
          <w:t xml:space="preserve"> is an indicator which equals to 1 before week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40"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241" w:author="Huang T  Dr (Surrey Business Schl)" w:date="2018-09-25T12:47:00Z">
                    <w:rPr>
                      <w:rFonts w:ascii="Cambria Math" w:hAnsi="Cambria Math" w:cs="Times New Roman"/>
                      <w:color w:val="000000" w:themeColor="text1"/>
                      <w:sz w:val="22"/>
                    </w:rPr>
                  </w:rPrChange>
                </w:rPr>
                <m:t>1</m:t>
              </m:r>
            </m:sub>
          </m:sSub>
        </m:oMath>
        <w:r w:rsidRPr="00B5013C">
          <w:rPr>
            <w:rFonts w:cs="Times New Roman"/>
            <w:color w:val="C45911" w:themeColor="accent2" w:themeShade="BF"/>
            <w:sz w:val="22"/>
            <w:rPrChange w:id="242" w:author="Huang T  Dr (Surrey Business Schl)" w:date="2018-09-25T12:47:00Z">
              <w:rPr>
                <w:rFonts w:cs="Times New Roman"/>
                <w:color w:val="000000" w:themeColor="text1"/>
                <w:sz w:val="22"/>
              </w:rPr>
            </w:rPrChange>
          </w:rPr>
          <w:t xml:space="preserve"> and 0 afterwards.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43" w:author="Huang T  Dr (Surrey Business Schl)" w:date="2018-09-25T12:47:00Z">
                    <w:rPr>
                      <w:rFonts w:ascii="Cambria Math" w:hAnsi="Cambria Math" w:cs="Times New Roman"/>
                      <w:color w:val="000000" w:themeColor="text1"/>
                      <w:sz w:val="22"/>
                    </w:rPr>
                  </w:rPrChange>
                </w:rPr>
                <m:t>y</m:t>
              </m:r>
            </m:e>
            <m:sub>
              <m:r>
                <w:rPr>
                  <w:rFonts w:ascii="Cambria Math" w:hAnsi="Cambria Math" w:cs="Times New Roman"/>
                  <w:color w:val="C45911" w:themeColor="accent2" w:themeShade="BF"/>
                  <w:sz w:val="22"/>
                  <w:rPrChange w:id="244" w:author="Huang T  Dr (Surrey Business Schl)" w:date="2018-09-25T12:47:00Z">
                    <w:rPr>
                      <w:rFonts w:ascii="Cambria Math" w:hAnsi="Cambria Math" w:cs="Times New Roman"/>
                      <w:color w:val="000000" w:themeColor="text1"/>
                      <w:sz w:val="22"/>
                    </w:rPr>
                  </w:rPrChange>
                </w:rPr>
                <m:t>t</m:t>
              </m:r>
            </m:sub>
          </m:sSub>
        </m:oMath>
        <w:r w:rsidRPr="00B5013C">
          <w:rPr>
            <w:rFonts w:cs="Times New Roman"/>
            <w:color w:val="C45911" w:themeColor="accent2" w:themeShade="BF"/>
            <w:sz w:val="22"/>
            <w:rPrChange w:id="245" w:author="Huang T  Dr (Surrey Business Schl)" w:date="2018-09-25T12:47:00Z">
              <w:rPr>
                <w:rFonts w:cs="Times New Roman"/>
                <w:color w:val="000000" w:themeColor="text1"/>
                <w:sz w:val="22"/>
              </w:rPr>
            </w:rPrChange>
          </w:rPr>
          <w:t xml:space="preserve"> and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46" w:author="Huang T  Dr (Surrey Business Schl)" w:date="2018-09-25T12:47:00Z">
                    <w:rPr>
                      <w:rFonts w:ascii="Cambria Math" w:hAnsi="Cambria Math" w:cs="Times New Roman"/>
                      <w:color w:val="000000" w:themeColor="text1"/>
                      <w:sz w:val="22"/>
                    </w:rPr>
                  </w:rPrChange>
                </w:rPr>
                <m:t>x</m:t>
              </m:r>
            </m:e>
            <m:sub>
              <m:r>
                <w:rPr>
                  <w:rFonts w:ascii="Cambria Math" w:hAnsi="Cambria Math" w:cs="Times New Roman"/>
                  <w:color w:val="C45911" w:themeColor="accent2" w:themeShade="BF"/>
                  <w:sz w:val="22"/>
                  <w:rPrChange w:id="247" w:author="Huang T  Dr (Surrey Business Schl)" w:date="2018-09-25T12:47:00Z">
                    <w:rPr>
                      <w:rFonts w:ascii="Cambria Math" w:hAnsi="Cambria Math" w:cs="Times New Roman"/>
                      <w:color w:val="000000" w:themeColor="text1"/>
                      <w:sz w:val="22"/>
                    </w:rPr>
                  </w:rPrChange>
                </w:rPr>
                <m:t>t</m:t>
              </m:r>
            </m:sub>
          </m:sSub>
        </m:oMath>
        <w:r w:rsidRPr="00B5013C">
          <w:rPr>
            <w:rFonts w:cs="Times New Roman"/>
            <w:color w:val="C45911" w:themeColor="accent2" w:themeShade="BF"/>
            <w:sz w:val="22"/>
            <w:rPrChange w:id="248" w:author="Huang T  Dr (Surrey Business Schl)" w:date="2018-09-25T12:47:00Z">
              <w:rPr>
                <w:rFonts w:cs="Times New Roman"/>
                <w:color w:val="000000" w:themeColor="text1"/>
                <w:sz w:val="22"/>
              </w:rPr>
            </w:rPrChange>
          </w:rPr>
          <w:t xml:space="preserve"> are the sales and the price of the product at week </w:t>
        </w:r>
        <w:r w:rsidRPr="00B5013C">
          <w:rPr>
            <w:rFonts w:cs="Times New Roman"/>
            <w:i/>
            <w:color w:val="C45911" w:themeColor="accent2" w:themeShade="BF"/>
            <w:sz w:val="22"/>
            <w:rPrChange w:id="249" w:author="Huang T  Dr (Surrey Business Schl)" w:date="2018-09-25T12:47:00Z">
              <w:rPr>
                <w:rFonts w:cs="Times New Roman"/>
                <w:i/>
                <w:color w:val="000000" w:themeColor="text1"/>
                <w:sz w:val="22"/>
              </w:rPr>
            </w:rPrChange>
          </w:rPr>
          <w:t>t</w:t>
        </w:r>
        <w:r w:rsidRPr="00B5013C">
          <w:rPr>
            <w:rFonts w:cs="Times New Roman"/>
            <w:color w:val="C45911" w:themeColor="accent2" w:themeShade="BF"/>
            <w:sz w:val="22"/>
            <w:rPrChange w:id="250" w:author="Huang T  Dr (Surrey Business Schl)" w:date="2018-09-25T12:47:00Z">
              <w:rPr>
                <w:rFonts w:cs="Times New Roman"/>
                <w:color w:val="000000" w:themeColor="text1"/>
                <w:sz w:val="22"/>
              </w:rPr>
            </w:rPrChange>
          </w:rPr>
          <w:t xml:space="preserve">. We consider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51" w:author="Huang T  Dr (Surrey Business Schl)" w:date="2018-09-25T12:47:00Z">
                    <w:rPr>
                      <w:rFonts w:ascii="Cambria Math" w:hAnsi="Cambria Math" w:cs="Times New Roman"/>
                      <w:color w:val="000000" w:themeColor="text1"/>
                      <w:sz w:val="22"/>
                    </w:rPr>
                  </w:rPrChange>
                </w:rPr>
                <m:t>x</m:t>
              </m:r>
            </m:e>
            <m:sub>
              <m:r>
                <w:rPr>
                  <w:rFonts w:ascii="Cambria Math" w:hAnsi="Cambria Math" w:cs="Times New Roman"/>
                  <w:color w:val="C45911" w:themeColor="accent2" w:themeShade="BF"/>
                  <w:sz w:val="22"/>
                  <w:rPrChange w:id="252" w:author="Huang T  Dr (Surrey Business Schl)" w:date="2018-09-25T12:47:00Z">
                    <w:rPr>
                      <w:rFonts w:ascii="Cambria Math" w:hAnsi="Cambria Math" w:cs="Times New Roman"/>
                      <w:color w:val="000000" w:themeColor="text1"/>
                      <w:sz w:val="22"/>
                    </w:rPr>
                  </w:rPrChange>
                </w:rPr>
                <m:t>t</m:t>
              </m:r>
            </m:sub>
          </m:sSub>
        </m:oMath>
        <w:r w:rsidRPr="00B5013C">
          <w:rPr>
            <w:rFonts w:cs="Times New Roman"/>
            <w:color w:val="C45911" w:themeColor="accent2" w:themeShade="BF"/>
            <w:sz w:val="22"/>
            <w:rPrChange w:id="253" w:author="Huang T  Dr (Surrey Business Schl)" w:date="2018-09-25T12:47:00Z">
              <w:rPr>
                <w:rFonts w:cs="Times New Roman"/>
                <w:color w:val="000000" w:themeColor="text1"/>
                <w:sz w:val="22"/>
              </w:rPr>
            </w:rPrChange>
          </w:rPr>
          <w:t xml:space="preserve"> to be strictly exogenous as we assume that retailers do not change product prices based on their short-term </w:t>
        </w:r>
      </w:ins>
      <w:ins w:id="254" w:author="Huang T  Dr (Surrey Business Schl)" w:date="2018-09-25T12:33:00Z">
        <w:r w:rsidRPr="00B5013C">
          <w:rPr>
            <w:rFonts w:cs="Times New Roman"/>
            <w:color w:val="C45911" w:themeColor="accent2" w:themeShade="BF"/>
            <w:sz w:val="22"/>
            <w:rPrChange w:id="255" w:author="Huang T  Dr (Surrey Business Schl)" w:date="2018-09-25T12:47:00Z">
              <w:rPr>
                <w:rFonts w:cs="Times New Roman"/>
                <w:color w:val="000000" w:themeColor="text1"/>
                <w:sz w:val="22"/>
              </w:rPr>
            </w:rPrChange>
          </w:rPr>
          <w:t xml:space="preserve">product </w:t>
        </w:r>
      </w:ins>
      <w:ins w:id="256" w:author="Huang T  Dr (Surrey Business Schl)" w:date="2018-09-25T12:31:00Z">
        <w:r w:rsidRPr="00B5013C">
          <w:rPr>
            <w:rFonts w:cs="Times New Roman"/>
            <w:color w:val="C45911" w:themeColor="accent2" w:themeShade="BF"/>
            <w:sz w:val="22"/>
            <w:rPrChange w:id="257" w:author="Huang T  Dr (Surrey Business Schl)" w:date="2018-09-25T12:47:00Z">
              <w:rPr>
                <w:rFonts w:cs="Times New Roman"/>
                <w:color w:val="000000" w:themeColor="text1"/>
                <w:sz w:val="22"/>
              </w:rPr>
            </w:rPrChange>
          </w:rPr>
          <w:t xml:space="preserve">sales.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58" w:author="Huang T  Dr (Surrey Business Schl)" w:date="2018-09-25T12:47:00Z">
                    <w:rPr>
                      <w:rFonts w:ascii="Cambria Math" w:hAnsi="Cambria Math" w:cs="Times New Roman"/>
                      <w:color w:val="000000" w:themeColor="text1"/>
                      <w:sz w:val="22"/>
                    </w:rPr>
                  </w:rPrChange>
                </w:rPr>
                <m:t>u</m:t>
              </m:r>
            </m:e>
            <m:sub>
              <m:r>
                <w:rPr>
                  <w:rFonts w:ascii="Cambria Math" w:hAnsi="Cambria Math" w:cs="Times New Roman"/>
                  <w:color w:val="C45911" w:themeColor="accent2" w:themeShade="BF"/>
                  <w:sz w:val="22"/>
                  <w:rPrChange w:id="259" w:author="Huang T  Dr (Surrey Business Schl)" w:date="2018-09-25T12:47:00Z">
                    <w:rPr>
                      <w:rFonts w:ascii="Cambria Math" w:hAnsi="Cambria Math" w:cs="Times New Roman"/>
                      <w:color w:val="000000" w:themeColor="text1"/>
                      <w:sz w:val="22"/>
                    </w:rPr>
                  </w:rPrChange>
                </w:rPr>
                <m:t>t</m:t>
              </m:r>
            </m:sub>
          </m:sSub>
        </m:oMath>
        <w:r w:rsidRPr="00B5013C">
          <w:rPr>
            <w:rFonts w:cs="Times New Roman"/>
            <w:color w:val="C45911" w:themeColor="accent2" w:themeShade="BF"/>
            <w:sz w:val="22"/>
            <w:rPrChange w:id="260" w:author="Huang T  Dr (Surrey Business Schl)" w:date="2018-09-25T12:47:00Z">
              <w:rPr>
                <w:rFonts w:cs="Times New Roman"/>
                <w:color w:val="000000" w:themeColor="text1"/>
                <w:sz w:val="22"/>
              </w:rPr>
            </w:rPrChange>
          </w:rPr>
          <w:t xml:space="preserve"> is the error term, and we assume that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61" w:author="Huang T  Dr (Surrey Business Schl)" w:date="2018-09-25T12:47:00Z">
                    <w:rPr>
                      <w:rFonts w:ascii="Cambria Math" w:hAnsi="Cambria Math" w:cs="Times New Roman"/>
                      <w:color w:val="000000" w:themeColor="text1"/>
                      <w:sz w:val="22"/>
                    </w:rPr>
                  </w:rPrChange>
                </w:rPr>
                <m:t>u</m:t>
              </m:r>
            </m:e>
            <m:sub>
              <m:r>
                <w:rPr>
                  <w:rFonts w:ascii="Cambria Math" w:hAnsi="Cambria Math" w:cs="Times New Roman"/>
                  <w:color w:val="C45911" w:themeColor="accent2" w:themeShade="BF"/>
                  <w:sz w:val="22"/>
                  <w:rPrChange w:id="262" w:author="Huang T  Dr (Surrey Business Schl)" w:date="2018-09-25T12:47:00Z">
                    <w:rPr>
                      <w:rFonts w:ascii="Cambria Math" w:hAnsi="Cambria Math" w:cs="Times New Roman"/>
                      <w:color w:val="000000" w:themeColor="text1"/>
                      <w:sz w:val="22"/>
                    </w:rPr>
                  </w:rPrChange>
                </w:rPr>
                <m:t>t</m:t>
              </m:r>
            </m:sub>
          </m:sSub>
          <m:r>
            <w:rPr>
              <w:rFonts w:ascii="Cambria Math" w:hAnsi="Cambria Math" w:cs="Times New Roman"/>
              <w:color w:val="C45911" w:themeColor="accent2" w:themeShade="BF"/>
              <w:sz w:val="22"/>
              <w:rPrChange w:id="263" w:author="Huang T  Dr (Surrey Business Schl)" w:date="2018-09-25T12:47:00Z">
                <w:rPr>
                  <w:rFonts w:ascii="Cambria Math" w:hAnsi="Cambria Math" w:cs="Times New Roman"/>
                  <w:color w:val="000000" w:themeColor="text1"/>
                  <w:sz w:val="22"/>
                </w:rPr>
              </w:rPrChange>
            </w:rPr>
            <m:t>~iid(0,</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Change w:id="264" w:author="Huang T  Dr (Surrey Business Schl)" w:date="2018-09-25T12:47:00Z">
                    <w:rPr>
                      <w:rFonts w:ascii="Cambria Math" w:hAnsi="Cambria Math" w:cs="Times New Roman"/>
                      <w:color w:val="000000" w:themeColor="text1"/>
                      <w:sz w:val="22"/>
                    </w:rPr>
                  </w:rPrChange>
                </w:rPr>
                <m:t>σ</m:t>
              </m:r>
            </m:e>
            <m:sub>
              <m:r>
                <w:rPr>
                  <w:rFonts w:ascii="Cambria Math" w:hAnsi="Cambria Math" w:cs="Times New Roman"/>
                  <w:color w:val="C45911" w:themeColor="accent2" w:themeShade="BF"/>
                  <w:sz w:val="22"/>
                  <w:rPrChange w:id="265" w:author="Huang T  Dr (Surrey Business Schl)" w:date="2018-09-25T12:47:00Z">
                    <w:rPr>
                      <w:rFonts w:ascii="Cambria Math" w:hAnsi="Cambria Math" w:cs="Times New Roman"/>
                      <w:color w:val="000000" w:themeColor="text1"/>
                      <w:sz w:val="22"/>
                    </w:rPr>
                  </w:rPrChange>
                </w:rPr>
                <m:t>1</m:t>
              </m:r>
            </m:sub>
            <m:sup>
              <m:r>
                <w:rPr>
                  <w:rFonts w:ascii="Cambria Math" w:hAnsi="Cambria Math" w:cs="Times New Roman"/>
                  <w:color w:val="C45911" w:themeColor="accent2" w:themeShade="BF"/>
                  <w:sz w:val="22"/>
                  <w:rPrChange w:id="266" w:author="Huang T  Dr (Surrey Business Schl)" w:date="2018-09-25T12:47:00Z">
                    <w:rPr>
                      <w:rFonts w:ascii="Cambria Math" w:hAnsi="Cambria Math" w:cs="Times New Roman"/>
                      <w:color w:val="000000" w:themeColor="text1"/>
                      <w:sz w:val="22"/>
                    </w:rPr>
                  </w:rPrChange>
                </w:rPr>
                <m:t>2</m:t>
              </m:r>
            </m:sup>
          </m:sSubSup>
          <m:r>
            <w:rPr>
              <w:rFonts w:ascii="Cambria Math" w:hAnsi="Cambria Math" w:cs="Times New Roman"/>
              <w:color w:val="C45911" w:themeColor="accent2" w:themeShade="BF"/>
              <w:sz w:val="22"/>
              <w:rPrChange w:id="267" w:author="Huang T  Dr (Surrey Business Schl)" w:date="2018-09-25T12:47:00Z">
                <w:rPr>
                  <w:rFonts w:ascii="Cambria Math" w:hAnsi="Cambria Math" w:cs="Times New Roman"/>
                  <w:color w:val="000000" w:themeColor="text1"/>
                  <w:sz w:val="22"/>
                </w:rPr>
              </w:rPrChange>
            </w:rPr>
            <m:t>)</m:t>
          </m:r>
        </m:oMath>
        <w:r w:rsidRPr="00B5013C">
          <w:rPr>
            <w:rFonts w:cs="Times New Roman"/>
            <w:color w:val="C45911" w:themeColor="accent2" w:themeShade="BF"/>
            <w:sz w:val="22"/>
            <w:rPrChange w:id="268" w:author="Huang T  Dr (Surrey Business Schl)" w:date="2018-09-25T12:47:00Z">
              <w:rPr>
                <w:rFonts w:cs="Times New Roman"/>
                <w:color w:val="000000" w:themeColor="text1"/>
                <w:sz w:val="22"/>
              </w:rPr>
            </w:rPrChange>
          </w:rPr>
          <w:t xml:space="preserve"> when </w:t>
        </w:r>
        <m:oMath>
          <m:r>
            <w:rPr>
              <w:rFonts w:ascii="Cambria Math" w:hAnsi="Cambria Math" w:cs="Times New Roman" w:hint="eastAsia"/>
              <w:color w:val="C45911" w:themeColor="accent2" w:themeShade="BF"/>
              <w:sz w:val="22"/>
              <w:rPrChange w:id="269" w:author="Huang T  Dr (Surrey Business Schl)" w:date="2018-09-25T12:47:00Z">
                <w:rPr>
                  <w:rFonts w:ascii="Cambria Math" w:hAnsi="Cambria Math" w:cs="Times New Roman" w:hint="eastAsia"/>
                  <w:color w:val="000000" w:themeColor="text1"/>
                  <w:sz w:val="22"/>
                </w:rPr>
              </w:rPrChange>
            </w:rPr>
            <m:t>t</m:t>
          </m:r>
          <m:r>
            <w:rPr>
              <w:rFonts w:ascii="Cambria Math" w:hAnsi="Cambria Math" w:cs="Times New Roman" w:hint="eastAsia"/>
              <w:color w:val="C45911" w:themeColor="accent2" w:themeShade="BF"/>
              <w:sz w:val="22"/>
              <w:rPrChange w:id="270" w:author="Huang T  Dr (Surrey Business Schl)" w:date="2018-09-25T12:47:00Z">
                <w:rPr>
                  <w:rFonts w:ascii="Cambria Math" w:hAnsi="Cambria Math" w:cs="Times New Roman" w:hint="eastAsia"/>
                  <w:color w:val="000000" w:themeColor="text1"/>
                  <w:sz w:val="22"/>
                </w:rPr>
              </w:rPrChange>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71"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272" w:author="Huang T  Dr (Surrey Business Schl)" w:date="2018-09-25T12:47:00Z">
                    <w:rPr>
                      <w:rFonts w:ascii="Cambria Math" w:hAnsi="Cambria Math" w:cs="Times New Roman"/>
                      <w:color w:val="000000" w:themeColor="text1"/>
                      <w:sz w:val="22"/>
                    </w:rPr>
                  </w:rPrChange>
                </w:rPr>
                <m:t>1</m:t>
              </m:r>
            </m:sub>
          </m:sSub>
        </m:oMath>
        <w:r w:rsidRPr="00B5013C">
          <w:rPr>
            <w:rFonts w:cs="Times New Roman"/>
            <w:color w:val="C45911" w:themeColor="accent2" w:themeShade="BF"/>
            <w:sz w:val="22"/>
            <w:rPrChange w:id="273" w:author="Huang T  Dr (Surrey Business Schl)" w:date="2018-09-25T12:47:00Z">
              <w:rPr>
                <w:rFonts w:cs="Times New Roman"/>
                <w:color w:val="000000" w:themeColor="text1"/>
                <w:sz w:val="22"/>
              </w:rPr>
            </w:rPrChange>
          </w:rPr>
          <w:t xml:space="preserve"> and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74" w:author="Huang T  Dr (Surrey Business Schl)" w:date="2018-09-25T12:47:00Z">
                    <w:rPr>
                      <w:rFonts w:ascii="Cambria Math" w:hAnsi="Cambria Math" w:cs="Times New Roman"/>
                      <w:color w:val="000000" w:themeColor="text1"/>
                      <w:sz w:val="22"/>
                    </w:rPr>
                  </w:rPrChange>
                </w:rPr>
                <m:t>u</m:t>
              </m:r>
            </m:e>
            <m:sub>
              <m:r>
                <w:rPr>
                  <w:rFonts w:ascii="Cambria Math" w:hAnsi="Cambria Math" w:cs="Times New Roman"/>
                  <w:color w:val="C45911" w:themeColor="accent2" w:themeShade="BF"/>
                  <w:sz w:val="22"/>
                  <w:rPrChange w:id="275" w:author="Huang T  Dr (Surrey Business Schl)" w:date="2018-09-25T12:47:00Z">
                    <w:rPr>
                      <w:rFonts w:ascii="Cambria Math" w:hAnsi="Cambria Math" w:cs="Times New Roman"/>
                      <w:color w:val="000000" w:themeColor="text1"/>
                      <w:sz w:val="22"/>
                    </w:rPr>
                  </w:rPrChange>
                </w:rPr>
                <m:t>t</m:t>
              </m:r>
            </m:sub>
          </m:sSub>
          <m:r>
            <w:rPr>
              <w:rFonts w:ascii="Cambria Math" w:hAnsi="Cambria Math" w:cs="Times New Roman"/>
              <w:color w:val="C45911" w:themeColor="accent2" w:themeShade="BF"/>
              <w:sz w:val="22"/>
              <w:rPrChange w:id="276" w:author="Huang T  Dr (Surrey Business Schl)" w:date="2018-09-25T12:47:00Z">
                <w:rPr>
                  <w:rFonts w:ascii="Cambria Math" w:hAnsi="Cambria Math" w:cs="Times New Roman"/>
                  <w:color w:val="000000" w:themeColor="text1"/>
                  <w:sz w:val="22"/>
                </w:rPr>
              </w:rPrChange>
            </w:rPr>
            <m:t>~iid(0,</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Change w:id="277" w:author="Huang T  Dr (Surrey Business Schl)" w:date="2018-09-25T12:47:00Z">
                    <w:rPr>
                      <w:rFonts w:ascii="Cambria Math" w:hAnsi="Cambria Math" w:cs="Times New Roman"/>
                      <w:color w:val="000000" w:themeColor="text1"/>
                      <w:sz w:val="22"/>
                    </w:rPr>
                  </w:rPrChange>
                </w:rPr>
                <m:t>σ</m:t>
              </m:r>
            </m:e>
            <m:sub>
              <m:r>
                <w:rPr>
                  <w:rFonts w:ascii="Cambria Math" w:hAnsi="Cambria Math" w:cs="Times New Roman"/>
                  <w:color w:val="C45911" w:themeColor="accent2" w:themeShade="BF"/>
                  <w:sz w:val="22"/>
                  <w:rPrChange w:id="278" w:author="Huang T  Dr (Surrey Business Schl)" w:date="2018-09-25T12:47:00Z">
                    <w:rPr>
                      <w:rFonts w:ascii="Cambria Math" w:hAnsi="Cambria Math" w:cs="Times New Roman"/>
                      <w:color w:val="000000" w:themeColor="text1"/>
                      <w:sz w:val="22"/>
                    </w:rPr>
                  </w:rPrChange>
                </w:rPr>
                <m:t>2</m:t>
              </m:r>
            </m:sub>
            <m:sup>
              <m:r>
                <w:rPr>
                  <w:rFonts w:ascii="Cambria Math" w:hAnsi="Cambria Math" w:cs="Times New Roman"/>
                  <w:color w:val="C45911" w:themeColor="accent2" w:themeShade="BF"/>
                  <w:sz w:val="22"/>
                  <w:rPrChange w:id="279" w:author="Huang T  Dr (Surrey Business Schl)" w:date="2018-09-25T12:47:00Z">
                    <w:rPr>
                      <w:rFonts w:ascii="Cambria Math" w:hAnsi="Cambria Math" w:cs="Times New Roman"/>
                      <w:color w:val="000000" w:themeColor="text1"/>
                      <w:sz w:val="22"/>
                    </w:rPr>
                  </w:rPrChange>
                </w:rPr>
                <m:t>2</m:t>
              </m:r>
            </m:sup>
          </m:sSubSup>
          <m:r>
            <w:rPr>
              <w:rFonts w:ascii="Cambria Math" w:hAnsi="Cambria Math" w:cs="Times New Roman"/>
              <w:color w:val="C45911" w:themeColor="accent2" w:themeShade="BF"/>
              <w:sz w:val="22"/>
              <w:rPrChange w:id="280" w:author="Huang T  Dr (Surrey Business Schl)" w:date="2018-09-25T12:47:00Z">
                <w:rPr>
                  <w:rFonts w:ascii="Cambria Math" w:hAnsi="Cambria Math" w:cs="Times New Roman"/>
                  <w:color w:val="000000" w:themeColor="text1"/>
                  <w:sz w:val="22"/>
                </w:rPr>
              </w:rPrChange>
            </w:rPr>
            <m:t>)</m:t>
          </m:r>
        </m:oMath>
        <w:r w:rsidRPr="00B5013C">
          <w:rPr>
            <w:rFonts w:cs="Times New Roman"/>
            <w:color w:val="C45911" w:themeColor="accent2" w:themeShade="BF"/>
            <w:sz w:val="22"/>
            <w:rPrChange w:id="281" w:author="Huang T  Dr (Surrey Business Schl)" w:date="2018-09-25T12:47:00Z">
              <w:rPr>
                <w:rFonts w:cs="Times New Roman"/>
                <w:color w:val="000000" w:themeColor="text1"/>
                <w:sz w:val="22"/>
              </w:rPr>
            </w:rPrChange>
          </w:rPr>
          <w:t xml:space="preserve"> when </w:t>
        </w:r>
        <m:oMath>
          <m:r>
            <w:rPr>
              <w:rFonts w:ascii="Cambria Math" w:hAnsi="Cambria Math" w:cs="Times New Roman"/>
              <w:color w:val="C45911" w:themeColor="accent2" w:themeShade="BF"/>
              <w:sz w:val="22"/>
              <w:rPrChange w:id="282" w:author="Huang T  Dr (Surrey Business Schl)" w:date="2018-09-25T12:47:00Z">
                <w:rPr>
                  <w:rFonts w:ascii="Cambria Math" w:hAnsi="Cambria Math" w:cs="Times New Roman"/>
                  <w:color w:val="000000" w:themeColor="text1"/>
                  <w:sz w:val="22"/>
                </w:rPr>
              </w:rPrChange>
            </w:rPr>
            <m:t>t&gt;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83"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284" w:author="Huang T  Dr (Surrey Business Schl)" w:date="2018-09-25T12:47:00Z">
                    <w:rPr>
                      <w:rFonts w:ascii="Cambria Math" w:hAnsi="Cambria Math" w:cs="Times New Roman"/>
                      <w:color w:val="000000" w:themeColor="text1"/>
                      <w:sz w:val="22"/>
                    </w:rPr>
                  </w:rPrChange>
                </w:rPr>
                <m:t>1</m:t>
              </m:r>
            </m:sub>
          </m:sSub>
        </m:oMath>
        <w:r w:rsidRPr="00B5013C">
          <w:rPr>
            <w:rFonts w:cs="Times New Roman"/>
            <w:color w:val="C45911" w:themeColor="accent2" w:themeShade="BF"/>
            <w:sz w:val="22"/>
            <w:rPrChange w:id="285" w:author="Huang T  Dr (Surrey Business Schl)" w:date="2018-09-25T12:47:00Z">
              <w:rPr>
                <w:rFonts w:cs="Times New Roman"/>
                <w:color w:val="000000" w:themeColor="text1"/>
                <w:sz w:val="22"/>
              </w:rPr>
            </w:rPrChange>
          </w:rPr>
          <w:t xml:space="preserve">. We may estimate a model with a functional form which is congruent with the demand (e.g., </w:t>
        </w:r>
        <m:oMath>
          <m:sSub>
            <m:sSubPr>
              <m:ctrlPr>
                <w:rPr>
                  <w:rFonts w:ascii="Cambria Math" w:hAnsi="Cambria Math" w:cs="Times New Roman"/>
                  <w:i/>
                  <w:color w:val="C45911" w:themeColor="accent2" w:themeShade="BF"/>
                  <w:sz w:val="22"/>
                </w:rPr>
              </m:ctrlPr>
            </m:sSubPr>
            <m:e>
              <m:acc>
                <m:accPr>
                  <m:ctrlPr>
                    <w:rPr>
                      <w:rFonts w:ascii="Cambria Math" w:hAnsi="Cambria Math" w:cs="Times New Roman"/>
                      <w:i/>
                      <w:color w:val="C45911" w:themeColor="accent2" w:themeShade="BF"/>
                      <w:sz w:val="22"/>
                    </w:rPr>
                  </m:ctrlPr>
                </m:accPr>
                <m:e>
                  <m:r>
                    <w:rPr>
                      <w:rFonts w:ascii="Cambria Math" w:hAnsi="Cambria Math" w:cs="Times New Roman"/>
                      <w:color w:val="C45911" w:themeColor="accent2" w:themeShade="BF"/>
                      <w:sz w:val="22"/>
                      <w:rPrChange w:id="286" w:author="Huang T  Dr (Surrey Business Schl)" w:date="2018-09-25T12:47:00Z">
                        <w:rPr>
                          <w:rFonts w:ascii="Cambria Math" w:hAnsi="Cambria Math" w:cs="Times New Roman"/>
                          <w:color w:val="000000" w:themeColor="text1"/>
                          <w:sz w:val="22"/>
                        </w:rPr>
                      </w:rPrChange>
                    </w:rPr>
                    <m:t>y</m:t>
                  </m:r>
                </m:e>
              </m:acc>
            </m:e>
            <m:sub>
              <m:r>
                <w:rPr>
                  <w:rFonts w:ascii="Cambria Math" w:hAnsi="Cambria Math" w:cs="Times New Roman"/>
                  <w:color w:val="C45911" w:themeColor="accent2" w:themeShade="BF"/>
                  <w:sz w:val="22"/>
                  <w:rPrChange w:id="287" w:author="Huang T  Dr (Surrey Business Schl)" w:date="2018-09-25T12:47:00Z">
                    <w:rPr>
                      <w:rFonts w:ascii="Cambria Math" w:hAnsi="Cambria Math" w:cs="Times New Roman"/>
                      <w:color w:val="000000" w:themeColor="text1"/>
                      <w:sz w:val="22"/>
                    </w:rPr>
                  </w:rPrChange>
                </w:rPr>
                <m:t>t</m:t>
              </m:r>
            </m:sub>
          </m:sSub>
          <m:r>
            <w:rPr>
              <w:rFonts w:ascii="Cambria Math" w:hAnsi="Cambria Math" w:cs="Times New Roman"/>
              <w:color w:val="C45911" w:themeColor="accent2" w:themeShade="BF"/>
              <w:sz w:val="22"/>
              <w:rPrChange w:id="288" w:author="Huang T  Dr (Surrey Business Schl)" w:date="2018-09-25T12:47:00Z">
                <w:rPr>
                  <w:rFonts w:ascii="Cambria Math" w:hAnsi="Cambria Math" w:cs="Times New Roman"/>
                  <w:color w:val="000000" w:themeColor="text1"/>
                  <w:sz w:val="22"/>
                </w:rPr>
              </w:rPrChange>
            </w:rPr>
            <m:t>=</m:t>
          </m:r>
          <m:acc>
            <m:accPr>
              <m:ctrlPr>
                <w:rPr>
                  <w:rFonts w:ascii="Cambria Math" w:hAnsi="Cambria Math" w:cs="Times New Roman"/>
                  <w:i/>
                  <w:color w:val="C45911" w:themeColor="accent2" w:themeShade="BF"/>
                  <w:sz w:val="22"/>
                </w:rPr>
              </m:ctrlPr>
            </m:accPr>
            <m:e>
              <m:r>
                <w:rPr>
                  <w:rFonts w:ascii="Cambria Math" w:hAnsi="Cambria Math" w:cs="Times New Roman"/>
                  <w:color w:val="C45911" w:themeColor="accent2" w:themeShade="BF"/>
                  <w:sz w:val="22"/>
                  <w:rPrChange w:id="289" w:author="Huang T  Dr (Surrey Business Schl)" w:date="2018-09-25T12:47:00Z">
                    <w:rPr>
                      <w:rFonts w:ascii="Cambria Math" w:hAnsi="Cambria Math" w:cs="Times New Roman"/>
                      <w:color w:val="000000" w:themeColor="text1"/>
                      <w:sz w:val="22"/>
                    </w:rPr>
                  </w:rPrChange>
                </w:rPr>
                <m:t>β</m:t>
              </m:r>
            </m:e>
          </m:acc>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90" w:author="Huang T  Dr (Surrey Business Schl)" w:date="2018-09-25T12:47:00Z">
                    <w:rPr>
                      <w:rFonts w:ascii="Cambria Math" w:hAnsi="Cambria Math" w:cs="Times New Roman"/>
                      <w:color w:val="000000" w:themeColor="text1"/>
                      <w:sz w:val="22"/>
                    </w:rPr>
                  </w:rPrChange>
                </w:rPr>
                <m:t>x</m:t>
              </m:r>
            </m:e>
            <m:sub>
              <m:r>
                <w:rPr>
                  <w:rFonts w:ascii="Cambria Math" w:hAnsi="Cambria Math" w:cs="Times New Roman"/>
                  <w:color w:val="C45911" w:themeColor="accent2" w:themeShade="BF"/>
                  <w:sz w:val="22"/>
                  <w:rPrChange w:id="291" w:author="Huang T  Dr (Surrey Business Schl)" w:date="2018-09-25T12:47:00Z">
                    <w:rPr>
                      <w:rFonts w:ascii="Cambria Math" w:hAnsi="Cambria Math" w:cs="Times New Roman"/>
                      <w:color w:val="000000" w:themeColor="text1"/>
                      <w:sz w:val="22"/>
                    </w:rPr>
                  </w:rPrChange>
                </w:rPr>
                <m:t>t</m:t>
              </m:r>
            </m:sub>
          </m:sSub>
          <m:r>
            <w:rPr>
              <w:rFonts w:ascii="Cambria Math" w:hAnsi="Cambria Math" w:cs="Times New Roman"/>
              <w:color w:val="C45911" w:themeColor="accent2" w:themeShade="BF"/>
              <w:sz w:val="22"/>
              <w:rPrChange w:id="292" w:author="Huang T  Dr (Surrey Business Schl)" w:date="2018-09-25T12:47:00Z">
                <w:rPr>
                  <w:rFonts w:ascii="Cambria Math" w:hAnsi="Cambria Math" w:cs="Times New Roman"/>
                  <w:color w:val="000000" w:themeColor="text1"/>
                  <w:sz w:val="22"/>
                </w:rPr>
              </w:rPrChange>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93" w:author="Huang T  Dr (Surrey Business Schl)" w:date="2018-09-25T12:47:00Z">
                    <w:rPr>
                      <w:rFonts w:ascii="Cambria Math" w:hAnsi="Cambria Math" w:cs="Times New Roman"/>
                      <w:color w:val="000000" w:themeColor="text1"/>
                      <w:sz w:val="22"/>
                    </w:rPr>
                  </w:rPrChange>
                </w:rPr>
                <m:t>u</m:t>
              </m:r>
            </m:e>
            <m:sub>
              <m:r>
                <w:rPr>
                  <w:rFonts w:ascii="Cambria Math" w:hAnsi="Cambria Math" w:cs="Times New Roman"/>
                  <w:color w:val="C45911" w:themeColor="accent2" w:themeShade="BF"/>
                  <w:sz w:val="22"/>
                  <w:rPrChange w:id="294" w:author="Huang T  Dr (Surrey Business Schl)" w:date="2018-09-25T12:47:00Z">
                    <w:rPr>
                      <w:rFonts w:ascii="Cambria Math" w:hAnsi="Cambria Math" w:cs="Times New Roman"/>
                      <w:color w:val="000000" w:themeColor="text1"/>
                      <w:sz w:val="22"/>
                    </w:rPr>
                  </w:rPrChange>
                </w:rPr>
                <m:t>t</m:t>
              </m:r>
            </m:sub>
          </m:sSub>
        </m:oMath>
        <w:r w:rsidRPr="00B5013C">
          <w:rPr>
            <w:rFonts w:cs="Times New Roman"/>
            <w:color w:val="C45911" w:themeColor="accent2" w:themeShade="BF"/>
            <w:sz w:val="22"/>
            <w:rPrChange w:id="295" w:author="Huang T  Dr (Surrey Business Schl)" w:date="2018-09-25T12:47:00Z">
              <w:rPr>
                <w:rFonts w:cs="Times New Roman"/>
                <w:color w:val="000000" w:themeColor="text1"/>
                <w:sz w:val="22"/>
              </w:rPr>
            </w:rPrChange>
          </w:rPr>
          <w:t xml:space="preserve">) using the data before and after the structural </w:t>
        </w:r>
      </w:ins>
      <w:ins w:id="296" w:author="Huang T  Dr (Surrey Business Schl)" w:date="2018-09-25T12:34:00Z">
        <w:r w:rsidRPr="00B5013C">
          <w:rPr>
            <w:rFonts w:cs="Times New Roman"/>
            <w:color w:val="C45911" w:themeColor="accent2" w:themeShade="BF"/>
            <w:sz w:val="22"/>
            <w:rPrChange w:id="297" w:author="Huang T  Dr (Surrey Business Schl)" w:date="2018-09-25T12:47:00Z">
              <w:rPr>
                <w:rFonts w:cs="Times New Roman"/>
                <w:color w:val="000000" w:themeColor="text1"/>
                <w:sz w:val="22"/>
              </w:rPr>
            </w:rPrChange>
          </w:rPr>
          <w:t>change</w:t>
        </w:r>
      </w:ins>
      <w:ins w:id="298" w:author="Huang T  Dr (Surrey Business Schl)" w:date="2018-09-25T12:31:00Z">
        <w:r w:rsidRPr="00B5013C">
          <w:rPr>
            <w:rFonts w:cs="Times New Roman"/>
            <w:color w:val="C45911" w:themeColor="accent2" w:themeShade="BF"/>
            <w:sz w:val="22"/>
            <w:rPrChange w:id="299" w:author="Huang T  Dr (Surrey Business Schl)" w:date="2018-09-25T12:47:00Z">
              <w:rPr>
                <w:rFonts w:cs="Times New Roman"/>
                <w:color w:val="000000" w:themeColor="text1"/>
                <w:sz w:val="22"/>
              </w:rPr>
            </w:rPrChange>
          </w:rPr>
          <w:t xml:space="preserve">, e.g., </w:t>
        </w:r>
        <m:oMath>
          <m:r>
            <w:rPr>
              <w:rFonts w:ascii="Cambria Math" w:hAnsi="Cambria Math" w:cs="Times New Roman"/>
              <w:color w:val="C45911" w:themeColor="accent2" w:themeShade="BF"/>
              <w:sz w:val="22"/>
              <w:rPrChange w:id="300" w:author="Huang T  Dr (Surrey Business Schl)" w:date="2018-09-25T12:47:00Z">
                <w:rPr>
                  <w:rFonts w:ascii="Cambria Math" w:hAnsi="Cambria Math" w:cs="Times New Roman"/>
                  <w:color w:val="000000" w:themeColor="text1"/>
                  <w:sz w:val="22"/>
                </w:rPr>
              </w:rPrChange>
            </w:rPr>
            <m:t>[m:T]</m:t>
          </m:r>
        </m:oMath>
        <w:r w:rsidRPr="00B5013C">
          <w:rPr>
            <w:rFonts w:cs="Times New Roman"/>
            <w:color w:val="C45911" w:themeColor="accent2" w:themeShade="BF"/>
            <w:sz w:val="22"/>
            <w:rPrChange w:id="301" w:author="Huang T  Dr (Surrey Business Schl)" w:date="2018-09-25T12:47:00Z">
              <w:rPr>
                <w:rFonts w:cs="Times New Roman"/>
                <w:color w:val="000000" w:themeColor="text1"/>
                <w:sz w:val="22"/>
              </w:rPr>
            </w:rPrChange>
          </w:rPr>
          <w:t>,</w:t>
        </w:r>
        <m:oMath>
          <m:r>
            <w:rPr>
              <w:rFonts w:ascii="Cambria Math" w:hAnsi="Cambria Math" w:cs="Times New Roman"/>
              <w:color w:val="C45911" w:themeColor="accent2" w:themeShade="BF"/>
              <w:sz w:val="22"/>
              <w:rPrChange w:id="302" w:author="Huang T  Dr (Surrey Business Schl)" w:date="2018-09-25T12:47:00Z">
                <w:rPr>
                  <w:rFonts w:ascii="Cambria Math" w:hAnsi="Cambria Math" w:cs="Times New Roman"/>
                  <w:color w:val="000000" w:themeColor="text1"/>
                  <w:sz w:val="22"/>
                </w:rPr>
              </w:rPrChange>
            </w:rPr>
            <m:t xml:space="preserve"> where </m:t>
          </m:r>
          <m:r>
            <m:rPr>
              <m:sty m:val="p"/>
            </m:rPr>
            <w:rPr>
              <w:rFonts w:ascii="Cambria Math" w:hAnsi="Cambria Math" w:cs="Times New Roman"/>
              <w:color w:val="C45911" w:themeColor="accent2" w:themeShade="BF"/>
              <w:sz w:val="22"/>
              <w:rPrChange w:id="303" w:author="Huang T  Dr (Surrey Business Schl)" w:date="2018-09-25T12:47:00Z">
                <w:rPr>
                  <w:rFonts w:ascii="Cambria Math" w:hAnsi="Cambria Math" w:cs="Times New Roman"/>
                  <w:color w:val="000000" w:themeColor="text1"/>
                  <w:sz w:val="22"/>
                </w:rPr>
              </w:rPrChange>
            </w:rPr>
            <m:t>1</m:t>
          </m:r>
          <m:r>
            <w:rPr>
              <w:rFonts w:ascii="Cambria Math" w:hAnsi="Cambria Math" w:cs="Times New Roman" w:hint="eastAsia"/>
              <w:color w:val="C45911" w:themeColor="accent2" w:themeShade="BF"/>
              <w:sz w:val="22"/>
              <w:rPrChange w:id="304" w:author="Huang T  Dr (Surrey Business Schl)" w:date="2018-09-25T12:47:00Z">
                <w:rPr>
                  <w:rFonts w:ascii="Cambria Math" w:hAnsi="Cambria Math" w:cs="Times New Roman" w:hint="eastAsia"/>
                  <w:color w:val="000000" w:themeColor="text1"/>
                  <w:sz w:val="22"/>
                </w:rPr>
              </w:rPrChange>
            </w:rPr>
            <m:t>≤</m:t>
          </m:r>
          <m:r>
            <w:rPr>
              <w:rFonts w:ascii="Cambria Math" w:hAnsi="Cambria Math" w:cs="Times New Roman" w:hint="eastAsia"/>
              <w:color w:val="C45911" w:themeColor="accent2" w:themeShade="BF"/>
              <w:sz w:val="22"/>
              <w:rPrChange w:id="305" w:author="Huang T  Dr (Surrey Business Schl)" w:date="2018-09-25T12:47:00Z">
                <w:rPr>
                  <w:rFonts w:ascii="Cambria Math" w:hAnsi="Cambria Math" w:cs="Times New Roman" w:hint="eastAsia"/>
                  <w:color w:val="000000" w:themeColor="text1"/>
                  <w:sz w:val="22"/>
                </w:rPr>
              </w:rPrChange>
            </w:rPr>
            <m:t>m&lt;</m:t>
          </m:r>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306" w:author="Huang T  Dr (Surrey Business Schl)" w:date="2018-09-25T12:47:00Z">
                    <w:rPr>
                      <w:rFonts w:ascii="Cambria Math" w:hAnsi="Cambria Math" w:cs="Times New Roman"/>
                      <w:color w:val="000000" w:themeColor="text1"/>
                      <w:sz w:val="22"/>
                    </w:rPr>
                  </w:rPrChange>
                </w:rPr>
                <m:t>T</m:t>
              </m:r>
            </m:e>
            <m:sub>
              <m:r>
                <m:rPr>
                  <m:sty m:val="p"/>
                </m:rPr>
                <w:rPr>
                  <w:rFonts w:ascii="Cambria Math" w:hAnsi="Cambria Math" w:cs="Times New Roman"/>
                  <w:color w:val="C45911" w:themeColor="accent2" w:themeShade="BF"/>
                  <w:sz w:val="22"/>
                  <w:rPrChange w:id="307" w:author="Huang T  Dr (Surrey Business Schl)" w:date="2018-09-25T12:47:00Z">
                    <w:rPr>
                      <w:rFonts w:ascii="Cambria Math" w:hAnsi="Cambria Math" w:cs="Times New Roman"/>
                      <w:color w:val="000000" w:themeColor="text1"/>
                      <w:sz w:val="22"/>
                    </w:rPr>
                  </w:rPrChange>
                </w:rPr>
                <m:t>1</m:t>
              </m:r>
            </m:sub>
          </m:sSub>
          <m:r>
            <m:rPr>
              <m:sty m:val="p"/>
            </m:rPr>
            <w:rPr>
              <w:rFonts w:ascii="Cambria Math" w:hAnsi="Cambria Math" w:cs="Times New Roman"/>
              <w:color w:val="C45911" w:themeColor="accent2" w:themeShade="BF"/>
              <w:sz w:val="22"/>
              <w:rPrChange w:id="308" w:author="Huang T  Dr (Surrey Business Schl)" w:date="2018-09-25T12:47:00Z">
                <w:rPr>
                  <w:rFonts w:ascii="Cambria Math" w:hAnsi="Cambria Math" w:cs="Times New Roman"/>
                  <w:color w:val="000000" w:themeColor="text1"/>
                  <w:sz w:val="22"/>
                </w:rPr>
              </w:rPrChange>
            </w:rPr>
            <m:t>&lt;</m:t>
          </m:r>
          <m:r>
            <w:rPr>
              <w:rFonts w:ascii="Cambria Math" w:hAnsi="Cambria Math" w:cs="Times New Roman"/>
              <w:color w:val="C45911" w:themeColor="accent2" w:themeShade="BF"/>
              <w:sz w:val="22"/>
              <w:rPrChange w:id="309" w:author="Huang T  Dr (Surrey Business Schl)" w:date="2018-09-25T12:47:00Z">
                <w:rPr>
                  <w:rFonts w:ascii="Cambria Math" w:hAnsi="Cambria Math" w:cs="Times New Roman"/>
                  <w:color w:val="000000" w:themeColor="text1"/>
                  <w:sz w:val="22"/>
                </w:rPr>
              </w:rPrChange>
            </w:rPr>
            <m:t>T</m:t>
          </m:r>
        </m:oMath>
        <w:r w:rsidRPr="00B5013C">
          <w:rPr>
            <w:rFonts w:cs="Times New Roman"/>
            <w:color w:val="C45911" w:themeColor="accent2" w:themeShade="BF"/>
            <w:sz w:val="22"/>
            <w:rPrChange w:id="310" w:author="Huang T  Dr (Surrey Business Schl)" w:date="2018-09-25T12:47:00Z">
              <w:rPr>
                <w:rFonts w:cs="Times New Roman"/>
                <w:color w:val="000000" w:themeColor="text1"/>
                <w:sz w:val="22"/>
              </w:rPr>
            </w:rPrChange>
          </w:rPr>
          <w:t xml:space="preserve">. The OLS estimate </w:t>
        </w:r>
      </w:ins>
      <w:ins w:id="311" w:author="Huang T  Dr (Surrey Business Schl)" w:date="2018-09-25T12:34:00Z">
        <w:r w:rsidR="00967A41" w:rsidRPr="00B5013C">
          <w:rPr>
            <w:rFonts w:cs="Times New Roman"/>
            <w:color w:val="C45911" w:themeColor="accent2" w:themeShade="BF"/>
            <w:sz w:val="22"/>
            <w:rPrChange w:id="312" w:author="Huang T  Dr (Surrey Business Schl)" w:date="2018-09-25T12:47:00Z">
              <w:rPr>
                <w:rFonts w:cs="Times New Roman"/>
                <w:color w:val="000000" w:themeColor="text1"/>
                <w:sz w:val="22"/>
              </w:rPr>
            </w:rPrChange>
          </w:rPr>
          <w:t>of</w:t>
        </w:r>
      </w:ins>
      <w:ins w:id="313" w:author="Huang T  Dr (Surrey Business Schl)" w:date="2018-09-25T12:31:00Z">
        <w:r w:rsidRPr="00B5013C">
          <w:rPr>
            <w:rFonts w:cs="Times New Roman"/>
            <w:color w:val="C45911" w:themeColor="accent2" w:themeShade="BF"/>
            <w:sz w:val="22"/>
            <w:rPrChange w:id="314" w:author="Huang T  Dr (Surrey Business Schl)" w:date="2018-09-25T12:47:00Z">
              <w:rPr>
                <w:rFonts w:cs="Times New Roman"/>
                <w:color w:val="000000" w:themeColor="text1"/>
                <w:sz w:val="22"/>
              </w:rPr>
            </w:rPrChange>
          </w:rPr>
          <w:t xml:space="preserve"> the parameter</w:t>
        </w:r>
      </w:ins>
      <w:ins w:id="315" w:author="Huang T  Dr (Surrey Business Schl)" w:date="2018-09-25T12:34:00Z">
        <w:r w:rsidR="00967A41" w:rsidRPr="00B5013C">
          <w:rPr>
            <w:rFonts w:cs="Times New Roman"/>
            <w:color w:val="C45911" w:themeColor="accent2" w:themeShade="BF"/>
            <w:sz w:val="22"/>
            <w:rPrChange w:id="316" w:author="Huang T  Dr (Surrey Business Schl)" w:date="2018-09-25T12:47:00Z">
              <w:rPr>
                <w:rFonts w:cs="Times New Roman"/>
                <w:color w:val="000000" w:themeColor="text1"/>
                <w:sz w:val="22"/>
              </w:rPr>
            </w:rPrChange>
          </w:rPr>
          <w:t>s</w:t>
        </w:r>
      </w:ins>
      <w:ins w:id="317" w:author="Huang T  Dr (Surrey Business Schl)" w:date="2018-09-25T12:31:00Z">
        <w:r w:rsidRPr="00B5013C">
          <w:rPr>
            <w:rFonts w:cs="Times New Roman"/>
            <w:color w:val="C45911" w:themeColor="accent2" w:themeShade="BF"/>
            <w:sz w:val="22"/>
            <w:rPrChange w:id="318" w:author="Huang T  Dr (Surrey Business Schl)" w:date="2018-09-25T12:47:00Z">
              <w:rPr>
                <w:rFonts w:cs="Times New Roman"/>
                <w:color w:val="000000" w:themeColor="text1"/>
                <w:sz w:val="22"/>
              </w:rPr>
            </w:rPrChange>
          </w:rPr>
          <w:t xml:space="preserve"> </w:t>
        </w:r>
      </w:ins>
      <w:ins w:id="319" w:author="Huang T  Dr (Surrey Business Schl)" w:date="2018-09-25T12:34:00Z">
        <w:r w:rsidR="00967A41" w:rsidRPr="00B5013C">
          <w:rPr>
            <w:rFonts w:cs="Times New Roman"/>
            <w:color w:val="C45911" w:themeColor="accent2" w:themeShade="BF"/>
            <w:sz w:val="22"/>
            <w:rPrChange w:id="320" w:author="Huang T  Dr (Surrey Business Schl)" w:date="2018-09-25T12:47:00Z">
              <w:rPr>
                <w:rFonts w:cs="Times New Roman"/>
                <w:color w:val="000000" w:themeColor="text1"/>
                <w:sz w:val="22"/>
              </w:rPr>
            </w:rPrChange>
          </w:rPr>
          <w:t>are</w:t>
        </w:r>
      </w:ins>
      <w:ins w:id="321" w:author="Huang T  Dr (Surrey Business Schl)" w:date="2018-09-25T12:31:00Z">
        <w:r w:rsidRPr="00B5013C">
          <w:rPr>
            <w:rFonts w:cs="Times New Roman"/>
            <w:noProof/>
            <w:color w:val="C45911" w:themeColor="accent2" w:themeShade="BF"/>
            <w:sz w:val="22"/>
            <w:rPrChange w:id="322" w:author="Huang T  Dr (Surrey Business Schl)" w:date="2018-09-25T12:47:00Z">
              <w:rPr>
                <w:rFonts w:cs="Times New Roman"/>
                <w:noProof/>
                <w:color w:val="000000" w:themeColor="text1"/>
                <w:sz w:val="22"/>
              </w:rPr>
            </w:rPrChange>
          </w:rPr>
          <w:t>:</w:t>
        </w:r>
      </w:ins>
    </w:p>
    <w:p w14:paraId="4FC6F246" w14:textId="5A5FB37D" w:rsidR="003A2C45" w:rsidRPr="00B5013C" w:rsidRDefault="000C1B08">
      <w:pPr>
        <w:shd w:val="clear" w:color="auto" w:fill="FFFFFF" w:themeFill="background1"/>
        <w:spacing w:after="0" w:line="360" w:lineRule="auto"/>
        <w:jc w:val="center"/>
        <w:rPr>
          <w:ins w:id="323" w:author="Huang T  Dr (Surrey Business Schl)" w:date="2018-09-25T12:31:00Z"/>
          <w:rFonts w:cs="Times New Roman"/>
          <w:noProof/>
          <w:color w:val="C45911" w:themeColor="accent2" w:themeShade="BF"/>
          <w:sz w:val="22"/>
          <w:rPrChange w:id="324" w:author="Huang T  Dr (Surrey Business Schl)" w:date="2018-09-25T12:47:00Z">
            <w:rPr>
              <w:ins w:id="325" w:author="Huang T  Dr (Surrey Business Schl)" w:date="2018-09-25T12:31:00Z"/>
              <w:rFonts w:cs="Times New Roman"/>
              <w:noProof/>
              <w:color w:val="000000" w:themeColor="text1"/>
              <w:sz w:val="22"/>
            </w:rPr>
          </w:rPrChange>
        </w:rPr>
        <w:pPrChange w:id="326" w:author="Huang T  Dr (Surrey Business Schl)" w:date="2018-09-25T12:45:00Z">
          <w:pPr>
            <w:shd w:val="clear" w:color="auto" w:fill="FFFFFF" w:themeFill="background1"/>
            <w:spacing w:after="0" w:line="360" w:lineRule="auto"/>
          </w:pPr>
        </w:pPrChange>
      </w:pPr>
      <m:oMath>
        <m:sSub>
          <m:sSubPr>
            <m:ctrlPr>
              <w:ins w:id="327" w:author="Huang T  Dr (Surrey Business Schl)" w:date="2018-09-25T12:31:00Z">
                <w:rPr>
                  <w:rFonts w:ascii="Cambria Math" w:hAnsi="Cambria Math" w:cs="Times New Roman"/>
                  <w:i/>
                  <w:color w:val="C45911" w:themeColor="accent2" w:themeShade="BF"/>
                  <w:sz w:val="22"/>
                </w:rPr>
              </w:ins>
            </m:ctrlPr>
          </m:sSubPr>
          <m:e>
            <m:acc>
              <m:accPr>
                <m:ctrlPr>
                  <w:ins w:id="328" w:author="Huang T  Dr (Surrey Business Schl)" w:date="2018-09-25T12:31:00Z">
                    <w:rPr>
                      <w:rFonts w:ascii="Cambria Math" w:hAnsi="Cambria Math" w:cs="Times New Roman"/>
                      <w:i/>
                      <w:color w:val="C45911" w:themeColor="accent2" w:themeShade="BF"/>
                      <w:sz w:val="22"/>
                    </w:rPr>
                  </w:ins>
                </m:ctrlPr>
              </m:accPr>
              <m:e>
                <m:r>
                  <w:ins w:id="329" w:author="Huang T  Dr (Surrey Business Schl)" w:date="2018-09-25T12:31:00Z">
                    <w:rPr>
                      <w:rFonts w:ascii="Cambria Math" w:hAnsi="Cambria Math" w:cs="Times New Roman"/>
                      <w:color w:val="C45911" w:themeColor="accent2" w:themeShade="BF"/>
                      <w:sz w:val="22"/>
                      <w:rPrChange w:id="330" w:author="Huang T  Dr (Surrey Business Schl)" w:date="2018-09-25T12:47:00Z">
                        <w:rPr>
                          <w:rFonts w:ascii="Cambria Math" w:hAnsi="Cambria Math" w:cs="Times New Roman"/>
                          <w:color w:val="000000" w:themeColor="text1"/>
                          <w:sz w:val="22"/>
                        </w:rPr>
                      </w:rPrChange>
                    </w:rPr>
                    <m:t>β</m:t>
                  </w:ins>
                </m:r>
              </m:e>
            </m:acc>
          </m:e>
          <m:sub>
            <m:r>
              <w:ins w:id="331" w:author="Huang T  Dr (Surrey Business Schl)" w:date="2018-09-25T12:31:00Z">
                <w:rPr>
                  <w:rFonts w:ascii="Cambria Math" w:hAnsi="Cambria Math" w:cs="Times New Roman"/>
                  <w:color w:val="C45911" w:themeColor="accent2" w:themeShade="BF"/>
                  <w:sz w:val="22"/>
                  <w:rPrChange w:id="332" w:author="Huang T  Dr (Surrey Business Schl)" w:date="2018-09-25T12:47:00Z">
                    <w:rPr>
                      <w:rFonts w:ascii="Cambria Math" w:hAnsi="Cambria Math" w:cs="Times New Roman"/>
                      <w:color w:val="000000" w:themeColor="text1"/>
                      <w:sz w:val="22"/>
                    </w:rPr>
                  </w:rPrChange>
                </w:rPr>
                <m:t>T</m:t>
              </w:ins>
            </m:r>
          </m:sub>
        </m:sSub>
        <m:d>
          <m:dPr>
            <m:ctrlPr>
              <w:ins w:id="333" w:author="Huang T  Dr (Surrey Business Schl)" w:date="2018-09-25T12:31:00Z">
                <w:rPr>
                  <w:rFonts w:ascii="Cambria Math" w:hAnsi="Cambria Math" w:cs="Times New Roman"/>
                  <w:i/>
                  <w:color w:val="C45911" w:themeColor="accent2" w:themeShade="BF"/>
                  <w:sz w:val="22"/>
                </w:rPr>
              </w:ins>
            </m:ctrlPr>
          </m:dPr>
          <m:e>
            <m:r>
              <w:ins w:id="334" w:author="Huang T  Dr (Surrey Business Schl)" w:date="2018-09-25T12:31:00Z">
                <w:rPr>
                  <w:rFonts w:ascii="Cambria Math" w:hAnsi="Cambria Math" w:cs="Times New Roman"/>
                  <w:color w:val="C45911" w:themeColor="accent2" w:themeShade="BF"/>
                  <w:sz w:val="22"/>
                  <w:rPrChange w:id="335" w:author="Huang T  Dr (Surrey Business Schl)" w:date="2018-09-25T12:47:00Z">
                    <w:rPr>
                      <w:rFonts w:ascii="Cambria Math" w:hAnsi="Cambria Math" w:cs="Times New Roman"/>
                      <w:color w:val="000000" w:themeColor="text1"/>
                      <w:sz w:val="22"/>
                    </w:rPr>
                  </w:rPrChange>
                </w:rPr>
                <m:t>m</m:t>
              </w:ins>
            </m:r>
          </m:e>
        </m:d>
        <m:r>
          <w:ins w:id="336" w:author="Huang T  Dr (Surrey Business Schl)" w:date="2018-09-25T12:31:00Z">
            <w:rPr>
              <w:rFonts w:ascii="Cambria Math" w:hAnsi="Cambria Math" w:cs="Times New Roman"/>
              <w:color w:val="C45911" w:themeColor="accent2" w:themeShade="BF"/>
              <w:sz w:val="22"/>
              <w:rPrChange w:id="337" w:author="Huang T  Dr (Surrey Business Schl)" w:date="2018-09-25T12:47:00Z">
                <w:rPr>
                  <w:rFonts w:ascii="Cambria Math" w:hAnsi="Cambria Math" w:cs="Times New Roman"/>
                  <w:color w:val="000000" w:themeColor="text1"/>
                  <w:sz w:val="22"/>
                </w:rPr>
              </w:rPrChange>
            </w:rPr>
            <m:t>=</m:t>
          </w:ins>
        </m:r>
        <m:sSup>
          <m:sSupPr>
            <m:ctrlPr>
              <w:ins w:id="338" w:author="Huang T  Dr (Surrey Business Schl)" w:date="2018-09-25T12:31:00Z">
                <w:rPr>
                  <w:rFonts w:ascii="Cambria Math" w:hAnsi="Cambria Math" w:cs="Times New Roman"/>
                  <w:i/>
                  <w:color w:val="C45911" w:themeColor="accent2" w:themeShade="BF"/>
                  <w:sz w:val="22"/>
                </w:rPr>
              </w:ins>
            </m:ctrlPr>
          </m:sSupPr>
          <m:e>
            <m:r>
              <w:ins w:id="339" w:author="Huang T  Dr (Surrey Business Schl)" w:date="2018-09-25T12:31:00Z">
                <w:rPr>
                  <w:rFonts w:ascii="Cambria Math" w:hAnsi="Cambria Math" w:cs="Times New Roman"/>
                  <w:color w:val="C45911" w:themeColor="accent2" w:themeShade="BF"/>
                  <w:sz w:val="22"/>
                  <w:rPrChange w:id="340" w:author="Huang T  Dr (Surrey Business Schl)" w:date="2018-09-25T12:47:00Z">
                    <w:rPr>
                      <w:rFonts w:ascii="Cambria Math" w:hAnsi="Cambria Math" w:cs="Times New Roman"/>
                      <w:color w:val="000000" w:themeColor="text1"/>
                      <w:sz w:val="22"/>
                    </w:rPr>
                  </w:rPrChange>
                </w:rPr>
                <m:t>(</m:t>
              </w:ins>
            </m:r>
            <m:sSubSup>
              <m:sSubSupPr>
                <m:ctrlPr>
                  <w:ins w:id="341" w:author="Huang T  Dr (Surrey Business Schl)" w:date="2018-09-25T12:31:00Z">
                    <w:rPr>
                      <w:rFonts w:ascii="Cambria Math" w:hAnsi="Cambria Math" w:cs="Times New Roman"/>
                      <w:color w:val="C45911" w:themeColor="accent2" w:themeShade="BF"/>
                      <w:sz w:val="22"/>
                    </w:rPr>
                  </w:ins>
                </m:ctrlPr>
              </m:sSubSupPr>
              <m:e>
                <m:r>
                  <w:ins w:id="342" w:author="Huang T  Dr (Surrey Business Schl)" w:date="2018-09-25T12:31:00Z">
                    <m:rPr>
                      <m:sty m:val="p"/>
                    </m:rPr>
                    <w:rPr>
                      <w:rFonts w:ascii="Cambria Math" w:hAnsi="Cambria Math" w:cs="Times New Roman"/>
                      <w:color w:val="C45911" w:themeColor="accent2" w:themeShade="BF"/>
                      <w:sz w:val="22"/>
                      <w:rPrChange w:id="343" w:author="Huang T  Dr (Surrey Business Schl)" w:date="2018-09-25T12:47:00Z">
                        <w:rPr>
                          <w:rFonts w:ascii="Cambria Math" w:hAnsi="Cambria Math" w:cs="Times New Roman"/>
                          <w:color w:val="000000" w:themeColor="text1"/>
                          <w:sz w:val="22"/>
                        </w:rPr>
                      </w:rPrChange>
                    </w:rPr>
                    <m:t>X</m:t>
                  </w:ins>
                </m:r>
              </m:e>
              <m:sub>
                <m:r>
                  <w:ins w:id="344" w:author="Huang T  Dr (Surrey Business Schl)" w:date="2018-09-25T12:31:00Z">
                    <m:rPr>
                      <m:sty m:val="p"/>
                    </m:rPr>
                    <w:rPr>
                      <w:rFonts w:ascii="Cambria Math" w:hAnsi="Cambria Math" w:cs="Times New Roman"/>
                      <w:color w:val="C45911" w:themeColor="accent2" w:themeShade="BF"/>
                      <w:sz w:val="22"/>
                      <w:rPrChange w:id="345" w:author="Huang T  Dr (Surrey Business Schl)" w:date="2018-09-25T12:47:00Z">
                        <w:rPr>
                          <w:rFonts w:ascii="Cambria Math" w:hAnsi="Cambria Math" w:cs="Times New Roman"/>
                          <w:color w:val="000000" w:themeColor="text1"/>
                          <w:sz w:val="22"/>
                        </w:rPr>
                      </w:rPrChange>
                    </w:rPr>
                    <m:t>m,</m:t>
                  </w:ins>
                </m:r>
                <m:r>
                  <w:ins w:id="346" w:author="Huang T  Dr (Surrey Business Schl)" w:date="2018-09-25T12:31:00Z">
                    <w:rPr>
                      <w:rFonts w:ascii="Cambria Math" w:hAnsi="Cambria Math" w:cs="Times New Roman"/>
                      <w:color w:val="C45911" w:themeColor="accent2" w:themeShade="BF"/>
                      <w:sz w:val="22"/>
                      <w:rPrChange w:id="347" w:author="Huang T  Dr (Surrey Business Schl)" w:date="2018-09-25T12:47:00Z">
                        <w:rPr>
                          <w:rFonts w:ascii="Cambria Math" w:hAnsi="Cambria Math" w:cs="Times New Roman"/>
                          <w:color w:val="000000" w:themeColor="text1"/>
                          <w:sz w:val="22"/>
                        </w:rPr>
                      </w:rPrChange>
                    </w:rPr>
                    <m:t>T</m:t>
                  </w:ins>
                </m:r>
                <m:ctrlPr>
                  <w:ins w:id="348" w:author="Huang T  Dr (Surrey Business Schl)" w:date="2018-09-25T12:31:00Z">
                    <w:rPr>
                      <w:rFonts w:ascii="Cambria Math" w:hAnsi="Cambria Math" w:cs="Times New Roman"/>
                      <w:noProof/>
                      <w:color w:val="C45911" w:themeColor="accent2" w:themeShade="BF"/>
                      <w:sz w:val="22"/>
                    </w:rPr>
                  </w:ins>
                </m:ctrlPr>
              </m:sub>
              <m:sup>
                <m:r>
                  <w:ins w:id="349" w:author="Huang T  Dr (Surrey Business Schl)" w:date="2018-09-25T12:31:00Z">
                    <m:rPr>
                      <m:sty m:val="p"/>
                    </m:rPr>
                    <w:rPr>
                      <w:rFonts w:ascii="Cambria Math" w:hAnsi="Cambria Math" w:cs="Times New Roman" w:hint="eastAsia"/>
                      <w:noProof/>
                      <w:color w:val="C45911" w:themeColor="accent2" w:themeShade="BF"/>
                      <w:sz w:val="22"/>
                      <w:rPrChange w:id="350" w:author="Huang T  Dr (Surrey Business Schl)" w:date="2018-09-25T12:47:00Z">
                        <w:rPr>
                          <w:rFonts w:ascii="Cambria Math" w:hAnsi="Cambria Math" w:cs="Times New Roman" w:hint="eastAsia"/>
                          <w:noProof/>
                          <w:color w:val="000000" w:themeColor="text1"/>
                          <w:sz w:val="22"/>
                        </w:rPr>
                      </w:rPrChange>
                    </w:rPr>
                    <m:t>'</m:t>
                  </w:ins>
                </m:r>
                <m:ctrlPr>
                  <w:ins w:id="351" w:author="Huang T  Dr (Surrey Business Schl)" w:date="2018-09-25T12:31:00Z">
                    <w:rPr>
                      <w:rFonts w:ascii="Cambria Math" w:hAnsi="Cambria Math" w:cs="Times New Roman"/>
                      <w:noProof/>
                      <w:color w:val="C45911" w:themeColor="accent2" w:themeShade="BF"/>
                      <w:sz w:val="22"/>
                    </w:rPr>
                  </w:ins>
                </m:ctrlPr>
              </m:sup>
            </m:sSubSup>
            <m:sSub>
              <m:sSubPr>
                <m:ctrlPr>
                  <w:ins w:id="352" w:author="Huang T  Dr (Surrey Business Schl)" w:date="2018-09-25T12:31:00Z">
                    <w:rPr>
                      <w:rFonts w:ascii="Cambria Math" w:hAnsi="Cambria Math" w:cs="Times New Roman"/>
                      <w:color w:val="C45911" w:themeColor="accent2" w:themeShade="BF"/>
                      <w:sz w:val="22"/>
                    </w:rPr>
                  </w:ins>
                </m:ctrlPr>
              </m:sSubPr>
              <m:e>
                <m:r>
                  <w:ins w:id="353" w:author="Huang T  Dr (Surrey Business Schl)" w:date="2018-09-25T12:31:00Z">
                    <m:rPr>
                      <m:sty m:val="p"/>
                    </m:rPr>
                    <w:rPr>
                      <w:rFonts w:ascii="Cambria Math" w:hAnsi="Cambria Math" w:cs="Times New Roman"/>
                      <w:color w:val="C45911" w:themeColor="accent2" w:themeShade="BF"/>
                      <w:sz w:val="22"/>
                      <w:rPrChange w:id="354" w:author="Huang T  Dr (Surrey Business Schl)" w:date="2018-09-25T12:47:00Z">
                        <w:rPr>
                          <w:rFonts w:ascii="Cambria Math" w:hAnsi="Cambria Math" w:cs="Times New Roman"/>
                          <w:color w:val="000000" w:themeColor="text1"/>
                          <w:sz w:val="22"/>
                        </w:rPr>
                      </w:rPrChange>
                    </w:rPr>
                    <m:t>X</m:t>
                  </w:ins>
                </m:r>
              </m:e>
              <m:sub>
                <m:r>
                  <w:ins w:id="355" w:author="Huang T  Dr (Surrey Business Schl)" w:date="2018-09-25T12:31:00Z">
                    <m:rPr>
                      <m:sty m:val="p"/>
                    </m:rPr>
                    <w:rPr>
                      <w:rFonts w:ascii="Cambria Math" w:hAnsi="Cambria Math" w:cs="Times New Roman"/>
                      <w:color w:val="C45911" w:themeColor="accent2" w:themeShade="BF"/>
                      <w:sz w:val="22"/>
                      <w:rPrChange w:id="356" w:author="Huang T  Dr (Surrey Business Schl)" w:date="2018-09-25T12:47:00Z">
                        <w:rPr>
                          <w:rFonts w:ascii="Cambria Math" w:hAnsi="Cambria Math" w:cs="Times New Roman"/>
                          <w:color w:val="000000" w:themeColor="text1"/>
                          <w:sz w:val="22"/>
                        </w:rPr>
                      </w:rPrChange>
                    </w:rPr>
                    <m:t>m,</m:t>
                  </w:ins>
                </m:r>
                <m:r>
                  <w:ins w:id="357" w:author="Huang T  Dr (Surrey Business Schl)" w:date="2018-09-25T12:31:00Z">
                    <w:rPr>
                      <w:rFonts w:ascii="Cambria Math" w:hAnsi="Cambria Math" w:cs="Times New Roman"/>
                      <w:color w:val="C45911" w:themeColor="accent2" w:themeShade="BF"/>
                      <w:sz w:val="22"/>
                      <w:rPrChange w:id="358" w:author="Huang T  Dr (Surrey Business Schl)" w:date="2018-09-25T12:47:00Z">
                        <w:rPr>
                          <w:rFonts w:ascii="Cambria Math" w:hAnsi="Cambria Math" w:cs="Times New Roman"/>
                          <w:color w:val="000000" w:themeColor="text1"/>
                          <w:sz w:val="22"/>
                        </w:rPr>
                      </w:rPrChange>
                    </w:rPr>
                    <m:t>T</m:t>
                  </w:ins>
                </m:r>
                <m:ctrlPr>
                  <w:ins w:id="359" w:author="Huang T  Dr (Surrey Business Schl)" w:date="2018-09-25T12:31:00Z">
                    <w:rPr>
                      <w:rFonts w:ascii="Cambria Math" w:hAnsi="Cambria Math" w:cs="Times New Roman"/>
                      <w:noProof/>
                      <w:color w:val="C45911" w:themeColor="accent2" w:themeShade="BF"/>
                      <w:sz w:val="22"/>
                    </w:rPr>
                  </w:ins>
                </m:ctrlPr>
              </m:sub>
            </m:sSub>
            <m:r>
              <w:ins w:id="360" w:author="Huang T  Dr (Surrey Business Schl)" w:date="2018-09-25T12:31:00Z">
                <w:rPr>
                  <w:rFonts w:ascii="Cambria Math" w:hAnsi="Cambria Math" w:cs="Times New Roman"/>
                  <w:noProof/>
                  <w:color w:val="C45911" w:themeColor="accent2" w:themeShade="BF"/>
                  <w:sz w:val="22"/>
                  <w:rPrChange w:id="361" w:author="Huang T  Dr (Surrey Business Schl)" w:date="2018-09-25T12:47:00Z">
                    <w:rPr>
                      <w:rFonts w:ascii="Cambria Math" w:hAnsi="Cambria Math" w:cs="Times New Roman"/>
                      <w:noProof/>
                      <w:color w:val="000000" w:themeColor="text1"/>
                      <w:sz w:val="22"/>
                    </w:rPr>
                  </w:rPrChange>
                </w:rPr>
                <m:t>)</m:t>
              </w:ins>
            </m:r>
            <m:ctrlPr>
              <w:ins w:id="362" w:author="Huang T  Dr (Surrey Business Schl)" w:date="2018-09-25T12:31:00Z">
                <w:rPr>
                  <w:rFonts w:ascii="Cambria Math" w:hAnsi="Cambria Math" w:cs="Times New Roman"/>
                  <w:i/>
                  <w:noProof/>
                  <w:color w:val="C45911" w:themeColor="accent2" w:themeShade="BF"/>
                  <w:sz w:val="22"/>
                </w:rPr>
              </w:ins>
            </m:ctrlPr>
          </m:e>
          <m:sup>
            <m:r>
              <w:ins w:id="363" w:author="Huang T  Dr (Surrey Business Schl)" w:date="2018-09-25T12:31:00Z">
                <w:rPr>
                  <w:rFonts w:ascii="Cambria Math" w:hAnsi="Cambria Math" w:cs="Times New Roman"/>
                  <w:color w:val="C45911" w:themeColor="accent2" w:themeShade="BF"/>
                  <w:sz w:val="22"/>
                  <w:rPrChange w:id="364" w:author="Huang T  Dr (Surrey Business Schl)" w:date="2018-09-25T12:47:00Z">
                    <w:rPr>
                      <w:rFonts w:ascii="Cambria Math" w:hAnsi="Cambria Math" w:cs="Times New Roman"/>
                      <w:color w:val="000000" w:themeColor="text1"/>
                      <w:sz w:val="22"/>
                    </w:rPr>
                  </w:rPrChange>
                </w:rPr>
                <m:t>-1</m:t>
              </w:ins>
            </m:r>
          </m:sup>
        </m:sSup>
        <m:sSubSup>
          <m:sSubSupPr>
            <m:ctrlPr>
              <w:ins w:id="365" w:author="Huang T  Dr (Surrey Business Schl)" w:date="2018-09-25T12:31:00Z">
                <w:rPr>
                  <w:rFonts w:ascii="Cambria Math" w:hAnsi="Cambria Math" w:cs="Times New Roman"/>
                  <w:color w:val="C45911" w:themeColor="accent2" w:themeShade="BF"/>
                  <w:sz w:val="22"/>
                </w:rPr>
              </w:ins>
            </m:ctrlPr>
          </m:sSubSupPr>
          <m:e>
            <m:r>
              <w:ins w:id="366" w:author="Huang T  Dr (Surrey Business Schl)" w:date="2018-09-25T12:31:00Z">
                <m:rPr>
                  <m:sty m:val="p"/>
                </m:rPr>
                <w:rPr>
                  <w:rFonts w:ascii="Cambria Math" w:hAnsi="Cambria Math" w:cs="Times New Roman"/>
                  <w:color w:val="C45911" w:themeColor="accent2" w:themeShade="BF"/>
                  <w:sz w:val="22"/>
                  <w:rPrChange w:id="367" w:author="Huang T  Dr (Surrey Business Schl)" w:date="2018-09-25T12:47:00Z">
                    <w:rPr>
                      <w:rFonts w:ascii="Cambria Math" w:hAnsi="Cambria Math" w:cs="Times New Roman"/>
                      <w:color w:val="000000" w:themeColor="text1"/>
                      <w:sz w:val="22"/>
                    </w:rPr>
                  </w:rPrChange>
                </w:rPr>
                <m:t>X</m:t>
              </w:ins>
            </m:r>
          </m:e>
          <m:sub>
            <m:r>
              <w:ins w:id="368" w:author="Huang T  Dr (Surrey Business Schl)" w:date="2018-09-25T12:31:00Z">
                <m:rPr>
                  <m:sty m:val="p"/>
                </m:rPr>
                <w:rPr>
                  <w:rFonts w:ascii="Cambria Math" w:hAnsi="Cambria Math" w:cs="Times New Roman"/>
                  <w:color w:val="C45911" w:themeColor="accent2" w:themeShade="BF"/>
                  <w:sz w:val="22"/>
                  <w:rPrChange w:id="369" w:author="Huang T  Dr (Surrey Business Schl)" w:date="2018-09-25T12:47:00Z">
                    <w:rPr>
                      <w:rFonts w:ascii="Cambria Math" w:hAnsi="Cambria Math" w:cs="Times New Roman"/>
                      <w:color w:val="000000" w:themeColor="text1"/>
                      <w:sz w:val="22"/>
                    </w:rPr>
                  </w:rPrChange>
                </w:rPr>
                <m:t>m,</m:t>
              </w:ins>
            </m:r>
            <m:r>
              <w:ins w:id="370" w:author="Huang T  Dr (Surrey Business Schl)" w:date="2018-09-25T12:31:00Z">
                <w:rPr>
                  <w:rFonts w:ascii="Cambria Math" w:hAnsi="Cambria Math" w:cs="Times New Roman"/>
                  <w:color w:val="C45911" w:themeColor="accent2" w:themeShade="BF"/>
                  <w:sz w:val="22"/>
                  <w:rPrChange w:id="371" w:author="Huang T  Dr (Surrey Business Schl)" w:date="2018-09-25T12:47:00Z">
                    <w:rPr>
                      <w:rFonts w:ascii="Cambria Math" w:hAnsi="Cambria Math" w:cs="Times New Roman"/>
                      <w:color w:val="000000" w:themeColor="text1"/>
                      <w:sz w:val="22"/>
                    </w:rPr>
                  </w:rPrChange>
                </w:rPr>
                <m:t>T</m:t>
              </w:ins>
            </m:r>
            <m:ctrlPr>
              <w:ins w:id="372" w:author="Huang T  Dr (Surrey Business Schl)" w:date="2018-09-25T12:31:00Z">
                <w:rPr>
                  <w:rFonts w:ascii="Cambria Math" w:hAnsi="Cambria Math" w:cs="Times New Roman"/>
                  <w:noProof/>
                  <w:color w:val="C45911" w:themeColor="accent2" w:themeShade="BF"/>
                  <w:sz w:val="22"/>
                </w:rPr>
              </w:ins>
            </m:ctrlPr>
          </m:sub>
          <m:sup>
            <m:r>
              <w:ins w:id="373" w:author="Huang T  Dr (Surrey Business Schl)" w:date="2018-09-25T12:31:00Z">
                <m:rPr>
                  <m:sty m:val="p"/>
                </m:rPr>
                <w:rPr>
                  <w:rFonts w:ascii="Cambria Math" w:hAnsi="Cambria Math" w:cs="Times New Roman" w:hint="eastAsia"/>
                  <w:noProof/>
                  <w:color w:val="C45911" w:themeColor="accent2" w:themeShade="BF"/>
                  <w:sz w:val="22"/>
                  <w:rPrChange w:id="374" w:author="Huang T  Dr (Surrey Business Schl)" w:date="2018-09-25T12:47:00Z">
                    <w:rPr>
                      <w:rFonts w:ascii="Cambria Math" w:hAnsi="Cambria Math" w:cs="Times New Roman" w:hint="eastAsia"/>
                      <w:noProof/>
                      <w:color w:val="000000" w:themeColor="text1"/>
                      <w:sz w:val="22"/>
                    </w:rPr>
                  </w:rPrChange>
                </w:rPr>
                <m:t>'</m:t>
              </w:ins>
            </m:r>
            <m:ctrlPr>
              <w:ins w:id="375" w:author="Huang T  Dr (Surrey Business Schl)" w:date="2018-09-25T12:31:00Z">
                <w:rPr>
                  <w:rFonts w:ascii="Cambria Math" w:hAnsi="Cambria Math" w:cs="Times New Roman"/>
                  <w:noProof/>
                  <w:color w:val="C45911" w:themeColor="accent2" w:themeShade="BF"/>
                  <w:sz w:val="22"/>
                </w:rPr>
              </w:ins>
            </m:ctrlPr>
          </m:sup>
        </m:sSubSup>
        <m:sSub>
          <m:sSubPr>
            <m:ctrlPr>
              <w:ins w:id="376" w:author="Huang T  Dr (Surrey Business Schl)" w:date="2018-09-25T12:31:00Z">
                <w:rPr>
                  <w:rFonts w:ascii="Cambria Math" w:hAnsi="Cambria Math" w:cs="Times New Roman"/>
                  <w:color w:val="C45911" w:themeColor="accent2" w:themeShade="BF"/>
                  <w:sz w:val="22"/>
                </w:rPr>
              </w:ins>
            </m:ctrlPr>
          </m:sSubPr>
          <m:e>
            <m:r>
              <w:ins w:id="377" w:author="Huang T  Dr (Surrey Business Schl)" w:date="2018-09-25T12:31:00Z">
                <m:rPr>
                  <m:sty m:val="p"/>
                </m:rPr>
                <w:rPr>
                  <w:rFonts w:ascii="Cambria Math" w:hAnsi="Cambria Math" w:cs="Times New Roman"/>
                  <w:color w:val="C45911" w:themeColor="accent2" w:themeShade="BF"/>
                  <w:sz w:val="22"/>
                  <w:rPrChange w:id="378" w:author="Huang T  Dr (Surrey Business Schl)" w:date="2018-09-25T12:47:00Z">
                    <w:rPr>
                      <w:rFonts w:ascii="Cambria Math" w:hAnsi="Cambria Math" w:cs="Times New Roman"/>
                      <w:color w:val="000000" w:themeColor="text1"/>
                      <w:sz w:val="22"/>
                    </w:rPr>
                  </w:rPrChange>
                </w:rPr>
                <m:t>Y</m:t>
              </w:ins>
            </m:r>
          </m:e>
          <m:sub>
            <m:r>
              <w:ins w:id="379" w:author="Huang T  Dr (Surrey Business Schl)" w:date="2018-09-25T12:31:00Z">
                <m:rPr>
                  <m:sty m:val="p"/>
                </m:rPr>
                <w:rPr>
                  <w:rFonts w:ascii="Cambria Math" w:hAnsi="Cambria Math" w:cs="Times New Roman"/>
                  <w:color w:val="C45911" w:themeColor="accent2" w:themeShade="BF"/>
                  <w:sz w:val="22"/>
                  <w:rPrChange w:id="380" w:author="Huang T  Dr (Surrey Business Schl)" w:date="2018-09-25T12:47:00Z">
                    <w:rPr>
                      <w:rFonts w:ascii="Cambria Math" w:hAnsi="Cambria Math" w:cs="Times New Roman"/>
                      <w:color w:val="000000" w:themeColor="text1"/>
                      <w:sz w:val="22"/>
                    </w:rPr>
                  </w:rPrChange>
                </w:rPr>
                <m:t>m,</m:t>
              </w:ins>
            </m:r>
            <m:r>
              <w:ins w:id="381" w:author="Huang T  Dr (Surrey Business Schl)" w:date="2018-09-25T12:31:00Z">
                <w:rPr>
                  <w:rFonts w:ascii="Cambria Math" w:hAnsi="Cambria Math" w:cs="Times New Roman"/>
                  <w:color w:val="C45911" w:themeColor="accent2" w:themeShade="BF"/>
                  <w:sz w:val="22"/>
                  <w:rPrChange w:id="382" w:author="Huang T  Dr (Surrey Business Schl)" w:date="2018-09-25T12:47:00Z">
                    <w:rPr>
                      <w:rFonts w:ascii="Cambria Math" w:hAnsi="Cambria Math" w:cs="Times New Roman"/>
                      <w:color w:val="000000" w:themeColor="text1"/>
                      <w:sz w:val="22"/>
                    </w:rPr>
                  </w:rPrChange>
                </w:rPr>
                <m:t>T</m:t>
              </w:ins>
            </m:r>
            <m:ctrlPr>
              <w:ins w:id="383" w:author="Huang T  Dr (Surrey Business Schl)" w:date="2018-09-25T12:31:00Z">
                <w:rPr>
                  <w:rFonts w:ascii="Cambria Math" w:hAnsi="Cambria Math" w:cs="Times New Roman"/>
                  <w:noProof/>
                  <w:color w:val="C45911" w:themeColor="accent2" w:themeShade="BF"/>
                  <w:sz w:val="22"/>
                </w:rPr>
              </w:ins>
            </m:ctrlPr>
          </m:sub>
        </m:sSub>
      </m:oMath>
      <w:ins w:id="384" w:author="Huang T  Dr (Surrey Business Schl)" w:date="2018-09-25T12:45:00Z">
        <w:r w:rsidR="00B52D54" w:rsidRPr="00B5013C">
          <w:rPr>
            <w:rFonts w:cs="Times New Roman"/>
            <w:noProof/>
            <w:color w:val="C45911" w:themeColor="accent2" w:themeShade="BF"/>
            <w:sz w:val="22"/>
            <w:rPrChange w:id="385" w:author="Huang T  Dr (Surrey Business Schl)" w:date="2018-09-25T12:47:00Z">
              <w:rPr>
                <w:rFonts w:cs="Times New Roman"/>
                <w:noProof/>
                <w:color w:val="000000" w:themeColor="text1"/>
                <w:sz w:val="22"/>
              </w:rPr>
            </w:rPrChange>
          </w:rPr>
          <w:tab/>
          <w:t>(2)</w:t>
        </w:r>
      </w:ins>
    </w:p>
    <w:p w14:paraId="1E4947DD" w14:textId="77777777" w:rsidR="003A2C45" w:rsidRPr="00B5013C" w:rsidRDefault="003A2C45" w:rsidP="003A2C45">
      <w:pPr>
        <w:shd w:val="clear" w:color="auto" w:fill="FFFFFF" w:themeFill="background1"/>
        <w:spacing w:after="0" w:line="360" w:lineRule="auto"/>
        <w:rPr>
          <w:ins w:id="386" w:author="Huang T  Dr (Surrey Business Schl)" w:date="2018-09-25T12:31:00Z"/>
          <w:rFonts w:cs="Times New Roman"/>
          <w:noProof/>
          <w:color w:val="C45911" w:themeColor="accent2" w:themeShade="BF"/>
          <w:sz w:val="22"/>
          <w:rPrChange w:id="387" w:author="Huang T  Dr (Surrey Business Schl)" w:date="2018-09-25T12:47:00Z">
            <w:rPr>
              <w:ins w:id="388" w:author="Huang T  Dr (Surrey Business Schl)" w:date="2018-09-25T12:31:00Z"/>
              <w:rFonts w:cs="Times New Roman"/>
              <w:noProof/>
              <w:color w:val="000000" w:themeColor="text1"/>
              <w:sz w:val="22"/>
            </w:rPr>
          </w:rPrChange>
        </w:rPr>
      </w:pPr>
    </w:p>
    <w:p w14:paraId="7C56BA5B" w14:textId="33C2F3A7" w:rsidR="003A2C45" w:rsidRPr="00B5013C" w:rsidRDefault="003A2C45" w:rsidP="003A2C45">
      <w:pPr>
        <w:shd w:val="clear" w:color="auto" w:fill="FFFFFF" w:themeFill="background1"/>
        <w:spacing w:after="0" w:line="360" w:lineRule="auto"/>
        <w:rPr>
          <w:ins w:id="389" w:author="Huang T  Dr (Surrey Business Schl)" w:date="2018-09-25T12:31:00Z"/>
          <w:rFonts w:cs="Times New Roman"/>
          <w:color w:val="C45911" w:themeColor="accent2" w:themeShade="BF"/>
          <w:sz w:val="22"/>
          <w:rPrChange w:id="390" w:author="Huang T  Dr (Surrey Business Schl)" w:date="2018-09-25T12:47:00Z">
            <w:rPr>
              <w:ins w:id="391" w:author="Huang T  Dr (Surrey Business Schl)" w:date="2018-09-25T12:31:00Z"/>
              <w:rFonts w:cs="Times New Roman"/>
              <w:color w:val="000000" w:themeColor="text1"/>
              <w:sz w:val="22"/>
            </w:rPr>
          </w:rPrChange>
        </w:rPr>
      </w:pPr>
      <w:ins w:id="392" w:author="Huang T  Dr (Surrey Business Schl)" w:date="2018-09-25T12:31:00Z">
        <w:r w:rsidRPr="00B5013C">
          <w:rPr>
            <w:rFonts w:cs="Times New Roman"/>
            <w:color w:val="C45911" w:themeColor="accent2" w:themeShade="BF"/>
            <w:sz w:val="22"/>
            <w:rPrChange w:id="393" w:author="Huang T  Dr (Surrey Business Schl)" w:date="2018-09-25T12:47:00Z">
              <w:rPr>
                <w:rFonts w:cs="Times New Roman"/>
                <w:color w:val="000000" w:themeColor="text1"/>
                <w:sz w:val="22"/>
              </w:rPr>
            </w:rPrChange>
          </w:rPr>
          <w:t xml:space="preserve">where </w:t>
        </w:r>
        <m:oMath>
          <m:sSub>
            <m:sSubPr>
              <m:ctrlPr>
                <w:rPr>
                  <w:rFonts w:ascii="Cambria Math" w:hAnsi="Cambria Math" w:cs="Times New Roman"/>
                  <w:color w:val="C45911" w:themeColor="accent2" w:themeShade="BF"/>
                  <w:sz w:val="22"/>
                </w:rPr>
              </m:ctrlPr>
            </m:sSubPr>
            <m:e>
              <m:r>
                <m:rPr>
                  <m:sty m:val="p"/>
                </m:rPr>
                <w:rPr>
                  <w:rFonts w:ascii="Cambria Math" w:hAnsi="Cambria Math" w:cs="Times New Roman"/>
                  <w:color w:val="C45911" w:themeColor="accent2" w:themeShade="BF"/>
                  <w:sz w:val="22"/>
                  <w:rPrChange w:id="394" w:author="Huang T  Dr (Surrey Business Schl)" w:date="2018-09-25T12:47:00Z">
                    <w:rPr>
                      <w:rFonts w:ascii="Cambria Math" w:hAnsi="Cambria Math" w:cs="Times New Roman"/>
                      <w:color w:val="000000" w:themeColor="text1"/>
                      <w:sz w:val="22"/>
                    </w:rPr>
                  </w:rPrChange>
                </w:rPr>
                <m:t>X</m:t>
              </m:r>
            </m:e>
            <m:sub>
              <m:r>
                <w:rPr>
                  <w:rFonts w:ascii="Cambria Math" w:hAnsi="Cambria Math" w:cs="Times New Roman"/>
                  <w:noProof/>
                  <w:color w:val="C45911" w:themeColor="accent2" w:themeShade="BF"/>
                  <w:sz w:val="22"/>
                  <w:rPrChange w:id="395" w:author="Huang T  Dr (Surrey Business Schl)" w:date="2018-09-25T12:47:00Z">
                    <w:rPr>
                      <w:rFonts w:ascii="Cambria Math" w:hAnsi="Cambria Math" w:cs="Times New Roman"/>
                      <w:noProof/>
                      <w:color w:val="000000" w:themeColor="text1"/>
                      <w:sz w:val="22"/>
                    </w:rPr>
                  </w:rPrChange>
                </w:rPr>
                <m:t>m,T</m:t>
              </m:r>
            </m:sub>
          </m:sSub>
        </m:oMath>
        <w:r w:rsidRPr="00B5013C">
          <w:rPr>
            <w:rFonts w:cs="Times New Roman"/>
            <w:color w:val="C45911" w:themeColor="accent2" w:themeShade="BF"/>
            <w:sz w:val="22"/>
            <w:rPrChange w:id="396" w:author="Huang T  Dr (Surrey Business Schl)" w:date="2018-09-25T12:47:00Z">
              <w:rPr>
                <w:rFonts w:cs="Times New Roman"/>
                <w:color w:val="000000" w:themeColor="text1"/>
                <w:sz w:val="22"/>
              </w:rPr>
            </w:rPrChange>
          </w:rPr>
          <w:t xml:space="preserve"> and </w:t>
        </w:r>
        <m:oMath>
          <m:sSub>
            <m:sSubPr>
              <m:ctrlPr>
                <w:rPr>
                  <w:rFonts w:ascii="Cambria Math" w:hAnsi="Cambria Math" w:cs="Times New Roman"/>
                  <w:color w:val="C45911" w:themeColor="accent2" w:themeShade="BF"/>
                  <w:sz w:val="22"/>
                </w:rPr>
              </m:ctrlPr>
            </m:sSubPr>
            <m:e>
              <m:r>
                <m:rPr>
                  <m:sty m:val="p"/>
                </m:rPr>
                <w:rPr>
                  <w:rFonts w:ascii="Cambria Math" w:hAnsi="Cambria Math" w:cs="Times New Roman"/>
                  <w:color w:val="C45911" w:themeColor="accent2" w:themeShade="BF"/>
                  <w:sz w:val="22"/>
                  <w:rPrChange w:id="397" w:author="Huang T  Dr (Surrey Business Schl)" w:date="2018-09-25T12:47:00Z">
                    <w:rPr>
                      <w:rFonts w:ascii="Cambria Math" w:hAnsi="Cambria Math" w:cs="Times New Roman"/>
                      <w:color w:val="000000" w:themeColor="text1"/>
                      <w:sz w:val="22"/>
                    </w:rPr>
                  </w:rPrChange>
                </w:rPr>
                <m:t>Y</m:t>
              </m:r>
            </m:e>
            <m:sub>
              <m:r>
                <w:rPr>
                  <w:rFonts w:ascii="Cambria Math" w:hAnsi="Cambria Math" w:cs="Times New Roman"/>
                  <w:noProof/>
                  <w:color w:val="C45911" w:themeColor="accent2" w:themeShade="BF"/>
                  <w:sz w:val="22"/>
                  <w:rPrChange w:id="398" w:author="Huang T  Dr (Surrey Business Schl)" w:date="2018-09-25T12:47:00Z">
                    <w:rPr>
                      <w:rFonts w:ascii="Cambria Math" w:hAnsi="Cambria Math" w:cs="Times New Roman"/>
                      <w:noProof/>
                      <w:color w:val="000000" w:themeColor="text1"/>
                      <w:sz w:val="22"/>
                    </w:rPr>
                  </w:rPrChange>
                </w:rPr>
                <m:t>m,T</m:t>
              </m:r>
            </m:sub>
          </m:sSub>
        </m:oMath>
        <w:r w:rsidRPr="00B5013C">
          <w:rPr>
            <w:rFonts w:cs="Times New Roman"/>
            <w:color w:val="C45911" w:themeColor="accent2" w:themeShade="BF"/>
            <w:sz w:val="22"/>
            <w:rPrChange w:id="399" w:author="Huang T  Dr (Surrey Business Schl)" w:date="2018-09-25T12:47:00Z">
              <w:rPr>
                <w:rFonts w:cs="Times New Roman"/>
                <w:color w:val="000000" w:themeColor="text1"/>
                <w:sz w:val="22"/>
              </w:rPr>
            </w:rPrChange>
          </w:rPr>
          <w:t xml:space="preserve"> are the matrices of the </w:t>
        </w:r>
      </w:ins>
      <w:ins w:id="400" w:author="Huang T  Dr (Surrey Business Schl)" w:date="2018-09-25T12:35:00Z">
        <w:r w:rsidR="00967A41" w:rsidRPr="00B5013C">
          <w:rPr>
            <w:rFonts w:cs="Times New Roman"/>
            <w:color w:val="C45911" w:themeColor="accent2" w:themeShade="BF"/>
            <w:sz w:val="22"/>
            <w:rPrChange w:id="401" w:author="Huang T  Dr (Surrey Business Schl)" w:date="2018-09-25T12:47:00Z">
              <w:rPr>
                <w:rFonts w:cs="Times New Roman"/>
                <w:color w:val="000000" w:themeColor="text1"/>
                <w:sz w:val="22"/>
              </w:rPr>
            </w:rPrChange>
          </w:rPr>
          <w:t>independent</w:t>
        </w:r>
      </w:ins>
      <w:ins w:id="402" w:author="Huang T  Dr (Surrey Business Schl)" w:date="2018-09-25T12:31:00Z">
        <w:r w:rsidRPr="00B5013C">
          <w:rPr>
            <w:rFonts w:cs="Times New Roman"/>
            <w:color w:val="C45911" w:themeColor="accent2" w:themeShade="BF"/>
            <w:sz w:val="22"/>
            <w:rPrChange w:id="403" w:author="Huang T  Dr (Surrey Business Schl)" w:date="2018-09-25T12:47:00Z">
              <w:rPr>
                <w:rFonts w:cs="Times New Roman"/>
                <w:color w:val="000000" w:themeColor="text1"/>
                <w:sz w:val="22"/>
              </w:rPr>
            </w:rPrChange>
          </w:rPr>
          <w:t xml:space="preserve"> variable</w:t>
        </w:r>
      </w:ins>
      <w:ins w:id="404" w:author="Huang T  Dr (Surrey Business Schl)" w:date="2018-09-25T12:35:00Z">
        <w:r w:rsidR="00967A41" w:rsidRPr="00B5013C">
          <w:rPr>
            <w:rFonts w:cs="Times New Roman"/>
            <w:color w:val="C45911" w:themeColor="accent2" w:themeShade="BF"/>
            <w:sz w:val="22"/>
            <w:rPrChange w:id="405" w:author="Huang T  Dr (Surrey Business Schl)" w:date="2018-09-25T12:47:00Z">
              <w:rPr>
                <w:rFonts w:cs="Times New Roman"/>
                <w:color w:val="000000" w:themeColor="text1"/>
                <w:sz w:val="22"/>
              </w:rPr>
            </w:rPrChange>
          </w:rPr>
          <w:t xml:space="preserve"> (i.e., price and the intercept) and dependent variable (i.e., sales)</w:t>
        </w:r>
      </w:ins>
      <w:ins w:id="406" w:author="Huang T  Dr (Surrey Business Schl)" w:date="2018-09-25T12:31:00Z">
        <w:r w:rsidRPr="00B5013C">
          <w:rPr>
            <w:rFonts w:cs="Times New Roman"/>
            <w:color w:val="C45911" w:themeColor="accent2" w:themeShade="BF"/>
            <w:sz w:val="22"/>
            <w:rPrChange w:id="407" w:author="Huang T  Dr (Surrey Business Schl)" w:date="2018-09-25T12:47:00Z">
              <w:rPr>
                <w:rFonts w:cs="Times New Roman"/>
                <w:color w:val="000000" w:themeColor="text1"/>
                <w:sz w:val="22"/>
              </w:rPr>
            </w:rPrChange>
          </w:rPr>
          <w:t xml:space="preserve"> for the time period from week </w:t>
        </w:r>
        <w:r w:rsidRPr="00B5013C">
          <w:rPr>
            <w:rFonts w:cs="Times New Roman"/>
            <w:i/>
            <w:color w:val="C45911" w:themeColor="accent2" w:themeShade="BF"/>
            <w:sz w:val="22"/>
            <w:rPrChange w:id="408" w:author="Huang T  Dr (Surrey Business Schl)" w:date="2018-09-25T12:47:00Z">
              <w:rPr>
                <w:rFonts w:cs="Times New Roman"/>
                <w:i/>
                <w:color w:val="000000" w:themeColor="text1"/>
                <w:sz w:val="22"/>
              </w:rPr>
            </w:rPrChange>
          </w:rPr>
          <w:t xml:space="preserve">m </w:t>
        </w:r>
        <w:r w:rsidRPr="00B5013C">
          <w:rPr>
            <w:rFonts w:cs="Times New Roman"/>
            <w:color w:val="C45911" w:themeColor="accent2" w:themeShade="BF"/>
            <w:sz w:val="22"/>
            <w:rPrChange w:id="409" w:author="Huang T  Dr (Surrey Business Schl)" w:date="2018-09-25T12:47:00Z">
              <w:rPr>
                <w:rFonts w:cs="Times New Roman"/>
                <w:color w:val="000000" w:themeColor="text1"/>
                <w:sz w:val="22"/>
              </w:rPr>
            </w:rPrChange>
          </w:rPr>
          <w:t xml:space="preserve">to week </w:t>
        </w:r>
        <w:r w:rsidRPr="00B5013C">
          <w:rPr>
            <w:rFonts w:cs="Times New Roman"/>
            <w:i/>
            <w:color w:val="C45911" w:themeColor="accent2" w:themeShade="BF"/>
            <w:sz w:val="22"/>
            <w:rPrChange w:id="410" w:author="Huang T  Dr (Surrey Business Schl)" w:date="2018-09-25T12:47:00Z">
              <w:rPr>
                <w:rFonts w:cs="Times New Roman"/>
                <w:i/>
                <w:color w:val="000000" w:themeColor="text1"/>
                <w:sz w:val="22"/>
              </w:rPr>
            </w:rPrChange>
          </w:rPr>
          <w:t>T</w:t>
        </w:r>
        <w:r w:rsidRPr="00B5013C">
          <w:rPr>
            <w:rFonts w:cs="Times New Roman"/>
            <w:color w:val="C45911" w:themeColor="accent2" w:themeShade="BF"/>
            <w:sz w:val="22"/>
            <w:rPrChange w:id="411" w:author="Huang T  Dr (Surrey Business Schl)" w:date="2018-09-25T12:47:00Z">
              <w:rPr>
                <w:rFonts w:cs="Times New Roman"/>
                <w:color w:val="000000" w:themeColor="text1"/>
                <w:sz w:val="22"/>
              </w:rPr>
            </w:rPrChange>
          </w:rPr>
          <w:t xml:space="preserve">. We assume that there is no structural </w:t>
        </w:r>
      </w:ins>
      <w:ins w:id="412" w:author="Huang T  Dr (Surrey Business Schl)" w:date="2018-09-25T12:35:00Z">
        <w:r w:rsidR="00967A41" w:rsidRPr="00B5013C">
          <w:rPr>
            <w:rFonts w:cs="Times New Roman"/>
            <w:color w:val="C45911" w:themeColor="accent2" w:themeShade="BF"/>
            <w:sz w:val="22"/>
            <w:rPrChange w:id="413" w:author="Huang T  Dr (Surrey Business Schl)" w:date="2018-09-25T12:47:00Z">
              <w:rPr>
                <w:rFonts w:cs="Times New Roman"/>
                <w:color w:val="000000" w:themeColor="text1"/>
                <w:sz w:val="22"/>
              </w:rPr>
            </w:rPrChange>
          </w:rPr>
          <w:t>change</w:t>
        </w:r>
      </w:ins>
      <w:ins w:id="414" w:author="Huang T  Dr (Surrey Business Schl)" w:date="2018-09-25T12:31:00Z">
        <w:r w:rsidRPr="00B5013C">
          <w:rPr>
            <w:rFonts w:cs="Times New Roman"/>
            <w:color w:val="C45911" w:themeColor="accent2" w:themeShade="BF"/>
            <w:sz w:val="22"/>
            <w:rPrChange w:id="415" w:author="Huang T  Dr (Surrey Business Schl)" w:date="2018-09-25T12:47:00Z">
              <w:rPr>
                <w:rFonts w:cs="Times New Roman"/>
                <w:color w:val="000000" w:themeColor="text1"/>
                <w:sz w:val="22"/>
              </w:rPr>
            </w:rPrChange>
          </w:rPr>
          <w:t xml:space="preserve"> after week </w:t>
        </w:r>
        <w:r w:rsidRPr="00B5013C">
          <w:rPr>
            <w:rFonts w:cs="Times New Roman"/>
            <w:i/>
            <w:noProof/>
            <w:color w:val="C45911" w:themeColor="accent2" w:themeShade="BF"/>
            <w:sz w:val="22"/>
            <w:rPrChange w:id="416" w:author="Huang T  Dr (Surrey Business Schl)" w:date="2018-09-25T12:47:00Z">
              <w:rPr>
                <w:rFonts w:cs="Times New Roman"/>
                <w:i/>
                <w:noProof/>
                <w:color w:val="000000" w:themeColor="text1"/>
                <w:sz w:val="22"/>
              </w:rPr>
            </w:rPrChange>
          </w:rPr>
          <w:t>T</w:t>
        </w:r>
      </w:ins>
      <w:ins w:id="417" w:author="Huang T  Dr (Surrey Business Schl)" w:date="2018-09-25T12:36:00Z">
        <w:r w:rsidR="00967A41" w:rsidRPr="00B5013C">
          <w:rPr>
            <w:rFonts w:cs="Times New Roman"/>
            <w:color w:val="C45911" w:themeColor="accent2" w:themeShade="BF"/>
            <w:sz w:val="22"/>
            <w:rPrChange w:id="418" w:author="Huang T  Dr (Surrey Business Schl)" w:date="2018-09-25T12:47:00Z">
              <w:rPr>
                <w:rFonts w:cs="Times New Roman"/>
                <w:color w:val="000000" w:themeColor="text1"/>
                <w:sz w:val="22"/>
              </w:rPr>
            </w:rPrChange>
          </w:rPr>
          <w:t xml:space="preserve">. That is, </w:t>
        </w:r>
      </w:ins>
      <m:oMath>
        <m:sSub>
          <m:sSubPr>
            <m:ctrlPr>
              <w:ins w:id="419" w:author="Huang T  Dr (Surrey Business Schl)" w:date="2018-09-25T12:31:00Z">
                <w:rPr>
                  <w:rFonts w:ascii="Cambria Math" w:hAnsi="Cambria Math" w:cs="Times New Roman"/>
                  <w:i/>
                  <w:color w:val="C45911" w:themeColor="accent2" w:themeShade="BF"/>
                  <w:sz w:val="22"/>
                </w:rPr>
              </w:ins>
            </m:ctrlPr>
          </m:sSubPr>
          <m:e>
            <m:r>
              <w:ins w:id="420" w:author="Huang T  Dr (Surrey Business Schl)" w:date="2018-09-25T12:31:00Z">
                <w:rPr>
                  <w:rFonts w:ascii="Cambria Math" w:hAnsi="Cambria Math" w:cs="Times New Roman"/>
                  <w:color w:val="C45911" w:themeColor="accent2" w:themeShade="BF"/>
                  <w:sz w:val="22"/>
                  <w:rPrChange w:id="421" w:author="Huang T  Dr (Surrey Business Schl)" w:date="2018-09-25T12:47:00Z">
                    <w:rPr>
                      <w:rFonts w:ascii="Cambria Math" w:hAnsi="Cambria Math" w:cs="Times New Roman"/>
                      <w:color w:val="000000" w:themeColor="text1"/>
                      <w:sz w:val="22"/>
                    </w:rPr>
                  </w:rPrChange>
                </w:rPr>
                <m:t>y</m:t>
              </w:ins>
            </m:r>
          </m:e>
          <m:sub>
            <m:r>
              <w:ins w:id="422" w:author="Huang T  Dr (Surrey Business Schl)" w:date="2018-09-25T12:31:00Z">
                <w:rPr>
                  <w:rFonts w:ascii="Cambria Math" w:hAnsi="Cambria Math" w:cs="Times New Roman"/>
                  <w:color w:val="C45911" w:themeColor="accent2" w:themeShade="BF"/>
                  <w:sz w:val="22"/>
                  <w:rPrChange w:id="423" w:author="Huang T  Dr (Surrey Business Schl)" w:date="2018-09-25T12:47:00Z">
                    <w:rPr>
                      <w:rFonts w:ascii="Cambria Math" w:hAnsi="Cambria Math" w:cs="Times New Roman"/>
                      <w:color w:val="000000" w:themeColor="text1"/>
                      <w:sz w:val="22"/>
                    </w:rPr>
                  </w:rPrChange>
                </w:rPr>
                <m:t>t</m:t>
              </w:ins>
            </m:r>
          </m:sub>
        </m:sSub>
        <m:r>
          <w:ins w:id="424" w:author="Huang T  Dr (Surrey Business Schl)" w:date="2018-09-25T12:31:00Z">
            <w:rPr>
              <w:rFonts w:ascii="Cambria Math" w:hAnsi="Cambria Math" w:cs="Times New Roman"/>
              <w:color w:val="C45911" w:themeColor="accent2" w:themeShade="BF"/>
              <w:sz w:val="22"/>
              <w:rPrChange w:id="425" w:author="Huang T  Dr (Surrey Business Schl)" w:date="2018-09-25T12:47:00Z">
                <w:rPr>
                  <w:rFonts w:ascii="Cambria Math" w:hAnsi="Cambria Math" w:cs="Times New Roman"/>
                  <w:color w:val="000000" w:themeColor="text1"/>
                  <w:sz w:val="22"/>
                </w:rPr>
              </w:rPrChange>
            </w:rPr>
            <m:t>=intercept+</m:t>
          </w:ins>
        </m:r>
        <m:sSubSup>
          <m:sSubSupPr>
            <m:ctrlPr>
              <w:ins w:id="426" w:author="Huang T  Dr (Surrey Business Schl)" w:date="2018-09-25T12:31:00Z">
                <w:rPr>
                  <w:rFonts w:ascii="Cambria Math" w:hAnsi="Cambria Math" w:cs="Times New Roman"/>
                  <w:i/>
                  <w:color w:val="C45911" w:themeColor="accent2" w:themeShade="BF"/>
                  <w:sz w:val="22"/>
                </w:rPr>
              </w:ins>
            </m:ctrlPr>
          </m:sSubSupPr>
          <m:e>
            <m:r>
              <w:ins w:id="427" w:author="Huang T  Dr (Surrey Business Schl)" w:date="2018-09-25T12:31:00Z">
                <w:rPr>
                  <w:rFonts w:ascii="Cambria Math" w:hAnsi="Cambria Math" w:cs="Times New Roman"/>
                  <w:color w:val="C45911" w:themeColor="accent2" w:themeShade="BF"/>
                  <w:sz w:val="22"/>
                  <w:rPrChange w:id="428" w:author="Huang T  Dr (Surrey Business Schl)" w:date="2018-09-25T12:47:00Z">
                    <w:rPr>
                      <w:rFonts w:ascii="Cambria Math" w:hAnsi="Cambria Math" w:cs="Times New Roman"/>
                      <w:color w:val="000000" w:themeColor="text1"/>
                      <w:sz w:val="22"/>
                    </w:rPr>
                  </w:rPrChange>
                </w:rPr>
                <m:t xml:space="preserve"> β</m:t>
              </w:ins>
            </m:r>
          </m:e>
          <m:sub>
            <m:r>
              <w:ins w:id="429" w:author="Huang T  Dr (Surrey Business Schl)" w:date="2018-09-25T12:31:00Z">
                <w:rPr>
                  <w:rFonts w:ascii="Cambria Math" w:hAnsi="Cambria Math" w:cs="Times New Roman"/>
                  <w:color w:val="C45911" w:themeColor="accent2" w:themeShade="BF"/>
                  <w:sz w:val="22"/>
                  <w:rPrChange w:id="430" w:author="Huang T  Dr (Surrey Business Schl)" w:date="2018-09-25T12:47:00Z">
                    <w:rPr>
                      <w:rFonts w:ascii="Cambria Math" w:hAnsi="Cambria Math" w:cs="Times New Roman"/>
                      <w:color w:val="000000" w:themeColor="text1"/>
                      <w:sz w:val="22"/>
                    </w:rPr>
                  </w:rPrChange>
                </w:rPr>
                <m:t>2</m:t>
              </w:ins>
            </m:r>
          </m:sub>
          <m:sup>
            <m:r>
              <w:ins w:id="431" w:author="Huang T  Dr (Surrey Business Schl)" w:date="2018-09-25T12:31:00Z">
                <w:rPr>
                  <w:rFonts w:ascii="Cambria Math" w:hAnsi="Cambria Math" w:cs="Times New Roman" w:hint="eastAsia"/>
                  <w:color w:val="C45911" w:themeColor="accent2" w:themeShade="BF"/>
                  <w:sz w:val="22"/>
                  <w:rPrChange w:id="432" w:author="Huang T  Dr (Surrey Business Schl)" w:date="2018-09-25T12:47:00Z">
                    <w:rPr>
                      <w:rFonts w:ascii="Cambria Math" w:hAnsi="Cambria Math" w:cs="Times New Roman" w:hint="eastAsia"/>
                      <w:color w:val="000000" w:themeColor="text1"/>
                      <w:sz w:val="22"/>
                    </w:rPr>
                  </w:rPrChange>
                </w:rPr>
                <m:t>'</m:t>
              </w:ins>
            </m:r>
          </m:sup>
        </m:sSubSup>
        <m:sSub>
          <m:sSubPr>
            <m:ctrlPr>
              <w:ins w:id="433" w:author="Huang T  Dr (Surrey Business Schl)" w:date="2018-09-25T12:31:00Z">
                <w:rPr>
                  <w:rFonts w:ascii="Cambria Math" w:hAnsi="Cambria Math" w:cs="Times New Roman"/>
                  <w:i/>
                  <w:color w:val="C45911" w:themeColor="accent2" w:themeShade="BF"/>
                  <w:sz w:val="22"/>
                </w:rPr>
              </w:ins>
            </m:ctrlPr>
          </m:sSubPr>
          <m:e>
            <m:r>
              <w:ins w:id="434" w:author="Huang T  Dr (Surrey Business Schl)" w:date="2018-09-25T12:31:00Z">
                <w:rPr>
                  <w:rFonts w:ascii="Cambria Math" w:hAnsi="Cambria Math" w:cs="Times New Roman"/>
                  <w:color w:val="C45911" w:themeColor="accent2" w:themeShade="BF"/>
                  <w:sz w:val="22"/>
                  <w:rPrChange w:id="435" w:author="Huang T  Dr (Surrey Business Schl)" w:date="2018-09-25T12:47:00Z">
                    <w:rPr>
                      <w:rFonts w:ascii="Cambria Math" w:hAnsi="Cambria Math" w:cs="Times New Roman"/>
                      <w:color w:val="000000" w:themeColor="text1"/>
                      <w:sz w:val="22"/>
                    </w:rPr>
                  </w:rPrChange>
                </w:rPr>
                <m:t>x</m:t>
              </w:ins>
            </m:r>
          </m:e>
          <m:sub>
            <m:r>
              <w:ins w:id="436" w:author="Huang T  Dr (Surrey Business Schl)" w:date="2018-09-25T12:31:00Z">
                <w:rPr>
                  <w:rFonts w:ascii="Cambria Math" w:hAnsi="Cambria Math" w:cs="Times New Roman"/>
                  <w:color w:val="C45911" w:themeColor="accent2" w:themeShade="BF"/>
                  <w:sz w:val="22"/>
                  <w:rPrChange w:id="437" w:author="Huang T  Dr (Surrey Business Schl)" w:date="2018-09-25T12:47:00Z">
                    <w:rPr>
                      <w:rFonts w:ascii="Cambria Math" w:hAnsi="Cambria Math" w:cs="Times New Roman"/>
                      <w:color w:val="000000" w:themeColor="text1"/>
                      <w:sz w:val="22"/>
                    </w:rPr>
                  </w:rPrChange>
                </w:rPr>
                <m:t>t</m:t>
              </w:ins>
            </m:r>
          </m:sub>
        </m:sSub>
        <m:r>
          <w:ins w:id="438" w:author="Huang T  Dr (Surrey Business Schl)" w:date="2018-09-25T12:31:00Z">
            <w:rPr>
              <w:rFonts w:ascii="Cambria Math" w:hAnsi="Cambria Math" w:cs="Times New Roman"/>
              <w:color w:val="C45911" w:themeColor="accent2" w:themeShade="BF"/>
              <w:sz w:val="22"/>
              <w:rPrChange w:id="439" w:author="Huang T  Dr (Surrey Business Schl)" w:date="2018-09-25T12:47:00Z">
                <w:rPr>
                  <w:rFonts w:ascii="Cambria Math" w:hAnsi="Cambria Math" w:cs="Times New Roman"/>
                  <w:color w:val="000000" w:themeColor="text1"/>
                  <w:sz w:val="22"/>
                </w:rPr>
              </w:rPrChange>
            </w:rPr>
            <m:t>+</m:t>
          </w:ins>
        </m:r>
        <m:sSub>
          <m:sSubPr>
            <m:ctrlPr>
              <w:ins w:id="440" w:author="Huang T  Dr (Surrey Business Schl)" w:date="2018-09-25T12:31:00Z">
                <w:rPr>
                  <w:rFonts w:ascii="Cambria Math" w:hAnsi="Cambria Math" w:cs="Times New Roman"/>
                  <w:i/>
                  <w:color w:val="C45911" w:themeColor="accent2" w:themeShade="BF"/>
                  <w:sz w:val="22"/>
                </w:rPr>
              </w:ins>
            </m:ctrlPr>
          </m:sSubPr>
          <m:e>
            <m:r>
              <w:ins w:id="441" w:author="Huang T  Dr (Surrey Business Schl)" w:date="2018-09-25T12:31:00Z">
                <w:rPr>
                  <w:rFonts w:ascii="Cambria Math" w:hAnsi="Cambria Math" w:cs="Times New Roman"/>
                  <w:color w:val="C45911" w:themeColor="accent2" w:themeShade="BF"/>
                  <w:sz w:val="22"/>
                  <w:rPrChange w:id="442" w:author="Huang T  Dr (Surrey Business Schl)" w:date="2018-09-25T12:47:00Z">
                    <w:rPr>
                      <w:rFonts w:ascii="Cambria Math" w:hAnsi="Cambria Math" w:cs="Times New Roman"/>
                      <w:color w:val="000000" w:themeColor="text1"/>
                      <w:sz w:val="22"/>
                    </w:rPr>
                  </w:rPrChange>
                </w:rPr>
                <m:t>u</m:t>
              </w:ins>
            </m:r>
          </m:e>
          <m:sub>
            <m:r>
              <w:ins w:id="443" w:author="Huang T  Dr (Surrey Business Schl)" w:date="2018-09-25T12:31:00Z">
                <w:rPr>
                  <w:rFonts w:ascii="Cambria Math" w:hAnsi="Cambria Math" w:cs="Times New Roman"/>
                  <w:color w:val="C45911" w:themeColor="accent2" w:themeShade="BF"/>
                  <w:sz w:val="22"/>
                  <w:rPrChange w:id="444" w:author="Huang T  Dr (Surrey Business Schl)" w:date="2018-09-25T12:47:00Z">
                    <w:rPr>
                      <w:rFonts w:ascii="Cambria Math" w:hAnsi="Cambria Math" w:cs="Times New Roman"/>
                      <w:color w:val="000000" w:themeColor="text1"/>
                      <w:sz w:val="22"/>
                    </w:rPr>
                  </w:rPrChange>
                </w:rPr>
                <m:t>t</m:t>
              </w:ins>
            </m:r>
          </m:sub>
        </m:sSub>
        <m:r>
          <w:ins w:id="445" w:author="Huang T  Dr (Surrey Business Schl)" w:date="2018-09-25T12:31:00Z">
            <w:rPr>
              <w:rFonts w:ascii="Cambria Math" w:hAnsi="Cambria Math" w:cs="Times New Roman"/>
              <w:color w:val="C45911" w:themeColor="accent2" w:themeShade="BF"/>
              <w:sz w:val="22"/>
              <w:rPrChange w:id="446" w:author="Huang T  Dr (Surrey Business Schl)" w:date="2018-09-25T12:47:00Z">
                <w:rPr>
                  <w:rFonts w:ascii="Cambria Math" w:hAnsi="Cambria Math" w:cs="Times New Roman"/>
                  <w:color w:val="000000" w:themeColor="text1"/>
                  <w:sz w:val="22"/>
                </w:rPr>
              </w:rPrChange>
            </w:rPr>
            <m:t>, when t&gt;T</m:t>
          </w:ins>
        </m:r>
      </m:oMath>
      <w:ins w:id="447" w:author="Huang T  Dr (Surrey Business Schl)" w:date="2018-09-25T12:31:00Z">
        <w:r w:rsidRPr="00B5013C">
          <w:rPr>
            <w:rFonts w:cs="Times New Roman"/>
            <w:color w:val="C45911" w:themeColor="accent2" w:themeShade="BF"/>
            <w:sz w:val="22"/>
            <w:rPrChange w:id="448" w:author="Huang T  Dr (Surrey Business Schl)" w:date="2018-09-25T12:47:00Z">
              <w:rPr>
                <w:rFonts w:cs="Times New Roman"/>
                <w:color w:val="000000" w:themeColor="text1"/>
                <w:sz w:val="22"/>
              </w:rPr>
            </w:rPrChange>
          </w:rPr>
          <w:t xml:space="preserve">. Therefore, the </w:t>
        </w:r>
        <w:r w:rsidRPr="00B5013C">
          <w:rPr>
            <w:rFonts w:cs="Times New Roman"/>
            <w:i/>
            <w:color w:val="C45911" w:themeColor="accent2" w:themeShade="BF"/>
            <w:sz w:val="22"/>
            <w:rPrChange w:id="449" w:author="Huang T  Dr (Surrey Business Schl)" w:date="2018-09-25T12:47:00Z">
              <w:rPr>
                <w:rFonts w:cs="Times New Roman"/>
                <w:i/>
                <w:color w:val="000000" w:themeColor="text1"/>
                <w:sz w:val="22"/>
              </w:rPr>
            </w:rPrChange>
          </w:rPr>
          <w:t>h</w:t>
        </w:r>
        <w:r w:rsidRPr="00B5013C">
          <w:rPr>
            <w:rFonts w:cs="Times New Roman"/>
            <w:color w:val="C45911" w:themeColor="accent2" w:themeShade="BF"/>
            <w:sz w:val="22"/>
            <w:rPrChange w:id="450" w:author="Huang T  Dr (Surrey Business Schl)" w:date="2018-09-25T12:47:00Z">
              <w:rPr>
                <w:rFonts w:cs="Times New Roman"/>
                <w:color w:val="000000" w:themeColor="text1"/>
                <w:sz w:val="22"/>
              </w:rPr>
            </w:rPrChange>
          </w:rPr>
          <w:t xml:space="preserve">-step ahead forecast error at week </w:t>
        </w:r>
        <w:proofErr w:type="spellStart"/>
        <w:r w:rsidRPr="00B5013C">
          <w:rPr>
            <w:rFonts w:cs="Times New Roman"/>
            <w:i/>
            <w:color w:val="C45911" w:themeColor="accent2" w:themeShade="BF"/>
            <w:sz w:val="22"/>
            <w:rPrChange w:id="451" w:author="Huang T  Dr (Surrey Business Schl)" w:date="2018-09-25T12:47:00Z">
              <w:rPr>
                <w:rFonts w:cs="Times New Roman"/>
                <w:i/>
                <w:color w:val="000000" w:themeColor="text1"/>
                <w:sz w:val="22"/>
              </w:rPr>
            </w:rPrChange>
          </w:rPr>
          <w:t>T</w:t>
        </w:r>
        <w:r w:rsidRPr="00B5013C">
          <w:rPr>
            <w:rFonts w:cs="Times New Roman"/>
            <w:color w:val="C45911" w:themeColor="accent2" w:themeShade="BF"/>
            <w:sz w:val="22"/>
            <w:rPrChange w:id="452" w:author="Huang T  Dr (Surrey Business Schl)" w:date="2018-09-25T12:47:00Z">
              <w:rPr>
                <w:rFonts w:cs="Times New Roman"/>
                <w:color w:val="000000" w:themeColor="text1"/>
                <w:sz w:val="22"/>
              </w:rPr>
            </w:rPrChange>
          </w:rPr>
          <w:t>+</w:t>
        </w:r>
        <w:r w:rsidRPr="00B5013C">
          <w:rPr>
            <w:rFonts w:cs="Times New Roman"/>
            <w:i/>
            <w:color w:val="C45911" w:themeColor="accent2" w:themeShade="BF"/>
            <w:sz w:val="22"/>
            <w:rPrChange w:id="453" w:author="Huang T  Dr (Surrey Business Schl)" w:date="2018-09-25T12:47:00Z">
              <w:rPr>
                <w:rFonts w:cs="Times New Roman"/>
                <w:i/>
                <w:color w:val="000000" w:themeColor="text1"/>
                <w:sz w:val="22"/>
              </w:rPr>
            </w:rPrChange>
          </w:rPr>
          <w:t>h</w:t>
        </w:r>
        <w:proofErr w:type="spellEnd"/>
        <w:r w:rsidRPr="00B5013C">
          <w:rPr>
            <w:rFonts w:cs="Times New Roman"/>
            <w:color w:val="C45911" w:themeColor="accent2" w:themeShade="BF"/>
            <w:sz w:val="22"/>
            <w:rPrChange w:id="454" w:author="Huang T  Dr (Surrey Business Schl)" w:date="2018-09-25T12:47:00Z">
              <w:rPr>
                <w:rFonts w:cs="Times New Roman"/>
                <w:color w:val="000000" w:themeColor="text1"/>
                <w:sz w:val="22"/>
              </w:rPr>
            </w:rPrChange>
          </w:rPr>
          <w:t xml:space="preserve"> can be represented as:  </w:t>
        </w:r>
      </w:ins>
    </w:p>
    <w:p w14:paraId="2638236E" w14:textId="712DAA55" w:rsidR="003A2C45" w:rsidRPr="00B5013C" w:rsidRDefault="000C1B08" w:rsidP="003A2C45">
      <w:pPr>
        <w:shd w:val="clear" w:color="auto" w:fill="FFFFFF" w:themeFill="background1"/>
        <w:spacing w:after="0" w:line="360" w:lineRule="auto"/>
        <w:jc w:val="center"/>
        <w:rPr>
          <w:ins w:id="455" w:author="Huang T  Dr (Surrey Business Schl)" w:date="2018-09-25T12:31:00Z"/>
          <w:rFonts w:cs="Times New Roman"/>
          <w:color w:val="C45911" w:themeColor="accent2" w:themeShade="BF"/>
          <w:sz w:val="22"/>
          <w:rPrChange w:id="456" w:author="Huang T  Dr (Surrey Business Schl)" w:date="2018-09-25T12:47:00Z">
            <w:rPr>
              <w:ins w:id="457" w:author="Huang T  Dr (Surrey Business Schl)" w:date="2018-09-25T12:31:00Z"/>
              <w:rFonts w:cs="Times New Roman"/>
              <w:color w:val="000000" w:themeColor="text1"/>
              <w:sz w:val="22"/>
            </w:rPr>
          </w:rPrChange>
        </w:rPr>
      </w:pPr>
      <m:oMathPara>
        <m:oMath>
          <m:sSub>
            <m:sSubPr>
              <m:ctrlPr>
                <w:ins w:id="458" w:author="Huang T  Dr (Surrey Business Schl)" w:date="2018-09-25T12:31:00Z">
                  <w:rPr>
                    <w:rFonts w:ascii="Cambria Math" w:hAnsi="Cambria Math" w:cs="Times New Roman"/>
                    <w:color w:val="C45911" w:themeColor="accent2" w:themeShade="BF"/>
                    <w:sz w:val="22"/>
                  </w:rPr>
                </w:ins>
              </m:ctrlPr>
            </m:sSubPr>
            <m:e>
              <m:acc>
                <m:accPr>
                  <m:ctrlPr>
                    <w:ins w:id="459" w:author="Huang T  Dr (Surrey Business Schl)" w:date="2018-09-25T12:31:00Z">
                      <w:rPr>
                        <w:rFonts w:ascii="Cambria Math" w:hAnsi="Cambria Math" w:cs="Times New Roman"/>
                        <w:color w:val="C45911" w:themeColor="accent2" w:themeShade="BF"/>
                        <w:sz w:val="22"/>
                      </w:rPr>
                    </w:ins>
                  </m:ctrlPr>
                </m:accPr>
                <m:e>
                  <m:r>
                    <w:ins w:id="460" w:author="Huang T  Dr (Surrey Business Schl)" w:date="2018-09-25T12:31:00Z">
                      <m:rPr>
                        <m:sty m:val="p"/>
                      </m:rPr>
                      <w:rPr>
                        <w:rFonts w:ascii="Cambria Math" w:hAnsi="Cambria Math" w:cs="Times New Roman"/>
                        <w:color w:val="C45911" w:themeColor="accent2" w:themeShade="BF"/>
                        <w:sz w:val="22"/>
                        <w:rPrChange w:id="461" w:author="Huang T  Dr (Surrey Business Schl)" w:date="2018-09-25T12:47:00Z">
                          <w:rPr>
                            <w:rFonts w:ascii="Cambria Math" w:hAnsi="Cambria Math" w:cs="Times New Roman"/>
                            <w:color w:val="000000" w:themeColor="text1"/>
                            <w:sz w:val="22"/>
                          </w:rPr>
                        </w:rPrChange>
                      </w:rPr>
                      <m:t>e</m:t>
                    </w:ins>
                  </m:r>
                </m:e>
              </m:acc>
            </m:e>
            <m:sub>
              <m:r>
                <w:ins w:id="462" w:author="Huang T  Dr (Surrey Business Schl)" w:date="2018-09-25T12:31:00Z">
                  <w:rPr>
                    <w:rFonts w:ascii="Cambria Math" w:hAnsi="Cambria Math" w:cs="Times New Roman"/>
                    <w:color w:val="C45911" w:themeColor="accent2" w:themeShade="BF"/>
                    <w:sz w:val="22"/>
                    <w:rPrChange w:id="463" w:author="Huang T  Dr (Surrey Business Schl)" w:date="2018-09-25T12:47:00Z">
                      <w:rPr>
                        <w:rFonts w:ascii="Cambria Math" w:hAnsi="Cambria Math" w:cs="Times New Roman"/>
                        <w:color w:val="000000" w:themeColor="text1"/>
                        <w:sz w:val="22"/>
                      </w:rPr>
                    </w:rPrChange>
                  </w:rPr>
                  <m:t>T</m:t>
                </w:ins>
              </m:r>
              <m:r>
                <w:ins w:id="464" w:author="Huang T  Dr (Surrey Business Schl)" w:date="2018-09-25T12:31:00Z">
                  <m:rPr>
                    <m:sty m:val="p"/>
                  </m:rPr>
                  <w:rPr>
                    <w:rFonts w:ascii="Cambria Math" w:hAnsi="Cambria Math" w:cs="Times New Roman"/>
                    <w:color w:val="C45911" w:themeColor="accent2" w:themeShade="BF"/>
                    <w:sz w:val="22"/>
                    <w:rPrChange w:id="465" w:author="Huang T  Dr (Surrey Business Schl)" w:date="2018-09-25T12:47:00Z">
                      <w:rPr>
                        <w:rFonts w:ascii="Cambria Math" w:hAnsi="Cambria Math" w:cs="Times New Roman"/>
                        <w:color w:val="000000" w:themeColor="text1"/>
                        <w:sz w:val="22"/>
                      </w:rPr>
                    </w:rPrChange>
                  </w:rPr>
                  <m:t>+h</m:t>
                </w:ins>
              </m:r>
            </m:sub>
          </m:sSub>
          <m:d>
            <m:dPr>
              <m:ctrlPr>
                <w:ins w:id="466" w:author="Huang T  Dr (Surrey Business Schl)" w:date="2018-09-25T12:31:00Z">
                  <w:rPr>
                    <w:rFonts w:ascii="Cambria Math" w:hAnsi="Cambria Math" w:cs="Times New Roman"/>
                    <w:color w:val="C45911" w:themeColor="accent2" w:themeShade="BF"/>
                    <w:sz w:val="22"/>
                  </w:rPr>
                </w:ins>
              </m:ctrlPr>
            </m:dPr>
            <m:e>
              <m:r>
                <w:ins w:id="467" w:author="Huang T  Dr (Surrey Business Schl)" w:date="2018-09-25T12:31:00Z">
                  <m:rPr>
                    <m:sty m:val="p"/>
                  </m:rPr>
                  <w:rPr>
                    <w:rFonts w:ascii="Cambria Math" w:hAnsi="Cambria Math" w:cs="Times New Roman"/>
                    <w:color w:val="C45911" w:themeColor="accent2" w:themeShade="BF"/>
                    <w:sz w:val="22"/>
                    <w:rPrChange w:id="468" w:author="Huang T  Dr (Surrey Business Schl)" w:date="2018-09-25T12:47:00Z">
                      <w:rPr>
                        <w:rFonts w:ascii="Cambria Math" w:hAnsi="Cambria Math" w:cs="Times New Roman"/>
                        <w:color w:val="000000" w:themeColor="text1"/>
                        <w:sz w:val="22"/>
                      </w:rPr>
                    </w:rPrChange>
                  </w:rPr>
                  <m:t>m</m:t>
                </w:ins>
              </m:r>
            </m:e>
          </m:d>
          <m:r>
            <w:ins w:id="469" w:author="Huang T  Dr (Surrey Business Schl)" w:date="2018-09-25T12:31:00Z">
              <m:rPr>
                <m:sty m:val="p"/>
              </m:rPr>
              <w:rPr>
                <w:rFonts w:ascii="Cambria Math" w:hAnsi="Cambria Math" w:cs="Times New Roman"/>
                <w:color w:val="C45911" w:themeColor="accent2" w:themeShade="BF"/>
                <w:sz w:val="22"/>
                <w:rPrChange w:id="470" w:author="Huang T  Dr (Surrey Business Schl)" w:date="2018-09-25T12:47:00Z">
                  <w:rPr>
                    <w:rFonts w:ascii="Cambria Math" w:hAnsi="Cambria Math" w:cs="Times New Roman"/>
                    <w:color w:val="000000" w:themeColor="text1"/>
                    <w:sz w:val="22"/>
                  </w:rPr>
                </w:rPrChange>
              </w:rPr>
              <m:t>=</m:t>
            </w:ins>
          </m:r>
          <m:d>
            <m:dPr>
              <m:ctrlPr>
                <w:ins w:id="471" w:author="Huang T  Dr (Surrey Business Schl)" w:date="2018-09-25T12:31:00Z">
                  <w:rPr>
                    <w:rFonts w:ascii="Cambria Math" w:hAnsi="Cambria Math" w:cs="Times New Roman"/>
                    <w:color w:val="C45911" w:themeColor="accent2" w:themeShade="BF"/>
                    <w:sz w:val="22"/>
                  </w:rPr>
                </w:ins>
              </m:ctrlPr>
            </m:dPr>
            <m:e>
              <m:sSub>
                <m:sSubPr>
                  <m:ctrlPr>
                    <w:ins w:id="472" w:author="Huang T  Dr (Surrey Business Schl)" w:date="2018-09-25T12:31:00Z">
                      <w:rPr>
                        <w:rFonts w:ascii="Cambria Math" w:hAnsi="Cambria Math" w:cs="Times New Roman"/>
                        <w:color w:val="C45911" w:themeColor="accent2" w:themeShade="BF"/>
                        <w:sz w:val="22"/>
                      </w:rPr>
                    </w:ins>
                  </m:ctrlPr>
                </m:sSubPr>
                <m:e>
                  <m:r>
                    <w:ins w:id="473" w:author="Huang T  Dr (Surrey Business Schl)" w:date="2018-09-25T12:31:00Z">
                      <m:rPr>
                        <m:sty m:val="p"/>
                      </m:rPr>
                      <w:rPr>
                        <w:rFonts w:ascii="Cambria Math" w:hAnsi="Cambria Math" w:cs="Times New Roman"/>
                        <w:noProof/>
                        <w:color w:val="C45911" w:themeColor="accent2" w:themeShade="BF"/>
                        <w:sz w:val="22"/>
                        <w:rPrChange w:id="474" w:author="Huang T  Dr (Surrey Business Schl)" w:date="2018-09-25T12:47:00Z">
                          <w:rPr>
                            <w:rFonts w:ascii="Cambria Math" w:hAnsi="Cambria Math" w:cs="Times New Roman"/>
                            <w:noProof/>
                            <w:color w:val="000000" w:themeColor="text1"/>
                            <w:sz w:val="22"/>
                          </w:rPr>
                        </w:rPrChange>
                      </w:rPr>
                      <m:t>β</m:t>
                    </w:ins>
                  </m:r>
                </m:e>
                <m:sub>
                  <m:r>
                    <w:ins w:id="475" w:author="Huang T  Dr (Surrey Business Schl)" w:date="2018-09-25T12:31:00Z">
                      <w:rPr>
                        <w:rFonts w:ascii="Cambria Math" w:hAnsi="Cambria Math" w:cs="Times New Roman"/>
                        <w:color w:val="C45911" w:themeColor="accent2" w:themeShade="BF"/>
                        <w:sz w:val="22"/>
                        <w:rPrChange w:id="476" w:author="Huang T  Dr (Surrey Business Schl)" w:date="2018-09-25T12:47:00Z">
                          <w:rPr>
                            <w:rFonts w:ascii="Cambria Math" w:hAnsi="Cambria Math" w:cs="Times New Roman"/>
                            <w:color w:val="000000" w:themeColor="text1"/>
                            <w:sz w:val="22"/>
                          </w:rPr>
                        </w:rPrChange>
                      </w:rPr>
                      <m:t>2</m:t>
                    </w:ins>
                  </m:r>
                </m:sub>
              </m:sSub>
              <m:r>
                <w:ins w:id="477" w:author="Huang T  Dr (Surrey Business Schl)" w:date="2018-09-25T12:31:00Z">
                  <m:rPr>
                    <m:sty m:val="p"/>
                  </m:rPr>
                  <w:rPr>
                    <w:rFonts w:ascii="Cambria Math" w:hAnsi="Cambria Math" w:cs="Times New Roman"/>
                    <w:color w:val="C45911" w:themeColor="accent2" w:themeShade="BF"/>
                    <w:sz w:val="22"/>
                    <w:rPrChange w:id="478" w:author="Huang T  Dr (Surrey Business Schl)" w:date="2018-09-25T12:47:00Z">
                      <w:rPr>
                        <w:rFonts w:ascii="Cambria Math" w:hAnsi="Cambria Math" w:cs="Times New Roman"/>
                        <w:color w:val="000000" w:themeColor="text1"/>
                        <w:sz w:val="22"/>
                      </w:rPr>
                    </w:rPrChange>
                  </w:rPr>
                  <m:t>-</m:t>
                </w:ins>
              </m:r>
              <m:sSub>
                <m:sSubPr>
                  <m:ctrlPr>
                    <w:ins w:id="479" w:author="Huang T  Dr (Surrey Business Schl)" w:date="2018-09-25T12:31:00Z">
                      <w:rPr>
                        <w:rFonts w:ascii="Cambria Math" w:hAnsi="Cambria Math" w:cs="Times New Roman"/>
                        <w:i/>
                        <w:color w:val="C45911" w:themeColor="accent2" w:themeShade="BF"/>
                        <w:sz w:val="22"/>
                      </w:rPr>
                    </w:ins>
                  </m:ctrlPr>
                </m:sSubPr>
                <m:e>
                  <m:acc>
                    <m:accPr>
                      <m:ctrlPr>
                        <w:ins w:id="480" w:author="Huang T  Dr (Surrey Business Schl)" w:date="2018-09-25T12:31:00Z">
                          <w:rPr>
                            <w:rFonts w:ascii="Cambria Math" w:hAnsi="Cambria Math" w:cs="Times New Roman"/>
                            <w:i/>
                            <w:color w:val="C45911" w:themeColor="accent2" w:themeShade="BF"/>
                            <w:sz w:val="22"/>
                          </w:rPr>
                        </w:ins>
                      </m:ctrlPr>
                    </m:accPr>
                    <m:e>
                      <m:r>
                        <w:ins w:id="481" w:author="Huang T  Dr (Surrey Business Schl)" w:date="2018-09-25T12:31:00Z">
                          <w:rPr>
                            <w:rFonts w:ascii="Cambria Math" w:hAnsi="Cambria Math" w:cs="Times New Roman"/>
                            <w:color w:val="C45911" w:themeColor="accent2" w:themeShade="BF"/>
                            <w:sz w:val="22"/>
                            <w:rPrChange w:id="482" w:author="Huang T  Dr (Surrey Business Schl)" w:date="2018-09-25T12:47:00Z">
                              <w:rPr>
                                <w:rFonts w:ascii="Cambria Math" w:hAnsi="Cambria Math" w:cs="Times New Roman"/>
                                <w:color w:val="000000" w:themeColor="text1"/>
                                <w:sz w:val="22"/>
                              </w:rPr>
                            </w:rPrChange>
                          </w:rPr>
                          <m:t>β</m:t>
                        </w:ins>
                      </m:r>
                    </m:e>
                  </m:acc>
                </m:e>
                <m:sub>
                  <m:r>
                    <w:ins w:id="483" w:author="Huang T  Dr (Surrey Business Schl)" w:date="2018-09-25T12:31:00Z">
                      <w:rPr>
                        <w:rFonts w:ascii="Cambria Math" w:hAnsi="Cambria Math" w:cs="Times New Roman"/>
                        <w:color w:val="C45911" w:themeColor="accent2" w:themeShade="BF"/>
                        <w:sz w:val="22"/>
                        <w:rPrChange w:id="484" w:author="Huang T  Dr (Surrey Business Schl)" w:date="2018-09-25T12:47:00Z">
                          <w:rPr>
                            <w:rFonts w:ascii="Cambria Math" w:hAnsi="Cambria Math" w:cs="Times New Roman"/>
                            <w:color w:val="000000" w:themeColor="text1"/>
                            <w:sz w:val="22"/>
                          </w:rPr>
                        </w:rPrChange>
                      </w:rPr>
                      <m:t>T</m:t>
                    </w:ins>
                  </m:r>
                </m:sub>
              </m:sSub>
              <m:d>
                <m:dPr>
                  <m:ctrlPr>
                    <w:ins w:id="485" w:author="Huang T  Dr (Surrey Business Schl)" w:date="2018-09-25T12:31:00Z">
                      <w:rPr>
                        <w:rFonts w:ascii="Cambria Math" w:hAnsi="Cambria Math" w:cs="Times New Roman"/>
                        <w:i/>
                        <w:color w:val="C45911" w:themeColor="accent2" w:themeShade="BF"/>
                        <w:sz w:val="22"/>
                      </w:rPr>
                    </w:ins>
                  </m:ctrlPr>
                </m:dPr>
                <m:e>
                  <m:r>
                    <w:ins w:id="486" w:author="Huang T  Dr (Surrey Business Schl)" w:date="2018-09-25T12:31:00Z">
                      <w:rPr>
                        <w:rFonts w:ascii="Cambria Math" w:hAnsi="Cambria Math" w:cs="Times New Roman"/>
                        <w:color w:val="C45911" w:themeColor="accent2" w:themeShade="BF"/>
                        <w:sz w:val="22"/>
                        <w:rPrChange w:id="487" w:author="Huang T  Dr (Surrey Business Schl)" w:date="2018-09-25T12:47:00Z">
                          <w:rPr>
                            <w:rFonts w:ascii="Cambria Math" w:hAnsi="Cambria Math" w:cs="Times New Roman"/>
                            <w:color w:val="000000" w:themeColor="text1"/>
                            <w:sz w:val="22"/>
                          </w:rPr>
                        </w:rPrChange>
                      </w:rPr>
                      <m:t>m</m:t>
                    </w:ins>
                  </m:r>
                </m:e>
              </m:d>
            </m:e>
          </m:d>
          <m:r>
            <w:ins w:id="488" w:author="Huang T  Dr (Surrey Business Schl)" w:date="2018-09-25T12:31:00Z">
              <w:del w:id="489" w:author="韬 黄" w:date="2018-09-25T19:46:00Z">
                <w:rPr>
                  <w:rFonts w:ascii="Cambria Math" w:hAnsi="Cambria Math" w:cs="Times New Roman" w:hint="eastAsia"/>
                  <w:color w:val="C45911" w:themeColor="accent2" w:themeShade="BF"/>
                  <w:sz w:val="22"/>
                  <w:rPrChange w:id="490" w:author="Huang T  Dr (Surrey Business Schl)" w:date="2018-09-25T12:47:00Z">
                    <w:rPr>
                      <w:rFonts w:ascii="Cambria Math" w:hAnsi="Cambria Math" w:cs="Times New Roman" w:hint="eastAsia"/>
                      <w:color w:val="000000" w:themeColor="text1"/>
                      <w:sz w:val="22"/>
                    </w:rPr>
                  </w:rPrChange>
                </w:rPr>
                <m:t>'</m:t>
              </w:del>
            </w:ins>
          </m:r>
          <m:sSub>
            <m:sSubPr>
              <m:ctrlPr>
                <w:ins w:id="491" w:author="Huang T  Dr (Surrey Business Schl)" w:date="2018-09-25T12:31:00Z">
                  <w:rPr>
                    <w:rFonts w:ascii="Cambria Math" w:hAnsi="Cambria Math" w:cs="Times New Roman"/>
                    <w:color w:val="C45911" w:themeColor="accent2" w:themeShade="BF"/>
                    <w:sz w:val="22"/>
                  </w:rPr>
                </w:ins>
              </m:ctrlPr>
            </m:sSubPr>
            <m:e>
              <m:r>
                <w:ins w:id="492" w:author="Huang T  Dr (Surrey Business Schl)" w:date="2018-09-25T12:31:00Z">
                  <w:rPr>
                    <w:rFonts w:ascii="Cambria Math" w:hAnsi="Cambria Math" w:cs="Times New Roman"/>
                    <w:color w:val="C45911" w:themeColor="accent2" w:themeShade="BF"/>
                    <w:sz w:val="22"/>
                    <w:rPrChange w:id="493" w:author="Huang T  Dr (Surrey Business Schl)" w:date="2018-09-25T12:47:00Z">
                      <w:rPr>
                        <w:rFonts w:ascii="Cambria Math" w:hAnsi="Cambria Math" w:cs="Times New Roman"/>
                        <w:color w:val="000000" w:themeColor="text1"/>
                        <w:sz w:val="22"/>
                      </w:rPr>
                    </w:rPrChange>
                  </w:rPr>
                  <m:t>x</m:t>
                </w:ins>
              </m:r>
            </m:e>
            <m:sub>
              <m:r>
                <w:ins w:id="494" w:author="Huang T  Dr (Surrey Business Schl)" w:date="2018-09-25T12:31:00Z">
                  <w:rPr>
                    <w:rFonts w:ascii="Cambria Math" w:hAnsi="Cambria Math" w:cs="Times New Roman"/>
                    <w:color w:val="C45911" w:themeColor="accent2" w:themeShade="BF"/>
                    <w:sz w:val="22"/>
                    <w:rPrChange w:id="495" w:author="Huang T  Dr (Surrey Business Schl)" w:date="2018-09-25T12:47:00Z">
                      <w:rPr>
                        <w:rFonts w:ascii="Cambria Math" w:hAnsi="Cambria Math" w:cs="Times New Roman"/>
                        <w:color w:val="000000" w:themeColor="text1"/>
                        <w:sz w:val="22"/>
                      </w:rPr>
                    </w:rPrChange>
                  </w:rPr>
                  <m:t>T</m:t>
                </w:ins>
              </m:r>
              <m:r>
                <w:ins w:id="496" w:author="Huang T  Dr (Surrey Business Schl)" w:date="2018-09-25T12:31:00Z">
                  <m:rPr>
                    <m:sty m:val="p"/>
                  </m:rPr>
                  <w:rPr>
                    <w:rFonts w:ascii="Cambria Math" w:hAnsi="Cambria Math" w:cs="Times New Roman"/>
                    <w:color w:val="C45911" w:themeColor="accent2" w:themeShade="BF"/>
                    <w:sz w:val="22"/>
                    <w:rPrChange w:id="497" w:author="Huang T  Dr (Surrey Business Schl)" w:date="2018-09-25T12:47:00Z">
                      <w:rPr>
                        <w:rFonts w:ascii="Cambria Math" w:hAnsi="Cambria Math" w:cs="Times New Roman"/>
                        <w:color w:val="000000" w:themeColor="text1"/>
                        <w:sz w:val="22"/>
                      </w:rPr>
                    </w:rPrChange>
                  </w:rPr>
                  <m:t>+h</m:t>
                </w:ins>
              </m:r>
            </m:sub>
          </m:sSub>
          <m:r>
            <w:ins w:id="498" w:author="Huang T  Dr (Surrey Business Schl)" w:date="2018-09-25T12:31:00Z">
              <m:rPr>
                <m:sty m:val="p"/>
              </m:rPr>
              <w:rPr>
                <w:rFonts w:ascii="Cambria Math" w:hAnsi="Cambria Math" w:cs="Times New Roman"/>
                <w:color w:val="C45911" w:themeColor="accent2" w:themeShade="BF"/>
                <w:sz w:val="22"/>
                <w:rPrChange w:id="499" w:author="Huang T  Dr (Surrey Business Schl)" w:date="2018-09-25T12:47:00Z">
                  <w:rPr>
                    <w:rFonts w:ascii="Cambria Math" w:hAnsi="Cambria Math" w:cs="Times New Roman"/>
                    <w:color w:val="000000" w:themeColor="text1"/>
                    <w:sz w:val="22"/>
                  </w:rPr>
                </w:rPrChange>
              </w:rPr>
              <m:t>+</m:t>
            </w:ins>
          </m:r>
          <m:sSub>
            <m:sSubPr>
              <m:ctrlPr>
                <w:ins w:id="500" w:author="Huang T  Dr (Surrey Business Schl)" w:date="2018-09-25T12:31:00Z">
                  <w:rPr>
                    <w:rFonts w:ascii="Cambria Math" w:hAnsi="Cambria Math" w:cs="Times New Roman"/>
                    <w:color w:val="C45911" w:themeColor="accent2" w:themeShade="BF"/>
                    <w:sz w:val="22"/>
                  </w:rPr>
                </w:ins>
              </m:ctrlPr>
            </m:sSubPr>
            <m:e>
              <m:r>
                <w:ins w:id="501" w:author="Huang T  Dr (Surrey Business Schl)" w:date="2018-09-25T12:31:00Z">
                  <w:rPr>
                    <w:rFonts w:ascii="Cambria Math" w:hAnsi="Cambria Math" w:cs="Times New Roman"/>
                    <w:color w:val="C45911" w:themeColor="accent2" w:themeShade="BF"/>
                    <w:sz w:val="22"/>
                    <w:rPrChange w:id="502" w:author="Huang T  Dr (Surrey Business Schl)" w:date="2018-09-25T12:47:00Z">
                      <w:rPr>
                        <w:rFonts w:ascii="Cambria Math" w:hAnsi="Cambria Math" w:cs="Times New Roman"/>
                        <w:color w:val="000000" w:themeColor="text1"/>
                        <w:sz w:val="22"/>
                      </w:rPr>
                    </w:rPrChange>
                  </w:rPr>
                  <m:t>u</m:t>
                </w:ins>
              </m:r>
            </m:e>
            <m:sub>
              <m:r>
                <w:ins w:id="503" w:author="Huang T  Dr (Surrey Business Schl)" w:date="2018-09-25T12:31:00Z">
                  <w:rPr>
                    <w:rFonts w:ascii="Cambria Math" w:hAnsi="Cambria Math" w:cs="Times New Roman"/>
                    <w:color w:val="C45911" w:themeColor="accent2" w:themeShade="BF"/>
                    <w:sz w:val="22"/>
                    <w:rPrChange w:id="504" w:author="Huang T  Dr (Surrey Business Schl)" w:date="2018-09-25T12:47:00Z">
                      <w:rPr>
                        <w:rFonts w:ascii="Cambria Math" w:hAnsi="Cambria Math" w:cs="Times New Roman"/>
                        <w:color w:val="000000" w:themeColor="text1"/>
                        <w:sz w:val="22"/>
                      </w:rPr>
                    </w:rPrChange>
                  </w:rPr>
                  <m:t>T</m:t>
                </w:ins>
              </m:r>
              <m:r>
                <w:ins w:id="505" w:author="Huang T  Dr (Surrey Business Schl)" w:date="2018-09-25T12:31:00Z">
                  <m:rPr>
                    <m:sty m:val="p"/>
                  </m:rPr>
                  <w:rPr>
                    <w:rFonts w:ascii="Cambria Math" w:hAnsi="Cambria Math" w:cs="Times New Roman"/>
                    <w:color w:val="C45911" w:themeColor="accent2" w:themeShade="BF"/>
                    <w:sz w:val="22"/>
                    <w:rPrChange w:id="506" w:author="Huang T  Dr (Surrey Business Schl)" w:date="2018-09-25T12:47:00Z">
                      <w:rPr>
                        <w:rFonts w:ascii="Cambria Math" w:hAnsi="Cambria Math" w:cs="Times New Roman"/>
                        <w:color w:val="000000" w:themeColor="text1"/>
                        <w:sz w:val="22"/>
                      </w:rPr>
                    </w:rPrChange>
                  </w:rPr>
                  <m:t>+h</m:t>
                </w:ins>
              </m:r>
            </m:sub>
          </m:sSub>
        </m:oMath>
      </m:oMathPara>
    </w:p>
    <w:p w14:paraId="52B3FBDE" w14:textId="47A48DFB" w:rsidR="003A2C45" w:rsidRPr="00B5013C" w:rsidRDefault="003A2C45" w:rsidP="003A2C45">
      <w:pPr>
        <w:shd w:val="clear" w:color="auto" w:fill="FFFFFF" w:themeFill="background1"/>
        <w:spacing w:after="0" w:line="360" w:lineRule="auto"/>
        <w:outlineLvl w:val="0"/>
        <w:rPr>
          <w:ins w:id="507" w:author="Huang T  Dr (Surrey Business Schl)" w:date="2018-09-25T12:31:00Z"/>
          <w:rFonts w:cs="Times New Roman"/>
          <w:color w:val="C45911" w:themeColor="accent2" w:themeShade="BF"/>
          <w:sz w:val="22"/>
          <w:rPrChange w:id="508" w:author="Huang T  Dr (Surrey Business Schl)" w:date="2018-09-25T12:47:00Z">
            <w:rPr>
              <w:ins w:id="509" w:author="Huang T  Dr (Surrey Business Schl)" w:date="2018-09-25T12:31:00Z"/>
              <w:rFonts w:cs="Times New Roman"/>
              <w:color w:val="000000" w:themeColor="text1"/>
              <w:sz w:val="22"/>
            </w:rPr>
          </w:rPrChange>
        </w:rPr>
      </w:pPr>
      <m:oMathPara>
        <m:oMath>
          <m:r>
            <w:ins w:id="510" w:author="Huang T  Dr (Surrey Business Schl)" w:date="2018-09-25T12:31:00Z">
              <w:rPr>
                <w:rFonts w:ascii="Cambria Math" w:hAnsi="Cambria Math" w:cs="Times New Roman"/>
                <w:color w:val="C45911" w:themeColor="accent2" w:themeShade="BF"/>
                <w:sz w:val="22"/>
                <w:rPrChange w:id="511" w:author="Huang T  Dr (Surrey Business Schl)" w:date="2018-09-25T12:47:00Z">
                  <w:rPr>
                    <w:rFonts w:ascii="Cambria Math" w:hAnsi="Cambria Math" w:cs="Times New Roman"/>
                    <w:color w:val="000000" w:themeColor="text1"/>
                    <w:sz w:val="22"/>
                  </w:rPr>
                </w:rPrChange>
              </w:rPr>
              <m:t>=</m:t>
            </w:ins>
          </m:r>
          <m:d>
            <m:dPr>
              <m:ctrlPr>
                <w:ins w:id="512" w:author="Huang T  Dr (Surrey Business Schl)" w:date="2018-09-25T12:31:00Z">
                  <w:rPr>
                    <w:rFonts w:ascii="Cambria Math" w:hAnsi="Cambria Math" w:cs="Times New Roman"/>
                    <w:color w:val="C45911" w:themeColor="accent2" w:themeShade="BF"/>
                    <w:sz w:val="22"/>
                  </w:rPr>
                </w:ins>
              </m:ctrlPr>
            </m:dPr>
            <m:e>
              <m:sSub>
                <m:sSubPr>
                  <m:ctrlPr>
                    <w:ins w:id="513" w:author="Huang T  Dr (Surrey Business Schl)" w:date="2018-09-25T12:31:00Z">
                      <w:rPr>
                        <w:rFonts w:ascii="Cambria Math" w:hAnsi="Cambria Math" w:cs="Times New Roman"/>
                        <w:color w:val="C45911" w:themeColor="accent2" w:themeShade="BF"/>
                        <w:sz w:val="22"/>
                      </w:rPr>
                    </w:ins>
                  </m:ctrlPr>
                </m:sSubPr>
                <m:e>
                  <m:r>
                    <w:ins w:id="514" w:author="Huang T  Dr (Surrey Business Schl)" w:date="2018-09-25T12:31:00Z">
                      <m:rPr>
                        <m:sty m:val="p"/>
                      </m:rPr>
                      <w:rPr>
                        <w:rFonts w:ascii="Cambria Math" w:hAnsi="Cambria Math" w:cs="Times New Roman"/>
                        <w:color w:val="C45911" w:themeColor="accent2" w:themeShade="BF"/>
                        <w:sz w:val="22"/>
                        <w:rPrChange w:id="515" w:author="Huang T  Dr (Surrey Business Schl)" w:date="2018-09-25T12:47:00Z">
                          <w:rPr>
                            <w:rFonts w:ascii="Cambria Math" w:hAnsi="Cambria Math" w:cs="Times New Roman"/>
                            <w:color w:val="000000" w:themeColor="text1"/>
                            <w:sz w:val="22"/>
                          </w:rPr>
                        </w:rPrChange>
                      </w:rPr>
                      <m:t>β</m:t>
                    </w:ins>
                  </m:r>
                </m:e>
                <m:sub>
                  <m:r>
                    <w:ins w:id="516" w:author="Huang T  Dr (Surrey Business Schl)" w:date="2018-09-25T12:31:00Z">
                      <w:rPr>
                        <w:rFonts w:ascii="Cambria Math" w:hAnsi="Cambria Math" w:cs="Times New Roman"/>
                        <w:color w:val="C45911" w:themeColor="accent2" w:themeShade="BF"/>
                        <w:sz w:val="22"/>
                        <w:rPrChange w:id="517" w:author="Huang T  Dr (Surrey Business Schl)" w:date="2018-09-25T12:47:00Z">
                          <w:rPr>
                            <w:rFonts w:ascii="Cambria Math" w:hAnsi="Cambria Math" w:cs="Times New Roman"/>
                            <w:color w:val="000000" w:themeColor="text1"/>
                            <w:sz w:val="22"/>
                          </w:rPr>
                        </w:rPrChange>
                      </w:rPr>
                      <m:t>2</m:t>
                    </w:ins>
                  </m:r>
                </m:sub>
              </m:sSub>
              <m:r>
                <w:ins w:id="518" w:author="Huang T  Dr (Surrey Business Schl)" w:date="2018-09-25T12:31:00Z">
                  <m:rPr>
                    <m:sty m:val="p"/>
                  </m:rPr>
                  <w:rPr>
                    <w:rFonts w:ascii="Cambria Math" w:hAnsi="Cambria Math" w:cs="Times New Roman"/>
                    <w:color w:val="C45911" w:themeColor="accent2" w:themeShade="BF"/>
                    <w:sz w:val="22"/>
                    <w:rPrChange w:id="519" w:author="Huang T  Dr (Surrey Business Schl)" w:date="2018-09-25T12:47:00Z">
                      <w:rPr>
                        <w:rFonts w:ascii="Cambria Math" w:hAnsi="Cambria Math" w:cs="Times New Roman"/>
                        <w:color w:val="000000" w:themeColor="text1"/>
                        <w:sz w:val="22"/>
                      </w:rPr>
                    </w:rPrChange>
                  </w:rPr>
                  <m:t>-</m:t>
                </w:ins>
              </m:r>
              <m:sSup>
                <m:sSupPr>
                  <m:ctrlPr>
                    <w:ins w:id="520" w:author="Huang T  Dr (Surrey Business Schl)" w:date="2018-09-25T12:31:00Z">
                      <w:rPr>
                        <w:rFonts w:ascii="Cambria Math" w:hAnsi="Cambria Math" w:cs="Times New Roman"/>
                        <w:i/>
                        <w:color w:val="C45911" w:themeColor="accent2" w:themeShade="BF"/>
                        <w:sz w:val="22"/>
                      </w:rPr>
                    </w:ins>
                  </m:ctrlPr>
                </m:sSupPr>
                <m:e>
                  <m:r>
                    <w:ins w:id="521" w:author="Huang T  Dr (Surrey Business Schl)" w:date="2018-09-25T12:31:00Z">
                      <w:rPr>
                        <w:rFonts w:ascii="Cambria Math" w:hAnsi="Cambria Math" w:cs="Times New Roman"/>
                        <w:color w:val="C45911" w:themeColor="accent2" w:themeShade="BF"/>
                        <w:sz w:val="22"/>
                        <w:rPrChange w:id="522" w:author="Huang T  Dr (Surrey Business Schl)" w:date="2018-09-25T12:47:00Z">
                          <w:rPr>
                            <w:rFonts w:ascii="Cambria Math" w:hAnsi="Cambria Math" w:cs="Times New Roman"/>
                            <w:color w:val="000000" w:themeColor="text1"/>
                            <w:sz w:val="22"/>
                          </w:rPr>
                        </w:rPrChange>
                      </w:rPr>
                      <m:t>(</m:t>
                    </w:ins>
                  </m:r>
                  <m:sSubSup>
                    <m:sSubSupPr>
                      <m:ctrlPr>
                        <w:ins w:id="523" w:author="Huang T  Dr (Surrey Business Schl)" w:date="2018-09-25T12:31:00Z">
                          <w:rPr>
                            <w:rFonts w:ascii="Cambria Math" w:hAnsi="Cambria Math" w:cs="Times New Roman"/>
                            <w:color w:val="C45911" w:themeColor="accent2" w:themeShade="BF"/>
                            <w:sz w:val="22"/>
                          </w:rPr>
                        </w:ins>
                      </m:ctrlPr>
                    </m:sSubSupPr>
                    <m:e>
                      <m:r>
                        <w:ins w:id="524" w:author="Huang T  Dr (Surrey Business Schl)" w:date="2018-09-25T12:31:00Z">
                          <m:rPr>
                            <m:sty m:val="p"/>
                          </m:rPr>
                          <w:rPr>
                            <w:rFonts w:ascii="Cambria Math" w:hAnsi="Cambria Math" w:cs="Times New Roman"/>
                            <w:color w:val="C45911" w:themeColor="accent2" w:themeShade="BF"/>
                            <w:sz w:val="22"/>
                            <w:rPrChange w:id="525" w:author="Huang T  Dr (Surrey Business Schl)" w:date="2018-09-25T12:47:00Z">
                              <w:rPr>
                                <w:rFonts w:ascii="Cambria Math" w:hAnsi="Cambria Math" w:cs="Times New Roman"/>
                                <w:color w:val="000000" w:themeColor="text1"/>
                                <w:sz w:val="22"/>
                              </w:rPr>
                            </w:rPrChange>
                          </w:rPr>
                          <m:t>X</m:t>
                        </w:ins>
                      </m:r>
                    </m:e>
                    <m:sub>
                      <m:r>
                        <w:ins w:id="526" w:author="Huang T  Dr (Surrey Business Schl)" w:date="2018-09-25T12:31:00Z">
                          <m:rPr>
                            <m:sty m:val="p"/>
                          </m:rPr>
                          <w:rPr>
                            <w:rFonts w:ascii="Cambria Math" w:hAnsi="Cambria Math" w:cs="Times New Roman"/>
                            <w:noProof/>
                            <w:color w:val="C45911" w:themeColor="accent2" w:themeShade="BF"/>
                            <w:sz w:val="22"/>
                            <w:rPrChange w:id="527" w:author="Huang T  Dr (Surrey Business Schl)" w:date="2018-09-25T12:47:00Z">
                              <w:rPr>
                                <w:rFonts w:ascii="Cambria Math" w:hAnsi="Cambria Math" w:cs="Times New Roman"/>
                                <w:noProof/>
                                <w:color w:val="000000" w:themeColor="text1"/>
                                <w:sz w:val="22"/>
                              </w:rPr>
                            </w:rPrChange>
                          </w:rPr>
                          <m:t>m,</m:t>
                        </w:ins>
                      </m:r>
                      <m:r>
                        <w:ins w:id="528" w:author="Huang T  Dr (Surrey Business Schl)" w:date="2018-09-25T12:31:00Z">
                          <w:rPr>
                            <w:rFonts w:ascii="Cambria Math" w:hAnsi="Cambria Math" w:cs="Times New Roman"/>
                            <w:noProof/>
                            <w:color w:val="C45911" w:themeColor="accent2" w:themeShade="BF"/>
                            <w:sz w:val="22"/>
                            <w:rPrChange w:id="529" w:author="Huang T  Dr (Surrey Business Schl)" w:date="2018-09-25T12:47:00Z">
                              <w:rPr>
                                <w:rFonts w:ascii="Cambria Math" w:hAnsi="Cambria Math" w:cs="Times New Roman"/>
                                <w:noProof/>
                                <w:color w:val="000000" w:themeColor="text1"/>
                                <w:sz w:val="22"/>
                              </w:rPr>
                            </w:rPrChange>
                          </w:rPr>
                          <m:t>T</m:t>
                        </w:ins>
                      </m:r>
                    </m:sub>
                    <m:sup>
                      <m:r>
                        <w:ins w:id="530" w:author="韬 黄" w:date="2018-09-25T19:46:00Z">
                          <w:rPr>
                            <w:rFonts w:ascii="Cambria Math" w:hAnsi="Cambria Math" w:cs="Times New Roman"/>
                            <w:color w:val="C45911" w:themeColor="accent2" w:themeShade="BF"/>
                            <w:sz w:val="22"/>
                          </w:rPr>
                          <m:t>'</m:t>
                        </w:ins>
                      </m:r>
                      <m:r>
                        <w:ins w:id="531" w:author="Huang T  Dr (Surrey Business Schl)" w:date="2018-09-25T12:31:00Z">
                          <w:del w:id="532" w:author="韬 黄" w:date="2018-09-25T19:46:00Z">
                            <w:rPr>
                              <w:rFonts w:ascii="Cambria Math" w:hAnsi="Cambria Math" w:cs="Times New Roman" w:hint="eastAsia"/>
                              <w:color w:val="C45911" w:themeColor="accent2" w:themeShade="BF"/>
                              <w:sz w:val="22"/>
                              <w:rPrChange w:id="533" w:author="Huang T  Dr (Surrey Business Schl)" w:date="2018-09-25T12:47:00Z">
                                <w:rPr>
                                  <w:rFonts w:ascii="Cambria Math" w:hAnsi="Cambria Math" w:cs="Times New Roman" w:hint="eastAsia"/>
                                  <w:color w:val="000000" w:themeColor="text1"/>
                                  <w:sz w:val="22"/>
                                </w:rPr>
                              </w:rPrChange>
                            </w:rPr>
                            <m:t>'</m:t>
                          </w:del>
                        </w:ins>
                      </m:r>
                    </m:sup>
                  </m:sSubSup>
                  <m:sSub>
                    <m:sSubPr>
                      <m:ctrlPr>
                        <w:ins w:id="534" w:author="Huang T  Dr (Surrey Business Schl)" w:date="2018-09-25T12:31:00Z">
                          <w:rPr>
                            <w:rFonts w:ascii="Cambria Math" w:hAnsi="Cambria Math" w:cs="Times New Roman"/>
                            <w:color w:val="C45911" w:themeColor="accent2" w:themeShade="BF"/>
                            <w:sz w:val="22"/>
                          </w:rPr>
                        </w:ins>
                      </m:ctrlPr>
                    </m:sSubPr>
                    <m:e>
                      <m:r>
                        <w:ins w:id="535" w:author="Huang T  Dr (Surrey Business Schl)" w:date="2018-09-25T12:31:00Z">
                          <m:rPr>
                            <m:sty m:val="p"/>
                          </m:rPr>
                          <w:rPr>
                            <w:rFonts w:ascii="Cambria Math" w:hAnsi="Cambria Math" w:cs="Times New Roman"/>
                            <w:color w:val="C45911" w:themeColor="accent2" w:themeShade="BF"/>
                            <w:sz w:val="22"/>
                            <w:rPrChange w:id="536" w:author="Huang T  Dr (Surrey Business Schl)" w:date="2018-09-25T12:47:00Z">
                              <w:rPr>
                                <w:rFonts w:ascii="Cambria Math" w:hAnsi="Cambria Math" w:cs="Times New Roman"/>
                                <w:color w:val="000000" w:themeColor="text1"/>
                                <w:sz w:val="22"/>
                              </w:rPr>
                            </w:rPrChange>
                          </w:rPr>
                          <m:t>X</m:t>
                        </w:ins>
                      </m:r>
                    </m:e>
                    <m:sub>
                      <m:r>
                        <w:ins w:id="537" w:author="Huang T  Dr (Surrey Business Schl)" w:date="2018-09-25T12:31:00Z">
                          <m:rPr>
                            <m:sty m:val="p"/>
                          </m:rPr>
                          <w:rPr>
                            <w:rFonts w:ascii="Cambria Math" w:hAnsi="Cambria Math" w:cs="Times New Roman"/>
                            <w:noProof/>
                            <w:color w:val="C45911" w:themeColor="accent2" w:themeShade="BF"/>
                            <w:sz w:val="22"/>
                            <w:rPrChange w:id="538" w:author="Huang T  Dr (Surrey Business Schl)" w:date="2018-09-25T12:47:00Z">
                              <w:rPr>
                                <w:rFonts w:ascii="Cambria Math" w:hAnsi="Cambria Math" w:cs="Times New Roman"/>
                                <w:noProof/>
                                <w:color w:val="000000" w:themeColor="text1"/>
                                <w:sz w:val="22"/>
                              </w:rPr>
                            </w:rPrChange>
                          </w:rPr>
                          <m:t>m,</m:t>
                        </w:ins>
                      </m:r>
                      <m:r>
                        <w:ins w:id="539" w:author="Huang T  Dr (Surrey Business Schl)" w:date="2018-09-25T12:31:00Z">
                          <w:rPr>
                            <w:rFonts w:ascii="Cambria Math" w:hAnsi="Cambria Math" w:cs="Times New Roman"/>
                            <w:noProof/>
                            <w:color w:val="C45911" w:themeColor="accent2" w:themeShade="BF"/>
                            <w:sz w:val="22"/>
                            <w:rPrChange w:id="540" w:author="Huang T  Dr (Surrey Business Schl)" w:date="2018-09-25T12:47:00Z">
                              <w:rPr>
                                <w:rFonts w:ascii="Cambria Math" w:hAnsi="Cambria Math" w:cs="Times New Roman"/>
                                <w:noProof/>
                                <w:color w:val="000000" w:themeColor="text1"/>
                                <w:sz w:val="22"/>
                              </w:rPr>
                            </w:rPrChange>
                          </w:rPr>
                          <m:t>T</m:t>
                        </w:ins>
                      </m:r>
                    </m:sub>
                  </m:sSub>
                  <m:r>
                    <w:ins w:id="541" w:author="Huang T  Dr (Surrey Business Schl)" w:date="2018-09-25T12:31:00Z">
                      <w:rPr>
                        <w:rFonts w:ascii="Cambria Math" w:hAnsi="Cambria Math" w:cs="Times New Roman"/>
                        <w:color w:val="C45911" w:themeColor="accent2" w:themeShade="BF"/>
                        <w:sz w:val="22"/>
                        <w:rPrChange w:id="542" w:author="Huang T  Dr (Surrey Business Schl)" w:date="2018-09-25T12:47:00Z">
                          <w:rPr>
                            <w:rFonts w:ascii="Cambria Math" w:hAnsi="Cambria Math" w:cs="Times New Roman"/>
                            <w:color w:val="000000" w:themeColor="text1"/>
                            <w:sz w:val="22"/>
                          </w:rPr>
                        </w:rPrChange>
                      </w:rPr>
                      <m:t>)</m:t>
                    </w:ins>
                  </m:r>
                </m:e>
                <m:sup>
                  <m:r>
                    <w:ins w:id="543" w:author="Huang T  Dr (Surrey Business Schl)" w:date="2018-09-25T12:31:00Z">
                      <w:rPr>
                        <w:rFonts w:ascii="Cambria Math" w:hAnsi="Cambria Math" w:cs="Times New Roman"/>
                        <w:color w:val="C45911" w:themeColor="accent2" w:themeShade="BF"/>
                        <w:sz w:val="22"/>
                        <w:rPrChange w:id="544" w:author="Huang T  Dr (Surrey Business Schl)" w:date="2018-09-25T12:47:00Z">
                          <w:rPr>
                            <w:rFonts w:ascii="Cambria Math" w:hAnsi="Cambria Math" w:cs="Times New Roman"/>
                            <w:color w:val="000000" w:themeColor="text1"/>
                            <w:sz w:val="22"/>
                          </w:rPr>
                        </w:rPrChange>
                      </w:rPr>
                      <m:t>-1</m:t>
                    </w:ins>
                  </m:r>
                </m:sup>
              </m:sSup>
              <m:sSubSup>
                <m:sSubSupPr>
                  <m:ctrlPr>
                    <w:ins w:id="545" w:author="Huang T  Dr (Surrey Business Schl)" w:date="2018-09-25T12:31:00Z">
                      <w:rPr>
                        <w:rFonts w:ascii="Cambria Math" w:hAnsi="Cambria Math" w:cs="Times New Roman"/>
                        <w:color w:val="C45911" w:themeColor="accent2" w:themeShade="BF"/>
                        <w:sz w:val="22"/>
                      </w:rPr>
                    </w:ins>
                  </m:ctrlPr>
                </m:sSubSupPr>
                <m:e>
                  <m:r>
                    <w:ins w:id="546" w:author="Huang T  Dr (Surrey Business Schl)" w:date="2018-09-25T12:31:00Z">
                      <m:rPr>
                        <m:sty m:val="p"/>
                      </m:rPr>
                      <w:rPr>
                        <w:rFonts w:ascii="Cambria Math" w:hAnsi="Cambria Math" w:cs="Times New Roman"/>
                        <w:color w:val="C45911" w:themeColor="accent2" w:themeShade="BF"/>
                        <w:sz w:val="22"/>
                        <w:rPrChange w:id="547" w:author="Huang T  Dr (Surrey Business Schl)" w:date="2018-09-25T12:47:00Z">
                          <w:rPr>
                            <w:rFonts w:ascii="Cambria Math" w:hAnsi="Cambria Math" w:cs="Times New Roman"/>
                            <w:color w:val="000000" w:themeColor="text1"/>
                            <w:sz w:val="22"/>
                          </w:rPr>
                        </w:rPrChange>
                      </w:rPr>
                      <m:t>X</m:t>
                    </w:ins>
                  </m:r>
                </m:e>
                <m:sub>
                  <m:r>
                    <w:ins w:id="548" w:author="Huang T  Dr (Surrey Business Schl)" w:date="2018-09-25T12:31:00Z">
                      <m:rPr>
                        <m:sty m:val="p"/>
                      </m:rPr>
                      <w:rPr>
                        <w:rFonts w:ascii="Cambria Math" w:hAnsi="Cambria Math" w:cs="Times New Roman"/>
                        <w:noProof/>
                        <w:color w:val="C45911" w:themeColor="accent2" w:themeShade="BF"/>
                        <w:sz w:val="22"/>
                        <w:rPrChange w:id="549" w:author="Huang T  Dr (Surrey Business Schl)" w:date="2018-09-25T12:47:00Z">
                          <w:rPr>
                            <w:rFonts w:ascii="Cambria Math" w:hAnsi="Cambria Math" w:cs="Times New Roman"/>
                            <w:noProof/>
                            <w:color w:val="000000" w:themeColor="text1"/>
                            <w:sz w:val="22"/>
                          </w:rPr>
                        </w:rPrChange>
                      </w:rPr>
                      <m:t>m,</m:t>
                    </w:ins>
                  </m:r>
                  <m:r>
                    <w:ins w:id="550" w:author="Huang T  Dr (Surrey Business Schl)" w:date="2018-09-25T12:31:00Z">
                      <w:rPr>
                        <w:rFonts w:ascii="Cambria Math" w:hAnsi="Cambria Math" w:cs="Times New Roman"/>
                        <w:noProof/>
                        <w:color w:val="C45911" w:themeColor="accent2" w:themeShade="BF"/>
                        <w:sz w:val="22"/>
                        <w:rPrChange w:id="551" w:author="Huang T  Dr (Surrey Business Schl)" w:date="2018-09-25T12:47:00Z">
                          <w:rPr>
                            <w:rFonts w:ascii="Cambria Math" w:hAnsi="Cambria Math" w:cs="Times New Roman"/>
                            <w:noProof/>
                            <w:color w:val="000000" w:themeColor="text1"/>
                            <w:sz w:val="22"/>
                          </w:rPr>
                        </w:rPrChange>
                      </w:rPr>
                      <m:t>T</m:t>
                    </w:ins>
                  </m:r>
                </m:sub>
                <m:sup>
                  <m:r>
                    <w:ins w:id="552" w:author="韬 黄" w:date="2018-09-25T19:46:00Z">
                      <m:rPr>
                        <m:sty m:val="p"/>
                      </m:rPr>
                      <w:rPr>
                        <w:rFonts w:ascii="Cambria Math" w:hAnsi="Cambria Math" w:cs="Times New Roman"/>
                        <w:color w:val="C45911" w:themeColor="accent2" w:themeShade="BF"/>
                        <w:sz w:val="22"/>
                      </w:rPr>
                      <m:t>'</m:t>
                    </w:ins>
                  </m:r>
                  <m:r>
                    <w:ins w:id="553" w:author="Huang T  Dr (Surrey Business Schl)" w:date="2018-09-25T12:31:00Z">
                      <w:del w:id="554" w:author="韬 黄" w:date="2018-09-25T19:46:00Z">
                        <m:rPr>
                          <m:sty m:val="p"/>
                        </m:rPr>
                        <w:rPr>
                          <w:rFonts w:ascii="Cambria Math" w:hAnsi="Cambria Math" w:cs="Times New Roman" w:hint="eastAsia"/>
                          <w:color w:val="C45911" w:themeColor="accent2" w:themeShade="BF"/>
                          <w:sz w:val="22"/>
                          <w:rPrChange w:id="555" w:author="Huang T  Dr (Surrey Business Schl)" w:date="2018-09-25T12:47:00Z">
                            <w:rPr>
                              <w:rFonts w:ascii="Cambria Math" w:hAnsi="Cambria Math" w:cs="Times New Roman" w:hint="eastAsia"/>
                              <w:color w:val="000000" w:themeColor="text1"/>
                              <w:sz w:val="22"/>
                            </w:rPr>
                          </w:rPrChange>
                        </w:rPr>
                        <m:t>'</m:t>
                      </w:del>
                    </w:ins>
                  </m:r>
                </m:sup>
              </m:sSubSup>
              <m:sSub>
                <m:sSubPr>
                  <m:ctrlPr>
                    <w:ins w:id="556" w:author="Huang T  Dr (Surrey Business Schl)" w:date="2018-09-25T12:31:00Z">
                      <w:rPr>
                        <w:rFonts w:ascii="Cambria Math" w:hAnsi="Cambria Math" w:cs="Times New Roman"/>
                        <w:color w:val="C45911" w:themeColor="accent2" w:themeShade="BF"/>
                        <w:sz w:val="22"/>
                      </w:rPr>
                    </w:ins>
                  </m:ctrlPr>
                </m:sSubPr>
                <m:e>
                  <m:r>
                    <w:ins w:id="557" w:author="Huang T  Dr (Surrey Business Schl)" w:date="2018-09-25T12:31:00Z">
                      <m:rPr>
                        <m:sty m:val="p"/>
                      </m:rPr>
                      <w:rPr>
                        <w:rFonts w:ascii="Cambria Math" w:hAnsi="Cambria Math" w:cs="Times New Roman"/>
                        <w:color w:val="C45911" w:themeColor="accent2" w:themeShade="BF"/>
                        <w:sz w:val="22"/>
                        <w:rPrChange w:id="558" w:author="Huang T  Dr (Surrey Business Schl)" w:date="2018-09-25T12:47:00Z">
                          <w:rPr>
                            <w:rFonts w:ascii="Cambria Math" w:hAnsi="Cambria Math" w:cs="Times New Roman"/>
                            <w:color w:val="000000" w:themeColor="text1"/>
                            <w:sz w:val="22"/>
                          </w:rPr>
                        </w:rPrChange>
                      </w:rPr>
                      <m:t>Y</m:t>
                    </w:ins>
                  </m:r>
                </m:e>
                <m:sub>
                  <m:r>
                    <w:ins w:id="559" w:author="Huang T  Dr (Surrey Business Schl)" w:date="2018-09-25T12:31:00Z">
                      <m:rPr>
                        <m:sty m:val="p"/>
                      </m:rPr>
                      <w:rPr>
                        <w:rFonts w:ascii="Cambria Math" w:hAnsi="Cambria Math" w:cs="Times New Roman"/>
                        <w:noProof/>
                        <w:color w:val="C45911" w:themeColor="accent2" w:themeShade="BF"/>
                        <w:sz w:val="22"/>
                        <w:rPrChange w:id="560" w:author="Huang T  Dr (Surrey Business Schl)" w:date="2018-09-25T12:47:00Z">
                          <w:rPr>
                            <w:rFonts w:ascii="Cambria Math" w:hAnsi="Cambria Math" w:cs="Times New Roman"/>
                            <w:noProof/>
                            <w:color w:val="000000" w:themeColor="text1"/>
                            <w:sz w:val="22"/>
                          </w:rPr>
                        </w:rPrChange>
                      </w:rPr>
                      <m:t>m,</m:t>
                    </w:ins>
                  </m:r>
                  <m:r>
                    <w:ins w:id="561" w:author="Huang T  Dr (Surrey Business Schl)" w:date="2018-09-25T12:31:00Z">
                      <w:rPr>
                        <w:rFonts w:ascii="Cambria Math" w:hAnsi="Cambria Math" w:cs="Times New Roman"/>
                        <w:noProof/>
                        <w:color w:val="C45911" w:themeColor="accent2" w:themeShade="BF"/>
                        <w:sz w:val="22"/>
                        <w:rPrChange w:id="562" w:author="Huang T  Dr (Surrey Business Schl)" w:date="2018-09-25T12:47:00Z">
                          <w:rPr>
                            <w:rFonts w:ascii="Cambria Math" w:hAnsi="Cambria Math" w:cs="Times New Roman"/>
                            <w:noProof/>
                            <w:color w:val="000000" w:themeColor="text1"/>
                            <w:sz w:val="22"/>
                          </w:rPr>
                        </w:rPrChange>
                      </w:rPr>
                      <m:t>T</m:t>
                    </w:ins>
                  </m:r>
                </m:sub>
              </m:sSub>
            </m:e>
          </m:d>
          <m:r>
            <w:ins w:id="563" w:author="Huang T  Dr (Surrey Business Schl)" w:date="2018-09-25T12:31:00Z">
              <w:del w:id="564" w:author="韬 黄" w:date="2018-09-25T19:46:00Z">
                <w:rPr>
                  <w:rFonts w:ascii="Cambria Math" w:hAnsi="Cambria Math" w:cs="Times New Roman" w:hint="eastAsia"/>
                  <w:color w:val="C45911" w:themeColor="accent2" w:themeShade="BF"/>
                  <w:sz w:val="22"/>
                  <w:rPrChange w:id="565" w:author="Huang T  Dr (Surrey Business Schl)" w:date="2018-09-25T12:47:00Z">
                    <w:rPr>
                      <w:rFonts w:ascii="Cambria Math" w:hAnsi="Cambria Math" w:cs="Times New Roman" w:hint="eastAsia"/>
                      <w:color w:val="000000" w:themeColor="text1"/>
                      <w:sz w:val="22"/>
                    </w:rPr>
                  </w:rPrChange>
                </w:rPr>
                <m:t>'</m:t>
              </w:del>
            </w:ins>
          </m:r>
          <m:sSub>
            <m:sSubPr>
              <m:ctrlPr>
                <w:ins w:id="566" w:author="Huang T  Dr (Surrey Business Schl)" w:date="2018-09-25T12:31:00Z">
                  <w:rPr>
                    <w:rFonts w:ascii="Cambria Math" w:hAnsi="Cambria Math" w:cs="Times New Roman"/>
                    <w:color w:val="C45911" w:themeColor="accent2" w:themeShade="BF"/>
                    <w:sz w:val="22"/>
                  </w:rPr>
                </w:ins>
              </m:ctrlPr>
            </m:sSubPr>
            <m:e>
              <m:r>
                <w:ins w:id="567" w:author="Huang T  Dr (Surrey Business Schl)" w:date="2018-09-25T12:31:00Z">
                  <w:rPr>
                    <w:rFonts w:ascii="Cambria Math" w:hAnsi="Cambria Math" w:cs="Times New Roman"/>
                    <w:color w:val="C45911" w:themeColor="accent2" w:themeShade="BF"/>
                    <w:sz w:val="22"/>
                    <w:rPrChange w:id="568" w:author="Huang T  Dr (Surrey Business Schl)" w:date="2018-09-25T12:47:00Z">
                      <w:rPr>
                        <w:rFonts w:ascii="Cambria Math" w:hAnsi="Cambria Math" w:cs="Times New Roman"/>
                        <w:color w:val="000000" w:themeColor="text1"/>
                        <w:sz w:val="22"/>
                      </w:rPr>
                    </w:rPrChange>
                  </w:rPr>
                  <m:t>x</m:t>
                </w:ins>
              </m:r>
            </m:e>
            <m:sub>
              <m:r>
                <w:ins w:id="569" w:author="Huang T  Dr (Surrey Business Schl)" w:date="2018-09-25T12:31:00Z">
                  <w:rPr>
                    <w:rFonts w:ascii="Cambria Math" w:hAnsi="Cambria Math" w:cs="Times New Roman"/>
                    <w:color w:val="C45911" w:themeColor="accent2" w:themeShade="BF"/>
                    <w:sz w:val="22"/>
                    <w:rPrChange w:id="570" w:author="Huang T  Dr (Surrey Business Schl)" w:date="2018-09-25T12:47:00Z">
                      <w:rPr>
                        <w:rFonts w:ascii="Cambria Math" w:hAnsi="Cambria Math" w:cs="Times New Roman"/>
                        <w:color w:val="000000" w:themeColor="text1"/>
                        <w:sz w:val="22"/>
                      </w:rPr>
                    </w:rPrChange>
                  </w:rPr>
                  <m:t>T</m:t>
                </w:ins>
              </m:r>
              <m:r>
                <w:ins w:id="571" w:author="Huang T  Dr (Surrey Business Schl)" w:date="2018-09-25T12:31:00Z">
                  <m:rPr>
                    <m:sty m:val="p"/>
                  </m:rPr>
                  <w:rPr>
                    <w:rFonts w:ascii="Cambria Math" w:hAnsi="Cambria Math" w:cs="Times New Roman"/>
                    <w:color w:val="C45911" w:themeColor="accent2" w:themeShade="BF"/>
                    <w:sz w:val="22"/>
                    <w:rPrChange w:id="572" w:author="Huang T  Dr (Surrey Business Schl)" w:date="2018-09-25T12:47:00Z">
                      <w:rPr>
                        <w:rFonts w:ascii="Cambria Math" w:hAnsi="Cambria Math" w:cs="Times New Roman"/>
                        <w:color w:val="000000" w:themeColor="text1"/>
                        <w:sz w:val="22"/>
                      </w:rPr>
                    </w:rPrChange>
                  </w:rPr>
                  <m:t>+h</m:t>
                </w:ins>
              </m:r>
            </m:sub>
          </m:sSub>
          <m:r>
            <w:ins w:id="573" w:author="Huang T  Dr (Surrey Business Schl)" w:date="2018-09-25T12:31:00Z">
              <m:rPr>
                <m:sty m:val="p"/>
              </m:rPr>
              <w:rPr>
                <w:rFonts w:ascii="Cambria Math" w:hAnsi="Cambria Math" w:cs="Times New Roman"/>
                <w:color w:val="C45911" w:themeColor="accent2" w:themeShade="BF"/>
                <w:sz w:val="22"/>
                <w:rPrChange w:id="574" w:author="Huang T  Dr (Surrey Business Schl)" w:date="2018-09-25T12:47:00Z">
                  <w:rPr>
                    <w:rFonts w:ascii="Cambria Math" w:hAnsi="Cambria Math" w:cs="Times New Roman"/>
                    <w:color w:val="000000" w:themeColor="text1"/>
                    <w:sz w:val="22"/>
                  </w:rPr>
                </w:rPrChange>
              </w:rPr>
              <m:t>+</m:t>
            </w:ins>
          </m:r>
          <m:sSub>
            <m:sSubPr>
              <m:ctrlPr>
                <w:ins w:id="575" w:author="Huang T  Dr (Surrey Business Schl)" w:date="2018-09-25T12:31:00Z">
                  <w:rPr>
                    <w:rFonts w:ascii="Cambria Math" w:hAnsi="Cambria Math" w:cs="Times New Roman"/>
                    <w:color w:val="C45911" w:themeColor="accent2" w:themeShade="BF"/>
                    <w:sz w:val="22"/>
                  </w:rPr>
                </w:ins>
              </m:ctrlPr>
            </m:sSubPr>
            <m:e>
              <m:r>
                <w:ins w:id="576" w:author="Huang T  Dr (Surrey Business Schl)" w:date="2018-09-25T12:31:00Z">
                  <w:rPr>
                    <w:rFonts w:ascii="Cambria Math" w:hAnsi="Cambria Math" w:cs="Times New Roman"/>
                    <w:color w:val="C45911" w:themeColor="accent2" w:themeShade="BF"/>
                    <w:sz w:val="22"/>
                    <w:rPrChange w:id="577" w:author="Huang T  Dr (Surrey Business Schl)" w:date="2018-09-25T12:47:00Z">
                      <w:rPr>
                        <w:rFonts w:ascii="Cambria Math" w:hAnsi="Cambria Math" w:cs="Times New Roman"/>
                        <w:color w:val="000000" w:themeColor="text1"/>
                        <w:sz w:val="22"/>
                      </w:rPr>
                    </w:rPrChange>
                  </w:rPr>
                  <m:t>u</m:t>
                </w:ins>
              </m:r>
            </m:e>
            <m:sub>
              <m:r>
                <w:ins w:id="578" w:author="Huang T  Dr (Surrey Business Schl)" w:date="2018-09-25T12:31:00Z">
                  <w:rPr>
                    <w:rFonts w:ascii="Cambria Math" w:hAnsi="Cambria Math" w:cs="Times New Roman"/>
                    <w:color w:val="C45911" w:themeColor="accent2" w:themeShade="BF"/>
                    <w:sz w:val="22"/>
                    <w:rPrChange w:id="579" w:author="Huang T  Dr (Surrey Business Schl)" w:date="2018-09-25T12:47:00Z">
                      <w:rPr>
                        <w:rFonts w:ascii="Cambria Math" w:hAnsi="Cambria Math" w:cs="Times New Roman"/>
                        <w:color w:val="000000" w:themeColor="text1"/>
                        <w:sz w:val="22"/>
                      </w:rPr>
                    </w:rPrChange>
                  </w:rPr>
                  <m:t>T</m:t>
                </w:ins>
              </m:r>
              <m:r>
                <w:ins w:id="580" w:author="Huang T  Dr (Surrey Business Schl)" w:date="2018-09-25T12:31:00Z">
                  <m:rPr>
                    <m:sty m:val="p"/>
                  </m:rPr>
                  <w:rPr>
                    <w:rFonts w:ascii="Cambria Math" w:hAnsi="Cambria Math" w:cs="Times New Roman"/>
                    <w:color w:val="C45911" w:themeColor="accent2" w:themeShade="BF"/>
                    <w:sz w:val="22"/>
                    <w:rPrChange w:id="581" w:author="Huang T  Dr (Surrey Business Schl)" w:date="2018-09-25T12:47:00Z">
                      <w:rPr>
                        <w:rFonts w:ascii="Cambria Math" w:hAnsi="Cambria Math" w:cs="Times New Roman"/>
                        <w:color w:val="000000" w:themeColor="text1"/>
                        <w:sz w:val="22"/>
                      </w:rPr>
                    </w:rPrChange>
                  </w:rPr>
                  <m:t>+h</m:t>
                </w:ins>
              </m:r>
            </m:sub>
          </m:sSub>
        </m:oMath>
      </m:oMathPara>
    </w:p>
    <w:p w14:paraId="5DD2435F" w14:textId="2E122AF1" w:rsidR="003A2C45" w:rsidRPr="00B5013C" w:rsidRDefault="003A2C45">
      <w:pPr>
        <w:shd w:val="clear" w:color="auto" w:fill="FFFFFF" w:themeFill="background1"/>
        <w:spacing w:after="0" w:line="360" w:lineRule="auto"/>
        <w:jc w:val="center"/>
        <w:rPr>
          <w:ins w:id="582" w:author="Huang T  Dr (Surrey Business Schl)" w:date="2018-09-25T12:31:00Z"/>
          <w:rFonts w:cs="Times New Roman"/>
          <w:color w:val="C45911" w:themeColor="accent2" w:themeShade="BF"/>
          <w:sz w:val="22"/>
          <w:rPrChange w:id="583" w:author="Huang T  Dr (Surrey Business Schl)" w:date="2018-09-25T12:47:00Z">
            <w:rPr>
              <w:ins w:id="584" w:author="Huang T  Dr (Surrey Business Schl)" w:date="2018-09-25T12:31:00Z"/>
              <w:rFonts w:cs="Times New Roman"/>
              <w:color w:val="000000" w:themeColor="text1"/>
              <w:sz w:val="22"/>
            </w:rPr>
          </w:rPrChange>
        </w:rPr>
        <w:pPrChange w:id="585" w:author="Huang T  Dr (Surrey Business Schl)" w:date="2018-09-25T12:45:00Z">
          <w:pPr>
            <w:shd w:val="clear" w:color="auto" w:fill="FFFFFF" w:themeFill="background1"/>
            <w:spacing w:after="0" w:line="360" w:lineRule="auto"/>
          </w:pPr>
        </w:pPrChange>
      </w:pPr>
      <m:oMath>
        <m:r>
          <w:ins w:id="586" w:author="Huang T  Dr (Surrey Business Schl)" w:date="2018-09-25T12:31:00Z">
            <w:rPr>
              <w:rFonts w:ascii="Cambria Math" w:hAnsi="Cambria Math" w:cs="Times New Roman"/>
              <w:color w:val="C45911" w:themeColor="accent2" w:themeShade="BF"/>
              <w:sz w:val="22"/>
              <w:rPrChange w:id="587" w:author="Huang T  Dr (Surrey Business Schl)" w:date="2018-09-25T12:47:00Z">
                <w:rPr>
                  <w:rFonts w:ascii="Cambria Math" w:hAnsi="Cambria Math" w:cs="Times New Roman"/>
                  <w:color w:val="000000" w:themeColor="text1"/>
                  <w:sz w:val="22"/>
                </w:rPr>
              </w:rPrChange>
            </w:rPr>
            <m:t>=</m:t>
          </w:ins>
        </m:r>
        <m:d>
          <m:dPr>
            <m:ctrlPr>
              <w:ins w:id="588" w:author="Huang T  Dr (Surrey Business Schl)" w:date="2018-09-25T12:31:00Z">
                <w:rPr>
                  <w:rFonts w:ascii="Cambria Math" w:hAnsi="Cambria Math" w:cs="Times New Roman"/>
                  <w:color w:val="C45911" w:themeColor="accent2" w:themeShade="BF"/>
                  <w:sz w:val="22"/>
                </w:rPr>
              </w:ins>
            </m:ctrlPr>
          </m:dPr>
          <m:e>
            <m:sSub>
              <m:sSubPr>
                <m:ctrlPr>
                  <w:ins w:id="589" w:author="Huang T  Dr (Surrey Business Schl)" w:date="2018-09-25T12:31:00Z">
                    <w:rPr>
                      <w:rFonts w:ascii="Cambria Math" w:hAnsi="Cambria Math" w:cs="Times New Roman"/>
                      <w:color w:val="C45911" w:themeColor="accent2" w:themeShade="BF"/>
                      <w:sz w:val="22"/>
                    </w:rPr>
                  </w:ins>
                </m:ctrlPr>
              </m:sSubPr>
              <m:e>
                <m:r>
                  <w:ins w:id="590" w:author="Huang T  Dr (Surrey Business Schl)" w:date="2018-09-25T12:31:00Z">
                    <m:rPr>
                      <m:sty m:val="p"/>
                    </m:rPr>
                    <w:rPr>
                      <w:rFonts w:ascii="Cambria Math" w:hAnsi="Cambria Math" w:cs="Times New Roman"/>
                      <w:color w:val="C45911" w:themeColor="accent2" w:themeShade="BF"/>
                      <w:sz w:val="22"/>
                      <w:rPrChange w:id="591" w:author="Huang T  Dr (Surrey Business Schl)" w:date="2018-09-25T12:47:00Z">
                        <w:rPr>
                          <w:rFonts w:ascii="Cambria Math" w:hAnsi="Cambria Math" w:cs="Times New Roman"/>
                          <w:color w:val="000000" w:themeColor="text1"/>
                          <w:sz w:val="22"/>
                        </w:rPr>
                      </w:rPrChange>
                    </w:rPr>
                    <m:t>β</m:t>
                  </w:ins>
                </m:r>
              </m:e>
              <m:sub>
                <m:r>
                  <w:ins w:id="592" w:author="Huang T  Dr (Surrey Business Schl)" w:date="2018-09-25T12:31:00Z">
                    <w:rPr>
                      <w:rFonts w:ascii="Cambria Math" w:hAnsi="Cambria Math" w:cs="Times New Roman"/>
                      <w:color w:val="C45911" w:themeColor="accent2" w:themeShade="BF"/>
                      <w:sz w:val="22"/>
                      <w:rPrChange w:id="593" w:author="Huang T  Dr (Surrey Business Schl)" w:date="2018-09-25T12:47:00Z">
                        <w:rPr>
                          <w:rFonts w:ascii="Cambria Math" w:hAnsi="Cambria Math" w:cs="Times New Roman"/>
                          <w:color w:val="000000" w:themeColor="text1"/>
                          <w:sz w:val="22"/>
                        </w:rPr>
                      </w:rPrChange>
                    </w:rPr>
                    <m:t>2</m:t>
                  </w:ins>
                </m:r>
              </m:sub>
            </m:sSub>
            <m:r>
              <w:ins w:id="594" w:author="Huang T  Dr (Surrey Business Schl)" w:date="2018-09-25T12:31:00Z">
                <m:rPr>
                  <m:sty m:val="p"/>
                </m:rPr>
                <w:rPr>
                  <w:rFonts w:ascii="Cambria Math" w:hAnsi="Cambria Math" w:cs="Times New Roman"/>
                  <w:color w:val="C45911" w:themeColor="accent2" w:themeShade="BF"/>
                  <w:sz w:val="22"/>
                  <w:rPrChange w:id="595" w:author="Huang T  Dr (Surrey Business Schl)" w:date="2018-09-25T12:47:00Z">
                    <w:rPr>
                      <w:rFonts w:ascii="Cambria Math" w:hAnsi="Cambria Math" w:cs="Times New Roman"/>
                      <w:color w:val="000000" w:themeColor="text1"/>
                      <w:sz w:val="22"/>
                    </w:rPr>
                  </w:rPrChange>
                </w:rPr>
                <m:t>-</m:t>
              </w:ins>
            </m:r>
            <m:sSub>
              <m:sSubPr>
                <m:ctrlPr>
                  <w:ins w:id="596" w:author="Huang T  Dr (Surrey Business Schl)" w:date="2018-09-25T12:31:00Z">
                    <w:rPr>
                      <w:rFonts w:ascii="Cambria Math" w:hAnsi="Cambria Math" w:cs="Times New Roman"/>
                      <w:color w:val="C45911" w:themeColor="accent2" w:themeShade="BF"/>
                      <w:sz w:val="22"/>
                    </w:rPr>
                  </w:ins>
                </m:ctrlPr>
              </m:sSubPr>
              <m:e>
                <m:r>
                  <w:ins w:id="597" w:author="Huang T  Dr (Surrey Business Schl)" w:date="2018-09-25T12:31:00Z">
                    <m:rPr>
                      <m:sty m:val="p"/>
                    </m:rPr>
                    <w:rPr>
                      <w:rFonts w:ascii="Cambria Math" w:hAnsi="Cambria Math" w:cs="Times New Roman"/>
                      <w:color w:val="C45911" w:themeColor="accent2" w:themeShade="BF"/>
                      <w:sz w:val="22"/>
                      <w:rPrChange w:id="598" w:author="Huang T  Dr (Surrey Business Schl)" w:date="2018-09-25T12:47:00Z">
                        <w:rPr>
                          <w:rFonts w:ascii="Cambria Math" w:hAnsi="Cambria Math" w:cs="Times New Roman"/>
                          <w:color w:val="000000" w:themeColor="text1"/>
                          <w:sz w:val="22"/>
                        </w:rPr>
                      </w:rPrChange>
                    </w:rPr>
                    <m:t>β</m:t>
                  </w:ins>
                </m:r>
              </m:e>
              <m:sub>
                <m:r>
                  <w:ins w:id="599" w:author="Huang T  Dr (Surrey Business Schl)" w:date="2018-09-25T12:31:00Z">
                    <w:rPr>
                      <w:rFonts w:ascii="Cambria Math" w:hAnsi="Cambria Math" w:cs="Times New Roman"/>
                      <w:color w:val="C45911" w:themeColor="accent2" w:themeShade="BF"/>
                      <w:sz w:val="22"/>
                      <w:rPrChange w:id="600" w:author="Huang T  Dr (Surrey Business Schl)" w:date="2018-09-25T12:47:00Z">
                        <w:rPr>
                          <w:rFonts w:ascii="Cambria Math" w:hAnsi="Cambria Math" w:cs="Times New Roman"/>
                          <w:color w:val="000000" w:themeColor="text1"/>
                          <w:sz w:val="22"/>
                        </w:rPr>
                      </w:rPrChange>
                    </w:rPr>
                    <m:t>1</m:t>
                  </w:ins>
                </m:r>
              </m:sub>
            </m:sSub>
          </m:e>
        </m:d>
        <m:r>
          <w:ins w:id="601" w:author="Huang T  Dr (Surrey Business Schl)" w:date="2018-09-25T12:31:00Z">
            <w:rPr>
              <w:rFonts w:ascii="Cambria Math" w:hAnsi="Cambria Math" w:cs="Times New Roman" w:hint="eastAsia"/>
              <w:color w:val="C45911" w:themeColor="accent2" w:themeShade="BF"/>
              <w:sz w:val="22"/>
              <w:rPrChange w:id="602" w:author="Huang T  Dr (Surrey Business Schl)" w:date="2018-09-25T12:47:00Z">
                <w:rPr>
                  <w:rFonts w:ascii="Cambria Math" w:hAnsi="Cambria Math" w:cs="Times New Roman" w:hint="eastAsia"/>
                  <w:color w:val="000000" w:themeColor="text1"/>
                  <w:sz w:val="22"/>
                </w:rPr>
              </w:rPrChange>
            </w:rPr>
            <m:t>'</m:t>
          </w:ins>
        </m:r>
        <m:sSubSup>
          <m:sSubSupPr>
            <m:ctrlPr>
              <w:ins w:id="603" w:author="Huang T  Dr (Surrey Business Schl)" w:date="2018-09-25T12:31:00Z">
                <w:rPr>
                  <w:rFonts w:ascii="Cambria Math" w:hAnsi="Cambria Math" w:cs="Times New Roman"/>
                  <w:color w:val="C45911" w:themeColor="accent2" w:themeShade="BF"/>
                  <w:sz w:val="22"/>
                </w:rPr>
              </w:ins>
            </m:ctrlPr>
          </m:sSubSupPr>
          <m:e>
            <m:r>
              <w:ins w:id="604" w:author="Huang T  Dr (Surrey Business Schl)" w:date="2018-09-25T12:31:00Z">
                <m:rPr>
                  <m:sty m:val="p"/>
                </m:rPr>
                <w:rPr>
                  <w:rFonts w:ascii="Cambria Math" w:hAnsi="Cambria Math" w:cs="Times New Roman"/>
                  <w:color w:val="C45911" w:themeColor="accent2" w:themeShade="BF"/>
                  <w:sz w:val="22"/>
                  <w:rPrChange w:id="605" w:author="Huang T  Dr (Surrey Business Schl)" w:date="2018-09-25T12:47:00Z">
                    <w:rPr>
                      <w:rFonts w:ascii="Cambria Math" w:hAnsi="Cambria Math" w:cs="Times New Roman"/>
                      <w:color w:val="000000" w:themeColor="text1"/>
                      <w:sz w:val="22"/>
                    </w:rPr>
                  </w:rPrChange>
                </w:rPr>
                <m:t>X</m:t>
              </w:ins>
            </m:r>
          </m:e>
          <m:sub>
            <m:r>
              <w:ins w:id="606" w:author="Huang T  Dr (Surrey Business Schl)" w:date="2018-09-25T12:31:00Z">
                <m:rPr>
                  <m:sty m:val="p"/>
                </m:rPr>
                <w:rPr>
                  <w:rFonts w:ascii="Cambria Math" w:hAnsi="Cambria Math" w:cs="Times New Roman"/>
                  <w:color w:val="C45911" w:themeColor="accent2" w:themeShade="BF"/>
                  <w:sz w:val="22"/>
                  <w:rPrChange w:id="607" w:author="Huang T  Dr (Surrey Business Schl)" w:date="2018-09-25T12:47:00Z">
                    <w:rPr>
                      <w:rFonts w:ascii="Cambria Math" w:hAnsi="Cambria Math" w:cs="Times New Roman"/>
                      <w:color w:val="000000" w:themeColor="text1"/>
                      <w:sz w:val="22"/>
                    </w:rPr>
                  </w:rPrChange>
                </w:rPr>
                <m:t>m,</m:t>
              </w:ins>
            </m:r>
            <m:sSub>
              <m:sSubPr>
                <m:ctrlPr>
                  <w:ins w:id="608" w:author="Huang T  Dr (Surrey Business Schl)" w:date="2018-09-25T12:31:00Z">
                    <w:rPr>
                      <w:rFonts w:ascii="Cambria Math" w:hAnsi="Cambria Math" w:cs="Times New Roman"/>
                      <w:color w:val="C45911" w:themeColor="accent2" w:themeShade="BF"/>
                      <w:sz w:val="22"/>
                    </w:rPr>
                  </w:ins>
                </m:ctrlPr>
              </m:sSubPr>
              <m:e>
                <m:r>
                  <w:ins w:id="609" w:author="Huang T  Dr (Surrey Business Schl)" w:date="2018-09-25T12:31:00Z">
                    <w:rPr>
                      <w:rFonts w:ascii="Cambria Math" w:hAnsi="Cambria Math" w:cs="Times New Roman"/>
                      <w:color w:val="C45911" w:themeColor="accent2" w:themeShade="BF"/>
                      <w:sz w:val="22"/>
                      <w:rPrChange w:id="610" w:author="Huang T  Dr (Surrey Business Schl)" w:date="2018-09-25T12:47:00Z">
                        <w:rPr>
                          <w:rFonts w:ascii="Cambria Math" w:hAnsi="Cambria Math" w:cs="Times New Roman"/>
                          <w:color w:val="000000" w:themeColor="text1"/>
                          <w:sz w:val="22"/>
                        </w:rPr>
                      </w:rPrChange>
                    </w:rPr>
                    <m:t>T</m:t>
                  </w:ins>
                </m:r>
              </m:e>
              <m:sub>
                <m:r>
                  <w:ins w:id="611" w:author="Huang T  Dr (Surrey Business Schl)" w:date="2018-09-25T12:31:00Z">
                    <w:rPr>
                      <w:rFonts w:ascii="Cambria Math" w:hAnsi="Cambria Math" w:cs="Times New Roman"/>
                      <w:color w:val="C45911" w:themeColor="accent2" w:themeShade="BF"/>
                      <w:sz w:val="22"/>
                      <w:rPrChange w:id="612" w:author="Huang T  Dr (Surrey Business Schl)" w:date="2018-09-25T12:47:00Z">
                        <w:rPr>
                          <w:rFonts w:ascii="Cambria Math" w:hAnsi="Cambria Math" w:cs="Times New Roman"/>
                          <w:color w:val="000000" w:themeColor="text1"/>
                          <w:sz w:val="22"/>
                        </w:rPr>
                      </w:rPrChange>
                    </w:rPr>
                    <m:t>1</m:t>
                  </w:ins>
                </m:r>
              </m:sub>
            </m:sSub>
          </m:sub>
          <m:sup>
            <m:r>
              <w:ins w:id="613" w:author="韬 黄" w:date="2018-09-25T19:46:00Z">
                <w:rPr>
                  <w:rFonts w:ascii="Cambria Math" w:hAnsi="Cambria Math" w:cs="Times New Roman"/>
                  <w:color w:val="C45911" w:themeColor="accent2" w:themeShade="BF"/>
                  <w:sz w:val="22"/>
                </w:rPr>
                <m:t>'</m:t>
              </w:ins>
            </m:r>
            <m:r>
              <w:ins w:id="614" w:author="Huang T  Dr (Surrey Business Schl)" w:date="2018-09-25T12:31:00Z">
                <w:del w:id="615" w:author="韬 黄" w:date="2018-09-25T19:46:00Z">
                  <w:rPr>
                    <w:rFonts w:ascii="Cambria Math" w:hAnsi="Cambria Math" w:cs="Times New Roman" w:hint="eastAsia"/>
                    <w:color w:val="C45911" w:themeColor="accent2" w:themeShade="BF"/>
                    <w:sz w:val="22"/>
                    <w:rPrChange w:id="616" w:author="Huang T  Dr (Surrey Business Schl)" w:date="2018-09-25T12:47:00Z">
                      <w:rPr>
                        <w:rFonts w:ascii="Cambria Math" w:hAnsi="Cambria Math" w:cs="Times New Roman" w:hint="eastAsia"/>
                        <w:color w:val="000000" w:themeColor="text1"/>
                        <w:sz w:val="22"/>
                      </w:rPr>
                    </w:rPrChange>
                  </w:rPr>
                  <m:t>'</m:t>
                </w:del>
              </w:ins>
            </m:r>
          </m:sup>
        </m:sSubSup>
        <m:sSub>
          <m:sSubPr>
            <m:ctrlPr>
              <w:ins w:id="617" w:author="Huang T  Dr (Surrey Business Schl)" w:date="2018-09-25T12:31:00Z">
                <w:rPr>
                  <w:rFonts w:ascii="Cambria Math" w:hAnsi="Cambria Math" w:cs="Times New Roman"/>
                  <w:color w:val="C45911" w:themeColor="accent2" w:themeShade="BF"/>
                  <w:sz w:val="22"/>
                </w:rPr>
              </w:ins>
            </m:ctrlPr>
          </m:sSubPr>
          <m:e>
            <m:r>
              <w:ins w:id="618" w:author="Huang T  Dr (Surrey Business Schl)" w:date="2018-09-25T12:31:00Z">
                <m:rPr>
                  <m:sty m:val="p"/>
                </m:rPr>
                <w:rPr>
                  <w:rFonts w:ascii="Cambria Math" w:hAnsi="Cambria Math" w:cs="Times New Roman"/>
                  <w:color w:val="C45911" w:themeColor="accent2" w:themeShade="BF"/>
                  <w:sz w:val="22"/>
                  <w:rPrChange w:id="619" w:author="Huang T  Dr (Surrey Business Schl)" w:date="2018-09-25T12:47:00Z">
                    <w:rPr>
                      <w:rFonts w:ascii="Cambria Math" w:hAnsi="Cambria Math" w:cs="Times New Roman"/>
                      <w:color w:val="000000" w:themeColor="text1"/>
                      <w:sz w:val="22"/>
                    </w:rPr>
                  </w:rPrChange>
                </w:rPr>
                <m:t>X</m:t>
              </w:ins>
            </m:r>
          </m:e>
          <m:sub>
            <m:r>
              <w:ins w:id="620" w:author="Huang T  Dr (Surrey Business Schl)" w:date="2018-09-25T12:31:00Z">
                <m:rPr>
                  <m:sty m:val="p"/>
                </m:rPr>
                <w:rPr>
                  <w:rFonts w:ascii="Cambria Math" w:hAnsi="Cambria Math" w:cs="Times New Roman"/>
                  <w:color w:val="C45911" w:themeColor="accent2" w:themeShade="BF"/>
                  <w:sz w:val="22"/>
                  <w:rPrChange w:id="621" w:author="Huang T  Dr (Surrey Business Schl)" w:date="2018-09-25T12:47:00Z">
                    <w:rPr>
                      <w:rFonts w:ascii="Cambria Math" w:hAnsi="Cambria Math" w:cs="Times New Roman"/>
                      <w:color w:val="000000" w:themeColor="text1"/>
                      <w:sz w:val="22"/>
                    </w:rPr>
                  </w:rPrChange>
                </w:rPr>
                <m:t>m,</m:t>
              </w:ins>
            </m:r>
            <m:sSub>
              <m:sSubPr>
                <m:ctrlPr>
                  <w:ins w:id="622" w:author="Huang T  Dr (Surrey Business Schl)" w:date="2018-09-25T12:31:00Z">
                    <w:rPr>
                      <w:rFonts w:ascii="Cambria Math" w:hAnsi="Cambria Math" w:cs="Times New Roman"/>
                      <w:color w:val="C45911" w:themeColor="accent2" w:themeShade="BF"/>
                      <w:sz w:val="22"/>
                    </w:rPr>
                  </w:ins>
                </m:ctrlPr>
              </m:sSubPr>
              <m:e>
                <m:r>
                  <w:ins w:id="623" w:author="Huang T  Dr (Surrey Business Schl)" w:date="2018-09-25T12:31:00Z">
                    <w:rPr>
                      <w:rFonts w:ascii="Cambria Math" w:hAnsi="Cambria Math" w:cs="Times New Roman"/>
                      <w:color w:val="C45911" w:themeColor="accent2" w:themeShade="BF"/>
                      <w:sz w:val="22"/>
                      <w:rPrChange w:id="624" w:author="Huang T  Dr (Surrey Business Schl)" w:date="2018-09-25T12:47:00Z">
                        <w:rPr>
                          <w:rFonts w:ascii="Cambria Math" w:hAnsi="Cambria Math" w:cs="Times New Roman"/>
                          <w:color w:val="000000" w:themeColor="text1"/>
                          <w:sz w:val="22"/>
                        </w:rPr>
                      </w:rPrChange>
                    </w:rPr>
                    <m:t>T</m:t>
                  </w:ins>
                </m:r>
              </m:e>
              <m:sub>
                <m:r>
                  <w:ins w:id="625" w:author="Huang T  Dr (Surrey Business Schl)" w:date="2018-09-25T12:31:00Z">
                    <w:rPr>
                      <w:rFonts w:ascii="Cambria Math" w:hAnsi="Cambria Math" w:cs="Times New Roman"/>
                      <w:color w:val="C45911" w:themeColor="accent2" w:themeShade="BF"/>
                      <w:sz w:val="22"/>
                      <w:rPrChange w:id="626" w:author="Huang T  Dr (Surrey Business Schl)" w:date="2018-09-25T12:47:00Z">
                        <w:rPr>
                          <w:rFonts w:ascii="Cambria Math" w:hAnsi="Cambria Math" w:cs="Times New Roman"/>
                          <w:color w:val="000000" w:themeColor="text1"/>
                          <w:sz w:val="22"/>
                        </w:rPr>
                      </w:rPrChange>
                    </w:rPr>
                    <m:t>1</m:t>
                  </w:ins>
                </m:r>
              </m:sub>
            </m:sSub>
          </m:sub>
        </m:sSub>
        <m:sSup>
          <m:sSupPr>
            <m:ctrlPr>
              <w:ins w:id="627" w:author="Huang T  Dr (Surrey Business Schl)" w:date="2018-09-25T12:31:00Z">
                <w:rPr>
                  <w:rFonts w:ascii="Cambria Math" w:hAnsi="Cambria Math" w:cs="Times New Roman"/>
                  <w:i/>
                  <w:color w:val="C45911" w:themeColor="accent2" w:themeShade="BF"/>
                  <w:sz w:val="22"/>
                </w:rPr>
              </w:ins>
            </m:ctrlPr>
          </m:sSupPr>
          <m:e>
            <m:r>
              <w:ins w:id="628" w:author="Huang T  Dr (Surrey Business Schl)" w:date="2018-09-25T12:31:00Z">
                <w:rPr>
                  <w:rFonts w:ascii="Cambria Math" w:hAnsi="Cambria Math" w:cs="Times New Roman"/>
                  <w:color w:val="C45911" w:themeColor="accent2" w:themeShade="BF"/>
                  <w:sz w:val="22"/>
                  <w:rPrChange w:id="629" w:author="Huang T  Dr (Surrey Business Schl)" w:date="2018-09-25T12:47:00Z">
                    <w:rPr>
                      <w:rFonts w:ascii="Cambria Math" w:hAnsi="Cambria Math" w:cs="Times New Roman"/>
                      <w:color w:val="000000" w:themeColor="text1"/>
                      <w:sz w:val="22"/>
                    </w:rPr>
                  </w:rPrChange>
                </w:rPr>
                <m:t>(</m:t>
              </w:ins>
            </m:r>
            <m:sSubSup>
              <m:sSubSupPr>
                <m:ctrlPr>
                  <w:ins w:id="630" w:author="Huang T  Dr (Surrey Business Schl)" w:date="2018-09-25T12:31:00Z">
                    <w:rPr>
                      <w:rFonts w:ascii="Cambria Math" w:hAnsi="Cambria Math" w:cs="Times New Roman"/>
                      <w:color w:val="C45911" w:themeColor="accent2" w:themeShade="BF"/>
                      <w:sz w:val="22"/>
                    </w:rPr>
                  </w:ins>
                </m:ctrlPr>
              </m:sSubSupPr>
              <m:e>
                <m:r>
                  <w:ins w:id="631" w:author="Huang T  Dr (Surrey Business Schl)" w:date="2018-09-25T12:31:00Z">
                    <m:rPr>
                      <m:sty m:val="p"/>
                    </m:rPr>
                    <w:rPr>
                      <w:rFonts w:ascii="Cambria Math" w:hAnsi="Cambria Math" w:cs="Times New Roman"/>
                      <w:color w:val="C45911" w:themeColor="accent2" w:themeShade="BF"/>
                      <w:sz w:val="22"/>
                      <w:rPrChange w:id="632" w:author="Huang T  Dr (Surrey Business Schl)" w:date="2018-09-25T12:47:00Z">
                        <w:rPr>
                          <w:rFonts w:ascii="Cambria Math" w:hAnsi="Cambria Math" w:cs="Times New Roman"/>
                          <w:color w:val="000000" w:themeColor="text1"/>
                          <w:sz w:val="22"/>
                        </w:rPr>
                      </w:rPrChange>
                    </w:rPr>
                    <m:t>X</m:t>
                  </w:ins>
                </m:r>
              </m:e>
              <m:sub>
                <m:r>
                  <w:ins w:id="633" w:author="Huang T  Dr (Surrey Business Schl)" w:date="2018-09-25T12:31:00Z">
                    <m:rPr>
                      <m:sty m:val="p"/>
                    </m:rPr>
                    <w:rPr>
                      <w:rFonts w:ascii="Cambria Math" w:hAnsi="Cambria Math" w:cs="Times New Roman"/>
                      <w:color w:val="C45911" w:themeColor="accent2" w:themeShade="BF"/>
                      <w:sz w:val="22"/>
                      <w:rPrChange w:id="634" w:author="Huang T  Dr (Surrey Business Schl)" w:date="2018-09-25T12:47:00Z">
                        <w:rPr>
                          <w:rFonts w:ascii="Cambria Math" w:hAnsi="Cambria Math" w:cs="Times New Roman"/>
                          <w:color w:val="000000" w:themeColor="text1"/>
                          <w:sz w:val="22"/>
                        </w:rPr>
                      </w:rPrChange>
                    </w:rPr>
                    <m:t>m,</m:t>
                  </w:ins>
                </m:r>
                <m:sSub>
                  <m:sSubPr>
                    <m:ctrlPr>
                      <w:ins w:id="635" w:author="Huang T  Dr (Surrey Business Schl)" w:date="2018-09-25T12:31:00Z">
                        <w:rPr>
                          <w:rFonts w:ascii="Cambria Math" w:hAnsi="Cambria Math" w:cs="Times New Roman"/>
                          <w:color w:val="C45911" w:themeColor="accent2" w:themeShade="BF"/>
                          <w:sz w:val="22"/>
                        </w:rPr>
                      </w:ins>
                    </m:ctrlPr>
                  </m:sSubPr>
                  <m:e>
                    <m:r>
                      <w:ins w:id="636" w:author="Huang T  Dr (Surrey Business Schl)" w:date="2018-09-25T12:31:00Z">
                        <w:rPr>
                          <w:rFonts w:ascii="Cambria Math" w:hAnsi="Cambria Math" w:cs="Times New Roman"/>
                          <w:color w:val="C45911" w:themeColor="accent2" w:themeShade="BF"/>
                          <w:sz w:val="22"/>
                          <w:rPrChange w:id="637" w:author="Huang T  Dr (Surrey Business Schl)" w:date="2018-09-25T12:47:00Z">
                            <w:rPr>
                              <w:rFonts w:ascii="Cambria Math" w:hAnsi="Cambria Math" w:cs="Times New Roman"/>
                              <w:color w:val="000000" w:themeColor="text1"/>
                              <w:sz w:val="22"/>
                            </w:rPr>
                          </w:rPrChange>
                        </w:rPr>
                        <m:t>T</m:t>
                      </w:ins>
                    </m:r>
                  </m:e>
                  <m:sub>
                    <m:r>
                      <w:ins w:id="638" w:author="Huang T  Dr (Surrey Business Schl)" w:date="2018-09-25T12:31:00Z">
                        <w:rPr>
                          <w:rFonts w:ascii="Cambria Math" w:hAnsi="Cambria Math" w:cs="Times New Roman"/>
                          <w:color w:val="C45911" w:themeColor="accent2" w:themeShade="BF"/>
                          <w:sz w:val="22"/>
                          <w:rPrChange w:id="639" w:author="Huang T  Dr (Surrey Business Schl)" w:date="2018-09-25T12:47:00Z">
                            <w:rPr>
                              <w:rFonts w:ascii="Cambria Math" w:hAnsi="Cambria Math" w:cs="Times New Roman"/>
                              <w:color w:val="000000" w:themeColor="text1"/>
                              <w:sz w:val="22"/>
                            </w:rPr>
                          </w:rPrChange>
                        </w:rPr>
                        <m:t>1</m:t>
                      </w:ins>
                    </m:r>
                  </m:sub>
                </m:sSub>
              </m:sub>
              <m:sup>
                <m:r>
                  <w:ins w:id="640" w:author="韬 黄" w:date="2018-09-25T19:46:00Z">
                    <w:rPr>
                      <w:rFonts w:ascii="Cambria Math" w:hAnsi="Cambria Math" w:cs="Times New Roman"/>
                      <w:color w:val="C45911" w:themeColor="accent2" w:themeShade="BF"/>
                      <w:sz w:val="22"/>
                    </w:rPr>
                    <m:t>'</m:t>
                  </w:ins>
                </m:r>
                <m:r>
                  <w:ins w:id="641" w:author="Huang T  Dr (Surrey Business Schl)" w:date="2018-09-25T12:31:00Z">
                    <w:del w:id="642" w:author="韬 黄" w:date="2018-09-25T19:46:00Z">
                      <m:rPr>
                        <m:sty m:val="p"/>
                      </m:rPr>
                      <w:rPr>
                        <w:rFonts w:ascii="Cambria Math" w:hAnsi="Cambria Math" w:cs="Times New Roman" w:hint="eastAsia"/>
                        <w:color w:val="C45911" w:themeColor="accent2" w:themeShade="BF"/>
                        <w:sz w:val="22"/>
                        <w:rPrChange w:id="643" w:author="Huang T  Dr (Surrey Business Schl)" w:date="2018-09-25T12:47:00Z">
                          <w:rPr>
                            <w:rFonts w:ascii="Cambria Math" w:hAnsi="Cambria Math" w:cs="Times New Roman" w:hint="eastAsia"/>
                            <w:color w:val="000000" w:themeColor="text1"/>
                            <w:sz w:val="22"/>
                          </w:rPr>
                        </w:rPrChange>
                      </w:rPr>
                      <m:t>'</m:t>
                    </w:del>
                  </w:ins>
                </m:r>
              </m:sup>
            </m:sSubSup>
            <m:sSub>
              <m:sSubPr>
                <m:ctrlPr>
                  <w:ins w:id="644" w:author="Huang T  Dr (Surrey Business Schl)" w:date="2018-09-25T12:31:00Z">
                    <w:rPr>
                      <w:rFonts w:ascii="Cambria Math" w:hAnsi="Cambria Math" w:cs="Times New Roman"/>
                      <w:color w:val="C45911" w:themeColor="accent2" w:themeShade="BF"/>
                      <w:sz w:val="22"/>
                    </w:rPr>
                  </w:ins>
                </m:ctrlPr>
              </m:sSubPr>
              <m:e>
                <m:r>
                  <w:ins w:id="645" w:author="Huang T  Dr (Surrey Business Schl)" w:date="2018-09-25T12:31:00Z">
                    <m:rPr>
                      <m:sty m:val="p"/>
                    </m:rPr>
                    <w:rPr>
                      <w:rFonts w:ascii="Cambria Math" w:hAnsi="Cambria Math" w:cs="Times New Roman"/>
                      <w:color w:val="C45911" w:themeColor="accent2" w:themeShade="BF"/>
                      <w:sz w:val="22"/>
                      <w:rPrChange w:id="646" w:author="Huang T  Dr (Surrey Business Schl)" w:date="2018-09-25T12:47:00Z">
                        <w:rPr>
                          <w:rFonts w:ascii="Cambria Math" w:hAnsi="Cambria Math" w:cs="Times New Roman"/>
                          <w:color w:val="000000" w:themeColor="text1"/>
                          <w:sz w:val="22"/>
                        </w:rPr>
                      </w:rPrChange>
                    </w:rPr>
                    <m:t>X</m:t>
                  </w:ins>
                </m:r>
              </m:e>
              <m:sub>
                <m:r>
                  <w:ins w:id="647" w:author="Huang T  Dr (Surrey Business Schl)" w:date="2018-09-25T12:31:00Z">
                    <m:rPr>
                      <m:sty m:val="p"/>
                    </m:rPr>
                    <w:rPr>
                      <w:rFonts w:ascii="Cambria Math" w:hAnsi="Cambria Math" w:cs="Times New Roman"/>
                      <w:color w:val="C45911" w:themeColor="accent2" w:themeShade="BF"/>
                      <w:sz w:val="22"/>
                      <w:rPrChange w:id="648" w:author="Huang T  Dr (Surrey Business Schl)" w:date="2018-09-25T12:47:00Z">
                        <w:rPr>
                          <w:rFonts w:ascii="Cambria Math" w:hAnsi="Cambria Math" w:cs="Times New Roman"/>
                          <w:color w:val="000000" w:themeColor="text1"/>
                          <w:sz w:val="22"/>
                        </w:rPr>
                      </w:rPrChange>
                    </w:rPr>
                    <m:t>m,</m:t>
                  </w:ins>
                </m:r>
                <m:sSub>
                  <m:sSubPr>
                    <m:ctrlPr>
                      <w:ins w:id="649" w:author="Huang T  Dr (Surrey Business Schl)" w:date="2018-09-25T12:31:00Z">
                        <w:rPr>
                          <w:rFonts w:ascii="Cambria Math" w:hAnsi="Cambria Math" w:cs="Times New Roman"/>
                          <w:color w:val="C45911" w:themeColor="accent2" w:themeShade="BF"/>
                          <w:sz w:val="22"/>
                        </w:rPr>
                      </w:ins>
                    </m:ctrlPr>
                  </m:sSubPr>
                  <m:e>
                    <m:r>
                      <w:ins w:id="650" w:author="Huang T  Dr (Surrey Business Schl)" w:date="2018-09-25T12:31:00Z">
                        <w:rPr>
                          <w:rFonts w:ascii="Cambria Math" w:hAnsi="Cambria Math" w:cs="Times New Roman"/>
                          <w:color w:val="C45911" w:themeColor="accent2" w:themeShade="BF"/>
                          <w:sz w:val="22"/>
                          <w:rPrChange w:id="651" w:author="Huang T  Dr (Surrey Business Schl)" w:date="2018-09-25T12:47:00Z">
                            <w:rPr>
                              <w:rFonts w:ascii="Cambria Math" w:hAnsi="Cambria Math" w:cs="Times New Roman"/>
                              <w:color w:val="000000" w:themeColor="text1"/>
                              <w:sz w:val="22"/>
                            </w:rPr>
                          </w:rPrChange>
                        </w:rPr>
                        <m:t>T</m:t>
                      </w:ins>
                    </m:r>
                  </m:e>
                  <m:sub>
                    <m:r>
                      <w:ins w:id="652" w:author="Huang T  Dr (Surrey Business Schl)" w:date="2018-09-25T12:31:00Z">
                        <w:rPr>
                          <w:rFonts w:ascii="Cambria Math" w:hAnsi="Cambria Math" w:cs="Times New Roman"/>
                          <w:color w:val="C45911" w:themeColor="accent2" w:themeShade="BF"/>
                          <w:sz w:val="22"/>
                          <w:rPrChange w:id="653" w:author="Huang T  Dr (Surrey Business Schl)" w:date="2018-09-25T12:47:00Z">
                            <w:rPr>
                              <w:rFonts w:ascii="Cambria Math" w:hAnsi="Cambria Math" w:cs="Times New Roman"/>
                              <w:color w:val="000000" w:themeColor="text1"/>
                              <w:sz w:val="22"/>
                            </w:rPr>
                          </w:rPrChange>
                        </w:rPr>
                        <m:t>1</m:t>
                      </w:ins>
                    </m:r>
                  </m:sub>
                </m:sSub>
              </m:sub>
            </m:sSub>
            <m:r>
              <w:ins w:id="654" w:author="Huang T  Dr (Surrey Business Schl)" w:date="2018-09-25T12:31:00Z">
                <w:rPr>
                  <w:rFonts w:ascii="Cambria Math" w:hAnsi="Cambria Math" w:cs="Times New Roman"/>
                  <w:color w:val="C45911" w:themeColor="accent2" w:themeShade="BF"/>
                  <w:sz w:val="22"/>
                  <w:rPrChange w:id="655" w:author="Huang T  Dr (Surrey Business Schl)" w:date="2018-09-25T12:47:00Z">
                    <w:rPr>
                      <w:rFonts w:ascii="Cambria Math" w:hAnsi="Cambria Math" w:cs="Times New Roman"/>
                      <w:color w:val="000000" w:themeColor="text1"/>
                      <w:sz w:val="22"/>
                    </w:rPr>
                  </w:rPrChange>
                </w:rPr>
                <m:t>)</m:t>
              </w:ins>
            </m:r>
          </m:e>
          <m:sup>
            <m:r>
              <w:ins w:id="656" w:author="Huang T  Dr (Surrey Business Schl)" w:date="2018-09-25T12:31:00Z">
                <w:rPr>
                  <w:rFonts w:ascii="Cambria Math" w:hAnsi="Cambria Math" w:cs="Times New Roman"/>
                  <w:color w:val="C45911" w:themeColor="accent2" w:themeShade="BF"/>
                  <w:sz w:val="22"/>
                  <w:rPrChange w:id="657" w:author="Huang T  Dr (Surrey Business Schl)" w:date="2018-09-25T12:47:00Z">
                    <w:rPr>
                      <w:rFonts w:ascii="Cambria Math" w:hAnsi="Cambria Math" w:cs="Times New Roman"/>
                      <w:color w:val="000000" w:themeColor="text1"/>
                      <w:sz w:val="22"/>
                    </w:rPr>
                  </w:rPrChange>
                </w:rPr>
                <m:t>-1</m:t>
              </w:ins>
            </m:r>
          </m:sup>
        </m:sSup>
        <m:sSub>
          <m:sSubPr>
            <m:ctrlPr>
              <w:ins w:id="658" w:author="Huang T  Dr (Surrey Business Schl)" w:date="2018-09-25T12:31:00Z">
                <w:rPr>
                  <w:rFonts w:ascii="Cambria Math" w:hAnsi="Cambria Math" w:cs="Times New Roman"/>
                  <w:color w:val="C45911" w:themeColor="accent2" w:themeShade="BF"/>
                  <w:sz w:val="22"/>
                </w:rPr>
              </w:ins>
            </m:ctrlPr>
          </m:sSubPr>
          <m:e>
            <m:r>
              <w:ins w:id="659" w:author="Huang T  Dr (Surrey Business Schl)" w:date="2018-09-25T12:31:00Z">
                <w:rPr>
                  <w:rFonts w:ascii="Cambria Math" w:hAnsi="Cambria Math" w:cs="Times New Roman"/>
                  <w:color w:val="C45911" w:themeColor="accent2" w:themeShade="BF"/>
                  <w:sz w:val="22"/>
                  <w:rPrChange w:id="660" w:author="Huang T  Dr (Surrey Business Schl)" w:date="2018-09-25T12:47:00Z">
                    <w:rPr>
                      <w:rFonts w:ascii="Cambria Math" w:hAnsi="Cambria Math" w:cs="Times New Roman"/>
                      <w:color w:val="000000" w:themeColor="text1"/>
                      <w:sz w:val="22"/>
                    </w:rPr>
                  </w:rPrChange>
                </w:rPr>
                <m:t>x</m:t>
              </w:ins>
            </m:r>
          </m:e>
          <m:sub>
            <m:r>
              <w:ins w:id="661" w:author="Huang T  Dr (Surrey Business Schl)" w:date="2018-09-25T12:31:00Z">
                <w:rPr>
                  <w:rFonts w:ascii="Cambria Math" w:hAnsi="Cambria Math" w:cs="Times New Roman"/>
                  <w:color w:val="C45911" w:themeColor="accent2" w:themeShade="BF"/>
                  <w:sz w:val="22"/>
                  <w:rPrChange w:id="662" w:author="Huang T  Dr (Surrey Business Schl)" w:date="2018-09-25T12:47:00Z">
                    <w:rPr>
                      <w:rFonts w:ascii="Cambria Math" w:hAnsi="Cambria Math" w:cs="Times New Roman"/>
                      <w:color w:val="000000" w:themeColor="text1"/>
                      <w:sz w:val="22"/>
                    </w:rPr>
                  </w:rPrChange>
                </w:rPr>
                <m:t>T</m:t>
              </w:ins>
            </m:r>
            <m:r>
              <w:ins w:id="663" w:author="Huang T  Dr (Surrey Business Schl)" w:date="2018-09-25T12:31:00Z">
                <m:rPr>
                  <m:sty m:val="p"/>
                </m:rPr>
                <w:rPr>
                  <w:rFonts w:ascii="Cambria Math" w:hAnsi="Cambria Math" w:cs="Times New Roman"/>
                  <w:color w:val="C45911" w:themeColor="accent2" w:themeShade="BF"/>
                  <w:sz w:val="22"/>
                  <w:rPrChange w:id="664" w:author="Huang T  Dr (Surrey Business Schl)" w:date="2018-09-25T12:47:00Z">
                    <w:rPr>
                      <w:rFonts w:ascii="Cambria Math" w:hAnsi="Cambria Math" w:cs="Times New Roman"/>
                      <w:color w:val="000000" w:themeColor="text1"/>
                      <w:sz w:val="22"/>
                    </w:rPr>
                  </w:rPrChange>
                </w:rPr>
                <m:t>+h</m:t>
              </w:ins>
            </m:r>
          </m:sub>
        </m:sSub>
        <m:r>
          <w:ins w:id="665" w:author="Huang T  Dr (Surrey Business Schl)" w:date="2018-09-25T12:31:00Z">
            <m:rPr>
              <m:sty m:val="p"/>
            </m:rPr>
            <w:rPr>
              <w:rFonts w:ascii="Cambria Math" w:hAnsi="Cambria Math" w:cs="Times New Roman"/>
              <w:color w:val="C45911" w:themeColor="accent2" w:themeShade="BF"/>
              <w:sz w:val="22"/>
              <w:rPrChange w:id="666" w:author="Huang T  Dr (Surrey Business Schl)" w:date="2018-09-25T12:47:00Z">
                <w:rPr>
                  <w:rFonts w:ascii="Cambria Math" w:hAnsi="Cambria Math" w:cs="Times New Roman"/>
                  <w:color w:val="000000" w:themeColor="text1"/>
                  <w:sz w:val="22"/>
                </w:rPr>
              </w:rPrChange>
            </w:rPr>
            <m:t>-</m:t>
          </w:ins>
        </m:r>
        <m:sSubSup>
          <m:sSubSupPr>
            <m:ctrlPr>
              <w:ins w:id="667" w:author="Huang T  Dr (Surrey Business Schl)" w:date="2018-09-25T12:31:00Z">
                <w:rPr>
                  <w:rFonts w:ascii="Cambria Math" w:hAnsi="Cambria Math" w:cs="Times New Roman"/>
                  <w:color w:val="C45911" w:themeColor="accent2" w:themeShade="BF"/>
                  <w:sz w:val="22"/>
                </w:rPr>
              </w:ins>
            </m:ctrlPr>
          </m:sSubSupPr>
          <m:e>
            <m:r>
              <w:ins w:id="668" w:author="Huang T  Dr (Surrey Business Schl)" w:date="2018-09-25T12:31:00Z">
                <m:rPr>
                  <m:sty m:val="p"/>
                </m:rPr>
                <w:rPr>
                  <w:rFonts w:ascii="Cambria Math" w:hAnsi="Cambria Math" w:cs="Times New Roman"/>
                  <w:color w:val="C45911" w:themeColor="accent2" w:themeShade="BF"/>
                  <w:sz w:val="22"/>
                  <w:rPrChange w:id="669" w:author="Huang T  Dr (Surrey Business Schl)" w:date="2018-09-25T12:47:00Z">
                    <w:rPr>
                      <w:rFonts w:ascii="Cambria Math" w:hAnsi="Cambria Math" w:cs="Times New Roman"/>
                      <w:color w:val="000000" w:themeColor="text1"/>
                      <w:sz w:val="22"/>
                    </w:rPr>
                  </w:rPrChange>
                </w:rPr>
                <m:t>u</m:t>
              </w:ins>
            </m:r>
          </m:e>
          <m:sub>
            <m:r>
              <w:ins w:id="670" w:author="Huang T  Dr (Surrey Business Schl)" w:date="2018-09-25T12:31:00Z">
                <w:rPr>
                  <w:rFonts w:ascii="Cambria Math" w:hAnsi="Cambria Math" w:cs="Times New Roman"/>
                  <w:color w:val="C45911" w:themeColor="accent2" w:themeShade="BF"/>
                  <w:sz w:val="22"/>
                  <w:rPrChange w:id="671" w:author="Huang T  Dr (Surrey Business Schl)" w:date="2018-09-25T12:47:00Z">
                    <w:rPr>
                      <w:rFonts w:ascii="Cambria Math" w:hAnsi="Cambria Math" w:cs="Times New Roman"/>
                      <w:color w:val="000000" w:themeColor="text1"/>
                      <w:sz w:val="22"/>
                    </w:rPr>
                  </w:rPrChange>
                </w:rPr>
                <m:t>m,T</m:t>
              </w:ins>
            </m:r>
          </m:sub>
          <m:sup>
            <m:r>
              <w:ins w:id="672" w:author="韬 黄" w:date="2018-09-25T19:47:00Z">
                <w:rPr>
                  <w:rFonts w:ascii="Cambria Math" w:hAnsi="Cambria Math" w:cs="Times New Roman"/>
                  <w:color w:val="C45911" w:themeColor="accent2" w:themeShade="BF"/>
                  <w:sz w:val="22"/>
                </w:rPr>
                <m:t>'</m:t>
              </w:ins>
            </m:r>
            <m:r>
              <w:ins w:id="673" w:author="Huang T  Dr (Surrey Business Schl)" w:date="2018-09-25T12:31:00Z">
                <w:del w:id="674" w:author="韬 黄" w:date="2018-09-25T19:47:00Z">
                  <w:rPr>
                    <w:rFonts w:ascii="Cambria Math" w:hAnsi="Cambria Math" w:cs="Times New Roman" w:hint="eastAsia"/>
                    <w:color w:val="C45911" w:themeColor="accent2" w:themeShade="BF"/>
                    <w:sz w:val="22"/>
                    <w:rPrChange w:id="675" w:author="Huang T  Dr (Surrey Business Schl)" w:date="2018-09-25T12:47:00Z">
                      <w:rPr>
                        <w:rFonts w:ascii="Cambria Math" w:hAnsi="Cambria Math" w:cs="Times New Roman" w:hint="eastAsia"/>
                        <w:color w:val="000000" w:themeColor="text1"/>
                        <w:sz w:val="22"/>
                      </w:rPr>
                    </w:rPrChange>
                  </w:rPr>
                  <m:t>'</m:t>
                </w:del>
              </w:ins>
            </m:r>
          </m:sup>
        </m:sSubSup>
        <m:sSub>
          <m:sSubPr>
            <m:ctrlPr>
              <w:ins w:id="676" w:author="Huang T  Dr (Surrey Business Schl)" w:date="2018-09-25T12:31:00Z">
                <w:rPr>
                  <w:rFonts w:ascii="Cambria Math" w:hAnsi="Cambria Math" w:cs="Times New Roman"/>
                  <w:color w:val="C45911" w:themeColor="accent2" w:themeShade="BF"/>
                  <w:sz w:val="22"/>
                </w:rPr>
              </w:ins>
            </m:ctrlPr>
          </m:sSubPr>
          <m:e>
            <m:r>
              <w:ins w:id="677" w:author="Huang T  Dr (Surrey Business Schl)" w:date="2018-09-25T12:31:00Z">
                <m:rPr>
                  <m:sty m:val="p"/>
                </m:rPr>
                <w:rPr>
                  <w:rFonts w:ascii="Cambria Math" w:hAnsi="Cambria Math" w:cs="Times New Roman"/>
                  <w:color w:val="C45911" w:themeColor="accent2" w:themeShade="BF"/>
                  <w:sz w:val="22"/>
                  <w:rPrChange w:id="678" w:author="Huang T  Dr (Surrey Business Schl)" w:date="2018-09-25T12:47:00Z">
                    <w:rPr>
                      <w:rFonts w:ascii="Cambria Math" w:hAnsi="Cambria Math" w:cs="Times New Roman"/>
                      <w:color w:val="000000" w:themeColor="text1"/>
                      <w:sz w:val="22"/>
                    </w:rPr>
                  </w:rPrChange>
                </w:rPr>
                <m:t>X</m:t>
              </w:ins>
            </m:r>
          </m:e>
          <m:sub>
            <m:r>
              <w:ins w:id="679" w:author="Huang T  Dr (Surrey Business Schl)" w:date="2018-09-25T12:31:00Z">
                <m:rPr>
                  <m:sty m:val="p"/>
                </m:rPr>
                <w:rPr>
                  <w:rFonts w:ascii="Cambria Math" w:hAnsi="Cambria Math" w:cs="Times New Roman"/>
                  <w:color w:val="C45911" w:themeColor="accent2" w:themeShade="BF"/>
                  <w:sz w:val="22"/>
                  <w:rPrChange w:id="680" w:author="Huang T  Dr (Surrey Business Schl)" w:date="2018-09-25T12:47:00Z">
                    <w:rPr>
                      <w:rFonts w:ascii="Cambria Math" w:hAnsi="Cambria Math" w:cs="Times New Roman"/>
                      <w:color w:val="000000" w:themeColor="text1"/>
                      <w:sz w:val="22"/>
                    </w:rPr>
                  </w:rPrChange>
                </w:rPr>
                <m:t>m,</m:t>
              </w:ins>
            </m:r>
            <m:r>
              <w:ins w:id="681" w:author="Huang T  Dr (Surrey Business Schl)" w:date="2018-09-25T12:31:00Z">
                <w:rPr>
                  <w:rFonts w:ascii="Cambria Math" w:hAnsi="Cambria Math" w:cs="Times New Roman"/>
                  <w:color w:val="C45911" w:themeColor="accent2" w:themeShade="BF"/>
                  <w:sz w:val="22"/>
                  <w:rPrChange w:id="682" w:author="Huang T  Dr (Surrey Business Schl)" w:date="2018-09-25T12:47:00Z">
                    <w:rPr>
                      <w:rFonts w:ascii="Cambria Math" w:hAnsi="Cambria Math" w:cs="Times New Roman"/>
                      <w:color w:val="000000" w:themeColor="text1"/>
                      <w:sz w:val="22"/>
                    </w:rPr>
                  </w:rPrChange>
                </w:rPr>
                <m:t>T</m:t>
              </w:ins>
            </m:r>
            <m:ctrlPr>
              <w:ins w:id="683" w:author="Huang T  Dr (Surrey Business Schl)" w:date="2018-09-25T12:31:00Z">
                <w:rPr>
                  <w:rFonts w:ascii="Cambria Math" w:hAnsi="Cambria Math" w:cs="Times New Roman"/>
                  <w:noProof/>
                  <w:color w:val="C45911" w:themeColor="accent2" w:themeShade="BF"/>
                  <w:sz w:val="22"/>
                </w:rPr>
              </w:ins>
            </m:ctrlPr>
          </m:sub>
        </m:sSub>
        <m:sSup>
          <m:sSupPr>
            <m:ctrlPr>
              <w:ins w:id="684" w:author="Huang T  Dr (Surrey Business Schl)" w:date="2018-09-25T12:31:00Z">
                <w:rPr>
                  <w:rFonts w:ascii="Cambria Math" w:hAnsi="Cambria Math" w:cs="Times New Roman"/>
                  <w:i/>
                  <w:noProof/>
                  <w:color w:val="C45911" w:themeColor="accent2" w:themeShade="BF"/>
                  <w:sz w:val="22"/>
                </w:rPr>
              </w:ins>
            </m:ctrlPr>
          </m:sSupPr>
          <m:e>
            <m:r>
              <w:ins w:id="685" w:author="Huang T  Dr (Surrey Business Schl)" w:date="2018-09-25T12:31:00Z">
                <w:rPr>
                  <w:rFonts w:ascii="Cambria Math" w:hAnsi="Cambria Math" w:cs="Times New Roman"/>
                  <w:noProof/>
                  <w:color w:val="C45911" w:themeColor="accent2" w:themeShade="BF"/>
                  <w:sz w:val="22"/>
                  <w:rPrChange w:id="686" w:author="Huang T  Dr (Surrey Business Schl)" w:date="2018-09-25T12:47:00Z">
                    <w:rPr>
                      <w:rFonts w:ascii="Cambria Math" w:hAnsi="Cambria Math" w:cs="Times New Roman"/>
                      <w:noProof/>
                      <w:color w:val="000000" w:themeColor="text1"/>
                      <w:sz w:val="22"/>
                    </w:rPr>
                  </w:rPrChange>
                </w:rPr>
                <m:t>(</m:t>
              </w:ins>
            </m:r>
            <m:sSubSup>
              <m:sSubSupPr>
                <m:ctrlPr>
                  <w:ins w:id="687" w:author="Huang T  Dr (Surrey Business Schl)" w:date="2018-09-25T12:31:00Z">
                    <w:rPr>
                      <w:rFonts w:ascii="Cambria Math" w:hAnsi="Cambria Math" w:cs="Times New Roman"/>
                      <w:color w:val="C45911" w:themeColor="accent2" w:themeShade="BF"/>
                      <w:sz w:val="22"/>
                    </w:rPr>
                  </w:ins>
                </m:ctrlPr>
              </m:sSubSupPr>
              <m:e>
                <m:r>
                  <w:ins w:id="688" w:author="Huang T  Dr (Surrey Business Schl)" w:date="2018-09-25T12:31:00Z">
                    <m:rPr>
                      <m:sty m:val="p"/>
                    </m:rPr>
                    <w:rPr>
                      <w:rFonts w:ascii="Cambria Math" w:hAnsi="Cambria Math" w:cs="Times New Roman"/>
                      <w:color w:val="C45911" w:themeColor="accent2" w:themeShade="BF"/>
                      <w:sz w:val="22"/>
                      <w:rPrChange w:id="689" w:author="Huang T  Dr (Surrey Business Schl)" w:date="2018-09-25T12:47:00Z">
                        <w:rPr>
                          <w:rFonts w:ascii="Cambria Math" w:hAnsi="Cambria Math" w:cs="Times New Roman"/>
                          <w:color w:val="000000" w:themeColor="text1"/>
                          <w:sz w:val="22"/>
                        </w:rPr>
                      </w:rPrChange>
                    </w:rPr>
                    <m:t>X</m:t>
                  </w:ins>
                </m:r>
              </m:e>
              <m:sub>
                <m:r>
                  <w:ins w:id="690" w:author="Huang T  Dr (Surrey Business Schl)" w:date="2018-09-25T12:31:00Z">
                    <m:rPr>
                      <m:sty m:val="p"/>
                    </m:rPr>
                    <w:rPr>
                      <w:rFonts w:ascii="Cambria Math" w:hAnsi="Cambria Math" w:cs="Times New Roman"/>
                      <w:color w:val="C45911" w:themeColor="accent2" w:themeShade="BF"/>
                      <w:sz w:val="22"/>
                      <w:rPrChange w:id="691" w:author="Huang T  Dr (Surrey Business Schl)" w:date="2018-09-25T12:47:00Z">
                        <w:rPr>
                          <w:rFonts w:ascii="Cambria Math" w:hAnsi="Cambria Math" w:cs="Times New Roman"/>
                          <w:color w:val="000000" w:themeColor="text1"/>
                          <w:sz w:val="22"/>
                        </w:rPr>
                      </w:rPrChange>
                    </w:rPr>
                    <m:t>m,</m:t>
                  </w:ins>
                </m:r>
                <m:sSub>
                  <m:sSubPr>
                    <m:ctrlPr>
                      <w:ins w:id="692" w:author="Huang T  Dr (Surrey Business Schl)" w:date="2018-09-25T12:31:00Z">
                        <w:rPr>
                          <w:rFonts w:ascii="Cambria Math" w:hAnsi="Cambria Math" w:cs="Times New Roman"/>
                          <w:color w:val="C45911" w:themeColor="accent2" w:themeShade="BF"/>
                          <w:sz w:val="22"/>
                        </w:rPr>
                      </w:ins>
                    </m:ctrlPr>
                  </m:sSubPr>
                  <m:e>
                    <m:r>
                      <w:ins w:id="693" w:author="Huang T  Dr (Surrey Business Schl)" w:date="2018-09-25T12:31:00Z">
                        <w:rPr>
                          <w:rFonts w:ascii="Cambria Math" w:hAnsi="Cambria Math" w:cs="Times New Roman"/>
                          <w:color w:val="C45911" w:themeColor="accent2" w:themeShade="BF"/>
                          <w:sz w:val="22"/>
                          <w:rPrChange w:id="694" w:author="Huang T  Dr (Surrey Business Schl)" w:date="2018-09-25T12:47:00Z">
                            <w:rPr>
                              <w:rFonts w:ascii="Cambria Math" w:hAnsi="Cambria Math" w:cs="Times New Roman"/>
                              <w:color w:val="000000" w:themeColor="text1"/>
                              <w:sz w:val="22"/>
                            </w:rPr>
                          </w:rPrChange>
                        </w:rPr>
                        <m:t>T</m:t>
                      </w:ins>
                    </m:r>
                  </m:e>
                  <m:sub>
                    <m:r>
                      <w:ins w:id="695" w:author="Huang T  Dr (Surrey Business Schl)" w:date="2018-09-25T12:31:00Z">
                        <w:rPr>
                          <w:rFonts w:ascii="Cambria Math" w:hAnsi="Cambria Math" w:cs="Times New Roman"/>
                          <w:color w:val="C45911" w:themeColor="accent2" w:themeShade="BF"/>
                          <w:sz w:val="22"/>
                          <w:rPrChange w:id="696" w:author="Huang T  Dr (Surrey Business Schl)" w:date="2018-09-25T12:47:00Z">
                            <w:rPr>
                              <w:rFonts w:ascii="Cambria Math" w:hAnsi="Cambria Math" w:cs="Times New Roman"/>
                              <w:color w:val="000000" w:themeColor="text1"/>
                              <w:sz w:val="22"/>
                            </w:rPr>
                          </w:rPrChange>
                        </w:rPr>
                        <m:t>1</m:t>
                      </w:ins>
                    </m:r>
                  </m:sub>
                </m:sSub>
              </m:sub>
              <m:sup>
                <m:r>
                  <w:ins w:id="697" w:author="韬 黄" w:date="2018-09-25T19:47:00Z">
                    <w:rPr>
                      <w:rFonts w:ascii="Cambria Math" w:hAnsi="Cambria Math" w:cs="Times New Roman"/>
                      <w:color w:val="C45911" w:themeColor="accent2" w:themeShade="BF"/>
                      <w:sz w:val="22"/>
                    </w:rPr>
                    <m:t>'</m:t>
                  </w:ins>
                </m:r>
                <m:r>
                  <w:ins w:id="698" w:author="Huang T  Dr (Surrey Business Schl)" w:date="2018-09-25T12:31:00Z">
                    <w:del w:id="699" w:author="韬 黄" w:date="2018-09-25T19:47:00Z">
                      <w:rPr>
                        <w:rFonts w:ascii="Cambria Math" w:hAnsi="Cambria Math" w:cs="Times New Roman" w:hint="eastAsia"/>
                        <w:color w:val="C45911" w:themeColor="accent2" w:themeShade="BF"/>
                        <w:sz w:val="22"/>
                        <w:rPrChange w:id="700" w:author="Huang T  Dr (Surrey Business Schl)" w:date="2018-09-25T12:47:00Z">
                          <w:rPr>
                            <w:rFonts w:ascii="Cambria Math" w:hAnsi="Cambria Math" w:cs="Times New Roman" w:hint="eastAsia"/>
                            <w:color w:val="000000" w:themeColor="text1"/>
                            <w:sz w:val="22"/>
                          </w:rPr>
                        </w:rPrChange>
                      </w:rPr>
                      <m:t>'</m:t>
                    </w:del>
                  </w:ins>
                </m:r>
              </m:sup>
            </m:sSubSup>
            <m:sSub>
              <m:sSubPr>
                <m:ctrlPr>
                  <w:ins w:id="701" w:author="Huang T  Dr (Surrey Business Schl)" w:date="2018-09-25T12:31:00Z">
                    <w:rPr>
                      <w:rFonts w:ascii="Cambria Math" w:hAnsi="Cambria Math" w:cs="Times New Roman"/>
                      <w:color w:val="C45911" w:themeColor="accent2" w:themeShade="BF"/>
                      <w:sz w:val="22"/>
                    </w:rPr>
                  </w:ins>
                </m:ctrlPr>
              </m:sSubPr>
              <m:e>
                <m:r>
                  <w:ins w:id="702" w:author="Huang T  Dr (Surrey Business Schl)" w:date="2018-09-25T12:31:00Z">
                    <m:rPr>
                      <m:sty m:val="p"/>
                    </m:rPr>
                    <w:rPr>
                      <w:rFonts w:ascii="Cambria Math" w:hAnsi="Cambria Math" w:cs="Times New Roman"/>
                      <w:color w:val="C45911" w:themeColor="accent2" w:themeShade="BF"/>
                      <w:sz w:val="22"/>
                      <w:rPrChange w:id="703" w:author="Huang T  Dr (Surrey Business Schl)" w:date="2018-09-25T12:47:00Z">
                        <w:rPr>
                          <w:rFonts w:ascii="Cambria Math" w:hAnsi="Cambria Math" w:cs="Times New Roman"/>
                          <w:color w:val="000000" w:themeColor="text1"/>
                          <w:sz w:val="22"/>
                        </w:rPr>
                      </w:rPrChange>
                    </w:rPr>
                    <m:t>X</m:t>
                  </w:ins>
                </m:r>
              </m:e>
              <m:sub>
                <m:r>
                  <w:ins w:id="704" w:author="Huang T  Dr (Surrey Business Schl)" w:date="2018-09-25T12:31:00Z">
                    <m:rPr>
                      <m:sty m:val="p"/>
                    </m:rPr>
                    <w:rPr>
                      <w:rFonts w:ascii="Cambria Math" w:hAnsi="Cambria Math" w:cs="Times New Roman"/>
                      <w:color w:val="C45911" w:themeColor="accent2" w:themeShade="BF"/>
                      <w:sz w:val="22"/>
                      <w:rPrChange w:id="705" w:author="Huang T  Dr (Surrey Business Schl)" w:date="2018-09-25T12:47:00Z">
                        <w:rPr>
                          <w:rFonts w:ascii="Cambria Math" w:hAnsi="Cambria Math" w:cs="Times New Roman"/>
                          <w:color w:val="000000" w:themeColor="text1"/>
                          <w:sz w:val="22"/>
                        </w:rPr>
                      </w:rPrChange>
                    </w:rPr>
                    <m:t>m,</m:t>
                  </w:ins>
                </m:r>
                <m:sSub>
                  <m:sSubPr>
                    <m:ctrlPr>
                      <w:ins w:id="706" w:author="Huang T  Dr (Surrey Business Schl)" w:date="2018-09-25T12:31:00Z">
                        <w:rPr>
                          <w:rFonts w:ascii="Cambria Math" w:hAnsi="Cambria Math" w:cs="Times New Roman"/>
                          <w:color w:val="C45911" w:themeColor="accent2" w:themeShade="BF"/>
                          <w:sz w:val="22"/>
                        </w:rPr>
                      </w:ins>
                    </m:ctrlPr>
                  </m:sSubPr>
                  <m:e>
                    <m:r>
                      <w:ins w:id="707" w:author="Huang T  Dr (Surrey Business Schl)" w:date="2018-09-25T12:31:00Z">
                        <w:rPr>
                          <w:rFonts w:ascii="Cambria Math" w:hAnsi="Cambria Math" w:cs="Times New Roman"/>
                          <w:color w:val="C45911" w:themeColor="accent2" w:themeShade="BF"/>
                          <w:sz w:val="22"/>
                          <w:rPrChange w:id="708" w:author="Huang T  Dr (Surrey Business Schl)" w:date="2018-09-25T12:47:00Z">
                            <w:rPr>
                              <w:rFonts w:ascii="Cambria Math" w:hAnsi="Cambria Math" w:cs="Times New Roman"/>
                              <w:color w:val="000000" w:themeColor="text1"/>
                              <w:sz w:val="22"/>
                            </w:rPr>
                          </w:rPrChange>
                        </w:rPr>
                        <m:t>T</m:t>
                      </w:ins>
                    </m:r>
                  </m:e>
                  <m:sub>
                    <m:r>
                      <w:ins w:id="709" w:author="Huang T  Dr (Surrey Business Schl)" w:date="2018-09-25T12:31:00Z">
                        <w:rPr>
                          <w:rFonts w:ascii="Cambria Math" w:hAnsi="Cambria Math" w:cs="Times New Roman"/>
                          <w:color w:val="C45911" w:themeColor="accent2" w:themeShade="BF"/>
                          <w:sz w:val="22"/>
                          <w:rPrChange w:id="710" w:author="Huang T  Dr (Surrey Business Schl)" w:date="2018-09-25T12:47:00Z">
                            <w:rPr>
                              <w:rFonts w:ascii="Cambria Math" w:hAnsi="Cambria Math" w:cs="Times New Roman"/>
                              <w:color w:val="000000" w:themeColor="text1"/>
                              <w:sz w:val="22"/>
                            </w:rPr>
                          </w:rPrChange>
                        </w:rPr>
                        <m:t>1</m:t>
                      </w:ins>
                    </m:r>
                  </m:sub>
                </m:sSub>
              </m:sub>
            </m:sSub>
            <m:r>
              <w:ins w:id="711" w:author="Huang T  Dr (Surrey Business Schl)" w:date="2018-09-25T12:31:00Z">
                <w:rPr>
                  <w:rFonts w:ascii="Cambria Math" w:hAnsi="Cambria Math" w:cs="Times New Roman"/>
                  <w:color w:val="C45911" w:themeColor="accent2" w:themeShade="BF"/>
                  <w:sz w:val="22"/>
                  <w:rPrChange w:id="712" w:author="Huang T  Dr (Surrey Business Schl)" w:date="2018-09-25T12:47:00Z">
                    <w:rPr>
                      <w:rFonts w:ascii="Cambria Math" w:hAnsi="Cambria Math" w:cs="Times New Roman"/>
                      <w:color w:val="000000" w:themeColor="text1"/>
                      <w:sz w:val="22"/>
                    </w:rPr>
                  </w:rPrChange>
                </w:rPr>
                <m:t>)</m:t>
              </w:ins>
            </m:r>
            <m:ctrlPr>
              <w:ins w:id="713" w:author="Huang T  Dr (Surrey Business Schl)" w:date="2018-09-25T12:31:00Z">
                <w:rPr>
                  <w:rFonts w:ascii="Cambria Math" w:hAnsi="Cambria Math" w:cs="Times New Roman"/>
                  <w:i/>
                  <w:color w:val="C45911" w:themeColor="accent2" w:themeShade="BF"/>
                  <w:sz w:val="22"/>
                </w:rPr>
              </w:ins>
            </m:ctrlPr>
          </m:e>
          <m:sup>
            <m:r>
              <w:ins w:id="714" w:author="Huang T  Dr (Surrey Business Schl)" w:date="2018-09-25T12:31:00Z">
                <w:rPr>
                  <w:rFonts w:ascii="Cambria Math" w:hAnsi="Cambria Math" w:cs="Times New Roman"/>
                  <w:color w:val="C45911" w:themeColor="accent2" w:themeShade="BF"/>
                  <w:sz w:val="22"/>
                  <w:rPrChange w:id="715" w:author="Huang T  Dr (Surrey Business Schl)" w:date="2018-09-25T12:47:00Z">
                    <w:rPr>
                      <w:rFonts w:ascii="Cambria Math" w:hAnsi="Cambria Math" w:cs="Times New Roman"/>
                      <w:color w:val="000000" w:themeColor="text1"/>
                      <w:sz w:val="22"/>
                    </w:rPr>
                  </w:rPrChange>
                </w:rPr>
                <m:t>-1</m:t>
              </w:ins>
            </m:r>
            <m:ctrlPr>
              <w:ins w:id="716" w:author="Huang T  Dr (Surrey Business Schl)" w:date="2018-09-25T12:31:00Z">
                <w:rPr>
                  <w:rFonts w:ascii="Cambria Math" w:hAnsi="Cambria Math" w:cs="Times New Roman"/>
                  <w:i/>
                  <w:color w:val="C45911" w:themeColor="accent2" w:themeShade="BF"/>
                  <w:sz w:val="22"/>
                </w:rPr>
              </w:ins>
            </m:ctrlPr>
          </m:sup>
        </m:sSup>
        <m:sSub>
          <m:sSubPr>
            <m:ctrlPr>
              <w:ins w:id="717" w:author="Huang T  Dr (Surrey Business Schl)" w:date="2018-09-25T12:31:00Z">
                <w:rPr>
                  <w:rFonts w:ascii="Cambria Math" w:hAnsi="Cambria Math" w:cs="Times New Roman"/>
                  <w:color w:val="C45911" w:themeColor="accent2" w:themeShade="BF"/>
                  <w:sz w:val="22"/>
                </w:rPr>
              </w:ins>
            </m:ctrlPr>
          </m:sSubPr>
          <m:e>
            <m:r>
              <w:ins w:id="718" w:author="Huang T  Dr (Surrey Business Schl)" w:date="2018-09-25T12:31:00Z">
                <w:rPr>
                  <w:rFonts w:ascii="Cambria Math" w:hAnsi="Cambria Math" w:cs="Times New Roman"/>
                  <w:color w:val="C45911" w:themeColor="accent2" w:themeShade="BF"/>
                  <w:sz w:val="22"/>
                  <w:rPrChange w:id="719" w:author="Huang T  Dr (Surrey Business Schl)" w:date="2018-09-25T12:47:00Z">
                    <w:rPr>
                      <w:rFonts w:ascii="Cambria Math" w:hAnsi="Cambria Math" w:cs="Times New Roman"/>
                      <w:color w:val="000000" w:themeColor="text1"/>
                      <w:sz w:val="22"/>
                    </w:rPr>
                  </w:rPrChange>
                </w:rPr>
                <m:t>x</m:t>
              </w:ins>
            </m:r>
          </m:e>
          <m:sub>
            <m:r>
              <w:ins w:id="720" w:author="Huang T  Dr (Surrey Business Schl)" w:date="2018-09-25T12:31:00Z">
                <w:rPr>
                  <w:rFonts w:ascii="Cambria Math" w:hAnsi="Cambria Math" w:cs="Times New Roman"/>
                  <w:color w:val="C45911" w:themeColor="accent2" w:themeShade="BF"/>
                  <w:sz w:val="22"/>
                  <w:rPrChange w:id="721" w:author="Huang T  Dr (Surrey Business Schl)" w:date="2018-09-25T12:47:00Z">
                    <w:rPr>
                      <w:rFonts w:ascii="Cambria Math" w:hAnsi="Cambria Math" w:cs="Times New Roman"/>
                      <w:color w:val="000000" w:themeColor="text1"/>
                      <w:sz w:val="22"/>
                    </w:rPr>
                  </w:rPrChange>
                </w:rPr>
                <m:t>T</m:t>
              </w:ins>
            </m:r>
            <m:r>
              <w:ins w:id="722" w:author="Huang T  Dr (Surrey Business Schl)" w:date="2018-09-25T12:31:00Z">
                <m:rPr>
                  <m:sty m:val="p"/>
                </m:rPr>
                <w:rPr>
                  <w:rFonts w:ascii="Cambria Math" w:hAnsi="Cambria Math" w:cs="Times New Roman"/>
                  <w:color w:val="C45911" w:themeColor="accent2" w:themeShade="BF"/>
                  <w:sz w:val="22"/>
                  <w:rPrChange w:id="723" w:author="Huang T  Dr (Surrey Business Schl)" w:date="2018-09-25T12:47:00Z">
                    <w:rPr>
                      <w:rFonts w:ascii="Cambria Math" w:hAnsi="Cambria Math" w:cs="Times New Roman"/>
                      <w:color w:val="000000" w:themeColor="text1"/>
                      <w:sz w:val="22"/>
                    </w:rPr>
                  </w:rPrChange>
                </w:rPr>
                <m:t>+h</m:t>
              </w:ins>
            </m:r>
          </m:sub>
        </m:sSub>
        <m:r>
          <w:ins w:id="724" w:author="Huang T  Dr (Surrey Business Schl)" w:date="2018-09-25T12:31:00Z">
            <w:rPr>
              <w:rFonts w:ascii="Cambria Math" w:hAnsi="Cambria Math" w:cs="Times New Roman"/>
              <w:color w:val="C45911" w:themeColor="accent2" w:themeShade="BF"/>
              <w:sz w:val="22"/>
              <w:rPrChange w:id="725" w:author="Huang T  Dr (Surrey Business Schl)" w:date="2018-09-25T12:47:00Z">
                <w:rPr>
                  <w:rFonts w:ascii="Cambria Math" w:hAnsi="Cambria Math" w:cs="Times New Roman"/>
                  <w:color w:val="000000" w:themeColor="text1"/>
                  <w:sz w:val="22"/>
                </w:rPr>
              </w:rPrChange>
            </w:rPr>
            <m:t>+</m:t>
          </w:ins>
        </m:r>
        <m:sSub>
          <m:sSubPr>
            <m:ctrlPr>
              <w:ins w:id="726" w:author="Huang T  Dr (Surrey Business Schl)" w:date="2018-09-25T12:31:00Z">
                <w:rPr>
                  <w:rFonts w:ascii="Cambria Math" w:hAnsi="Cambria Math" w:cs="Times New Roman"/>
                  <w:color w:val="C45911" w:themeColor="accent2" w:themeShade="BF"/>
                  <w:sz w:val="22"/>
                </w:rPr>
              </w:ins>
            </m:ctrlPr>
          </m:sSubPr>
          <m:e>
            <m:r>
              <w:ins w:id="727" w:author="Huang T  Dr (Surrey Business Schl)" w:date="2018-09-25T12:31:00Z">
                <w:rPr>
                  <w:rFonts w:ascii="Cambria Math" w:hAnsi="Cambria Math" w:cs="Times New Roman"/>
                  <w:color w:val="C45911" w:themeColor="accent2" w:themeShade="BF"/>
                  <w:sz w:val="22"/>
                  <w:rPrChange w:id="728" w:author="Huang T  Dr (Surrey Business Schl)" w:date="2018-09-25T12:47:00Z">
                    <w:rPr>
                      <w:rFonts w:ascii="Cambria Math" w:hAnsi="Cambria Math" w:cs="Times New Roman"/>
                      <w:color w:val="000000" w:themeColor="text1"/>
                      <w:sz w:val="22"/>
                    </w:rPr>
                  </w:rPrChange>
                </w:rPr>
                <m:t>u</m:t>
              </w:ins>
            </m:r>
          </m:e>
          <m:sub>
            <m:r>
              <w:ins w:id="729" w:author="Huang T  Dr (Surrey Business Schl)" w:date="2018-09-25T12:31:00Z">
                <w:rPr>
                  <w:rFonts w:ascii="Cambria Math" w:hAnsi="Cambria Math" w:cs="Times New Roman"/>
                  <w:color w:val="C45911" w:themeColor="accent2" w:themeShade="BF"/>
                  <w:sz w:val="22"/>
                  <w:rPrChange w:id="730" w:author="Huang T  Dr (Surrey Business Schl)" w:date="2018-09-25T12:47:00Z">
                    <w:rPr>
                      <w:rFonts w:ascii="Cambria Math" w:hAnsi="Cambria Math" w:cs="Times New Roman"/>
                      <w:color w:val="000000" w:themeColor="text1"/>
                      <w:sz w:val="22"/>
                    </w:rPr>
                  </w:rPrChange>
                </w:rPr>
                <m:t>T</m:t>
              </w:ins>
            </m:r>
            <m:r>
              <w:ins w:id="731" w:author="Huang T  Dr (Surrey Business Schl)" w:date="2018-09-25T12:31:00Z">
                <m:rPr>
                  <m:sty m:val="p"/>
                </m:rPr>
                <w:rPr>
                  <w:rFonts w:ascii="Cambria Math" w:hAnsi="Cambria Math" w:cs="Times New Roman"/>
                  <w:color w:val="C45911" w:themeColor="accent2" w:themeShade="BF"/>
                  <w:sz w:val="22"/>
                  <w:rPrChange w:id="732" w:author="Huang T  Dr (Surrey Business Schl)" w:date="2018-09-25T12:47:00Z">
                    <w:rPr>
                      <w:rFonts w:ascii="Cambria Math" w:hAnsi="Cambria Math" w:cs="Times New Roman"/>
                      <w:color w:val="000000" w:themeColor="text1"/>
                      <w:sz w:val="22"/>
                    </w:rPr>
                  </w:rPrChange>
                </w:rPr>
                <m:t>+h</m:t>
              </w:ins>
            </m:r>
          </m:sub>
        </m:sSub>
      </m:oMath>
      <w:ins w:id="733" w:author="Huang T  Dr (Surrey Business Schl)" w:date="2018-09-25T12:45:00Z">
        <w:r w:rsidR="00B52D54" w:rsidRPr="00B5013C">
          <w:rPr>
            <w:rFonts w:cs="Times New Roman"/>
            <w:color w:val="C45911" w:themeColor="accent2" w:themeShade="BF"/>
            <w:sz w:val="22"/>
            <w:rPrChange w:id="734" w:author="Huang T  Dr (Surrey Business Schl)" w:date="2018-09-25T12:47:00Z">
              <w:rPr>
                <w:rFonts w:cs="Times New Roman"/>
                <w:color w:val="000000" w:themeColor="text1"/>
                <w:sz w:val="22"/>
              </w:rPr>
            </w:rPrChange>
          </w:rPr>
          <w:t xml:space="preserve"> </w:t>
        </w:r>
        <w:r w:rsidR="00B52D54" w:rsidRPr="00B5013C">
          <w:rPr>
            <w:rFonts w:cs="Times New Roman"/>
            <w:color w:val="C45911" w:themeColor="accent2" w:themeShade="BF"/>
            <w:sz w:val="22"/>
            <w:rPrChange w:id="735" w:author="Huang T  Dr (Surrey Business Schl)" w:date="2018-09-25T12:47:00Z">
              <w:rPr>
                <w:rFonts w:cs="Times New Roman"/>
                <w:color w:val="000000" w:themeColor="text1"/>
                <w:sz w:val="22"/>
              </w:rPr>
            </w:rPrChange>
          </w:rPr>
          <w:tab/>
          <w:t>(3)</w:t>
        </w:r>
      </w:ins>
    </w:p>
    <w:p w14:paraId="5D49D5C7" w14:textId="77777777" w:rsidR="003A2C45" w:rsidRPr="00B5013C" w:rsidRDefault="003A2C45" w:rsidP="003A2C45">
      <w:pPr>
        <w:shd w:val="clear" w:color="auto" w:fill="FFFFFF" w:themeFill="background1"/>
        <w:spacing w:after="0" w:line="360" w:lineRule="auto"/>
        <w:rPr>
          <w:ins w:id="736" w:author="Huang T  Dr (Surrey Business Schl)" w:date="2018-09-25T12:31:00Z"/>
          <w:rFonts w:cs="Times New Roman"/>
          <w:color w:val="C45911" w:themeColor="accent2" w:themeShade="BF"/>
          <w:sz w:val="22"/>
          <w:rPrChange w:id="737" w:author="Huang T  Dr (Surrey Business Schl)" w:date="2018-09-25T12:47:00Z">
            <w:rPr>
              <w:ins w:id="738" w:author="Huang T  Dr (Surrey Business Schl)" w:date="2018-09-25T12:31:00Z"/>
              <w:rFonts w:cs="Times New Roman"/>
              <w:color w:val="000000" w:themeColor="text1"/>
              <w:sz w:val="22"/>
            </w:rPr>
          </w:rPrChange>
        </w:rPr>
      </w:pPr>
      <w:bookmarkStart w:id="739" w:name="_GoBack"/>
      <w:bookmarkEnd w:id="739"/>
    </w:p>
    <w:p w14:paraId="749B1BAA" w14:textId="77777777" w:rsidR="003A2C45" w:rsidRPr="00B5013C" w:rsidRDefault="003A2C45" w:rsidP="003A2C45">
      <w:pPr>
        <w:shd w:val="clear" w:color="auto" w:fill="FFFFFF" w:themeFill="background1"/>
        <w:spacing w:after="0" w:line="360" w:lineRule="auto"/>
        <w:rPr>
          <w:ins w:id="740" w:author="Huang T  Dr (Surrey Business Schl)" w:date="2018-09-25T12:31:00Z"/>
          <w:rFonts w:cs="Times New Roman"/>
          <w:color w:val="C45911" w:themeColor="accent2" w:themeShade="BF"/>
          <w:sz w:val="22"/>
          <w:rPrChange w:id="741" w:author="Huang T  Dr (Surrey Business Schl)" w:date="2018-09-25T12:47:00Z">
            <w:rPr>
              <w:ins w:id="742" w:author="Huang T  Dr (Surrey Business Schl)" w:date="2018-09-25T12:31:00Z"/>
              <w:rFonts w:cs="Times New Roman"/>
              <w:color w:val="000000" w:themeColor="text1"/>
              <w:sz w:val="22"/>
            </w:rPr>
          </w:rPrChange>
        </w:rPr>
      </w:pPr>
      <w:ins w:id="743" w:author="Huang T  Dr (Surrey Business Schl)" w:date="2018-09-25T12:31:00Z">
        <w:r w:rsidRPr="00B5013C">
          <w:rPr>
            <w:rFonts w:cs="Times New Roman"/>
            <w:color w:val="C45911" w:themeColor="accent2" w:themeShade="BF"/>
            <w:sz w:val="22"/>
            <w:rPrChange w:id="744" w:author="Huang T  Dr (Surrey Business Schl)" w:date="2018-09-25T12:47:00Z">
              <w:rPr>
                <w:rFonts w:cs="Times New Roman"/>
                <w:color w:val="000000" w:themeColor="text1"/>
                <w:sz w:val="22"/>
              </w:rPr>
            </w:rPrChange>
          </w:rPr>
          <w:t xml:space="preserve">Where </w:t>
        </w:r>
        <m:oMath>
          <m:sSub>
            <m:sSubPr>
              <m:ctrlPr>
                <w:rPr>
                  <w:rFonts w:ascii="Cambria Math" w:hAnsi="Cambria Math" w:cs="Times New Roman"/>
                  <w:color w:val="C45911" w:themeColor="accent2" w:themeShade="BF"/>
                  <w:sz w:val="22"/>
                </w:rPr>
              </m:ctrlPr>
            </m:sSubPr>
            <m:e>
              <m:r>
                <m:rPr>
                  <m:sty m:val="p"/>
                </m:rPr>
                <w:rPr>
                  <w:rFonts w:ascii="Cambria Math" w:hAnsi="Cambria Math" w:cs="Times New Roman"/>
                  <w:color w:val="C45911" w:themeColor="accent2" w:themeShade="BF"/>
                  <w:sz w:val="22"/>
                  <w:rPrChange w:id="745" w:author="Huang T  Dr (Surrey Business Schl)" w:date="2018-09-25T12:47:00Z">
                    <w:rPr>
                      <w:rFonts w:ascii="Cambria Math" w:hAnsi="Cambria Math" w:cs="Times New Roman"/>
                      <w:color w:val="000000" w:themeColor="text1"/>
                      <w:sz w:val="22"/>
                    </w:rPr>
                  </w:rPrChange>
                </w:rPr>
                <m:t>X</m:t>
              </m:r>
            </m:e>
            <m:sub>
              <m:r>
                <m:rPr>
                  <m:sty m:val="p"/>
                </m:rPr>
                <w:rPr>
                  <w:rFonts w:ascii="Cambria Math" w:hAnsi="Cambria Math" w:cs="Times New Roman"/>
                  <w:color w:val="C45911" w:themeColor="accent2" w:themeShade="BF"/>
                  <w:sz w:val="22"/>
                  <w:rPrChange w:id="746" w:author="Huang T  Dr (Surrey Business Schl)" w:date="2018-09-25T12:47:00Z">
                    <w:rPr>
                      <w:rFonts w:ascii="Cambria Math" w:hAnsi="Cambria Math" w:cs="Times New Roman"/>
                      <w:color w:val="000000" w:themeColor="text1"/>
                      <w:sz w:val="22"/>
                    </w:rPr>
                  </w:rPrChange>
                </w:rPr>
                <m:t>m,</m:t>
              </m:r>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747"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748" w:author="Huang T  Dr (Surrey Business Schl)" w:date="2018-09-25T12:47:00Z">
                        <w:rPr>
                          <w:rFonts w:ascii="Cambria Math" w:hAnsi="Cambria Math" w:cs="Times New Roman"/>
                          <w:color w:val="000000" w:themeColor="text1"/>
                          <w:sz w:val="22"/>
                        </w:rPr>
                      </w:rPrChange>
                    </w:rPr>
                    <m:t>1</m:t>
                  </m:r>
                </m:sub>
              </m:sSub>
            </m:sub>
          </m:sSub>
        </m:oMath>
        <w:r w:rsidRPr="00B5013C">
          <w:rPr>
            <w:rFonts w:cs="Times New Roman"/>
            <w:color w:val="C45911" w:themeColor="accent2" w:themeShade="BF"/>
            <w:sz w:val="22"/>
            <w:rPrChange w:id="749" w:author="Huang T  Dr (Surrey Business Schl)" w:date="2018-09-25T12:47:00Z">
              <w:rPr>
                <w:rFonts w:cs="Times New Roman"/>
                <w:color w:val="000000" w:themeColor="text1"/>
                <w:sz w:val="22"/>
              </w:rPr>
            </w:rPrChange>
          </w:rPr>
          <w:t xml:space="preserve"> is the matrix of the intercept and the price variable for the time period from week </w:t>
        </w:r>
        <w:r w:rsidRPr="00B5013C">
          <w:rPr>
            <w:rFonts w:cs="Times New Roman"/>
            <w:i/>
            <w:color w:val="C45911" w:themeColor="accent2" w:themeShade="BF"/>
            <w:sz w:val="22"/>
            <w:rPrChange w:id="750" w:author="Huang T  Dr (Surrey Business Schl)" w:date="2018-09-25T12:47:00Z">
              <w:rPr>
                <w:rFonts w:cs="Times New Roman"/>
                <w:i/>
                <w:color w:val="000000" w:themeColor="text1"/>
                <w:sz w:val="22"/>
              </w:rPr>
            </w:rPrChange>
          </w:rPr>
          <w:t>m</w:t>
        </w:r>
        <w:r w:rsidRPr="00B5013C">
          <w:rPr>
            <w:rFonts w:cs="Times New Roman"/>
            <w:color w:val="C45911" w:themeColor="accent2" w:themeShade="BF"/>
            <w:sz w:val="22"/>
            <w:rPrChange w:id="751" w:author="Huang T  Dr (Surrey Business Schl)" w:date="2018-09-25T12:47:00Z">
              <w:rPr>
                <w:rFonts w:cs="Times New Roman"/>
                <w:color w:val="000000" w:themeColor="text1"/>
                <w:sz w:val="22"/>
              </w:rPr>
            </w:rPrChange>
          </w:rPr>
          <w:t xml:space="preserve"> to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752"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753" w:author="Huang T  Dr (Surrey Business Schl)" w:date="2018-09-25T12:47:00Z">
                    <w:rPr>
                      <w:rFonts w:ascii="Cambria Math" w:hAnsi="Cambria Math" w:cs="Times New Roman"/>
                      <w:color w:val="000000" w:themeColor="text1"/>
                      <w:sz w:val="22"/>
                    </w:rPr>
                  </w:rPrChange>
                </w:rPr>
                <m:t>1</m:t>
              </m:r>
            </m:sub>
          </m:sSub>
        </m:oMath>
        <w:r w:rsidRPr="00B5013C">
          <w:rPr>
            <w:rFonts w:cs="Times New Roman"/>
            <w:color w:val="C45911" w:themeColor="accent2" w:themeShade="BF"/>
            <w:sz w:val="22"/>
            <w:rPrChange w:id="754" w:author="Huang T  Dr (Surrey Business Schl)" w:date="2018-09-25T12:47:00Z">
              <w:rPr>
                <w:rFonts w:cs="Times New Roman"/>
                <w:color w:val="000000" w:themeColor="text1"/>
                <w:sz w:val="22"/>
              </w:rPr>
            </w:rPrChange>
          </w:rPr>
          <w:t xml:space="preserve">.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755" w:author="Huang T  Dr (Surrey Business Schl)" w:date="2018-09-25T12:47:00Z">
                    <w:rPr>
                      <w:rFonts w:ascii="Cambria Math" w:hAnsi="Cambria Math" w:cs="Times New Roman"/>
                      <w:color w:val="000000" w:themeColor="text1"/>
                      <w:sz w:val="22"/>
                    </w:rPr>
                  </w:rPrChange>
                </w:rPr>
                <m:t>x</m:t>
              </m:r>
            </m:e>
            <m:sub>
              <m:r>
                <w:rPr>
                  <w:rFonts w:ascii="Cambria Math" w:hAnsi="Cambria Math" w:cs="Times New Roman"/>
                  <w:color w:val="C45911" w:themeColor="accent2" w:themeShade="BF"/>
                  <w:sz w:val="22"/>
                  <w:rPrChange w:id="756" w:author="Huang T  Dr (Surrey Business Schl)" w:date="2018-09-25T12:47: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757" w:author="Huang T  Dr (Surrey Business Schl)" w:date="2018-09-25T12:47:00Z">
                    <w:rPr>
                      <w:rFonts w:ascii="Cambria Math" w:hAnsi="Cambria Math" w:cs="Times New Roman"/>
                      <w:color w:val="000000" w:themeColor="text1"/>
                      <w:sz w:val="22"/>
                    </w:rPr>
                  </w:rPrChange>
                </w:rPr>
                <m:t>+h</m:t>
              </m:r>
            </m:sub>
          </m:sSub>
        </m:oMath>
        <w:r w:rsidRPr="00B5013C">
          <w:rPr>
            <w:rFonts w:cs="Times New Roman"/>
            <w:color w:val="C45911" w:themeColor="accent2" w:themeShade="BF"/>
            <w:sz w:val="22"/>
            <w:rPrChange w:id="758" w:author="Huang T  Dr (Surrey Business Schl)" w:date="2018-09-25T12:47:00Z">
              <w:rPr>
                <w:rFonts w:cs="Times New Roman"/>
                <w:color w:val="000000" w:themeColor="text1"/>
                <w:sz w:val="22"/>
              </w:rPr>
            </w:rPrChange>
          </w:rPr>
          <w:t xml:space="preserve"> and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759" w:author="Huang T  Dr (Surrey Business Schl)" w:date="2018-09-25T12:47:00Z">
                    <w:rPr>
                      <w:rFonts w:ascii="Cambria Math" w:hAnsi="Cambria Math" w:cs="Times New Roman"/>
                      <w:color w:val="000000" w:themeColor="text1"/>
                      <w:sz w:val="22"/>
                    </w:rPr>
                  </w:rPrChange>
                </w:rPr>
                <m:t>u</m:t>
              </m:r>
            </m:e>
            <m:sub>
              <m:r>
                <w:rPr>
                  <w:rFonts w:ascii="Cambria Math" w:hAnsi="Cambria Math" w:cs="Times New Roman"/>
                  <w:color w:val="C45911" w:themeColor="accent2" w:themeShade="BF"/>
                  <w:sz w:val="22"/>
                  <w:rPrChange w:id="760" w:author="Huang T  Dr (Surrey Business Schl)" w:date="2018-09-25T12:47: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761" w:author="Huang T  Dr (Surrey Business Schl)" w:date="2018-09-25T12:47:00Z">
                    <w:rPr>
                      <w:rFonts w:ascii="Cambria Math" w:hAnsi="Cambria Math" w:cs="Times New Roman"/>
                      <w:color w:val="000000" w:themeColor="text1"/>
                      <w:sz w:val="22"/>
                    </w:rPr>
                  </w:rPrChange>
                </w:rPr>
                <m:t>+h</m:t>
              </m:r>
            </m:sub>
          </m:sSub>
        </m:oMath>
        <w:r w:rsidRPr="00B5013C">
          <w:rPr>
            <w:rFonts w:cs="Times New Roman"/>
            <w:color w:val="C45911" w:themeColor="accent2" w:themeShade="BF"/>
            <w:sz w:val="22"/>
            <w:rPrChange w:id="762" w:author="Huang T  Dr (Surrey Business Schl)" w:date="2018-09-25T12:47:00Z">
              <w:rPr>
                <w:rFonts w:cs="Times New Roman"/>
                <w:color w:val="000000" w:themeColor="text1"/>
                <w:sz w:val="22"/>
              </w:rPr>
            </w:rPrChange>
          </w:rPr>
          <w:t xml:space="preserve"> are the vectors for the price variable and the error term at week </w:t>
        </w:r>
        <m:oMath>
          <m:r>
            <w:rPr>
              <w:rFonts w:ascii="Cambria Math" w:hAnsi="Cambria Math" w:cs="Times New Roman"/>
              <w:color w:val="C45911" w:themeColor="accent2" w:themeShade="BF"/>
              <w:sz w:val="22"/>
              <w:rPrChange w:id="763" w:author="Huang T  Dr (Surrey Business Schl)" w:date="2018-09-25T12:47: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764" w:author="Huang T  Dr (Surrey Business Schl)" w:date="2018-09-25T12:47:00Z">
                <w:rPr>
                  <w:rFonts w:ascii="Cambria Math" w:hAnsi="Cambria Math" w:cs="Times New Roman"/>
                  <w:color w:val="000000" w:themeColor="text1"/>
                  <w:sz w:val="22"/>
                </w:rPr>
              </w:rPrChange>
            </w:rPr>
            <m:t>+</m:t>
          </m:r>
          <m:r>
            <w:rPr>
              <w:rFonts w:ascii="Cambria Math" w:hAnsi="Cambria Math" w:cs="Times New Roman"/>
              <w:color w:val="C45911" w:themeColor="accent2" w:themeShade="BF"/>
              <w:sz w:val="22"/>
              <w:rPrChange w:id="765" w:author="Huang T  Dr (Surrey Business Schl)" w:date="2018-09-25T12:47:00Z">
                <w:rPr>
                  <w:rFonts w:ascii="Cambria Math" w:hAnsi="Cambria Math" w:cs="Times New Roman"/>
                  <w:color w:val="000000" w:themeColor="text1"/>
                  <w:sz w:val="22"/>
                </w:rPr>
              </w:rPrChange>
            </w:rPr>
            <m:t>h</m:t>
          </m:r>
        </m:oMath>
        <w:r w:rsidRPr="00B5013C">
          <w:rPr>
            <w:rFonts w:cs="Times New Roman"/>
            <w:color w:val="C45911" w:themeColor="accent2" w:themeShade="BF"/>
            <w:sz w:val="22"/>
            <w:rPrChange w:id="766" w:author="Huang T  Dr (Surrey Business Schl)" w:date="2018-09-25T12:47:00Z">
              <w:rPr>
                <w:rFonts w:cs="Times New Roman"/>
                <w:color w:val="000000" w:themeColor="text1"/>
                <w:sz w:val="22"/>
              </w:rPr>
            </w:rPrChange>
          </w:rPr>
          <w:t xml:space="preserve">. </w:t>
        </w:r>
      </w:ins>
    </w:p>
    <w:p w14:paraId="7D8149EE" w14:textId="33191C4C" w:rsidR="003A2C45" w:rsidRPr="00B5013C" w:rsidRDefault="003A2C45" w:rsidP="003A2C45">
      <w:pPr>
        <w:shd w:val="clear" w:color="auto" w:fill="FFFFFF" w:themeFill="background1"/>
        <w:spacing w:after="0" w:line="360" w:lineRule="auto"/>
        <w:rPr>
          <w:ins w:id="767" w:author="Huang T  Dr (Surrey Business Schl)" w:date="2018-09-25T12:31:00Z"/>
          <w:rFonts w:cs="Times New Roman"/>
          <w:color w:val="C45911" w:themeColor="accent2" w:themeShade="BF"/>
          <w:sz w:val="22"/>
          <w:rPrChange w:id="768" w:author="Huang T  Dr (Surrey Business Schl)" w:date="2018-09-25T12:47:00Z">
            <w:rPr>
              <w:ins w:id="769" w:author="Huang T  Dr (Surrey Business Schl)" w:date="2018-09-25T12:31:00Z"/>
              <w:rFonts w:cs="Times New Roman"/>
              <w:color w:val="000000" w:themeColor="text1"/>
              <w:sz w:val="22"/>
            </w:rPr>
          </w:rPrChange>
        </w:rPr>
      </w:pPr>
      <w:ins w:id="770" w:author="Huang T  Dr (Surrey Business Schl)" w:date="2018-09-25T12:31:00Z">
        <w:r w:rsidRPr="00B5013C">
          <w:rPr>
            <w:rFonts w:cs="Times New Roman"/>
            <w:color w:val="C45911" w:themeColor="accent2" w:themeShade="BF"/>
            <w:sz w:val="22"/>
            <w:rPrChange w:id="771" w:author="Huang T  Dr (Surrey Business Schl)" w:date="2018-09-25T12:47:00Z">
              <w:rPr>
                <w:rFonts w:cs="Times New Roman"/>
                <w:color w:val="000000" w:themeColor="text1"/>
                <w:sz w:val="22"/>
              </w:rPr>
            </w:rPrChange>
          </w:rPr>
          <w:lastRenderedPageBreak/>
          <w:t xml:space="preserve">Therefore, the forecast at week </w:t>
        </w:r>
        <m:oMath>
          <m:r>
            <w:rPr>
              <w:rFonts w:ascii="Cambria Math" w:hAnsi="Cambria Math" w:cs="Times New Roman"/>
              <w:color w:val="C45911" w:themeColor="accent2" w:themeShade="BF"/>
              <w:sz w:val="22"/>
              <w:rPrChange w:id="772" w:author="Huang T  Dr (Surrey Business Schl)" w:date="2018-09-25T12:47: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773" w:author="Huang T  Dr (Surrey Business Schl)" w:date="2018-09-25T12:47:00Z">
                <w:rPr>
                  <w:rFonts w:ascii="Cambria Math" w:hAnsi="Cambria Math" w:cs="Times New Roman"/>
                  <w:color w:val="000000" w:themeColor="text1"/>
                  <w:sz w:val="22"/>
                </w:rPr>
              </w:rPrChange>
            </w:rPr>
            <m:t>+</m:t>
          </m:r>
          <m:r>
            <w:rPr>
              <w:rFonts w:ascii="Cambria Math" w:hAnsi="Cambria Math" w:cs="Times New Roman"/>
              <w:color w:val="C45911" w:themeColor="accent2" w:themeShade="BF"/>
              <w:sz w:val="22"/>
              <w:rPrChange w:id="774" w:author="Huang T  Dr (Surrey Business Schl)" w:date="2018-09-25T12:47:00Z">
                <w:rPr>
                  <w:rFonts w:ascii="Cambria Math" w:hAnsi="Cambria Math" w:cs="Times New Roman"/>
                  <w:color w:val="000000" w:themeColor="text1"/>
                  <w:sz w:val="22"/>
                </w:rPr>
              </w:rPrChange>
            </w:rPr>
            <m:t>h</m:t>
          </m:r>
        </m:oMath>
        <w:r w:rsidRPr="00B5013C">
          <w:rPr>
            <w:rFonts w:cs="Times New Roman"/>
            <w:color w:val="C45911" w:themeColor="accent2" w:themeShade="BF"/>
            <w:sz w:val="22"/>
            <w:rPrChange w:id="775" w:author="Huang T  Dr (Surrey Business Schl)" w:date="2018-09-25T12:47:00Z">
              <w:rPr>
                <w:rFonts w:cs="Times New Roman"/>
                <w:color w:val="000000" w:themeColor="text1"/>
                <w:sz w:val="22"/>
              </w:rPr>
            </w:rPrChange>
          </w:rPr>
          <w:t xml:space="preserve"> is biased as</w:t>
        </w:r>
      </w:ins>
      <w:ins w:id="776" w:author="Huang T  Dr (Surrey Business Schl)" w:date="2018-09-25T12:46:00Z">
        <w:r w:rsidR="00B52D54" w:rsidRPr="00B5013C">
          <w:rPr>
            <w:rFonts w:cs="Times New Roman"/>
            <w:color w:val="C45911" w:themeColor="accent2" w:themeShade="BF"/>
            <w:sz w:val="22"/>
            <w:rPrChange w:id="777" w:author="Huang T  Dr (Surrey Business Schl)" w:date="2018-09-25T12:47:00Z">
              <w:rPr>
                <w:rFonts w:cs="Times New Roman"/>
                <w:color w:val="000000" w:themeColor="text1"/>
                <w:sz w:val="22"/>
              </w:rPr>
            </w:rPrChange>
          </w:rPr>
          <w:t xml:space="preserve"> the expect value of the equation (3) is unequal to zero. e.g., </w:t>
        </w:r>
      </w:ins>
      <m:oMath>
        <m:r>
          <w:ins w:id="778" w:author="Huang T  Dr (Surrey Business Schl)" w:date="2018-09-25T12:31:00Z">
            <w:rPr>
              <w:rFonts w:ascii="Cambria Math" w:hAnsi="Cambria Math" w:cs="Times New Roman"/>
              <w:color w:val="C45911" w:themeColor="accent2" w:themeShade="BF"/>
              <w:sz w:val="22"/>
              <w:rPrChange w:id="779" w:author="Huang T  Dr (Surrey Business Schl)" w:date="2018-09-25T12:47:00Z">
                <w:rPr>
                  <w:rFonts w:ascii="Cambria Math" w:hAnsi="Cambria Math" w:cs="Times New Roman"/>
                  <w:color w:val="000000" w:themeColor="text1"/>
                  <w:sz w:val="22"/>
                </w:rPr>
              </w:rPrChange>
            </w:rPr>
            <m:t>E</m:t>
          </w:ins>
        </m:r>
        <m:d>
          <m:dPr>
            <m:begChr m:val="["/>
            <m:endChr m:val="]"/>
            <m:ctrlPr>
              <w:ins w:id="780" w:author="Huang T  Dr (Surrey Business Schl)" w:date="2018-09-25T12:31:00Z">
                <w:rPr>
                  <w:rFonts w:ascii="Cambria Math" w:hAnsi="Cambria Math" w:cs="Times New Roman"/>
                  <w:i/>
                  <w:color w:val="C45911" w:themeColor="accent2" w:themeShade="BF"/>
                  <w:sz w:val="22"/>
                </w:rPr>
              </w:ins>
            </m:ctrlPr>
          </m:dPr>
          <m:e>
            <m:sSub>
              <m:sSubPr>
                <m:ctrlPr>
                  <w:ins w:id="781" w:author="Huang T  Dr (Surrey Business Schl)" w:date="2018-09-25T12:31:00Z">
                    <w:rPr>
                      <w:rFonts w:ascii="Cambria Math" w:hAnsi="Cambria Math" w:cs="Times New Roman"/>
                      <w:color w:val="C45911" w:themeColor="accent2" w:themeShade="BF"/>
                      <w:sz w:val="22"/>
                    </w:rPr>
                  </w:ins>
                </m:ctrlPr>
              </m:sSubPr>
              <m:e>
                <m:acc>
                  <m:accPr>
                    <m:ctrlPr>
                      <w:ins w:id="782" w:author="Huang T  Dr (Surrey Business Schl)" w:date="2018-09-25T12:31:00Z">
                        <w:rPr>
                          <w:rFonts w:ascii="Cambria Math" w:hAnsi="Cambria Math" w:cs="Times New Roman"/>
                          <w:color w:val="C45911" w:themeColor="accent2" w:themeShade="BF"/>
                          <w:sz w:val="22"/>
                        </w:rPr>
                      </w:ins>
                    </m:ctrlPr>
                  </m:accPr>
                  <m:e>
                    <m:r>
                      <w:ins w:id="783" w:author="Huang T  Dr (Surrey Business Schl)" w:date="2018-09-25T12:31:00Z">
                        <m:rPr>
                          <m:sty m:val="p"/>
                        </m:rPr>
                        <w:rPr>
                          <w:rFonts w:ascii="Cambria Math" w:hAnsi="Cambria Math" w:cs="Times New Roman"/>
                          <w:color w:val="C45911" w:themeColor="accent2" w:themeShade="BF"/>
                          <w:sz w:val="22"/>
                          <w:rPrChange w:id="784" w:author="Huang T  Dr (Surrey Business Schl)" w:date="2018-09-25T12:47:00Z">
                            <w:rPr>
                              <w:rFonts w:ascii="Cambria Math" w:hAnsi="Cambria Math" w:cs="Times New Roman"/>
                              <w:color w:val="000000" w:themeColor="text1"/>
                              <w:sz w:val="22"/>
                            </w:rPr>
                          </w:rPrChange>
                        </w:rPr>
                        <m:t>e</m:t>
                      </w:ins>
                    </m:r>
                  </m:e>
                </m:acc>
              </m:e>
              <m:sub>
                <m:r>
                  <w:ins w:id="785" w:author="Huang T  Dr (Surrey Business Schl)" w:date="2018-09-25T12:31:00Z">
                    <w:rPr>
                      <w:rFonts w:ascii="Cambria Math" w:hAnsi="Cambria Math" w:cs="Times New Roman"/>
                      <w:color w:val="C45911" w:themeColor="accent2" w:themeShade="BF"/>
                      <w:sz w:val="22"/>
                      <w:rPrChange w:id="786" w:author="Huang T  Dr (Surrey Business Schl)" w:date="2018-09-25T12:47:00Z">
                        <w:rPr>
                          <w:rFonts w:ascii="Cambria Math" w:hAnsi="Cambria Math" w:cs="Times New Roman"/>
                          <w:color w:val="000000" w:themeColor="text1"/>
                          <w:sz w:val="22"/>
                        </w:rPr>
                      </w:rPrChange>
                    </w:rPr>
                    <m:t>T</m:t>
                  </w:ins>
                </m:r>
                <m:r>
                  <w:ins w:id="787" w:author="Huang T  Dr (Surrey Business Schl)" w:date="2018-09-25T12:31:00Z">
                    <m:rPr>
                      <m:sty m:val="p"/>
                    </m:rPr>
                    <w:rPr>
                      <w:rFonts w:ascii="Cambria Math" w:hAnsi="Cambria Math" w:cs="Times New Roman"/>
                      <w:color w:val="C45911" w:themeColor="accent2" w:themeShade="BF"/>
                      <w:sz w:val="22"/>
                      <w:rPrChange w:id="788" w:author="Huang T  Dr (Surrey Business Schl)" w:date="2018-09-25T12:47:00Z">
                        <w:rPr>
                          <w:rFonts w:ascii="Cambria Math" w:hAnsi="Cambria Math" w:cs="Times New Roman"/>
                          <w:color w:val="000000" w:themeColor="text1"/>
                          <w:sz w:val="22"/>
                        </w:rPr>
                      </w:rPrChange>
                    </w:rPr>
                    <m:t>+h</m:t>
                  </w:ins>
                </m:r>
              </m:sub>
            </m:sSub>
            <m:d>
              <m:dPr>
                <m:ctrlPr>
                  <w:ins w:id="789" w:author="Huang T  Dr (Surrey Business Schl)" w:date="2018-09-25T12:31:00Z">
                    <w:rPr>
                      <w:rFonts w:ascii="Cambria Math" w:hAnsi="Cambria Math" w:cs="Times New Roman"/>
                      <w:color w:val="C45911" w:themeColor="accent2" w:themeShade="BF"/>
                      <w:sz w:val="22"/>
                    </w:rPr>
                  </w:ins>
                </m:ctrlPr>
              </m:dPr>
              <m:e>
                <m:r>
                  <w:ins w:id="790" w:author="Huang T  Dr (Surrey Business Schl)" w:date="2018-09-25T12:31:00Z">
                    <m:rPr>
                      <m:sty m:val="p"/>
                    </m:rPr>
                    <w:rPr>
                      <w:rFonts w:ascii="Cambria Math" w:hAnsi="Cambria Math" w:cs="Times New Roman"/>
                      <w:color w:val="C45911" w:themeColor="accent2" w:themeShade="BF"/>
                      <w:sz w:val="22"/>
                      <w:rPrChange w:id="791" w:author="Huang T  Dr (Surrey Business Schl)" w:date="2018-09-25T12:47:00Z">
                        <w:rPr>
                          <w:rFonts w:ascii="Cambria Math" w:hAnsi="Cambria Math" w:cs="Times New Roman"/>
                          <w:color w:val="000000" w:themeColor="text1"/>
                          <w:sz w:val="22"/>
                        </w:rPr>
                      </w:rPrChange>
                    </w:rPr>
                    <m:t>m</m:t>
                  </w:ins>
                </m:r>
              </m:e>
            </m:d>
            <m:ctrlPr>
              <w:ins w:id="792" w:author="Huang T  Dr (Surrey Business Schl)" w:date="2018-09-25T12:31:00Z">
                <w:rPr>
                  <w:rFonts w:ascii="Cambria Math" w:hAnsi="Cambria Math" w:cs="Times New Roman"/>
                  <w:color w:val="C45911" w:themeColor="accent2" w:themeShade="BF"/>
                  <w:sz w:val="22"/>
                </w:rPr>
              </w:ins>
            </m:ctrlPr>
          </m:e>
          <m:e>
            <m:sSub>
              <m:sSubPr>
                <m:ctrlPr>
                  <w:ins w:id="793" w:author="Huang T  Dr (Surrey Business Schl)" w:date="2018-09-25T12:31:00Z">
                    <w:rPr>
                      <w:rFonts w:ascii="Cambria Math" w:hAnsi="Cambria Math" w:cs="Times New Roman"/>
                      <w:color w:val="C45911" w:themeColor="accent2" w:themeShade="BF"/>
                      <w:sz w:val="22"/>
                    </w:rPr>
                  </w:ins>
                </m:ctrlPr>
              </m:sSubPr>
              <m:e>
                <m:r>
                  <w:ins w:id="794" w:author="Huang T  Dr (Surrey Business Schl)" w:date="2018-09-25T12:31:00Z">
                    <w:rPr>
                      <w:rFonts w:ascii="Cambria Math" w:hAnsi="Cambria Math" w:cs="Times New Roman"/>
                      <w:color w:val="C45911" w:themeColor="accent2" w:themeShade="BF"/>
                      <w:sz w:val="22"/>
                      <w:rPrChange w:id="795" w:author="Huang T  Dr (Surrey Business Schl)" w:date="2018-09-25T12:47:00Z">
                        <w:rPr>
                          <w:rFonts w:ascii="Cambria Math" w:hAnsi="Cambria Math" w:cs="Times New Roman"/>
                          <w:color w:val="000000" w:themeColor="text1"/>
                          <w:sz w:val="22"/>
                        </w:rPr>
                      </w:rPrChange>
                    </w:rPr>
                    <m:t>x</m:t>
                  </w:ins>
                </m:r>
              </m:e>
              <m:sub>
                <m:r>
                  <w:ins w:id="796" w:author="Huang T  Dr (Surrey Business Schl)" w:date="2018-09-25T12:31:00Z">
                    <w:rPr>
                      <w:rFonts w:ascii="Cambria Math" w:hAnsi="Cambria Math" w:cs="Times New Roman"/>
                      <w:color w:val="C45911" w:themeColor="accent2" w:themeShade="BF"/>
                      <w:sz w:val="22"/>
                      <w:rPrChange w:id="797" w:author="Huang T  Dr (Surrey Business Schl)" w:date="2018-09-25T12:47:00Z">
                        <w:rPr>
                          <w:rFonts w:ascii="Cambria Math" w:hAnsi="Cambria Math" w:cs="Times New Roman"/>
                          <w:color w:val="000000" w:themeColor="text1"/>
                          <w:sz w:val="22"/>
                        </w:rPr>
                      </w:rPrChange>
                    </w:rPr>
                    <m:t>T</m:t>
                  </w:ins>
                </m:r>
                <m:r>
                  <w:ins w:id="798" w:author="Huang T  Dr (Surrey Business Schl)" w:date="2018-09-25T12:31:00Z">
                    <m:rPr>
                      <m:sty m:val="p"/>
                    </m:rPr>
                    <w:rPr>
                      <w:rFonts w:ascii="Cambria Math" w:hAnsi="Cambria Math" w:cs="Times New Roman"/>
                      <w:color w:val="C45911" w:themeColor="accent2" w:themeShade="BF"/>
                      <w:sz w:val="22"/>
                      <w:rPrChange w:id="799" w:author="Huang T  Dr (Surrey Business Schl)" w:date="2018-09-25T12:47:00Z">
                        <w:rPr>
                          <w:rFonts w:ascii="Cambria Math" w:hAnsi="Cambria Math" w:cs="Times New Roman"/>
                          <w:color w:val="000000" w:themeColor="text1"/>
                          <w:sz w:val="22"/>
                        </w:rPr>
                      </w:rPrChange>
                    </w:rPr>
                    <m:t>+h</m:t>
                  </w:ins>
                </m:r>
              </m:sub>
            </m:sSub>
            <m:ctrlPr>
              <w:ins w:id="800" w:author="Huang T  Dr (Surrey Business Schl)" w:date="2018-09-25T12:31:00Z">
                <w:rPr>
                  <w:rFonts w:ascii="Cambria Math" w:hAnsi="Cambria Math" w:cs="Times New Roman"/>
                  <w:color w:val="C45911" w:themeColor="accent2" w:themeShade="BF"/>
                  <w:sz w:val="22"/>
                </w:rPr>
              </w:ins>
            </m:ctrlPr>
          </m:e>
        </m:d>
        <m:r>
          <w:ins w:id="801" w:author="Huang T  Dr (Surrey Business Schl)" w:date="2018-09-25T12:31:00Z">
            <w:rPr>
              <w:rFonts w:ascii="Cambria Math" w:hAnsi="Cambria Math" w:cs="Times New Roman"/>
              <w:color w:val="C45911" w:themeColor="accent2" w:themeShade="BF"/>
              <w:sz w:val="22"/>
              <w:rPrChange w:id="802" w:author="Huang T  Dr (Surrey Business Schl)" w:date="2018-09-25T12:47:00Z">
                <w:rPr>
                  <w:rFonts w:ascii="Cambria Math" w:hAnsi="Cambria Math" w:cs="Times New Roman"/>
                  <w:color w:val="000000" w:themeColor="text1"/>
                  <w:sz w:val="22"/>
                </w:rPr>
              </w:rPrChange>
            </w:rPr>
            <m:t>=</m:t>
          </w:ins>
        </m:r>
        <m:d>
          <m:dPr>
            <m:ctrlPr>
              <w:ins w:id="803" w:author="Huang T  Dr (Surrey Business Schl)" w:date="2018-09-25T12:31:00Z">
                <w:rPr>
                  <w:rFonts w:ascii="Cambria Math" w:hAnsi="Cambria Math" w:cs="Times New Roman"/>
                  <w:color w:val="C45911" w:themeColor="accent2" w:themeShade="BF"/>
                  <w:sz w:val="22"/>
                </w:rPr>
              </w:ins>
            </m:ctrlPr>
          </m:dPr>
          <m:e>
            <m:sSub>
              <m:sSubPr>
                <m:ctrlPr>
                  <w:ins w:id="804" w:author="Huang T  Dr (Surrey Business Schl)" w:date="2018-09-25T12:31:00Z">
                    <w:rPr>
                      <w:rFonts w:ascii="Cambria Math" w:hAnsi="Cambria Math" w:cs="Times New Roman"/>
                      <w:color w:val="C45911" w:themeColor="accent2" w:themeShade="BF"/>
                      <w:sz w:val="22"/>
                    </w:rPr>
                  </w:ins>
                </m:ctrlPr>
              </m:sSubPr>
              <m:e>
                <m:r>
                  <w:ins w:id="805" w:author="Huang T  Dr (Surrey Business Schl)" w:date="2018-09-25T12:31:00Z">
                    <m:rPr>
                      <m:sty m:val="p"/>
                    </m:rPr>
                    <w:rPr>
                      <w:rFonts w:ascii="Cambria Math" w:hAnsi="Cambria Math" w:cs="Times New Roman"/>
                      <w:color w:val="C45911" w:themeColor="accent2" w:themeShade="BF"/>
                      <w:sz w:val="22"/>
                      <w:rPrChange w:id="806" w:author="Huang T  Dr (Surrey Business Schl)" w:date="2018-09-25T12:47:00Z">
                        <w:rPr>
                          <w:rFonts w:ascii="Cambria Math" w:hAnsi="Cambria Math" w:cs="Times New Roman"/>
                          <w:color w:val="000000" w:themeColor="text1"/>
                          <w:sz w:val="22"/>
                        </w:rPr>
                      </w:rPrChange>
                    </w:rPr>
                    <m:t>β</m:t>
                  </w:ins>
                </m:r>
              </m:e>
              <m:sub>
                <m:r>
                  <w:ins w:id="807" w:author="Huang T  Dr (Surrey Business Schl)" w:date="2018-09-25T12:31:00Z">
                    <w:rPr>
                      <w:rFonts w:ascii="Cambria Math" w:hAnsi="Cambria Math" w:cs="Times New Roman"/>
                      <w:color w:val="C45911" w:themeColor="accent2" w:themeShade="BF"/>
                      <w:sz w:val="22"/>
                      <w:rPrChange w:id="808" w:author="Huang T  Dr (Surrey Business Schl)" w:date="2018-09-25T12:47:00Z">
                        <w:rPr>
                          <w:rFonts w:ascii="Cambria Math" w:hAnsi="Cambria Math" w:cs="Times New Roman"/>
                          <w:color w:val="000000" w:themeColor="text1"/>
                          <w:sz w:val="22"/>
                        </w:rPr>
                      </w:rPrChange>
                    </w:rPr>
                    <m:t>2</m:t>
                  </w:ins>
                </m:r>
              </m:sub>
            </m:sSub>
            <m:r>
              <w:ins w:id="809" w:author="Huang T  Dr (Surrey Business Schl)" w:date="2018-09-25T12:31:00Z">
                <m:rPr>
                  <m:sty m:val="p"/>
                </m:rPr>
                <w:rPr>
                  <w:rFonts w:ascii="Cambria Math" w:hAnsi="Cambria Math" w:cs="Times New Roman"/>
                  <w:color w:val="C45911" w:themeColor="accent2" w:themeShade="BF"/>
                  <w:sz w:val="22"/>
                  <w:rPrChange w:id="810" w:author="Huang T  Dr (Surrey Business Schl)" w:date="2018-09-25T12:47:00Z">
                    <w:rPr>
                      <w:rFonts w:ascii="Cambria Math" w:hAnsi="Cambria Math" w:cs="Times New Roman"/>
                      <w:color w:val="000000" w:themeColor="text1"/>
                      <w:sz w:val="22"/>
                    </w:rPr>
                  </w:rPrChange>
                </w:rPr>
                <m:t>-</m:t>
              </w:ins>
            </m:r>
            <m:sSub>
              <m:sSubPr>
                <m:ctrlPr>
                  <w:ins w:id="811" w:author="Huang T  Dr (Surrey Business Schl)" w:date="2018-09-25T12:31:00Z">
                    <w:rPr>
                      <w:rFonts w:ascii="Cambria Math" w:hAnsi="Cambria Math" w:cs="Times New Roman"/>
                      <w:color w:val="C45911" w:themeColor="accent2" w:themeShade="BF"/>
                      <w:sz w:val="22"/>
                    </w:rPr>
                  </w:ins>
                </m:ctrlPr>
              </m:sSubPr>
              <m:e>
                <m:r>
                  <w:ins w:id="812" w:author="Huang T  Dr (Surrey Business Schl)" w:date="2018-09-25T12:31:00Z">
                    <m:rPr>
                      <m:sty m:val="p"/>
                    </m:rPr>
                    <w:rPr>
                      <w:rFonts w:ascii="Cambria Math" w:hAnsi="Cambria Math" w:cs="Times New Roman"/>
                      <w:color w:val="C45911" w:themeColor="accent2" w:themeShade="BF"/>
                      <w:sz w:val="22"/>
                      <w:rPrChange w:id="813" w:author="Huang T  Dr (Surrey Business Schl)" w:date="2018-09-25T12:47:00Z">
                        <w:rPr>
                          <w:rFonts w:ascii="Cambria Math" w:hAnsi="Cambria Math" w:cs="Times New Roman"/>
                          <w:color w:val="000000" w:themeColor="text1"/>
                          <w:sz w:val="22"/>
                        </w:rPr>
                      </w:rPrChange>
                    </w:rPr>
                    <m:t>β</m:t>
                  </w:ins>
                </m:r>
              </m:e>
              <m:sub>
                <m:r>
                  <w:ins w:id="814" w:author="Huang T  Dr (Surrey Business Schl)" w:date="2018-09-25T12:31:00Z">
                    <w:rPr>
                      <w:rFonts w:ascii="Cambria Math" w:hAnsi="Cambria Math" w:cs="Times New Roman"/>
                      <w:color w:val="C45911" w:themeColor="accent2" w:themeShade="BF"/>
                      <w:sz w:val="22"/>
                      <w:rPrChange w:id="815" w:author="Huang T  Dr (Surrey Business Schl)" w:date="2018-09-25T12:47:00Z">
                        <w:rPr>
                          <w:rFonts w:ascii="Cambria Math" w:hAnsi="Cambria Math" w:cs="Times New Roman"/>
                          <w:color w:val="000000" w:themeColor="text1"/>
                          <w:sz w:val="22"/>
                        </w:rPr>
                      </w:rPrChange>
                    </w:rPr>
                    <m:t>1</m:t>
                  </w:ins>
                </m:r>
              </m:sub>
            </m:sSub>
          </m:e>
        </m:d>
        <m:r>
          <w:ins w:id="816" w:author="Huang T  Dr (Surrey Business Schl)" w:date="2018-09-25T12:31:00Z">
            <w:rPr>
              <w:rFonts w:ascii="Cambria Math" w:hAnsi="Cambria Math" w:cs="Times New Roman" w:hint="eastAsia"/>
              <w:color w:val="C45911" w:themeColor="accent2" w:themeShade="BF"/>
              <w:sz w:val="22"/>
              <w:rPrChange w:id="817" w:author="Huang T  Dr (Surrey Business Schl)" w:date="2018-09-25T12:47:00Z">
                <w:rPr>
                  <w:rFonts w:ascii="Cambria Math" w:hAnsi="Cambria Math" w:cs="Times New Roman" w:hint="eastAsia"/>
                  <w:color w:val="000000" w:themeColor="text1"/>
                  <w:sz w:val="22"/>
                </w:rPr>
              </w:rPrChange>
            </w:rPr>
            <m:t>'</m:t>
          </w:ins>
        </m:r>
        <m:sSubSup>
          <m:sSubSupPr>
            <m:ctrlPr>
              <w:ins w:id="818" w:author="Huang T  Dr (Surrey Business Schl)" w:date="2018-09-25T12:38:00Z">
                <w:rPr>
                  <w:rFonts w:ascii="Cambria Math" w:hAnsi="Cambria Math" w:cs="Times New Roman"/>
                  <w:color w:val="C45911" w:themeColor="accent2" w:themeShade="BF"/>
                  <w:sz w:val="22"/>
                </w:rPr>
              </w:ins>
            </m:ctrlPr>
          </m:sSubSupPr>
          <m:e>
            <m:r>
              <w:ins w:id="819" w:author="Huang T  Dr (Surrey Business Schl)" w:date="2018-09-25T12:38:00Z">
                <m:rPr>
                  <m:sty m:val="p"/>
                </m:rPr>
                <w:rPr>
                  <w:rFonts w:ascii="Cambria Math" w:hAnsi="Cambria Math" w:cs="Times New Roman"/>
                  <w:color w:val="C45911" w:themeColor="accent2" w:themeShade="BF"/>
                  <w:sz w:val="22"/>
                  <w:rPrChange w:id="820" w:author="Huang T  Dr (Surrey Business Schl)" w:date="2018-09-25T12:47:00Z">
                    <w:rPr>
                      <w:rFonts w:ascii="Cambria Math" w:hAnsi="Cambria Math" w:cs="Times New Roman"/>
                      <w:color w:val="000000" w:themeColor="text1"/>
                      <w:sz w:val="22"/>
                    </w:rPr>
                  </w:rPrChange>
                </w:rPr>
                <m:t>X</m:t>
              </w:ins>
            </m:r>
          </m:e>
          <m:sub>
            <m:r>
              <w:ins w:id="821" w:author="Huang T  Dr (Surrey Business Schl)" w:date="2018-09-25T12:38:00Z">
                <m:rPr>
                  <m:sty m:val="p"/>
                </m:rPr>
                <w:rPr>
                  <w:rFonts w:ascii="Cambria Math" w:hAnsi="Cambria Math" w:cs="Times New Roman"/>
                  <w:color w:val="C45911" w:themeColor="accent2" w:themeShade="BF"/>
                  <w:sz w:val="22"/>
                  <w:rPrChange w:id="822" w:author="Huang T  Dr (Surrey Business Schl)" w:date="2018-09-25T12:47:00Z">
                    <w:rPr>
                      <w:rFonts w:ascii="Cambria Math" w:hAnsi="Cambria Math" w:cs="Times New Roman"/>
                      <w:color w:val="000000" w:themeColor="text1"/>
                      <w:sz w:val="22"/>
                    </w:rPr>
                  </w:rPrChange>
                </w:rPr>
                <m:t>m,</m:t>
              </w:ins>
            </m:r>
            <m:sSub>
              <m:sSubPr>
                <m:ctrlPr>
                  <w:ins w:id="823" w:author="Huang T  Dr (Surrey Business Schl)" w:date="2018-09-25T12:38:00Z">
                    <w:rPr>
                      <w:rFonts w:ascii="Cambria Math" w:hAnsi="Cambria Math" w:cs="Times New Roman"/>
                      <w:color w:val="C45911" w:themeColor="accent2" w:themeShade="BF"/>
                      <w:sz w:val="22"/>
                    </w:rPr>
                  </w:ins>
                </m:ctrlPr>
              </m:sSubPr>
              <m:e>
                <m:r>
                  <w:ins w:id="824" w:author="Huang T  Dr (Surrey Business Schl)" w:date="2018-09-25T12:38:00Z">
                    <w:rPr>
                      <w:rFonts w:ascii="Cambria Math" w:hAnsi="Cambria Math" w:cs="Times New Roman"/>
                      <w:color w:val="C45911" w:themeColor="accent2" w:themeShade="BF"/>
                      <w:sz w:val="22"/>
                      <w:rPrChange w:id="825" w:author="Huang T  Dr (Surrey Business Schl)" w:date="2018-09-25T12:47:00Z">
                        <w:rPr>
                          <w:rFonts w:ascii="Cambria Math" w:hAnsi="Cambria Math" w:cs="Times New Roman"/>
                          <w:color w:val="000000" w:themeColor="text1"/>
                          <w:sz w:val="22"/>
                        </w:rPr>
                      </w:rPrChange>
                    </w:rPr>
                    <m:t>T</m:t>
                  </w:ins>
                </m:r>
              </m:e>
              <m:sub>
                <m:r>
                  <w:ins w:id="826" w:author="Huang T  Dr (Surrey Business Schl)" w:date="2018-09-25T12:38:00Z">
                    <w:rPr>
                      <w:rFonts w:ascii="Cambria Math" w:hAnsi="Cambria Math" w:cs="Times New Roman"/>
                      <w:color w:val="C45911" w:themeColor="accent2" w:themeShade="BF"/>
                      <w:sz w:val="22"/>
                      <w:rPrChange w:id="827" w:author="Huang T  Dr (Surrey Business Schl)" w:date="2018-09-25T12:47:00Z">
                        <w:rPr>
                          <w:rFonts w:ascii="Cambria Math" w:hAnsi="Cambria Math" w:cs="Times New Roman"/>
                          <w:color w:val="000000" w:themeColor="text1"/>
                          <w:sz w:val="22"/>
                        </w:rPr>
                      </w:rPrChange>
                    </w:rPr>
                    <m:t>1</m:t>
                  </w:ins>
                </m:r>
              </m:sub>
            </m:sSub>
          </m:sub>
          <m:sup>
            <m:r>
              <w:ins w:id="828" w:author="Huang T  Dr (Surrey Business Schl)" w:date="2018-09-25T12:38:00Z">
                <w:rPr>
                  <w:rFonts w:ascii="Cambria Math" w:hAnsi="Cambria Math" w:cs="Times New Roman" w:hint="eastAsia"/>
                  <w:color w:val="C45911" w:themeColor="accent2" w:themeShade="BF"/>
                  <w:sz w:val="22"/>
                  <w:rPrChange w:id="829" w:author="Huang T  Dr (Surrey Business Schl)" w:date="2018-09-25T12:47:00Z">
                    <w:rPr>
                      <w:rFonts w:ascii="Cambria Math" w:hAnsi="Cambria Math" w:cs="Times New Roman" w:hint="eastAsia"/>
                      <w:color w:val="000000" w:themeColor="text1"/>
                      <w:sz w:val="22"/>
                    </w:rPr>
                  </w:rPrChange>
                </w:rPr>
                <m:t>'</m:t>
              </w:ins>
            </m:r>
          </m:sup>
        </m:sSubSup>
        <m:sSub>
          <m:sSubPr>
            <m:ctrlPr>
              <w:ins w:id="830" w:author="Huang T  Dr (Surrey Business Schl)" w:date="2018-09-25T12:38:00Z">
                <w:rPr>
                  <w:rFonts w:ascii="Cambria Math" w:hAnsi="Cambria Math" w:cs="Times New Roman"/>
                  <w:color w:val="C45911" w:themeColor="accent2" w:themeShade="BF"/>
                  <w:sz w:val="22"/>
                </w:rPr>
              </w:ins>
            </m:ctrlPr>
          </m:sSubPr>
          <m:e>
            <m:r>
              <w:ins w:id="831" w:author="Huang T  Dr (Surrey Business Schl)" w:date="2018-09-25T12:38:00Z">
                <m:rPr>
                  <m:sty m:val="p"/>
                </m:rPr>
                <w:rPr>
                  <w:rFonts w:ascii="Cambria Math" w:hAnsi="Cambria Math" w:cs="Times New Roman"/>
                  <w:color w:val="C45911" w:themeColor="accent2" w:themeShade="BF"/>
                  <w:sz w:val="22"/>
                  <w:rPrChange w:id="832" w:author="Huang T  Dr (Surrey Business Schl)" w:date="2018-09-25T12:47:00Z">
                    <w:rPr>
                      <w:rFonts w:ascii="Cambria Math" w:hAnsi="Cambria Math" w:cs="Times New Roman"/>
                      <w:color w:val="000000" w:themeColor="text1"/>
                      <w:sz w:val="22"/>
                    </w:rPr>
                  </w:rPrChange>
                </w:rPr>
                <m:t>X</m:t>
              </w:ins>
            </m:r>
          </m:e>
          <m:sub>
            <m:r>
              <w:ins w:id="833" w:author="Huang T  Dr (Surrey Business Schl)" w:date="2018-09-25T12:38:00Z">
                <m:rPr>
                  <m:sty m:val="p"/>
                </m:rPr>
                <w:rPr>
                  <w:rFonts w:ascii="Cambria Math" w:hAnsi="Cambria Math" w:cs="Times New Roman"/>
                  <w:color w:val="C45911" w:themeColor="accent2" w:themeShade="BF"/>
                  <w:sz w:val="22"/>
                  <w:rPrChange w:id="834" w:author="Huang T  Dr (Surrey Business Schl)" w:date="2018-09-25T12:47:00Z">
                    <w:rPr>
                      <w:rFonts w:ascii="Cambria Math" w:hAnsi="Cambria Math" w:cs="Times New Roman"/>
                      <w:color w:val="000000" w:themeColor="text1"/>
                      <w:sz w:val="22"/>
                    </w:rPr>
                  </w:rPrChange>
                </w:rPr>
                <m:t>m,</m:t>
              </w:ins>
            </m:r>
            <m:sSub>
              <m:sSubPr>
                <m:ctrlPr>
                  <w:ins w:id="835" w:author="Huang T  Dr (Surrey Business Schl)" w:date="2018-09-25T12:38:00Z">
                    <w:rPr>
                      <w:rFonts w:ascii="Cambria Math" w:hAnsi="Cambria Math" w:cs="Times New Roman"/>
                      <w:color w:val="C45911" w:themeColor="accent2" w:themeShade="BF"/>
                      <w:sz w:val="22"/>
                    </w:rPr>
                  </w:ins>
                </m:ctrlPr>
              </m:sSubPr>
              <m:e>
                <m:r>
                  <w:ins w:id="836" w:author="Huang T  Dr (Surrey Business Schl)" w:date="2018-09-25T12:38:00Z">
                    <w:rPr>
                      <w:rFonts w:ascii="Cambria Math" w:hAnsi="Cambria Math" w:cs="Times New Roman"/>
                      <w:color w:val="C45911" w:themeColor="accent2" w:themeShade="BF"/>
                      <w:sz w:val="22"/>
                      <w:rPrChange w:id="837" w:author="Huang T  Dr (Surrey Business Schl)" w:date="2018-09-25T12:47:00Z">
                        <w:rPr>
                          <w:rFonts w:ascii="Cambria Math" w:hAnsi="Cambria Math" w:cs="Times New Roman"/>
                          <w:color w:val="000000" w:themeColor="text1"/>
                          <w:sz w:val="22"/>
                        </w:rPr>
                      </w:rPrChange>
                    </w:rPr>
                    <m:t>T</m:t>
                  </w:ins>
                </m:r>
              </m:e>
              <m:sub>
                <m:r>
                  <w:ins w:id="838" w:author="Huang T  Dr (Surrey Business Schl)" w:date="2018-09-25T12:38:00Z">
                    <w:rPr>
                      <w:rFonts w:ascii="Cambria Math" w:hAnsi="Cambria Math" w:cs="Times New Roman"/>
                      <w:color w:val="C45911" w:themeColor="accent2" w:themeShade="BF"/>
                      <w:sz w:val="22"/>
                      <w:rPrChange w:id="839" w:author="Huang T  Dr (Surrey Business Schl)" w:date="2018-09-25T12:47:00Z">
                        <w:rPr>
                          <w:rFonts w:ascii="Cambria Math" w:hAnsi="Cambria Math" w:cs="Times New Roman"/>
                          <w:color w:val="000000" w:themeColor="text1"/>
                          <w:sz w:val="22"/>
                        </w:rPr>
                      </w:rPrChange>
                    </w:rPr>
                    <m:t>1</m:t>
                  </w:ins>
                </m:r>
              </m:sub>
            </m:sSub>
          </m:sub>
        </m:sSub>
        <m:sSup>
          <m:sSupPr>
            <m:ctrlPr>
              <w:ins w:id="840" w:author="Huang T  Dr (Surrey Business Schl)" w:date="2018-09-25T12:38:00Z">
                <w:rPr>
                  <w:rFonts w:ascii="Cambria Math" w:hAnsi="Cambria Math" w:cs="Times New Roman"/>
                  <w:i/>
                  <w:color w:val="C45911" w:themeColor="accent2" w:themeShade="BF"/>
                  <w:sz w:val="22"/>
                </w:rPr>
              </w:ins>
            </m:ctrlPr>
          </m:sSupPr>
          <m:e>
            <m:r>
              <w:ins w:id="841" w:author="Huang T  Dr (Surrey Business Schl)" w:date="2018-09-25T12:38:00Z">
                <w:rPr>
                  <w:rFonts w:ascii="Cambria Math" w:hAnsi="Cambria Math" w:cs="Times New Roman"/>
                  <w:color w:val="C45911" w:themeColor="accent2" w:themeShade="BF"/>
                  <w:sz w:val="22"/>
                  <w:rPrChange w:id="842" w:author="Huang T  Dr (Surrey Business Schl)" w:date="2018-09-25T12:47:00Z">
                    <w:rPr>
                      <w:rFonts w:ascii="Cambria Math" w:hAnsi="Cambria Math" w:cs="Times New Roman"/>
                      <w:color w:val="000000" w:themeColor="text1"/>
                      <w:sz w:val="22"/>
                    </w:rPr>
                  </w:rPrChange>
                </w:rPr>
                <m:t>(</m:t>
              </w:ins>
            </m:r>
            <m:sSubSup>
              <m:sSubSupPr>
                <m:ctrlPr>
                  <w:ins w:id="843" w:author="Huang T  Dr (Surrey Business Schl)" w:date="2018-09-25T12:38:00Z">
                    <w:rPr>
                      <w:rFonts w:ascii="Cambria Math" w:hAnsi="Cambria Math" w:cs="Times New Roman"/>
                      <w:color w:val="C45911" w:themeColor="accent2" w:themeShade="BF"/>
                      <w:sz w:val="22"/>
                    </w:rPr>
                  </w:ins>
                </m:ctrlPr>
              </m:sSubSupPr>
              <m:e>
                <m:r>
                  <w:ins w:id="844" w:author="Huang T  Dr (Surrey Business Schl)" w:date="2018-09-25T12:38:00Z">
                    <m:rPr>
                      <m:sty m:val="p"/>
                    </m:rPr>
                    <w:rPr>
                      <w:rFonts w:ascii="Cambria Math" w:hAnsi="Cambria Math" w:cs="Times New Roman"/>
                      <w:color w:val="C45911" w:themeColor="accent2" w:themeShade="BF"/>
                      <w:sz w:val="22"/>
                      <w:rPrChange w:id="845" w:author="Huang T  Dr (Surrey Business Schl)" w:date="2018-09-25T12:47:00Z">
                        <w:rPr>
                          <w:rFonts w:ascii="Cambria Math" w:hAnsi="Cambria Math" w:cs="Times New Roman"/>
                          <w:color w:val="000000" w:themeColor="text1"/>
                          <w:sz w:val="22"/>
                        </w:rPr>
                      </w:rPrChange>
                    </w:rPr>
                    <m:t>X</m:t>
                  </w:ins>
                </m:r>
              </m:e>
              <m:sub>
                <m:r>
                  <w:ins w:id="846" w:author="Huang T  Dr (Surrey Business Schl)" w:date="2018-09-25T12:38:00Z">
                    <m:rPr>
                      <m:sty m:val="p"/>
                    </m:rPr>
                    <w:rPr>
                      <w:rFonts w:ascii="Cambria Math" w:hAnsi="Cambria Math" w:cs="Times New Roman"/>
                      <w:color w:val="C45911" w:themeColor="accent2" w:themeShade="BF"/>
                      <w:sz w:val="22"/>
                      <w:rPrChange w:id="847" w:author="Huang T  Dr (Surrey Business Schl)" w:date="2018-09-25T12:47:00Z">
                        <w:rPr>
                          <w:rFonts w:ascii="Cambria Math" w:hAnsi="Cambria Math" w:cs="Times New Roman"/>
                          <w:color w:val="000000" w:themeColor="text1"/>
                          <w:sz w:val="22"/>
                        </w:rPr>
                      </w:rPrChange>
                    </w:rPr>
                    <m:t>m,</m:t>
                  </w:ins>
                </m:r>
                <m:sSub>
                  <m:sSubPr>
                    <m:ctrlPr>
                      <w:ins w:id="848" w:author="Huang T  Dr (Surrey Business Schl)" w:date="2018-09-25T12:38:00Z">
                        <w:rPr>
                          <w:rFonts w:ascii="Cambria Math" w:hAnsi="Cambria Math" w:cs="Times New Roman"/>
                          <w:color w:val="C45911" w:themeColor="accent2" w:themeShade="BF"/>
                          <w:sz w:val="22"/>
                        </w:rPr>
                      </w:ins>
                    </m:ctrlPr>
                  </m:sSubPr>
                  <m:e>
                    <m:r>
                      <w:ins w:id="849" w:author="Huang T  Dr (Surrey Business Schl)" w:date="2018-09-25T12:38:00Z">
                        <w:rPr>
                          <w:rFonts w:ascii="Cambria Math" w:hAnsi="Cambria Math" w:cs="Times New Roman"/>
                          <w:color w:val="C45911" w:themeColor="accent2" w:themeShade="BF"/>
                          <w:sz w:val="22"/>
                          <w:rPrChange w:id="850" w:author="Huang T  Dr (Surrey Business Schl)" w:date="2018-09-25T12:47:00Z">
                            <w:rPr>
                              <w:rFonts w:ascii="Cambria Math" w:hAnsi="Cambria Math" w:cs="Times New Roman"/>
                              <w:color w:val="000000" w:themeColor="text1"/>
                              <w:sz w:val="22"/>
                            </w:rPr>
                          </w:rPrChange>
                        </w:rPr>
                        <m:t>T</m:t>
                      </w:ins>
                    </m:r>
                  </m:e>
                  <m:sub>
                    <m:r>
                      <w:ins w:id="851" w:author="Huang T  Dr (Surrey Business Schl)" w:date="2018-09-25T12:38:00Z">
                        <w:rPr>
                          <w:rFonts w:ascii="Cambria Math" w:hAnsi="Cambria Math" w:cs="Times New Roman"/>
                          <w:color w:val="C45911" w:themeColor="accent2" w:themeShade="BF"/>
                          <w:sz w:val="22"/>
                          <w:rPrChange w:id="852" w:author="Huang T  Dr (Surrey Business Schl)" w:date="2018-09-25T12:47:00Z">
                            <w:rPr>
                              <w:rFonts w:ascii="Cambria Math" w:hAnsi="Cambria Math" w:cs="Times New Roman"/>
                              <w:color w:val="000000" w:themeColor="text1"/>
                              <w:sz w:val="22"/>
                            </w:rPr>
                          </w:rPrChange>
                        </w:rPr>
                        <m:t>1</m:t>
                      </w:ins>
                    </m:r>
                  </m:sub>
                </m:sSub>
              </m:sub>
              <m:sup>
                <m:r>
                  <w:ins w:id="853" w:author="Huang T  Dr (Surrey Business Schl)" w:date="2018-09-25T12:38:00Z">
                    <m:rPr>
                      <m:sty m:val="p"/>
                    </m:rPr>
                    <w:rPr>
                      <w:rFonts w:ascii="Cambria Math" w:hAnsi="Cambria Math" w:cs="Times New Roman" w:hint="eastAsia"/>
                      <w:color w:val="C45911" w:themeColor="accent2" w:themeShade="BF"/>
                      <w:sz w:val="22"/>
                      <w:rPrChange w:id="854" w:author="Huang T  Dr (Surrey Business Schl)" w:date="2018-09-25T12:47:00Z">
                        <w:rPr>
                          <w:rFonts w:ascii="Cambria Math" w:hAnsi="Cambria Math" w:cs="Times New Roman" w:hint="eastAsia"/>
                          <w:color w:val="000000" w:themeColor="text1"/>
                          <w:sz w:val="22"/>
                        </w:rPr>
                      </w:rPrChange>
                    </w:rPr>
                    <m:t>'</m:t>
                  </w:ins>
                </m:r>
              </m:sup>
            </m:sSubSup>
            <m:sSub>
              <m:sSubPr>
                <m:ctrlPr>
                  <w:ins w:id="855" w:author="Huang T  Dr (Surrey Business Schl)" w:date="2018-09-25T12:38:00Z">
                    <w:rPr>
                      <w:rFonts w:ascii="Cambria Math" w:hAnsi="Cambria Math" w:cs="Times New Roman"/>
                      <w:color w:val="C45911" w:themeColor="accent2" w:themeShade="BF"/>
                      <w:sz w:val="22"/>
                    </w:rPr>
                  </w:ins>
                </m:ctrlPr>
              </m:sSubPr>
              <m:e>
                <m:r>
                  <w:ins w:id="856" w:author="Huang T  Dr (Surrey Business Schl)" w:date="2018-09-25T12:38:00Z">
                    <m:rPr>
                      <m:sty m:val="p"/>
                    </m:rPr>
                    <w:rPr>
                      <w:rFonts w:ascii="Cambria Math" w:hAnsi="Cambria Math" w:cs="Times New Roman"/>
                      <w:color w:val="C45911" w:themeColor="accent2" w:themeShade="BF"/>
                      <w:sz w:val="22"/>
                      <w:rPrChange w:id="857" w:author="Huang T  Dr (Surrey Business Schl)" w:date="2018-09-25T12:47:00Z">
                        <w:rPr>
                          <w:rFonts w:ascii="Cambria Math" w:hAnsi="Cambria Math" w:cs="Times New Roman"/>
                          <w:color w:val="000000" w:themeColor="text1"/>
                          <w:sz w:val="22"/>
                        </w:rPr>
                      </w:rPrChange>
                    </w:rPr>
                    <m:t>X</m:t>
                  </w:ins>
                </m:r>
              </m:e>
              <m:sub>
                <m:r>
                  <w:ins w:id="858" w:author="Huang T  Dr (Surrey Business Schl)" w:date="2018-09-25T12:38:00Z">
                    <m:rPr>
                      <m:sty m:val="p"/>
                    </m:rPr>
                    <w:rPr>
                      <w:rFonts w:ascii="Cambria Math" w:hAnsi="Cambria Math" w:cs="Times New Roman"/>
                      <w:color w:val="C45911" w:themeColor="accent2" w:themeShade="BF"/>
                      <w:sz w:val="22"/>
                      <w:rPrChange w:id="859" w:author="Huang T  Dr (Surrey Business Schl)" w:date="2018-09-25T12:47:00Z">
                        <w:rPr>
                          <w:rFonts w:ascii="Cambria Math" w:hAnsi="Cambria Math" w:cs="Times New Roman"/>
                          <w:color w:val="000000" w:themeColor="text1"/>
                          <w:sz w:val="22"/>
                        </w:rPr>
                      </w:rPrChange>
                    </w:rPr>
                    <m:t>m,</m:t>
                  </w:ins>
                </m:r>
                <m:sSub>
                  <m:sSubPr>
                    <m:ctrlPr>
                      <w:ins w:id="860" w:author="Huang T  Dr (Surrey Business Schl)" w:date="2018-09-25T12:38:00Z">
                        <w:rPr>
                          <w:rFonts w:ascii="Cambria Math" w:hAnsi="Cambria Math" w:cs="Times New Roman"/>
                          <w:color w:val="C45911" w:themeColor="accent2" w:themeShade="BF"/>
                          <w:sz w:val="22"/>
                        </w:rPr>
                      </w:ins>
                    </m:ctrlPr>
                  </m:sSubPr>
                  <m:e>
                    <m:r>
                      <w:ins w:id="861" w:author="Huang T  Dr (Surrey Business Schl)" w:date="2018-09-25T12:38:00Z">
                        <w:rPr>
                          <w:rFonts w:ascii="Cambria Math" w:hAnsi="Cambria Math" w:cs="Times New Roman"/>
                          <w:color w:val="C45911" w:themeColor="accent2" w:themeShade="BF"/>
                          <w:sz w:val="22"/>
                          <w:rPrChange w:id="862" w:author="Huang T  Dr (Surrey Business Schl)" w:date="2018-09-25T12:47:00Z">
                            <w:rPr>
                              <w:rFonts w:ascii="Cambria Math" w:hAnsi="Cambria Math" w:cs="Times New Roman"/>
                              <w:color w:val="000000" w:themeColor="text1"/>
                              <w:sz w:val="22"/>
                            </w:rPr>
                          </w:rPrChange>
                        </w:rPr>
                        <m:t>T</m:t>
                      </w:ins>
                    </m:r>
                  </m:e>
                  <m:sub>
                    <m:r>
                      <w:ins w:id="863" w:author="Huang T  Dr (Surrey Business Schl)" w:date="2018-09-25T12:38:00Z">
                        <w:rPr>
                          <w:rFonts w:ascii="Cambria Math" w:hAnsi="Cambria Math" w:cs="Times New Roman"/>
                          <w:color w:val="C45911" w:themeColor="accent2" w:themeShade="BF"/>
                          <w:sz w:val="22"/>
                          <w:rPrChange w:id="864" w:author="Huang T  Dr (Surrey Business Schl)" w:date="2018-09-25T12:47:00Z">
                            <w:rPr>
                              <w:rFonts w:ascii="Cambria Math" w:hAnsi="Cambria Math" w:cs="Times New Roman"/>
                              <w:color w:val="000000" w:themeColor="text1"/>
                              <w:sz w:val="22"/>
                            </w:rPr>
                          </w:rPrChange>
                        </w:rPr>
                        <m:t>1</m:t>
                      </w:ins>
                    </m:r>
                  </m:sub>
                </m:sSub>
              </m:sub>
            </m:sSub>
            <m:r>
              <w:ins w:id="865" w:author="Huang T  Dr (Surrey Business Schl)" w:date="2018-09-25T12:38:00Z">
                <w:rPr>
                  <w:rFonts w:ascii="Cambria Math" w:hAnsi="Cambria Math" w:cs="Times New Roman"/>
                  <w:color w:val="C45911" w:themeColor="accent2" w:themeShade="BF"/>
                  <w:sz w:val="22"/>
                  <w:rPrChange w:id="866" w:author="Huang T  Dr (Surrey Business Schl)" w:date="2018-09-25T12:47:00Z">
                    <w:rPr>
                      <w:rFonts w:ascii="Cambria Math" w:hAnsi="Cambria Math" w:cs="Times New Roman"/>
                      <w:color w:val="000000" w:themeColor="text1"/>
                      <w:sz w:val="22"/>
                    </w:rPr>
                  </w:rPrChange>
                </w:rPr>
                <m:t>)</m:t>
              </w:ins>
            </m:r>
          </m:e>
          <m:sup>
            <m:r>
              <w:ins w:id="867" w:author="Huang T  Dr (Surrey Business Schl)" w:date="2018-09-25T12:38:00Z">
                <w:rPr>
                  <w:rFonts w:ascii="Cambria Math" w:hAnsi="Cambria Math" w:cs="Times New Roman"/>
                  <w:color w:val="C45911" w:themeColor="accent2" w:themeShade="BF"/>
                  <w:sz w:val="22"/>
                  <w:rPrChange w:id="868" w:author="Huang T  Dr (Surrey Business Schl)" w:date="2018-09-25T12:47:00Z">
                    <w:rPr>
                      <w:rFonts w:ascii="Cambria Math" w:hAnsi="Cambria Math" w:cs="Times New Roman"/>
                      <w:color w:val="000000" w:themeColor="text1"/>
                      <w:sz w:val="22"/>
                    </w:rPr>
                  </w:rPrChange>
                </w:rPr>
                <m:t>-1</m:t>
              </w:ins>
            </m:r>
          </m:sup>
        </m:sSup>
        <m:sSub>
          <m:sSubPr>
            <m:ctrlPr>
              <w:ins w:id="869" w:author="Huang T  Dr (Surrey Business Schl)" w:date="2018-09-25T12:31:00Z">
                <w:rPr>
                  <w:rFonts w:ascii="Cambria Math" w:hAnsi="Cambria Math" w:cs="Times New Roman"/>
                  <w:color w:val="C45911" w:themeColor="accent2" w:themeShade="BF"/>
                  <w:sz w:val="22"/>
                </w:rPr>
              </w:ins>
            </m:ctrlPr>
          </m:sSubPr>
          <m:e>
            <m:r>
              <w:ins w:id="870" w:author="Huang T  Dr (Surrey Business Schl)" w:date="2018-09-25T12:31:00Z">
                <w:rPr>
                  <w:rFonts w:ascii="Cambria Math" w:hAnsi="Cambria Math" w:cs="Times New Roman"/>
                  <w:color w:val="C45911" w:themeColor="accent2" w:themeShade="BF"/>
                  <w:sz w:val="22"/>
                  <w:rPrChange w:id="871" w:author="Huang T  Dr (Surrey Business Schl)" w:date="2018-09-25T12:47:00Z">
                    <w:rPr>
                      <w:rFonts w:ascii="Cambria Math" w:hAnsi="Cambria Math" w:cs="Times New Roman"/>
                      <w:color w:val="000000" w:themeColor="text1"/>
                      <w:sz w:val="22"/>
                    </w:rPr>
                  </w:rPrChange>
                </w:rPr>
                <m:t>X</m:t>
              </w:ins>
            </m:r>
          </m:e>
          <m:sub>
            <m:r>
              <w:ins w:id="872" w:author="Huang T  Dr (Surrey Business Schl)" w:date="2018-09-25T12:31:00Z">
                <w:rPr>
                  <w:rFonts w:ascii="Cambria Math" w:hAnsi="Cambria Math" w:cs="Times New Roman"/>
                  <w:color w:val="C45911" w:themeColor="accent2" w:themeShade="BF"/>
                  <w:sz w:val="22"/>
                  <w:rPrChange w:id="873" w:author="Huang T  Dr (Surrey Business Schl)" w:date="2018-09-25T12:47:00Z">
                    <w:rPr>
                      <w:rFonts w:ascii="Cambria Math" w:hAnsi="Cambria Math" w:cs="Times New Roman"/>
                      <w:color w:val="000000" w:themeColor="text1"/>
                      <w:sz w:val="22"/>
                    </w:rPr>
                  </w:rPrChange>
                </w:rPr>
                <m:t>T</m:t>
              </w:ins>
            </m:r>
            <m:r>
              <w:ins w:id="874" w:author="Huang T  Dr (Surrey Business Schl)" w:date="2018-09-25T12:31:00Z">
                <m:rPr>
                  <m:sty m:val="p"/>
                </m:rPr>
                <w:rPr>
                  <w:rFonts w:ascii="Cambria Math" w:hAnsi="Cambria Math" w:cs="Times New Roman"/>
                  <w:color w:val="C45911" w:themeColor="accent2" w:themeShade="BF"/>
                  <w:sz w:val="22"/>
                  <w:rPrChange w:id="875" w:author="Huang T  Dr (Surrey Business Schl)" w:date="2018-09-25T12:47:00Z">
                    <w:rPr>
                      <w:rFonts w:ascii="Cambria Math" w:hAnsi="Cambria Math" w:cs="Times New Roman"/>
                      <w:color w:val="000000" w:themeColor="text1"/>
                      <w:sz w:val="22"/>
                    </w:rPr>
                  </w:rPrChange>
                </w:rPr>
                <m:t>+h</m:t>
              </w:ins>
            </m:r>
          </m:sub>
        </m:sSub>
      </m:oMath>
      <w:ins w:id="876" w:author="Huang T  Dr (Surrey Business Schl)" w:date="2018-09-25T12:31:00Z">
        <w:r w:rsidRPr="00B5013C">
          <w:rPr>
            <w:rFonts w:cs="Times New Roman"/>
            <w:color w:val="C45911" w:themeColor="accent2" w:themeShade="BF"/>
            <w:sz w:val="22"/>
            <w:rPrChange w:id="877" w:author="Huang T  Dr (Surrey Business Schl)" w:date="2018-09-25T12:47:00Z">
              <w:rPr>
                <w:rFonts w:cs="Times New Roman"/>
                <w:color w:val="000000" w:themeColor="text1"/>
                <w:sz w:val="22"/>
              </w:rPr>
            </w:rPrChange>
          </w:rPr>
          <w:t xml:space="preserve">. </w:t>
        </w:r>
      </w:ins>
      <w:ins w:id="878" w:author="Huang T  Dr (Surrey Business Schl)" w:date="2018-09-25T12:47:00Z">
        <w:r w:rsidR="00B52D54" w:rsidRPr="00B5013C">
          <w:rPr>
            <w:rFonts w:cs="Times New Roman"/>
            <w:color w:val="C45911" w:themeColor="accent2" w:themeShade="BF"/>
            <w:sz w:val="22"/>
            <w:rPrChange w:id="879" w:author="Huang T  Dr (Surrey Business Schl)" w:date="2018-09-25T12:47:00Z">
              <w:rPr>
                <w:rFonts w:cs="Times New Roman"/>
                <w:color w:val="000000" w:themeColor="text1"/>
                <w:sz w:val="22"/>
              </w:rPr>
            </w:rPrChange>
          </w:rPr>
          <w:t xml:space="preserve">In Appendix A in the supplementary material, we illustrate the impact of the structural break on the forecasting performance using a simulation example. </w:t>
        </w:r>
      </w:ins>
      <w:ins w:id="880" w:author="Huang T  Dr (Surrey Business Schl)" w:date="2018-09-25T12:43:00Z">
        <w:r w:rsidR="00FA376A" w:rsidRPr="00B5013C">
          <w:rPr>
            <w:rFonts w:cs="Times New Roman"/>
            <w:color w:val="C45911" w:themeColor="accent2" w:themeShade="BF"/>
            <w:sz w:val="22"/>
            <w:rPrChange w:id="881" w:author="Huang T  Dr (Surrey Business Schl)" w:date="2018-09-25T12:47:00Z">
              <w:rPr>
                <w:rFonts w:cs="Times New Roman"/>
                <w:color w:val="000000" w:themeColor="text1"/>
                <w:sz w:val="22"/>
              </w:rPr>
            </w:rPrChange>
          </w:rPr>
          <w:t xml:space="preserve">This is </w:t>
        </w:r>
      </w:ins>
      <w:ins w:id="882" w:author="Huang T  Dr (Surrey Business Schl)" w:date="2018-09-25T12:41:00Z">
        <w:r w:rsidR="00FA376A" w:rsidRPr="00B5013C">
          <w:rPr>
            <w:rFonts w:cs="Times New Roman"/>
            <w:color w:val="C45911" w:themeColor="accent2" w:themeShade="BF"/>
            <w:sz w:val="22"/>
            <w:rPrChange w:id="883" w:author="Huang T  Dr (Surrey Business Schl)" w:date="2018-09-25T12:47:00Z">
              <w:rPr>
                <w:rFonts w:cs="Times New Roman"/>
                <w:color w:val="000000" w:themeColor="text1"/>
                <w:sz w:val="22"/>
              </w:rPr>
            </w:rPrChange>
          </w:rPr>
          <w:t>a simple example</w:t>
        </w:r>
      </w:ins>
      <w:ins w:id="884" w:author="Huang T  Dr (Surrey Business Schl)" w:date="2018-09-25T12:43:00Z">
        <w:r w:rsidR="00FA376A" w:rsidRPr="00B5013C">
          <w:rPr>
            <w:rFonts w:cs="Times New Roman"/>
            <w:color w:val="C45911" w:themeColor="accent2" w:themeShade="BF"/>
            <w:sz w:val="22"/>
            <w:rPrChange w:id="885" w:author="Huang T  Dr (Surrey Business Schl)" w:date="2018-09-25T12:47:00Z">
              <w:rPr>
                <w:rFonts w:cs="Times New Roman"/>
                <w:color w:val="000000" w:themeColor="text1"/>
                <w:sz w:val="22"/>
              </w:rPr>
            </w:rPrChange>
          </w:rPr>
          <w:t xml:space="preserve"> (e.g., a simple regression model) and e</w:t>
        </w:r>
      </w:ins>
      <w:ins w:id="886" w:author="Huang T  Dr (Surrey Business Schl)" w:date="2018-09-25T12:42:00Z">
        <w:r w:rsidR="00FA376A" w:rsidRPr="00B5013C">
          <w:rPr>
            <w:rFonts w:cs="Times New Roman"/>
            <w:color w:val="C45911" w:themeColor="accent2" w:themeShade="BF"/>
            <w:sz w:val="22"/>
            <w:rPrChange w:id="887" w:author="Huang T  Dr (Surrey Business Schl)" w:date="2018-09-25T12:47:00Z">
              <w:rPr>
                <w:rFonts w:cs="Times New Roman"/>
                <w:color w:val="000000" w:themeColor="text1"/>
                <w:sz w:val="22"/>
              </w:rPr>
            </w:rPrChange>
          </w:rPr>
          <w:t>vidence for more sophisticated scenarios</w:t>
        </w:r>
      </w:ins>
      <w:ins w:id="888" w:author="Huang T  Dr (Surrey Business Schl)" w:date="2018-09-25T12:43:00Z">
        <w:r w:rsidR="00FA376A" w:rsidRPr="00B5013C">
          <w:rPr>
            <w:rFonts w:cs="Times New Roman"/>
            <w:color w:val="C45911" w:themeColor="accent2" w:themeShade="BF"/>
            <w:sz w:val="22"/>
            <w:rPrChange w:id="889" w:author="Huang T  Dr (Surrey Business Schl)" w:date="2018-09-25T12:47:00Z">
              <w:rPr>
                <w:rFonts w:cs="Times New Roman"/>
                <w:color w:val="000000" w:themeColor="text1"/>
                <w:sz w:val="22"/>
              </w:rPr>
            </w:rPrChange>
          </w:rPr>
          <w:t xml:space="preserve"> such as </w:t>
        </w:r>
      </w:ins>
      <w:ins w:id="890" w:author="Huang T  Dr (Surrey Business Schl)" w:date="2018-09-25T12:44:00Z">
        <w:r w:rsidR="00FA376A" w:rsidRPr="00B5013C">
          <w:rPr>
            <w:rFonts w:cs="Times New Roman"/>
            <w:color w:val="C45911" w:themeColor="accent2" w:themeShade="BF"/>
            <w:sz w:val="22"/>
            <w:rPrChange w:id="891" w:author="Huang T  Dr (Surrey Business Schl)" w:date="2018-09-25T12:47:00Z">
              <w:rPr>
                <w:rFonts w:cs="Times New Roman"/>
                <w:color w:val="000000" w:themeColor="text1"/>
                <w:sz w:val="22"/>
              </w:rPr>
            </w:rPrChange>
          </w:rPr>
          <w:t xml:space="preserve">those </w:t>
        </w:r>
      </w:ins>
      <w:ins w:id="892" w:author="Huang T  Dr (Surrey Business Schl)" w:date="2018-09-25T12:43:00Z">
        <w:r w:rsidR="00FA376A" w:rsidRPr="00B5013C">
          <w:rPr>
            <w:rFonts w:cs="Times New Roman"/>
            <w:color w:val="C45911" w:themeColor="accent2" w:themeShade="BF"/>
            <w:sz w:val="22"/>
            <w:rPrChange w:id="893" w:author="Huang T  Dr (Surrey Business Schl)" w:date="2018-09-25T12:47:00Z">
              <w:rPr>
                <w:rFonts w:cs="Times New Roman"/>
                <w:color w:val="000000" w:themeColor="text1"/>
                <w:sz w:val="22"/>
              </w:rPr>
            </w:rPrChange>
          </w:rPr>
          <w:t xml:space="preserve">with endogenous explanatory variables </w:t>
        </w:r>
      </w:ins>
      <w:ins w:id="894" w:author="Huang T  Dr (Surrey Business Schl)" w:date="2018-09-25T12:41:00Z">
        <w:r w:rsidR="007333F7" w:rsidRPr="00B5013C">
          <w:rPr>
            <w:rFonts w:cs="Times New Roman"/>
            <w:color w:val="C45911" w:themeColor="accent2" w:themeShade="BF"/>
            <w:sz w:val="22"/>
            <w:rPrChange w:id="895" w:author="Huang T  Dr (Surrey Business Schl)" w:date="2018-09-25T12:47:00Z">
              <w:rPr>
                <w:rFonts w:cs="Times New Roman"/>
                <w:color w:val="000000" w:themeColor="text1"/>
                <w:sz w:val="22"/>
              </w:rPr>
            </w:rPrChange>
          </w:rPr>
          <w:t xml:space="preserve">can be found in Clements and Hendry (1999) and </w:t>
        </w:r>
        <w:proofErr w:type="spellStart"/>
        <w:r w:rsidR="007333F7" w:rsidRPr="00B5013C">
          <w:rPr>
            <w:rFonts w:cs="Times New Roman"/>
            <w:color w:val="C45911" w:themeColor="accent2" w:themeShade="BF"/>
            <w:sz w:val="22"/>
            <w:rPrChange w:id="896" w:author="Huang T  Dr (Surrey Business Schl)" w:date="2018-09-25T12:47:00Z">
              <w:rPr>
                <w:rFonts w:cs="Times New Roman"/>
                <w:color w:val="000000" w:themeColor="text1"/>
                <w:sz w:val="22"/>
              </w:rPr>
            </w:rPrChange>
          </w:rPr>
          <w:t>Pesaran</w:t>
        </w:r>
        <w:proofErr w:type="spellEnd"/>
        <w:r w:rsidR="007333F7" w:rsidRPr="00B5013C">
          <w:rPr>
            <w:rFonts w:cs="Times New Roman"/>
            <w:color w:val="C45911" w:themeColor="accent2" w:themeShade="BF"/>
            <w:sz w:val="22"/>
            <w:rPrChange w:id="897" w:author="Huang T  Dr (Surrey Business Schl)" w:date="2018-09-25T12:47:00Z">
              <w:rPr>
                <w:rFonts w:cs="Times New Roman"/>
                <w:color w:val="000000" w:themeColor="text1"/>
                <w:sz w:val="22"/>
              </w:rPr>
            </w:rPrChange>
          </w:rPr>
          <w:t xml:space="preserve"> and Timmerman (2005, 2007).</w:t>
        </w:r>
      </w:ins>
    </w:p>
    <w:p w14:paraId="5438E3B9" w14:textId="58D06AF1" w:rsidR="004C569C" w:rsidDel="003A2C45" w:rsidRDefault="004C569C" w:rsidP="004C569C">
      <w:pPr>
        <w:shd w:val="clear" w:color="auto" w:fill="FFFFFF" w:themeFill="background1"/>
        <w:spacing w:after="0" w:line="360" w:lineRule="auto"/>
        <w:rPr>
          <w:del w:id="898" w:author="Huang T  Dr (Surrey Business Schl)" w:date="2018-09-25T12:31:00Z"/>
          <w:rFonts w:cs="Times New Roman"/>
          <w:color w:val="000000" w:themeColor="text1"/>
          <w:sz w:val="22"/>
        </w:rPr>
      </w:pPr>
      <w:del w:id="899" w:author="Huang T  Dr (Surrey Business Schl)" w:date="2018-09-25T12:31:00Z">
        <w:r w:rsidRPr="001E17BA" w:rsidDel="003A2C45">
          <w:rPr>
            <w:rFonts w:cs="Times New Roman"/>
            <w:color w:val="000000" w:themeColor="text1"/>
            <w:sz w:val="22"/>
          </w:rPr>
          <w:delText xml:space="preserve">In a retailer context, suppose that we have the sales and price information of the product from week 1 to week </w:delText>
        </w:r>
        <w:r w:rsidRPr="001E17BA" w:rsidDel="003A2C45">
          <w:rPr>
            <w:rFonts w:cs="Times New Roman"/>
            <w:i/>
            <w:color w:val="000000" w:themeColor="text1"/>
            <w:sz w:val="22"/>
          </w:rPr>
          <w:delText xml:space="preserve">T, </w:delText>
        </w:r>
        <w:r w:rsidRPr="001E17BA" w:rsidDel="003A2C45">
          <w:rPr>
            <w:rFonts w:cs="Times New Roman"/>
            <w:color w:val="000000" w:themeColor="text1"/>
            <w:sz w:val="22"/>
          </w:rPr>
          <w:delText>i.e.,</w:delText>
        </w:r>
        <w:r w:rsidRPr="001E17BA" w:rsidDel="003A2C45">
          <w:rPr>
            <w:rFonts w:cs="Times New Roman"/>
            <w:i/>
            <w:color w:val="000000" w:themeColor="text1"/>
            <w:sz w:val="22"/>
          </w:rPr>
          <w:delText xml:space="preserve"> </w:delText>
        </w:r>
        <m:oMath>
          <m:r>
            <w:rPr>
              <w:rFonts w:ascii="Cambria Math" w:hAnsi="Cambria Math" w:cs="Times New Roman"/>
              <w:color w:val="000000" w:themeColor="text1"/>
              <w:sz w:val="22"/>
            </w:rPr>
            <m:t>[1:T]</m:t>
          </m:r>
        </m:oMath>
        <w:r w:rsidRPr="001E17BA" w:rsidDel="003A2C45">
          <w:rPr>
            <w:rFonts w:cs="Times New Roman"/>
            <w:color w:val="000000" w:themeColor="text1"/>
            <w:sz w:val="22"/>
          </w:rPr>
          <w:delText xml:space="preserve">, and, for </w:delText>
        </w:r>
      </w:del>
      <w:del w:id="900" w:author="Huang T  Dr (Surrey Business Schl)" w:date="2018-09-20T18:07:00Z">
        <w:r w:rsidRPr="001E17BA" w:rsidDel="007F431D">
          <w:rPr>
            <w:rFonts w:cs="Times New Roman"/>
            <w:color w:val="000000" w:themeColor="text1"/>
            <w:sz w:val="22"/>
          </w:rPr>
          <w:delText>exposition</w:delText>
        </w:r>
      </w:del>
      <w:del w:id="901" w:author="Huang T  Dr (Surrey Business Schl)" w:date="2018-09-25T12:31:00Z">
        <w:r w:rsidRPr="001E17BA" w:rsidDel="003A2C45">
          <w:rPr>
            <w:rFonts w:cs="Times New Roman"/>
            <w:color w:val="000000" w:themeColor="text1"/>
            <w:sz w:val="22"/>
          </w:rPr>
          <w:delText xml:space="preserve">, we presume that the price is the only factor available to us and there is a </w:delText>
        </w:r>
      </w:del>
      <w:del w:id="902" w:author="Huang T  Dr (Surrey Business Schl)" w:date="2018-09-19T18:25:00Z">
        <w:r w:rsidRPr="001E17BA" w:rsidDel="00DE758E">
          <w:rPr>
            <w:rFonts w:cs="Times New Roman"/>
            <w:color w:val="000000" w:themeColor="text1"/>
            <w:sz w:val="22"/>
          </w:rPr>
          <w:delText xml:space="preserve">structural break </w:delText>
        </w:r>
      </w:del>
      <w:del w:id="903" w:author="Huang T  Dr (Surrey Business Schl)" w:date="2018-09-25T12:31:00Z">
        <w:r w:rsidRPr="001E17BA" w:rsidDel="003A2C45">
          <w:rPr>
            <w:rFonts w:cs="Times New Roman"/>
            <w:color w:val="000000" w:themeColor="text1"/>
            <w:sz w:val="22"/>
          </w:rPr>
          <w:delText xml:space="preserve">at week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xml:space="preserve">(where </w:delText>
        </w:r>
        <m:oMath>
          <m:r>
            <w:rPr>
              <w:rFonts w:ascii="Cambria Math" w:hAnsi="Cambria Math" w:cs="Times New Roman"/>
              <w:color w:val="000000" w:themeColor="text1"/>
              <w:sz w:val="22"/>
            </w:rPr>
            <m:t>1&lt;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&lt;T</m:t>
          </m:r>
        </m:oMath>
        <w:r w:rsidRPr="001E17BA" w:rsidDel="003A2C45">
          <w:rPr>
            <w:rFonts w:cs="Times New Roman"/>
            <w:color w:val="000000" w:themeColor="text1"/>
            <w:sz w:val="22"/>
          </w:rPr>
          <w:delText xml:space="preserve">). This </w:delText>
        </w:r>
      </w:del>
      <w:del w:id="904" w:author="Huang T  Dr (Surrey Business Schl)" w:date="2018-09-20T18:06:00Z">
        <w:r w:rsidRPr="001E17BA" w:rsidDel="003043C8">
          <w:rPr>
            <w:rFonts w:cs="Times New Roman"/>
            <w:color w:val="000000" w:themeColor="text1"/>
            <w:sz w:val="22"/>
          </w:rPr>
          <w:delText xml:space="preserve">structure break </w:delText>
        </w:r>
      </w:del>
      <w:del w:id="905" w:author="Huang T  Dr (Surrey Business Schl)" w:date="2018-09-25T12:31:00Z">
        <w:r w:rsidRPr="001E17BA" w:rsidDel="003A2C45">
          <w:rPr>
            <w:rFonts w:cs="Times New Roman"/>
            <w:color w:val="000000" w:themeColor="text1"/>
            <w:sz w:val="22"/>
          </w:rPr>
          <w:delText xml:space="preserve">may be caused by other factors such as economic crunch, change of consumer taste, or new competitor entry etc as introduced in the previous section. Thus, the true parameter of the price variable changes from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xml:space="preserve"> to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oMath>
        <w:r w:rsidRPr="001E17BA" w:rsidDel="003A2C45">
          <w:rPr>
            <w:rFonts w:cs="Times New Roman"/>
            <w:color w:val="000000" w:themeColor="text1"/>
            <w:sz w:val="22"/>
          </w:rPr>
          <w:delText xml:space="preserve"> after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The unobserved true demand can be represented as follows:</w:delText>
        </w:r>
      </w:del>
    </w:p>
    <w:p w14:paraId="438F956A" w14:textId="4EA38E98" w:rsidR="00167A32" w:rsidRPr="001E17BA" w:rsidDel="003A2C45" w:rsidRDefault="00167A32" w:rsidP="004C569C">
      <w:pPr>
        <w:shd w:val="clear" w:color="auto" w:fill="FFFFFF" w:themeFill="background1"/>
        <w:spacing w:after="0" w:line="360" w:lineRule="auto"/>
        <w:rPr>
          <w:del w:id="906" w:author="Huang T  Dr (Surrey Business Schl)" w:date="2018-09-25T12:31:00Z"/>
          <w:rFonts w:cs="Times New Roman"/>
          <w:color w:val="000000" w:themeColor="text1"/>
          <w:sz w:val="22"/>
        </w:rPr>
      </w:pPr>
    </w:p>
    <w:p w14:paraId="25851AFB" w14:textId="660C4002" w:rsidR="004C569C" w:rsidRPr="001E17BA" w:rsidDel="003A2C45" w:rsidRDefault="000C1B08" w:rsidP="004C569C">
      <w:pPr>
        <w:shd w:val="clear" w:color="auto" w:fill="FFFFFF" w:themeFill="background1"/>
        <w:spacing w:after="0" w:line="360" w:lineRule="auto"/>
        <w:rPr>
          <w:del w:id="907" w:author="Huang T  Dr (Surrey Business Schl)" w:date="2018-09-25T12:31:00Z"/>
          <w:rFonts w:cs="Times New Roman"/>
          <w:color w:val="000000" w:themeColor="text1"/>
          <w:sz w:val="22"/>
        </w:rPr>
      </w:pPr>
      <m:oMathPara>
        <m:oMath>
          <m:sSub>
            <m:sSubPr>
              <m:ctrlPr>
                <w:del w:id="908" w:author="Huang T  Dr (Surrey Business Schl)" w:date="2018-09-25T12:31:00Z">
                  <w:rPr>
                    <w:rFonts w:ascii="Cambria Math" w:hAnsi="Cambria Math" w:cs="Times New Roman"/>
                    <w:i/>
                    <w:color w:val="000000" w:themeColor="text1"/>
                    <w:sz w:val="22"/>
                  </w:rPr>
                </w:del>
              </m:ctrlPr>
            </m:sSubPr>
            <m:e>
              <m:r>
                <w:del w:id="909" w:author="Huang T  Dr (Surrey Business Schl)" w:date="2018-09-25T12:31:00Z">
                  <w:rPr>
                    <w:rFonts w:ascii="Cambria Math" w:hAnsi="Cambria Math" w:cs="Times New Roman"/>
                    <w:color w:val="000000" w:themeColor="text1"/>
                    <w:sz w:val="22"/>
                  </w:rPr>
                  <m:t>y</m:t>
                </w:del>
              </m:r>
            </m:e>
            <m:sub>
              <m:r>
                <w:del w:id="910" w:author="Huang T  Dr (Surrey Business Schl)" w:date="2018-09-25T12:31:00Z">
                  <w:rPr>
                    <w:rFonts w:ascii="Cambria Math" w:hAnsi="Cambria Math" w:cs="Times New Roman"/>
                    <w:color w:val="000000" w:themeColor="text1"/>
                    <w:sz w:val="22"/>
                  </w:rPr>
                  <m:t>t</m:t>
                </w:del>
              </m:r>
            </m:sub>
          </m:sSub>
          <m:r>
            <w:del w:id="911" w:author="Huang T  Dr (Surrey Business Schl)" w:date="2018-09-25T12:31:00Z">
              <w:rPr>
                <w:rFonts w:ascii="Cambria Math" w:hAnsi="Cambria Math" w:cs="Times New Roman"/>
                <w:color w:val="000000" w:themeColor="text1"/>
                <w:sz w:val="22"/>
              </w:rPr>
              <m:t>=</m:t>
            </w:del>
          </m:r>
          <m:sSub>
            <m:sSubPr>
              <m:ctrlPr>
                <w:del w:id="912" w:author="Huang T  Dr (Surrey Business Schl)" w:date="2018-09-25T12:31:00Z">
                  <w:rPr>
                    <w:rFonts w:ascii="Cambria Math" w:hAnsi="Cambria Math" w:cs="Times New Roman"/>
                    <w:i/>
                    <w:color w:val="000000" w:themeColor="text1"/>
                    <w:sz w:val="22"/>
                  </w:rPr>
                </w:del>
              </m:ctrlPr>
            </m:sSubPr>
            <m:e>
              <m:r>
                <w:del w:id="913" w:author="Huang T  Dr (Surrey Business Schl)" w:date="2018-09-25T12:31:00Z">
                  <w:rPr>
                    <w:rFonts w:ascii="Cambria Math" w:hAnsi="Cambria Math" w:cs="Times New Roman"/>
                    <w:color w:val="000000" w:themeColor="text1"/>
                    <w:sz w:val="22"/>
                  </w:rPr>
                  <m:t>1</m:t>
                </w:del>
              </m:r>
            </m:e>
            <m:sub>
              <m:d>
                <m:dPr>
                  <m:begChr m:val="{"/>
                  <m:endChr m:val="}"/>
                  <m:ctrlPr>
                    <w:del w:id="914" w:author="Huang T  Dr (Surrey Business Schl)" w:date="2018-09-25T12:31:00Z">
                      <w:rPr>
                        <w:rFonts w:ascii="Cambria Math" w:hAnsi="Cambria Math" w:cs="Times New Roman"/>
                        <w:i/>
                        <w:color w:val="000000" w:themeColor="text1"/>
                        <w:sz w:val="22"/>
                      </w:rPr>
                    </w:del>
                  </m:ctrlPr>
                </m:dPr>
                <m:e>
                  <m:r>
                    <w:del w:id="915" w:author="Huang T  Dr (Surrey Business Schl)" w:date="2018-09-25T12:31:00Z">
                      <w:rPr>
                        <w:rFonts w:ascii="Cambria Math" w:hAnsi="Cambria Math" w:cs="Times New Roman"/>
                        <w:color w:val="000000" w:themeColor="text1"/>
                        <w:sz w:val="22"/>
                      </w:rPr>
                      <m:t>t≤</m:t>
                    </w:del>
                  </m:r>
                  <m:sSub>
                    <m:sSubPr>
                      <m:ctrlPr>
                        <w:del w:id="916" w:author="Huang T  Dr (Surrey Business Schl)" w:date="2018-09-25T12:31:00Z">
                          <w:rPr>
                            <w:rFonts w:ascii="Cambria Math" w:hAnsi="Cambria Math" w:cs="Times New Roman"/>
                            <w:i/>
                            <w:color w:val="000000" w:themeColor="text1"/>
                            <w:sz w:val="22"/>
                          </w:rPr>
                        </w:del>
                      </m:ctrlPr>
                    </m:sSubPr>
                    <m:e>
                      <m:r>
                        <w:del w:id="917" w:author="Huang T  Dr (Surrey Business Schl)" w:date="2018-09-25T12:31:00Z">
                          <w:rPr>
                            <w:rFonts w:ascii="Cambria Math" w:hAnsi="Cambria Math" w:cs="Times New Roman"/>
                            <w:color w:val="000000" w:themeColor="text1"/>
                            <w:sz w:val="22"/>
                          </w:rPr>
                          <m:t>T</m:t>
                        </w:del>
                      </m:r>
                    </m:e>
                    <m:sub>
                      <m:r>
                        <w:del w:id="918" w:author="Huang T  Dr (Surrey Business Schl)" w:date="2018-09-25T12:31:00Z">
                          <w:rPr>
                            <w:rFonts w:ascii="Cambria Math" w:hAnsi="Cambria Math" w:cs="Times New Roman"/>
                            <w:color w:val="000000" w:themeColor="text1"/>
                            <w:sz w:val="22"/>
                          </w:rPr>
                          <m:t>1</m:t>
                        </w:del>
                      </m:r>
                    </m:sub>
                  </m:sSub>
                </m:e>
              </m:d>
            </m:sub>
          </m:sSub>
          <m:sSubSup>
            <m:sSubSupPr>
              <m:ctrlPr>
                <w:del w:id="919" w:author="Huang T  Dr (Surrey Business Schl)" w:date="2018-09-25T12:31:00Z">
                  <w:rPr>
                    <w:rFonts w:ascii="Cambria Math" w:hAnsi="Cambria Math" w:cs="Times New Roman"/>
                    <w:i/>
                    <w:color w:val="000000" w:themeColor="text1"/>
                    <w:sz w:val="22"/>
                  </w:rPr>
                </w:del>
              </m:ctrlPr>
            </m:sSubSupPr>
            <m:e>
              <m:r>
                <w:del w:id="920" w:author="Huang T  Dr (Surrey Business Schl)" w:date="2018-09-25T12:31:00Z">
                  <w:rPr>
                    <w:rFonts w:ascii="Cambria Math" w:hAnsi="Cambria Math" w:cs="Times New Roman"/>
                    <w:color w:val="000000" w:themeColor="text1"/>
                    <w:sz w:val="22"/>
                  </w:rPr>
                  <m:t>β</m:t>
                </w:del>
              </m:r>
            </m:e>
            <m:sub>
              <m:r>
                <w:del w:id="921" w:author="Huang T  Dr (Surrey Business Schl)" w:date="2018-09-25T12:31:00Z">
                  <w:rPr>
                    <w:rFonts w:ascii="Cambria Math" w:hAnsi="Cambria Math" w:cs="Times New Roman"/>
                    <w:color w:val="000000" w:themeColor="text1"/>
                    <w:sz w:val="22"/>
                  </w:rPr>
                  <m:t>1</m:t>
                </w:del>
              </m:r>
            </m:sub>
            <m:sup>
              <m:r>
                <w:del w:id="922" w:author="Huang T  Dr (Surrey Business Schl)" w:date="2018-09-25T12:31:00Z">
                  <w:rPr>
                    <w:rFonts w:ascii="Cambria Math" w:hAnsi="Cambria Math" w:cs="Times New Roman"/>
                    <w:color w:val="000000" w:themeColor="text1"/>
                    <w:sz w:val="22"/>
                  </w:rPr>
                  <m:t>'</m:t>
                </w:del>
              </m:r>
            </m:sup>
          </m:sSubSup>
          <m:sSub>
            <m:sSubPr>
              <m:ctrlPr>
                <w:del w:id="923" w:author="Huang T  Dr (Surrey Business Schl)" w:date="2018-09-25T12:31:00Z">
                  <w:rPr>
                    <w:rFonts w:ascii="Cambria Math" w:hAnsi="Cambria Math" w:cs="Times New Roman"/>
                    <w:i/>
                    <w:color w:val="000000" w:themeColor="text1"/>
                    <w:sz w:val="22"/>
                  </w:rPr>
                </w:del>
              </m:ctrlPr>
            </m:sSubPr>
            <m:e>
              <m:r>
                <w:del w:id="924" w:author="Huang T  Dr (Surrey Business Schl)" w:date="2018-09-25T12:31:00Z">
                  <w:rPr>
                    <w:rFonts w:ascii="Cambria Math" w:hAnsi="Cambria Math" w:cs="Times New Roman"/>
                    <w:color w:val="000000" w:themeColor="text1"/>
                    <w:sz w:val="22"/>
                  </w:rPr>
                  <m:t>x</m:t>
                </w:del>
              </m:r>
            </m:e>
            <m:sub>
              <m:r>
                <w:del w:id="925" w:author="Huang T  Dr (Surrey Business Schl)" w:date="2018-09-25T12:31:00Z">
                  <w:rPr>
                    <w:rFonts w:ascii="Cambria Math" w:hAnsi="Cambria Math" w:cs="Times New Roman"/>
                    <w:color w:val="000000" w:themeColor="text1"/>
                    <w:sz w:val="22"/>
                  </w:rPr>
                  <m:t>t</m:t>
                </w:del>
              </m:r>
            </m:sub>
          </m:sSub>
          <m:r>
            <w:del w:id="926" w:author="Huang T  Dr (Surrey Business Schl)" w:date="2018-09-25T12:31:00Z">
              <w:rPr>
                <w:rFonts w:ascii="Cambria Math" w:hAnsi="Cambria Math" w:cs="Times New Roman"/>
                <w:color w:val="000000" w:themeColor="text1"/>
                <w:sz w:val="22"/>
              </w:rPr>
              <m:t>+</m:t>
            </w:del>
          </m:r>
          <m:d>
            <m:dPr>
              <m:ctrlPr>
                <w:del w:id="927" w:author="Huang T  Dr (Surrey Business Schl)" w:date="2018-09-25T12:31:00Z">
                  <w:rPr>
                    <w:rFonts w:ascii="Cambria Math" w:hAnsi="Cambria Math" w:cs="Times New Roman"/>
                    <w:i/>
                    <w:color w:val="000000" w:themeColor="text1"/>
                    <w:sz w:val="22"/>
                  </w:rPr>
                </w:del>
              </m:ctrlPr>
            </m:dPr>
            <m:e>
              <m:r>
                <w:del w:id="928" w:author="Huang T  Dr (Surrey Business Schl)" w:date="2018-09-25T12:31:00Z">
                  <w:rPr>
                    <w:rFonts w:ascii="Cambria Math" w:hAnsi="Cambria Math" w:cs="Times New Roman"/>
                    <w:color w:val="000000" w:themeColor="text1"/>
                    <w:sz w:val="22"/>
                  </w:rPr>
                  <m:t>1-</m:t>
                </w:del>
              </m:r>
              <m:sSub>
                <m:sSubPr>
                  <m:ctrlPr>
                    <w:del w:id="929" w:author="Huang T  Dr (Surrey Business Schl)" w:date="2018-09-25T12:31:00Z">
                      <w:rPr>
                        <w:rFonts w:ascii="Cambria Math" w:hAnsi="Cambria Math" w:cs="Times New Roman"/>
                        <w:i/>
                        <w:color w:val="000000" w:themeColor="text1"/>
                        <w:sz w:val="22"/>
                      </w:rPr>
                    </w:del>
                  </m:ctrlPr>
                </m:sSubPr>
                <m:e>
                  <m:r>
                    <w:del w:id="930" w:author="Huang T  Dr (Surrey Business Schl)" w:date="2018-09-25T12:31:00Z">
                      <w:rPr>
                        <w:rFonts w:ascii="Cambria Math" w:hAnsi="Cambria Math" w:cs="Times New Roman"/>
                        <w:color w:val="000000" w:themeColor="text1"/>
                        <w:sz w:val="22"/>
                      </w:rPr>
                      <m:t>1</m:t>
                    </w:del>
                  </m:r>
                </m:e>
                <m:sub>
                  <m:d>
                    <m:dPr>
                      <m:begChr m:val="{"/>
                      <m:endChr m:val="}"/>
                      <m:ctrlPr>
                        <w:del w:id="931" w:author="Huang T  Dr (Surrey Business Schl)" w:date="2018-09-25T12:31:00Z">
                          <w:rPr>
                            <w:rFonts w:ascii="Cambria Math" w:hAnsi="Cambria Math" w:cs="Times New Roman"/>
                            <w:i/>
                            <w:color w:val="000000" w:themeColor="text1"/>
                            <w:sz w:val="22"/>
                          </w:rPr>
                        </w:del>
                      </m:ctrlPr>
                    </m:dPr>
                    <m:e>
                      <m:r>
                        <w:del w:id="932" w:author="Huang T  Dr (Surrey Business Schl)" w:date="2018-09-25T12:31:00Z">
                          <w:rPr>
                            <w:rFonts w:ascii="Cambria Math" w:hAnsi="Cambria Math" w:cs="Times New Roman"/>
                            <w:color w:val="000000" w:themeColor="text1"/>
                            <w:sz w:val="22"/>
                          </w:rPr>
                          <m:t>t≤</m:t>
                        </w:del>
                      </m:r>
                      <m:sSub>
                        <m:sSubPr>
                          <m:ctrlPr>
                            <w:del w:id="933" w:author="Huang T  Dr (Surrey Business Schl)" w:date="2018-09-25T12:31:00Z">
                              <w:rPr>
                                <w:rFonts w:ascii="Cambria Math" w:hAnsi="Cambria Math" w:cs="Times New Roman"/>
                                <w:i/>
                                <w:color w:val="000000" w:themeColor="text1"/>
                                <w:sz w:val="22"/>
                              </w:rPr>
                            </w:del>
                          </m:ctrlPr>
                        </m:sSubPr>
                        <m:e>
                          <m:r>
                            <w:del w:id="934" w:author="Huang T  Dr (Surrey Business Schl)" w:date="2018-09-25T12:31:00Z">
                              <w:rPr>
                                <w:rFonts w:ascii="Cambria Math" w:hAnsi="Cambria Math" w:cs="Times New Roman"/>
                                <w:color w:val="000000" w:themeColor="text1"/>
                                <w:sz w:val="22"/>
                              </w:rPr>
                              <m:t>T</m:t>
                            </w:del>
                          </m:r>
                        </m:e>
                        <m:sub>
                          <m:r>
                            <w:del w:id="935" w:author="Huang T  Dr (Surrey Business Schl)" w:date="2018-09-25T12:31:00Z">
                              <w:rPr>
                                <w:rFonts w:ascii="Cambria Math" w:hAnsi="Cambria Math" w:cs="Times New Roman"/>
                                <w:color w:val="000000" w:themeColor="text1"/>
                                <w:sz w:val="22"/>
                              </w:rPr>
                              <m:t>1</m:t>
                            </w:del>
                          </m:r>
                        </m:sub>
                      </m:sSub>
                    </m:e>
                  </m:d>
                </m:sub>
              </m:sSub>
            </m:e>
          </m:d>
          <m:sSubSup>
            <m:sSubSupPr>
              <m:ctrlPr>
                <w:del w:id="936" w:author="Huang T  Dr (Surrey Business Schl)" w:date="2018-09-25T12:31:00Z">
                  <w:rPr>
                    <w:rFonts w:ascii="Cambria Math" w:hAnsi="Cambria Math" w:cs="Times New Roman"/>
                    <w:i/>
                    <w:color w:val="000000" w:themeColor="text1"/>
                    <w:sz w:val="22"/>
                  </w:rPr>
                </w:del>
              </m:ctrlPr>
            </m:sSubSupPr>
            <m:e>
              <m:r>
                <w:del w:id="937" w:author="Huang T  Dr (Surrey Business Schl)" w:date="2018-09-25T12:31:00Z">
                  <w:rPr>
                    <w:rFonts w:ascii="Cambria Math" w:hAnsi="Cambria Math" w:cs="Times New Roman"/>
                    <w:color w:val="000000" w:themeColor="text1"/>
                    <w:sz w:val="22"/>
                  </w:rPr>
                  <m:t>β</m:t>
                </w:del>
              </m:r>
            </m:e>
            <m:sub>
              <m:r>
                <w:del w:id="938" w:author="Huang T  Dr (Surrey Business Schl)" w:date="2018-09-25T12:31:00Z">
                  <w:rPr>
                    <w:rFonts w:ascii="Cambria Math" w:hAnsi="Cambria Math" w:cs="Times New Roman"/>
                    <w:color w:val="000000" w:themeColor="text1"/>
                    <w:sz w:val="22"/>
                  </w:rPr>
                  <m:t>2</m:t>
                </w:del>
              </m:r>
            </m:sub>
            <m:sup>
              <m:r>
                <w:del w:id="939" w:author="Huang T  Dr (Surrey Business Schl)" w:date="2018-09-25T12:31:00Z">
                  <w:rPr>
                    <w:rFonts w:ascii="Cambria Math" w:hAnsi="Cambria Math" w:cs="Times New Roman"/>
                    <w:color w:val="000000" w:themeColor="text1"/>
                    <w:sz w:val="22"/>
                  </w:rPr>
                  <m:t>'</m:t>
                </w:del>
              </m:r>
            </m:sup>
          </m:sSubSup>
          <m:sSub>
            <m:sSubPr>
              <m:ctrlPr>
                <w:del w:id="940" w:author="Huang T  Dr (Surrey Business Schl)" w:date="2018-09-25T12:31:00Z">
                  <w:rPr>
                    <w:rFonts w:ascii="Cambria Math" w:hAnsi="Cambria Math" w:cs="Times New Roman"/>
                    <w:i/>
                    <w:color w:val="000000" w:themeColor="text1"/>
                    <w:sz w:val="22"/>
                  </w:rPr>
                </w:del>
              </m:ctrlPr>
            </m:sSubPr>
            <m:e>
              <m:r>
                <w:del w:id="941" w:author="Huang T  Dr (Surrey Business Schl)" w:date="2018-09-25T12:31:00Z">
                  <w:rPr>
                    <w:rFonts w:ascii="Cambria Math" w:hAnsi="Cambria Math" w:cs="Times New Roman"/>
                    <w:color w:val="000000" w:themeColor="text1"/>
                    <w:sz w:val="22"/>
                  </w:rPr>
                  <m:t>x</m:t>
                </w:del>
              </m:r>
            </m:e>
            <m:sub>
              <m:r>
                <w:del w:id="942" w:author="Huang T  Dr (Surrey Business Schl)" w:date="2018-09-25T12:31:00Z">
                  <w:rPr>
                    <w:rFonts w:ascii="Cambria Math" w:hAnsi="Cambria Math" w:cs="Times New Roman"/>
                    <w:color w:val="000000" w:themeColor="text1"/>
                    <w:sz w:val="22"/>
                  </w:rPr>
                  <m:t>t</m:t>
                </w:del>
              </m:r>
            </m:sub>
          </m:sSub>
          <m:r>
            <w:del w:id="943" w:author="Huang T  Dr (Surrey Business Schl)" w:date="2018-09-25T12:31:00Z">
              <w:rPr>
                <w:rFonts w:ascii="Cambria Math" w:hAnsi="Cambria Math" w:cs="Times New Roman"/>
                <w:color w:val="000000" w:themeColor="text1"/>
                <w:sz w:val="22"/>
              </w:rPr>
              <m:t>+</m:t>
            </w:del>
          </m:r>
          <m:sSub>
            <m:sSubPr>
              <m:ctrlPr>
                <w:del w:id="944" w:author="Huang T  Dr (Surrey Business Schl)" w:date="2018-09-25T12:31:00Z">
                  <w:rPr>
                    <w:rFonts w:ascii="Cambria Math" w:hAnsi="Cambria Math" w:cs="Times New Roman"/>
                    <w:i/>
                    <w:color w:val="000000" w:themeColor="text1"/>
                    <w:sz w:val="22"/>
                  </w:rPr>
                </w:del>
              </m:ctrlPr>
            </m:sSubPr>
            <m:e>
              <m:r>
                <w:del w:id="945" w:author="Huang T  Dr (Surrey Business Schl)" w:date="2018-09-25T12:31:00Z">
                  <w:rPr>
                    <w:rFonts w:ascii="Cambria Math" w:hAnsi="Cambria Math" w:cs="Times New Roman"/>
                    <w:color w:val="000000" w:themeColor="text1"/>
                    <w:sz w:val="22"/>
                  </w:rPr>
                  <m:t>u</m:t>
                </w:del>
              </m:r>
            </m:e>
            <m:sub>
              <m:r>
                <w:del w:id="946" w:author="Huang T  Dr (Surrey Business Schl)" w:date="2018-09-25T12:31:00Z">
                  <w:rPr>
                    <w:rFonts w:ascii="Cambria Math" w:hAnsi="Cambria Math" w:cs="Times New Roman"/>
                    <w:color w:val="000000" w:themeColor="text1"/>
                    <w:sz w:val="22"/>
                  </w:rPr>
                  <m:t>t</m:t>
                </w:del>
              </m:r>
            </m:sub>
          </m:sSub>
        </m:oMath>
      </m:oMathPara>
    </w:p>
    <w:p w14:paraId="7E68E2CD" w14:textId="0C47FE10" w:rsidR="004C569C" w:rsidRPr="001E17BA" w:rsidDel="003A2C45" w:rsidRDefault="004C569C" w:rsidP="004C569C">
      <w:pPr>
        <w:shd w:val="clear" w:color="auto" w:fill="FFFFFF" w:themeFill="background1"/>
        <w:spacing w:after="0" w:line="360" w:lineRule="auto"/>
        <w:rPr>
          <w:del w:id="947" w:author="Huang T  Dr (Surrey Business Schl)" w:date="2018-09-25T12:31:00Z"/>
          <w:rFonts w:cs="Times New Roman"/>
          <w:color w:val="000000" w:themeColor="text1"/>
          <w:sz w:val="22"/>
        </w:rPr>
      </w:pPr>
      <m:oMathPara>
        <m:oMath>
          <m:r>
            <w:del w:id="948" w:author="Huang T  Dr (Surrey Business Schl)" w:date="2018-09-25T12:31:00Z">
              <m:rPr>
                <m:sty m:val="p"/>
              </m:rPr>
              <w:rPr>
                <w:rFonts w:ascii="Cambria Math" w:hAnsi="Cambria Math" w:cs="Times New Roman"/>
                <w:color w:val="000000" w:themeColor="text1"/>
                <w:sz w:val="22"/>
              </w:rPr>
              <w:br/>
            </w:del>
          </m:r>
        </m:oMath>
      </m:oMathPara>
      <w:del w:id="949" w:author="Huang T  Dr (Surrey Business Schl)" w:date="2018-09-25T12:31:00Z">
        <w:r w:rsidRPr="001E17BA" w:rsidDel="003A2C45">
          <w:rPr>
            <w:rFonts w:cs="Times New Roman"/>
            <w:color w:val="000000" w:themeColor="text1"/>
            <w:sz w:val="22"/>
          </w:rPr>
          <w:delText xml:space="preserve">where,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oMath>
        <w:r w:rsidRPr="001E17BA" w:rsidDel="003A2C45">
          <w:rPr>
            <w:rFonts w:cs="Times New Roman"/>
            <w:color w:val="000000" w:themeColor="text1"/>
            <w:sz w:val="22"/>
          </w:rPr>
          <w:delText xml:space="preserve"> is an indicator which equals to 1 before week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xml:space="preserve"> and 0 afterwards.</w:delText>
        </w:r>
      </w:del>
      <w:del w:id="950" w:author="Huang T  Dr (Surrey Business Schl)" w:date="2018-09-20T16:52:00Z">
        <w:r w:rsidRPr="001E17BA" w:rsidDel="00325585">
          <w:rPr>
            <w:rFonts w:cs="Times New Roman"/>
            <w:color w:val="000000" w:themeColor="text1"/>
            <w:sz w:val="22"/>
          </w:rPr>
          <w:delText xml:space="preserve"> </w:delText>
        </w:r>
      </w:del>
      <m:oMath>
        <m:sSub>
          <m:sSubPr>
            <m:ctrlPr>
              <w:del w:id="951" w:author="Huang T  Dr (Surrey Business Schl)" w:date="2018-09-25T12:31:00Z">
                <w:rPr>
                  <w:rFonts w:ascii="Cambria Math" w:hAnsi="Cambria Math" w:cs="Times New Roman"/>
                  <w:i/>
                  <w:color w:val="000000" w:themeColor="text1"/>
                  <w:sz w:val="22"/>
                </w:rPr>
              </w:del>
            </m:ctrlPr>
          </m:sSubPr>
          <m:e>
            <m:r>
              <w:del w:id="952" w:author="Huang T  Dr (Surrey Business Schl)" w:date="2018-09-25T12:31:00Z">
                <w:rPr>
                  <w:rFonts w:ascii="Cambria Math" w:hAnsi="Cambria Math" w:cs="Times New Roman"/>
                  <w:color w:val="000000" w:themeColor="text1"/>
                  <w:sz w:val="22"/>
                </w:rPr>
                <m:t>y</m:t>
              </w:del>
            </m:r>
          </m:e>
          <m:sub>
            <m:r>
              <w:del w:id="953" w:author="Huang T  Dr (Surrey Business Schl)" w:date="2018-09-25T12:31:00Z">
                <w:rPr>
                  <w:rFonts w:ascii="Cambria Math" w:hAnsi="Cambria Math" w:cs="Times New Roman"/>
                  <w:color w:val="000000" w:themeColor="text1"/>
                  <w:sz w:val="22"/>
                </w:rPr>
                <m:t>t</m:t>
              </w:del>
            </m:r>
          </m:sub>
        </m:sSub>
      </m:oMath>
      <w:del w:id="954" w:author="Huang T  Dr (Surrey Business Schl)" w:date="2018-09-25T12:31:00Z">
        <w:r w:rsidRPr="001E17BA" w:rsidDel="003A2C45">
          <w:rPr>
            <w:rFonts w:cs="Times New Roman"/>
            <w:color w:val="000000" w:themeColor="text1"/>
            <w:sz w:val="22"/>
          </w:rPr>
          <w:delText xml:space="preserve"> and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sidDel="003A2C45">
          <w:rPr>
            <w:rFonts w:cs="Times New Roman"/>
            <w:color w:val="000000" w:themeColor="text1"/>
            <w:sz w:val="22"/>
          </w:rPr>
          <w:delText xml:space="preserve"> are the sales and the price of the product at week </w:delText>
        </w:r>
        <w:r w:rsidRPr="001E17BA" w:rsidDel="003A2C45">
          <w:rPr>
            <w:rFonts w:cs="Times New Roman"/>
            <w:i/>
            <w:color w:val="000000" w:themeColor="text1"/>
            <w:sz w:val="22"/>
          </w:rPr>
          <w:delText>t</w:delText>
        </w:r>
        <w:r w:rsidRPr="001E17BA" w:rsidDel="003A2C45">
          <w:rPr>
            <w:rFonts w:cs="Times New Roman"/>
            <w:color w:val="000000" w:themeColor="text1"/>
            <w:sz w:val="22"/>
          </w:rPr>
          <w:delText xml:space="preserve">. We consider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sidDel="003A2C45">
          <w:rPr>
            <w:rFonts w:cs="Times New Roman"/>
            <w:color w:val="000000" w:themeColor="text1"/>
            <w:sz w:val="22"/>
          </w:rPr>
          <w:delText xml:space="preserve"> to be strictly exogenous as we assume that retailers do not change product prices based on their short-term sales</w:delText>
        </w:r>
        <w:r w:rsidRPr="001E17BA" w:rsidDel="003A2C45">
          <w:rPr>
            <w:rStyle w:val="FootnoteReference"/>
            <w:rFonts w:cs="Times New Roman"/>
            <w:color w:val="000000" w:themeColor="text1"/>
            <w:sz w:val="22"/>
          </w:rPr>
          <w:footnoteReference w:id="3"/>
        </w:r>
        <w:r w:rsidRPr="001E17BA" w:rsidDel="003A2C45">
          <w:rPr>
            <w:rFonts w:cs="Times New Roman"/>
            <w:color w:val="000000" w:themeColor="text1"/>
            <w:sz w:val="22"/>
          </w:rPr>
          <w:delText xml:space="preserve">.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sidDel="003A2C45">
          <w:rPr>
            <w:rFonts w:cs="Times New Roman"/>
            <w:color w:val="000000" w:themeColor="text1"/>
            <w:sz w:val="22"/>
          </w:rPr>
          <w:delText xml:space="preserve"> is the error term, and we assume that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sidDel="003A2C45">
          <w:rPr>
            <w:rFonts w:cs="Times New Roman"/>
            <w:color w:val="000000" w:themeColor="text1"/>
            <w:sz w:val="22"/>
          </w:rPr>
          <w:delText xml:space="preserve"> when </w:delText>
        </w:r>
        <m:oMath>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xml:space="preserve"> and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sidDel="003A2C45">
          <w:rPr>
            <w:rFonts w:cs="Times New Roman"/>
            <w:color w:val="000000" w:themeColor="text1"/>
            <w:sz w:val="22"/>
          </w:rPr>
          <w:delText xml:space="preserve"> when </w:delText>
        </w:r>
        <m:oMath>
          <m:r>
            <w:rPr>
              <w:rFonts w:ascii="Cambria Math" w:hAnsi="Cambria Math" w:cs="Times New Roman"/>
              <w:color w:val="000000" w:themeColor="text1"/>
              <w:sz w:val="22"/>
            </w:rPr>
            <m:t>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xml:space="preserve">. We may estimate a model with a functional form which is congruent with the demand (e.g., </w:delTex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sidDel="003A2C45">
          <w:rPr>
            <w:rFonts w:cs="Times New Roman"/>
            <w:color w:val="000000" w:themeColor="text1"/>
            <w:sz w:val="22"/>
          </w:rPr>
          <w:delText xml:space="preserve">) using the data before and after the </w:delText>
        </w:r>
      </w:del>
      <w:del w:id="957" w:author="Huang T  Dr (Surrey Business Schl)" w:date="2018-09-20T16:32:00Z">
        <w:r w:rsidRPr="001E17BA" w:rsidDel="00A704DC">
          <w:rPr>
            <w:rFonts w:cs="Times New Roman"/>
            <w:color w:val="000000" w:themeColor="text1"/>
            <w:sz w:val="22"/>
          </w:rPr>
          <w:delText>structural break</w:delText>
        </w:r>
      </w:del>
      <w:del w:id="958" w:author="Huang T  Dr (Surrey Business Schl)" w:date="2018-09-25T12:31:00Z">
        <w:r w:rsidRPr="001E17BA" w:rsidDel="003A2C45">
          <w:rPr>
            <w:rFonts w:cs="Times New Roman"/>
            <w:color w:val="000000" w:themeColor="text1"/>
            <w:sz w:val="22"/>
          </w:rPr>
          <w:delText xml:space="preserve">, e.g., </w:delText>
        </w:r>
        <m:oMath>
          <m:r>
            <w:rPr>
              <w:rFonts w:ascii="Cambria Math" w:hAnsi="Cambria Math" w:cs="Times New Roman"/>
              <w:color w:val="000000" w:themeColor="text1"/>
              <w:sz w:val="22"/>
            </w:rPr>
            <m:t>[m:T]</m:t>
          </m:r>
        </m:oMath>
        <w:r w:rsidRPr="001E17BA" w:rsidDel="003A2C45">
          <w:rPr>
            <w:rFonts w:cs="Times New Roman"/>
            <w:color w:val="000000" w:themeColor="text1"/>
            <w:sz w:val="22"/>
          </w:rPr>
          <w:delText>,</w:delText>
        </w:r>
        <m:oMath>
          <m:r>
            <w:rPr>
              <w:rFonts w:ascii="Cambria Math" w:hAnsi="Cambria Math" w:cs="Times New Roman"/>
              <w:color w:val="000000" w:themeColor="text1"/>
              <w:sz w:val="22"/>
            </w:rPr>
            <m:t xml:space="preserve"> where </m:t>
          </m:r>
          <m:r>
            <m:rPr>
              <m:sty m:val="p"/>
            </m:rPr>
            <w:rPr>
              <w:rFonts w:ascii="Cambria Math" w:hAnsi="Cambria Math" w:cs="Times New Roman"/>
              <w:color w:val="000000" w:themeColor="text1"/>
              <w:sz w:val="22"/>
            </w:rPr>
            <m:t>1</m:t>
          </m:r>
          <m:r>
            <w:rPr>
              <w:rFonts w:ascii="Cambria Math" w:hAnsi="Cambria Math" w:cs="Times New Roman"/>
              <w:color w:val="000000" w:themeColor="text1"/>
              <w:sz w:val="22"/>
            </w:rPr>
            <m:t>≤m&lt;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r>
            <m:rPr>
              <m:sty m:val="p"/>
            </m:rPr>
            <w:rPr>
              <w:rFonts w:ascii="Cambria Math" w:hAnsi="Cambria Math" w:cs="Times New Roman"/>
              <w:color w:val="000000" w:themeColor="text1"/>
              <w:sz w:val="22"/>
            </w:rPr>
            <m:t>&lt;</m:t>
          </m:r>
          <m:r>
            <w:rPr>
              <w:rFonts w:ascii="Cambria Math" w:hAnsi="Cambria Math" w:cs="Times New Roman"/>
              <w:color w:val="000000" w:themeColor="text1"/>
              <w:sz w:val="22"/>
            </w:rPr>
            <m:t>T</m:t>
          </m:r>
        </m:oMath>
        <w:r w:rsidRPr="001E17BA" w:rsidDel="003A2C45">
          <w:rPr>
            <w:rFonts w:cs="Times New Roman"/>
            <w:color w:val="000000" w:themeColor="text1"/>
            <w:sz w:val="22"/>
          </w:rPr>
          <w:delText>. The OLS estimate for the parameter is</w:delText>
        </w:r>
        <w:r w:rsidRPr="001E17BA" w:rsidDel="003A2C45">
          <w:rPr>
            <w:rFonts w:cs="Times New Roman"/>
            <w:noProof/>
            <w:color w:val="000000" w:themeColor="text1"/>
            <w:sz w:val="22"/>
          </w:rPr>
          <w:delText>:</w:delText>
        </w:r>
      </w:del>
    </w:p>
    <w:p w14:paraId="18D1C797" w14:textId="3BCE848A" w:rsidR="004C569C" w:rsidRPr="001E17BA" w:rsidDel="003A2C45" w:rsidRDefault="000C1B08" w:rsidP="004C569C">
      <w:pPr>
        <w:shd w:val="clear" w:color="auto" w:fill="FFFFFF" w:themeFill="background1"/>
        <w:spacing w:after="0" w:line="360" w:lineRule="auto"/>
        <w:rPr>
          <w:del w:id="959" w:author="Huang T  Dr (Surrey Business Schl)" w:date="2018-09-25T12:31:00Z"/>
          <w:rFonts w:cs="Times New Roman"/>
          <w:noProof/>
          <w:color w:val="000000" w:themeColor="text1"/>
          <w:sz w:val="22"/>
        </w:rPr>
      </w:pPr>
      <m:oMathPara>
        <m:oMath>
          <m:sSub>
            <m:sSubPr>
              <m:ctrlPr>
                <w:del w:id="960" w:author="Huang T  Dr (Surrey Business Schl)" w:date="2018-09-25T12:31:00Z">
                  <w:rPr>
                    <w:rFonts w:ascii="Cambria Math" w:hAnsi="Cambria Math" w:cs="Times New Roman"/>
                    <w:i/>
                    <w:color w:val="000000" w:themeColor="text1"/>
                    <w:sz w:val="22"/>
                  </w:rPr>
                </w:del>
              </m:ctrlPr>
            </m:sSubPr>
            <m:e>
              <m:acc>
                <m:accPr>
                  <m:ctrlPr>
                    <w:del w:id="961" w:author="Huang T  Dr (Surrey Business Schl)" w:date="2018-09-25T12:31:00Z">
                      <w:rPr>
                        <w:rFonts w:ascii="Cambria Math" w:hAnsi="Cambria Math" w:cs="Times New Roman"/>
                        <w:i/>
                        <w:color w:val="000000" w:themeColor="text1"/>
                        <w:sz w:val="22"/>
                      </w:rPr>
                    </w:del>
                  </m:ctrlPr>
                </m:accPr>
                <m:e>
                  <m:r>
                    <w:del w:id="962" w:author="Huang T  Dr (Surrey Business Schl)" w:date="2018-09-25T12:31:00Z">
                      <w:rPr>
                        <w:rFonts w:ascii="Cambria Math" w:hAnsi="Cambria Math" w:cs="Times New Roman"/>
                        <w:color w:val="000000" w:themeColor="text1"/>
                        <w:sz w:val="22"/>
                      </w:rPr>
                      <m:t>β</m:t>
                    </w:del>
                  </m:r>
                </m:e>
              </m:acc>
            </m:e>
            <m:sub>
              <m:r>
                <w:del w:id="963" w:author="Huang T  Dr (Surrey Business Schl)" w:date="2018-09-25T12:31:00Z">
                  <w:rPr>
                    <w:rFonts w:ascii="Cambria Math" w:hAnsi="Cambria Math" w:cs="Times New Roman"/>
                    <w:color w:val="000000" w:themeColor="text1"/>
                    <w:sz w:val="22"/>
                  </w:rPr>
                  <m:t>T</m:t>
                </w:del>
              </m:r>
            </m:sub>
          </m:sSub>
          <m:d>
            <m:dPr>
              <m:ctrlPr>
                <w:del w:id="964" w:author="Huang T  Dr (Surrey Business Schl)" w:date="2018-09-25T12:31:00Z">
                  <w:rPr>
                    <w:rFonts w:ascii="Cambria Math" w:hAnsi="Cambria Math" w:cs="Times New Roman"/>
                    <w:i/>
                    <w:color w:val="000000" w:themeColor="text1"/>
                    <w:sz w:val="22"/>
                  </w:rPr>
                </w:del>
              </m:ctrlPr>
            </m:dPr>
            <m:e>
              <m:r>
                <w:del w:id="965" w:author="Huang T  Dr (Surrey Business Schl)" w:date="2018-09-25T12:31:00Z">
                  <w:rPr>
                    <w:rFonts w:ascii="Cambria Math" w:hAnsi="Cambria Math" w:cs="Times New Roman"/>
                    <w:color w:val="000000" w:themeColor="text1"/>
                    <w:sz w:val="22"/>
                  </w:rPr>
                  <m:t>m</m:t>
                </w:del>
              </m:r>
            </m:e>
          </m:d>
          <m:r>
            <w:del w:id="966" w:author="Huang T  Dr (Surrey Business Schl)" w:date="2018-09-25T12:31:00Z">
              <w:rPr>
                <w:rFonts w:ascii="Cambria Math" w:hAnsi="Cambria Math" w:cs="Times New Roman"/>
                <w:color w:val="000000" w:themeColor="text1"/>
                <w:sz w:val="22"/>
              </w:rPr>
              <m:t>=</m:t>
            </w:del>
          </m:r>
          <m:sSup>
            <m:sSupPr>
              <m:ctrlPr>
                <w:del w:id="967" w:author="Huang T  Dr (Surrey Business Schl)" w:date="2018-09-25T12:31:00Z">
                  <w:rPr>
                    <w:rFonts w:ascii="Cambria Math" w:hAnsi="Cambria Math" w:cs="Times New Roman"/>
                    <w:i/>
                    <w:color w:val="000000" w:themeColor="text1"/>
                    <w:sz w:val="22"/>
                  </w:rPr>
                </w:del>
              </m:ctrlPr>
            </m:sSupPr>
            <m:e>
              <m:r>
                <w:del w:id="968" w:author="Huang T  Dr (Surrey Business Schl)" w:date="2018-09-25T12:31:00Z">
                  <w:rPr>
                    <w:rFonts w:ascii="Cambria Math" w:hAnsi="Cambria Math" w:cs="Times New Roman"/>
                    <w:color w:val="000000" w:themeColor="text1"/>
                    <w:sz w:val="22"/>
                  </w:rPr>
                  <m:t>(</m:t>
                </w:del>
              </m:r>
              <m:sSubSup>
                <m:sSubSupPr>
                  <m:ctrlPr>
                    <w:del w:id="969" w:author="Huang T  Dr (Surrey Business Schl)" w:date="2018-09-25T12:31:00Z">
                      <w:rPr>
                        <w:rFonts w:ascii="Cambria Math" w:hAnsi="Cambria Math" w:cs="Times New Roman"/>
                        <w:color w:val="000000" w:themeColor="text1"/>
                        <w:sz w:val="22"/>
                      </w:rPr>
                    </w:del>
                  </m:ctrlPr>
                </m:sSubSupPr>
                <m:e>
                  <m:r>
                    <w:del w:id="970" w:author="Huang T  Dr (Surrey Business Schl)" w:date="2018-09-25T12:31:00Z">
                      <m:rPr>
                        <m:sty m:val="p"/>
                      </m:rPr>
                      <w:rPr>
                        <w:rFonts w:ascii="Cambria Math" w:hAnsi="Cambria Math" w:cs="Times New Roman"/>
                        <w:color w:val="000000" w:themeColor="text1"/>
                        <w:sz w:val="22"/>
                      </w:rPr>
                      <m:t>X</m:t>
                    </w:del>
                  </m:r>
                </m:e>
                <m:sub>
                  <m:r>
                    <w:del w:id="971" w:author="Huang T  Dr (Surrey Business Schl)" w:date="2018-09-25T12:31:00Z">
                      <m:rPr>
                        <m:sty m:val="p"/>
                      </m:rPr>
                      <w:rPr>
                        <w:rFonts w:ascii="Cambria Math" w:hAnsi="Cambria Math" w:cs="Times New Roman"/>
                        <w:color w:val="000000" w:themeColor="text1"/>
                        <w:sz w:val="22"/>
                      </w:rPr>
                      <m:t>m,</m:t>
                    </w:del>
                  </m:r>
                  <m:r>
                    <w:del w:id="972" w:author="Huang T  Dr (Surrey Business Schl)" w:date="2018-09-25T12:31:00Z">
                      <w:rPr>
                        <w:rFonts w:ascii="Cambria Math" w:hAnsi="Cambria Math" w:cs="Times New Roman"/>
                        <w:color w:val="000000" w:themeColor="text1"/>
                        <w:sz w:val="22"/>
                      </w:rPr>
                      <m:t>T</m:t>
                    </w:del>
                  </m:r>
                  <m:ctrlPr>
                    <w:del w:id="973" w:author="Huang T  Dr (Surrey Business Schl)" w:date="2018-09-25T12:31:00Z">
                      <w:rPr>
                        <w:rFonts w:ascii="Cambria Math" w:hAnsi="Cambria Math" w:cs="Times New Roman"/>
                        <w:noProof/>
                        <w:color w:val="000000" w:themeColor="text1"/>
                        <w:sz w:val="22"/>
                      </w:rPr>
                    </w:del>
                  </m:ctrlPr>
                </m:sub>
                <m:sup>
                  <m:r>
                    <w:del w:id="974" w:author="Huang T  Dr (Surrey Business Schl)" w:date="2018-09-25T12:31:00Z">
                      <m:rPr>
                        <m:sty m:val="p"/>
                      </m:rPr>
                      <w:rPr>
                        <w:rFonts w:ascii="Cambria Math" w:hAnsi="Cambria Math" w:cs="Times New Roman"/>
                        <w:noProof/>
                        <w:color w:val="000000" w:themeColor="text1"/>
                        <w:sz w:val="22"/>
                      </w:rPr>
                      <m:t>'</m:t>
                    </w:del>
                  </m:r>
                  <m:ctrlPr>
                    <w:del w:id="975" w:author="Huang T  Dr (Surrey Business Schl)" w:date="2018-09-25T12:31:00Z">
                      <w:rPr>
                        <w:rFonts w:ascii="Cambria Math" w:hAnsi="Cambria Math" w:cs="Times New Roman"/>
                        <w:noProof/>
                        <w:color w:val="000000" w:themeColor="text1"/>
                        <w:sz w:val="22"/>
                      </w:rPr>
                    </w:del>
                  </m:ctrlPr>
                </m:sup>
              </m:sSubSup>
              <m:sSub>
                <m:sSubPr>
                  <m:ctrlPr>
                    <w:del w:id="976" w:author="Huang T  Dr (Surrey Business Schl)" w:date="2018-09-25T12:31:00Z">
                      <w:rPr>
                        <w:rFonts w:ascii="Cambria Math" w:hAnsi="Cambria Math" w:cs="Times New Roman"/>
                        <w:color w:val="000000" w:themeColor="text1"/>
                        <w:sz w:val="22"/>
                      </w:rPr>
                    </w:del>
                  </m:ctrlPr>
                </m:sSubPr>
                <m:e>
                  <m:r>
                    <w:del w:id="977" w:author="Huang T  Dr (Surrey Business Schl)" w:date="2018-09-25T12:31:00Z">
                      <m:rPr>
                        <m:sty m:val="p"/>
                      </m:rPr>
                      <w:rPr>
                        <w:rFonts w:ascii="Cambria Math" w:hAnsi="Cambria Math" w:cs="Times New Roman"/>
                        <w:color w:val="000000" w:themeColor="text1"/>
                        <w:sz w:val="22"/>
                      </w:rPr>
                      <m:t>X</m:t>
                    </w:del>
                  </m:r>
                </m:e>
                <m:sub>
                  <m:r>
                    <w:del w:id="978" w:author="Huang T  Dr (Surrey Business Schl)" w:date="2018-09-25T12:31:00Z">
                      <m:rPr>
                        <m:sty m:val="p"/>
                      </m:rPr>
                      <w:rPr>
                        <w:rFonts w:ascii="Cambria Math" w:hAnsi="Cambria Math" w:cs="Times New Roman"/>
                        <w:color w:val="000000" w:themeColor="text1"/>
                        <w:sz w:val="22"/>
                      </w:rPr>
                      <m:t>m,</m:t>
                    </w:del>
                  </m:r>
                  <m:r>
                    <w:del w:id="979" w:author="Huang T  Dr (Surrey Business Schl)" w:date="2018-09-25T12:31:00Z">
                      <w:rPr>
                        <w:rFonts w:ascii="Cambria Math" w:hAnsi="Cambria Math" w:cs="Times New Roman"/>
                        <w:color w:val="000000" w:themeColor="text1"/>
                        <w:sz w:val="22"/>
                      </w:rPr>
                      <m:t>T</m:t>
                    </w:del>
                  </m:r>
                  <m:ctrlPr>
                    <w:del w:id="980" w:author="Huang T  Dr (Surrey Business Schl)" w:date="2018-09-25T12:31:00Z">
                      <w:rPr>
                        <w:rFonts w:ascii="Cambria Math" w:hAnsi="Cambria Math" w:cs="Times New Roman"/>
                        <w:noProof/>
                        <w:color w:val="000000" w:themeColor="text1"/>
                        <w:sz w:val="22"/>
                      </w:rPr>
                    </w:del>
                  </m:ctrlPr>
                </m:sub>
              </m:sSub>
              <m:r>
                <w:del w:id="981" w:author="Huang T  Dr (Surrey Business Schl)" w:date="2018-09-25T12:31:00Z">
                  <w:rPr>
                    <w:rFonts w:ascii="Cambria Math" w:hAnsi="Cambria Math" w:cs="Times New Roman"/>
                    <w:noProof/>
                    <w:color w:val="000000" w:themeColor="text1"/>
                    <w:sz w:val="22"/>
                  </w:rPr>
                  <m:t>)</m:t>
                </w:del>
              </m:r>
              <m:ctrlPr>
                <w:del w:id="982" w:author="Huang T  Dr (Surrey Business Schl)" w:date="2018-09-25T12:31:00Z">
                  <w:rPr>
                    <w:rFonts w:ascii="Cambria Math" w:hAnsi="Cambria Math" w:cs="Times New Roman"/>
                    <w:i/>
                    <w:noProof/>
                    <w:color w:val="000000" w:themeColor="text1"/>
                    <w:sz w:val="22"/>
                  </w:rPr>
                </w:del>
              </m:ctrlPr>
            </m:e>
            <m:sup>
              <m:r>
                <w:del w:id="983" w:author="Huang T  Dr (Surrey Business Schl)" w:date="2018-09-25T12:31:00Z">
                  <w:rPr>
                    <w:rFonts w:ascii="Cambria Math" w:hAnsi="Cambria Math" w:cs="Times New Roman"/>
                    <w:color w:val="000000" w:themeColor="text1"/>
                    <w:sz w:val="22"/>
                  </w:rPr>
                  <m:t>-1</m:t>
                </w:del>
              </m:r>
            </m:sup>
          </m:sSup>
          <m:sSubSup>
            <m:sSubSupPr>
              <m:ctrlPr>
                <w:del w:id="984" w:author="Huang T  Dr (Surrey Business Schl)" w:date="2018-09-25T12:31:00Z">
                  <w:rPr>
                    <w:rFonts w:ascii="Cambria Math" w:hAnsi="Cambria Math" w:cs="Times New Roman"/>
                    <w:color w:val="000000" w:themeColor="text1"/>
                    <w:sz w:val="22"/>
                  </w:rPr>
                </w:del>
              </m:ctrlPr>
            </m:sSubSupPr>
            <m:e>
              <m:r>
                <w:del w:id="985" w:author="Huang T  Dr (Surrey Business Schl)" w:date="2018-09-25T12:31:00Z">
                  <m:rPr>
                    <m:sty m:val="p"/>
                  </m:rPr>
                  <w:rPr>
                    <w:rFonts w:ascii="Cambria Math" w:hAnsi="Cambria Math" w:cs="Times New Roman"/>
                    <w:color w:val="000000" w:themeColor="text1"/>
                    <w:sz w:val="22"/>
                  </w:rPr>
                  <m:t>X</m:t>
                </w:del>
              </m:r>
            </m:e>
            <m:sub>
              <m:r>
                <w:del w:id="986" w:author="Huang T  Dr (Surrey Business Schl)" w:date="2018-09-25T12:31:00Z">
                  <m:rPr>
                    <m:sty m:val="p"/>
                  </m:rPr>
                  <w:rPr>
                    <w:rFonts w:ascii="Cambria Math" w:hAnsi="Cambria Math" w:cs="Times New Roman"/>
                    <w:color w:val="000000" w:themeColor="text1"/>
                    <w:sz w:val="22"/>
                  </w:rPr>
                  <m:t>m,</m:t>
                </w:del>
              </m:r>
              <m:r>
                <w:del w:id="987" w:author="Huang T  Dr (Surrey Business Schl)" w:date="2018-09-25T12:31:00Z">
                  <w:rPr>
                    <w:rFonts w:ascii="Cambria Math" w:hAnsi="Cambria Math" w:cs="Times New Roman"/>
                    <w:color w:val="000000" w:themeColor="text1"/>
                    <w:sz w:val="22"/>
                  </w:rPr>
                  <m:t>T</m:t>
                </w:del>
              </m:r>
              <m:ctrlPr>
                <w:del w:id="988" w:author="Huang T  Dr (Surrey Business Schl)" w:date="2018-09-25T12:31:00Z">
                  <w:rPr>
                    <w:rFonts w:ascii="Cambria Math" w:hAnsi="Cambria Math" w:cs="Times New Roman"/>
                    <w:noProof/>
                    <w:color w:val="000000" w:themeColor="text1"/>
                    <w:sz w:val="22"/>
                  </w:rPr>
                </w:del>
              </m:ctrlPr>
            </m:sub>
            <m:sup>
              <m:r>
                <w:del w:id="989" w:author="Huang T  Dr (Surrey Business Schl)" w:date="2018-09-25T12:31:00Z">
                  <m:rPr>
                    <m:sty m:val="p"/>
                  </m:rPr>
                  <w:rPr>
                    <w:rFonts w:ascii="Cambria Math" w:hAnsi="Cambria Math" w:cs="Times New Roman"/>
                    <w:noProof/>
                    <w:color w:val="000000" w:themeColor="text1"/>
                    <w:sz w:val="22"/>
                  </w:rPr>
                  <m:t>'</m:t>
                </w:del>
              </m:r>
              <m:ctrlPr>
                <w:del w:id="990" w:author="Huang T  Dr (Surrey Business Schl)" w:date="2018-09-25T12:31:00Z">
                  <w:rPr>
                    <w:rFonts w:ascii="Cambria Math" w:hAnsi="Cambria Math" w:cs="Times New Roman"/>
                    <w:noProof/>
                    <w:color w:val="000000" w:themeColor="text1"/>
                    <w:sz w:val="22"/>
                  </w:rPr>
                </w:del>
              </m:ctrlPr>
            </m:sup>
          </m:sSubSup>
          <m:sSub>
            <m:sSubPr>
              <m:ctrlPr>
                <w:del w:id="991" w:author="Huang T  Dr (Surrey Business Schl)" w:date="2018-09-25T12:31:00Z">
                  <w:rPr>
                    <w:rFonts w:ascii="Cambria Math" w:hAnsi="Cambria Math" w:cs="Times New Roman"/>
                    <w:color w:val="000000" w:themeColor="text1"/>
                    <w:sz w:val="22"/>
                  </w:rPr>
                </w:del>
              </m:ctrlPr>
            </m:sSubPr>
            <m:e>
              <m:r>
                <w:del w:id="992" w:author="Huang T  Dr (Surrey Business Schl)" w:date="2018-09-25T12:31:00Z">
                  <m:rPr>
                    <m:sty m:val="p"/>
                  </m:rPr>
                  <w:rPr>
                    <w:rFonts w:ascii="Cambria Math" w:hAnsi="Cambria Math" w:cs="Times New Roman"/>
                    <w:color w:val="000000" w:themeColor="text1"/>
                    <w:sz w:val="22"/>
                  </w:rPr>
                  <m:t>Y</m:t>
                </w:del>
              </m:r>
            </m:e>
            <m:sub>
              <m:r>
                <w:del w:id="993" w:author="Huang T  Dr (Surrey Business Schl)" w:date="2018-09-25T12:31:00Z">
                  <m:rPr>
                    <m:sty m:val="p"/>
                  </m:rPr>
                  <w:rPr>
                    <w:rFonts w:ascii="Cambria Math" w:hAnsi="Cambria Math" w:cs="Times New Roman"/>
                    <w:color w:val="000000" w:themeColor="text1"/>
                    <w:sz w:val="22"/>
                  </w:rPr>
                  <m:t>m,</m:t>
                </w:del>
              </m:r>
              <m:r>
                <w:del w:id="994" w:author="Huang T  Dr (Surrey Business Schl)" w:date="2018-09-25T12:31:00Z">
                  <w:rPr>
                    <w:rFonts w:ascii="Cambria Math" w:hAnsi="Cambria Math" w:cs="Times New Roman"/>
                    <w:color w:val="000000" w:themeColor="text1"/>
                    <w:sz w:val="22"/>
                  </w:rPr>
                  <m:t>T</m:t>
                </w:del>
              </m:r>
              <m:ctrlPr>
                <w:del w:id="995" w:author="Huang T  Dr (Surrey Business Schl)" w:date="2018-09-25T12:31:00Z">
                  <w:rPr>
                    <w:rFonts w:ascii="Cambria Math" w:hAnsi="Cambria Math" w:cs="Times New Roman"/>
                    <w:noProof/>
                    <w:color w:val="000000" w:themeColor="text1"/>
                    <w:sz w:val="22"/>
                  </w:rPr>
                </w:del>
              </m:ctrlPr>
            </m:sub>
          </m:sSub>
        </m:oMath>
      </m:oMathPara>
    </w:p>
    <w:p w14:paraId="42E29BBC" w14:textId="7CBF6591" w:rsidR="004C569C" w:rsidRPr="001E17BA" w:rsidDel="003A2C45" w:rsidRDefault="004C569C" w:rsidP="004C569C">
      <w:pPr>
        <w:shd w:val="clear" w:color="auto" w:fill="FFFFFF" w:themeFill="background1"/>
        <w:spacing w:after="0" w:line="360" w:lineRule="auto"/>
        <w:rPr>
          <w:del w:id="996" w:author="Huang T  Dr (Surrey Business Schl)" w:date="2018-09-25T12:31:00Z"/>
          <w:rFonts w:cs="Times New Roman"/>
          <w:noProof/>
          <w:color w:val="000000" w:themeColor="text1"/>
          <w:sz w:val="22"/>
        </w:rPr>
      </w:pPr>
    </w:p>
    <w:p w14:paraId="0A7D57C3" w14:textId="0C55A02E" w:rsidR="004C569C" w:rsidRPr="001E17BA" w:rsidDel="003A2C45" w:rsidRDefault="004C569C" w:rsidP="004C569C">
      <w:pPr>
        <w:shd w:val="clear" w:color="auto" w:fill="FFFFFF" w:themeFill="background1"/>
        <w:spacing w:after="0" w:line="360" w:lineRule="auto"/>
        <w:rPr>
          <w:del w:id="997" w:author="Huang T  Dr (Surrey Business Schl)" w:date="2018-09-25T12:31:00Z"/>
          <w:rFonts w:cs="Times New Roman"/>
          <w:color w:val="000000" w:themeColor="text1"/>
          <w:sz w:val="22"/>
        </w:rPr>
      </w:pPr>
      <w:del w:id="998" w:author="Huang T  Dr (Surrey Business Schl)" w:date="2018-09-25T12:31:00Z">
        <w:r w:rsidRPr="00325585" w:rsidDel="003A2C45">
          <w:rPr>
            <w:rFonts w:cs="Times New Roman"/>
            <w:color w:val="000000" w:themeColor="text1"/>
            <w:sz w:val="22"/>
            <w:highlight w:val="yellow"/>
            <w:rPrChange w:id="999" w:author="Huang T  Dr (Surrey Business Schl)" w:date="2018-09-20T16:54:00Z">
              <w:rPr>
                <w:rFonts w:cs="Times New Roman"/>
                <w:color w:val="000000" w:themeColor="text1"/>
                <w:sz w:val="22"/>
              </w:rPr>
            </w:rPrChange>
          </w:rPr>
          <w:delText xml:space="preserve">where </w:delText>
        </w:r>
      </w:del>
      <w:moveFrom w:id="1000" w:author="Huang T  Dr (Surrey Business Schl)" w:date="2018-09-20T16:53:00Z">
        <w:del w:id="1001" w:author="Huang T  Dr (Surrey Business Schl)" w:date="2018-09-25T12:31:00Z">
          <w:moveFromRangeStart w:id="1002" w:author="Huang T  Dr (Surrey Business Schl)" w:date="2018-09-20T16:53:00Z" w:name="move525225756"/>
          <m:oMath>
            <m:sSub>
              <m:sSubPr>
                <m:ctrlPr>
                  <w:rPr>
                    <w:rFonts w:ascii="Cambria Math" w:hAnsi="Cambria Math" w:cs="Times New Roman"/>
                    <w:color w:val="000000" w:themeColor="text1"/>
                    <w:sz w:val="22"/>
                    <w:highlight w:val="yellow"/>
                  </w:rPr>
                </m:ctrlPr>
              </m:sSubPr>
              <m:e>
                <m:r>
                  <m:rPr>
                    <m:sty m:val="p"/>
                  </m:rPr>
                  <w:rPr>
                    <w:rFonts w:ascii="Cambria Math" w:hAnsi="Cambria Math" w:cs="Times New Roman"/>
                    <w:color w:val="000000" w:themeColor="text1"/>
                    <w:sz w:val="22"/>
                    <w:highlight w:val="yellow"/>
                    <w:rPrChange w:id="1003" w:author="Huang T  Dr (Surrey Business Schl)" w:date="2018-09-20T16:54:00Z">
                      <w:rPr>
                        <w:rFonts w:ascii="Cambria Math" w:hAnsi="Cambria Math" w:cs="Times New Roman"/>
                        <w:color w:val="000000" w:themeColor="text1"/>
                        <w:sz w:val="22"/>
                      </w:rPr>
                    </w:rPrChange>
                  </w:rPr>
                  <m:t>X</m:t>
                </m:r>
              </m:e>
              <m:sub>
                <m:r>
                  <w:rPr>
                    <w:rFonts w:ascii="Cambria Math" w:hAnsi="Cambria Math" w:cs="Times New Roman"/>
                    <w:noProof/>
                    <w:color w:val="000000" w:themeColor="text1"/>
                    <w:sz w:val="22"/>
                    <w:highlight w:val="yellow"/>
                    <w:rPrChange w:id="1004" w:author="Huang T  Dr (Surrey Business Schl)" w:date="2018-09-20T16:54:00Z">
                      <w:rPr>
                        <w:rFonts w:ascii="Cambria Math" w:hAnsi="Cambria Math" w:cs="Times New Roman"/>
                        <w:noProof/>
                        <w:color w:val="000000" w:themeColor="text1"/>
                        <w:sz w:val="22"/>
                      </w:rPr>
                    </w:rPrChange>
                  </w:rPr>
                  <m:t>m,T</m:t>
                </m:r>
              </m:sub>
            </m:sSub>
          </m:oMath>
        </w:del>
      </w:moveFrom>
      <w:moveFromRangeEnd w:id="1002"/>
      <w:del w:id="1005" w:author="Huang T  Dr (Surrey Business Schl)" w:date="2018-09-20T16:53:00Z">
        <w:r w:rsidRPr="00325585" w:rsidDel="00325585">
          <w:rPr>
            <w:rFonts w:cs="Times New Roman"/>
            <w:color w:val="000000" w:themeColor="text1"/>
            <w:sz w:val="22"/>
            <w:highlight w:val="yellow"/>
            <w:rPrChange w:id="1006" w:author="Huang T  Dr (Surrey Business Schl)" w:date="2018-09-20T16:54:00Z">
              <w:rPr>
                <w:rFonts w:cs="Times New Roman"/>
                <w:color w:val="000000" w:themeColor="text1"/>
                <w:sz w:val="22"/>
              </w:rPr>
            </w:rPrChange>
          </w:rPr>
          <w:delText xml:space="preserve"> and </w:delText>
        </w:r>
      </w:del>
      <m:oMath>
        <m:sSub>
          <m:sSubPr>
            <m:ctrlPr>
              <w:del w:id="1007" w:author="Huang T  Dr (Surrey Business Schl)" w:date="2018-09-25T12:31:00Z">
                <w:rPr>
                  <w:rFonts w:ascii="Cambria Math" w:hAnsi="Cambria Math" w:cs="Times New Roman"/>
                  <w:color w:val="000000" w:themeColor="text1"/>
                  <w:sz w:val="22"/>
                  <w:highlight w:val="yellow"/>
                </w:rPr>
              </w:del>
            </m:ctrlPr>
          </m:sSubPr>
          <m:e>
            <m:r>
              <w:del w:id="1008" w:author="Huang T  Dr (Surrey Business Schl)" w:date="2018-09-25T12:31:00Z">
                <m:rPr>
                  <m:sty m:val="p"/>
                </m:rPr>
                <w:rPr>
                  <w:rFonts w:ascii="Cambria Math" w:hAnsi="Cambria Math" w:cs="Times New Roman"/>
                  <w:color w:val="000000" w:themeColor="text1"/>
                  <w:sz w:val="22"/>
                  <w:highlight w:val="yellow"/>
                  <w:rPrChange w:id="1009" w:author="Huang T  Dr (Surrey Business Schl)" w:date="2018-09-20T16:54:00Z">
                    <w:rPr>
                      <w:rFonts w:ascii="Cambria Math" w:hAnsi="Cambria Math" w:cs="Times New Roman"/>
                      <w:color w:val="000000" w:themeColor="text1"/>
                      <w:sz w:val="22"/>
                    </w:rPr>
                  </w:rPrChange>
                </w:rPr>
                <m:t>Y</m:t>
              </w:del>
            </m:r>
          </m:e>
          <m:sub>
            <m:r>
              <w:del w:id="1010" w:author="Huang T  Dr (Surrey Business Schl)" w:date="2018-09-25T12:31:00Z">
                <w:rPr>
                  <w:rFonts w:ascii="Cambria Math" w:hAnsi="Cambria Math" w:cs="Times New Roman"/>
                  <w:noProof/>
                  <w:color w:val="000000" w:themeColor="text1"/>
                  <w:sz w:val="22"/>
                  <w:highlight w:val="yellow"/>
                  <w:rPrChange w:id="1011" w:author="Huang T  Dr (Surrey Business Schl)" w:date="2018-09-20T16:54:00Z">
                    <w:rPr>
                      <w:rFonts w:ascii="Cambria Math" w:hAnsi="Cambria Math" w:cs="Times New Roman"/>
                      <w:noProof/>
                      <w:color w:val="000000" w:themeColor="text1"/>
                      <w:sz w:val="22"/>
                    </w:rPr>
                  </w:rPrChange>
                </w:rPr>
                <m:t>m,T</m:t>
              </w:del>
            </m:r>
          </m:sub>
        </m:sSub>
      </m:oMath>
      <w:del w:id="1012" w:author="Huang T  Dr (Surrey Business Schl)" w:date="2018-09-25T12:31:00Z">
        <w:r w:rsidRPr="00325585" w:rsidDel="003A2C45">
          <w:rPr>
            <w:rFonts w:cs="Times New Roman"/>
            <w:color w:val="000000" w:themeColor="text1"/>
            <w:sz w:val="22"/>
            <w:highlight w:val="yellow"/>
            <w:rPrChange w:id="1013" w:author="Huang T  Dr (Surrey Business Schl)" w:date="2018-09-20T16:54:00Z">
              <w:rPr>
                <w:rFonts w:cs="Times New Roman"/>
                <w:color w:val="000000" w:themeColor="text1"/>
                <w:sz w:val="22"/>
              </w:rPr>
            </w:rPrChange>
          </w:rPr>
          <w:delText xml:space="preserve"> </w:delText>
        </w:r>
      </w:del>
      <w:del w:id="1014" w:author="Huang T  Dr (Surrey Business Schl)" w:date="2018-09-20T16:53:00Z">
        <w:r w:rsidRPr="00325585" w:rsidDel="00325585">
          <w:rPr>
            <w:rFonts w:cs="Times New Roman"/>
            <w:color w:val="000000" w:themeColor="text1"/>
            <w:sz w:val="22"/>
            <w:highlight w:val="yellow"/>
            <w:rPrChange w:id="1015" w:author="Huang T  Dr (Surrey Business Schl)" w:date="2018-09-20T16:54:00Z">
              <w:rPr>
                <w:rFonts w:cs="Times New Roman"/>
                <w:color w:val="000000" w:themeColor="text1"/>
                <w:sz w:val="22"/>
              </w:rPr>
            </w:rPrChange>
          </w:rPr>
          <w:delText xml:space="preserve">are </w:delText>
        </w:r>
      </w:del>
      <w:moveTo w:id="1016" w:author="Huang T  Dr (Surrey Business Schl)" w:date="2018-09-20T16:53:00Z">
        <w:del w:id="1017" w:author="Huang T  Dr (Surrey Business Schl)" w:date="2018-09-25T12:31:00Z">
          <w:moveToRangeStart w:id="1018" w:author="Huang T  Dr (Surrey Business Schl)" w:date="2018-09-20T16:53:00Z" w:name="move525225756"/>
          <m:oMath>
            <m:sSub>
              <m:sSubPr>
                <m:ctrlPr>
                  <w:rPr>
                    <w:rFonts w:ascii="Cambria Math" w:hAnsi="Cambria Math" w:cs="Times New Roman"/>
                    <w:color w:val="000000" w:themeColor="text1"/>
                    <w:sz w:val="22"/>
                    <w:highlight w:val="yellow"/>
                  </w:rPr>
                </m:ctrlPr>
              </m:sSubPr>
              <m:e>
                <m:r>
                  <m:rPr>
                    <m:sty m:val="p"/>
                  </m:rPr>
                  <w:rPr>
                    <w:rFonts w:ascii="Cambria Math" w:hAnsi="Cambria Math" w:cs="Times New Roman"/>
                    <w:color w:val="000000" w:themeColor="text1"/>
                    <w:sz w:val="22"/>
                    <w:highlight w:val="yellow"/>
                    <w:rPrChange w:id="1019" w:author="Huang T  Dr (Surrey Business Schl)" w:date="2018-09-20T16:54:00Z">
                      <w:rPr>
                        <w:rFonts w:ascii="Cambria Math" w:hAnsi="Cambria Math" w:cs="Times New Roman"/>
                        <w:color w:val="000000" w:themeColor="text1"/>
                        <w:sz w:val="22"/>
                      </w:rPr>
                    </w:rPrChange>
                  </w:rPr>
                  <m:t>X</m:t>
                </m:r>
              </m:e>
              <m:sub>
                <m:r>
                  <w:rPr>
                    <w:rFonts w:ascii="Cambria Math" w:hAnsi="Cambria Math" w:cs="Times New Roman"/>
                    <w:noProof/>
                    <w:color w:val="000000" w:themeColor="text1"/>
                    <w:sz w:val="22"/>
                    <w:highlight w:val="yellow"/>
                    <w:rPrChange w:id="1020" w:author="Huang T  Dr (Surrey Business Schl)" w:date="2018-09-20T16:54:00Z">
                      <w:rPr>
                        <w:rFonts w:ascii="Cambria Math" w:hAnsi="Cambria Math" w:cs="Times New Roman"/>
                        <w:noProof/>
                        <w:color w:val="000000" w:themeColor="text1"/>
                        <w:sz w:val="22"/>
                      </w:rPr>
                    </w:rPrChange>
                  </w:rPr>
                  <m:t>m,T</m:t>
                </m:r>
              </m:sub>
            </m:sSub>
          </m:oMath>
        </w:del>
      </w:moveTo>
      <w:moveToRangeEnd w:id="1018"/>
      <w:del w:id="1021" w:author="Huang T  Dr (Surrey Business Schl)" w:date="2018-09-20T16:53:00Z">
        <w:r w:rsidRPr="00325585" w:rsidDel="00325585">
          <w:rPr>
            <w:rFonts w:cs="Times New Roman"/>
            <w:color w:val="000000" w:themeColor="text1"/>
            <w:sz w:val="22"/>
            <w:highlight w:val="yellow"/>
            <w:rPrChange w:id="1022" w:author="Huang T  Dr (Surrey Business Schl)" w:date="2018-09-20T16:54:00Z">
              <w:rPr>
                <w:rFonts w:cs="Times New Roman"/>
                <w:color w:val="000000" w:themeColor="text1"/>
                <w:sz w:val="22"/>
              </w:rPr>
            </w:rPrChange>
          </w:rPr>
          <w:delText xml:space="preserve">the matrices of the sales and </w:delText>
        </w:r>
      </w:del>
      <w:del w:id="1023" w:author="Huang T  Dr (Surrey Business Schl)" w:date="2018-09-20T16:54:00Z">
        <w:r w:rsidRPr="00325585" w:rsidDel="00325585">
          <w:rPr>
            <w:rFonts w:cs="Times New Roman"/>
            <w:color w:val="000000" w:themeColor="text1"/>
            <w:sz w:val="22"/>
            <w:highlight w:val="yellow"/>
            <w:rPrChange w:id="1024" w:author="Huang T  Dr (Surrey Business Schl)" w:date="2018-09-20T16:54:00Z">
              <w:rPr>
                <w:rFonts w:cs="Times New Roman"/>
                <w:color w:val="000000" w:themeColor="text1"/>
                <w:sz w:val="22"/>
              </w:rPr>
            </w:rPrChange>
          </w:rPr>
          <w:delText>price</w:delText>
        </w:r>
      </w:del>
      <w:del w:id="1025" w:author="Huang T  Dr (Surrey Business Schl)" w:date="2018-09-25T12:31:00Z">
        <w:r w:rsidRPr="00325585" w:rsidDel="003A2C45">
          <w:rPr>
            <w:rFonts w:cs="Times New Roman"/>
            <w:color w:val="000000" w:themeColor="text1"/>
            <w:sz w:val="22"/>
            <w:highlight w:val="yellow"/>
            <w:rPrChange w:id="1026" w:author="Huang T  Dr (Surrey Business Schl)" w:date="2018-09-20T16:54:00Z">
              <w:rPr>
                <w:rFonts w:cs="Times New Roman"/>
                <w:color w:val="000000" w:themeColor="text1"/>
                <w:sz w:val="22"/>
              </w:rPr>
            </w:rPrChange>
          </w:rPr>
          <w:delText xml:space="preserve"> v</w:delText>
        </w:r>
        <w:r w:rsidRPr="001E17BA" w:rsidDel="003A2C45">
          <w:rPr>
            <w:rFonts w:cs="Times New Roman"/>
            <w:color w:val="000000" w:themeColor="text1"/>
            <w:sz w:val="22"/>
          </w:rPr>
          <w:delText xml:space="preserve">ariable for the time period from week </w:delText>
        </w:r>
        <w:r w:rsidRPr="001E17BA" w:rsidDel="003A2C45">
          <w:rPr>
            <w:rFonts w:cs="Times New Roman"/>
            <w:i/>
            <w:color w:val="000000" w:themeColor="text1"/>
            <w:sz w:val="22"/>
          </w:rPr>
          <w:delText xml:space="preserve">m </w:delText>
        </w:r>
        <w:r w:rsidRPr="001E17BA" w:rsidDel="003A2C45">
          <w:rPr>
            <w:rFonts w:cs="Times New Roman"/>
            <w:color w:val="000000" w:themeColor="text1"/>
            <w:sz w:val="22"/>
          </w:rPr>
          <w:delText xml:space="preserve">to week </w:delText>
        </w:r>
        <w:r w:rsidRPr="001E17BA" w:rsidDel="003A2C45">
          <w:rPr>
            <w:rFonts w:cs="Times New Roman"/>
            <w:i/>
            <w:color w:val="000000" w:themeColor="text1"/>
            <w:sz w:val="22"/>
          </w:rPr>
          <w:delText>T</w:delText>
        </w:r>
        <w:r w:rsidRPr="001E17BA" w:rsidDel="003A2C45">
          <w:rPr>
            <w:rFonts w:cs="Times New Roman"/>
            <w:color w:val="000000" w:themeColor="text1"/>
            <w:sz w:val="22"/>
          </w:rPr>
          <w:delText xml:space="preserve">. We assume that there is no </w:delText>
        </w:r>
      </w:del>
      <w:del w:id="1027" w:author="Huang T  Dr (Surrey Business Schl)" w:date="2018-09-19T18:25:00Z">
        <w:r w:rsidRPr="001E17BA" w:rsidDel="00DE758E">
          <w:rPr>
            <w:rFonts w:cs="Times New Roman"/>
            <w:color w:val="000000" w:themeColor="text1"/>
            <w:sz w:val="22"/>
          </w:rPr>
          <w:delText xml:space="preserve">structural break </w:delText>
        </w:r>
      </w:del>
      <w:del w:id="1028" w:author="Huang T  Dr (Surrey Business Schl)" w:date="2018-09-25T12:31:00Z">
        <w:r w:rsidRPr="001E17BA" w:rsidDel="003A2C45">
          <w:rPr>
            <w:rFonts w:cs="Times New Roman"/>
            <w:color w:val="000000" w:themeColor="text1"/>
            <w:sz w:val="22"/>
          </w:rPr>
          <w:delText xml:space="preserve">after week </w:delText>
        </w:r>
        <w:r w:rsidRPr="001E17BA" w:rsidDel="003A2C45">
          <w:rPr>
            <w:rFonts w:cs="Times New Roman"/>
            <w:i/>
            <w:noProof/>
            <w:color w:val="000000" w:themeColor="text1"/>
            <w:sz w:val="22"/>
          </w:rPr>
          <w:delText>T</w:delText>
        </w:r>
        <w:r w:rsidRPr="001E17BA" w:rsidDel="003A2C45">
          <w:rPr>
            <w:rFonts w:cs="Times New Roman"/>
            <w:color w:val="000000" w:themeColor="text1"/>
            <w:sz w:val="22"/>
          </w:rPr>
          <w:delText xml:space="preserve"> and the true demand after week </w:delText>
        </w:r>
        <w:r w:rsidRPr="001E17BA" w:rsidDel="003A2C45">
          <w:rPr>
            <w:rFonts w:cs="Times New Roman"/>
            <w:i/>
            <w:color w:val="000000" w:themeColor="text1"/>
            <w:sz w:val="22"/>
          </w:rPr>
          <w:delText>T</w:delText>
        </w:r>
        <w:r w:rsidRPr="001E17BA" w:rsidDel="003A2C45">
          <w:rPr>
            <w:rFonts w:cs="Times New Roman"/>
            <w:color w:val="000000" w:themeColor="text1"/>
            <w:sz w:val="22"/>
          </w:rPr>
          <w:delText xml:space="preserve"> remains as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 xml:space="preserve"> 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when t&gt;T</m:t>
          </m:r>
        </m:oMath>
        <w:r w:rsidRPr="001E17BA" w:rsidDel="003A2C45">
          <w:rPr>
            <w:rFonts w:cs="Times New Roman"/>
            <w:color w:val="000000" w:themeColor="text1"/>
            <w:sz w:val="22"/>
          </w:rPr>
          <w:delText xml:space="preserve">. Therefore, the </w:delText>
        </w:r>
        <w:r w:rsidRPr="001E17BA" w:rsidDel="003A2C45">
          <w:rPr>
            <w:rFonts w:cs="Times New Roman"/>
            <w:i/>
            <w:color w:val="000000" w:themeColor="text1"/>
            <w:sz w:val="22"/>
          </w:rPr>
          <w:delText>h</w:delText>
        </w:r>
        <w:r w:rsidRPr="001E17BA" w:rsidDel="003A2C45">
          <w:rPr>
            <w:rFonts w:cs="Times New Roman"/>
            <w:color w:val="000000" w:themeColor="text1"/>
            <w:sz w:val="22"/>
          </w:rPr>
          <w:delText xml:space="preserve">-step ahead forecast error at week </w:delText>
        </w:r>
        <w:r w:rsidRPr="001E17BA" w:rsidDel="003A2C45">
          <w:rPr>
            <w:rFonts w:cs="Times New Roman"/>
            <w:i/>
            <w:color w:val="000000" w:themeColor="text1"/>
            <w:sz w:val="22"/>
          </w:rPr>
          <w:delText>T</w:delText>
        </w:r>
        <w:r w:rsidRPr="001E17BA" w:rsidDel="003A2C45">
          <w:rPr>
            <w:rFonts w:cs="Times New Roman"/>
            <w:color w:val="000000" w:themeColor="text1"/>
            <w:sz w:val="22"/>
          </w:rPr>
          <w:delText>+</w:delText>
        </w:r>
        <w:r w:rsidRPr="001E17BA" w:rsidDel="003A2C45">
          <w:rPr>
            <w:rFonts w:cs="Times New Roman"/>
            <w:i/>
            <w:color w:val="000000" w:themeColor="text1"/>
            <w:sz w:val="22"/>
          </w:rPr>
          <w:delText>h</w:delText>
        </w:r>
        <w:r w:rsidRPr="001E17BA" w:rsidDel="003A2C45">
          <w:rPr>
            <w:rFonts w:cs="Times New Roman"/>
            <w:color w:val="000000" w:themeColor="text1"/>
            <w:sz w:val="22"/>
          </w:rPr>
          <w:delText xml:space="preserve"> can be represented as:  </w:delText>
        </w:r>
      </w:del>
    </w:p>
    <w:p w14:paraId="059C8CDD" w14:textId="489EAEBA" w:rsidR="004C569C" w:rsidRPr="001E17BA" w:rsidDel="003A2C45" w:rsidRDefault="000C1B08" w:rsidP="004C569C">
      <w:pPr>
        <w:shd w:val="clear" w:color="auto" w:fill="FFFFFF" w:themeFill="background1"/>
        <w:spacing w:after="0" w:line="360" w:lineRule="auto"/>
        <w:jc w:val="center"/>
        <w:rPr>
          <w:del w:id="1029" w:author="Huang T  Dr (Surrey Business Schl)" w:date="2018-09-25T12:31:00Z"/>
          <w:rFonts w:cs="Times New Roman"/>
          <w:color w:val="000000" w:themeColor="text1"/>
          <w:sz w:val="22"/>
        </w:rPr>
      </w:pPr>
      <m:oMathPara>
        <m:oMath>
          <m:sSub>
            <m:sSubPr>
              <m:ctrlPr>
                <w:del w:id="1030" w:author="Huang T  Dr (Surrey Business Schl)" w:date="2018-09-25T12:31:00Z">
                  <w:rPr>
                    <w:rFonts w:ascii="Cambria Math" w:hAnsi="Cambria Math" w:cs="Times New Roman"/>
                    <w:color w:val="000000" w:themeColor="text1"/>
                    <w:sz w:val="22"/>
                  </w:rPr>
                </w:del>
              </m:ctrlPr>
            </m:sSubPr>
            <m:e>
              <m:acc>
                <m:accPr>
                  <m:ctrlPr>
                    <w:del w:id="1031" w:author="Huang T  Dr (Surrey Business Schl)" w:date="2018-09-25T12:31:00Z">
                      <w:rPr>
                        <w:rFonts w:ascii="Cambria Math" w:hAnsi="Cambria Math" w:cs="Times New Roman"/>
                        <w:color w:val="000000" w:themeColor="text1"/>
                        <w:sz w:val="22"/>
                      </w:rPr>
                    </w:del>
                  </m:ctrlPr>
                </m:accPr>
                <m:e>
                  <m:r>
                    <w:del w:id="1032" w:author="Huang T  Dr (Surrey Business Schl)" w:date="2018-09-25T12:31:00Z">
                      <m:rPr>
                        <m:sty m:val="p"/>
                      </m:rPr>
                      <w:rPr>
                        <w:rFonts w:ascii="Cambria Math" w:hAnsi="Cambria Math" w:cs="Times New Roman"/>
                        <w:color w:val="000000" w:themeColor="text1"/>
                        <w:sz w:val="22"/>
                      </w:rPr>
                      <m:t>e</m:t>
                    </w:del>
                  </m:r>
                </m:e>
              </m:acc>
            </m:e>
            <m:sub>
              <m:r>
                <w:del w:id="1033" w:author="Huang T  Dr (Surrey Business Schl)" w:date="2018-09-25T12:31:00Z">
                  <w:rPr>
                    <w:rFonts w:ascii="Cambria Math" w:hAnsi="Cambria Math" w:cs="Times New Roman"/>
                    <w:color w:val="000000" w:themeColor="text1"/>
                    <w:sz w:val="22"/>
                  </w:rPr>
                  <m:t>T</m:t>
                </w:del>
              </m:r>
              <m:r>
                <w:del w:id="1034" w:author="Huang T  Dr (Surrey Business Schl)" w:date="2018-09-25T12:31:00Z">
                  <m:rPr>
                    <m:sty m:val="p"/>
                  </m:rPr>
                  <w:rPr>
                    <w:rFonts w:ascii="Cambria Math" w:hAnsi="Cambria Math" w:cs="Times New Roman"/>
                    <w:color w:val="000000" w:themeColor="text1"/>
                    <w:sz w:val="22"/>
                  </w:rPr>
                  <m:t>+h</m:t>
                </w:del>
              </m:r>
            </m:sub>
          </m:sSub>
          <m:d>
            <m:dPr>
              <m:ctrlPr>
                <w:del w:id="1035" w:author="Huang T  Dr (Surrey Business Schl)" w:date="2018-09-25T12:31:00Z">
                  <w:rPr>
                    <w:rFonts w:ascii="Cambria Math" w:hAnsi="Cambria Math" w:cs="Times New Roman"/>
                    <w:color w:val="000000" w:themeColor="text1"/>
                    <w:sz w:val="22"/>
                  </w:rPr>
                </w:del>
              </m:ctrlPr>
            </m:dPr>
            <m:e>
              <m:r>
                <w:del w:id="1036" w:author="Huang T  Dr (Surrey Business Schl)" w:date="2018-09-25T12:31:00Z">
                  <m:rPr>
                    <m:sty m:val="p"/>
                  </m:rPr>
                  <w:rPr>
                    <w:rFonts w:ascii="Cambria Math" w:hAnsi="Cambria Math" w:cs="Times New Roman"/>
                    <w:color w:val="000000" w:themeColor="text1"/>
                    <w:sz w:val="22"/>
                  </w:rPr>
                  <m:t>m</m:t>
                </w:del>
              </m:r>
            </m:e>
          </m:d>
          <m:r>
            <w:del w:id="1037" w:author="Huang T  Dr (Surrey Business Schl)" w:date="2018-09-25T12:31:00Z">
              <m:rPr>
                <m:sty m:val="p"/>
              </m:rPr>
              <w:rPr>
                <w:rFonts w:ascii="Cambria Math" w:hAnsi="Cambria Math" w:cs="Times New Roman"/>
                <w:color w:val="000000" w:themeColor="text1"/>
                <w:sz w:val="22"/>
              </w:rPr>
              <m:t>=</m:t>
            </w:del>
          </m:r>
          <m:d>
            <m:dPr>
              <m:ctrlPr>
                <w:del w:id="1038" w:author="Huang T  Dr (Surrey Business Schl)" w:date="2018-09-25T12:31:00Z">
                  <w:rPr>
                    <w:rFonts w:ascii="Cambria Math" w:hAnsi="Cambria Math" w:cs="Times New Roman"/>
                    <w:color w:val="000000" w:themeColor="text1"/>
                    <w:sz w:val="22"/>
                  </w:rPr>
                </w:del>
              </m:ctrlPr>
            </m:dPr>
            <m:e>
              <m:sSub>
                <m:sSubPr>
                  <m:ctrlPr>
                    <w:del w:id="1039" w:author="Huang T  Dr (Surrey Business Schl)" w:date="2018-09-25T12:31:00Z">
                      <w:rPr>
                        <w:rFonts w:ascii="Cambria Math" w:hAnsi="Cambria Math" w:cs="Times New Roman"/>
                        <w:color w:val="000000" w:themeColor="text1"/>
                        <w:sz w:val="22"/>
                      </w:rPr>
                    </w:del>
                  </m:ctrlPr>
                </m:sSubPr>
                <m:e>
                  <m:r>
                    <w:del w:id="1040" w:author="Huang T  Dr (Surrey Business Schl)" w:date="2018-09-25T12:31:00Z">
                      <m:rPr>
                        <m:sty m:val="p"/>
                      </m:rPr>
                      <w:rPr>
                        <w:rFonts w:ascii="Cambria Math" w:hAnsi="Cambria Math" w:cs="Times New Roman"/>
                        <w:noProof/>
                        <w:color w:val="000000" w:themeColor="text1"/>
                        <w:sz w:val="22"/>
                      </w:rPr>
                      <m:t>β</m:t>
                    </w:del>
                  </m:r>
                </m:e>
                <m:sub>
                  <m:r>
                    <w:del w:id="1041" w:author="Huang T  Dr (Surrey Business Schl)" w:date="2018-09-25T12:31:00Z">
                      <w:rPr>
                        <w:rFonts w:ascii="Cambria Math" w:hAnsi="Cambria Math" w:cs="Times New Roman"/>
                        <w:color w:val="000000" w:themeColor="text1"/>
                        <w:sz w:val="22"/>
                      </w:rPr>
                      <m:t>2</m:t>
                    </w:del>
                  </m:r>
                </m:sub>
              </m:sSub>
              <m:r>
                <w:del w:id="1042" w:author="Huang T  Dr (Surrey Business Schl)" w:date="2018-09-25T12:31:00Z">
                  <m:rPr>
                    <m:sty m:val="p"/>
                  </m:rPr>
                  <w:rPr>
                    <w:rFonts w:ascii="Cambria Math" w:hAnsi="Cambria Math" w:cs="Times New Roman"/>
                    <w:color w:val="000000" w:themeColor="text1"/>
                    <w:sz w:val="22"/>
                  </w:rPr>
                  <m:t>-</m:t>
                </w:del>
              </m:r>
              <m:sSub>
                <m:sSubPr>
                  <m:ctrlPr>
                    <w:del w:id="1043" w:author="Huang T  Dr (Surrey Business Schl)" w:date="2018-09-25T12:31:00Z">
                      <w:rPr>
                        <w:rFonts w:ascii="Cambria Math" w:hAnsi="Cambria Math" w:cs="Times New Roman"/>
                        <w:i/>
                        <w:color w:val="000000" w:themeColor="text1"/>
                        <w:sz w:val="22"/>
                      </w:rPr>
                    </w:del>
                  </m:ctrlPr>
                </m:sSubPr>
                <m:e>
                  <m:acc>
                    <m:accPr>
                      <m:ctrlPr>
                        <w:del w:id="1044" w:author="Huang T  Dr (Surrey Business Schl)" w:date="2018-09-25T12:31:00Z">
                          <w:rPr>
                            <w:rFonts w:ascii="Cambria Math" w:hAnsi="Cambria Math" w:cs="Times New Roman"/>
                            <w:i/>
                            <w:color w:val="000000" w:themeColor="text1"/>
                            <w:sz w:val="22"/>
                          </w:rPr>
                        </w:del>
                      </m:ctrlPr>
                    </m:accPr>
                    <m:e>
                      <m:r>
                        <w:del w:id="1045" w:author="Huang T  Dr (Surrey Business Schl)" w:date="2018-09-25T12:31:00Z">
                          <w:rPr>
                            <w:rFonts w:ascii="Cambria Math" w:hAnsi="Cambria Math" w:cs="Times New Roman"/>
                            <w:color w:val="000000" w:themeColor="text1"/>
                            <w:sz w:val="22"/>
                          </w:rPr>
                          <m:t>β</m:t>
                        </w:del>
                      </m:r>
                    </m:e>
                  </m:acc>
                </m:e>
                <m:sub>
                  <m:r>
                    <w:del w:id="1046" w:author="Huang T  Dr (Surrey Business Schl)" w:date="2018-09-25T12:31:00Z">
                      <w:rPr>
                        <w:rFonts w:ascii="Cambria Math" w:hAnsi="Cambria Math" w:cs="Times New Roman"/>
                        <w:color w:val="000000" w:themeColor="text1"/>
                        <w:sz w:val="22"/>
                      </w:rPr>
                      <m:t>T</m:t>
                    </w:del>
                  </m:r>
                </m:sub>
              </m:sSub>
              <m:d>
                <m:dPr>
                  <m:ctrlPr>
                    <w:del w:id="1047" w:author="Huang T  Dr (Surrey Business Schl)" w:date="2018-09-25T12:31:00Z">
                      <w:rPr>
                        <w:rFonts w:ascii="Cambria Math" w:hAnsi="Cambria Math" w:cs="Times New Roman"/>
                        <w:i/>
                        <w:color w:val="000000" w:themeColor="text1"/>
                        <w:sz w:val="22"/>
                      </w:rPr>
                    </w:del>
                  </m:ctrlPr>
                </m:dPr>
                <m:e>
                  <m:r>
                    <w:del w:id="1048" w:author="Huang T  Dr (Surrey Business Schl)" w:date="2018-09-25T12:31:00Z">
                      <w:rPr>
                        <w:rFonts w:ascii="Cambria Math" w:hAnsi="Cambria Math" w:cs="Times New Roman"/>
                        <w:color w:val="000000" w:themeColor="text1"/>
                        <w:sz w:val="22"/>
                      </w:rPr>
                      <m:t>m</m:t>
                    </w:del>
                  </m:r>
                </m:e>
              </m:d>
            </m:e>
          </m:d>
          <m:r>
            <w:del w:id="1049" w:author="Huang T  Dr (Surrey Business Schl)" w:date="2018-09-20T18:18:00Z">
              <w:rPr>
                <w:rFonts w:ascii="Cambria Math" w:hAnsi="Cambria Math" w:cs="Times New Roman"/>
                <w:color w:val="000000" w:themeColor="text1"/>
                <w:sz w:val="22"/>
              </w:rPr>
              <m:t>'</m:t>
            </w:del>
          </m:r>
          <m:sSub>
            <m:sSubPr>
              <m:ctrlPr>
                <w:del w:id="1050" w:author="Huang T  Dr (Surrey Business Schl)" w:date="2018-09-20T18:18:00Z">
                  <w:rPr>
                    <w:rFonts w:ascii="Cambria Math" w:hAnsi="Cambria Math" w:cs="Times New Roman"/>
                    <w:color w:val="000000" w:themeColor="text1"/>
                    <w:sz w:val="22"/>
                  </w:rPr>
                </w:del>
              </m:ctrlPr>
            </m:sSubPr>
            <m:e>
              <m:r>
                <w:del w:id="1051" w:author="Huang T  Dr (Surrey Business Schl)" w:date="2018-09-20T18:18:00Z">
                  <w:rPr>
                    <w:rFonts w:ascii="Cambria Math" w:hAnsi="Cambria Math" w:cs="Times New Roman"/>
                    <w:color w:val="000000" w:themeColor="text1"/>
                    <w:sz w:val="22"/>
                  </w:rPr>
                  <m:t>x</m:t>
                </w:del>
              </m:r>
            </m:e>
            <m:sub>
              <m:r>
                <w:del w:id="1052" w:author="Huang T  Dr (Surrey Business Schl)" w:date="2018-09-20T18:18:00Z">
                  <w:rPr>
                    <w:rFonts w:ascii="Cambria Math" w:hAnsi="Cambria Math" w:cs="Times New Roman"/>
                    <w:color w:val="000000" w:themeColor="text1"/>
                    <w:sz w:val="22"/>
                  </w:rPr>
                  <m:t>T</m:t>
                </w:del>
              </m:r>
              <m:r>
                <w:del w:id="1053" w:author="Huang T  Dr (Surrey Business Schl)" w:date="2018-09-20T18:18:00Z">
                  <m:rPr>
                    <m:sty m:val="p"/>
                  </m:rPr>
                  <w:rPr>
                    <w:rFonts w:ascii="Cambria Math" w:hAnsi="Cambria Math" w:cs="Times New Roman"/>
                    <w:color w:val="000000" w:themeColor="text1"/>
                    <w:sz w:val="22"/>
                  </w:rPr>
                  <m:t>+h</m:t>
                </w:del>
              </m:r>
            </m:sub>
          </m:sSub>
          <m:r>
            <w:del w:id="1054" w:author="Huang T  Dr (Surrey Business Schl)" w:date="2018-09-25T12:31:00Z">
              <m:rPr>
                <m:sty m:val="p"/>
              </m:rPr>
              <w:rPr>
                <w:rFonts w:ascii="Cambria Math" w:hAnsi="Cambria Math" w:cs="Times New Roman"/>
                <w:color w:val="000000" w:themeColor="text1"/>
                <w:sz w:val="22"/>
              </w:rPr>
              <m:t>+</m:t>
            </w:del>
          </m:r>
          <m:sSub>
            <m:sSubPr>
              <m:ctrlPr>
                <w:del w:id="1055" w:author="Huang T  Dr (Surrey Business Schl)" w:date="2018-09-25T12:31:00Z">
                  <w:rPr>
                    <w:rFonts w:ascii="Cambria Math" w:hAnsi="Cambria Math" w:cs="Times New Roman"/>
                    <w:color w:val="000000" w:themeColor="text1"/>
                    <w:sz w:val="22"/>
                  </w:rPr>
                </w:del>
              </m:ctrlPr>
            </m:sSubPr>
            <m:e>
              <m:r>
                <w:del w:id="1056" w:author="Huang T  Dr (Surrey Business Schl)" w:date="2018-09-25T12:31:00Z">
                  <w:rPr>
                    <w:rFonts w:ascii="Cambria Math" w:hAnsi="Cambria Math" w:cs="Times New Roman"/>
                    <w:color w:val="000000" w:themeColor="text1"/>
                    <w:sz w:val="22"/>
                  </w:rPr>
                  <m:t>u</m:t>
                </w:del>
              </m:r>
            </m:e>
            <m:sub>
              <m:r>
                <w:del w:id="1057" w:author="Huang T  Dr (Surrey Business Schl)" w:date="2018-09-25T12:31:00Z">
                  <w:rPr>
                    <w:rFonts w:ascii="Cambria Math" w:hAnsi="Cambria Math" w:cs="Times New Roman"/>
                    <w:color w:val="000000" w:themeColor="text1"/>
                    <w:sz w:val="22"/>
                  </w:rPr>
                  <m:t>T</m:t>
                </w:del>
              </m:r>
              <m:r>
                <w:del w:id="1058" w:author="Huang T  Dr (Surrey Business Schl)" w:date="2018-09-25T12:31:00Z">
                  <m:rPr>
                    <m:sty m:val="p"/>
                  </m:rPr>
                  <w:rPr>
                    <w:rFonts w:ascii="Cambria Math" w:hAnsi="Cambria Math" w:cs="Times New Roman"/>
                    <w:color w:val="000000" w:themeColor="text1"/>
                    <w:sz w:val="22"/>
                  </w:rPr>
                  <m:t>+h</m:t>
                </w:del>
              </m:r>
            </m:sub>
          </m:sSub>
        </m:oMath>
      </m:oMathPara>
    </w:p>
    <w:p w14:paraId="4D655B8F" w14:textId="0CBE41D8" w:rsidR="00E93682" w:rsidRPr="001E17BA" w:rsidDel="003A2C45" w:rsidRDefault="004C569C">
      <w:pPr>
        <w:shd w:val="clear" w:color="auto" w:fill="FFFFFF" w:themeFill="background1"/>
        <w:spacing w:after="0" w:line="360" w:lineRule="auto"/>
        <w:jc w:val="center"/>
        <w:outlineLvl w:val="0"/>
        <w:rPr>
          <w:del w:id="1059" w:author="Huang T  Dr (Surrey Business Schl)" w:date="2018-09-25T12:31:00Z"/>
          <w:rFonts w:cs="Times New Roman"/>
          <w:color w:val="000000" w:themeColor="text1"/>
          <w:sz w:val="22"/>
        </w:rPr>
        <w:pPrChange w:id="1060" w:author="Huang T  Dr (Surrey Business Schl)" w:date="2018-09-20T18:29:00Z">
          <w:pPr>
            <w:shd w:val="clear" w:color="auto" w:fill="FFFFFF" w:themeFill="background1"/>
            <w:spacing w:after="0" w:line="360" w:lineRule="auto"/>
            <w:outlineLvl w:val="0"/>
          </w:pPr>
        </w:pPrChange>
      </w:pPr>
      <m:oMathPara>
        <m:oMath>
          <m:r>
            <w:del w:id="1061" w:author="Huang T  Dr (Surrey Business Schl)" w:date="2018-09-25T12:31:00Z">
              <w:rPr>
                <w:rFonts w:ascii="Cambria Math" w:hAnsi="Cambria Math" w:cs="Times New Roman"/>
                <w:color w:val="000000" w:themeColor="text1"/>
                <w:sz w:val="22"/>
              </w:rPr>
              <m:t>=</m:t>
            </w:del>
          </m:r>
          <m:d>
            <m:dPr>
              <m:ctrlPr>
                <w:del w:id="1062" w:author="Huang T  Dr (Surrey Business Schl)" w:date="2018-09-25T12:31:00Z">
                  <w:rPr>
                    <w:rFonts w:ascii="Cambria Math" w:hAnsi="Cambria Math" w:cs="Times New Roman"/>
                    <w:color w:val="000000" w:themeColor="text1"/>
                    <w:sz w:val="22"/>
                  </w:rPr>
                </w:del>
              </m:ctrlPr>
            </m:dPr>
            <m:e>
              <m:sSub>
                <m:sSubPr>
                  <m:ctrlPr>
                    <w:del w:id="1063" w:author="Huang T  Dr (Surrey Business Schl)" w:date="2018-09-25T12:31:00Z">
                      <w:rPr>
                        <w:rFonts w:ascii="Cambria Math" w:hAnsi="Cambria Math" w:cs="Times New Roman"/>
                        <w:color w:val="000000" w:themeColor="text1"/>
                        <w:sz w:val="22"/>
                      </w:rPr>
                    </w:del>
                  </m:ctrlPr>
                </m:sSubPr>
                <m:e>
                  <m:r>
                    <w:del w:id="1064" w:author="Huang T  Dr (Surrey Business Schl)" w:date="2018-09-25T12:31:00Z">
                      <m:rPr>
                        <m:sty m:val="p"/>
                      </m:rPr>
                      <w:rPr>
                        <w:rFonts w:ascii="Cambria Math" w:hAnsi="Cambria Math" w:cs="Times New Roman"/>
                        <w:color w:val="000000" w:themeColor="text1"/>
                        <w:sz w:val="22"/>
                      </w:rPr>
                      <m:t>β</m:t>
                    </w:del>
                  </m:r>
                </m:e>
                <m:sub>
                  <m:r>
                    <w:del w:id="1065" w:author="Huang T  Dr (Surrey Business Schl)" w:date="2018-09-25T12:31:00Z">
                      <w:rPr>
                        <w:rFonts w:ascii="Cambria Math" w:hAnsi="Cambria Math" w:cs="Times New Roman"/>
                        <w:color w:val="000000" w:themeColor="text1"/>
                        <w:sz w:val="22"/>
                      </w:rPr>
                      <m:t>2</m:t>
                    </w:del>
                  </m:r>
                </m:sub>
              </m:sSub>
              <m:r>
                <w:del w:id="1066" w:author="Huang T  Dr (Surrey Business Schl)" w:date="2018-09-25T12:31:00Z">
                  <m:rPr>
                    <m:sty m:val="p"/>
                  </m:rPr>
                  <w:rPr>
                    <w:rFonts w:ascii="Cambria Math" w:hAnsi="Cambria Math" w:cs="Times New Roman"/>
                    <w:color w:val="000000" w:themeColor="text1"/>
                    <w:sz w:val="22"/>
                  </w:rPr>
                  <m:t>-</m:t>
                </w:del>
              </m:r>
              <m:sSup>
                <m:sSupPr>
                  <m:ctrlPr>
                    <w:del w:id="1067" w:author="Huang T  Dr (Surrey Business Schl)" w:date="2018-09-25T12:31:00Z">
                      <w:rPr>
                        <w:rFonts w:ascii="Cambria Math" w:hAnsi="Cambria Math" w:cs="Times New Roman"/>
                        <w:i/>
                        <w:color w:val="000000" w:themeColor="text1"/>
                        <w:sz w:val="22"/>
                      </w:rPr>
                    </w:del>
                  </m:ctrlPr>
                </m:sSupPr>
                <m:e>
                  <m:r>
                    <w:del w:id="1068" w:author="Huang T  Dr (Surrey Business Schl)" w:date="2018-09-25T12:31:00Z">
                      <w:rPr>
                        <w:rFonts w:ascii="Cambria Math" w:hAnsi="Cambria Math" w:cs="Times New Roman"/>
                        <w:color w:val="000000" w:themeColor="text1"/>
                        <w:sz w:val="22"/>
                      </w:rPr>
                      <m:t>(</m:t>
                    </w:del>
                  </m:r>
                  <m:sSubSup>
                    <m:sSubSupPr>
                      <m:ctrlPr>
                        <w:del w:id="1069" w:author="Huang T  Dr (Surrey Business Schl)" w:date="2018-09-25T12:31:00Z">
                          <w:rPr>
                            <w:rFonts w:ascii="Cambria Math" w:hAnsi="Cambria Math" w:cs="Times New Roman"/>
                            <w:color w:val="000000" w:themeColor="text1"/>
                            <w:sz w:val="22"/>
                          </w:rPr>
                        </w:del>
                      </m:ctrlPr>
                    </m:sSubSupPr>
                    <m:e>
                      <m:r>
                        <w:del w:id="1070" w:author="Huang T  Dr (Surrey Business Schl)" w:date="2018-09-25T12:31:00Z">
                          <m:rPr>
                            <m:sty m:val="p"/>
                          </m:rPr>
                          <w:rPr>
                            <w:rFonts w:ascii="Cambria Math" w:hAnsi="Cambria Math" w:cs="Times New Roman"/>
                            <w:color w:val="000000" w:themeColor="text1"/>
                            <w:sz w:val="22"/>
                          </w:rPr>
                          <m:t>X</m:t>
                        </w:del>
                      </m:r>
                    </m:e>
                    <m:sub>
                      <m:r>
                        <w:del w:id="1071" w:author="Huang T  Dr (Surrey Business Schl)" w:date="2018-09-25T12:31:00Z">
                          <m:rPr>
                            <m:sty m:val="p"/>
                          </m:rPr>
                          <w:rPr>
                            <w:rFonts w:ascii="Cambria Math" w:hAnsi="Cambria Math" w:cs="Times New Roman"/>
                            <w:noProof/>
                            <w:color w:val="000000" w:themeColor="text1"/>
                            <w:sz w:val="22"/>
                          </w:rPr>
                          <m:t>m,</m:t>
                        </w:del>
                      </m:r>
                      <m:r>
                        <w:del w:id="1072" w:author="Huang T  Dr (Surrey Business Schl)" w:date="2018-09-25T12:31:00Z">
                          <w:rPr>
                            <w:rFonts w:ascii="Cambria Math" w:hAnsi="Cambria Math" w:cs="Times New Roman"/>
                            <w:noProof/>
                            <w:color w:val="000000" w:themeColor="text1"/>
                            <w:sz w:val="22"/>
                          </w:rPr>
                          <m:t>T</m:t>
                        </w:del>
                      </m:r>
                    </m:sub>
                    <m:sup>
                      <m:r>
                        <w:del w:id="1073" w:author="Huang T  Dr (Surrey Business Schl)" w:date="2018-09-25T12:31:00Z">
                          <w:rPr>
                            <w:rFonts w:ascii="Cambria Math" w:hAnsi="Cambria Math" w:cs="Times New Roman"/>
                            <w:color w:val="000000" w:themeColor="text1"/>
                            <w:sz w:val="22"/>
                          </w:rPr>
                          <m:t>'</m:t>
                        </w:del>
                      </m:r>
                    </m:sup>
                  </m:sSubSup>
                  <m:sSub>
                    <m:sSubPr>
                      <m:ctrlPr>
                        <w:del w:id="1074" w:author="Huang T  Dr (Surrey Business Schl)" w:date="2018-09-25T12:31:00Z">
                          <w:rPr>
                            <w:rFonts w:ascii="Cambria Math" w:hAnsi="Cambria Math" w:cs="Times New Roman"/>
                            <w:color w:val="000000" w:themeColor="text1"/>
                            <w:sz w:val="22"/>
                          </w:rPr>
                        </w:del>
                      </m:ctrlPr>
                    </m:sSubPr>
                    <m:e>
                      <m:r>
                        <w:del w:id="1075" w:author="Huang T  Dr (Surrey Business Schl)" w:date="2018-09-25T12:31:00Z">
                          <m:rPr>
                            <m:sty m:val="p"/>
                          </m:rPr>
                          <w:rPr>
                            <w:rFonts w:ascii="Cambria Math" w:hAnsi="Cambria Math" w:cs="Times New Roman"/>
                            <w:color w:val="000000" w:themeColor="text1"/>
                            <w:sz w:val="22"/>
                          </w:rPr>
                          <m:t>X</m:t>
                        </w:del>
                      </m:r>
                    </m:e>
                    <m:sub>
                      <m:r>
                        <w:del w:id="1076" w:author="Huang T  Dr (Surrey Business Schl)" w:date="2018-09-25T12:31:00Z">
                          <m:rPr>
                            <m:sty m:val="p"/>
                          </m:rPr>
                          <w:rPr>
                            <w:rFonts w:ascii="Cambria Math" w:hAnsi="Cambria Math" w:cs="Times New Roman"/>
                            <w:noProof/>
                            <w:color w:val="000000" w:themeColor="text1"/>
                            <w:sz w:val="22"/>
                          </w:rPr>
                          <m:t>m,</m:t>
                        </w:del>
                      </m:r>
                      <m:r>
                        <w:del w:id="1077" w:author="Huang T  Dr (Surrey Business Schl)" w:date="2018-09-25T12:31:00Z">
                          <w:rPr>
                            <w:rFonts w:ascii="Cambria Math" w:hAnsi="Cambria Math" w:cs="Times New Roman"/>
                            <w:noProof/>
                            <w:color w:val="000000" w:themeColor="text1"/>
                            <w:sz w:val="22"/>
                          </w:rPr>
                          <m:t>T</m:t>
                        </w:del>
                      </m:r>
                    </m:sub>
                  </m:sSub>
                  <m:r>
                    <w:del w:id="1078" w:author="Huang T  Dr (Surrey Business Schl)" w:date="2018-09-25T12:31:00Z">
                      <w:rPr>
                        <w:rFonts w:ascii="Cambria Math" w:hAnsi="Cambria Math" w:cs="Times New Roman"/>
                        <w:color w:val="000000" w:themeColor="text1"/>
                        <w:sz w:val="22"/>
                      </w:rPr>
                      <m:t>)</m:t>
                    </w:del>
                  </m:r>
                </m:e>
                <m:sup>
                  <m:r>
                    <w:del w:id="1079" w:author="Huang T  Dr (Surrey Business Schl)" w:date="2018-09-25T12:31:00Z">
                      <w:rPr>
                        <w:rFonts w:ascii="Cambria Math" w:hAnsi="Cambria Math" w:cs="Times New Roman"/>
                        <w:color w:val="000000" w:themeColor="text1"/>
                        <w:sz w:val="22"/>
                      </w:rPr>
                      <m:t>-1</m:t>
                    </w:del>
                  </m:r>
                </m:sup>
              </m:sSup>
              <m:sSubSup>
                <m:sSubSupPr>
                  <m:ctrlPr>
                    <w:del w:id="1080" w:author="Huang T  Dr (Surrey Business Schl)" w:date="2018-09-25T12:31:00Z">
                      <w:rPr>
                        <w:rFonts w:ascii="Cambria Math" w:hAnsi="Cambria Math" w:cs="Times New Roman"/>
                        <w:color w:val="000000" w:themeColor="text1"/>
                        <w:sz w:val="22"/>
                      </w:rPr>
                    </w:del>
                  </m:ctrlPr>
                </m:sSubSupPr>
                <m:e>
                  <m:r>
                    <w:del w:id="1081" w:author="Huang T  Dr (Surrey Business Schl)" w:date="2018-09-25T12:31:00Z">
                      <m:rPr>
                        <m:sty m:val="p"/>
                      </m:rPr>
                      <w:rPr>
                        <w:rFonts w:ascii="Cambria Math" w:hAnsi="Cambria Math" w:cs="Times New Roman"/>
                        <w:color w:val="000000" w:themeColor="text1"/>
                        <w:sz w:val="22"/>
                      </w:rPr>
                      <m:t>X</m:t>
                    </w:del>
                  </m:r>
                </m:e>
                <m:sub>
                  <m:r>
                    <w:del w:id="1082" w:author="Huang T  Dr (Surrey Business Schl)" w:date="2018-09-25T12:31:00Z">
                      <m:rPr>
                        <m:sty m:val="p"/>
                      </m:rPr>
                      <w:rPr>
                        <w:rFonts w:ascii="Cambria Math" w:hAnsi="Cambria Math" w:cs="Times New Roman"/>
                        <w:noProof/>
                        <w:color w:val="000000" w:themeColor="text1"/>
                        <w:sz w:val="22"/>
                      </w:rPr>
                      <m:t>m,</m:t>
                    </w:del>
                  </m:r>
                  <m:r>
                    <w:del w:id="1083" w:author="Huang T  Dr (Surrey Business Schl)" w:date="2018-09-25T12:31:00Z">
                      <w:rPr>
                        <w:rFonts w:ascii="Cambria Math" w:hAnsi="Cambria Math" w:cs="Times New Roman"/>
                        <w:noProof/>
                        <w:color w:val="000000" w:themeColor="text1"/>
                        <w:sz w:val="22"/>
                      </w:rPr>
                      <m:t>T</m:t>
                    </w:del>
                  </m:r>
                </m:sub>
                <m:sup>
                  <m:r>
                    <w:del w:id="1084" w:author="Huang T  Dr (Surrey Business Schl)" w:date="2018-09-25T12:31:00Z">
                      <m:rPr>
                        <m:sty m:val="p"/>
                      </m:rPr>
                      <w:rPr>
                        <w:rFonts w:ascii="Cambria Math" w:hAnsi="Cambria Math" w:cs="Times New Roman"/>
                        <w:color w:val="000000" w:themeColor="text1"/>
                        <w:sz w:val="22"/>
                      </w:rPr>
                      <m:t>'</m:t>
                    </w:del>
                  </m:r>
                </m:sup>
              </m:sSubSup>
              <m:sSub>
                <m:sSubPr>
                  <m:ctrlPr>
                    <w:del w:id="1085" w:author="Huang T  Dr (Surrey Business Schl)" w:date="2018-09-25T12:31:00Z">
                      <w:rPr>
                        <w:rFonts w:ascii="Cambria Math" w:hAnsi="Cambria Math" w:cs="Times New Roman"/>
                        <w:color w:val="000000" w:themeColor="text1"/>
                        <w:sz w:val="22"/>
                      </w:rPr>
                    </w:del>
                  </m:ctrlPr>
                </m:sSubPr>
                <m:e>
                  <m:r>
                    <w:del w:id="1086" w:author="Huang T  Dr (Surrey Business Schl)" w:date="2018-09-25T12:31:00Z">
                      <m:rPr>
                        <m:sty m:val="p"/>
                      </m:rPr>
                      <w:rPr>
                        <w:rFonts w:ascii="Cambria Math" w:hAnsi="Cambria Math" w:cs="Times New Roman"/>
                        <w:color w:val="000000" w:themeColor="text1"/>
                        <w:sz w:val="22"/>
                      </w:rPr>
                      <m:t>Y</m:t>
                    </w:del>
                  </m:r>
                </m:e>
                <m:sub>
                  <m:r>
                    <w:del w:id="1087" w:author="Huang T  Dr (Surrey Business Schl)" w:date="2018-09-25T12:31:00Z">
                      <m:rPr>
                        <m:sty m:val="p"/>
                      </m:rPr>
                      <w:rPr>
                        <w:rFonts w:ascii="Cambria Math" w:hAnsi="Cambria Math" w:cs="Times New Roman"/>
                        <w:noProof/>
                        <w:color w:val="000000" w:themeColor="text1"/>
                        <w:sz w:val="22"/>
                      </w:rPr>
                      <m:t>m,</m:t>
                    </w:del>
                  </m:r>
                  <m:r>
                    <w:del w:id="1088" w:author="Huang T  Dr (Surrey Business Schl)" w:date="2018-09-25T12:31:00Z">
                      <w:rPr>
                        <w:rFonts w:ascii="Cambria Math" w:hAnsi="Cambria Math" w:cs="Times New Roman"/>
                        <w:noProof/>
                        <w:color w:val="000000" w:themeColor="text1"/>
                        <w:sz w:val="22"/>
                      </w:rPr>
                      <m:t>T</m:t>
                    </w:del>
                  </m:r>
                </m:sub>
              </m:sSub>
            </m:e>
          </m:d>
          <m:r>
            <w:del w:id="1089" w:author="Huang T  Dr (Surrey Business Schl)" w:date="2018-09-20T18:19:00Z">
              <w:rPr>
                <w:rFonts w:ascii="Cambria Math" w:hAnsi="Cambria Math" w:cs="Times New Roman"/>
                <w:color w:val="000000" w:themeColor="text1"/>
                <w:sz w:val="22"/>
              </w:rPr>
              <m:t>'</m:t>
            </w:del>
          </m:r>
          <m:sSub>
            <m:sSubPr>
              <m:ctrlPr>
                <w:del w:id="1090" w:author="Huang T  Dr (Surrey Business Schl)" w:date="2018-09-20T18:19:00Z">
                  <w:rPr>
                    <w:rFonts w:ascii="Cambria Math" w:hAnsi="Cambria Math" w:cs="Times New Roman"/>
                    <w:color w:val="000000" w:themeColor="text1"/>
                    <w:sz w:val="22"/>
                  </w:rPr>
                </w:del>
              </m:ctrlPr>
            </m:sSubPr>
            <m:e>
              <m:r>
                <w:del w:id="1091" w:author="Huang T  Dr (Surrey Business Schl)" w:date="2018-09-20T18:19:00Z">
                  <w:rPr>
                    <w:rFonts w:ascii="Cambria Math" w:hAnsi="Cambria Math" w:cs="Times New Roman"/>
                    <w:color w:val="000000" w:themeColor="text1"/>
                    <w:sz w:val="22"/>
                  </w:rPr>
                  <m:t>X</m:t>
                </w:del>
              </m:r>
            </m:e>
            <m:sub>
              <m:r>
                <w:del w:id="1092" w:author="Huang T  Dr (Surrey Business Schl)" w:date="2018-09-20T18:19:00Z">
                  <w:rPr>
                    <w:rFonts w:ascii="Cambria Math" w:hAnsi="Cambria Math" w:cs="Times New Roman"/>
                    <w:color w:val="000000" w:themeColor="text1"/>
                    <w:sz w:val="22"/>
                  </w:rPr>
                  <m:t>T</m:t>
                </w:del>
              </m:r>
              <m:r>
                <w:del w:id="1093" w:author="Huang T  Dr (Surrey Business Schl)" w:date="2018-09-20T18:19:00Z">
                  <m:rPr>
                    <m:sty m:val="p"/>
                  </m:rPr>
                  <w:rPr>
                    <w:rFonts w:ascii="Cambria Math" w:hAnsi="Cambria Math" w:cs="Times New Roman"/>
                    <w:color w:val="000000" w:themeColor="text1"/>
                    <w:sz w:val="22"/>
                  </w:rPr>
                  <m:t>+h</m:t>
                </w:del>
              </m:r>
            </m:sub>
          </m:sSub>
          <m:r>
            <w:del w:id="1094" w:author="Huang T  Dr (Surrey Business Schl)" w:date="2018-09-25T12:31:00Z">
              <m:rPr>
                <m:sty m:val="p"/>
              </m:rPr>
              <w:rPr>
                <w:rFonts w:ascii="Cambria Math" w:hAnsi="Cambria Math" w:cs="Times New Roman"/>
                <w:color w:val="000000" w:themeColor="text1"/>
                <w:sz w:val="22"/>
              </w:rPr>
              <m:t>+</m:t>
            </w:del>
          </m:r>
          <m:sSub>
            <m:sSubPr>
              <m:ctrlPr>
                <w:del w:id="1095" w:author="Huang T  Dr (Surrey Business Schl)" w:date="2018-09-25T12:31:00Z">
                  <w:rPr>
                    <w:rFonts w:ascii="Cambria Math" w:hAnsi="Cambria Math" w:cs="Times New Roman"/>
                    <w:color w:val="000000" w:themeColor="text1"/>
                    <w:sz w:val="22"/>
                  </w:rPr>
                </w:del>
              </m:ctrlPr>
            </m:sSubPr>
            <m:e>
              <m:r>
                <w:del w:id="1096" w:author="Huang T  Dr (Surrey Business Schl)" w:date="2018-09-25T12:31:00Z">
                  <w:rPr>
                    <w:rFonts w:ascii="Cambria Math" w:hAnsi="Cambria Math" w:cs="Times New Roman"/>
                    <w:color w:val="000000" w:themeColor="text1"/>
                    <w:sz w:val="22"/>
                  </w:rPr>
                  <m:t>u</m:t>
                </w:del>
              </m:r>
            </m:e>
            <m:sub>
              <m:r>
                <w:del w:id="1097" w:author="Huang T  Dr (Surrey Business Schl)" w:date="2018-09-25T12:31:00Z">
                  <w:rPr>
                    <w:rFonts w:ascii="Cambria Math" w:hAnsi="Cambria Math" w:cs="Times New Roman"/>
                    <w:color w:val="000000" w:themeColor="text1"/>
                    <w:sz w:val="22"/>
                  </w:rPr>
                  <m:t>T</m:t>
                </w:del>
              </m:r>
              <m:r>
                <w:del w:id="1098" w:author="Huang T  Dr (Surrey Business Schl)" w:date="2018-09-25T12:31:00Z">
                  <m:rPr>
                    <m:sty m:val="p"/>
                  </m:rPr>
                  <w:rPr>
                    <w:rFonts w:ascii="Cambria Math" w:hAnsi="Cambria Math" w:cs="Times New Roman"/>
                    <w:color w:val="000000" w:themeColor="text1"/>
                    <w:sz w:val="22"/>
                  </w:rPr>
                  <m:t>+h</m:t>
                </w:del>
              </m:r>
            </m:sub>
          </m:sSub>
        </m:oMath>
      </m:oMathPara>
    </w:p>
    <w:p w14:paraId="386B3462" w14:textId="175A62CB" w:rsidR="004C569C" w:rsidRPr="001E17BA" w:rsidDel="003A2C45" w:rsidRDefault="004C569C" w:rsidP="004C569C">
      <w:pPr>
        <w:shd w:val="clear" w:color="auto" w:fill="FFFFFF" w:themeFill="background1"/>
        <w:spacing w:after="0" w:line="360" w:lineRule="auto"/>
        <w:rPr>
          <w:del w:id="1099" w:author="Huang T  Dr (Surrey Business Schl)" w:date="2018-09-25T12:31:00Z"/>
          <w:rFonts w:cs="Times New Roman"/>
          <w:color w:val="000000" w:themeColor="text1"/>
          <w:sz w:val="22"/>
        </w:rPr>
      </w:pPr>
      <m:oMathPara>
        <m:oMath>
          <m:r>
            <w:del w:id="1100" w:author="Huang T  Dr (Surrey Business Schl)" w:date="2018-09-25T12:31:00Z">
              <w:rPr>
                <w:rFonts w:ascii="Cambria Math" w:hAnsi="Cambria Math" w:cs="Times New Roman"/>
                <w:color w:val="000000" w:themeColor="text1"/>
                <w:sz w:val="22"/>
              </w:rPr>
              <m:t>=</m:t>
            </w:del>
          </m:r>
          <m:d>
            <m:dPr>
              <m:ctrlPr>
                <w:del w:id="1101" w:author="Huang T  Dr (Surrey Business Schl)" w:date="2018-09-25T12:31:00Z">
                  <w:rPr>
                    <w:rFonts w:ascii="Cambria Math" w:hAnsi="Cambria Math" w:cs="Times New Roman"/>
                    <w:color w:val="000000" w:themeColor="text1"/>
                    <w:sz w:val="22"/>
                  </w:rPr>
                </w:del>
              </m:ctrlPr>
            </m:dPr>
            <m:e>
              <m:sSub>
                <m:sSubPr>
                  <m:ctrlPr>
                    <w:del w:id="1102" w:author="Huang T  Dr (Surrey Business Schl)" w:date="2018-09-25T12:31:00Z">
                      <w:rPr>
                        <w:rFonts w:ascii="Cambria Math" w:hAnsi="Cambria Math" w:cs="Times New Roman"/>
                        <w:color w:val="000000" w:themeColor="text1"/>
                        <w:sz w:val="22"/>
                      </w:rPr>
                    </w:del>
                  </m:ctrlPr>
                </m:sSubPr>
                <m:e>
                  <m:r>
                    <w:del w:id="1103" w:author="Huang T  Dr (Surrey Business Schl)" w:date="2018-09-25T12:31:00Z">
                      <m:rPr>
                        <m:sty m:val="p"/>
                      </m:rPr>
                      <w:rPr>
                        <w:rFonts w:ascii="Cambria Math" w:hAnsi="Cambria Math" w:cs="Times New Roman"/>
                        <w:color w:val="000000" w:themeColor="text1"/>
                        <w:sz w:val="22"/>
                      </w:rPr>
                      <m:t>β</m:t>
                    </w:del>
                  </m:r>
                </m:e>
                <m:sub>
                  <m:r>
                    <w:del w:id="1104" w:author="Huang T  Dr (Surrey Business Schl)" w:date="2018-09-25T12:31:00Z">
                      <w:rPr>
                        <w:rFonts w:ascii="Cambria Math" w:hAnsi="Cambria Math" w:cs="Times New Roman"/>
                        <w:color w:val="000000" w:themeColor="text1"/>
                        <w:sz w:val="22"/>
                      </w:rPr>
                      <m:t>2</m:t>
                    </w:del>
                  </m:r>
                </m:sub>
              </m:sSub>
              <m:r>
                <w:del w:id="1105" w:author="Huang T  Dr (Surrey Business Schl)" w:date="2018-09-25T12:31:00Z">
                  <m:rPr>
                    <m:sty m:val="p"/>
                  </m:rPr>
                  <w:rPr>
                    <w:rFonts w:ascii="Cambria Math" w:hAnsi="Cambria Math" w:cs="Times New Roman"/>
                    <w:color w:val="000000" w:themeColor="text1"/>
                    <w:sz w:val="22"/>
                  </w:rPr>
                  <m:t>-</m:t>
                </w:del>
              </m:r>
              <m:sSub>
                <m:sSubPr>
                  <m:ctrlPr>
                    <w:del w:id="1106" w:author="Huang T  Dr (Surrey Business Schl)" w:date="2018-09-25T12:31:00Z">
                      <w:rPr>
                        <w:rFonts w:ascii="Cambria Math" w:hAnsi="Cambria Math" w:cs="Times New Roman"/>
                        <w:color w:val="000000" w:themeColor="text1"/>
                        <w:sz w:val="22"/>
                      </w:rPr>
                    </w:del>
                  </m:ctrlPr>
                </m:sSubPr>
                <m:e>
                  <m:r>
                    <w:del w:id="1107" w:author="Huang T  Dr (Surrey Business Schl)" w:date="2018-09-25T12:31:00Z">
                      <m:rPr>
                        <m:sty m:val="p"/>
                      </m:rPr>
                      <w:rPr>
                        <w:rFonts w:ascii="Cambria Math" w:hAnsi="Cambria Math" w:cs="Times New Roman"/>
                        <w:color w:val="000000" w:themeColor="text1"/>
                        <w:sz w:val="22"/>
                      </w:rPr>
                      <m:t>β</m:t>
                    </w:del>
                  </m:r>
                </m:e>
                <m:sub>
                  <m:r>
                    <w:del w:id="1108" w:author="Huang T  Dr (Surrey Business Schl)" w:date="2018-09-25T12:31:00Z">
                      <w:rPr>
                        <w:rFonts w:ascii="Cambria Math" w:hAnsi="Cambria Math" w:cs="Times New Roman"/>
                        <w:color w:val="000000" w:themeColor="text1"/>
                        <w:sz w:val="22"/>
                      </w:rPr>
                      <m:t>1</m:t>
                    </w:del>
                  </m:r>
                </m:sub>
              </m:sSub>
            </m:e>
          </m:d>
          <m:r>
            <w:del w:id="1109" w:author="Huang T  Dr (Surrey Business Schl)" w:date="2018-09-20T18:32:00Z">
              <w:rPr>
                <w:rFonts w:ascii="Cambria Math" w:hAnsi="Cambria Math" w:cs="Times New Roman"/>
                <w:color w:val="000000" w:themeColor="text1"/>
                <w:sz w:val="22"/>
              </w:rPr>
              <m:t>'</m:t>
            </w:del>
          </m:r>
          <m:sSubSup>
            <m:sSubSupPr>
              <m:ctrlPr>
                <w:del w:id="1110" w:author="Huang T  Dr (Surrey Business Schl)" w:date="2018-09-20T18:32:00Z">
                  <w:rPr>
                    <w:rFonts w:ascii="Cambria Math" w:hAnsi="Cambria Math" w:cs="Times New Roman"/>
                    <w:color w:val="000000" w:themeColor="text1"/>
                    <w:sz w:val="22"/>
                  </w:rPr>
                </w:del>
              </m:ctrlPr>
            </m:sSubSupPr>
            <m:e>
              <m:r>
                <w:del w:id="1111" w:author="Huang T  Dr (Surrey Business Schl)" w:date="2018-09-20T18:32:00Z">
                  <m:rPr>
                    <m:sty m:val="p"/>
                  </m:rPr>
                  <w:rPr>
                    <w:rFonts w:ascii="Cambria Math" w:hAnsi="Cambria Math" w:cs="Times New Roman"/>
                    <w:color w:val="000000" w:themeColor="text1"/>
                    <w:sz w:val="22"/>
                  </w:rPr>
                  <m:t>X</m:t>
                </w:del>
              </m:r>
            </m:e>
            <m:sub>
              <m:r>
                <w:del w:id="1112" w:author="Huang T  Dr (Surrey Business Schl)" w:date="2018-09-20T18:32:00Z">
                  <m:rPr>
                    <m:sty m:val="p"/>
                  </m:rPr>
                  <w:rPr>
                    <w:rFonts w:ascii="Cambria Math" w:hAnsi="Cambria Math" w:cs="Times New Roman"/>
                    <w:color w:val="000000" w:themeColor="text1"/>
                    <w:sz w:val="22"/>
                  </w:rPr>
                  <m:t>m,</m:t>
                </w:del>
              </m:r>
              <m:sSub>
                <m:sSubPr>
                  <m:ctrlPr>
                    <w:del w:id="1113" w:author="Huang T  Dr (Surrey Business Schl)" w:date="2018-09-20T18:32:00Z">
                      <w:rPr>
                        <w:rFonts w:ascii="Cambria Math" w:hAnsi="Cambria Math" w:cs="Times New Roman"/>
                        <w:color w:val="000000" w:themeColor="text1"/>
                        <w:sz w:val="22"/>
                      </w:rPr>
                    </w:del>
                  </m:ctrlPr>
                </m:sSubPr>
                <m:e>
                  <m:r>
                    <w:del w:id="1114" w:author="Huang T  Dr (Surrey Business Schl)" w:date="2018-09-20T18:32:00Z">
                      <w:rPr>
                        <w:rFonts w:ascii="Cambria Math" w:hAnsi="Cambria Math" w:cs="Times New Roman"/>
                        <w:color w:val="000000" w:themeColor="text1"/>
                        <w:sz w:val="22"/>
                      </w:rPr>
                      <m:t>T</m:t>
                    </w:del>
                  </m:r>
                </m:e>
                <m:sub>
                  <m:r>
                    <w:del w:id="1115" w:author="Huang T  Dr (Surrey Business Schl)" w:date="2018-09-20T18:32:00Z">
                      <w:rPr>
                        <w:rFonts w:ascii="Cambria Math" w:hAnsi="Cambria Math" w:cs="Times New Roman"/>
                        <w:color w:val="000000" w:themeColor="text1"/>
                        <w:sz w:val="22"/>
                      </w:rPr>
                      <m:t>1</m:t>
                    </w:del>
                  </m:r>
                </m:sub>
              </m:sSub>
            </m:sub>
            <m:sup>
              <m:r>
                <w:del w:id="1116" w:author="Huang T  Dr (Surrey Business Schl)" w:date="2018-09-20T18:32:00Z">
                  <w:rPr>
                    <w:rFonts w:ascii="Cambria Math" w:hAnsi="Cambria Math" w:cs="Times New Roman"/>
                    <w:color w:val="000000" w:themeColor="text1"/>
                    <w:sz w:val="22"/>
                  </w:rPr>
                  <m:t>'</m:t>
                </w:del>
              </m:r>
            </m:sup>
          </m:sSubSup>
          <m:sSub>
            <m:sSubPr>
              <m:ctrlPr>
                <w:del w:id="1117" w:author="Huang T  Dr (Surrey Business Schl)" w:date="2018-09-20T18:32:00Z">
                  <w:rPr>
                    <w:rFonts w:ascii="Cambria Math" w:hAnsi="Cambria Math" w:cs="Times New Roman"/>
                    <w:color w:val="000000" w:themeColor="text1"/>
                    <w:sz w:val="22"/>
                  </w:rPr>
                </w:del>
              </m:ctrlPr>
            </m:sSubPr>
            <m:e>
              <m:r>
                <w:del w:id="1118" w:author="Huang T  Dr (Surrey Business Schl)" w:date="2018-09-20T18:32:00Z">
                  <m:rPr>
                    <m:sty m:val="p"/>
                  </m:rPr>
                  <w:rPr>
                    <w:rFonts w:ascii="Cambria Math" w:hAnsi="Cambria Math" w:cs="Times New Roman"/>
                    <w:color w:val="000000" w:themeColor="text1"/>
                    <w:sz w:val="22"/>
                  </w:rPr>
                  <m:t>X</m:t>
                </w:del>
              </m:r>
            </m:e>
            <m:sub>
              <m:r>
                <w:del w:id="1119" w:author="Huang T  Dr (Surrey Business Schl)" w:date="2018-09-20T18:32:00Z">
                  <m:rPr>
                    <m:sty m:val="p"/>
                  </m:rPr>
                  <w:rPr>
                    <w:rFonts w:ascii="Cambria Math" w:hAnsi="Cambria Math" w:cs="Times New Roman"/>
                    <w:color w:val="000000" w:themeColor="text1"/>
                    <w:sz w:val="22"/>
                  </w:rPr>
                  <m:t>m,</m:t>
                </w:del>
              </m:r>
              <m:sSub>
                <m:sSubPr>
                  <m:ctrlPr>
                    <w:del w:id="1120" w:author="Huang T  Dr (Surrey Business Schl)" w:date="2018-09-20T18:32:00Z">
                      <w:rPr>
                        <w:rFonts w:ascii="Cambria Math" w:hAnsi="Cambria Math" w:cs="Times New Roman"/>
                        <w:color w:val="000000" w:themeColor="text1"/>
                        <w:sz w:val="22"/>
                      </w:rPr>
                    </w:del>
                  </m:ctrlPr>
                </m:sSubPr>
                <m:e>
                  <m:r>
                    <w:del w:id="1121" w:author="Huang T  Dr (Surrey Business Schl)" w:date="2018-09-20T18:32:00Z">
                      <w:rPr>
                        <w:rFonts w:ascii="Cambria Math" w:hAnsi="Cambria Math" w:cs="Times New Roman"/>
                        <w:color w:val="000000" w:themeColor="text1"/>
                        <w:sz w:val="22"/>
                      </w:rPr>
                      <m:t>T</m:t>
                    </w:del>
                  </m:r>
                </m:e>
                <m:sub>
                  <m:r>
                    <w:del w:id="1122" w:author="Huang T  Dr (Surrey Business Schl)" w:date="2018-09-20T18:32:00Z">
                      <w:rPr>
                        <w:rFonts w:ascii="Cambria Math" w:hAnsi="Cambria Math" w:cs="Times New Roman"/>
                        <w:color w:val="000000" w:themeColor="text1"/>
                        <w:sz w:val="22"/>
                      </w:rPr>
                      <m:t>1</m:t>
                    </w:del>
                  </m:r>
                </m:sub>
              </m:sSub>
            </m:sub>
          </m:sSub>
          <m:sSup>
            <m:sSupPr>
              <m:ctrlPr>
                <w:del w:id="1123" w:author="Huang T  Dr (Surrey Business Schl)" w:date="2018-09-20T18:32:00Z">
                  <w:rPr>
                    <w:rFonts w:ascii="Cambria Math" w:hAnsi="Cambria Math" w:cs="Times New Roman"/>
                    <w:i/>
                    <w:color w:val="000000" w:themeColor="text1"/>
                    <w:sz w:val="22"/>
                  </w:rPr>
                </w:del>
              </m:ctrlPr>
            </m:sSupPr>
            <m:e>
              <m:r>
                <w:del w:id="1124" w:author="Huang T  Dr (Surrey Business Schl)" w:date="2018-09-20T18:32:00Z">
                  <w:rPr>
                    <w:rFonts w:ascii="Cambria Math" w:hAnsi="Cambria Math" w:cs="Times New Roman"/>
                    <w:color w:val="000000" w:themeColor="text1"/>
                    <w:sz w:val="22"/>
                  </w:rPr>
                  <m:t>(</m:t>
                </w:del>
              </m:r>
              <m:sSubSup>
                <m:sSubSupPr>
                  <m:ctrlPr>
                    <w:del w:id="1125" w:author="Huang T  Dr (Surrey Business Schl)" w:date="2018-09-20T18:32:00Z">
                      <w:rPr>
                        <w:rFonts w:ascii="Cambria Math" w:hAnsi="Cambria Math" w:cs="Times New Roman"/>
                        <w:color w:val="000000" w:themeColor="text1"/>
                        <w:sz w:val="22"/>
                      </w:rPr>
                    </w:del>
                  </m:ctrlPr>
                </m:sSubSupPr>
                <m:e>
                  <m:r>
                    <w:del w:id="1126" w:author="Huang T  Dr (Surrey Business Schl)" w:date="2018-09-20T18:32:00Z">
                      <m:rPr>
                        <m:sty m:val="p"/>
                      </m:rPr>
                      <w:rPr>
                        <w:rFonts w:ascii="Cambria Math" w:hAnsi="Cambria Math" w:cs="Times New Roman"/>
                        <w:color w:val="000000" w:themeColor="text1"/>
                        <w:sz w:val="22"/>
                      </w:rPr>
                      <m:t>X</m:t>
                    </w:del>
                  </m:r>
                </m:e>
                <m:sub>
                  <m:r>
                    <w:del w:id="1127" w:author="Huang T  Dr (Surrey Business Schl)" w:date="2018-09-20T18:32:00Z">
                      <m:rPr>
                        <m:sty m:val="p"/>
                      </m:rPr>
                      <w:rPr>
                        <w:rFonts w:ascii="Cambria Math" w:hAnsi="Cambria Math" w:cs="Times New Roman"/>
                        <w:color w:val="000000" w:themeColor="text1"/>
                        <w:sz w:val="22"/>
                      </w:rPr>
                      <m:t>m,</m:t>
                    </w:del>
                  </m:r>
                  <m:sSub>
                    <m:sSubPr>
                      <m:ctrlPr>
                        <w:del w:id="1128" w:author="Huang T  Dr (Surrey Business Schl)" w:date="2018-09-20T18:32:00Z">
                          <w:rPr>
                            <w:rFonts w:ascii="Cambria Math" w:hAnsi="Cambria Math" w:cs="Times New Roman"/>
                            <w:color w:val="000000" w:themeColor="text1"/>
                            <w:sz w:val="22"/>
                          </w:rPr>
                        </w:del>
                      </m:ctrlPr>
                    </m:sSubPr>
                    <m:e>
                      <m:r>
                        <w:del w:id="1129" w:author="Huang T  Dr (Surrey Business Schl)" w:date="2018-09-20T18:32:00Z">
                          <w:rPr>
                            <w:rFonts w:ascii="Cambria Math" w:hAnsi="Cambria Math" w:cs="Times New Roman"/>
                            <w:color w:val="000000" w:themeColor="text1"/>
                            <w:sz w:val="22"/>
                          </w:rPr>
                          <m:t>T</m:t>
                        </w:del>
                      </m:r>
                    </m:e>
                    <m:sub>
                      <m:r>
                        <w:del w:id="1130" w:author="Huang T  Dr (Surrey Business Schl)" w:date="2018-09-20T18:32:00Z">
                          <w:rPr>
                            <w:rFonts w:ascii="Cambria Math" w:hAnsi="Cambria Math" w:cs="Times New Roman"/>
                            <w:color w:val="000000" w:themeColor="text1"/>
                            <w:sz w:val="22"/>
                          </w:rPr>
                          <m:t>1</m:t>
                        </w:del>
                      </m:r>
                    </m:sub>
                  </m:sSub>
                </m:sub>
                <m:sup>
                  <m:r>
                    <w:del w:id="1131" w:author="Huang T  Dr (Surrey Business Schl)" w:date="2018-09-20T18:32:00Z">
                      <m:rPr>
                        <m:sty m:val="p"/>
                      </m:rPr>
                      <w:rPr>
                        <w:rFonts w:ascii="Cambria Math" w:hAnsi="Cambria Math" w:cs="Times New Roman"/>
                        <w:color w:val="000000" w:themeColor="text1"/>
                        <w:sz w:val="22"/>
                      </w:rPr>
                      <m:t>'</m:t>
                    </w:del>
                  </m:r>
                </m:sup>
              </m:sSubSup>
              <m:sSub>
                <m:sSubPr>
                  <m:ctrlPr>
                    <w:del w:id="1132" w:author="Huang T  Dr (Surrey Business Schl)" w:date="2018-09-20T18:32:00Z">
                      <w:rPr>
                        <w:rFonts w:ascii="Cambria Math" w:hAnsi="Cambria Math" w:cs="Times New Roman"/>
                        <w:color w:val="000000" w:themeColor="text1"/>
                        <w:sz w:val="22"/>
                      </w:rPr>
                    </w:del>
                  </m:ctrlPr>
                </m:sSubPr>
                <m:e>
                  <m:r>
                    <w:del w:id="1133" w:author="Huang T  Dr (Surrey Business Schl)" w:date="2018-09-20T18:32:00Z">
                      <m:rPr>
                        <m:sty m:val="p"/>
                      </m:rPr>
                      <w:rPr>
                        <w:rFonts w:ascii="Cambria Math" w:hAnsi="Cambria Math" w:cs="Times New Roman"/>
                        <w:color w:val="000000" w:themeColor="text1"/>
                        <w:sz w:val="22"/>
                      </w:rPr>
                      <m:t>X</m:t>
                    </w:del>
                  </m:r>
                </m:e>
                <m:sub>
                  <m:r>
                    <w:del w:id="1134" w:author="Huang T  Dr (Surrey Business Schl)" w:date="2018-09-20T18:32:00Z">
                      <m:rPr>
                        <m:sty m:val="p"/>
                      </m:rPr>
                      <w:rPr>
                        <w:rFonts w:ascii="Cambria Math" w:hAnsi="Cambria Math" w:cs="Times New Roman"/>
                        <w:color w:val="000000" w:themeColor="text1"/>
                        <w:sz w:val="22"/>
                      </w:rPr>
                      <m:t>m,</m:t>
                    </w:del>
                  </m:r>
                  <m:sSub>
                    <m:sSubPr>
                      <m:ctrlPr>
                        <w:del w:id="1135" w:author="Huang T  Dr (Surrey Business Schl)" w:date="2018-09-20T18:32:00Z">
                          <w:rPr>
                            <w:rFonts w:ascii="Cambria Math" w:hAnsi="Cambria Math" w:cs="Times New Roman"/>
                            <w:color w:val="000000" w:themeColor="text1"/>
                            <w:sz w:val="22"/>
                          </w:rPr>
                        </w:del>
                      </m:ctrlPr>
                    </m:sSubPr>
                    <m:e>
                      <m:r>
                        <w:del w:id="1136" w:author="Huang T  Dr (Surrey Business Schl)" w:date="2018-09-20T18:32:00Z">
                          <w:rPr>
                            <w:rFonts w:ascii="Cambria Math" w:hAnsi="Cambria Math" w:cs="Times New Roman"/>
                            <w:color w:val="000000" w:themeColor="text1"/>
                            <w:sz w:val="22"/>
                          </w:rPr>
                          <m:t>T</m:t>
                        </w:del>
                      </m:r>
                    </m:e>
                    <m:sub>
                      <m:r>
                        <w:del w:id="1137" w:author="Huang T  Dr (Surrey Business Schl)" w:date="2018-09-20T18:32:00Z">
                          <w:rPr>
                            <w:rFonts w:ascii="Cambria Math" w:hAnsi="Cambria Math" w:cs="Times New Roman"/>
                            <w:color w:val="000000" w:themeColor="text1"/>
                            <w:sz w:val="22"/>
                          </w:rPr>
                          <m:t>1</m:t>
                        </w:del>
                      </m:r>
                    </m:sub>
                  </m:sSub>
                </m:sub>
              </m:sSub>
              <m:r>
                <w:del w:id="1138" w:author="Huang T  Dr (Surrey Business Schl)" w:date="2018-09-20T18:32:00Z">
                  <w:rPr>
                    <w:rFonts w:ascii="Cambria Math" w:hAnsi="Cambria Math" w:cs="Times New Roman"/>
                    <w:color w:val="000000" w:themeColor="text1"/>
                    <w:sz w:val="22"/>
                  </w:rPr>
                  <m:t>)</m:t>
                </w:del>
              </m:r>
            </m:e>
            <m:sup>
              <m:r>
                <w:del w:id="1139" w:author="Huang T  Dr (Surrey Business Schl)" w:date="2018-09-20T18:32:00Z">
                  <w:rPr>
                    <w:rFonts w:ascii="Cambria Math" w:hAnsi="Cambria Math" w:cs="Times New Roman"/>
                    <w:color w:val="000000" w:themeColor="text1"/>
                    <w:sz w:val="22"/>
                  </w:rPr>
                  <m:t>-1</m:t>
                </w:del>
              </m:r>
            </m:sup>
          </m:sSup>
          <m:sSub>
            <m:sSubPr>
              <m:ctrlPr>
                <w:del w:id="1140" w:author="Huang T  Dr (Surrey Business Schl)" w:date="2018-09-20T18:32:00Z">
                  <w:rPr>
                    <w:rFonts w:ascii="Cambria Math" w:hAnsi="Cambria Math" w:cs="Times New Roman"/>
                    <w:color w:val="000000" w:themeColor="text1"/>
                    <w:sz w:val="22"/>
                  </w:rPr>
                </w:del>
              </m:ctrlPr>
            </m:sSubPr>
            <m:e>
              <m:r>
                <w:del w:id="1141" w:author="Huang T  Dr (Surrey Business Schl)" w:date="2018-09-20T18:32:00Z">
                  <w:rPr>
                    <w:rFonts w:ascii="Cambria Math" w:hAnsi="Cambria Math" w:cs="Times New Roman"/>
                    <w:color w:val="000000" w:themeColor="text1"/>
                    <w:sz w:val="22"/>
                  </w:rPr>
                  <m:t>X</m:t>
                </w:del>
              </m:r>
            </m:e>
            <m:sub>
              <m:r>
                <w:del w:id="1142" w:author="Huang T  Dr (Surrey Business Schl)" w:date="2018-09-20T18:32:00Z">
                  <w:rPr>
                    <w:rFonts w:ascii="Cambria Math" w:hAnsi="Cambria Math" w:cs="Times New Roman"/>
                    <w:color w:val="000000" w:themeColor="text1"/>
                    <w:sz w:val="22"/>
                  </w:rPr>
                  <m:t>T</m:t>
                </w:del>
              </m:r>
              <m:r>
                <w:del w:id="1143" w:author="Huang T  Dr (Surrey Business Schl)" w:date="2018-09-20T18:32:00Z">
                  <m:rPr>
                    <m:sty m:val="p"/>
                  </m:rPr>
                  <w:rPr>
                    <w:rFonts w:ascii="Cambria Math" w:hAnsi="Cambria Math" w:cs="Times New Roman"/>
                    <w:color w:val="000000" w:themeColor="text1"/>
                    <w:sz w:val="22"/>
                  </w:rPr>
                  <m:t>+h</m:t>
                </w:del>
              </m:r>
            </m:sub>
          </m:sSub>
          <m:r>
            <w:del w:id="1144" w:author="Huang T  Dr (Surrey Business Schl)" w:date="2018-09-25T12:31:00Z">
              <m:rPr>
                <m:sty m:val="p"/>
              </m:rPr>
              <w:rPr>
                <w:rFonts w:ascii="Cambria Math" w:hAnsi="Cambria Math" w:cs="Times New Roman"/>
                <w:color w:val="000000" w:themeColor="text1"/>
                <w:sz w:val="22"/>
              </w:rPr>
              <m:t>-</m:t>
            </w:del>
          </m:r>
          <m:sSubSup>
            <m:sSubSupPr>
              <m:ctrlPr>
                <w:del w:id="1145" w:author="Huang T  Dr (Surrey Business Schl)" w:date="2018-09-25T12:31:00Z">
                  <w:rPr>
                    <w:rFonts w:ascii="Cambria Math" w:hAnsi="Cambria Math" w:cs="Times New Roman"/>
                    <w:color w:val="000000" w:themeColor="text1"/>
                    <w:sz w:val="22"/>
                  </w:rPr>
                </w:del>
              </m:ctrlPr>
            </m:sSubSupPr>
            <m:e>
              <m:r>
                <w:del w:id="1146" w:author="Huang T  Dr (Surrey Business Schl)" w:date="2018-09-25T12:31:00Z">
                  <m:rPr>
                    <m:sty m:val="p"/>
                  </m:rPr>
                  <w:rPr>
                    <w:rFonts w:ascii="Cambria Math" w:hAnsi="Cambria Math" w:cs="Times New Roman"/>
                    <w:color w:val="000000" w:themeColor="text1"/>
                    <w:sz w:val="22"/>
                  </w:rPr>
                  <m:t>u</m:t>
                </w:del>
              </m:r>
            </m:e>
            <m:sub>
              <m:r>
                <w:del w:id="1147" w:author="Huang T  Dr (Surrey Business Schl)" w:date="2018-09-25T12:31:00Z">
                  <w:rPr>
                    <w:rFonts w:ascii="Cambria Math" w:hAnsi="Cambria Math" w:cs="Times New Roman"/>
                    <w:color w:val="000000" w:themeColor="text1"/>
                    <w:sz w:val="22"/>
                  </w:rPr>
                  <m:t>m,T</m:t>
                </w:del>
              </m:r>
            </m:sub>
            <m:sup>
              <m:r>
                <w:del w:id="1148" w:author="Huang T  Dr (Surrey Business Schl)" w:date="2018-09-25T12:31:00Z">
                  <w:rPr>
                    <w:rFonts w:ascii="Cambria Math" w:hAnsi="Cambria Math" w:cs="Times New Roman"/>
                    <w:color w:val="000000" w:themeColor="text1"/>
                    <w:sz w:val="22"/>
                  </w:rPr>
                  <m:t>'</m:t>
                </w:del>
              </m:r>
            </m:sup>
          </m:sSubSup>
          <m:sSub>
            <m:sSubPr>
              <m:ctrlPr>
                <w:del w:id="1149" w:author="Huang T  Dr (Surrey Business Schl)" w:date="2018-09-25T12:31:00Z">
                  <w:rPr>
                    <w:rFonts w:ascii="Cambria Math" w:hAnsi="Cambria Math" w:cs="Times New Roman"/>
                    <w:color w:val="000000" w:themeColor="text1"/>
                    <w:sz w:val="22"/>
                  </w:rPr>
                </w:del>
              </m:ctrlPr>
            </m:sSubPr>
            <m:e>
              <m:r>
                <w:del w:id="1150" w:author="Huang T  Dr (Surrey Business Schl)" w:date="2018-09-25T12:31:00Z">
                  <m:rPr>
                    <m:sty m:val="p"/>
                  </m:rPr>
                  <w:rPr>
                    <w:rFonts w:ascii="Cambria Math" w:hAnsi="Cambria Math" w:cs="Times New Roman"/>
                    <w:color w:val="000000" w:themeColor="text1"/>
                    <w:sz w:val="22"/>
                  </w:rPr>
                  <m:t>X</m:t>
                </w:del>
              </m:r>
            </m:e>
            <m:sub>
              <m:r>
                <w:del w:id="1151" w:author="Huang T  Dr (Surrey Business Schl)" w:date="2018-09-25T12:31:00Z">
                  <m:rPr>
                    <m:sty m:val="p"/>
                  </m:rPr>
                  <w:rPr>
                    <w:rFonts w:ascii="Cambria Math" w:hAnsi="Cambria Math" w:cs="Times New Roman"/>
                    <w:color w:val="000000" w:themeColor="text1"/>
                    <w:sz w:val="22"/>
                  </w:rPr>
                  <m:t>m,</m:t>
                </w:del>
              </m:r>
              <m:r>
                <w:del w:id="1152" w:author="Huang T  Dr (Surrey Business Schl)" w:date="2018-09-25T12:31:00Z">
                  <w:rPr>
                    <w:rFonts w:ascii="Cambria Math" w:hAnsi="Cambria Math" w:cs="Times New Roman"/>
                    <w:color w:val="000000" w:themeColor="text1"/>
                    <w:sz w:val="22"/>
                  </w:rPr>
                  <m:t>T</m:t>
                </w:del>
              </m:r>
              <m:ctrlPr>
                <w:del w:id="1153" w:author="Huang T  Dr (Surrey Business Schl)" w:date="2018-09-25T12:31:00Z">
                  <w:rPr>
                    <w:rFonts w:ascii="Cambria Math" w:hAnsi="Cambria Math" w:cs="Times New Roman"/>
                    <w:noProof/>
                    <w:color w:val="000000" w:themeColor="text1"/>
                    <w:sz w:val="22"/>
                  </w:rPr>
                </w:del>
              </m:ctrlPr>
            </m:sub>
          </m:sSub>
          <m:sSup>
            <m:sSupPr>
              <m:ctrlPr>
                <w:del w:id="1154" w:author="Huang T  Dr (Surrey Business Schl)" w:date="2018-09-25T12:31:00Z">
                  <w:rPr>
                    <w:rFonts w:ascii="Cambria Math" w:hAnsi="Cambria Math" w:cs="Times New Roman"/>
                    <w:i/>
                    <w:noProof/>
                    <w:color w:val="000000" w:themeColor="text1"/>
                    <w:sz w:val="22"/>
                  </w:rPr>
                </w:del>
              </m:ctrlPr>
            </m:sSupPr>
            <m:e>
              <m:r>
                <w:del w:id="1155" w:author="Huang T  Dr (Surrey Business Schl)" w:date="2018-09-25T12:31:00Z">
                  <w:rPr>
                    <w:rFonts w:ascii="Cambria Math" w:hAnsi="Cambria Math" w:cs="Times New Roman"/>
                    <w:noProof/>
                    <w:color w:val="000000" w:themeColor="text1"/>
                    <w:sz w:val="22"/>
                  </w:rPr>
                  <m:t>(</m:t>
                </w:del>
              </m:r>
              <m:sSubSup>
                <m:sSubSupPr>
                  <m:ctrlPr>
                    <w:del w:id="1156" w:author="Huang T  Dr (Surrey Business Schl)" w:date="2018-09-25T12:31:00Z">
                      <w:rPr>
                        <w:rFonts w:ascii="Cambria Math" w:hAnsi="Cambria Math" w:cs="Times New Roman"/>
                        <w:color w:val="000000" w:themeColor="text1"/>
                        <w:sz w:val="22"/>
                      </w:rPr>
                    </w:del>
                  </m:ctrlPr>
                </m:sSubSupPr>
                <m:e>
                  <m:r>
                    <w:del w:id="1157" w:author="Huang T  Dr (Surrey Business Schl)" w:date="2018-09-25T12:31:00Z">
                      <m:rPr>
                        <m:sty m:val="p"/>
                      </m:rPr>
                      <w:rPr>
                        <w:rFonts w:ascii="Cambria Math" w:hAnsi="Cambria Math" w:cs="Times New Roman"/>
                        <w:color w:val="000000" w:themeColor="text1"/>
                        <w:sz w:val="22"/>
                      </w:rPr>
                      <m:t>X</m:t>
                    </w:del>
                  </m:r>
                </m:e>
                <m:sub>
                  <m:r>
                    <w:del w:id="1158" w:author="Huang T  Dr (Surrey Business Schl)" w:date="2018-09-25T12:31:00Z">
                      <m:rPr>
                        <m:sty m:val="p"/>
                      </m:rPr>
                      <w:rPr>
                        <w:rFonts w:ascii="Cambria Math" w:hAnsi="Cambria Math" w:cs="Times New Roman"/>
                        <w:color w:val="000000" w:themeColor="text1"/>
                        <w:sz w:val="22"/>
                      </w:rPr>
                      <m:t>m,</m:t>
                    </w:del>
                  </m:r>
                  <m:sSub>
                    <m:sSubPr>
                      <m:ctrlPr>
                        <w:del w:id="1159" w:author="Huang T  Dr (Surrey Business Schl)" w:date="2018-09-25T12:31:00Z">
                          <w:rPr>
                            <w:rFonts w:ascii="Cambria Math" w:hAnsi="Cambria Math" w:cs="Times New Roman"/>
                            <w:color w:val="000000" w:themeColor="text1"/>
                            <w:sz w:val="22"/>
                          </w:rPr>
                        </w:del>
                      </m:ctrlPr>
                    </m:sSubPr>
                    <m:e>
                      <m:r>
                        <w:del w:id="1160" w:author="Huang T  Dr (Surrey Business Schl)" w:date="2018-09-25T12:31:00Z">
                          <w:rPr>
                            <w:rFonts w:ascii="Cambria Math" w:hAnsi="Cambria Math" w:cs="Times New Roman"/>
                            <w:color w:val="000000" w:themeColor="text1"/>
                            <w:sz w:val="22"/>
                          </w:rPr>
                          <m:t>T</m:t>
                        </w:del>
                      </m:r>
                    </m:e>
                    <m:sub>
                      <m:r>
                        <w:del w:id="1161" w:author="Huang T  Dr (Surrey Business Schl)" w:date="2018-09-25T12:31:00Z">
                          <w:rPr>
                            <w:rFonts w:ascii="Cambria Math" w:hAnsi="Cambria Math" w:cs="Times New Roman"/>
                            <w:color w:val="000000" w:themeColor="text1"/>
                            <w:sz w:val="22"/>
                          </w:rPr>
                          <m:t>1</m:t>
                        </w:del>
                      </m:r>
                    </m:sub>
                  </m:sSub>
                </m:sub>
                <m:sup>
                  <m:r>
                    <w:del w:id="1162" w:author="Huang T  Dr (Surrey Business Schl)" w:date="2018-09-25T12:31:00Z">
                      <w:rPr>
                        <w:rFonts w:ascii="Cambria Math" w:hAnsi="Cambria Math" w:cs="Times New Roman"/>
                        <w:color w:val="000000" w:themeColor="text1"/>
                        <w:sz w:val="22"/>
                      </w:rPr>
                      <m:t>'</m:t>
                    </w:del>
                  </m:r>
                </m:sup>
              </m:sSubSup>
              <m:sSub>
                <m:sSubPr>
                  <m:ctrlPr>
                    <w:del w:id="1163" w:author="Huang T  Dr (Surrey Business Schl)" w:date="2018-09-25T12:31:00Z">
                      <w:rPr>
                        <w:rFonts w:ascii="Cambria Math" w:hAnsi="Cambria Math" w:cs="Times New Roman"/>
                        <w:color w:val="000000" w:themeColor="text1"/>
                        <w:sz w:val="22"/>
                      </w:rPr>
                    </w:del>
                  </m:ctrlPr>
                </m:sSubPr>
                <m:e>
                  <m:r>
                    <w:del w:id="1164" w:author="Huang T  Dr (Surrey Business Schl)" w:date="2018-09-25T12:31:00Z">
                      <m:rPr>
                        <m:sty m:val="p"/>
                      </m:rPr>
                      <w:rPr>
                        <w:rFonts w:ascii="Cambria Math" w:hAnsi="Cambria Math" w:cs="Times New Roman"/>
                        <w:color w:val="000000" w:themeColor="text1"/>
                        <w:sz w:val="22"/>
                      </w:rPr>
                      <m:t>X</m:t>
                    </w:del>
                  </m:r>
                </m:e>
                <m:sub>
                  <m:r>
                    <w:del w:id="1165" w:author="Huang T  Dr (Surrey Business Schl)" w:date="2018-09-25T12:31:00Z">
                      <m:rPr>
                        <m:sty m:val="p"/>
                      </m:rPr>
                      <w:rPr>
                        <w:rFonts w:ascii="Cambria Math" w:hAnsi="Cambria Math" w:cs="Times New Roman"/>
                        <w:color w:val="000000" w:themeColor="text1"/>
                        <w:sz w:val="22"/>
                      </w:rPr>
                      <m:t>m,</m:t>
                    </w:del>
                  </m:r>
                  <m:sSub>
                    <m:sSubPr>
                      <m:ctrlPr>
                        <w:del w:id="1166" w:author="Huang T  Dr (Surrey Business Schl)" w:date="2018-09-25T12:31:00Z">
                          <w:rPr>
                            <w:rFonts w:ascii="Cambria Math" w:hAnsi="Cambria Math" w:cs="Times New Roman"/>
                            <w:color w:val="000000" w:themeColor="text1"/>
                            <w:sz w:val="22"/>
                          </w:rPr>
                        </w:del>
                      </m:ctrlPr>
                    </m:sSubPr>
                    <m:e>
                      <m:r>
                        <w:del w:id="1167" w:author="Huang T  Dr (Surrey Business Schl)" w:date="2018-09-25T12:31:00Z">
                          <w:rPr>
                            <w:rFonts w:ascii="Cambria Math" w:hAnsi="Cambria Math" w:cs="Times New Roman"/>
                            <w:color w:val="000000" w:themeColor="text1"/>
                            <w:sz w:val="22"/>
                          </w:rPr>
                          <m:t>T</m:t>
                        </w:del>
                      </m:r>
                    </m:e>
                    <m:sub>
                      <m:r>
                        <w:del w:id="1168" w:author="Huang T  Dr (Surrey Business Schl)" w:date="2018-09-25T12:31:00Z">
                          <w:rPr>
                            <w:rFonts w:ascii="Cambria Math" w:hAnsi="Cambria Math" w:cs="Times New Roman"/>
                            <w:color w:val="000000" w:themeColor="text1"/>
                            <w:sz w:val="22"/>
                          </w:rPr>
                          <m:t>1</m:t>
                        </w:del>
                      </m:r>
                    </m:sub>
                  </m:sSub>
                </m:sub>
              </m:sSub>
              <m:r>
                <w:del w:id="1169" w:author="Huang T  Dr (Surrey Business Schl)" w:date="2018-09-25T12:31:00Z">
                  <w:rPr>
                    <w:rFonts w:ascii="Cambria Math" w:hAnsi="Cambria Math" w:cs="Times New Roman"/>
                    <w:color w:val="000000" w:themeColor="text1"/>
                    <w:sz w:val="22"/>
                  </w:rPr>
                  <m:t>)</m:t>
                </w:del>
              </m:r>
              <m:ctrlPr>
                <w:del w:id="1170" w:author="Huang T  Dr (Surrey Business Schl)" w:date="2018-09-25T12:31:00Z">
                  <w:rPr>
                    <w:rFonts w:ascii="Cambria Math" w:hAnsi="Cambria Math" w:cs="Times New Roman"/>
                    <w:i/>
                    <w:color w:val="000000" w:themeColor="text1"/>
                    <w:sz w:val="22"/>
                  </w:rPr>
                </w:del>
              </m:ctrlPr>
            </m:e>
            <m:sup>
              <m:r>
                <w:del w:id="1171" w:author="Huang T  Dr (Surrey Business Schl)" w:date="2018-09-25T12:31:00Z">
                  <w:rPr>
                    <w:rFonts w:ascii="Cambria Math" w:hAnsi="Cambria Math" w:cs="Times New Roman"/>
                    <w:color w:val="000000" w:themeColor="text1"/>
                    <w:sz w:val="22"/>
                  </w:rPr>
                  <m:t>-1</m:t>
                </w:del>
              </m:r>
              <m:ctrlPr>
                <w:del w:id="1172" w:author="Huang T  Dr (Surrey Business Schl)" w:date="2018-09-25T12:31:00Z">
                  <w:rPr>
                    <w:rFonts w:ascii="Cambria Math" w:hAnsi="Cambria Math" w:cs="Times New Roman"/>
                    <w:i/>
                    <w:color w:val="000000" w:themeColor="text1"/>
                    <w:sz w:val="22"/>
                  </w:rPr>
                </w:del>
              </m:ctrlPr>
            </m:sup>
          </m:sSup>
          <m:sSub>
            <m:sSubPr>
              <m:ctrlPr>
                <w:del w:id="1173" w:author="Huang T  Dr (Surrey Business Schl)" w:date="2018-09-25T12:31:00Z">
                  <w:rPr>
                    <w:rFonts w:ascii="Cambria Math" w:hAnsi="Cambria Math" w:cs="Times New Roman"/>
                    <w:color w:val="000000" w:themeColor="text1"/>
                    <w:sz w:val="22"/>
                  </w:rPr>
                </w:del>
              </m:ctrlPr>
            </m:sSubPr>
            <m:e>
              <m:r>
                <w:del w:id="1174" w:author="Huang T  Dr (Surrey Business Schl)" w:date="2018-09-25T12:31:00Z">
                  <w:rPr>
                    <w:rFonts w:ascii="Cambria Math" w:hAnsi="Cambria Math" w:cs="Times New Roman"/>
                    <w:color w:val="000000" w:themeColor="text1"/>
                    <w:sz w:val="22"/>
                  </w:rPr>
                  <m:t>X</m:t>
                </w:del>
              </m:r>
            </m:e>
            <m:sub>
              <m:r>
                <w:del w:id="1175" w:author="Huang T  Dr (Surrey Business Schl)" w:date="2018-09-25T12:31:00Z">
                  <w:rPr>
                    <w:rFonts w:ascii="Cambria Math" w:hAnsi="Cambria Math" w:cs="Times New Roman"/>
                    <w:color w:val="000000" w:themeColor="text1"/>
                    <w:sz w:val="22"/>
                  </w:rPr>
                  <m:t>T</m:t>
                </w:del>
              </m:r>
              <m:r>
                <w:del w:id="1176" w:author="Huang T  Dr (Surrey Business Schl)" w:date="2018-09-25T12:31:00Z">
                  <m:rPr>
                    <m:sty m:val="p"/>
                  </m:rPr>
                  <w:rPr>
                    <w:rFonts w:ascii="Cambria Math" w:hAnsi="Cambria Math" w:cs="Times New Roman"/>
                    <w:color w:val="000000" w:themeColor="text1"/>
                    <w:sz w:val="22"/>
                  </w:rPr>
                  <m:t>+h</m:t>
                </w:del>
              </m:r>
            </m:sub>
          </m:sSub>
          <m:r>
            <w:del w:id="1177" w:author="Huang T  Dr (Surrey Business Schl)" w:date="2018-09-25T12:31:00Z">
              <w:rPr>
                <w:rFonts w:ascii="Cambria Math" w:hAnsi="Cambria Math" w:cs="Times New Roman"/>
                <w:color w:val="000000" w:themeColor="text1"/>
                <w:sz w:val="22"/>
              </w:rPr>
              <m:t>+</m:t>
            </w:del>
          </m:r>
          <m:sSub>
            <m:sSubPr>
              <m:ctrlPr>
                <w:del w:id="1178" w:author="Huang T  Dr (Surrey Business Schl)" w:date="2018-09-25T12:31:00Z">
                  <w:rPr>
                    <w:rFonts w:ascii="Cambria Math" w:hAnsi="Cambria Math" w:cs="Times New Roman"/>
                    <w:color w:val="000000" w:themeColor="text1"/>
                    <w:sz w:val="22"/>
                  </w:rPr>
                </w:del>
              </m:ctrlPr>
            </m:sSubPr>
            <m:e>
              <m:r>
                <w:del w:id="1179" w:author="Huang T  Dr (Surrey Business Schl)" w:date="2018-09-25T12:31:00Z">
                  <w:rPr>
                    <w:rFonts w:ascii="Cambria Math" w:hAnsi="Cambria Math" w:cs="Times New Roman"/>
                    <w:color w:val="000000" w:themeColor="text1"/>
                    <w:sz w:val="22"/>
                  </w:rPr>
                  <m:t>u</m:t>
                </w:del>
              </m:r>
            </m:e>
            <m:sub>
              <m:r>
                <w:del w:id="1180" w:author="Huang T  Dr (Surrey Business Schl)" w:date="2018-09-25T12:31:00Z">
                  <w:rPr>
                    <w:rFonts w:ascii="Cambria Math" w:hAnsi="Cambria Math" w:cs="Times New Roman"/>
                    <w:color w:val="000000" w:themeColor="text1"/>
                    <w:sz w:val="22"/>
                  </w:rPr>
                  <m:t>T</m:t>
                </w:del>
              </m:r>
              <m:r>
                <w:del w:id="1181" w:author="Huang T  Dr (Surrey Business Schl)" w:date="2018-09-25T12:31:00Z">
                  <m:rPr>
                    <m:sty m:val="p"/>
                  </m:rPr>
                  <w:rPr>
                    <w:rFonts w:ascii="Cambria Math" w:hAnsi="Cambria Math" w:cs="Times New Roman"/>
                    <w:color w:val="000000" w:themeColor="text1"/>
                    <w:sz w:val="22"/>
                  </w:rPr>
                  <m:t>+h</m:t>
                </w:del>
              </m:r>
            </m:sub>
          </m:sSub>
        </m:oMath>
      </m:oMathPara>
    </w:p>
    <w:p w14:paraId="03C55731" w14:textId="08582D2B" w:rsidR="004C569C" w:rsidRPr="001E17BA" w:rsidDel="001F03BB" w:rsidRDefault="004C569C" w:rsidP="004C569C">
      <w:pPr>
        <w:shd w:val="clear" w:color="auto" w:fill="FFFFFF" w:themeFill="background1"/>
        <w:spacing w:after="0" w:line="360" w:lineRule="auto"/>
        <w:rPr>
          <w:del w:id="1182" w:author="Huang T  Dr (Surrey Business Schl)" w:date="2018-09-20T18:10:00Z"/>
          <w:rFonts w:cs="Times New Roman"/>
          <w:color w:val="000000" w:themeColor="text1"/>
          <w:sz w:val="22"/>
        </w:rPr>
      </w:pPr>
      <m:oMathPara>
        <m:oMath>
          <m:r>
            <w:del w:id="1183" w:author="Huang T  Dr (Surrey Business Schl)" w:date="2018-09-20T18:10:00Z">
              <w:rPr>
                <w:rFonts w:ascii="Cambria Math" w:hAnsi="Cambria Math" w:cs="Times New Roman"/>
                <w:color w:val="000000" w:themeColor="text1"/>
                <w:sz w:val="22"/>
              </w:rPr>
              <m:t>=</m:t>
            </w:del>
          </m:r>
          <m:d>
            <m:dPr>
              <m:ctrlPr>
                <w:del w:id="1184" w:author="Huang T  Dr (Surrey Business Schl)" w:date="2018-09-20T18:10:00Z">
                  <w:rPr>
                    <w:rFonts w:ascii="Cambria Math" w:hAnsi="Cambria Math" w:cs="Times New Roman"/>
                    <w:color w:val="000000" w:themeColor="text1"/>
                    <w:sz w:val="22"/>
                  </w:rPr>
                </w:del>
              </m:ctrlPr>
            </m:dPr>
            <m:e>
              <m:sSub>
                <m:sSubPr>
                  <m:ctrlPr>
                    <w:del w:id="1185" w:author="Huang T  Dr (Surrey Business Schl)" w:date="2018-09-20T18:10:00Z">
                      <w:rPr>
                        <w:rFonts w:ascii="Cambria Math" w:hAnsi="Cambria Math" w:cs="Times New Roman"/>
                        <w:color w:val="000000" w:themeColor="text1"/>
                        <w:sz w:val="22"/>
                      </w:rPr>
                    </w:del>
                  </m:ctrlPr>
                </m:sSubPr>
                <m:e>
                  <m:r>
                    <w:del w:id="1186" w:author="Huang T  Dr (Surrey Business Schl)" w:date="2018-09-20T18:10:00Z">
                      <m:rPr>
                        <m:sty m:val="p"/>
                      </m:rPr>
                      <w:rPr>
                        <w:rFonts w:ascii="Cambria Math" w:hAnsi="Cambria Math" w:cs="Times New Roman"/>
                        <w:color w:val="000000" w:themeColor="text1"/>
                        <w:sz w:val="22"/>
                      </w:rPr>
                      <m:t>β</m:t>
                    </w:del>
                  </m:r>
                </m:e>
                <m:sub>
                  <m:r>
                    <w:del w:id="1187" w:author="Huang T  Dr (Surrey Business Schl)" w:date="2018-09-20T18:10:00Z">
                      <w:rPr>
                        <w:rFonts w:ascii="Cambria Math" w:hAnsi="Cambria Math" w:cs="Times New Roman"/>
                        <w:color w:val="000000" w:themeColor="text1"/>
                        <w:sz w:val="22"/>
                      </w:rPr>
                      <m:t>2</m:t>
                    </w:del>
                  </m:r>
                </m:sub>
              </m:sSub>
              <m:r>
                <w:del w:id="1188" w:author="Huang T  Dr (Surrey Business Schl)" w:date="2018-09-20T18:10:00Z">
                  <m:rPr>
                    <m:sty m:val="p"/>
                  </m:rPr>
                  <w:rPr>
                    <w:rFonts w:ascii="Cambria Math" w:hAnsi="Cambria Math" w:cs="Times New Roman"/>
                    <w:color w:val="000000" w:themeColor="text1"/>
                    <w:sz w:val="22"/>
                  </w:rPr>
                  <m:t>-</m:t>
                </w:del>
              </m:r>
              <m:sSub>
                <m:sSubPr>
                  <m:ctrlPr>
                    <w:del w:id="1189" w:author="Huang T  Dr (Surrey Business Schl)" w:date="2018-09-20T18:10:00Z">
                      <w:rPr>
                        <w:rFonts w:ascii="Cambria Math" w:hAnsi="Cambria Math" w:cs="Times New Roman"/>
                        <w:color w:val="000000" w:themeColor="text1"/>
                        <w:sz w:val="22"/>
                      </w:rPr>
                    </w:del>
                  </m:ctrlPr>
                </m:sSubPr>
                <m:e>
                  <m:r>
                    <w:del w:id="1190" w:author="Huang T  Dr (Surrey Business Schl)" w:date="2018-09-20T18:10:00Z">
                      <m:rPr>
                        <m:sty m:val="p"/>
                      </m:rPr>
                      <w:rPr>
                        <w:rFonts w:ascii="Cambria Math" w:hAnsi="Cambria Math" w:cs="Times New Roman"/>
                        <w:color w:val="000000" w:themeColor="text1"/>
                        <w:sz w:val="22"/>
                      </w:rPr>
                      <m:t>β</m:t>
                    </w:del>
                  </m:r>
                </m:e>
                <m:sub>
                  <m:r>
                    <w:del w:id="1191" w:author="Huang T  Dr (Surrey Business Schl)" w:date="2018-09-20T18:10:00Z">
                      <w:rPr>
                        <w:rFonts w:ascii="Cambria Math" w:hAnsi="Cambria Math" w:cs="Times New Roman"/>
                        <w:color w:val="000000" w:themeColor="text1"/>
                        <w:sz w:val="22"/>
                      </w:rPr>
                      <m:t>1</m:t>
                    </w:del>
                  </m:r>
                </m:sub>
              </m:sSub>
            </m:e>
          </m:d>
          <m:r>
            <w:del w:id="1192" w:author="Huang T  Dr (Surrey Business Schl)" w:date="2018-09-20T18:10:00Z">
              <w:rPr>
                <w:rFonts w:ascii="Cambria Math" w:hAnsi="Cambria Math" w:cs="Times New Roman"/>
                <w:color w:val="000000" w:themeColor="text1"/>
                <w:sz w:val="22"/>
              </w:rPr>
              <m:t>'</m:t>
            </w:del>
          </m:r>
          <m:sSub>
            <m:sSubPr>
              <m:ctrlPr>
                <w:del w:id="1193" w:author="Huang T  Dr (Surrey Business Schl)" w:date="2018-09-20T18:09:00Z">
                  <w:rPr>
                    <w:rFonts w:ascii="Cambria Math" w:hAnsi="Cambria Math" w:cs="Times New Roman"/>
                    <w:color w:val="000000" w:themeColor="text1"/>
                    <w:sz w:val="22"/>
                  </w:rPr>
                </w:del>
              </m:ctrlPr>
            </m:sSubPr>
            <m:e>
              <m:r>
                <w:del w:id="1194" w:author="Huang T  Dr (Surrey Business Schl)" w:date="2018-09-20T18:09:00Z">
                  <m:rPr>
                    <m:sty m:val="p"/>
                  </m:rPr>
                  <w:rPr>
                    <w:rFonts w:ascii="Cambria Math" w:hAnsi="Cambria Math" w:cs="Times New Roman"/>
                    <w:color w:val="000000" w:themeColor="text1"/>
                    <w:sz w:val="22"/>
                  </w:rPr>
                  <m:t>Q</m:t>
                </w:del>
              </m:r>
            </m:e>
            <m:sub>
              <m:r>
                <w:del w:id="1195" w:author="Huang T  Dr (Surrey Business Schl)" w:date="2018-09-20T18:09:00Z">
                  <m:rPr>
                    <m:sty m:val="p"/>
                  </m:rPr>
                  <w:rPr>
                    <w:rFonts w:ascii="Cambria Math" w:hAnsi="Cambria Math" w:cs="Times New Roman"/>
                    <w:color w:val="000000" w:themeColor="text1"/>
                    <w:sz w:val="22"/>
                  </w:rPr>
                  <m:t>m,</m:t>
                </w:del>
              </m:r>
              <m:sSub>
                <m:sSubPr>
                  <m:ctrlPr>
                    <w:del w:id="1196" w:author="Huang T  Dr (Surrey Business Schl)" w:date="2018-09-20T18:09:00Z">
                      <w:rPr>
                        <w:rFonts w:ascii="Cambria Math" w:hAnsi="Cambria Math" w:cs="Times New Roman"/>
                        <w:color w:val="000000" w:themeColor="text1"/>
                        <w:sz w:val="22"/>
                      </w:rPr>
                    </w:del>
                  </m:ctrlPr>
                </m:sSubPr>
                <m:e>
                  <m:r>
                    <w:del w:id="1197" w:author="Huang T  Dr (Surrey Business Schl)" w:date="2018-09-20T18:09:00Z">
                      <w:rPr>
                        <w:rFonts w:ascii="Cambria Math" w:hAnsi="Cambria Math" w:cs="Times New Roman"/>
                        <w:color w:val="000000" w:themeColor="text1"/>
                        <w:sz w:val="22"/>
                      </w:rPr>
                      <m:t>T</m:t>
                    </w:del>
                  </m:r>
                </m:e>
                <m:sub>
                  <m:r>
                    <w:del w:id="1198" w:author="Huang T  Dr (Surrey Business Schl)" w:date="2018-09-20T18:09:00Z">
                      <w:rPr>
                        <w:rFonts w:ascii="Cambria Math" w:hAnsi="Cambria Math" w:cs="Times New Roman"/>
                        <w:color w:val="000000" w:themeColor="text1"/>
                        <w:sz w:val="22"/>
                      </w:rPr>
                      <m:t>1</m:t>
                    </w:del>
                  </m:r>
                </m:sub>
              </m:sSub>
            </m:sub>
          </m:sSub>
          <m:sSubSup>
            <m:sSubSupPr>
              <m:ctrlPr>
                <w:del w:id="1199" w:author="Huang T  Dr (Surrey Business Schl)" w:date="2018-09-20T18:09:00Z">
                  <w:rPr>
                    <w:rFonts w:ascii="Cambria Math" w:hAnsi="Cambria Math" w:cs="Times New Roman"/>
                    <w:i/>
                    <w:color w:val="000000" w:themeColor="text1"/>
                    <w:sz w:val="22"/>
                  </w:rPr>
                </w:del>
              </m:ctrlPr>
            </m:sSubSupPr>
            <m:e>
              <m:r>
                <w:del w:id="1200" w:author="Huang T  Dr (Surrey Business Schl)" w:date="2018-09-20T18:09:00Z">
                  <w:rPr>
                    <w:rFonts w:ascii="Cambria Math" w:hAnsi="Cambria Math" w:cs="Times New Roman"/>
                    <w:color w:val="000000" w:themeColor="text1"/>
                    <w:sz w:val="22"/>
                  </w:rPr>
                  <m:t>Q</m:t>
                </w:del>
              </m:r>
            </m:e>
            <m:sub>
              <m:r>
                <w:del w:id="1201" w:author="Huang T  Dr (Surrey Business Schl)" w:date="2018-09-20T18:09:00Z">
                  <w:rPr>
                    <w:rFonts w:ascii="Cambria Math" w:hAnsi="Cambria Math" w:cs="Times New Roman"/>
                    <w:color w:val="000000" w:themeColor="text1"/>
                    <w:sz w:val="22"/>
                  </w:rPr>
                  <m:t>m,</m:t>
                </w:del>
              </m:r>
              <m:sSub>
                <m:sSubPr>
                  <m:ctrlPr>
                    <w:del w:id="1202" w:author="Huang T  Dr (Surrey Business Schl)" w:date="2018-09-20T18:09:00Z">
                      <w:rPr>
                        <w:rFonts w:ascii="Cambria Math" w:hAnsi="Cambria Math" w:cs="Times New Roman"/>
                        <w:i/>
                        <w:color w:val="000000" w:themeColor="text1"/>
                        <w:sz w:val="22"/>
                      </w:rPr>
                    </w:del>
                  </m:ctrlPr>
                </m:sSubPr>
                <m:e>
                  <m:r>
                    <w:del w:id="1203" w:author="Huang T  Dr (Surrey Business Schl)" w:date="2018-09-20T18:09:00Z">
                      <w:rPr>
                        <w:rFonts w:ascii="Cambria Math" w:hAnsi="Cambria Math" w:cs="Times New Roman"/>
                        <w:color w:val="000000" w:themeColor="text1"/>
                        <w:sz w:val="22"/>
                      </w:rPr>
                      <m:t>T</m:t>
                    </w:del>
                  </m:r>
                </m:e>
                <m:sub>
                  <m:r>
                    <w:del w:id="1204" w:author="Huang T  Dr (Surrey Business Schl)" w:date="2018-09-20T18:09:00Z">
                      <w:rPr>
                        <w:rFonts w:ascii="Cambria Math" w:hAnsi="Cambria Math" w:cs="Times New Roman"/>
                        <w:color w:val="000000" w:themeColor="text1"/>
                        <w:sz w:val="22"/>
                      </w:rPr>
                      <m:t>1</m:t>
                    </w:del>
                  </m:r>
                </m:sub>
              </m:sSub>
            </m:sub>
            <m:sup>
              <m:r>
                <w:del w:id="1205" w:author="Huang T  Dr (Surrey Business Schl)" w:date="2018-09-20T18:09:00Z">
                  <w:rPr>
                    <w:rFonts w:ascii="Cambria Math" w:hAnsi="Cambria Math" w:cs="Times New Roman"/>
                    <w:color w:val="000000" w:themeColor="text1"/>
                    <w:sz w:val="22"/>
                  </w:rPr>
                  <m:t>-1</m:t>
                </w:del>
              </m:r>
            </m:sup>
          </m:sSubSup>
          <m:sSub>
            <m:sSubPr>
              <m:ctrlPr>
                <w:del w:id="1206" w:author="Huang T  Dr (Surrey Business Schl)" w:date="2018-09-20T18:10:00Z">
                  <w:rPr>
                    <w:rFonts w:ascii="Cambria Math" w:hAnsi="Cambria Math" w:cs="Times New Roman"/>
                    <w:color w:val="000000" w:themeColor="text1"/>
                    <w:sz w:val="22"/>
                  </w:rPr>
                </w:del>
              </m:ctrlPr>
            </m:sSubPr>
            <m:e>
              <m:r>
                <w:del w:id="1207" w:author="Huang T  Dr (Surrey Business Schl)" w:date="2018-09-20T18:10:00Z">
                  <w:rPr>
                    <w:rFonts w:ascii="Cambria Math" w:hAnsi="Cambria Math" w:cs="Times New Roman"/>
                    <w:color w:val="000000" w:themeColor="text1"/>
                    <w:sz w:val="22"/>
                  </w:rPr>
                  <m:t>X</m:t>
                </w:del>
              </m:r>
            </m:e>
            <m:sub>
              <m:r>
                <w:del w:id="1208" w:author="Huang T  Dr (Surrey Business Schl)" w:date="2018-09-20T18:10:00Z">
                  <w:rPr>
                    <w:rFonts w:ascii="Cambria Math" w:hAnsi="Cambria Math" w:cs="Times New Roman"/>
                    <w:color w:val="000000" w:themeColor="text1"/>
                    <w:sz w:val="22"/>
                  </w:rPr>
                  <m:t>T</m:t>
                </w:del>
              </m:r>
              <m:r>
                <w:del w:id="1209" w:author="Huang T  Dr (Surrey Business Schl)" w:date="2018-09-20T18:10:00Z">
                  <m:rPr>
                    <m:sty m:val="p"/>
                  </m:rPr>
                  <w:rPr>
                    <w:rFonts w:ascii="Cambria Math" w:hAnsi="Cambria Math" w:cs="Times New Roman"/>
                    <w:color w:val="000000" w:themeColor="text1"/>
                    <w:sz w:val="22"/>
                  </w:rPr>
                  <m:t>+h</m:t>
                </w:del>
              </m:r>
            </m:sub>
          </m:sSub>
          <m:r>
            <w:del w:id="1210" w:author="Huang T  Dr (Surrey Business Schl)" w:date="2018-09-20T18:10:00Z">
              <m:rPr>
                <m:sty m:val="p"/>
              </m:rPr>
              <w:rPr>
                <w:rFonts w:ascii="Cambria Math" w:hAnsi="Cambria Math" w:cs="Times New Roman"/>
                <w:color w:val="000000" w:themeColor="text1"/>
                <w:sz w:val="22"/>
              </w:rPr>
              <m:t>-</m:t>
            </w:del>
          </m:r>
          <m:sSubSup>
            <m:sSubSupPr>
              <m:ctrlPr>
                <w:del w:id="1211" w:author="Huang T  Dr (Surrey Business Schl)" w:date="2018-09-20T18:10:00Z">
                  <w:rPr>
                    <w:rFonts w:ascii="Cambria Math" w:hAnsi="Cambria Math" w:cs="Times New Roman"/>
                    <w:color w:val="000000" w:themeColor="text1"/>
                    <w:sz w:val="22"/>
                  </w:rPr>
                </w:del>
              </m:ctrlPr>
            </m:sSubSupPr>
            <m:e>
              <m:r>
                <w:del w:id="1212" w:author="Huang T  Dr (Surrey Business Schl)" w:date="2018-09-20T18:10:00Z">
                  <m:rPr>
                    <m:sty m:val="p"/>
                  </m:rPr>
                  <w:rPr>
                    <w:rFonts w:ascii="Cambria Math" w:hAnsi="Cambria Math" w:cs="Times New Roman"/>
                    <w:color w:val="000000" w:themeColor="text1"/>
                    <w:sz w:val="22"/>
                  </w:rPr>
                  <m:t>u</m:t>
                </w:del>
              </m:r>
            </m:e>
            <m:sub>
              <m:r>
                <w:del w:id="1213" w:author="Huang T  Dr (Surrey Business Schl)" w:date="2018-09-20T18:10:00Z">
                  <w:rPr>
                    <w:rFonts w:ascii="Cambria Math" w:hAnsi="Cambria Math" w:cs="Times New Roman"/>
                    <w:color w:val="000000" w:themeColor="text1"/>
                    <w:sz w:val="22"/>
                  </w:rPr>
                  <m:t>m,T</m:t>
                </w:del>
              </m:r>
            </m:sub>
            <m:sup>
              <m:r>
                <w:del w:id="1214" w:author="Huang T  Dr (Surrey Business Schl)" w:date="2018-09-20T18:10:00Z">
                  <w:rPr>
                    <w:rFonts w:ascii="Cambria Math" w:hAnsi="Cambria Math" w:cs="Times New Roman"/>
                    <w:color w:val="000000" w:themeColor="text1"/>
                    <w:sz w:val="22"/>
                  </w:rPr>
                  <m:t>'</m:t>
                </w:del>
              </m:r>
            </m:sup>
          </m:sSubSup>
          <m:sSub>
            <m:sSubPr>
              <m:ctrlPr>
                <w:del w:id="1215" w:author="Huang T  Dr (Surrey Business Schl)" w:date="2018-09-20T18:10:00Z">
                  <w:rPr>
                    <w:rFonts w:ascii="Cambria Math" w:hAnsi="Cambria Math" w:cs="Times New Roman"/>
                    <w:color w:val="000000" w:themeColor="text1"/>
                    <w:sz w:val="22"/>
                  </w:rPr>
                </w:del>
              </m:ctrlPr>
            </m:sSubPr>
            <m:e>
              <m:r>
                <w:del w:id="1216" w:author="Huang T  Dr (Surrey Business Schl)" w:date="2018-09-20T18:10:00Z">
                  <m:rPr>
                    <m:sty m:val="p"/>
                  </m:rPr>
                  <w:rPr>
                    <w:rFonts w:ascii="Cambria Math" w:hAnsi="Cambria Math" w:cs="Times New Roman"/>
                    <w:color w:val="000000" w:themeColor="text1"/>
                    <w:sz w:val="22"/>
                  </w:rPr>
                  <m:t>X</m:t>
                </w:del>
              </m:r>
            </m:e>
            <m:sub>
              <m:r>
                <w:del w:id="1217" w:author="Huang T  Dr (Surrey Business Schl)" w:date="2018-09-20T18:10:00Z">
                  <m:rPr>
                    <m:sty m:val="p"/>
                  </m:rPr>
                  <w:rPr>
                    <w:rFonts w:ascii="Cambria Math" w:hAnsi="Cambria Math" w:cs="Times New Roman"/>
                    <w:color w:val="000000" w:themeColor="text1"/>
                    <w:sz w:val="22"/>
                  </w:rPr>
                  <m:t>m,</m:t>
                </w:del>
              </m:r>
              <m:r>
                <w:del w:id="1218" w:author="Huang T  Dr (Surrey Business Schl)" w:date="2018-09-20T18:10:00Z">
                  <w:rPr>
                    <w:rFonts w:ascii="Cambria Math" w:hAnsi="Cambria Math" w:cs="Times New Roman"/>
                    <w:color w:val="000000" w:themeColor="text1"/>
                    <w:sz w:val="22"/>
                  </w:rPr>
                  <m:t>T</m:t>
                </w:del>
              </m:r>
            </m:sub>
          </m:sSub>
          <m:sSubSup>
            <m:sSubSupPr>
              <m:ctrlPr>
                <w:del w:id="1219" w:author="Huang T  Dr (Surrey Business Schl)" w:date="2018-09-20T18:10:00Z">
                  <w:rPr>
                    <w:rFonts w:ascii="Cambria Math" w:hAnsi="Cambria Math" w:cs="Times New Roman"/>
                    <w:i/>
                    <w:color w:val="000000" w:themeColor="text1"/>
                    <w:sz w:val="22"/>
                  </w:rPr>
                </w:del>
              </m:ctrlPr>
            </m:sSubSupPr>
            <m:e>
              <m:r>
                <w:del w:id="1220" w:author="Huang T  Dr (Surrey Business Schl)" w:date="2018-09-20T18:10:00Z">
                  <w:rPr>
                    <w:rFonts w:ascii="Cambria Math" w:hAnsi="Cambria Math" w:cs="Times New Roman"/>
                    <w:color w:val="000000" w:themeColor="text1"/>
                    <w:sz w:val="22"/>
                  </w:rPr>
                  <m:t>Q</m:t>
                </w:del>
              </m:r>
              <m:ctrlPr>
                <w:del w:id="1221" w:author="Huang T  Dr (Surrey Business Schl)" w:date="2018-09-20T18:10:00Z">
                  <w:rPr>
                    <w:rFonts w:ascii="Cambria Math" w:hAnsi="Cambria Math" w:cs="Times New Roman"/>
                    <w:i/>
                    <w:noProof/>
                    <w:color w:val="000000" w:themeColor="text1"/>
                    <w:sz w:val="22"/>
                  </w:rPr>
                </w:del>
              </m:ctrlPr>
            </m:e>
            <m:sub>
              <m:r>
                <w:del w:id="1222" w:author="Huang T  Dr (Surrey Business Schl)" w:date="2018-09-20T18:10:00Z">
                  <w:rPr>
                    <w:rFonts w:ascii="Cambria Math" w:hAnsi="Cambria Math" w:cs="Times New Roman"/>
                    <w:noProof/>
                    <w:color w:val="000000" w:themeColor="text1"/>
                    <w:sz w:val="22"/>
                  </w:rPr>
                  <m:t>m,</m:t>
                </w:del>
              </m:r>
              <m:sSub>
                <m:sSubPr>
                  <m:ctrlPr>
                    <w:del w:id="1223" w:author="Huang T  Dr (Surrey Business Schl)" w:date="2018-09-20T18:10:00Z">
                      <w:rPr>
                        <w:rFonts w:ascii="Cambria Math" w:hAnsi="Cambria Math" w:cs="Times New Roman"/>
                        <w:i/>
                        <w:color w:val="000000" w:themeColor="text1"/>
                        <w:sz w:val="22"/>
                      </w:rPr>
                    </w:del>
                  </m:ctrlPr>
                </m:sSubPr>
                <m:e>
                  <m:r>
                    <w:del w:id="1224" w:author="Huang T  Dr (Surrey Business Schl)" w:date="2018-09-20T18:10:00Z">
                      <w:rPr>
                        <w:rFonts w:ascii="Cambria Math" w:hAnsi="Cambria Math" w:cs="Times New Roman"/>
                        <w:color w:val="000000" w:themeColor="text1"/>
                        <w:sz w:val="22"/>
                      </w:rPr>
                      <m:t>T</m:t>
                    </w:del>
                  </m:r>
                </m:e>
                <m:sub>
                  <m:r>
                    <w:del w:id="1225" w:author="Huang T  Dr (Surrey Business Schl)" w:date="2018-09-20T18:10:00Z">
                      <w:rPr>
                        <w:rFonts w:ascii="Cambria Math" w:hAnsi="Cambria Math" w:cs="Times New Roman"/>
                        <w:color w:val="000000" w:themeColor="text1"/>
                        <w:sz w:val="22"/>
                      </w:rPr>
                      <m:t>1</m:t>
                    </w:del>
                  </m:r>
                </m:sub>
              </m:sSub>
            </m:sub>
            <m:sup>
              <m:r>
                <w:del w:id="1226" w:author="Huang T  Dr (Surrey Business Schl)" w:date="2018-09-20T18:10:00Z">
                  <w:rPr>
                    <w:rFonts w:ascii="Cambria Math" w:hAnsi="Cambria Math" w:cs="Times New Roman"/>
                    <w:color w:val="000000" w:themeColor="text1"/>
                    <w:sz w:val="22"/>
                  </w:rPr>
                  <m:t>-1</m:t>
                </w:del>
              </m:r>
            </m:sup>
          </m:sSubSup>
          <m:sSub>
            <m:sSubPr>
              <m:ctrlPr>
                <w:del w:id="1227" w:author="Huang T  Dr (Surrey Business Schl)" w:date="2018-09-20T18:10:00Z">
                  <w:rPr>
                    <w:rFonts w:ascii="Cambria Math" w:hAnsi="Cambria Math" w:cs="Times New Roman"/>
                    <w:color w:val="000000" w:themeColor="text1"/>
                    <w:sz w:val="22"/>
                  </w:rPr>
                </w:del>
              </m:ctrlPr>
            </m:sSubPr>
            <m:e>
              <m:r>
                <w:del w:id="1228" w:author="Huang T  Dr (Surrey Business Schl)" w:date="2018-09-20T18:10:00Z">
                  <w:rPr>
                    <w:rFonts w:ascii="Cambria Math" w:hAnsi="Cambria Math" w:cs="Times New Roman"/>
                    <w:color w:val="000000" w:themeColor="text1"/>
                    <w:sz w:val="22"/>
                  </w:rPr>
                  <m:t>X</m:t>
                </w:del>
              </m:r>
            </m:e>
            <m:sub>
              <m:r>
                <w:del w:id="1229" w:author="Huang T  Dr (Surrey Business Schl)" w:date="2018-09-20T18:10:00Z">
                  <w:rPr>
                    <w:rFonts w:ascii="Cambria Math" w:hAnsi="Cambria Math" w:cs="Times New Roman"/>
                    <w:color w:val="000000" w:themeColor="text1"/>
                    <w:sz w:val="22"/>
                  </w:rPr>
                  <m:t>T</m:t>
                </w:del>
              </m:r>
              <m:r>
                <w:del w:id="1230" w:author="Huang T  Dr (Surrey Business Schl)" w:date="2018-09-20T18:10:00Z">
                  <m:rPr>
                    <m:sty m:val="p"/>
                  </m:rPr>
                  <w:rPr>
                    <w:rFonts w:ascii="Cambria Math" w:hAnsi="Cambria Math" w:cs="Times New Roman"/>
                    <w:color w:val="000000" w:themeColor="text1"/>
                    <w:sz w:val="22"/>
                  </w:rPr>
                  <m:t>+h</m:t>
                </w:del>
              </m:r>
            </m:sub>
          </m:sSub>
          <m:r>
            <w:del w:id="1231" w:author="Huang T  Dr (Surrey Business Schl)" w:date="2018-09-20T18:10:00Z">
              <w:rPr>
                <w:rFonts w:ascii="Cambria Math" w:hAnsi="Cambria Math" w:cs="Times New Roman"/>
                <w:color w:val="000000" w:themeColor="text1"/>
                <w:sz w:val="22"/>
              </w:rPr>
              <m:t>+</m:t>
            </w:del>
          </m:r>
          <m:sSub>
            <m:sSubPr>
              <m:ctrlPr>
                <w:del w:id="1232" w:author="Huang T  Dr (Surrey Business Schl)" w:date="2018-09-20T18:10:00Z">
                  <w:rPr>
                    <w:rFonts w:ascii="Cambria Math" w:hAnsi="Cambria Math" w:cs="Times New Roman"/>
                    <w:color w:val="000000" w:themeColor="text1"/>
                    <w:sz w:val="22"/>
                  </w:rPr>
                </w:del>
              </m:ctrlPr>
            </m:sSubPr>
            <m:e>
              <m:r>
                <w:del w:id="1233" w:author="Huang T  Dr (Surrey Business Schl)" w:date="2018-09-20T18:10:00Z">
                  <w:rPr>
                    <w:rFonts w:ascii="Cambria Math" w:hAnsi="Cambria Math" w:cs="Times New Roman"/>
                    <w:color w:val="000000" w:themeColor="text1"/>
                    <w:sz w:val="22"/>
                  </w:rPr>
                  <m:t>u</m:t>
                </w:del>
              </m:r>
            </m:e>
            <m:sub>
              <m:r>
                <w:del w:id="1234" w:author="Huang T  Dr (Surrey Business Schl)" w:date="2018-09-20T18:10:00Z">
                  <w:rPr>
                    <w:rFonts w:ascii="Cambria Math" w:hAnsi="Cambria Math" w:cs="Times New Roman"/>
                    <w:color w:val="000000" w:themeColor="text1"/>
                    <w:sz w:val="22"/>
                  </w:rPr>
                  <m:t>T</m:t>
                </w:del>
              </m:r>
              <m:r>
                <w:del w:id="1235" w:author="Huang T  Dr (Surrey Business Schl)" w:date="2018-09-20T18:10:00Z">
                  <m:rPr>
                    <m:sty m:val="p"/>
                  </m:rPr>
                  <w:rPr>
                    <w:rFonts w:ascii="Cambria Math" w:hAnsi="Cambria Math" w:cs="Times New Roman"/>
                    <w:color w:val="000000" w:themeColor="text1"/>
                    <w:sz w:val="22"/>
                  </w:rPr>
                  <m:t>+h</m:t>
                </w:del>
              </m:r>
            </m:sub>
          </m:sSub>
        </m:oMath>
      </m:oMathPara>
    </w:p>
    <w:p w14:paraId="77113D80" w14:textId="3C96434B" w:rsidR="001F03BB" w:rsidRPr="001E17BA" w:rsidDel="001F03BB" w:rsidRDefault="001F03BB" w:rsidP="004C569C">
      <w:pPr>
        <w:shd w:val="clear" w:color="auto" w:fill="FFFFFF" w:themeFill="background1"/>
        <w:spacing w:after="0" w:line="360" w:lineRule="auto"/>
        <w:rPr>
          <w:del w:id="1236" w:author="Huang T  Dr (Surrey Business Schl)" w:date="2018-09-20T18:11:00Z"/>
          <w:rFonts w:cs="Times New Roman"/>
          <w:color w:val="000000" w:themeColor="text1"/>
          <w:sz w:val="22"/>
        </w:rPr>
      </w:pPr>
    </w:p>
    <w:p w14:paraId="7A420E11" w14:textId="2EC99D3F" w:rsidR="004C569C" w:rsidRPr="001E17BA" w:rsidDel="001F03BB" w:rsidRDefault="004C569C" w:rsidP="004C569C">
      <w:pPr>
        <w:shd w:val="clear" w:color="auto" w:fill="FFFFFF" w:themeFill="background1"/>
        <w:spacing w:after="0" w:line="360" w:lineRule="auto"/>
        <w:rPr>
          <w:del w:id="1237" w:author="Huang T  Dr (Surrey Business Schl)" w:date="2018-09-20T18:11:00Z"/>
          <w:rFonts w:cs="Times New Roman"/>
          <w:color w:val="000000" w:themeColor="text1"/>
          <w:sz w:val="22"/>
        </w:rPr>
      </w:pPr>
      <w:del w:id="1238" w:author="Huang T  Dr (Surrey Business Schl)" w:date="2018-09-25T12:31:00Z">
        <w:r w:rsidRPr="001E17BA" w:rsidDel="003A2C45">
          <w:rPr>
            <w:rFonts w:cs="Times New Roman"/>
            <w:color w:val="000000" w:themeColor="text1"/>
            <w:sz w:val="22"/>
          </w:rPr>
          <w:delText xml:space="preserve">where </w:delText>
        </w:r>
      </w:del>
      <m:oMath>
        <m:sSub>
          <m:sSubPr>
            <m:ctrlPr>
              <w:del w:id="1239" w:author="Huang T  Dr (Surrey Business Schl)" w:date="2018-09-20T18:10:00Z">
                <w:rPr>
                  <w:rFonts w:ascii="Cambria Math" w:hAnsi="Cambria Math" w:cs="Times New Roman"/>
                  <w:color w:val="000000" w:themeColor="text1"/>
                  <w:sz w:val="22"/>
                </w:rPr>
              </w:del>
            </m:ctrlPr>
          </m:sSubPr>
          <m:e>
            <m:r>
              <w:del w:id="1240" w:author="Huang T  Dr (Surrey Business Schl)" w:date="2018-09-20T18:10:00Z">
                <m:rPr>
                  <m:sty m:val="p"/>
                </m:rPr>
                <w:rPr>
                  <w:rFonts w:ascii="Cambria Math" w:hAnsi="Cambria Math" w:cs="Times New Roman"/>
                  <w:color w:val="000000" w:themeColor="text1"/>
                  <w:sz w:val="22"/>
                  <w:rPrChange w:id="1241" w:author="Huang T  Dr (Surrey Business Schl)" w:date="2018-09-20T18:10:00Z">
                    <w:rPr>
                      <w:rFonts w:ascii="Cambria Math" w:hAnsi="Cambria Math" w:cs="Times New Roman"/>
                      <w:color w:val="000000" w:themeColor="text1"/>
                      <w:sz w:val="22"/>
                    </w:rPr>
                  </w:rPrChange>
                </w:rPr>
                <m:t>Q</m:t>
              </w:del>
            </m:r>
          </m:e>
          <m:sub>
            <m:r>
              <w:del w:id="1242" w:author="Huang T  Dr (Surrey Business Schl)" w:date="2018-09-20T18:10:00Z">
                <m:rPr>
                  <m:sty m:val="p"/>
                </m:rPr>
                <w:rPr>
                  <w:rFonts w:ascii="Cambria Math" w:hAnsi="Cambria Math" w:cs="Times New Roman"/>
                  <w:color w:val="000000" w:themeColor="text1"/>
                  <w:sz w:val="22"/>
                  <w:rPrChange w:id="1243" w:author="Huang T  Dr (Surrey Business Schl)" w:date="2018-09-20T18:10:00Z">
                    <w:rPr>
                      <w:rFonts w:ascii="Cambria Math" w:hAnsi="Cambria Math" w:cs="Times New Roman"/>
                      <w:color w:val="000000" w:themeColor="text1"/>
                      <w:sz w:val="22"/>
                    </w:rPr>
                  </w:rPrChange>
                </w:rPr>
                <m:t>m,</m:t>
              </w:del>
            </m:r>
            <m:sSub>
              <m:sSubPr>
                <m:ctrlPr>
                  <w:del w:id="1244" w:author="Huang T  Dr (Surrey Business Schl)" w:date="2018-09-20T18:10:00Z">
                    <w:rPr>
                      <w:rFonts w:ascii="Cambria Math" w:hAnsi="Cambria Math" w:cs="Times New Roman"/>
                      <w:color w:val="000000" w:themeColor="text1"/>
                      <w:sz w:val="22"/>
                    </w:rPr>
                  </w:del>
                </m:ctrlPr>
              </m:sSubPr>
              <m:e>
                <m:r>
                  <w:del w:id="1245" w:author="Huang T  Dr (Surrey Business Schl)" w:date="2018-09-20T18:10:00Z">
                    <w:rPr>
                      <w:rFonts w:ascii="Cambria Math" w:hAnsi="Cambria Math" w:cs="Times New Roman"/>
                      <w:color w:val="000000" w:themeColor="text1"/>
                      <w:sz w:val="22"/>
                      <w:rPrChange w:id="1246" w:author="Huang T  Dr (Surrey Business Schl)" w:date="2018-09-20T18:10:00Z">
                        <w:rPr>
                          <w:rFonts w:ascii="Cambria Math" w:hAnsi="Cambria Math" w:cs="Times New Roman"/>
                          <w:color w:val="000000" w:themeColor="text1"/>
                          <w:sz w:val="22"/>
                        </w:rPr>
                      </w:rPrChange>
                    </w:rPr>
                    <m:t>T</m:t>
                  </w:del>
                </m:r>
              </m:e>
              <m:sub>
                <m:r>
                  <w:del w:id="1247" w:author="Huang T  Dr (Surrey Business Schl)" w:date="2018-09-20T18:10:00Z">
                    <w:rPr>
                      <w:rFonts w:ascii="Cambria Math" w:hAnsi="Cambria Math" w:cs="Times New Roman"/>
                      <w:color w:val="000000" w:themeColor="text1"/>
                      <w:sz w:val="22"/>
                      <w:rPrChange w:id="1248" w:author="Huang T  Dr (Surrey Business Schl)" w:date="2018-09-20T18:10:00Z">
                        <w:rPr>
                          <w:rFonts w:ascii="Cambria Math" w:hAnsi="Cambria Math" w:cs="Times New Roman"/>
                          <w:color w:val="000000" w:themeColor="text1"/>
                          <w:sz w:val="22"/>
                        </w:rPr>
                      </w:rPrChange>
                    </w:rPr>
                    <m:t>1</m:t>
                  </w:del>
                </m:r>
              </m:sub>
            </m:sSub>
          </m:sub>
        </m:sSub>
        <m:r>
          <w:del w:id="1249" w:author="Huang T  Dr (Surrey Business Schl)" w:date="2018-09-20T18:10:00Z">
            <w:rPr>
              <w:rFonts w:ascii="Cambria Math" w:hAnsi="Cambria Math" w:cs="Times New Roman"/>
              <w:color w:val="000000" w:themeColor="text1"/>
              <w:sz w:val="22"/>
              <w:rPrChange w:id="1250" w:author="Huang T  Dr (Surrey Business Schl)" w:date="2018-09-20T18:10:00Z">
                <w:rPr>
                  <w:rFonts w:ascii="Cambria Math" w:hAnsi="Cambria Math" w:cs="Times New Roman"/>
                  <w:color w:val="000000" w:themeColor="text1"/>
                  <w:sz w:val="22"/>
                </w:rPr>
              </w:rPrChange>
            </w:rPr>
            <m:t>=</m:t>
          </w:del>
        </m:r>
        <m:sSubSup>
          <m:sSubSupPr>
            <m:ctrlPr>
              <w:del w:id="1251" w:author="Huang T  Dr (Surrey Business Schl)" w:date="2018-09-20T18:10:00Z">
                <w:rPr>
                  <w:rFonts w:ascii="Cambria Math" w:hAnsi="Cambria Math" w:cs="Times New Roman"/>
                  <w:color w:val="000000" w:themeColor="text1"/>
                  <w:sz w:val="22"/>
                </w:rPr>
              </w:del>
            </m:ctrlPr>
          </m:sSubSupPr>
          <m:e>
            <m:r>
              <w:del w:id="1252" w:author="Huang T  Dr (Surrey Business Schl)" w:date="2018-09-20T18:10:00Z">
                <m:rPr>
                  <m:sty m:val="p"/>
                </m:rPr>
                <w:rPr>
                  <w:rFonts w:ascii="Cambria Math" w:hAnsi="Cambria Math" w:cs="Times New Roman"/>
                  <w:color w:val="000000" w:themeColor="text1"/>
                  <w:sz w:val="22"/>
                  <w:rPrChange w:id="1253" w:author="Huang T  Dr (Surrey Business Schl)" w:date="2018-09-20T18:10:00Z">
                    <w:rPr>
                      <w:rFonts w:ascii="Cambria Math" w:hAnsi="Cambria Math" w:cs="Times New Roman"/>
                      <w:color w:val="000000" w:themeColor="text1"/>
                      <w:sz w:val="22"/>
                    </w:rPr>
                  </w:rPrChange>
                </w:rPr>
                <m:t>X</m:t>
              </w:del>
            </m:r>
          </m:e>
          <m:sub>
            <m:r>
              <w:del w:id="1254" w:author="Huang T  Dr (Surrey Business Schl)" w:date="2018-09-20T18:10:00Z">
                <m:rPr>
                  <m:sty m:val="p"/>
                </m:rPr>
                <w:rPr>
                  <w:rFonts w:ascii="Cambria Math" w:hAnsi="Cambria Math" w:cs="Times New Roman"/>
                  <w:color w:val="000000" w:themeColor="text1"/>
                  <w:sz w:val="22"/>
                  <w:rPrChange w:id="1255" w:author="Huang T  Dr (Surrey Business Schl)" w:date="2018-09-20T18:10:00Z">
                    <w:rPr>
                      <w:rFonts w:ascii="Cambria Math" w:hAnsi="Cambria Math" w:cs="Times New Roman"/>
                      <w:color w:val="000000" w:themeColor="text1"/>
                      <w:sz w:val="22"/>
                    </w:rPr>
                  </w:rPrChange>
                </w:rPr>
                <m:t>m,</m:t>
              </w:del>
            </m:r>
            <m:sSub>
              <m:sSubPr>
                <m:ctrlPr>
                  <w:del w:id="1256" w:author="Huang T  Dr (Surrey Business Schl)" w:date="2018-09-20T18:10:00Z">
                    <w:rPr>
                      <w:rFonts w:ascii="Cambria Math" w:hAnsi="Cambria Math" w:cs="Times New Roman"/>
                      <w:color w:val="000000" w:themeColor="text1"/>
                      <w:sz w:val="22"/>
                    </w:rPr>
                  </w:del>
                </m:ctrlPr>
              </m:sSubPr>
              <m:e>
                <m:r>
                  <w:del w:id="1257" w:author="Huang T  Dr (Surrey Business Schl)" w:date="2018-09-20T18:10:00Z">
                    <w:rPr>
                      <w:rFonts w:ascii="Cambria Math" w:hAnsi="Cambria Math" w:cs="Times New Roman"/>
                      <w:color w:val="000000" w:themeColor="text1"/>
                      <w:sz w:val="22"/>
                      <w:rPrChange w:id="1258" w:author="Huang T  Dr (Surrey Business Schl)" w:date="2018-09-20T18:10:00Z">
                        <w:rPr>
                          <w:rFonts w:ascii="Cambria Math" w:hAnsi="Cambria Math" w:cs="Times New Roman"/>
                          <w:color w:val="000000" w:themeColor="text1"/>
                          <w:sz w:val="22"/>
                        </w:rPr>
                      </w:rPrChange>
                    </w:rPr>
                    <m:t>T</m:t>
                  </w:del>
                </m:r>
              </m:e>
              <m:sub>
                <m:r>
                  <w:del w:id="1259" w:author="Huang T  Dr (Surrey Business Schl)" w:date="2018-09-20T18:10:00Z">
                    <w:rPr>
                      <w:rFonts w:ascii="Cambria Math" w:hAnsi="Cambria Math" w:cs="Times New Roman"/>
                      <w:color w:val="000000" w:themeColor="text1"/>
                      <w:sz w:val="22"/>
                      <w:rPrChange w:id="1260" w:author="Huang T  Dr (Surrey Business Schl)" w:date="2018-09-20T18:10:00Z">
                        <w:rPr>
                          <w:rFonts w:ascii="Cambria Math" w:hAnsi="Cambria Math" w:cs="Times New Roman"/>
                          <w:color w:val="000000" w:themeColor="text1"/>
                          <w:sz w:val="22"/>
                        </w:rPr>
                      </w:rPrChange>
                    </w:rPr>
                    <m:t>1</m:t>
                  </w:del>
                </m:r>
              </m:sub>
            </m:sSub>
          </m:sub>
          <m:sup>
            <m:r>
              <w:del w:id="1261" w:author="Huang T  Dr (Surrey Business Schl)" w:date="2018-09-20T18:10:00Z">
                <w:rPr>
                  <w:rFonts w:ascii="Cambria Math" w:hAnsi="Cambria Math" w:cs="Times New Roman" w:hint="eastAsia"/>
                  <w:color w:val="000000" w:themeColor="text1"/>
                  <w:sz w:val="22"/>
                  <w:rPrChange w:id="1262" w:author="Huang T  Dr (Surrey Business Schl)" w:date="2018-09-20T18:10:00Z">
                    <w:rPr>
                      <w:rFonts w:ascii="Cambria Math" w:hAnsi="Cambria Math" w:cs="Times New Roman" w:hint="eastAsia"/>
                      <w:color w:val="000000" w:themeColor="text1"/>
                      <w:sz w:val="22"/>
                    </w:rPr>
                  </w:rPrChange>
                </w:rPr>
                <m:t>'</m:t>
              </w:del>
            </m:r>
          </m:sup>
        </m:sSubSup>
        <m:sSub>
          <m:sSubPr>
            <m:ctrlPr>
              <w:del w:id="1263" w:author="Huang T  Dr (Surrey Business Schl)" w:date="2018-09-20T18:10:00Z">
                <w:rPr>
                  <w:rFonts w:ascii="Cambria Math" w:hAnsi="Cambria Math" w:cs="Times New Roman"/>
                  <w:color w:val="000000" w:themeColor="text1"/>
                  <w:sz w:val="22"/>
                </w:rPr>
              </w:del>
            </m:ctrlPr>
          </m:sSubPr>
          <m:e>
            <m:r>
              <w:del w:id="1264" w:author="Huang T  Dr (Surrey Business Schl)" w:date="2018-09-20T18:10:00Z">
                <m:rPr>
                  <m:sty m:val="p"/>
                </m:rPr>
                <w:rPr>
                  <w:rFonts w:ascii="Cambria Math" w:hAnsi="Cambria Math" w:cs="Times New Roman"/>
                  <w:color w:val="000000" w:themeColor="text1"/>
                  <w:sz w:val="22"/>
                  <w:rPrChange w:id="1265" w:author="Huang T  Dr (Surrey Business Schl)" w:date="2018-09-20T18:10:00Z">
                    <w:rPr>
                      <w:rFonts w:ascii="Cambria Math" w:hAnsi="Cambria Math" w:cs="Times New Roman"/>
                      <w:color w:val="000000" w:themeColor="text1"/>
                      <w:sz w:val="22"/>
                    </w:rPr>
                  </w:rPrChange>
                </w:rPr>
                <m:t>X</m:t>
              </w:del>
            </m:r>
          </m:e>
          <m:sub>
            <m:r>
              <w:del w:id="1266" w:author="Huang T  Dr (Surrey Business Schl)" w:date="2018-09-20T18:10:00Z">
                <m:rPr>
                  <m:sty m:val="p"/>
                </m:rPr>
                <w:rPr>
                  <w:rFonts w:ascii="Cambria Math" w:hAnsi="Cambria Math" w:cs="Times New Roman"/>
                  <w:color w:val="000000" w:themeColor="text1"/>
                  <w:sz w:val="22"/>
                  <w:rPrChange w:id="1267" w:author="Huang T  Dr (Surrey Business Schl)" w:date="2018-09-20T18:10:00Z">
                    <w:rPr>
                      <w:rFonts w:ascii="Cambria Math" w:hAnsi="Cambria Math" w:cs="Times New Roman"/>
                      <w:color w:val="000000" w:themeColor="text1"/>
                      <w:sz w:val="22"/>
                    </w:rPr>
                  </w:rPrChange>
                </w:rPr>
                <m:t>m,</m:t>
              </w:del>
            </m:r>
            <m:sSub>
              <m:sSubPr>
                <m:ctrlPr>
                  <w:del w:id="1268" w:author="Huang T  Dr (Surrey Business Schl)" w:date="2018-09-20T18:10:00Z">
                    <w:rPr>
                      <w:rFonts w:ascii="Cambria Math" w:hAnsi="Cambria Math" w:cs="Times New Roman"/>
                      <w:color w:val="000000" w:themeColor="text1"/>
                      <w:sz w:val="22"/>
                    </w:rPr>
                  </w:del>
                </m:ctrlPr>
              </m:sSubPr>
              <m:e>
                <m:r>
                  <w:del w:id="1269" w:author="Huang T  Dr (Surrey Business Schl)" w:date="2018-09-20T18:10:00Z">
                    <w:rPr>
                      <w:rFonts w:ascii="Cambria Math" w:hAnsi="Cambria Math" w:cs="Times New Roman"/>
                      <w:color w:val="000000" w:themeColor="text1"/>
                      <w:sz w:val="22"/>
                      <w:rPrChange w:id="1270" w:author="Huang T  Dr (Surrey Business Schl)" w:date="2018-09-20T18:10:00Z">
                        <w:rPr>
                          <w:rFonts w:ascii="Cambria Math" w:hAnsi="Cambria Math" w:cs="Times New Roman"/>
                          <w:color w:val="000000" w:themeColor="text1"/>
                          <w:sz w:val="22"/>
                        </w:rPr>
                      </w:rPrChange>
                    </w:rPr>
                    <m:t>T</m:t>
                  </w:del>
                </m:r>
              </m:e>
              <m:sub>
                <m:r>
                  <w:del w:id="1271" w:author="Huang T  Dr (Surrey Business Schl)" w:date="2018-09-20T18:10:00Z">
                    <w:rPr>
                      <w:rFonts w:ascii="Cambria Math" w:hAnsi="Cambria Math" w:cs="Times New Roman"/>
                      <w:color w:val="000000" w:themeColor="text1"/>
                      <w:sz w:val="22"/>
                      <w:rPrChange w:id="1272" w:author="Huang T  Dr (Surrey Business Schl)" w:date="2018-09-20T18:10:00Z">
                        <w:rPr>
                          <w:rFonts w:ascii="Cambria Math" w:hAnsi="Cambria Math" w:cs="Times New Roman"/>
                          <w:color w:val="000000" w:themeColor="text1"/>
                          <w:sz w:val="22"/>
                        </w:rPr>
                      </w:rPrChange>
                    </w:rPr>
                    <m:t>1</m:t>
                  </w:del>
                </m:r>
              </m:sub>
            </m:sSub>
          </m:sub>
        </m:sSub>
        <m:r>
          <w:del w:id="1273" w:author="Huang T  Dr (Surrey Business Schl)" w:date="2018-09-20T18:10:00Z">
            <m:rPr>
              <m:sty m:val="p"/>
            </m:rPr>
            <w:rPr>
              <w:rFonts w:ascii="Cambria Math" w:hAnsi="Cambria Math" w:cs="Times New Roman"/>
              <w:color w:val="000000" w:themeColor="text1"/>
              <w:sz w:val="22"/>
              <w:rPrChange w:id="1274" w:author="Huang T  Dr (Surrey Business Schl)" w:date="2018-09-20T18:10:00Z">
                <w:rPr>
                  <w:rFonts w:ascii="Cambria Math" w:hAnsi="Cambria Math" w:cs="Times New Roman"/>
                  <w:color w:val="000000" w:themeColor="text1"/>
                  <w:sz w:val="22"/>
                </w:rPr>
              </w:rPrChange>
            </w:rPr>
            <m:t xml:space="preserve">,and </m:t>
          </w:del>
        </m:r>
        <m:sSub>
          <m:sSubPr>
            <m:ctrlPr>
              <w:del w:id="1275" w:author="Huang T  Dr (Surrey Business Schl)" w:date="2018-09-25T12:31:00Z">
                <w:rPr>
                  <w:rFonts w:ascii="Cambria Math" w:hAnsi="Cambria Math" w:cs="Times New Roman"/>
                  <w:color w:val="000000" w:themeColor="text1"/>
                  <w:sz w:val="22"/>
                </w:rPr>
              </w:del>
            </m:ctrlPr>
          </m:sSubPr>
          <m:e>
            <m:r>
              <w:del w:id="1276" w:author="Huang T  Dr (Surrey Business Schl)" w:date="2018-09-25T12:31:00Z">
                <w:rPr>
                  <w:rFonts w:ascii="Cambria Math" w:hAnsi="Cambria Math" w:cs="Times New Roman"/>
                  <w:color w:val="000000" w:themeColor="text1"/>
                  <w:sz w:val="22"/>
                </w:rPr>
                <m:t>u</m:t>
              </w:del>
            </m:r>
          </m:e>
          <m:sub>
            <m:r>
              <w:del w:id="1277" w:author="Huang T  Dr (Surrey Business Schl)" w:date="2018-09-25T12:31:00Z">
                <w:rPr>
                  <w:rFonts w:ascii="Cambria Math" w:hAnsi="Cambria Math" w:cs="Times New Roman"/>
                  <w:color w:val="000000" w:themeColor="text1"/>
                  <w:sz w:val="22"/>
                </w:rPr>
                <m:t>T</m:t>
              </w:del>
            </m:r>
            <m:r>
              <w:del w:id="1278" w:author="Huang T  Dr (Surrey Business Schl)" w:date="2018-09-25T12:31:00Z">
                <m:rPr>
                  <m:sty m:val="p"/>
                </m:rPr>
                <w:rPr>
                  <w:rFonts w:ascii="Cambria Math" w:hAnsi="Cambria Math" w:cs="Times New Roman"/>
                  <w:color w:val="000000" w:themeColor="text1"/>
                  <w:sz w:val="22"/>
                </w:rPr>
                <m:t>+h</m:t>
              </w:del>
            </m:r>
          </m:sub>
        </m:sSub>
      </m:oMath>
      <w:del w:id="1279" w:author="Huang T  Dr (Surrey Business Schl)" w:date="2018-09-25T12:31:00Z">
        <w:r w:rsidRPr="001E17BA" w:rsidDel="003A2C45">
          <w:rPr>
            <w:rFonts w:cs="Times New Roman"/>
            <w:color w:val="000000" w:themeColor="text1"/>
            <w:sz w:val="22"/>
          </w:rPr>
          <w:delText xml:space="preserve"> is the matrix for the error term at week </w:delTex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sidDel="003A2C45">
          <w:rPr>
            <w:rFonts w:cs="Times New Roman"/>
            <w:color w:val="000000" w:themeColor="text1"/>
            <w:sz w:val="22"/>
          </w:rPr>
          <w:delText xml:space="preserve">. </w:delText>
        </w:r>
      </w:del>
    </w:p>
    <w:p w14:paraId="53229A96" w14:textId="02FDEAED" w:rsidR="004C569C" w:rsidDel="003A2C45" w:rsidRDefault="004C569C" w:rsidP="0065311B">
      <w:pPr>
        <w:shd w:val="clear" w:color="auto" w:fill="FFFFFF" w:themeFill="background1"/>
        <w:spacing w:after="0" w:line="360" w:lineRule="auto"/>
        <w:rPr>
          <w:del w:id="1280" w:author="Huang T  Dr (Surrey Business Schl)" w:date="2018-09-25T12:31:00Z"/>
          <w:rFonts w:cs="Times New Roman"/>
          <w:color w:val="000000" w:themeColor="text1"/>
          <w:sz w:val="22"/>
        </w:rPr>
      </w:pPr>
      <w:del w:id="1281" w:author="Huang T  Dr (Surrey Business Schl)" w:date="2018-09-25T12:31:00Z">
        <w:r w:rsidRPr="001E17BA" w:rsidDel="003A2C45">
          <w:rPr>
            <w:rFonts w:cs="Times New Roman"/>
            <w:color w:val="000000" w:themeColor="text1"/>
            <w:sz w:val="22"/>
          </w:rPr>
          <w:delText xml:space="preserve">Therefore, the forecast at week </w:delTex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sidDel="003A2C45">
          <w:rPr>
            <w:rFonts w:cs="Times New Roman"/>
            <w:color w:val="000000" w:themeColor="text1"/>
            <w:sz w:val="22"/>
          </w:rPr>
          <w:delText xml:space="preserve"> is biased as </w:delText>
        </w:r>
        <m:oMath>
          <m:r>
            <w:rPr>
              <w:rFonts w:ascii="Cambria Math" w:hAnsi="Cambria Math" w:cs="Times New Roman"/>
              <w:color w:val="000000" w:themeColor="text1"/>
              <w:sz w:val="22"/>
            </w:rPr>
            <m:t>E</m:t>
          </m:r>
          <m:d>
            <m:dPr>
              <m:begChr m:val="["/>
              <m:endChr m:val="]"/>
              <m:ctrlPr>
                <w:rPr>
                  <w:rFonts w:ascii="Cambria Math" w:hAnsi="Cambria Math" w:cs="Times New Roman"/>
                  <w:i/>
                  <w:color w:val="000000" w:themeColor="text1"/>
                  <w:sz w:val="22"/>
                </w:rPr>
              </m:ctrlPr>
            </m:dPr>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ctrlPr>
                <w:rPr>
                  <w:rFonts w:ascii="Cambria Math" w:hAnsi="Cambria Math" w:cs="Times New Roman"/>
                  <w:color w:val="000000" w:themeColor="text1"/>
                  <w:sz w:val="22"/>
                </w:rPr>
              </m:ctrlPr>
            </m:e>
            <m:e>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ctrlPr>
                <w:rPr>
                  <w:rFonts w:ascii="Cambria Math" w:hAnsi="Cambria Math" w:cs="Times New Roman"/>
                  <w:color w:val="000000" w:themeColor="text1"/>
                  <w:sz w:val="22"/>
                </w:rPr>
              </m:ctrlPr>
            </m:e>
          </m:d>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oMath>
      </w:del>
      <m:oMath>
        <m:sSub>
          <m:sSubPr>
            <m:ctrlPr>
              <w:del w:id="1282" w:author="Huang T  Dr (Surrey Business Schl)" w:date="2018-09-20T18:10:00Z">
                <w:rPr>
                  <w:rFonts w:ascii="Cambria Math" w:hAnsi="Cambria Math" w:cs="Times New Roman"/>
                  <w:color w:val="000000" w:themeColor="text1"/>
                  <w:sz w:val="22"/>
                </w:rPr>
              </w:del>
            </m:ctrlPr>
          </m:sSubPr>
          <m:e>
            <m:r>
              <w:del w:id="1283" w:author="Huang T  Dr (Surrey Business Schl)" w:date="2018-09-20T18:10:00Z">
                <m:rPr>
                  <m:sty m:val="p"/>
                </m:rPr>
                <w:rPr>
                  <w:rFonts w:ascii="Cambria Math" w:hAnsi="Cambria Math" w:cs="Times New Roman"/>
                  <w:color w:val="000000" w:themeColor="text1"/>
                  <w:sz w:val="22"/>
                </w:rPr>
                <m:t>Q</m:t>
              </w:del>
            </m:r>
          </m:e>
          <m:sub>
            <m:r>
              <w:del w:id="1284" w:author="Huang T  Dr (Surrey Business Schl)" w:date="2018-09-20T18:10:00Z">
                <m:rPr>
                  <m:sty m:val="p"/>
                </m:rPr>
                <w:rPr>
                  <w:rFonts w:ascii="Cambria Math" w:hAnsi="Cambria Math" w:cs="Times New Roman"/>
                  <w:color w:val="000000" w:themeColor="text1"/>
                  <w:sz w:val="22"/>
                </w:rPr>
                <m:t>m,</m:t>
              </w:del>
            </m:r>
            <m:sSub>
              <m:sSubPr>
                <m:ctrlPr>
                  <w:del w:id="1285" w:author="Huang T  Dr (Surrey Business Schl)" w:date="2018-09-20T18:10:00Z">
                    <w:rPr>
                      <w:rFonts w:ascii="Cambria Math" w:hAnsi="Cambria Math" w:cs="Times New Roman"/>
                      <w:color w:val="000000" w:themeColor="text1"/>
                      <w:sz w:val="22"/>
                    </w:rPr>
                  </w:del>
                </m:ctrlPr>
              </m:sSubPr>
              <m:e>
                <m:r>
                  <w:del w:id="1286" w:author="Huang T  Dr (Surrey Business Schl)" w:date="2018-09-20T18:10:00Z">
                    <w:rPr>
                      <w:rFonts w:ascii="Cambria Math" w:hAnsi="Cambria Math" w:cs="Times New Roman"/>
                      <w:color w:val="000000" w:themeColor="text1"/>
                      <w:sz w:val="22"/>
                    </w:rPr>
                    <m:t>T</m:t>
                  </w:del>
                </m:r>
              </m:e>
              <m:sub>
                <m:r>
                  <w:del w:id="1287" w:author="Huang T  Dr (Surrey Business Schl)" w:date="2018-09-20T18:10:00Z">
                    <w:rPr>
                      <w:rFonts w:ascii="Cambria Math" w:hAnsi="Cambria Math" w:cs="Times New Roman"/>
                      <w:color w:val="000000" w:themeColor="text1"/>
                      <w:sz w:val="22"/>
                    </w:rPr>
                    <m:t>1</m:t>
                  </w:del>
                </m:r>
              </m:sub>
            </m:sSub>
          </m:sub>
        </m:sSub>
        <m:sSubSup>
          <m:sSubSupPr>
            <m:ctrlPr>
              <w:del w:id="1288" w:author="Huang T  Dr (Surrey Business Schl)" w:date="2018-09-20T18:10:00Z">
                <w:rPr>
                  <w:rFonts w:ascii="Cambria Math" w:hAnsi="Cambria Math" w:cs="Times New Roman"/>
                  <w:i/>
                  <w:color w:val="000000" w:themeColor="text1"/>
                  <w:sz w:val="22"/>
                </w:rPr>
              </w:del>
            </m:ctrlPr>
          </m:sSubSupPr>
          <m:e>
            <m:r>
              <w:del w:id="1289" w:author="Huang T  Dr (Surrey Business Schl)" w:date="2018-09-20T18:10:00Z">
                <w:rPr>
                  <w:rFonts w:ascii="Cambria Math" w:hAnsi="Cambria Math" w:cs="Times New Roman"/>
                  <w:color w:val="000000" w:themeColor="text1"/>
                  <w:sz w:val="22"/>
                </w:rPr>
                <m:t>Q</m:t>
              </w:del>
            </m:r>
          </m:e>
          <m:sub>
            <m:r>
              <w:del w:id="1290" w:author="Huang T  Dr (Surrey Business Schl)" w:date="2018-09-20T18:10:00Z">
                <w:rPr>
                  <w:rFonts w:ascii="Cambria Math" w:hAnsi="Cambria Math" w:cs="Times New Roman"/>
                  <w:color w:val="000000" w:themeColor="text1"/>
                  <w:sz w:val="22"/>
                </w:rPr>
                <m:t>m,</m:t>
              </w:del>
            </m:r>
            <m:sSub>
              <m:sSubPr>
                <m:ctrlPr>
                  <w:del w:id="1291" w:author="Huang T  Dr (Surrey Business Schl)" w:date="2018-09-20T18:10:00Z">
                    <w:rPr>
                      <w:rFonts w:ascii="Cambria Math" w:hAnsi="Cambria Math" w:cs="Times New Roman"/>
                      <w:i/>
                      <w:color w:val="000000" w:themeColor="text1"/>
                      <w:sz w:val="22"/>
                    </w:rPr>
                  </w:del>
                </m:ctrlPr>
              </m:sSubPr>
              <m:e>
                <m:r>
                  <w:del w:id="1292" w:author="Huang T  Dr (Surrey Business Schl)" w:date="2018-09-20T18:10:00Z">
                    <w:rPr>
                      <w:rFonts w:ascii="Cambria Math" w:hAnsi="Cambria Math" w:cs="Times New Roman"/>
                      <w:color w:val="000000" w:themeColor="text1"/>
                      <w:sz w:val="22"/>
                    </w:rPr>
                    <m:t>T</m:t>
                  </w:del>
                </m:r>
              </m:e>
              <m:sub>
                <m:r>
                  <w:del w:id="1293" w:author="Huang T  Dr (Surrey Business Schl)" w:date="2018-09-20T18:10:00Z">
                    <w:rPr>
                      <w:rFonts w:ascii="Cambria Math" w:hAnsi="Cambria Math" w:cs="Times New Roman"/>
                      <w:color w:val="000000" w:themeColor="text1"/>
                      <w:sz w:val="22"/>
                    </w:rPr>
                    <m:t>1</m:t>
                  </w:del>
                </m:r>
              </m:sub>
            </m:sSub>
          </m:sub>
          <m:sup>
            <m:r>
              <w:del w:id="1294" w:author="Huang T  Dr (Surrey Business Schl)" w:date="2018-09-20T18:10:00Z">
                <w:rPr>
                  <w:rFonts w:ascii="Cambria Math" w:hAnsi="Cambria Math" w:cs="Times New Roman"/>
                  <w:color w:val="000000" w:themeColor="text1"/>
                  <w:sz w:val="22"/>
                </w:rPr>
                <m:t>-1</m:t>
              </w:del>
            </m:r>
          </m:sup>
        </m:sSubSup>
        <m:sSub>
          <m:sSubPr>
            <m:ctrlPr>
              <w:del w:id="1295" w:author="Huang T  Dr (Surrey Business Schl)" w:date="2018-09-25T12:31:00Z">
                <w:rPr>
                  <w:rFonts w:ascii="Cambria Math" w:hAnsi="Cambria Math" w:cs="Times New Roman"/>
                  <w:color w:val="000000" w:themeColor="text1"/>
                  <w:sz w:val="22"/>
                </w:rPr>
              </w:del>
            </m:ctrlPr>
          </m:sSubPr>
          <m:e>
            <m:r>
              <w:del w:id="1296" w:author="Huang T  Dr (Surrey Business Schl)" w:date="2018-09-25T12:31:00Z">
                <w:rPr>
                  <w:rFonts w:ascii="Cambria Math" w:hAnsi="Cambria Math" w:cs="Times New Roman"/>
                  <w:color w:val="000000" w:themeColor="text1"/>
                  <w:sz w:val="22"/>
                </w:rPr>
                <m:t>X</m:t>
              </w:del>
            </m:r>
          </m:e>
          <m:sub>
            <m:r>
              <w:del w:id="1297" w:author="Huang T  Dr (Surrey Business Schl)" w:date="2018-09-25T12:31:00Z">
                <w:rPr>
                  <w:rFonts w:ascii="Cambria Math" w:hAnsi="Cambria Math" w:cs="Times New Roman"/>
                  <w:color w:val="000000" w:themeColor="text1"/>
                  <w:sz w:val="22"/>
                </w:rPr>
                <m:t>T</m:t>
              </w:del>
            </m:r>
            <m:r>
              <w:del w:id="1298" w:author="Huang T  Dr (Surrey Business Schl)" w:date="2018-09-25T12:31:00Z">
                <m:rPr>
                  <m:sty m:val="p"/>
                </m:rPr>
                <w:rPr>
                  <w:rFonts w:ascii="Cambria Math" w:hAnsi="Cambria Math" w:cs="Times New Roman"/>
                  <w:color w:val="000000" w:themeColor="text1"/>
                  <w:sz w:val="22"/>
                </w:rPr>
                <m:t>+h</m:t>
              </w:del>
            </m:r>
          </m:sub>
        </m:sSub>
      </m:oMath>
      <w:del w:id="1299" w:author="Huang T  Dr (Surrey Business Schl)" w:date="2018-09-25T12:31:00Z">
        <w:r w:rsidRPr="001E17BA" w:rsidDel="003A2C45">
          <w:rPr>
            <w:rFonts w:cs="Times New Roman"/>
            <w:color w:val="000000" w:themeColor="text1"/>
            <w:sz w:val="22"/>
          </w:rPr>
          <w:delText>, and it is unequal to zero</w:delText>
        </w:r>
        <w:r w:rsidR="003872AB" w:rsidDel="003A2C45">
          <w:rPr>
            <w:rStyle w:val="FootnoteReference"/>
            <w:rFonts w:cs="Times New Roman"/>
            <w:color w:val="000000" w:themeColor="text1"/>
            <w:sz w:val="22"/>
          </w:rPr>
          <w:footnoteReference w:id="4"/>
        </w:r>
        <w:r w:rsidRPr="001E17BA" w:rsidDel="003A2C45">
          <w:rPr>
            <w:rFonts w:cs="Times New Roman"/>
            <w:color w:val="000000" w:themeColor="text1"/>
            <w:sz w:val="22"/>
          </w:rPr>
          <w:delText xml:space="preserve">. </w:delText>
        </w:r>
      </w:del>
    </w:p>
    <w:bookmarkEnd w:id="108"/>
    <w:p w14:paraId="18312CE6" w14:textId="77777777" w:rsidR="0065311B" w:rsidRPr="001E17BA" w:rsidRDefault="0065311B" w:rsidP="0065311B">
      <w:pPr>
        <w:shd w:val="clear" w:color="auto" w:fill="FFFFFF" w:themeFill="background1"/>
        <w:spacing w:after="0" w:line="360" w:lineRule="auto"/>
        <w:rPr>
          <w:rFonts w:cs="Times New Roman"/>
          <w:color w:val="000000" w:themeColor="text1"/>
          <w:sz w:val="22"/>
        </w:rPr>
      </w:pPr>
    </w:p>
    <w:p w14:paraId="7191426F" w14:textId="0F5063D8" w:rsidR="004C569C" w:rsidRPr="001E17BA" w:rsidRDefault="004C569C" w:rsidP="0065311B">
      <w:pPr>
        <w:pStyle w:val="Heading2"/>
        <w:spacing w:before="0" w:line="360" w:lineRule="auto"/>
        <w:rPr>
          <w:rFonts w:cs="Times New Roman"/>
          <w:sz w:val="22"/>
          <w:szCs w:val="22"/>
        </w:rPr>
      </w:pPr>
      <w:r w:rsidRPr="001E17BA">
        <w:rPr>
          <w:rFonts w:cs="Times New Roman"/>
          <w:noProof/>
          <w:sz w:val="22"/>
          <w:szCs w:val="22"/>
        </w:rPr>
        <w:t>4.</w:t>
      </w:r>
      <w:r w:rsidRPr="001E17BA">
        <w:rPr>
          <w:rFonts w:cs="Times New Roman"/>
          <w:noProof/>
          <w:sz w:val="22"/>
          <w:szCs w:val="22"/>
        </w:rPr>
        <w:tab/>
      </w:r>
      <w:r w:rsidRPr="001E17BA">
        <w:rPr>
          <w:rFonts w:cs="Times New Roman"/>
          <w:sz w:val="22"/>
          <w:szCs w:val="22"/>
        </w:rPr>
        <w:t xml:space="preserve">Dealing with </w:t>
      </w:r>
      <w:del w:id="1305" w:author="Huang T  Dr (Surrey Business Schl)" w:date="2018-09-20T16:32:00Z">
        <w:r w:rsidRPr="001E17BA" w:rsidDel="00A704DC">
          <w:rPr>
            <w:rFonts w:cs="Times New Roman"/>
            <w:sz w:val="22"/>
            <w:szCs w:val="22"/>
          </w:rPr>
          <w:delText>structural breaks</w:delText>
        </w:r>
      </w:del>
      <w:ins w:id="1306" w:author="Huang T  Dr (Surrey Business Schl)" w:date="2018-09-20T16:32:00Z">
        <w:r w:rsidR="00A704DC">
          <w:rPr>
            <w:rFonts w:cs="Times New Roman"/>
            <w:sz w:val="22"/>
            <w:szCs w:val="22"/>
          </w:rPr>
          <w:t>structural change</w:t>
        </w:r>
      </w:ins>
    </w:p>
    <w:p w14:paraId="6CAE8346"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7DEF0472" w14:textId="6A11E20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bias due to the </w:t>
      </w:r>
      <w:del w:id="1307" w:author="Huang T  Dr (Surrey Business Schl)" w:date="2018-09-19T18:25:00Z">
        <w:r w:rsidRPr="001E17BA" w:rsidDel="00DE758E">
          <w:rPr>
            <w:rFonts w:cs="Times New Roman"/>
            <w:color w:val="000000" w:themeColor="text1"/>
            <w:sz w:val="22"/>
          </w:rPr>
          <w:delText xml:space="preserve">structural break </w:delText>
        </w:r>
      </w:del>
      <w:ins w:id="1308"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may be mitigated by specifying non-zero values for the model’s errors in the forecasting period, which is referred as the intercept correction (IC)</w:t>
      </w:r>
      <w:r w:rsidR="007C7C0A">
        <w:rPr>
          <w:rFonts w:cs="Times New Roman"/>
          <w:color w:val="000000" w:themeColor="text1"/>
          <w:sz w:val="22"/>
        </w:rPr>
        <w:t xml:space="preserve"> method</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bGlzaGVyPkZlZGVyYWwgUmVzZXJ2ZSBCb2FyZCwgV2FzaGluZ3RvbiwgRC5DLjwvcHVibGlzaGVy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==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bGlzaGVyPkZlZGVyYWwgUmVzZXJ2ZSBCb2FyZCwgV2FzaGluZ3RvbiwgRC5DLjwvcHVibGlzaGVy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==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(Clark &amp; McCracken, 2007; Clements &amp; Hendry, 1994; 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For example, if we believe that the model is subject to </w:t>
      </w:r>
      <w:del w:id="1309" w:author="Huang T  Dr (Surrey Business Schl)" w:date="2018-09-19T18:25:00Z">
        <w:r w:rsidRPr="001E17BA" w:rsidDel="00DE758E">
          <w:rPr>
            <w:rFonts w:cs="Times New Roman"/>
            <w:color w:val="000000" w:themeColor="text1"/>
            <w:sz w:val="22"/>
          </w:rPr>
          <w:delText xml:space="preserve">structural break </w:delText>
        </w:r>
      </w:del>
      <w:ins w:id="1310"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and forecasts are biased, we may estimate the bias as the average v</w:t>
      </w:r>
      <w:r w:rsidRPr="004530DE">
        <w:rPr>
          <w:rFonts w:cs="Times New Roman"/>
          <w:color w:val="C45911" w:themeColor="accent2" w:themeShade="BF"/>
          <w:sz w:val="22"/>
          <w:rPrChange w:id="1311" w:author="Huang T  Dr (Surrey Business Schl)" w:date="2018-09-20T18:54:00Z">
            <w:rPr>
              <w:rFonts w:cs="Times New Roman"/>
              <w:color w:val="000000" w:themeColor="text1"/>
              <w:sz w:val="22"/>
            </w:rPr>
          </w:rPrChange>
        </w:rPr>
        <w:t xml:space="preserve">alue of the most recent residuals, i.e., </w:t>
      </w:r>
      <m:oMath>
        <m:sSub>
          <m:sSubPr>
            <m:ctrlPr>
              <w:rPr>
                <w:rFonts w:ascii="Cambria Math" w:hAnsi="Cambria Math" w:cs="Times New Roman"/>
                <w:color w:val="C45911" w:themeColor="accent2" w:themeShade="BF"/>
                <w:sz w:val="22"/>
              </w:rPr>
            </m:ctrlPr>
          </m:sSubPr>
          <m:e>
            <m:acc>
              <m:accPr>
                <m:ctrlPr>
                  <w:rPr>
                    <w:rFonts w:ascii="Cambria Math" w:hAnsi="Cambria Math" w:cs="Times New Roman"/>
                    <w:color w:val="C45911" w:themeColor="accent2" w:themeShade="BF"/>
                    <w:sz w:val="22"/>
                  </w:rPr>
                </m:ctrlPr>
              </m:accPr>
              <m:e>
                <m:r>
                  <m:rPr>
                    <m:sty m:val="p"/>
                  </m:rPr>
                  <w:rPr>
                    <w:rFonts w:ascii="Cambria Math" w:hAnsi="Cambria Math" w:cs="Times New Roman"/>
                    <w:color w:val="C45911" w:themeColor="accent2" w:themeShade="BF"/>
                    <w:sz w:val="22"/>
                    <w:rPrChange w:id="1312" w:author="Huang T  Dr (Surrey Business Schl)" w:date="2018-09-20T18:54:00Z">
                      <w:rPr>
                        <w:rFonts w:ascii="Cambria Math" w:hAnsi="Cambria Math" w:cs="Times New Roman"/>
                        <w:color w:val="000000" w:themeColor="text1"/>
                        <w:sz w:val="22"/>
                      </w:rPr>
                    </w:rPrChange>
                  </w:rPr>
                  <m:t>Bias</m:t>
                </m:r>
              </m:e>
            </m:acc>
          </m:e>
          <m:sub>
            <m:r>
              <w:rPr>
                <w:rFonts w:ascii="Cambria Math" w:hAnsi="Cambria Math" w:cs="Times New Roman"/>
                <w:color w:val="C45911" w:themeColor="accent2" w:themeShade="BF"/>
                <w:sz w:val="22"/>
                <w:rPrChange w:id="1313" w:author="Huang T  Dr (Surrey Business Schl)" w:date="2018-09-20T18:54:00Z">
                  <w:rPr>
                    <w:rFonts w:ascii="Cambria Math" w:hAnsi="Cambria Math" w:cs="Times New Roman"/>
                    <w:color w:val="000000" w:themeColor="text1"/>
                    <w:sz w:val="22"/>
                  </w:rPr>
                </w:rPrChange>
              </w:rPr>
              <m:t>IC</m:t>
            </m:r>
          </m:sub>
        </m:sSub>
        <m:r>
          <w:rPr>
            <w:rFonts w:ascii="Cambria Math" w:hAnsi="Cambria Math" w:cs="Times New Roman"/>
            <w:color w:val="C45911" w:themeColor="accent2" w:themeShade="BF"/>
            <w:sz w:val="22"/>
            <w:rPrChange w:id="1314" w:author="Huang T  Dr (Surrey Business Schl)" w:date="2018-09-20T18:54:00Z">
              <w:rPr>
                <w:rFonts w:ascii="Cambria Math" w:hAnsi="Cambria Math" w:cs="Times New Roman"/>
                <w:color w:val="000000" w:themeColor="text1"/>
                <w:sz w:val="22"/>
              </w:rPr>
            </w:rPrChange>
          </w:rPr>
          <m:t xml:space="preserve">= </m:t>
        </m:r>
        <m:nary>
          <m:naryPr>
            <m:chr m:val="∑"/>
            <m:limLoc m:val="undOvr"/>
            <m:ctrlPr>
              <w:rPr>
                <w:rFonts w:ascii="Cambria Math" w:hAnsi="Cambria Math" w:cs="Times New Roman"/>
                <w:i/>
                <w:color w:val="C45911" w:themeColor="accent2" w:themeShade="BF"/>
                <w:sz w:val="22"/>
              </w:rPr>
            </m:ctrlPr>
          </m:naryPr>
          <m:sub>
            <m:r>
              <w:ins w:id="1315" w:author="Huang T  Dr (Surrey Business Schl)" w:date="2018-09-20T18:53:00Z">
                <w:rPr>
                  <w:rFonts w:ascii="Cambria Math" w:hAnsi="Cambria Math" w:cs="Times New Roman"/>
                  <w:color w:val="C45911" w:themeColor="accent2" w:themeShade="BF"/>
                  <w:sz w:val="22"/>
                  <w:rPrChange w:id="1316" w:author="Huang T  Dr (Surrey Business Schl)" w:date="2018-09-20T18:54:00Z">
                    <w:rPr>
                      <w:rFonts w:ascii="Cambria Math" w:hAnsi="Cambria Math" w:cs="Times New Roman"/>
                      <w:color w:val="000000" w:themeColor="text1"/>
                      <w:sz w:val="22"/>
                    </w:rPr>
                  </w:rPrChange>
                </w:rPr>
                <m:t>i=1</m:t>
              </w:ins>
            </m:r>
            <m:r>
              <w:del w:id="1317" w:author="Huang T  Dr (Surrey Business Schl)" w:date="2018-09-20T18:53:00Z">
                <w:rPr>
                  <w:rFonts w:ascii="Cambria Math" w:hAnsi="Cambria Math" w:cs="Times New Roman"/>
                  <w:color w:val="C45911" w:themeColor="accent2" w:themeShade="BF"/>
                  <w:sz w:val="22"/>
                  <w:rPrChange w:id="1318" w:author="Huang T  Dr (Surrey Business Schl)" w:date="2018-09-20T18:54:00Z">
                    <w:rPr>
                      <w:rFonts w:ascii="Cambria Math" w:hAnsi="Cambria Math" w:cs="Times New Roman"/>
                      <w:color w:val="000000" w:themeColor="text1"/>
                      <w:sz w:val="22"/>
                    </w:rPr>
                  </w:rPrChange>
                </w:rPr>
                <m:t>ω</m:t>
              </w:del>
            </m:r>
          </m:sub>
          <m:sup>
            <m:r>
              <w:rPr>
                <w:rFonts w:ascii="Cambria Math" w:hAnsi="Cambria Math" w:cs="Times New Roman"/>
                <w:color w:val="C45911" w:themeColor="accent2" w:themeShade="BF"/>
                <w:sz w:val="22"/>
                <w:rPrChange w:id="1319" w:author="Huang T  Dr (Surrey Business Schl)" w:date="2018-09-20T18:54:00Z">
                  <w:rPr>
                    <w:rFonts w:ascii="Cambria Math" w:hAnsi="Cambria Math" w:cs="Times New Roman"/>
                    <w:color w:val="000000" w:themeColor="text1"/>
                    <w:sz w:val="22"/>
                  </w:rPr>
                </w:rPrChange>
              </w:rPr>
              <m:t>W</m:t>
            </m:r>
          </m:sup>
          <m:e>
            <m:sSub>
              <m:sSubPr>
                <m:ctrlPr>
                  <w:rPr>
                    <w:rFonts w:ascii="Cambria Math" w:hAnsi="Cambria Math" w:cs="Times New Roman"/>
                    <w:color w:val="C45911" w:themeColor="accent2" w:themeShade="BF"/>
                    <w:sz w:val="22"/>
                  </w:rPr>
                </m:ctrlPr>
              </m:sSubPr>
              <m:e>
                <m:acc>
                  <m:accPr>
                    <m:ctrlPr>
                      <w:rPr>
                        <w:rFonts w:ascii="Cambria Math" w:hAnsi="Cambria Math" w:cs="Times New Roman"/>
                        <w:color w:val="C45911" w:themeColor="accent2" w:themeShade="BF"/>
                        <w:sz w:val="22"/>
                      </w:rPr>
                    </m:ctrlPr>
                  </m:accPr>
                  <m:e>
                    <m:r>
                      <m:rPr>
                        <m:sty m:val="p"/>
                      </m:rPr>
                      <w:rPr>
                        <w:rFonts w:ascii="Cambria Math" w:hAnsi="Cambria Math" w:cs="Times New Roman"/>
                        <w:color w:val="C45911" w:themeColor="accent2" w:themeShade="BF"/>
                        <w:sz w:val="22"/>
                        <w:rPrChange w:id="1320" w:author="Huang T  Dr (Surrey Business Schl)" w:date="2018-09-20T18:54:00Z">
                          <w:rPr>
                            <w:rFonts w:ascii="Cambria Math" w:hAnsi="Cambria Math" w:cs="Times New Roman"/>
                            <w:color w:val="000000" w:themeColor="text1"/>
                            <w:sz w:val="22"/>
                          </w:rPr>
                        </w:rPrChange>
                      </w:rPr>
                      <m:t>e</m:t>
                    </m:r>
                  </m:e>
                </m:acc>
              </m:e>
              <m:sub>
                <m:r>
                  <w:rPr>
                    <w:rFonts w:ascii="Cambria Math" w:hAnsi="Cambria Math" w:cs="Times New Roman"/>
                    <w:color w:val="C45911" w:themeColor="accent2" w:themeShade="BF"/>
                    <w:sz w:val="22"/>
                    <w:rPrChange w:id="1321" w:author="Huang T  Dr (Surrey Business Schl)" w:date="2018-09-20T18:54: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1322" w:author="Huang T  Dr (Surrey Business Schl)" w:date="2018-09-20T18:54:00Z">
                      <w:rPr>
                        <w:rFonts w:ascii="Cambria Math" w:hAnsi="Cambria Math" w:cs="Times New Roman"/>
                        <w:color w:val="000000" w:themeColor="text1"/>
                        <w:sz w:val="22"/>
                      </w:rPr>
                    </w:rPrChange>
                  </w:rPr>
                  <m:t>-</m:t>
                </m:r>
                <m:r>
                  <w:ins w:id="1323" w:author="Huang T  Dr (Surrey Business Schl)" w:date="2018-09-20T18:53:00Z">
                    <m:rPr>
                      <m:sty m:val="p"/>
                    </m:rPr>
                    <w:rPr>
                      <w:rFonts w:ascii="Cambria Math" w:hAnsi="Cambria Math" w:cs="Times New Roman"/>
                      <w:color w:val="C45911" w:themeColor="accent2" w:themeShade="BF"/>
                      <w:sz w:val="22"/>
                      <w:rPrChange w:id="1324" w:author="Huang T  Dr (Surrey Business Schl)" w:date="2018-09-20T18:54:00Z">
                        <w:rPr>
                          <w:rFonts w:ascii="Cambria Math" w:hAnsi="Cambria Math" w:cs="Times New Roman"/>
                          <w:color w:val="000000" w:themeColor="text1"/>
                          <w:sz w:val="22"/>
                        </w:rPr>
                      </w:rPrChange>
                    </w:rPr>
                    <m:t>i</m:t>
                  </w:ins>
                </m:r>
                <m:r>
                  <w:del w:id="1325" w:author="Huang T  Dr (Surrey Business Schl)" w:date="2018-09-20T18:53:00Z">
                    <m:rPr>
                      <m:sty m:val="p"/>
                    </m:rPr>
                    <w:rPr>
                      <w:rFonts w:ascii="Cambria Math" w:hAnsi="Cambria Math" w:cs="Times New Roman"/>
                      <w:color w:val="C45911" w:themeColor="accent2" w:themeShade="BF"/>
                      <w:sz w:val="22"/>
                      <w:rPrChange w:id="1326" w:author="Huang T  Dr (Surrey Business Schl)" w:date="2018-09-20T18:54:00Z">
                        <w:rPr>
                          <w:rFonts w:ascii="Cambria Math" w:hAnsi="Cambria Math" w:cs="Times New Roman"/>
                          <w:color w:val="000000" w:themeColor="text1"/>
                          <w:sz w:val="22"/>
                        </w:rPr>
                      </w:rPrChange>
                    </w:rPr>
                    <m:t>ω</m:t>
                  </w:del>
                </m:r>
              </m:sub>
            </m:sSub>
          </m:e>
        </m:nary>
        <m:r>
          <m:rPr>
            <m:sty m:val="p"/>
          </m:rPr>
          <w:rPr>
            <w:rFonts w:ascii="Cambria Math" w:hAnsi="Cambria Math" w:cs="Times New Roman"/>
            <w:color w:val="C45911" w:themeColor="accent2" w:themeShade="BF"/>
            <w:sz w:val="22"/>
            <w:rPrChange w:id="1327" w:author="Huang T  Dr (Surrey Business Schl)" w:date="2018-09-20T18:54:00Z">
              <w:rPr>
                <w:rFonts w:ascii="Cambria Math" w:hAnsi="Cambria Math" w:cs="Times New Roman"/>
                <w:color w:val="000000" w:themeColor="text1"/>
                <w:sz w:val="22"/>
              </w:rPr>
            </w:rPrChange>
          </w:rPr>
          <m:t>=</m:t>
        </m:r>
        <m:nary>
          <m:naryPr>
            <m:chr m:val="∑"/>
            <m:limLoc m:val="undOvr"/>
            <m:ctrlPr>
              <w:rPr>
                <w:rFonts w:ascii="Cambria Math" w:hAnsi="Cambria Math" w:cs="Times New Roman"/>
                <w:i/>
                <w:color w:val="C45911" w:themeColor="accent2" w:themeShade="BF"/>
                <w:sz w:val="22"/>
              </w:rPr>
            </m:ctrlPr>
          </m:naryPr>
          <m:sub>
            <m:r>
              <w:ins w:id="1328" w:author="Huang T  Dr (Surrey Business Schl)" w:date="2018-09-20T18:54:00Z">
                <w:rPr>
                  <w:rFonts w:ascii="Cambria Math" w:hAnsi="Cambria Math" w:cs="Times New Roman"/>
                  <w:color w:val="C45911" w:themeColor="accent2" w:themeShade="BF"/>
                  <w:sz w:val="22"/>
                  <w:rPrChange w:id="1329" w:author="Huang T  Dr (Surrey Business Schl)" w:date="2018-09-20T18:54:00Z">
                    <w:rPr>
                      <w:rFonts w:ascii="Cambria Math" w:hAnsi="Cambria Math" w:cs="Times New Roman"/>
                      <w:color w:val="000000" w:themeColor="text1"/>
                      <w:sz w:val="22"/>
                    </w:rPr>
                  </w:rPrChange>
                </w:rPr>
                <m:t>i=1</m:t>
              </w:ins>
            </m:r>
            <m:r>
              <w:del w:id="1330" w:author="Huang T  Dr (Surrey Business Schl)" w:date="2018-09-20T18:54:00Z">
                <w:rPr>
                  <w:rFonts w:ascii="Cambria Math" w:hAnsi="Cambria Math" w:cs="Times New Roman"/>
                  <w:color w:val="C45911" w:themeColor="accent2" w:themeShade="BF"/>
                  <w:sz w:val="22"/>
                  <w:rPrChange w:id="1331" w:author="Huang T  Dr (Surrey Business Schl)" w:date="2018-09-20T18:54:00Z">
                    <w:rPr>
                      <w:rFonts w:ascii="Cambria Math" w:hAnsi="Cambria Math" w:cs="Times New Roman"/>
                      <w:color w:val="000000" w:themeColor="text1"/>
                      <w:sz w:val="22"/>
                    </w:rPr>
                  </w:rPrChange>
                </w:rPr>
                <m:t>ω</m:t>
              </w:del>
            </m:r>
          </m:sub>
          <m:sup>
            <m:r>
              <w:rPr>
                <w:rFonts w:ascii="Cambria Math" w:hAnsi="Cambria Math" w:cs="Times New Roman"/>
                <w:color w:val="C45911" w:themeColor="accent2" w:themeShade="BF"/>
                <w:sz w:val="22"/>
                <w:rPrChange w:id="1332" w:author="Huang T  Dr (Surrey Business Schl)" w:date="2018-09-20T18:54:00Z">
                  <w:rPr>
                    <w:rFonts w:ascii="Cambria Math" w:hAnsi="Cambria Math" w:cs="Times New Roman"/>
                    <w:color w:val="000000" w:themeColor="text1"/>
                    <w:sz w:val="22"/>
                  </w:rPr>
                </w:rPrChange>
              </w:rPr>
              <m:t>W</m:t>
            </m:r>
          </m:sup>
          <m:e>
            <m:r>
              <w:rPr>
                <w:rFonts w:ascii="Cambria Math" w:hAnsi="Cambria Math" w:cs="Times New Roman"/>
                <w:color w:val="C45911" w:themeColor="accent2" w:themeShade="BF"/>
                <w:sz w:val="22"/>
                <w:rPrChange w:id="1333" w:author="Huang T  Dr (Surrey Business Schl)" w:date="2018-09-20T18:54:00Z">
                  <w:rPr>
                    <w:rFonts w:ascii="Cambria Math" w:hAnsi="Cambria Math" w:cs="Times New Roman"/>
                    <w:color w:val="000000" w:themeColor="text1"/>
                    <w:sz w:val="22"/>
                  </w:rPr>
                </w:rPrChange>
              </w:rPr>
              <m:t>[</m:t>
            </m:r>
            <m:sSup>
              <m:sSupPr>
                <m:ctrlPr>
                  <w:rPr>
                    <w:rFonts w:ascii="Cambria Math" w:hAnsi="Cambria Math" w:cs="Times New Roman"/>
                    <w:i/>
                    <w:color w:val="C45911" w:themeColor="accent2" w:themeShade="BF"/>
                    <w:sz w:val="22"/>
                  </w:rPr>
                </m:ctrlPr>
              </m:sSupPr>
              <m:e>
                <m:d>
                  <m:dPr>
                    <m:ctrlPr>
                      <w:rPr>
                        <w:rFonts w:ascii="Cambria Math" w:hAnsi="Cambria Math" w:cs="Times New Roman"/>
                        <w:color w:val="C45911" w:themeColor="accent2" w:themeShade="BF"/>
                        <w:sz w:val="22"/>
                      </w:rPr>
                    </m:ctrlPr>
                  </m:dPr>
                  <m:e>
                    <m:sSub>
                      <m:sSubPr>
                        <m:ctrlPr>
                          <w:rPr>
                            <w:rFonts w:ascii="Cambria Math" w:hAnsi="Cambria Math" w:cs="Times New Roman"/>
                            <w:color w:val="C45911" w:themeColor="accent2" w:themeShade="BF"/>
                            <w:sz w:val="22"/>
                          </w:rPr>
                        </m:ctrlPr>
                      </m:sSubPr>
                      <m:e>
                        <m:r>
                          <m:rPr>
                            <m:sty m:val="p"/>
                          </m:rPr>
                          <w:rPr>
                            <w:rFonts w:ascii="Cambria Math" w:hAnsi="Cambria Math" w:cs="Times New Roman"/>
                            <w:color w:val="C45911" w:themeColor="accent2" w:themeShade="BF"/>
                            <w:sz w:val="22"/>
                            <w:rPrChange w:id="1334" w:author="Huang T  Dr (Surrey Business Schl)" w:date="2018-09-20T18:54:00Z">
                              <w:rPr>
                                <w:rFonts w:ascii="Cambria Math" w:hAnsi="Cambria Math" w:cs="Times New Roman"/>
                                <w:color w:val="000000" w:themeColor="text1"/>
                                <w:sz w:val="22"/>
                              </w:rPr>
                            </w:rPrChange>
                          </w:rPr>
                          <m:t>β</m:t>
                        </m:r>
                      </m:e>
                      <m:sub>
                        <m:r>
                          <w:rPr>
                            <w:rFonts w:ascii="Cambria Math" w:hAnsi="Cambria Math" w:cs="Times New Roman"/>
                            <w:color w:val="C45911" w:themeColor="accent2" w:themeShade="BF"/>
                            <w:sz w:val="22"/>
                            <w:rPrChange w:id="1335" w:author="Huang T  Dr (Surrey Business Schl)" w:date="2018-09-20T18:54:00Z">
                              <w:rPr>
                                <w:rFonts w:ascii="Cambria Math" w:hAnsi="Cambria Math" w:cs="Times New Roman"/>
                                <w:color w:val="000000" w:themeColor="text1"/>
                                <w:sz w:val="22"/>
                              </w:rPr>
                            </w:rPrChange>
                          </w:rPr>
                          <m:t>2</m:t>
                        </m:r>
                      </m:sub>
                    </m:sSub>
                    <m:r>
                      <m:rPr>
                        <m:sty m:val="p"/>
                      </m:rPr>
                      <w:rPr>
                        <w:rFonts w:ascii="Cambria Math" w:hAnsi="Cambria Math" w:cs="Times New Roman"/>
                        <w:color w:val="C45911" w:themeColor="accent2" w:themeShade="BF"/>
                        <w:sz w:val="22"/>
                        <w:rPrChange w:id="1336" w:author="Huang T  Dr (Surrey Business Schl)" w:date="2018-09-20T18:54:00Z">
                          <w:rPr>
                            <w:rFonts w:ascii="Cambria Math" w:hAnsi="Cambria Math" w:cs="Times New Roman"/>
                            <w:color w:val="000000" w:themeColor="text1"/>
                            <w:sz w:val="22"/>
                          </w:rPr>
                        </w:rPrChange>
                      </w:rPr>
                      <m:t>-</m:t>
                    </m:r>
                    <m:sSub>
                      <m:sSubPr>
                        <m:ctrlPr>
                          <w:rPr>
                            <w:rFonts w:ascii="Cambria Math" w:hAnsi="Cambria Math" w:cs="Times New Roman"/>
                            <w:i/>
                            <w:color w:val="C45911" w:themeColor="accent2" w:themeShade="BF"/>
                            <w:sz w:val="22"/>
                          </w:rPr>
                        </m:ctrlPr>
                      </m:sSubPr>
                      <m:e>
                        <m:acc>
                          <m:accPr>
                            <m:ctrlPr>
                              <w:rPr>
                                <w:rFonts w:ascii="Cambria Math" w:hAnsi="Cambria Math" w:cs="Times New Roman"/>
                                <w:i/>
                                <w:color w:val="C45911" w:themeColor="accent2" w:themeShade="BF"/>
                                <w:sz w:val="22"/>
                              </w:rPr>
                            </m:ctrlPr>
                          </m:accPr>
                          <m:e>
                            <m:r>
                              <w:rPr>
                                <w:rFonts w:ascii="Cambria Math" w:hAnsi="Cambria Math" w:cs="Times New Roman"/>
                                <w:color w:val="C45911" w:themeColor="accent2" w:themeShade="BF"/>
                                <w:sz w:val="22"/>
                                <w:rPrChange w:id="1337" w:author="Huang T  Dr (Surrey Business Schl)" w:date="2018-09-20T18:54:00Z">
                                  <w:rPr>
                                    <w:rFonts w:ascii="Cambria Math" w:hAnsi="Cambria Math" w:cs="Times New Roman"/>
                                    <w:color w:val="000000" w:themeColor="text1"/>
                                    <w:sz w:val="22"/>
                                  </w:rPr>
                                </w:rPrChange>
                              </w:rPr>
                              <m:t>β</m:t>
                            </m:r>
                          </m:e>
                        </m:acc>
                      </m:e>
                      <m:sub>
                        <m:r>
                          <w:rPr>
                            <w:rFonts w:ascii="Cambria Math" w:hAnsi="Cambria Math" w:cs="Times New Roman"/>
                            <w:color w:val="C45911" w:themeColor="accent2" w:themeShade="BF"/>
                            <w:sz w:val="22"/>
                            <w:rPrChange w:id="1338" w:author="Huang T  Dr (Surrey Business Schl)" w:date="2018-09-20T18:54:00Z">
                              <w:rPr>
                                <w:rFonts w:ascii="Cambria Math" w:hAnsi="Cambria Math" w:cs="Times New Roman"/>
                                <w:color w:val="000000" w:themeColor="text1"/>
                                <w:sz w:val="22"/>
                              </w:rPr>
                            </w:rPrChange>
                          </w:rPr>
                          <m:t>T</m:t>
                        </m:r>
                      </m:sub>
                    </m:sSub>
                    <m:d>
                      <m:dPr>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Change w:id="1339" w:author="Huang T  Dr (Surrey Business Schl)" w:date="2018-09-20T18:54:00Z">
                              <w:rPr>
                                <w:rFonts w:ascii="Cambria Math" w:hAnsi="Cambria Math" w:cs="Times New Roman"/>
                                <w:color w:val="000000" w:themeColor="text1"/>
                                <w:sz w:val="22"/>
                              </w:rPr>
                            </w:rPrChange>
                          </w:rPr>
                          <m:t>m</m:t>
                        </m:r>
                      </m:e>
                    </m:d>
                  </m:e>
                </m:d>
              </m:e>
              <m:sup>
                <m:r>
                  <w:rPr>
                    <w:rFonts w:ascii="Cambria Math" w:hAnsi="Cambria Math" w:cs="Times New Roman" w:hint="eastAsia"/>
                    <w:color w:val="C45911" w:themeColor="accent2" w:themeShade="BF"/>
                    <w:sz w:val="22"/>
                    <w:rPrChange w:id="1340" w:author="Huang T  Dr (Surrey Business Schl)" w:date="2018-09-20T18:54:00Z">
                      <w:rPr>
                        <w:rFonts w:ascii="Cambria Math" w:hAnsi="Cambria Math" w:cs="Times New Roman" w:hint="eastAsia"/>
                        <w:color w:val="000000" w:themeColor="text1"/>
                        <w:sz w:val="22"/>
                      </w:rPr>
                    </w:rPrChange>
                  </w:rPr>
                  <m:t>'</m:t>
                </m:r>
              </m:sup>
            </m:sSup>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1341" w:author="Huang T  Dr (Surrey Business Schl)" w:date="2018-09-20T18:54:00Z">
                      <w:rPr>
                        <w:rFonts w:ascii="Cambria Math" w:hAnsi="Cambria Math" w:cs="Times New Roman"/>
                        <w:color w:val="000000" w:themeColor="text1"/>
                        <w:sz w:val="22"/>
                      </w:rPr>
                    </w:rPrChange>
                  </w:rPr>
                  <m:t>x</m:t>
                </m:r>
              </m:e>
              <m:sub>
                <m:r>
                  <w:rPr>
                    <w:rFonts w:ascii="Cambria Math" w:hAnsi="Cambria Math" w:cs="Times New Roman"/>
                    <w:color w:val="C45911" w:themeColor="accent2" w:themeShade="BF"/>
                    <w:sz w:val="22"/>
                    <w:rPrChange w:id="1342" w:author="Huang T  Dr (Surrey Business Schl)" w:date="2018-09-20T18:54: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1343" w:author="Huang T  Dr (Surrey Business Schl)" w:date="2018-09-20T18:54:00Z">
                      <w:rPr>
                        <w:rFonts w:ascii="Cambria Math" w:hAnsi="Cambria Math" w:cs="Times New Roman"/>
                        <w:color w:val="000000" w:themeColor="text1"/>
                        <w:sz w:val="22"/>
                      </w:rPr>
                    </w:rPrChange>
                  </w:rPr>
                  <m:t>-</m:t>
                </m:r>
                <m:r>
                  <w:ins w:id="1344" w:author="Huang T  Dr (Surrey Business Schl)" w:date="2018-09-20T18:54:00Z">
                    <m:rPr>
                      <m:sty m:val="p"/>
                    </m:rPr>
                    <w:rPr>
                      <w:rFonts w:ascii="Cambria Math" w:hAnsi="Cambria Math" w:cs="Times New Roman"/>
                      <w:color w:val="C45911" w:themeColor="accent2" w:themeShade="BF"/>
                      <w:sz w:val="22"/>
                      <w:rPrChange w:id="1345" w:author="Huang T  Dr (Surrey Business Schl)" w:date="2018-09-20T18:54:00Z">
                        <w:rPr>
                          <w:rFonts w:ascii="Cambria Math" w:hAnsi="Cambria Math" w:cs="Times New Roman"/>
                          <w:color w:val="000000" w:themeColor="text1"/>
                          <w:sz w:val="22"/>
                        </w:rPr>
                      </w:rPrChange>
                    </w:rPr>
                    <m:t>i</m:t>
                  </w:ins>
                </m:r>
                <m:r>
                  <w:del w:id="1346" w:author="Huang T  Dr (Surrey Business Schl)" w:date="2018-09-20T18:54:00Z">
                    <m:rPr>
                      <m:sty m:val="p"/>
                    </m:rPr>
                    <w:rPr>
                      <w:rFonts w:ascii="Cambria Math" w:hAnsi="Cambria Math" w:cs="Times New Roman"/>
                      <w:color w:val="C45911" w:themeColor="accent2" w:themeShade="BF"/>
                      <w:sz w:val="22"/>
                      <w:rPrChange w:id="1347" w:author="Huang T  Dr (Surrey Business Schl)" w:date="2018-09-20T18:54:00Z">
                        <w:rPr>
                          <w:rFonts w:ascii="Cambria Math" w:hAnsi="Cambria Math" w:cs="Times New Roman"/>
                          <w:color w:val="000000" w:themeColor="text1"/>
                          <w:sz w:val="22"/>
                        </w:rPr>
                      </w:rPrChange>
                    </w:rPr>
                    <m:t>ω</m:t>
                  </w:del>
                </m:r>
              </m:sub>
            </m:sSub>
            <m:r>
              <m:rPr>
                <m:sty m:val="p"/>
              </m:rPr>
              <w:rPr>
                <w:rFonts w:ascii="Cambria Math" w:hAnsi="Cambria Math" w:cs="Times New Roman"/>
                <w:color w:val="C45911" w:themeColor="accent2" w:themeShade="BF"/>
                <w:sz w:val="22"/>
                <w:rPrChange w:id="1348" w:author="Huang T  Dr (Surrey Business Schl)" w:date="2018-09-20T18:54:00Z">
                  <w:rPr>
                    <w:rFonts w:ascii="Cambria Math" w:hAnsi="Cambria Math" w:cs="Times New Roman"/>
                    <w:color w:val="000000" w:themeColor="text1"/>
                    <w:sz w:val="22"/>
                  </w:rPr>
                </w:rPrChange>
              </w:rPr>
              <m:t>+</m:t>
            </m:r>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1349" w:author="Huang T  Dr (Surrey Business Schl)" w:date="2018-09-20T18:54:00Z">
                      <w:rPr>
                        <w:rFonts w:ascii="Cambria Math" w:hAnsi="Cambria Math" w:cs="Times New Roman"/>
                        <w:color w:val="000000" w:themeColor="text1"/>
                        <w:sz w:val="22"/>
                      </w:rPr>
                    </w:rPrChange>
                  </w:rPr>
                  <m:t>u</m:t>
                </m:r>
              </m:e>
              <m:sub>
                <m:r>
                  <w:rPr>
                    <w:rFonts w:ascii="Cambria Math" w:hAnsi="Cambria Math" w:cs="Times New Roman"/>
                    <w:color w:val="C45911" w:themeColor="accent2" w:themeShade="BF"/>
                    <w:sz w:val="22"/>
                    <w:rPrChange w:id="1350" w:author="Huang T  Dr (Surrey Business Schl)" w:date="2018-09-20T18:54: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1351" w:author="Huang T  Dr (Surrey Business Schl)" w:date="2018-09-20T18:54:00Z">
                      <w:rPr>
                        <w:rFonts w:ascii="Cambria Math" w:hAnsi="Cambria Math" w:cs="Times New Roman"/>
                        <w:color w:val="000000" w:themeColor="text1"/>
                        <w:sz w:val="22"/>
                      </w:rPr>
                    </w:rPrChange>
                  </w:rPr>
                  <m:t>-</m:t>
                </m:r>
                <m:r>
                  <w:ins w:id="1352" w:author="Huang T  Dr (Surrey Business Schl)" w:date="2018-09-20T18:54:00Z">
                    <m:rPr>
                      <m:sty m:val="p"/>
                    </m:rPr>
                    <w:rPr>
                      <w:rFonts w:ascii="Cambria Math" w:hAnsi="Cambria Math" w:cs="Times New Roman"/>
                      <w:color w:val="C45911" w:themeColor="accent2" w:themeShade="BF"/>
                      <w:sz w:val="22"/>
                      <w:rPrChange w:id="1353" w:author="Huang T  Dr (Surrey Business Schl)" w:date="2018-09-20T18:54:00Z">
                        <w:rPr>
                          <w:rFonts w:ascii="Cambria Math" w:hAnsi="Cambria Math" w:cs="Times New Roman"/>
                          <w:color w:val="000000" w:themeColor="text1"/>
                          <w:sz w:val="22"/>
                        </w:rPr>
                      </w:rPrChange>
                    </w:rPr>
                    <m:t>i</m:t>
                  </w:ins>
                </m:r>
                <m:r>
                  <w:del w:id="1354" w:author="Huang T  Dr (Surrey Business Schl)" w:date="2018-09-20T18:54:00Z">
                    <m:rPr>
                      <m:sty m:val="p"/>
                    </m:rPr>
                    <w:rPr>
                      <w:rFonts w:ascii="Cambria Math" w:hAnsi="Cambria Math" w:cs="Times New Roman"/>
                      <w:color w:val="C45911" w:themeColor="accent2" w:themeShade="BF"/>
                      <w:sz w:val="22"/>
                      <w:rPrChange w:id="1355" w:author="Huang T  Dr (Surrey Business Schl)" w:date="2018-09-20T18:54:00Z">
                        <w:rPr>
                          <w:rFonts w:ascii="Cambria Math" w:hAnsi="Cambria Math" w:cs="Times New Roman"/>
                          <w:color w:val="000000" w:themeColor="text1"/>
                          <w:sz w:val="22"/>
                        </w:rPr>
                      </w:rPrChange>
                    </w:rPr>
                    <m:t>ω</m:t>
                  </w:del>
                </m:r>
              </m:sub>
            </m:sSub>
            <m:r>
              <w:rPr>
                <w:rFonts w:ascii="Cambria Math" w:hAnsi="Cambria Math" w:cs="Times New Roman"/>
                <w:color w:val="C45911" w:themeColor="accent2" w:themeShade="BF"/>
                <w:sz w:val="22"/>
                <w:rPrChange w:id="1356" w:author="Huang T  Dr (Surrey Business Schl)" w:date="2018-09-20T18:54:00Z">
                  <w:rPr>
                    <w:rFonts w:ascii="Cambria Math" w:hAnsi="Cambria Math" w:cs="Times New Roman"/>
                    <w:color w:val="000000" w:themeColor="text1"/>
                    <w:sz w:val="22"/>
                  </w:rPr>
                </w:rPrChange>
              </w:rPr>
              <m:t>]</m:t>
            </m:r>
          </m:e>
        </m:nary>
      </m:oMath>
      <w:r w:rsidRPr="004530DE">
        <w:rPr>
          <w:rFonts w:cs="Times New Roman"/>
          <w:color w:val="C45911" w:themeColor="accent2" w:themeShade="BF"/>
          <w:sz w:val="22"/>
          <w:rPrChange w:id="1357" w:author="Huang T  Dr (Surrey Business Schl)" w:date="2018-09-20T18:54:00Z">
            <w:rPr>
              <w:rFonts w:cs="Times New Roman"/>
              <w:color w:val="000000" w:themeColor="text1"/>
              <w:sz w:val="22"/>
            </w:rPr>
          </w:rPrChange>
        </w:rPr>
        <w:t xml:space="preserve">, where </w:t>
      </w:r>
      <m:oMath>
        <m:r>
          <w:rPr>
            <w:rFonts w:ascii="Cambria Math" w:hAnsi="Cambria Math" w:cs="Times New Roman"/>
            <w:color w:val="000000" w:themeColor="text1"/>
            <w:sz w:val="22"/>
          </w:rPr>
          <m:t>W</m:t>
        </m:r>
      </m:oMath>
      <w:r w:rsidRPr="001E17BA">
        <w:rPr>
          <w:rFonts w:cs="Times New Roman"/>
          <w:color w:val="000000" w:themeColor="text1"/>
          <w:sz w:val="22"/>
        </w:rPr>
        <w:t xml:space="preserve"> is the number of residuals being used to estimate the forecast bias. When </w:t>
      </w:r>
      <m:oMath>
        <m:r>
          <w:rPr>
            <w:rFonts w:ascii="Cambria Math" w:hAnsi="Cambria Math" w:cs="Times New Roman"/>
            <w:color w:val="000000" w:themeColor="text1"/>
            <w:sz w:val="22"/>
          </w:rPr>
          <m:t>W=1</m:t>
        </m:r>
      </m:oMath>
      <w:r w:rsidRPr="001E17BA">
        <w:rPr>
          <w:rFonts w:cs="Times New Roman"/>
          <w:color w:val="000000" w:themeColor="text1"/>
          <w:sz w:val="22"/>
        </w:rPr>
        <w:t xml:space="preserve">, the estimate reduces to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Pr="001E17BA">
        <w:rPr>
          <w:rFonts w:cs="Times New Roman"/>
          <w:color w:val="000000" w:themeColor="text1"/>
          <w:sz w:val="22"/>
        </w:rPr>
        <w:t xml:space="preserve">, which is the residual at the forecast origin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(e.g., Chevillon, 2016)</w:t>
      </w:r>
      <w:r w:rsidRPr="001E17BA">
        <w:rPr>
          <w:rFonts w:cs="Times New Roman"/>
          <w:color w:val="000000" w:themeColor="text1"/>
          <w:sz w:val="22"/>
        </w:rPr>
        <w:fldChar w:fldCharType="end"/>
      </w:r>
      <w:r w:rsidRPr="001E17BA">
        <w:rPr>
          <w:rFonts w:cs="Times New Roman"/>
          <w:color w:val="000000" w:themeColor="text1"/>
          <w:sz w:val="22"/>
        </w:rPr>
        <w:t>. The estimat</w:t>
      </w:r>
      <w:r w:rsidRPr="00005851">
        <w:rPr>
          <w:rFonts w:cs="Times New Roman"/>
          <w:color w:val="C45911" w:themeColor="accent2" w:themeShade="BF"/>
          <w:sz w:val="22"/>
          <w:rPrChange w:id="1358" w:author="Huang T  Dr (Surrey Business Schl)" w:date="2018-09-20T19:02:00Z">
            <w:rPr>
              <w:rFonts w:cs="Times New Roman"/>
              <w:color w:val="000000" w:themeColor="text1"/>
              <w:sz w:val="22"/>
            </w:rPr>
          </w:rPrChange>
        </w:rPr>
        <w:t xml:space="preserve">ed bias </w:t>
      </w:r>
      <w:del w:id="1359" w:author="Huang T  Dr (Surrey Business Schl)" w:date="2018-09-20T18:54:00Z">
        <w:r w:rsidRPr="00005851" w:rsidDel="00BE47D5">
          <w:rPr>
            <w:rFonts w:cs="Times New Roman"/>
            <w:color w:val="C45911" w:themeColor="accent2" w:themeShade="BF"/>
            <w:sz w:val="22"/>
            <w:rPrChange w:id="1360" w:author="Huang T  Dr (Surrey Business Schl)" w:date="2018-09-20T19:02:00Z">
              <w:rPr>
                <w:rFonts w:cs="Times New Roman"/>
                <w:color w:val="000000" w:themeColor="text1"/>
                <w:sz w:val="22"/>
              </w:rPr>
            </w:rPrChange>
          </w:rPr>
          <w:delText xml:space="preserve">are </w:delText>
        </w:r>
      </w:del>
      <w:ins w:id="1361" w:author="Huang T  Dr (Surrey Business Schl)" w:date="2018-09-20T18:54:00Z">
        <w:r w:rsidR="00BE47D5" w:rsidRPr="00005851">
          <w:rPr>
            <w:rFonts w:cs="Times New Roman"/>
            <w:color w:val="C45911" w:themeColor="accent2" w:themeShade="BF"/>
            <w:sz w:val="22"/>
            <w:rPrChange w:id="1362" w:author="Huang T  Dr (Surrey Business Schl)" w:date="2018-09-20T19:02:00Z">
              <w:rPr>
                <w:rFonts w:cs="Times New Roman"/>
                <w:color w:val="000000" w:themeColor="text1"/>
                <w:sz w:val="22"/>
              </w:rPr>
            </w:rPrChange>
          </w:rPr>
          <w:t xml:space="preserve">is </w:t>
        </w:r>
      </w:ins>
      <w:r w:rsidRPr="00005851">
        <w:rPr>
          <w:rFonts w:cs="Times New Roman"/>
          <w:color w:val="C45911" w:themeColor="accent2" w:themeShade="BF"/>
          <w:sz w:val="22"/>
          <w:rPrChange w:id="1363" w:author="Huang T  Dr (Surrey Business Schl)" w:date="2018-09-20T19:02:00Z">
            <w:rPr>
              <w:rFonts w:cs="Times New Roman"/>
              <w:color w:val="000000" w:themeColor="text1"/>
              <w:sz w:val="22"/>
            </w:rPr>
          </w:rPrChange>
        </w:rPr>
        <w:t xml:space="preserve">then </w:t>
      </w:r>
      <w:r w:rsidRPr="001E17BA">
        <w:rPr>
          <w:rFonts w:cs="Times New Roman"/>
          <w:color w:val="000000" w:themeColor="text1"/>
          <w:sz w:val="22"/>
        </w:rPr>
        <w:t xml:space="preserve">added back to the out-of-sample forecasts, which may potentially improve the forecasting accuracy but at a cost of inflated forecasting error variance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In a retailer context, product sales at SKU level often exhibit large variations, unexpected outliers, and missing values, which makes estimating the forecast bias a difficult task. </w:t>
      </w:r>
    </w:p>
    <w:p w14:paraId="558A788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3C3EE1A2" w14:textId="56E337F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An alternative method is to combine the forecasts which are generated by the same model but with different estimation windows while expecting a trade-off between reduced forecast bias and potentially inc</w:t>
      </w:r>
      <w:r w:rsidR="007C7C0A">
        <w:rPr>
          <w:rFonts w:cs="Times New Roman"/>
          <w:color w:val="000000" w:themeColor="text1"/>
          <w:sz w:val="22"/>
        </w:rPr>
        <w:t xml:space="preserve">reased forecast error variance </w:t>
      </w:r>
      <w:r w:rsidRPr="001E17BA">
        <w:rPr>
          <w:rFonts w:cs="Times New Roman"/>
          <w:color w:val="000000" w:themeColor="text1"/>
          <w:sz w:val="22"/>
        </w:rPr>
        <w:fldChar w:fldCharType="begin">
          <w:fldData xml:space="preserve">PEVuZE5vdGU+PENpdGU+PEF1dGhvcj5QZXNhcmFuPC9BdXRob3I+PFllYXI+MjAwNTwvWWVhcj48
UmVjTnVtPjYyMjwvUmVjTnVtPjxEaXNwbGF5VGV4dD4oUGVzYXJhbiAmYW1wOyBUaW1tZXJtYW5u
LCAyMDA1OyBQZXNhcmFuICZhbXA7IFBpY2ssIDIwMTEpPC9EaXNwbGF5VGV4dD48cmVjb3JkPjxy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NzwvcmVmLXR5cGU+PGNvbnRyaWJ1dG9ycz48YXV0aG9ycz48YXV0aG9yPkhhc2hlbSBNLiBQZXNh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czwvdGl0bGU+PHNlY29uZGFyeS10aXRsZT5Kb3VybmFsIG9mIEVjb25vbWV0cmljczwvc2Vjb25k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PjI5PC92b2x1bWU+PG51bWJlcj4yPC9udW1iZXI+PGRhdGVzPjx5ZWFyPjIwMTE8L3llYXI+PHB1
Yi1kYXRlcz48ZGF0ZT4yMDExLzA0LzAxPC9kYXRlPjwvcHViLWRhdGVzPjwvZGF0ZXM+PHB1Ymxp
c2hlcj5UYXlsb3IgJmFtcDsgRnJhbmNpczwvcHVibGlzaGVyPjxpc2JuPjA3MzUtMDAxNTwvaXNi
bj48dXJscz48cmVsYXRlZC11cmxzPjx1cmw+aHR0cDovL2R4LmRvaS5vcmcvMTAuMTE5OC9qYmVz
LjIwMTAuMDkwMTg8L3VybD48L3JlbGF0ZWQtdXJscz48L3VybHM+PGVsZWN0cm9uaWMtcmVzb3Vy
Y2UtbnVtPjEwLjExOTgvamJlcy4yMDEwLjA5MDE4PC9lbGVjdHJvbmljLXJlc291cmNlLW51bT48
L3JlY29yZD48L0NpdGU+PC9FbmROb3RlPn==
</w:fldData>
        </w:fldChar>
      </w:r>
      <w:r w:rsidR="001622F1">
        <w:rPr>
          <w:rFonts w:cs="Times New Roman"/>
          <w:color w:val="000000" w:themeColor="text1"/>
          <w:sz w:val="22"/>
        </w:rPr>
        <w:instrText xml:space="preserve"> ADDIN EN.CITE </w:instrText>
      </w:r>
      <w:r w:rsidR="001622F1">
        <w:rPr>
          <w:rFonts w:cs="Times New Roman"/>
          <w:color w:val="000000" w:themeColor="text1"/>
          <w:sz w:val="22"/>
        </w:rPr>
        <w:fldChar w:fldCharType="begin">
          <w:fldData xml:space="preserve">PEVuZE5vdGU+PENpdGU+PEF1dGhvcj5QZXNhcmFuPC9BdXRob3I+PFllYXI+MjAwNTwvWWVhcj48
UmVjTnVtPjYyMjwvUmVjTnVtPjxEaXNwbGF5VGV4dD4oUGVzYXJhbiAmYW1wOyBUaW1tZXJtYW5u
LCAyMDA1OyBQZXNhcmFuICZhbXA7IFBpY2ssIDIwMTEpPC9EaXNwbGF5VGV4dD48cmVjb3JkPjxy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NzwvcmVmLXR5cGU+PGNvbnRyaWJ1dG9ycz48YXV0aG9ycz48YXV0aG9yPkhhc2hlbSBNLiBQZXNh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czwvdGl0bGU+PHNlY29uZGFyeS10aXRsZT5Kb3VybmFsIG9mIEVjb25vbWV0cmljczwvc2Vjb25k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PjI5PC92b2x1bWU+PG51bWJlcj4yPC9udW1iZXI+PGRhdGVzPjx5ZWFyPjIwMTE8L3llYXI+PHB1
Yi1kYXRlcz48ZGF0ZT4yMDExLzA0LzAxPC9kYXRlPjwvcHViLWRhdGVzPjwvZGF0ZXM+PHB1Ymxp
c2hlcj5UYXlsb3IgJmFtcDsgRnJhbmNpczwvcHVibGlzaGVyPjxpc2JuPjA3MzUtMDAxNTwvaXNi
bj48dXJscz48cmVsYXRlZC11cmxzPjx1cmw+aHR0cDovL2R4LmRvaS5vcmcvMTAuMTE5OC9qYmVz
LjIwMTAuMDkwMTg8L3VybD48L3JlbGF0ZWQtdXJscz48L3VybHM+PGVsZWN0cm9uaWMtcmVzb3Vy
Y2UtbnVtPjEwLjExOTgvamJlcy4yMDEwLjA5MDE4PC9lbGVjdHJvbmljLXJlc291cmNlLW51bT48
L3JlY29yZD48L0NpdGU+PC9FbmROb3RlPn==
</w:fldData>
        </w:fldChar>
      </w:r>
      <w:r w:rsidR="001622F1">
        <w:rPr>
          <w:rFonts w:cs="Times New Roman"/>
          <w:color w:val="000000" w:themeColor="text1"/>
          <w:sz w:val="22"/>
        </w:rPr>
        <w:instrText xml:space="preserve"> ADDIN EN.CITE.DATA </w:instrText>
      </w:r>
      <w:r w:rsidR="001622F1">
        <w:rPr>
          <w:rFonts w:cs="Times New Roman"/>
          <w:color w:val="000000" w:themeColor="text1"/>
          <w:sz w:val="22"/>
        </w:rPr>
      </w:r>
      <w:r w:rsidR="001622F1">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(Pesaran &amp; Timmermann, 2005; Pesaran &amp; Pick, 2011)</w:t>
      </w:r>
      <w:r w:rsidRPr="001E17BA">
        <w:rPr>
          <w:rFonts w:cs="Times New Roman"/>
          <w:color w:val="000000" w:themeColor="text1"/>
          <w:sz w:val="22"/>
        </w:rPr>
        <w:fldChar w:fldCharType="end"/>
      </w:r>
      <w:r w:rsidRPr="001E17BA">
        <w:rPr>
          <w:rFonts w:cs="Times New Roman"/>
          <w:color w:val="000000" w:themeColor="text1"/>
          <w:sz w:val="22"/>
        </w:rPr>
        <w:t xml:space="preserve">. Ideally, if we know that there exists a </w:t>
      </w:r>
      <w:del w:id="1364" w:author="Huang T  Dr (Surrey Business Schl)" w:date="2018-09-19T18:25:00Z">
        <w:r w:rsidRPr="001E17BA" w:rsidDel="00DE758E">
          <w:rPr>
            <w:rFonts w:cs="Times New Roman"/>
            <w:color w:val="000000" w:themeColor="text1"/>
            <w:sz w:val="22"/>
          </w:rPr>
          <w:delText xml:space="preserve">structural break </w:delText>
        </w:r>
      </w:del>
      <w:ins w:id="1365"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and it occurs 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may estimate the model exclusively with the post-break data, i.e., </w:t>
      </w:r>
      <m:oMath>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:T</m:t>
            </m:r>
          </m:e>
        </m:d>
      </m:oMath>
      <w:r w:rsidRPr="001E17BA">
        <w:rPr>
          <w:rFonts w:cs="Times New Roman"/>
          <w:color w:val="000000" w:themeColor="text1"/>
          <w:sz w:val="22"/>
        </w:rPr>
        <w:t>, and generate unbiased forecasts. However, as we do not know the location of the break, we may estimate the model using the data which are closest to the forecast origin (</w:t>
      </w:r>
      <w:r w:rsidR="00BB080E">
        <w:rPr>
          <w:rFonts w:cs="Times New Roman"/>
          <w:color w:val="000000" w:themeColor="text1"/>
          <w:sz w:val="22"/>
        </w:rPr>
        <w:t>e.g</w:t>
      </w:r>
      <w:r w:rsidRPr="001E17BA">
        <w:rPr>
          <w:rFonts w:cs="Times New Roman"/>
          <w:color w:val="000000" w:themeColor="text1"/>
          <w:sz w:val="22"/>
        </w:rPr>
        <w:t xml:space="preserve">., we keep </w:t>
      </w:r>
      <w:r w:rsidRPr="001E17BA">
        <w:rPr>
          <w:rFonts w:cs="Times New Roman"/>
          <w:i/>
          <w:color w:val="000000" w:themeColor="text1"/>
          <w:sz w:val="22"/>
        </w:rPr>
        <w:t>m</w:t>
      </w:r>
      <w:r w:rsidRPr="001E17BA">
        <w:rPr>
          <w:rFonts w:cs="Times New Roman"/>
          <w:color w:val="000000" w:themeColor="text1"/>
          <w:sz w:val="22"/>
        </w:rPr>
        <w:t xml:space="preserve"> as large as possible) in conformity with maintaining the degrees of freedom so that that there are enough observations to estimate the model. </w:t>
      </w:r>
      <w:r w:rsidRPr="001E17BA">
        <w:rPr>
          <w:rFonts w:cs="Times New Roman"/>
          <w:noProof/>
          <w:color w:val="000000" w:themeColor="text1"/>
          <w:sz w:val="22"/>
        </w:rPr>
        <w:t>If</w:t>
      </w:r>
      <w:r w:rsidRPr="001E17BA">
        <w:rPr>
          <w:rFonts w:cs="Times New Roman"/>
          <w:color w:val="000000" w:themeColor="text1"/>
          <w:sz w:val="22"/>
        </w:rPr>
        <w:t xml:space="preserve"> </w:t>
      </w:r>
      <w:r w:rsidRPr="001E17BA">
        <w:rPr>
          <w:rFonts w:cs="Times New Roman"/>
          <w:i/>
          <w:color w:val="000000" w:themeColor="text1"/>
          <w:sz w:val="22"/>
        </w:rPr>
        <w:t>m</w:t>
      </w:r>
      <w:r w:rsidRPr="001E17BA">
        <w:rPr>
          <w:rFonts w:cs="Times New Roman"/>
          <w:color w:val="000000" w:themeColor="text1"/>
          <w:sz w:val="22"/>
        </w:rPr>
        <w:t xml:space="preserve"> by chance becomes larger than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the model will be estimated with the post-break data only and will generate unbiased forecasts. However, this does not necessarily lead to improved forecasting accuracy because the forecasting error variance would increase due to smaller estimation window (i.e., we are using fewer observations to estimate the model). The Mean Squared Error (</w:t>
      </w:r>
      <w:r w:rsidRPr="00BB080E">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can be represented as </w:t>
      </w:r>
      <m:oMath>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=E</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2</m:t>
                </m:r>
              </m:sup>
            </m:sSubSup>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(1+</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p>
          <m:sSupPr>
            <m:ctrlPr>
              <w:rPr>
                <w:rFonts w:ascii="Cambria Math" w:hAnsi="Cambria Math" w:cs="Times New Roman"/>
                <w:color w:val="000000" w:themeColor="text1"/>
                <w:sz w:val="22"/>
              </w:rPr>
            </m:ctrlPr>
          </m:sSupPr>
          <m:e>
            <m:r>
              <m:rPr>
                <m:sty m:val="p"/>
              </m:rPr>
              <w:rPr>
                <w:rFonts w:ascii="Cambria Math" w:hAnsi="Cambria Math" w:cs="Times New Roman"/>
                <w:color w:val="000000" w:themeColor="text1"/>
                <w:sz w:val="22"/>
              </w:rPr>
              <m:t>μ</m:t>
            </m:r>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-1</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r>
          <m:rPr>
            <m:sty m:val="p"/>
          </m:rPr>
          <w:rPr>
            <w:rFonts w:ascii="Cambria Math" w:hAnsi="Cambria Math" w:cs="Times New Roman"/>
            <w:color w:val="000000" w:themeColor="text1"/>
            <w:sz w:val="22"/>
          </w:rPr>
          <m:t>μ</m:t>
        </m:r>
      </m:oMath>
      <w:r w:rsidRPr="001E17BA">
        <w:rPr>
          <w:rFonts w:cs="Times New Roman"/>
          <w:color w:val="000000" w:themeColor="text1"/>
          <w:sz w:val="22"/>
        </w:rPr>
        <w:t xml:space="preserve">, and can be interpreted as the squared forecast bias;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noProof/>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+ψ</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m:rPr>
                    <m:sty m:val="p"/>
                  </m:rPr>
                  <w:rPr>
                    <w:rFonts w:ascii="Cambria Math" w:hAnsi="Cambria Math" w:cs="Times New Roman"/>
                    <w:noProof/>
                    <w:color w:val="000000" w:themeColor="text1"/>
                    <w:sz w:val="22"/>
                  </w:rPr>
                  <m:t>Q</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ctrlPr>
                  <w:rPr>
                    <w:rFonts w:ascii="Cambria Math" w:hAnsi="Cambria Math" w:cs="Times New Roman"/>
                    <w:color w:val="000000" w:themeColor="text1"/>
                    <w:sz w:val="22"/>
                  </w:rPr>
                </m:ctrlPr>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w:rPr>
                    <w:rFonts w:ascii="Cambria Math" w:hAnsi="Cambria Math" w:cs="Times New Roman"/>
                    <w:noProof/>
                    <w:color w:val="000000" w:themeColor="text1"/>
                    <w:sz w:val="22"/>
                  </w:rPr>
                  <m:t>x</m:t>
                </m:r>
                <m:ctrlPr>
                  <w:rPr>
                    <w:rFonts w:ascii="Cambria Math" w:hAnsi="Cambria Math" w:cs="Times New Roman"/>
                    <w:color w:val="000000" w:themeColor="text1"/>
                    <w:sz w:val="22"/>
                  </w:rPr>
                </m:ctrlP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ctrlPr>
                  <w:rPr>
                    <w:rFonts w:ascii="Cambria Math" w:hAnsi="Cambria Math" w:cs="Times New Roman"/>
                    <w:color w:val="000000" w:themeColor="text1"/>
                    <w:sz w:val="22"/>
                  </w:rPr>
                </m:ctrlPr>
              </m:sub>
            </m:sSub>
          </m:e>
        </m:d>
      </m:oMath>
      <w:r w:rsidRPr="001E17BA">
        <w:rPr>
          <w:rFonts w:cs="Times New Roman"/>
          <w:color w:val="000000" w:themeColor="text1"/>
          <w:sz w:val="22"/>
        </w:rPr>
        <w:t>, and can be interpreted as the efficiency term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Pr="001E17BA">
        <w:rPr>
          <w:rFonts w:cs="Times New Roman"/>
          <w:color w:val="000000" w:themeColor="text1"/>
          <w:sz w:val="22"/>
        </w:rPr>
        <w:t xml:space="preserve"> is the forecasting error variance), μ</w:t>
      </w:r>
      <m:oMath>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oMath>
      <w:r w:rsidRPr="001E17BA">
        <w:rPr>
          <w:rFonts w:cs="Times New Roman"/>
          <w:color w:val="000000" w:themeColor="text1"/>
          <w:sz w:val="22"/>
        </w:rPr>
        <w:t>, an</w:t>
      </w:r>
      <w:r w:rsidRPr="001E17BA">
        <w:rPr>
          <w:rFonts w:cs="Times New Roman"/>
          <w:noProof/>
          <w:color w:val="000000" w:themeColor="text1"/>
          <w:sz w:val="22"/>
        </w:rPr>
        <w:t>d ψ</w:t>
      </w:r>
      <m:oMath>
        <m:r>
          <m:rPr>
            <m:sty m:val="p"/>
          </m:rPr>
          <w:rPr>
            <w:rFonts w:ascii="Cambria Math" w:hAnsi="Cambria Math" w:cs="Times New Roman"/>
            <w:color w:val="000000" w:themeColor="text1"/>
            <w:sz w:val="22"/>
          </w:rPr>
          <m:t>=(</m:t>
        </m:r>
        <m:sSubSup>
          <m:sSubSupPr>
            <m:ctrlPr>
              <w:rPr>
                <w:rFonts w:ascii="Cambria Math" w:hAnsi="Cambria Math" w:cs="Times New Roman"/>
                <w:noProof/>
                <w:color w:val="000000" w:themeColor="text1"/>
                <w:sz w:val="22"/>
              </w:rPr>
            </m:ctrlPr>
          </m:sSubSupPr>
          <m:e>
            <m:r>
              <m:rPr>
                <m:sty m:val="p"/>
              </m:rPr>
              <w:rPr>
                <w:rFonts w:ascii="Cambria Math" w:hAnsi="Cambria Math" w:cs="Times New Roman"/>
                <w:noProof/>
                <w:color w:val="000000" w:themeColor="text1"/>
                <w:sz w:val="22"/>
              </w:rPr>
              <m:t>σ</m:t>
            </m:r>
          </m:e>
          <m:sub>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b>
          <m:sup>
            <m:r>
              <m:rPr>
                <m:sty m:val="p"/>
              </m:rPr>
              <w:rPr>
                <w:rFonts w:ascii="Cambria Math" w:hAnsi="Cambria Math" w:cs="Times New Roman"/>
                <w:color w:val="000000" w:themeColor="text1"/>
                <w:sz w:val="22"/>
              </w:rPr>
              <m:t>2</m:t>
            </m:r>
            <m:ctrlPr>
              <w:rPr>
                <w:rFonts w:ascii="Cambria Math" w:hAnsi="Cambria Math" w:cs="Times New Roman"/>
                <w:color w:val="000000" w:themeColor="text1"/>
                <w:sz w:val="22"/>
              </w:rPr>
            </m:ctrlP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w:r w:rsidRPr="001E17BA">
        <w:rPr>
          <w:rFonts w:cs="Times New Roman"/>
          <w:color w:val="000000" w:themeColor="text1"/>
          <w:sz w:val="22"/>
        </w:rPr>
        <w:fldChar w:fldCharType="begin"/>
      </w:r>
      <w:r w:rsidR="001622F1">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show analytically that the change of the </w:t>
      </w:r>
      <w:r w:rsidRPr="001E17BA">
        <w:rPr>
          <w:rFonts w:cs="Times New Roman"/>
          <w:i/>
          <w:color w:val="000000" w:themeColor="text1"/>
          <w:sz w:val="22"/>
        </w:rPr>
        <w:t>MSE</w:t>
      </w:r>
      <w:r w:rsidRPr="001E17BA">
        <w:rPr>
          <w:rFonts w:cs="Times New Roman"/>
          <w:color w:val="000000" w:themeColor="text1"/>
          <w:sz w:val="22"/>
        </w:rPr>
        <w:t xml:space="preserve"> for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when we estimate the model with data </w:t>
      </w:r>
      <m:oMath>
        <m:r>
          <w:rPr>
            <w:rFonts w:ascii="Cambria Math" w:hAnsi="Cambria Math" w:cs="Times New Roman"/>
            <w:color w:val="000000" w:themeColor="text1"/>
            <w:sz w:val="22"/>
          </w:rPr>
          <m:t>[m+1,T]</m:t>
        </m:r>
      </m:oMath>
      <w:r w:rsidRPr="001E17BA">
        <w:rPr>
          <w:rFonts w:cs="Times New Roman"/>
          <w:color w:val="000000" w:themeColor="text1"/>
          <w:sz w:val="22"/>
        </w:rPr>
        <w:t xml:space="preserve"> compared to with the data </w:t>
      </w:r>
      <m:oMath>
        <m:r>
          <w:rPr>
            <w:rFonts w:ascii="Cambria Math" w:hAnsi="Cambria Math" w:cs="Times New Roman"/>
            <w:color w:val="000000" w:themeColor="text1"/>
            <w:sz w:val="22"/>
          </w:rPr>
          <m:t>[m,T]</m:t>
        </m:r>
      </m:oMath>
      <w:r w:rsidRPr="001E17BA">
        <w:rPr>
          <w:rFonts w:cs="Times New Roman"/>
          <w:color w:val="000000" w:themeColor="text1"/>
          <w:sz w:val="22"/>
        </w:rPr>
        <w:t xml:space="preserve"> is:</w:t>
      </w:r>
    </w:p>
    <w:p w14:paraId="5362D0B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0EE5759" w14:textId="77777777" w:rsidR="004C569C" w:rsidRPr="001E17BA" w:rsidRDefault="000C1B08" w:rsidP="004C569C">
      <w:pPr>
        <w:shd w:val="clear" w:color="auto" w:fill="FFFFFF" w:themeFill="background1"/>
        <w:spacing w:after="0" w:line="360" w:lineRule="auto"/>
        <w:outlineLvl w:val="0"/>
        <w:rPr>
          <w:rFonts w:cs="Times New Roman"/>
          <w:color w:val="000000" w:themeColor="text1"/>
          <w:sz w:val="22"/>
        </w:rPr>
      </w:pPr>
      <m:oMathPara>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Δ</m:t>
              </m:r>
            </m:e>
            <m:sub>
              <m:r>
                <m:rPr>
                  <m:sty m:val="p"/>
                </m:rPr>
                <w:rPr>
                  <w:rFonts w:ascii="Cambria Math" w:hAnsi="Cambria Math" w:cs="Times New Roman"/>
                  <w:color w:val="000000" w:themeColor="text1"/>
                  <w:sz w:val="22"/>
                </w:rPr>
                <m:t>m+1,m</m:t>
              </m:r>
            </m:sub>
          </m:sSub>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r>
                <m:rPr>
                  <m:sty m:val="p"/>
                </m:rPr>
                <w:rPr>
                  <w:rFonts w:ascii="Cambria Math" w:hAnsi="Cambria Math" w:cs="Times New Roman"/>
                  <w:color w:val="000000" w:themeColor="text1"/>
                  <w:sz w:val="22"/>
                </w:rPr>
                <m:t>+1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oMath>
      </m:oMathPara>
    </w:p>
    <w:p w14:paraId="2299BAC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e>
          </m:d>
          <m:r>
            <m:rPr>
              <m:sty m:val="p"/>
            </m:rPr>
            <w:rPr>
              <w:rFonts w:ascii="Cambria Math" w:hAnsi="Cambria Math" w:cs="Times New Roman"/>
              <w:color w:val="000000" w:themeColor="text1"/>
              <w:sz w:val="22"/>
            </w:rPr>
            <m:t>]</m:t>
          </m:r>
        </m:oMath>
      </m:oMathPara>
    </w:p>
    <w:p w14:paraId="7E9EA4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72BF85E" w14:textId="307A67BB"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 m+1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T</m:t>
                </m:r>
              </m:sub>
            </m:sSub>
          </m:e>
        </m:d>
      </m:oMath>
      <w:r w:rsidRPr="001E17BA">
        <w:rPr>
          <w:rFonts w:cs="Times New Roman"/>
          <w:color w:val="000000" w:themeColor="text1"/>
          <w:sz w:val="22"/>
        </w:rPr>
        <w:t xml:space="preserve"> is the </w:t>
      </w:r>
      <w:r w:rsidRPr="001E17BA">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based on the estimation window [m+1, </w:t>
      </w:r>
      <w:r w:rsidRPr="001E17BA">
        <w:rPr>
          <w:rFonts w:cs="Times New Roman"/>
          <w:i/>
          <w:color w:val="000000" w:themeColor="text1"/>
          <w:sz w:val="22"/>
        </w:rPr>
        <w:t>T</w:t>
      </w:r>
      <w:r w:rsidRPr="001E17BA">
        <w:rPr>
          <w:rFonts w:cs="Times New Roman"/>
          <w:color w:val="000000" w:themeColor="text1"/>
          <w:sz w:val="22"/>
        </w:rPr>
        <w:t xml:space="preserve">]. When the observation at week </w:t>
      </w:r>
      <w:r w:rsidRPr="001E17BA">
        <w:rPr>
          <w:rFonts w:cs="Times New Roman"/>
          <w:i/>
          <w:color w:val="000000" w:themeColor="text1"/>
          <w:sz w:val="22"/>
        </w:rPr>
        <w:t>m</w:t>
      </w:r>
      <w:r w:rsidRPr="001E17BA">
        <w:rPr>
          <w:rFonts w:cs="Times New Roman"/>
          <w:color w:val="000000" w:themeColor="text1"/>
          <w:sz w:val="22"/>
        </w:rPr>
        <w:t xml:space="preserve"> is excluded in the estimation, the change of the squared bias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will always be non-positive (i.e., the bias will decrease), but the change of the efficiency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depends on the error variance before and after the </w:t>
      </w:r>
      <w:del w:id="1366" w:author="Huang T  Dr (Surrey Business Schl)" w:date="2018-09-20T16:32:00Z">
        <w:r w:rsidRPr="001E17BA" w:rsidDel="00A704DC">
          <w:rPr>
            <w:rFonts w:cs="Times New Roman"/>
            <w:color w:val="000000" w:themeColor="text1"/>
            <w:sz w:val="22"/>
          </w:rPr>
          <w:delText>structural break</w:delText>
        </w:r>
      </w:del>
      <w:ins w:id="1367" w:author="Huang T  Dr (Surrey Business Schl)" w:date="2018-09-20T16:32:00Z">
        <w:r w:rsidR="00A704DC">
          <w:rPr>
            <w:rFonts w:cs="Times New Roman"/>
            <w:color w:val="000000" w:themeColor="text1"/>
            <w:sz w:val="22"/>
          </w:rPr>
          <w:t>structural change</w:t>
        </w:r>
      </w:ins>
      <w:r w:rsidRPr="001E17BA">
        <w:rPr>
          <w:rFonts w:cs="Times New Roman"/>
          <w:color w:val="000000" w:themeColor="text1"/>
          <w:sz w:val="22"/>
        </w:rPr>
        <w:t xml:space="preserve">.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smaller than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and the </w:t>
      </w:r>
      <w:r w:rsidRPr="001E17BA">
        <w:rPr>
          <w:rFonts w:cs="Times New Roman"/>
          <w:i/>
          <w:color w:val="000000" w:themeColor="text1"/>
          <w:sz w:val="22"/>
        </w:rPr>
        <w:t>MSE</w:t>
      </w:r>
      <w:r w:rsidRPr="001E17BA">
        <w:rPr>
          <w:rFonts w:cs="Times New Roman"/>
          <w:color w:val="000000" w:themeColor="text1"/>
          <w:sz w:val="22"/>
        </w:rPr>
        <w:t xml:space="preserve"> will decrease as the change for both the squared bias term and the efficiency term are non-positive. However,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larger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Under this condition, the </w:t>
      </w:r>
      <w:r w:rsidRPr="009E4FFF">
        <w:rPr>
          <w:rFonts w:cs="Times New Roman"/>
          <w:i/>
          <w:color w:val="000000" w:themeColor="text1"/>
          <w:sz w:val="22"/>
        </w:rPr>
        <w:t>MSE</w:t>
      </w:r>
      <w:r w:rsidRPr="001E17BA">
        <w:rPr>
          <w:rFonts w:cs="Times New Roman"/>
          <w:color w:val="000000" w:themeColor="text1"/>
          <w:sz w:val="22"/>
        </w:rPr>
        <w:t xml:space="preserve"> may either increase or decrease depending on how the non-positive change of the squared bias term compares to the non-negative change of the efficiency term. As a result, when we exclude pre-break data and adopt a smaller estimation window, we may have either better or worse forecasting performance depending on the trade-off between the reduced forecast bias and the potentially inflated forecasting error variance. Therefore, the forecasts generated by the model with larger estimation windows may be subject to larger bias (contains more pre-break data) but associated with smaller forecast error variance (with more observations), and vice versa. As it is difficult to find the location of the </w:t>
      </w:r>
      <w:del w:id="1368" w:author="Huang T  Dr (Surrey Business Schl)" w:date="2018-09-20T16:32:00Z">
        <w:r w:rsidRPr="001E17BA" w:rsidDel="00A704DC">
          <w:rPr>
            <w:rFonts w:cs="Times New Roman"/>
            <w:color w:val="000000" w:themeColor="text1"/>
            <w:sz w:val="22"/>
          </w:rPr>
          <w:delText>structural break</w:delText>
        </w:r>
      </w:del>
      <w:ins w:id="1369" w:author="Huang T  Dr (Surrey Business Schl)" w:date="2018-09-20T16:32:00Z">
        <w:r w:rsidR="00A704DC">
          <w:rPr>
            <w:rFonts w:cs="Times New Roman"/>
            <w:color w:val="000000" w:themeColor="text1"/>
            <w:sz w:val="22"/>
          </w:rPr>
          <w:t>structural change</w:t>
        </w:r>
      </w:ins>
      <w:r w:rsidRPr="001E17BA">
        <w:rPr>
          <w:rFonts w:cs="Times New Roman"/>
          <w:color w:val="000000" w:themeColor="text1"/>
          <w:sz w:val="22"/>
        </w:rPr>
        <w:t xml:space="preserve">, we can combine the forecasts generated by the models with different estimation windows, which may potentially lead to higher forecasting accuracy by making an effective trade-off between the forecast bias and the forecasting error variance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&lt;EndNote&gt;&lt;Cite&gt;&lt;Author&gt;Clemen&lt;/Author&gt;&lt;Year&gt;1989&lt;/Year&gt;&lt;RecNum&gt;745&lt;/RecNum&gt;&lt;DisplayText&gt;(Clemen, 1989; Jose &amp;amp;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(Clemen, 1989; Jose &amp; Winkler, 2008)</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CE3F7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08F638D" w14:textId="751E42F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For example, we may combine the forecasts with equal weights as it has been found effective and easy to implement.</w:t>
      </w:r>
      <w:r w:rsidRPr="001E17B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(Clements &amp; Hendry, 1998; Dekker, van Donselaar, &amp; Ouwehand, 2004; Fildes &amp; Stekler, 2002; Pesaran, Schuermann, &amp; Smith, 2009)</w:t>
      </w:r>
      <w:r w:rsidRPr="001E17BA">
        <w:rPr>
          <w:rFonts w:cs="Times New Roman"/>
          <w:color w:val="000000" w:themeColor="text1"/>
          <w:sz w:val="22"/>
        </w:rPr>
        <w:fldChar w:fldCharType="end"/>
      </w:r>
      <w:r w:rsidRPr="001E17BA">
        <w:rPr>
          <w:rFonts w:cs="Times New Roman"/>
          <w:color w:val="000000" w:themeColor="text1"/>
          <w:sz w:val="22"/>
        </w:rPr>
        <w:t xml:space="preserve">. We may estimate the model using the most recent </w:t>
      </w:r>
      <m:oMath>
        <m:r>
          <w:rPr>
            <w:rFonts w:ascii="Cambria Math" w:hAnsi="Cambria Math" w:cs="Times New Roman"/>
            <w:color w:val="000000" w:themeColor="text1"/>
            <w:sz w:val="22"/>
          </w:rPr>
          <m:t>ω</m:t>
        </m:r>
      </m:oMath>
      <w:r w:rsidRPr="001E17BA">
        <w:rPr>
          <w:rFonts w:cs="Times New Roman"/>
          <w:color w:val="000000" w:themeColor="text1"/>
          <w:sz w:val="22"/>
        </w:rPr>
        <w:t xml:space="preserve"> observations to generate the 1</w:t>
      </w:r>
      <w:r w:rsidRPr="001E17BA">
        <w:rPr>
          <w:rFonts w:cs="Times New Roman"/>
          <w:color w:val="000000" w:themeColor="text1"/>
          <w:sz w:val="22"/>
          <w:vertAlign w:val="superscript"/>
        </w:rPr>
        <w:t>st</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represents the parameters estimated with the sample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oMath>
      <w:r w:rsidRPr="001E17BA">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Pr="001E17BA">
        <w:rPr>
          <w:rFonts w:cs="Times New Roman"/>
          <w:color w:val="000000" w:themeColor="text1"/>
          <w:sz w:val="22"/>
        </w:rPr>
        <w:t xml:space="preserve"> is arbitrarily chosen given there are enough observations to estimate the model and there are enough variations in the explanatory variables. We then add more observations (e.g., one) to the estimation window and generate the 2</w:t>
      </w:r>
      <w:r w:rsidRPr="001E17BA">
        <w:rPr>
          <w:rFonts w:cs="Times New Roman"/>
          <w:color w:val="000000" w:themeColor="text1"/>
          <w:sz w:val="22"/>
          <w:vertAlign w:val="superscript"/>
        </w:rPr>
        <w:t>nd</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h,2</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Pr="001E17BA">
        <w:rPr>
          <w:rFonts w:cs="Times New Roman"/>
          <w:color w:val="000000" w:themeColor="text1"/>
          <w:sz w:val="22"/>
        </w:rPr>
        <w:t xml:space="preserve"> </w:t>
      </w:r>
      <w:r w:rsidRPr="001E17BA">
        <w:rPr>
          <w:rFonts w:cs="Times New Roman"/>
          <w:color w:val="000000" w:themeColor="text1"/>
          <w:sz w:val="22"/>
        </w:rPr>
        <w:lastRenderedPageBreak/>
        <w:t xml:space="preserve">and so forth. We may have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(T-ω+1)</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forecasts,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ω+1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1:T</m:t>
            </m:r>
          </m:sub>
        </m:sSub>
      </m:oMath>
      <w:r w:rsidRPr="001E17BA">
        <w:rPr>
          <w:rFonts w:cs="Times New Roman"/>
          <w:noProof/>
          <w:color w:val="000000" w:themeColor="text1"/>
          <w:sz w:val="22"/>
        </w:rPr>
        <w:t xml:space="preserve">. </w:t>
      </w:r>
      <w:r w:rsidRPr="001E17BA">
        <w:rPr>
          <w:rFonts w:cs="Times New Roman"/>
          <w:color w:val="000000" w:themeColor="text1"/>
          <w:sz w:val="22"/>
        </w:rPr>
        <w:t>We calculate the final forecasts as the average value of the (</w:t>
      </w:r>
      <m:oMath>
        <m:r>
          <w:rPr>
            <w:rFonts w:ascii="Cambria Math" w:hAnsi="Cambria Math" w:cs="Times New Roman"/>
            <w:color w:val="000000" w:themeColor="text1"/>
            <w:sz w:val="22"/>
          </w:rPr>
          <m:t>T-ω+1</m:t>
        </m:r>
      </m:oMath>
      <w:r w:rsidRPr="001E17BA">
        <w:rPr>
          <w:rFonts w:cs="Times New Roman"/>
          <w:color w:val="000000" w:themeColor="text1"/>
          <w:sz w:val="22"/>
        </w:rPr>
        <w:t xml:space="preserve">) sets of </w:t>
      </w:r>
      <w:r w:rsidRPr="001E17BA">
        <w:rPr>
          <w:rFonts w:cs="Times New Roman"/>
          <w:i/>
          <w:color w:val="000000" w:themeColor="text1"/>
          <w:sz w:val="22"/>
        </w:rPr>
        <w:t>h</w:t>
      </w:r>
      <w:r w:rsidRPr="001E17BA">
        <w:rPr>
          <w:rFonts w:cs="Times New Roman"/>
          <w:color w:val="000000" w:themeColor="text1"/>
          <w:sz w:val="22"/>
        </w:rPr>
        <w:t>-step-ahead forecasts:</w:t>
      </w:r>
    </w:p>
    <w:p w14:paraId="07EAF403" w14:textId="77777777" w:rsidR="004C569C" w:rsidRPr="001E17BA" w:rsidRDefault="000C1B08"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m:T</m:t>
                  </m:r>
                </m:sub>
              </m:sSub>
            </m:e>
          </m:nary>
        </m:oMath>
      </m:oMathPara>
    </w:p>
    <w:p w14:paraId="5B9FDE1F" w14:textId="048E886D"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This method is referred as the estimation window combining (EWC) method and has been used to help VAR models forecast financial variables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&lt;EndNote&gt;&lt;Cite&gt;&lt;Author&gt;Pesaran&lt;/Author&gt;&lt;Year&gt;2009&lt;/Year&gt;&lt;RecNum&gt;255&lt;/RecNum&gt;&lt;DisplayText&gt;(Pesaran et al., 2009)&lt;/DisplayText&gt;&lt;record&gt;&lt;rec-number&gt;255&lt;/rec-number&gt;&lt;foreign-keys&gt;&lt;key app="EN" db-id="fwzpfdt205x9v6eprsvv25dpxftedxv0z0a9"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(Pesaran et al., 2009)</w:t>
      </w:r>
      <w:r w:rsidRPr="001E17BA">
        <w:rPr>
          <w:rFonts w:cs="Times New Roman"/>
          <w:color w:val="000000" w:themeColor="text1"/>
          <w:sz w:val="22"/>
        </w:rPr>
        <w:fldChar w:fldCharType="end"/>
      </w:r>
      <w:r w:rsidR="009A3958">
        <w:rPr>
          <w:rStyle w:val="FootnoteReference"/>
          <w:rFonts w:cs="Times New Roman"/>
          <w:color w:val="000000" w:themeColor="text1"/>
          <w:sz w:val="22"/>
        </w:rPr>
        <w:footnoteReference w:id="5"/>
      </w:r>
      <w:r w:rsidRPr="001E17BA">
        <w:rPr>
          <w:rFonts w:cs="Times New Roman"/>
          <w:color w:val="000000" w:themeColor="text1"/>
          <w:sz w:val="22"/>
        </w:rPr>
        <w:t xml:space="preserve">. </w:t>
      </w:r>
    </w:p>
    <w:p w14:paraId="1F192C9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3D09B30"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data</w:t>
      </w:r>
    </w:p>
    <w:p w14:paraId="14DE3D5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CE49963" w14:textId="30AA788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evaluate the forecasting performance of </w:t>
      </w:r>
      <w:r w:rsidR="00BF0F87">
        <w:rPr>
          <w:rFonts w:cs="Times New Roman"/>
          <w:color w:val="000000" w:themeColor="text1"/>
          <w:sz w:val="22"/>
        </w:rPr>
        <w:t>various</w:t>
      </w:r>
      <w:r w:rsidRPr="001E17BA">
        <w:rPr>
          <w:rFonts w:cs="Times New Roman"/>
          <w:color w:val="000000" w:themeColor="text1"/>
          <w:sz w:val="22"/>
        </w:rPr>
        <w:t xml:space="preserve"> models using the retail dataset made available by the Information Resources, Inc. (IRI) company. A description of the dataset can be found in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Bronnenberg, Kruger, and Mela (2008)</w:t>
      </w:r>
      <w:r w:rsidRPr="001E17BA">
        <w:rPr>
          <w:rFonts w:cs="Times New Roman"/>
          <w:color w:val="000000" w:themeColor="text1"/>
          <w:sz w:val="22"/>
        </w:rPr>
        <w:fldChar w:fldCharType="end"/>
      </w:r>
      <w:r w:rsidRPr="001E17BA">
        <w:rPr>
          <w:rFonts w:cs="Times New Roman"/>
          <w:color w:val="000000" w:themeColor="text1"/>
          <w:sz w:val="22"/>
        </w:rPr>
        <w:t xml:space="preserve">. The dataset contains weekly data at SKU level with variables including product unit sales, price, </w:t>
      </w:r>
      <w:r w:rsidRPr="001E17BA">
        <w:rPr>
          <w:rFonts w:cs="Times New Roman"/>
          <w:noProof/>
          <w:color w:val="000000" w:themeColor="text1"/>
          <w:sz w:val="22"/>
        </w:rPr>
        <w:t>features,</w:t>
      </w:r>
      <w:r w:rsidRPr="001E17BA">
        <w:rPr>
          <w:rFonts w:cs="Times New Roman"/>
          <w:color w:val="000000" w:themeColor="text1"/>
          <w:sz w:val="22"/>
        </w:rPr>
        <w:t xml:space="preserve"> and displays etc. We conduct our evaluation based on 1831 SKU’s for 28 product categories from 28 different stores. Table 1 shows the basic statistics of the selected SKU’s during a period of 20</w:t>
      </w:r>
      <w:r w:rsidR="004F19B6">
        <w:rPr>
          <w:rFonts w:cs="Times New Roman"/>
          <w:color w:val="000000" w:themeColor="text1"/>
          <w:sz w:val="22"/>
        </w:rPr>
        <w:t>2</w:t>
      </w:r>
      <w:r w:rsidRPr="001E17BA">
        <w:rPr>
          <w:rFonts w:cs="Times New Roman"/>
          <w:color w:val="000000" w:themeColor="text1"/>
          <w:sz w:val="22"/>
        </w:rPr>
        <w:t xml:space="preserve"> weeks for each product category</w:t>
      </w:r>
      <w:r w:rsidR="00BF0F87" w:rsidRPr="001E17BA">
        <w:rPr>
          <w:rStyle w:val="FootnoteReference"/>
          <w:rFonts w:cs="Times New Roman"/>
          <w:color w:val="000000" w:themeColor="text1"/>
          <w:sz w:val="22"/>
        </w:rPr>
        <w:footnoteReference w:id="6"/>
      </w:r>
      <w:r w:rsidRPr="001E17BA">
        <w:rPr>
          <w:rFonts w:cs="Times New Roman"/>
          <w:color w:val="000000" w:themeColor="text1"/>
          <w:sz w:val="22"/>
        </w:rPr>
        <w:t xml:space="preserve">. Some </w:t>
      </w:r>
      <w:r w:rsidR="00BF0F87">
        <w:rPr>
          <w:rFonts w:cs="Times New Roman"/>
          <w:color w:val="000000" w:themeColor="text1"/>
          <w:sz w:val="22"/>
        </w:rPr>
        <w:t xml:space="preserve">product </w:t>
      </w:r>
      <w:r w:rsidRPr="001E17BA">
        <w:rPr>
          <w:rFonts w:cs="Times New Roman"/>
          <w:color w:val="000000" w:themeColor="text1"/>
          <w:sz w:val="22"/>
        </w:rPr>
        <w:t xml:space="preserve">categories (e.g., Carbonated Beverages and Hotdog) exhibit much higher promotional intensity compared to others (e.g., Margarine/Butter and Mayonnaise). Figure 1 exhibits the data series for a typical SKU in the Beer category as an example: it indicates that sales </w:t>
      </w:r>
      <w:r w:rsidR="00223CEF">
        <w:rPr>
          <w:rFonts w:cs="Times New Roman"/>
          <w:color w:val="000000" w:themeColor="text1"/>
          <w:sz w:val="22"/>
        </w:rPr>
        <w:t>spikes</w:t>
      </w:r>
      <w:r w:rsidRPr="001E17BA">
        <w:rPr>
          <w:rFonts w:cs="Times New Roman"/>
          <w:color w:val="000000" w:themeColor="text1"/>
          <w:sz w:val="22"/>
        </w:rPr>
        <w:t xml:space="preserve"> are </w:t>
      </w:r>
      <w:r w:rsidR="00BF0F87">
        <w:rPr>
          <w:rFonts w:cs="Times New Roman"/>
          <w:color w:val="000000" w:themeColor="text1"/>
          <w:sz w:val="22"/>
        </w:rPr>
        <w:t xml:space="preserve">usually </w:t>
      </w:r>
      <w:r w:rsidRPr="001E17BA">
        <w:rPr>
          <w:rFonts w:cs="Times New Roman"/>
          <w:color w:val="000000" w:themeColor="text1"/>
          <w:sz w:val="22"/>
        </w:rPr>
        <w:t xml:space="preserve">associated with </w:t>
      </w:r>
      <w:r w:rsidR="00BF0F87">
        <w:rPr>
          <w:rFonts w:cs="Times New Roman"/>
          <w:color w:val="000000" w:themeColor="text1"/>
          <w:sz w:val="22"/>
        </w:rPr>
        <w:t xml:space="preserve">the </w:t>
      </w:r>
      <w:r w:rsidRPr="001E17BA">
        <w:rPr>
          <w:rFonts w:cs="Times New Roman"/>
          <w:color w:val="000000" w:themeColor="text1"/>
          <w:sz w:val="22"/>
        </w:rPr>
        <w:t>price reductions</w:t>
      </w:r>
      <w:r w:rsidR="00BF0F87">
        <w:rPr>
          <w:rFonts w:cs="Times New Roman"/>
          <w:color w:val="000000" w:themeColor="text1"/>
          <w:sz w:val="22"/>
        </w:rPr>
        <w:t xml:space="preserve"> and</w:t>
      </w:r>
      <w:r w:rsidRPr="001E17BA">
        <w:rPr>
          <w:rFonts w:cs="Times New Roman"/>
          <w:color w:val="000000" w:themeColor="text1"/>
          <w:sz w:val="22"/>
        </w:rPr>
        <w:t xml:space="preserve"> feature/display promotions</w:t>
      </w:r>
      <w:r w:rsidR="00BF0F87">
        <w:rPr>
          <w:rFonts w:cs="Times New Roman"/>
          <w:color w:val="000000" w:themeColor="text1"/>
          <w:sz w:val="22"/>
        </w:rPr>
        <w:t xml:space="preserve"> of the focal product</w:t>
      </w:r>
      <w:r w:rsidRPr="001E17BA">
        <w:rPr>
          <w:rFonts w:cs="Times New Roman"/>
          <w:color w:val="000000" w:themeColor="text1"/>
          <w:sz w:val="22"/>
        </w:rPr>
        <w:t xml:space="preserve">, </w:t>
      </w:r>
      <w:r w:rsidR="00BF0F87">
        <w:rPr>
          <w:rFonts w:cs="Times New Roman"/>
          <w:color w:val="000000" w:themeColor="text1"/>
          <w:sz w:val="22"/>
        </w:rPr>
        <w:t>as well as</w:t>
      </w:r>
      <w:r w:rsidRPr="001E17BA">
        <w:rPr>
          <w:rFonts w:cs="Times New Roman"/>
          <w:color w:val="000000" w:themeColor="text1"/>
          <w:sz w:val="22"/>
        </w:rPr>
        <w:t xml:space="preserve"> calendar events (e.g., Halloween, Thanksgiving, and Christmas etc.).</w:t>
      </w:r>
    </w:p>
    <w:p w14:paraId="33FD4A90" w14:textId="77777777" w:rsidR="0065311B" w:rsidRPr="001E17BA" w:rsidRDefault="0065311B" w:rsidP="0065311B">
      <w:pPr>
        <w:shd w:val="clear" w:color="auto" w:fill="FFFFFF" w:themeFill="background1"/>
        <w:spacing w:after="160" w:line="360" w:lineRule="auto"/>
        <w:jc w:val="center"/>
        <w:rPr>
          <w:rFonts w:cs="Times New Roman"/>
          <w:color w:val="000000" w:themeColor="text1"/>
          <w:sz w:val="22"/>
        </w:rPr>
      </w:pPr>
      <w:r w:rsidRPr="001E17BA">
        <w:rPr>
          <w:rFonts w:cs="Times New Roman"/>
          <w:color w:val="000000" w:themeColor="text1"/>
          <w:sz w:val="22"/>
        </w:rPr>
        <w:t>Table 1.</w:t>
      </w:r>
      <w:r w:rsidRPr="001E17BA">
        <w:rPr>
          <w:rFonts w:cs="Times New Roman"/>
          <w:color w:val="000000" w:themeColor="text1"/>
          <w:sz w:val="22"/>
        </w:rPr>
        <w:tab/>
        <w:t xml:space="preserve">Statistical </w:t>
      </w:r>
      <w:r w:rsidRPr="001E17BA">
        <w:rPr>
          <w:rFonts w:cs="Times New Roman"/>
          <w:noProof/>
          <w:color w:val="000000" w:themeColor="text1"/>
          <w:sz w:val="22"/>
        </w:rPr>
        <w:t>description of</w:t>
      </w:r>
      <w:r w:rsidRPr="001E17BA">
        <w:rPr>
          <w:rFonts w:cs="Times New Roman"/>
          <w:color w:val="000000" w:themeColor="text1"/>
          <w:sz w:val="22"/>
        </w:rPr>
        <w:t xml:space="preserve"> different product categories</w:t>
      </w:r>
    </w:p>
    <w:tbl>
      <w:tblPr>
        <w:tblStyle w:val="ListTable1Light1"/>
        <w:tblW w:w="7797" w:type="dxa"/>
        <w:jc w:val="center"/>
        <w:tblLook w:val="04A0" w:firstRow="1" w:lastRow="0" w:firstColumn="1" w:lastColumn="0" w:noHBand="0" w:noVBand="1"/>
      </w:tblPr>
      <w:tblGrid>
        <w:gridCol w:w="2410"/>
        <w:gridCol w:w="960"/>
        <w:gridCol w:w="960"/>
        <w:gridCol w:w="1169"/>
        <w:gridCol w:w="1169"/>
        <w:gridCol w:w="1129"/>
      </w:tblGrid>
      <w:tr w:rsidR="0065311B" w:rsidRPr="0065311B" w14:paraId="1870427D"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EB4963F" w14:textId="77777777" w:rsidR="0065311B" w:rsidRPr="0065311B" w:rsidRDefault="0065311B" w:rsidP="0065311B">
            <w:pPr>
              <w:spacing w:after="0" w:line="240" w:lineRule="auto"/>
              <w:jc w:val="center"/>
              <w:rPr>
                <w:rFonts w:eastAsia="Times New Roman" w:cs="Times New Roman"/>
                <w:b w:val="0"/>
                <w:color w:val="000000"/>
                <w:sz w:val="22"/>
              </w:rPr>
            </w:pPr>
            <w:r w:rsidRPr="0065311B">
              <w:rPr>
                <w:rFonts w:eastAsia="Times New Roman" w:cs="Times New Roman"/>
                <w:b w:val="0"/>
                <w:color w:val="000000"/>
                <w:sz w:val="22"/>
              </w:rPr>
              <w:t>Category</w:t>
            </w:r>
          </w:p>
        </w:tc>
        <w:tc>
          <w:tcPr>
            <w:tcW w:w="960" w:type="dxa"/>
            <w:shd w:val="clear" w:color="auto" w:fill="auto"/>
            <w:noWrap/>
            <w:hideMark/>
          </w:tcPr>
          <w:p w14:paraId="40F4A895"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Price mean</w:t>
            </w:r>
          </w:p>
        </w:tc>
        <w:tc>
          <w:tcPr>
            <w:tcW w:w="960" w:type="dxa"/>
            <w:shd w:val="clear" w:color="auto" w:fill="auto"/>
            <w:noWrap/>
            <w:hideMark/>
          </w:tcPr>
          <w:p w14:paraId="04F430BA"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Sales mean</w:t>
            </w:r>
          </w:p>
        </w:tc>
        <w:tc>
          <w:tcPr>
            <w:tcW w:w="1169" w:type="dxa"/>
            <w:shd w:val="clear" w:color="auto" w:fill="auto"/>
            <w:noWrap/>
            <w:hideMark/>
          </w:tcPr>
          <w:p w14:paraId="26FE05D2"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Display percentage</w:t>
            </w:r>
          </w:p>
        </w:tc>
        <w:tc>
          <w:tcPr>
            <w:tcW w:w="1169" w:type="dxa"/>
            <w:shd w:val="clear" w:color="auto" w:fill="auto"/>
            <w:noWrap/>
            <w:hideMark/>
          </w:tcPr>
          <w:p w14:paraId="7A32103E"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Feature percentage</w:t>
            </w:r>
          </w:p>
        </w:tc>
        <w:tc>
          <w:tcPr>
            <w:tcW w:w="1129" w:type="dxa"/>
            <w:shd w:val="clear" w:color="auto" w:fill="auto"/>
            <w:noWrap/>
            <w:hideMark/>
          </w:tcPr>
          <w:p w14:paraId="6DA61B3F"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Number of SKU's</w:t>
            </w:r>
          </w:p>
        </w:tc>
      </w:tr>
      <w:tr w:rsidR="0065311B" w:rsidRPr="0065311B" w14:paraId="19C33631"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5B37FF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Beer</w:t>
            </w:r>
          </w:p>
        </w:tc>
        <w:tc>
          <w:tcPr>
            <w:tcW w:w="960" w:type="dxa"/>
            <w:shd w:val="clear" w:color="auto" w:fill="auto"/>
            <w:noWrap/>
            <w:hideMark/>
          </w:tcPr>
          <w:p w14:paraId="7240F64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w:t>
            </w:r>
          </w:p>
        </w:tc>
        <w:tc>
          <w:tcPr>
            <w:tcW w:w="960" w:type="dxa"/>
            <w:shd w:val="clear" w:color="auto" w:fill="auto"/>
            <w:noWrap/>
            <w:hideMark/>
          </w:tcPr>
          <w:p w14:paraId="4135E46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20.6</w:t>
            </w:r>
          </w:p>
        </w:tc>
        <w:tc>
          <w:tcPr>
            <w:tcW w:w="1169" w:type="dxa"/>
            <w:shd w:val="clear" w:color="auto" w:fill="auto"/>
            <w:noWrap/>
            <w:hideMark/>
          </w:tcPr>
          <w:p w14:paraId="4B891E8F"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13.90%</w:t>
            </w:r>
          </w:p>
        </w:tc>
        <w:tc>
          <w:tcPr>
            <w:tcW w:w="1169" w:type="dxa"/>
            <w:shd w:val="clear" w:color="auto" w:fill="auto"/>
            <w:noWrap/>
            <w:hideMark/>
          </w:tcPr>
          <w:p w14:paraId="6666428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29" w:type="dxa"/>
            <w:shd w:val="clear" w:color="auto" w:fill="auto"/>
            <w:noWrap/>
            <w:hideMark/>
          </w:tcPr>
          <w:p w14:paraId="7C13AC3A"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169</w:t>
            </w:r>
          </w:p>
        </w:tc>
      </w:tr>
      <w:tr w:rsidR="0065311B" w:rsidRPr="0065311B" w14:paraId="72A00F0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102B8D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Blades</w:t>
            </w:r>
          </w:p>
        </w:tc>
        <w:tc>
          <w:tcPr>
            <w:tcW w:w="960" w:type="dxa"/>
            <w:shd w:val="clear" w:color="auto" w:fill="auto"/>
            <w:noWrap/>
            <w:hideMark/>
          </w:tcPr>
          <w:p w14:paraId="107ABF9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8.1</w:t>
            </w:r>
          </w:p>
        </w:tc>
        <w:tc>
          <w:tcPr>
            <w:tcW w:w="960" w:type="dxa"/>
            <w:shd w:val="clear" w:color="auto" w:fill="auto"/>
            <w:noWrap/>
            <w:hideMark/>
          </w:tcPr>
          <w:p w14:paraId="5013EA0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14.6</w:t>
            </w:r>
          </w:p>
        </w:tc>
        <w:tc>
          <w:tcPr>
            <w:tcW w:w="1169" w:type="dxa"/>
            <w:shd w:val="clear" w:color="auto" w:fill="auto"/>
            <w:noWrap/>
            <w:hideMark/>
          </w:tcPr>
          <w:p w14:paraId="2705EBE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7.40%</w:t>
            </w:r>
          </w:p>
        </w:tc>
        <w:tc>
          <w:tcPr>
            <w:tcW w:w="1169" w:type="dxa"/>
            <w:shd w:val="clear" w:color="auto" w:fill="auto"/>
            <w:noWrap/>
            <w:hideMark/>
          </w:tcPr>
          <w:p w14:paraId="2937E33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2.20%</w:t>
            </w:r>
          </w:p>
        </w:tc>
        <w:tc>
          <w:tcPr>
            <w:tcW w:w="1129" w:type="dxa"/>
            <w:shd w:val="clear" w:color="auto" w:fill="auto"/>
            <w:noWrap/>
            <w:hideMark/>
          </w:tcPr>
          <w:p w14:paraId="6013CCA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0F6BD5C"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16DFF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Carbonated Beverages</w:t>
            </w:r>
          </w:p>
        </w:tc>
        <w:tc>
          <w:tcPr>
            <w:tcW w:w="960" w:type="dxa"/>
            <w:shd w:val="clear" w:color="auto" w:fill="auto"/>
            <w:noWrap/>
            <w:hideMark/>
          </w:tcPr>
          <w:p w14:paraId="73DE587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33F560D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113.6</w:t>
            </w:r>
          </w:p>
        </w:tc>
        <w:tc>
          <w:tcPr>
            <w:tcW w:w="1169" w:type="dxa"/>
            <w:shd w:val="clear" w:color="auto" w:fill="auto"/>
            <w:noWrap/>
            <w:hideMark/>
          </w:tcPr>
          <w:p w14:paraId="67901A26"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26.80%</w:t>
            </w:r>
          </w:p>
        </w:tc>
        <w:tc>
          <w:tcPr>
            <w:tcW w:w="1169" w:type="dxa"/>
            <w:shd w:val="clear" w:color="auto" w:fill="auto"/>
            <w:noWrap/>
            <w:hideMark/>
          </w:tcPr>
          <w:p w14:paraId="1E4817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4EA8E8C5"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82</w:t>
            </w:r>
          </w:p>
        </w:tc>
      </w:tr>
      <w:tr w:rsidR="0065311B" w:rsidRPr="0065311B" w14:paraId="10C5EB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4CB4C8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Cigarette</w:t>
            </w:r>
          </w:p>
        </w:tc>
        <w:tc>
          <w:tcPr>
            <w:tcW w:w="960" w:type="dxa"/>
            <w:shd w:val="clear" w:color="auto" w:fill="auto"/>
            <w:noWrap/>
            <w:hideMark/>
          </w:tcPr>
          <w:p w14:paraId="1644F77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22.3</w:t>
            </w:r>
          </w:p>
        </w:tc>
        <w:tc>
          <w:tcPr>
            <w:tcW w:w="960" w:type="dxa"/>
            <w:shd w:val="clear" w:color="auto" w:fill="auto"/>
            <w:noWrap/>
            <w:hideMark/>
          </w:tcPr>
          <w:p w14:paraId="6ED78C0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w:t>
            </w:r>
          </w:p>
        </w:tc>
        <w:tc>
          <w:tcPr>
            <w:tcW w:w="1169" w:type="dxa"/>
            <w:shd w:val="clear" w:color="auto" w:fill="auto"/>
            <w:noWrap/>
            <w:hideMark/>
          </w:tcPr>
          <w:p w14:paraId="5E2451B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0.00%</w:t>
            </w:r>
          </w:p>
        </w:tc>
        <w:tc>
          <w:tcPr>
            <w:tcW w:w="1169" w:type="dxa"/>
            <w:shd w:val="clear" w:color="auto" w:fill="auto"/>
            <w:noWrap/>
            <w:hideMark/>
          </w:tcPr>
          <w:p w14:paraId="325FE3E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0.80%</w:t>
            </w:r>
          </w:p>
        </w:tc>
        <w:tc>
          <w:tcPr>
            <w:tcW w:w="1129" w:type="dxa"/>
            <w:shd w:val="clear" w:color="auto" w:fill="auto"/>
            <w:noWrap/>
            <w:hideMark/>
          </w:tcPr>
          <w:p w14:paraId="23B5CEA9" w14:textId="6516A4B3"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7F38D1">
              <w:rPr>
                <w:rFonts w:eastAsia="Times New Roman" w:cs="Times New Roman"/>
                <w:color w:val="000000"/>
                <w:sz w:val="22"/>
                <w:highlight w:val="yellow"/>
              </w:rPr>
              <w:t>20</w:t>
            </w:r>
            <w:r w:rsidR="00B21D19" w:rsidRPr="007F38D1">
              <w:rPr>
                <w:rFonts w:eastAsia="Times New Roman" w:cs="Times New Roman"/>
                <w:color w:val="000000"/>
                <w:sz w:val="22"/>
                <w:highlight w:val="yellow"/>
              </w:rPr>
              <w:t>3</w:t>
            </w:r>
          </w:p>
        </w:tc>
      </w:tr>
      <w:tr w:rsidR="0065311B" w:rsidRPr="0065311B" w14:paraId="51B527C8"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3E4CF99"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Coffee</w:t>
            </w:r>
          </w:p>
        </w:tc>
        <w:tc>
          <w:tcPr>
            <w:tcW w:w="960" w:type="dxa"/>
            <w:shd w:val="clear" w:color="auto" w:fill="auto"/>
            <w:noWrap/>
            <w:hideMark/>
          </w:tcPr>
          <w:p w14:paraId="4BFCD9C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c>
          <w:tcPr>
            <w:tcW w:w="960" w:type="dxa"/>
            <w:shd w:val="clear" w:color="auto" w:fill="auto"/>
            <w:noWrap/>
            <w:hideMark/>
          </w:tcPr>
          <w:p w14:paraId="3E3A8B4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66FE8F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69" w:type="dxa"/>
            <w:shd w:val="clear" w:color="auto" w:fill="auto"/>
            <w:noWrap/>
            <w:hideMark/>
          </w:tcPr>
          <w:p w14:paraId="4ECDE74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2.90%</w:t>
            </w:r>
          </w:p>
        </w:tc>
        <w:tc>
          <w:tcPr>
            <w:tcW w:w="1129" w:type="dxa"/>
            <w:shd w:val="clear" w:color="auto" w:fill="auto"/>
            <w:noWrap/>
            <w:hideMark/>
          </w:tcPr>
          <w:p w14:paraId="4C2F67F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86</w:t>
            </w:r>
          </w:p>
        </w:tc>
      </w:tr>
      <w:tr w:rsidR="0065311B" w:rsidRPr="0065311B" w14:paraId="5288714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C3F97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Cold cereal</w:t>
            </w:r>
          </w:p>
        </w:tc>
        <w:tc>
          <w:tcPr>
            <w:tcW w:w="960" w:type="dxa"/>
            <w:shd w:val="clear" w:color="auto" w:fill="auto"/>
            <w:noWrap/>
            <w:hideMark/>
          </w:tcPr>
          <w:p w14:paraId="524589CB"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50C4027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70.7</w:t>
            </w:r>
          </w:p>
        </w:tc>
        <w:tc>
          <w:tcPr>
            <w:tcW w:w="1169" w:type="dxa"/>
            <w:shd w:val="clear" w:color="auto" w:fill="auto"/>
            <w:noWrap/>
            <w:hideMark/>
          </w:tcPr>
          <w:p w14:paraId="0AA07C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69" w:type="dxa"/>
            <w:shd w:val="clear" w:color="auto" w:fill="auto"/>
            <w:noWrap/>
            <w:hideMark/>
          </w:tcPr>
          <w:p w14:paraId="49C6EE7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18.10%</w:t>
            </w:r>
          </w:p>
        </w:tc>
        <w:tc>
          <w:tcPr>
            <w:tcW w:w="1129" w:type="dxa"/>
            <w:shd w:val="clear" w:color="auto" w:fill="auto"/>
            <w:noWrap/>
            <w:hideMark/>
          </w:tcPr>
          <w:p w14:paraId="6FB6CAA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w:t>
            </w:r>
          </w:p>
        </w:tc>
      </w:tr>
      <w:tr w:rsidR="0065311B" w:rsidRPr="0065311B" w14:paraId="6923DF1F"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76FB0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Deodorant</w:t>
            </w:r>
          </w:p>
        </w:tc>
        <w:tc>
          <w:tcPr>
            <w:tcW w:w="960" w:type="dxa"/>
            <w:shd w:val="clear" w:color="auto" w:fill="auto"/>
            <w:noWrap/>
            <w:hideMark/>
          </w:tcPr>
          <w:p w14:paraId="72C1C015"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2.7</w:t>
            </w:r>
          </w:p>
        </w:tc>
        <w:tc>
          <w:tcPr>
            <w:tcW w:w="960" w:type="dxa"/>
            <w:shd w:val="clear" w:color="auto" w:fill="auto"/>
            <w:noWrap/>
            <w:hideMark/>
          </w:tcPr>
          <w:p w14:paraId="0DF2CBE9"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6.9</w:t>
            </w:r>
          </w:p>
        </w:tc>
        <w:tc>
          <w:tcPr>
            <w:tcW w:w="1169" w:type="dxa"/>
            <w:shd w:val="clear" w:color="auto" w:fill="auto"/>
            <w:noWrap/>
            <w:hideMark/>
          </w:tcPr>
          <w:p w14:paraId="36855AE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4.10%</w:t>
            </w:r>
          </w:p>
        </w:tc>
        <w:tc>
          <w:tcPr>
            <w:tcW w:w="1169" w:type="dxa"/>
            <w:shd w:val="clear" w:color="auto" w:fill="auto"/>
            <w:noWrap/>
            <w:hideMark/>
          </w:tcPr>
          <w:p w14:paraId="34FC03D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29" w:type="dxa"/>
            <w:shd w:val="clear" w:color="auto" w:fill="auto"/>
            <w:noWrap/>
            <w:hideMark/>
          </w:tcPr>
          <w:p w14:paraId="432B247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126</w:t>
            </w:r>
          </w:p>
        </w:tc>
      </w:tr>
      <w:tr w:rsidR="0065311B" w:rsidRPr="0065311B" w14:paraId="32DD43D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3390F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Face Tissue</w:t>
            </w:r>
          </w:p>
        </w:tc>
        <w:tc>
          <w:tcPr>
            <w:tcW w:w="960" w:type="dxa"/>
            <w:shd w:val="clear" w:color="auto" w:fill="auto"/>
            <w:noWrap/>
            <w:hideMark/>
          </w:tcPr>
          <w:p w14:paraId="754C178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032ECBA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75.8</w:t>
            </w:r>
          </w:p>
        </w:tc>
        <w:tc>
          <w:tcPr>
            <w:tcW w:w="1169" w:type="dxa"/>
            <w:shd w:val="clear" w:color="auto" w:fill="auto"/>
            <w:noWrap/>
            <w:hideMark/>
          </w:tcPr>
          <w:p w14:paraId="35471E5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04636ED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11.70%</w:t>
            </w:r>
          </w:p>
        </w:tc>
        <w:tc>
          <w:tcPr>
            <w:tcW w:w="1129" w:type="dxa"/>
            <w:shd w:val="clear" w:color="auto" w:fill="auto"/>
            <w:noWrap/>
            <w:hideMark/>
          </w:tcPr>
          <w:p w14:paraId="75A0BF7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w:t>
            </w:r>
          </w:p>
        </w:tc>
      </w:tr>
      <w:tr w:rsidR="0065311B" w:rsidRPr="0065311B" w14:paraId="188EB96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D81723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Dinner</w:t>
            </w:r>
          </w:p>
        </w:tc>
        <w:tc>
          <w:tcPr>
            <w:tcW w:w="960" w:type="dxa"/>
            <w:shd w:val="clear" w:color="auto" w:fill="auto"/>
            <w:noWrap/>
            <w:hideMark/>
          </w:tcPr>
          <w:p w14:paraId="1A0693C6"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095FE1F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43.8</w:t>
            </w:r>
          </w:p>
        </w:tc>
        <w:tc>
          <w:tcPr>
            <w:tcW w:w="1169" w:type="dxa"/>
            <w:shd w:val="clear" w:color="auto" w:fill="auto"/>
            <w:noWrap/>
            <w:hideMark/>
          </w:tcPr>
          <w:p w14:paraId="3E6D25D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7C52544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23.70%</w:t>
            </w:r>
          </w:p>
        </w:tc>
        <w:tc>
          <w:tcPr>
            <w:tcW w:w="1129" w:type="dxa"/>
            <w:shd w:val="clear" w:color="auto" w:fill="auto"/>
            <w:noWrap/>
            <w:hideMark/>
          </w:tcPr>
          <w:p w14:paraId="7D78A63F"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r>
      <w:tr w:rsidR="0065311B" w:rsidRPr="0065311B" w14:paraId="578B5D4A"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66B30E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pizza</w:t>
            </w:r>
          </w:p>
        </w:tc>
        <w:tc>
          <w:tcPr>
            <w:tcW w:w="960" w:type="dxa"/>
            <w:shd w:val="clear" w:color="auto" w:fill="auto"/>
            <w:noWrap/>
            <w:hideMark/>
          </w:tcPr>
          <w:p w14:paraId="4941011D"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w:t>
            </w:r>
          </w:p>
        </w:tc>
        <w:tc>
          <w:tcPr>
            <w:tcW w:w="960" w:type="dxa"/>
            <w:shd w:val="clear" w:color="auto" w:fill="auto"/>
            <w:noWrap/>
            <w:hideMark/>
          </w:tcPr>
          <w:p w14:paraId="5DD4898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31.2</w:t>
            </w:r>
          </w:p>
        </w:tc>
        <w:tc>
          <w:tcPr>
            <w:tcW w:w="1169" w:type="dxa"/>
            <w:shd w:val="clear" w:color="auto" w:fill="auto"/>
            <w:noWrap/>
            <w:hideMark/>
          </w:tcPr>
          <w:p w14:paraId="3DACF1A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8.90%</w:t>
            </w:r>
          </w:p>
        </w:tc>
        <w:tc>
          <w:tcPr>
            <w:tcW w:w="1169" w:type="dxa"/>
            <w:shd w:val="clear" w:color="auto" w:fill="auto"/>
            <w:noWrap/>
            <w:hideMark/>
          </w:tcPr>
          <w:p w14:paraId="2EBEBBC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9.10%</w:t>
            </w:r>
          </w:p>
        </w:tc>
        <w:tc>
          <w:tcPr>
            <w:tcW w:w="1129" w:type="dxa"/>
            <w:shd w:val="clear" w:color="auto" w:fill="auto"/>
            <w:noWrap/>
            <w:hideMark/>
          </w:tcPr>
          <w:p w14:paraId="663698A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147</w:t>
            </w:r>
          </w:p>
        </w:tc>
      </w:tr>
      <w:tr w:rsidR="0065311B" w:rsidRPr="0065311B" w14:paraId="321F657B"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86CE2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Household Cleaner</w:t>
            </w:r>
          </w:p>
        </w:tc>
        <w:tc>
          <w:tcPr>
            <w:tcW w:w="960" w:type="dxa"/>
            <w:shd w:val="clear" w:color="auto" w:fill="auto"/>
            <w:noWrap/>
            <w:hideMark/>
          </w:tcPr>
          <w:p w14:paraId="06A07C94"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55D7E047"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29.9</w:t>
            </w:r>
          </w:p>
        </w:tc>
        <w:tc>
          <w:tcPr>
            <w:tcW w:w="1169" w:type="dxa"/>
            <w:shd w:val="clear" w:color="auto" w:fill="auto"/>
            <w:noWrap/>
            <w:hideMark/>
          </w:tcPr>
          <w:p w14:paraId="55C3EB9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5831097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3.60%</w:t>
            </w:r>
          </w:p>
        </w:tc>
        <w:tc>
          <w:tcPr>
            <w:tcW w:w="1129" w:type="dxa"/>
            <w:shd w:val="clear" w:color="auto" w:fill="auto"/>
            <w:noWrap/>
            <w:hideMark/>
          </w:tcPr>
          <w:p w14:paraId="6C451AB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w:t>
            </w:r>
          </w:p>
        </w:tc>
      </w:tr>
      <w:tr w:rsidR="0065311B" w:rsidRPr="0065311B" w14:paraId="5D9022A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984E8B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Hotdog</w:t>
            </w:r>
          </w:p>
        </w:tc>
        <w:tc>
          <w:tcPr>
            <w:tcW w:w="960" w:type="dxa"/>
            <w:shd w:val="clear" w:color="auto" w:fill="auto"/>
            <w:noWrap/>
            <w:hideMark/>
          </w:tcPr>
          <w:p w14:paraId="7AE1785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w:t>
            </w:r>
          </w:p>
        </w:tc>
        <w:tc>
          <w:tcPr>
            <w:tcW w:w="960" w:type="dxa"/>
            <w:shd w:val="clear" w:color="auto" w:fill="auto"/>
            <w:noWrap/>
            <w:hideMark/>
          </w:tcPr>
          <w:p w14:paraId="36D1BDB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68.6</w:t>
            </w:r>
          </w:p>
        </w:tc>
        <w:tc>
          <w:tcPr>
            <w:tcW w:w="1169" w:type="dxa"/>
            <w:shd w:val="clear" w:color="auto" w:fill="auto"/>
            <w:noWrap/>
            <w:hideMark/>
          </w:tcPr>
          <w:p w14:paraId="27685D9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13.20%</w:t>
            </w:r>
          </w:p>
        </w:tc>
        <w:tc>
          <w:tcPr>
            <w:tcW w:w="1169" w:type="dxa"/>
            <w:shd w:val="clear" w:color="auto" w:fill="auto"/>
            <w:noWrap/>
            <w:hideMark/>
          </w:tcPr>
          <w:p w14:paraId="69DC301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3F2DDD5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r>
      <w:tr w:rsidR="0065311B" w:rsidRPr="0065311B" w14:paraId="5CED118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D8F0DC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Laundry Detergent</w:t>
            </w:r>
          </w:p>
        </w:tc>
        <w:tc>
          <w:tcPr>
            <w:tcW w:w="960" w:type="dxa"/>
            <w:shd w:val="clear" w:color="auto" w:fill="auto"/>
            <w:noWrap/>
            <w:hideMark/>
          </w:tcPr>
          <w:p w14:paraId="7411723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w:t>
            </w:r>
          </w:p>
        </w:tc>
        <w:tc>
          <w:tcPr>
            <w:tcW w:w="960" w:type="dxa"/>
            <w:shd w:val="clear" w:color="auto" w:fill="auto"/>
            <w:noWrap/>
            <w:hideMark/>
          </w:tcPr>
          <w:p w14:paraId="5C56EAC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28.9</w:t>
            </w:r>
          </w:p>
        </w:tc>
        <w:tc>
          <w:tcPr>
            <w:tcW w:w="1169" w:type="dxa"/>
            <w:shd w:val="clear" w:color="auto" w:fill="auto"/>
            <w:noWrap/>
            <w:hideMark/>
          </w:tcPr>
          <w:p w14:paraId="0D792BC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2.30%</w:t>
            </w:r>
          </w:p>
        </w:tc>
        <w:tc>
          <w:tcPr>
            <w:tcW w:w="1169" w:type="dxa"/>
            <w:shd w:val="clear" w:color="auto" w:fill="auto"/>
            <w:noWrap/>
            <w:hideMark/>
          </w:tcPr>
          <w:p w14:paraId="7C9081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8.80%</w:t>
            </w:r>
          </w:p>
        </w:tc>
        <w:tc>
          <w:tcPr>
            <w:tcW w:w="1129" w:type="dxa"/>
            <w:shd w:val="clear" w:color="auto" w:fill="auto"/>
            <w:noWrap/>
            <w:hideMark/>
          </w:tcPr>
          <w:p w14:paraId="4EB3A5D1"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57</w:t>
            </w:r>
          </w:p>
        </w:tc>
      </w:tr>
      <w:tr w:rsidR="0065311B" w:rsidRPr="0065311B" w14:paraId="7014B31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C6304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Margarine/Butter</w:t>
            </w:r>
          </w:p>
        </w:tc>
        <w:tc>
          <w:tcPr>
            <w:tcW w:w="960" w:type="dxa"/>
            <w:shd w:val="clear" w:color="auto" w:fill="auto"/>
            <w:noWrap/>
            <w:hideMark/>
          </w:tcPr>
          <w:p w14:paraId="0736CB2B"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5C1CED0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71.4</w:t>
            </w:r>
          </w:p>
        </w:tc>
        <w:tc>
          <w:tcPr>
            <w:tcW w:w="1169" w:type="dxa"/>
            <w:shd w:val="clear" w:color="auto" w:fill="auto"/>
            <w:noWrap/>
            <w:hideMark/>
          </w:tcPr>
          <w:p w14:paraId="5CBD755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6B4C52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6A05803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w:t>
            </w:r>
          </w:p>
        </w:tc>
      </w:tr>
      <w:tr w:rsidR="0065311B" w:rsidRPr="0065311B" w14:paraId="3C90D57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2775E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lastRenderedPageBreak/>
              <w:t>Mayonnaise</w:t>
            </w:r>
          </w:p>
        </w:tc>
        <w:tc>
          <w:tcPr>
            <w:tcW w:w="960" w:type="dxa"/>
            <w:shd w:val="clear" w:color="auto" w:fill="auto"/>
            <w:noWrap/>
            <w:hideMark/>
          </w:tcPr>
          <w:p w14:paraId="35E25B1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w:t>
            </w:r>
          </w:p>
        </w:tc>
        <w:tc>
          <w:tcPr>
            <w:tcW w:w="960" w:type="dxa"/>
            <w:shd w:val="clear" w:color="auto" w:fill="auto"/>
            <w:noWrap/>
            <w:hideMark/>
          </w:tcPr>
          <w:p w14:paraId="47CE0C4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79.7</w:t>
            </w:r>
          </w:p>
        </w:tc>
        <w:tc>
          <w:tcPr>
            <w:tcW w:w="1169" w:type="dxa"/>
            <w:shd w:val="clear" w:color="auto" w:fill="auto"/>
            <w:noWrap/>
            <w:hideMark/>
          </w:tcPr>
          <w:p w14:paraId="46B8CD3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3.00%</w:t>
            </w:r>
          </w:p>
        </w:tc>
        <w:tc>
          <w:tcPr>
            <w:tcW w:w="1169" w:type="dxa"/>
            <w:shd w:val="clear" w:color="auto" w:fill="auto"/>
            <w:noWrap/>
            <w:hideMark/>
          </w:tcPr>
          <w:p w14:paraId="3AA67CC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0.40%</w:t>
            </w:r>
          </w:p>
        </w:tc>
        <w:tc>
          <w:tcPr>
            <w:tcW w:w="1129" w:type="dxa"/>
            <w:shd w:val="clear" w:color="auto" w:fill="auto"/>
            <w:noWrap/>
            <w:hideMark/>
          </w:tcPr>
          <w:p w14:paraId="200D62B7"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E2DD02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B59AE3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Milk</w:t>
            </w:r>
          </w:p>
        </w:tc>
        <w:tc>
          <w:tcPr>
            <w:tcW w:w="960" w:type="dxa"/>
            <w:shd w:val="clear" w:color="auto" w:fill="auto"/>
            <w:noWrap/>
            <w:hideMark/>
          </w:tcPr>
          <w:p w14:paraId="5A7D3D1C"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119E3FC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222.3</w:t>
            </w:r>
          </w:p>
        </w:tc>
        <w:tc>
          <w:tcPr>
            <w:tcW w:w="1169" w:type="dxa"/>
            <w:shd w:val="clear" w:color="auto" w:fill="auto"/>
            <w:noWrap/>
            <w:hideMark/>
          </w:tcPr>
          <w:p w14:paraId="7F0273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2.10%</w:t>
            </w:r>
          </w:p>
        </w:tc>
        <w:tc>
          <w:tcPr>
            <w:tcW w:w="1169" w:type="dxa"/>
            <w:shd w:val="clear" w:color="auto" w:fill="auto"/>
            <w:noWrap/>
            <w:hideMark/>
          </w:tcPr>
          <w:p w14:paraId="1C07F3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1.80%</w:t>
            </w:r>
          </w:p>
        </w:tc>
        <w:tc>
          <w:tcPr>
            <w:tcW w:w="1129" w:type="dxa"/>
            <w:shd w:val="clear" w:color="auto" w:fill="auto"/>
            <w:noWrap/>
            <w:hideMark/>
          </w:tcPr>
          <w:p w14:paraId="7814B9E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w:t>
            </w:r>
          </w:p>
        </w:tc>
      </w:tr>
      <w:tr w:rsidR="0065311B" w:rsidRPr="0065311B" w14:paraId="490C294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97493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Mustard &amp; Ketchup</w:t>
            </w:r>
          </w:p>
        </w:tc>
        <w:tc>
          <w:tcPr>
            <w:tcW w:w="960" w:type="dxa"/>
            <w:shd w:val="clear" w:color="auto" w:fill="auto"/>
            <w:noWrap/>
            <w:hideMark/>
          </w:tcPr>
          <w:p w14:paraId="1CE00BF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5A388FF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64.5</w:t>
            </w:r>
          </w:p>
        </w:tc>
        <w:tc>
          <w:tcPr>
            <w:tcW w:w="1169" w:type="dxa"/>
            <w:shd w:val="clear" w:color="auto" w:fill="auto"/>
            <w:noWrap/>
            <w:hideMark/>
          </w:tcPr>
          <w:p w14:paraId="46F7291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12F0C3C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0.90%</w:t>
            </w:r>
          </w:p>
        </w:tc>
        <w:tc>
          <w:tcPr>
            <w:tcW w:w="1129" w:type="dxa"/>
            <w:shd w:val="clear" w:color="auto" w:fill="auto"/>
            <w:noWrap/>
            <w:hideMark/>
          </w:tcPr>
          <w:p w14:paraId="39929FE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314C133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2980E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Peanut butter</w:t>
            </w:r>
          </w:p>
        </w:tc>
        <w:tc>
          <w:tcPr>
            <w:tcW w:w="960" w:type="dxa"/>
            <w:shd w:val="clear" w:color="auto" w:fill="auto"/>
            <w:noWrap/>
            <w:hideMark/>
          </w:tcPr>
          <w:p w14:paraId="4E652446"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3.7</w:t>
            </w:r>
          </w:p>
        </w:tc>
        <w:tc>
          <w:tcPr>
            <w:tcW w:w="960" w:type="dxa"/>
            <w:shd w:val="clear" w:color="auto" w:fill="auto"/>
            <w:noWrap/>
            <w:hideMark/>
          </w:tcPr>
          <w:p w14:paraId="192D6D5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34.2</w:t>
            </w:r>
          </w:p>
        </w:tc>
        <w:tc>
          <w:tcPr>
            <w:tcW w:w="1169" w:type="dxa"/>
            <w:shd w:val="clear" w:color="auto" w:fill="auto"/>
            <w:noWrap/>
            <w:hideMark/>
          </w:tcPr>
          <w:p w14:paraId="7EC9841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3.20%</w:t>
            </w:r>
          </w:p>
        </w:tc>
        <w:tc>
          <w:tcPr>
            <w:tcW w:w="1169" w:type="dxa"/>
            <w:shd w:val="clear" w:color="auto" w:fill="auto"/>
            <w:noWrap/>
            <w:hideMark/>
          </w:tcPr>
          <w:p w14:paraId="13DE4BF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0.60%</w:t>
            </w:r>
          </w:p>
        </w:tc>
        <w:tc>
          <w:tcPr>
            <w:tcW w:w="1129" w:type="dxa"/>
            <w:shd w:val="clear" w:color="auto" w:fill="auto"/>
            <w:noWrap/>
            <w:hideMark/>
          </w:tcPr>
          <w:p w14:paraId="521601B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r>
      <w:tr w:rsidR="0065311B" w:rsidRPr="0065311B" w14:paraId="7FDFEE0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8AAB2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Photo</w:t>
            </w:r>
          </w:p>
        </w:tc>
        <w:tc>
          <w:tcPr>
            <w:tcW w:w="960" w:type="dxa"/>
            <w:shd w:val="clear" w:color="auto" w:fill="auto"/>
            <w:noWrap/>
            <w:hideMark/>
          </w:tcPr>
          <w:p w14:paraId="38D4E68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7.2</w:t>
            </w:r>
          </w:p>
        </w:tc>
        <w:tc>
          <w:tcPr>
            <w:tcW w:w="960" w:type="dxa"/>
            <w:shd w:val="clear" w:color="auto" w:fill="auto"/>
            <w:noWrap/>
            <w:hideMark/>
          </w:tcPr>
          <w:p w14:paraId="5A9C0648"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9.2</w:t>
            </w:r>
          </w:p>
        </w:tc>
        <w:tc>
          <w:tcPr>
            <w:tcW w:w="1169" w:type="dxa"/>
            <w:shd w:val="clear" w:color="auto" w:fill="auto"/>
            <w:noWrap/>
            <w:hideMark/>
          </w:tcPr>
          <w:p w14:paraId="2EA9D81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4.60%</w:t>
            </w:r>
          </w:p>
        </w:tc>
        <w:tc>
          <w:tcPr>
            <w:tcW w:w="1169" w:type="dxa"/>
            <w:shd w:val="clear" w:color="auto" w:fill="auto"/>
            <w:noWrap/>
            <w:hideMark/>
          </w:tcPr>
          <w:p w14:paraId="44D2CAD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5.10%</w:t>
            </w:r>
          </w:p>
        </w:tc>
        <w:tc>
          <w:tcPr>
            <w:tcW w:w="1129" w:type="dxa"/>
            <w:shd w:val="clear" w:color="auto" w:fill="auto"/>
            <w:noWrap/>
            <w:hideMark/>
          </w:tcPr>
          <w:p w14:paraId="65BC323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w:t>
            </w:r>
          </w:p>
        </w:tc>
      </w:tr>
      <w:tr w:rsidR="0065311B" w:rsidRPr="0065311B" w14:paraId="008D0CD2"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CBA7DC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Salty snacks</w:t>
            </w:r>
          </w:p>
        </w:tc>
        <w:tc>
          <w:tcPr>
            <w:tcW w:w="960" w:type="dxa"/>
            <w:shd w:val="clear" w:color="auto" w:fill="auto"/>
            <w:noWrap/>
            <w:hideMark/>
          </w:tcPr>
          <w:p w14:paraId="2977CD8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w:t>
            </w:r>
          </w:p>
        </w:tc>
        <w:tc>
          <w:tcPr>
            <w:tcW w:w="960" w:type="dxa"/>
            <w:shd w:val="clear" w:color="auto" w:fill="auto"/>
            <w:noWrap/>
            <w:hideMark/>
          </w:tcPr>
          <w:p w14:paraId="741386A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50.9</w:t>
            </w:r>
          </w:p>
        </w:tc>
        <w:tc>
          <w:tcPr>
            <w:tcW w:w="1169" w:type="dxa"/>
            <w:shd w:val="clear" w:color="auto" w:fill="auto"/>
            <w:noWrap/>
            <w:hideMark/>
          </w:tcPr>
          <w:p w14:paraId="2C21CF1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6.70%</w:t>
            </w:r>
          </w:p>
        </w:tc>
        <w:tc>
          <w:tcPr>
            <w:tcW w:w="1169" w:type="dxa"/>
            <w:shd w:val="clear" w:color="auto" w:fill="auto"/>
            <w:noWrap/>
            <w:hideMark/>
          </w:tcPr>
          <w:p w14:paraId="2812B37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5.00%</w:t>
            </w:r>
          </w:p>
        </w:tc>
        <w:tc>
          <w:tcPr>
            <w:tcW w:w="1129" w:type="dxa"/>
            <w:shd w:val="clear" w:color="auto" w:fill="auto"/>
            <w:noWrap/>
            <w:hideMark/>
          </w:tcPr>
          <w:p w14:paraId="707CD89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101</w:t>
            </w:r>
          </w:p>
        </w:tc>
      </w:tr>
      <w:tr w:rsidR="0065311B" w:rsidRPr="0065311B" w14:paraId="6FD31B89"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E3175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Shampoo</w:t>
            </w:r>
          </w:p>
        </w:tc>
        <w:tc>
          <w:tcPr>
            <w:tcW w:w="960" w:type="dxa"/>
            <w:shd w:val="clear" w:color="auto" w:fill="auto"/>
            <w:noWrap/>
            <w:hideMark/>
          </w:tcPr>
          <w:p w14:paraId="0A695BF4"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06F95059"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9.9</w:t>
            </w:r>
          </w:p>
        </w:tc>
        <w:tc>
          <w:tcPr>
            <w:tcW w:w="1169" w:type="dxa"/>
            <w:shd w:val="clear" w:color="auto" w:fill="auto"/>
            <w:noWrap/>
            <w:hideMark/>
          </w:tcPr>
          <w:p w14:paraId="258C1C5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12.80%</w:t>
            </w:r>
          </w:p>
        </w:tc>
        <w:tc>
          <w:tcPr>
            <w:tcW w:w="1169" w:type="dxa"/>
            <w:shd w:val="clear" w:color="auto" w:fill="auto"/>
            <w:noWrap/>
            <w:hideMark/>
          </w:tcPr>
          <w:p w14:paraId="0B28A77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7.10%</w:t>
            </w:r>
          </w:p>
        </w:tc>
        <w:tc>
          <w:tcPr>
            <w:tcW w:w="1129" w:type="dxa"/>
            <w:shd w:val="clear" w:color="auto" w:fill="auto"/>
            <w:noWrap/>
            <w:hideMark/>
          </w:tcPr>
          <w:p w14:paraId="31ADB3AF"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w:t>
            </w:r>
          </w:p>
        </w:tc>
      </w:tr>
      <w:tr w:rsidR="0065311B" w:rsidRPr="0065311B" w14:paraId="08B972D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0D4443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Soup</w:t>
            </w:r>
          </w:p>
        </w:tc>
        <w:tc>
          <w:tcPr>
            <w:tcW w:w="960" w:type="dxa"/>
            <w:shd w:val="clear" w:color="auto" w:fill="auto"/>
            <w:noWrap/>
            <w:hideMark/>
          </w:tcPr>
          <w:p w14:paraId="3A4AC08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c>
          <w:tcPr>
            <w:tcW w:w="960" w:type="dxa"/>
            <w:shd w:val="clear" w:color="auto" w:fill="auto"/>
            <w:noWrap/>
            <w:hideMark/>
          </w:tcPr>
          <w:p w14:paraId="60C9229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61.6</w:t>
            </w:r>
          </w:p>
        </w:tc>
        <w:tc>
          <w:tcPr>
            <w:tcW w:w="1169" w:type="dxa"/>
            <w:shd w:val="clear" w:color="auto" w:fill="auto"/>
            <w:noWrap/>
            <w:hideMark/>
          </w:tcPr>
          <w:p w14:paraId="1F408DA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1.20%</w:t>
            </w:r>
          </w:p>
        </w:tc>
        <w:tc>
          <w:tcPr>
            <w:tcW w:w="1169" w:type="dxa"/>
            <w:shd w:val="clear" w:color="auto" w:fill="auto"/>
            <w:noWrap/>
            <w:hideMark/>
          </w:tcPr>
          <w:p w14:paraId="0A877CF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9.70%</w:t>
            </w:r>
          </w:p>
        </w:tc>
        <w:tc>
          <w:tcPr>
            <w:tcW w:w="1129" w:type="dxa"/>
            <w:shd w:val="clear" w:color="auto" w:fill="auto"/>
            <w:noWrap/>
            <w:hideMark/>
          </w:tcPr>
          <w:p w14:paraId="0AD0D64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w:t>
            </w:r>
          </w:p>
        </w:tc>
      </w:tr>
      <w:tr w:rsidR="0065311B" w:rsidRPr="0065311B" w14:paraId="15A9E40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D780836"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Spaghetti sauce</w:t>
            </w:r>
          </w:p>
        </w:tc>
        <w:tc>
          <w:tcPr>
            <w:tcW w:w="960" w:type="dxa"/>
            <w:shd w:val="clear" w:color="auto" w:fill="auto"/>
            <w:noWrap/>
            <w:hideMark/>
          </w:tcPr>
          <w:p w14:paraId="10DFD27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2.4</w:t>
            </w:r>
          </w:p>
        </w:tc>
        <w:tc>
          <w:tcPr>
            <w:tcW w:w="960" w:type="dxa"/>
            <w:shd w:val="clear" w:color="auto" w:fill="auto"/>
            <w:noWrap/>
            <w:hideMark/>
          </w:tcPr>
          <w:p w14:paraId="759ADB3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39.1</w:t>
            </w:r>
          </w:p>
        </w:tc>
        <w:tc>
          <w:tcPr>
            <w:tcW w:w="1169" w:type="dxa"/>
            <w:shd w:val="clear" w:color="auto" w:fill="auto"/>
            <w:noWrap/>
            <w:hideMark/>
          </w:tcPr>
          <w:p w14:paraId="50D832E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1.60%</w:t>
            </w:r>
          </w:p>
        </w:tc>
        <w:tc>
          <w:tcPr>
            <w:tcW w:w="1169" w:type="dxa"/>
            <w:shd w:val="clear" w:color="auto" w:fill="auto"/>
            <w:noWrap/>
            <w:hideMark/>
          </w:tcPr>
          <w:p w14:paraId="1125C00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6.50%</w:t>
            </w:r>
          </w:p>
        </w:tc>
        <w:tc>
          <w:tcPr>
            <w:tcW w:w="1129" w:type="dxa"/>
            <w:shd w:val="clear" w:color="auto" w:fill="auto"/>
            <w:noWrap/>
            <w:hideMark/>
          </w:tcPr>
          <w:p w14:paraId="7044ACE6"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r>
      <w:tr w:rsidR="0065311B" w:rsidRPr="0065311B" w14:paraId="2CC3ED0F"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19D866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Sugar substitutes</w:t>
            </w:r>
          </w:p>
        </w:tc>
        <w:tc>
          <w:tcPr>
            <w:tcW w:w="960" w:type="dxa"/>
            <w:shd w:val="clear" w:color="auto" w:fill="auto"/>
            <w:noWrap/>
            <w:hideMark/>
          </w:tcPr>
          <w:p w14:paraId="03392D0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43812DB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4DC302CC"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4D4F23A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1.40%</w:t>
            </w:r>
          </w:p>
        </w:tc>
        <w:tc>
          <w:tcPr>
            <w:tcW w:w="1129" w:type="dxa"/>
            <w:shd w:val="clear" w:color="auto" w:fill="auto"/>
            <w:noWrap/>
            <w:hideMark/>
          </w:tcPr>
          <w:p w14:paraId="701690F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4ACAA7A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36A1B3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Toilet Tissue</w:t>
            </w:r>
          </w:p>
        </w:tc>
        <w:tc>
          <w:tcPr>
            <w:tcW w:w="960" w:type="dxa"/>
            <w:shd w:val="clear" w:color="auto" w:fill="auto"/>
            <w:noWrap/>
            <w:hideMark/>
          </w:tcPr>
          <w:p w14:paraId="48A2BA6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5.4</w:t>
            </w:r>
          </w:p>
        </w:tc>
        <w:tc>
          <w:tcPr>
            <w:tcW w:w="960" w:type="dxa"/>
            <w:shd w:val="clear" w:color="auto" w:fill="auto"/>
            <w:noWrap/>
            <w:hideMark/>
          </w:tcPr>
          <w:p w14:paraId="25D544C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89.1</w:t>
            </w:r>
          </w:p>
        </w:tc>
        <w:tc>
          <w:tcPr>
            <w:tcW w:w="1169" w:type="dxa"/>
            <w:shd w:val="clear" w:color="auto" w:fill="auto"/>
            <w:noWrap/>
            <w:hideMark/>
          </w:tcPr>
          <w:p w14:paraId="01BD48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4.30%</w:t>
            </w:r>
          </w:p>
        </w:tc>
        <w:tc>
          <w:tcPr>
            <w:tcW w:w="1169" w:type="dxa"/>
            <w:shd w:val="clear" w:color="auto" w:fill="auto"/>
            <w:noWrap/>
            <w:hideMark/>
          </w:tcPr>
          <w:p w14:paraId="558CD93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8.30%</w:t>
            </w:r>
          </w:p>
        </w:tc>
        <w:tc>
          <w:tcPr>
            <w:tcW w:w="1129" w:type="dxa"/>
            <w:shd w:val="clear" w:color="auto" w:fill="auto"/>
            <w:noWrap/>
            <w:hideMark/>
          </w:tcPr>
          <w:p w14:paraId="1776FCB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560624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B8E154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Toothbrush</w:t>
            </w:r>
          </w:p>
        </w:tc>
        <w:tc>
          <w:tcPr>
            <w:tcW w:w="960" w:type="dxa"/>
            <w:shd w:val="clear" w:color="auto" w:fill="auto"/>
            <w:noWrap/>
            <w:hideMark/>
          </w:tcPr>
          <w:p w14:paraId="74D2D7F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w:t>
            </w:r>
          </w:p>
        </w:tc>
        <w:tc>
          <w:tcPr>
            <w:tcW w:w="960" w:type="dxa"/>
            <w:shd w:val="clear" w:color="auto" w:fill="auto"/>
            <w:noWrap/>
            <w:hideMark/>
          </w:tcPr>
          <w:p w14:paraId="57B4587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c>
          <w:tcPr>
            <w:tcW w:w="1169" w:type="dxa"/>
            <w:shd w:val="clear" w:color="auto" w:fill="auto"/>
            <w:noWrap/>
            <w:hideMark/>
          </w:tcPr>
          <w:p w14:paraId="3CB3254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3.10%</w:t>
            </w:r>
          </w:p>
        </w:tc>
        <w:tc>
          <w:tcPr>
            <w:tcW w:w="1169" w:type="dxa"/>
            <w:shd w:val="clear" w:color="auto" w:fill="auto"/>
            <w:noWrap/>
            <w:hideMark/>
          </w:tcPr>
          <w:p w14:paraId="3FA8D56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B1093E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r>
      <w:tr w:rsidR="0065311B" w:rsidRPr="0065311B" w14:paraId="44F5659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4AFABC8"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Toothpaste</w:t>
            </w:r>
          </w:p>
        </w:tc>
        <w:tc>
          <w:tcPr>
            <w:tcW w:w="960" w:type="dxa"/>
            <w:shd w:val="clear" w:color="auto" w:fill="auto"/>
            <w:noWrap/>
            <w:hideMark/>
          </w:tcPr>
          <w:p w14:paraId="225DF71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09DDFD1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35.5</w:t>
            </w:r>
          </w:p>
        </w:tc>
        <w:tc>
          <w:tcPr>
            <w:tcW w:w="1169" w:type="dxa"/>
            <w:shd w:val="clear" w:color="auto" w:fill="auto"/>
            <w:noWrap/>
            <w:hideMark/>
          </w:tcPr>
          <w:p w14:paraId="2443F264"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11.00%</w:t>
            </w:r>
          </w:p>
        </w:tc>
        <w:tc>
          <w:tcPr>
            <w:tcW w:w="1169" w:type="dxa"/>
            <w:shd w:val="clear" w:color="auto" w:fill="auto"/>
            <w:noWrap/>
            <w:hideMark/>
          </w:tcPr>
          <w:p w14:paraId="5DB6AA49"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12.50%</w:t>
            </w:r>
          </w:p>
        </w:tc>
        <w:tc>
          <w:tcPr>
            <w:tcW w:w="1129" w:type="dxa"/>
            <w:shd w:val="clear" w:color="auto" w:fill="auto"/>
            <w:noWrap/>
            <w:hideMark/>
          </w:tcPr>
          <w:p w14:paraId="43AFA90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r>
      <w:tr w:rsidR="0065311B" w:rsidRPr="0065311B" w14:paraId="00D776D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546193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Yogurt</w:t>
            </w:r>
          </w:p>
        </w:tc>
        <w:tc>
          <w:tcPr>
            <w:tcW w:w="960" w:type="dxa"/>
            <w:shd w:val="clear" w:color="auto" w:fill="auto"/>
            <w:noWrap/>
            <w:hideMark/>
          </w:tcPr>
          <w:p w14:paraId="3D42D70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w:t>
            </w:r>
          </w:p>
        </w:tc>
        <w:tc>
          <w:tcPr>
            <w:tcW w:w="960" w:type="dxa"/>
            <w:shd w:val="clear" w:color="auto" w:fill="auto"/>
            <w:noWrap/>
            <w:hideMark/>
          </w:tcPr>
          <w:p w14:paraId="4841202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115.1</w:t>
            </w:r>
          </w:p>
        </w:tc>
        <w:tc>
          <w:tcPr>
            <w:tcW w:w="1169" w:type="dxa"/>
            <w:shd w:val="clear" w:color="auto" w:fill="auto"/>
            <w:noWrap/>
            <w:hideMark/>
          </w:tcPr>
          <w:p w14:paraId="057A8F5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0.70%</w:t>
            </w:r>
          </w:p>
        </w:tc>
        <w:tc>
          <w:tcPr>
            <w:tcW w:w="1169" w:type="dxa"/>
            <w:shd w:val="clear" w:color="auto" w:fill="auto"/>
            <w:noWrap/>
            <w:hideMark/>
          </w:tcPr>
          <w:p w14:paraId="49D9F86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A1ACA8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w:t>
            </w:r>
          </w:p>
        </w:tc>
      </w:tr>
    </w:tbl>
    <w:p w14:paraId="36E11BD2" w14:textId="77777777" w:rsidR="0065311B" w:rsidRDefault="0065311B" w:rsidP="0065311B">
      <w:pPr>
        <w:shd w:val="clear" w:color="auto" w:fill="FFFFFF" w:themeFill="background1"/>
        <w:spacing w:after="0" w:line="360" w:lineRule="auto"/>
        <w:rPr>
          <w:rFonts w:cs="Times New Roman"/>
          <w:color w:val="000000" w:themeColor="text1"/>
          <w:sz w:val="22"/>
        </w:rPr>
      </w:pPr>
    </w:p>
    <w:p w14:paraId="5CAECFF9" w14:textId="375F2502" w:rsidR="004C569C" w:rsidRDefault="004C569C" w:rsidP="0065311B">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1.</w:t>
      </w:r>
      <w:r w:rsidRPr="001E17BA">
        <w:rPr>
          <w:rFonts w:cs="Times New Roman"/>
          <w:color w:val="000000" w:themeColor="text1"/>
          <w:sz w:val="22"/>
        </w:rPr>
        <w:tab/>
        <w:t>Store level data for an SKU in the Beer category</w:t>
      </w:r>
      <w:r w:rsidRPr="001E17BA">
        <w:rPr>
          <w:rStyle w:val="FootnoteReference"/>
          <w:rFonts w:cs="Times New Roman"/>
          <w:color w:val="000000" w:themeColor="text1"/>
          <w:sz w:val="22"/>
        </w:rPr>
        <w:footnoteReference w:id="7"/>
      </w:r>
    </w:p>
    <w:p w14:paraId="396D58BA" w14:textId="77777777" w:rsidR="004C569C" w:rsidRPr="001E17BA" w:rsidRDefault="004C569C" w:rsidP="001B11B0">
      <w:pPr>
        <w:shd w:val="clear" w:color="auto" w:fill="FFFFFF" w:themeFill="background1"/>
        <w:spacing w:after="0" w:line="360" w:lineRule="auto"/>
        <w:jc w:val="center"/>
        <w:rPr>
          <w:rFonts w:cs="Times New Roman"/>
          <w:color w:val="000000" w:themeColor="text1"/>
          <w:sz w:val="22"/>
        </w:rPr>
      </w:pPr>
      <w:r w:rsidRPr="001E17BA">
        <w:rPr>
          <w:rFonts w:cs="Times New Roman"/>
          <w:noProof/>
          <w:color w:val="000000" w:themeColor="text1"/>
          <w:sz w:val="22"/>
        </w:rPr>
        <w:drawing>
          <wp:inline distT="0" distB="0" distL="0" distR="0" wp14:anchorId="6A6702C1" wp14:editId="37699C45">
            <wp:extent cx="5951528" cy="2557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514" cy="2569820"/>
                    </a:xfrm>
                    <a:prstGeom prst="rect">
                      <a:avLst/>
                    </a:prstGeom>
                    <a:noFill/>
                    <a:ln>
                      <a:noFill/>
                    </a:ln>
                  </pic:spPr>
                </pic:pic>
              </a:graphicData>
            </a:graphic>
          </wp:inline>
        </w:drawing>
      </w:r>
    </w:p>
    <w:p w14:paraId="32F1A62C" w14:textId="77777777" w:rsidR="004C569C" w:rsidRPr="001E17BA" w:rsidRDefault="004C569C" w:rsidP="00AC5038">
      <w:pPr>
        <w:pStyle w:val="Heading2"/>
        <w:numPr>
          <w:ilvl w:val="0"/>
          <w:numId w:val="8"/>
        </w:numPr>
        <w:spacing w:line="360" w:lineRule="auto"/>
        <w:rPr>
          <w:rFonts w:cs="Times New Roman"/>
          <w:sz w:val="22"/>
          <w:szCs w:val="22"/>
        </w:rPr>
      </w:pPr>
      <w:r w:rsidRPr="001E17BA">
        <w:rPr>
          <w:rFonts w:cs="Times New Roman"/>
          <w:sz w:val="22"/>
          <w:szCs w:val="22"/>
        </w:rPr>
        <w:t>The models</w:t>
      </w:r>
    </w:p>
    <w:p w14:paraId="7B80AE3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12A851B8" w14:textId="045B424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propose </w:t>
      </w:r>
      <w:r w:rsidR="00B22C14">
        <w:rPr>
          <w:rFonts w:cs="Times New Roman"/>
          <w:color w:val="000000" w:themeColor="text1"/>
          <w:sz w:val="22"/>
        </w:rPr>
        <w:t xml:space="preserve">new </w:t>
      </w:r>
      <w:r w:rsidRPr="001E17BA">
        <w:rPr>
          <w:rFonts w:cs="Times New Roman"/>
          <w:color w:val="000000" w:themeColor="text1"/>
          <w:sz w:val="22"/>
        </w:rPr>
        <w:t xml:space="preserve">forecasting methods with three stages. At the first stage, we identify the most informative competitive explanatory variables for the focal product. Grocery retailers typically sell hundreds of SKU’s in a typical product category and this leads to hundreds of potential competitive explanatory variables for the focal product. Incorporating all the variables into the model would easily overfit the model and even make the estimation infeasible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(Martin &amp; Kolassa, 2009)</w:t>
      </w:r>
      <w:r w:rsidRPr="001E17BA">
        <w:rPr>
          <w:rFonts w:cs="Times New Roman"/>
          <w:color w:val="000000" w:themeColor="text1"/>
          <w:sz w:val="22"/>
        </w:rPr>
        <w:fldChar w:fldCharType="end"/>
      </w:r>
      <w:r w:rsidRPr="001E17BA">
        <w:rPr>
          <w:rFonts w:cs="Times New Roman"/>
          <w:color w:val="000000" w:themeColor="text1"/>
          <w:sz w:val="22"/>
        </w:rPr>
        <w:t xml:space="preserve">. Therefore, we initially select the most relevant variables using the Least Absolute Shrinkage and Selection Operator (LASSO)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(Tibshirani, 1996)</w:t>
      </w:r>
      <w:r w:rsidRPr="001E17BA">
        <w:rPr>
          <w:rFonts w:cs="Times New Roman"/>
          <w:color w:val="000000" w:themeColor="text1"/>
          <w:sz w:val="22"/>
        </w:rPr>
        <w:fldChar w:fldCharType="end"/>
      </w:r>
      <w:r w:rsidRPr="001E17BA">
        <w:rPr>
          <w:rFonts w:cs="Times New Roman"/>
          <w:color w:val="000000" w:themeColor="text1"/>
          <w:sz w:val="22"/>
        </w:rPr>
        <w:t>. For example, we have the following model for the sales of a specific SKU:</w:t>
      </w:r>
    </w:p>
    <w:p w14:paraId="5E53BC4F" w14:textId="77777777" w:rsidR="004C569C" w:rsidRPr="001E17BA" w:rsidRDefault="000C1B08" w:rsidP="004C569C">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m:oMathPara>
    </w:p>
    <w:p w14:paraId="4D6C12F1" w14:textId="63938BBC"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noProof/>
          <w:color w:val="000000" w:themeColor="text1"/>
          <w:sz w:val="22"/>
        </w:rPr>
        <w:t xml:space="preserve"> represents log product sales of the focal product at week</w:t>
      </w:r>
      <w:r w:rsidRPr="001E17BA">
        <w:rPr>
          <w:rFonts w:cs="Times New Roman"/>
          <w:i/>
          <w:noProof/>
          <w:color w:val="000000" w:themeColor="text1"/>
          <w:sz w:val="22"/>
        </w:rPr>
        <w:t xml:space="preserve"> t.</w:t>
      </w:r>
      <w:r w:rsidRPr="001E17BA">
        <w:rPr>
          <w:rFonts w:cs="Times New Roman"/>
          <w:noProof/>
          <w:color w:val="000000" w:themeColor="text1"/>
          <w:sz w:val="22"/>
        </w:rPr>
        <w:br/>
      </w:r>
      <m:oMath>
        <m:r>
          <w:rPr>
            <w:rFonts w:ascii="Cambria Math" w:hAnsi="Cambria Math" w:cs="Times New Roman"/>
            <w:noProof/>
            <w:color w:val="000000" w:themeColor="text1"/>
            <w:sz w:val="22"/>
          </w:rPr>
          <m:t>X</m:t>
        </m:r>
      </m:oMath>
      <w:r w:rsidRPr="001E17BA">
        <w:rPr>
          <w:rFonts w:cs="Times New Roman"/>
          <w:noProof/>
          <w:color w:val="000000" w:themeColor="text1"/>
          <w:sz w:val="22"/>
        </w:rPr>
        <w:t xml:space="preserve"> </w:t>
      </w:r>
      <w:r w:rsidR="00BE668B">
        <w:rPr>
          <w:rFonts w:cs="Times New Roman"/>
          <w:noProof/>
          <w:color w:val="000000" w:themeColor="text1"/>
          <w:sz w:val="22"/>
        </w:rPr>
        <w:t>is</w:t>
      </w:r>
      <w:r w:rsidRPr="001E17BA">
        <w:rPr>
          <w:rFonts w:cs="Times New Roman"/>
          <w:noProof/>
          <w:color w:val="000000" w:themeColor="text1"/>
          <w:sz w:val="22"/>
        </w:rPr>
        <w:t xml:space="preserve"> the matrix for the explanatory variables including </w:t>
      </w:r>
      <w:r w:rsidR="00B22C14">
        <w:rPr>
          <w:rFonts w:cs="Times New Roman"/>
          <w:noProof/>
          <w:color w:val="000000" w:themeColor="text1"/>
          <w:sz w:val="22"/>
        </w:rPr>
        <w:t>product</w:t>
      </w:r>
      <w:r w:rsidRPr="001E17BA">
        <w:rPr>
          <w:rFonts w:cs="Times New Roman"/>
          <w:noProof/>
          <w:color w:val="000000" w:themeColor="text1"/>
          <w:sz w:val="22"/>
        </w:rPr>
        <w:t xml:space="preserve"> price</w:t>
      </w:r>
      <w:r w:rsidR="00B22C14">
        <w:rPr>
          <w:rFonts w:cs="Times New Roman"/>
          <w:noProof/>
          <w:color w:val="000000" w:themeColor="text1"/>
          <w:sz w:val="22"/>
        </w:rPr>
        <w:t>s</w:t>
      </w:r>
      <w:r w:rsidRPr="001E17BA">
        <w:rPr>
          <w:rFonts w:cs="Times New Roman"/>
          <w:noProof/>
          <w:color w:val="000000" w:themeColor="text1"/>
          <w:sz w:val="22"/>
        </w:rPr>
        <w:t>, feature</w:t>
      </w:r>
      <w:r w:rsidR="00B22C14">
        <w:rPr>
          <w:rFonts w:cs="Times New Roman"/>
          <w:noProof/>
          <w:color w:val="000000" w:themeColor="text1"/>
          <w:sz w:val="22"/>
        </w:rPr>
        <w:t>s</w:t>
      </w:r>
      <w:r w:rsidRPr="001E17BA">
        <w:rPr>
          <w:rFonts w:cs="Times New Roman"/>
          <w:noProof/>
          <w:color w:val="000000" w:themeColor="text1"/>
          <w:sz w:val="22"/>
        </w:rPr>
        <w:t>, and display</w:t>
      </w:r>
      <w:r w:rsidR="00B22C14">
        <w:rPr>
          <w:rFonts w:cs="Times New Roman"/>
          <w:noProof/>
          <w:color w:val="000000" w:themeColor="text1"/>
          <w:sz w:val="22"/>
        </w:rPr>
        <w:t>s</w:t>
      </w:r>
      <w:r w:rsidRPr="001E17BA">
        <w:rPr>
          <w:rFonts w:cs="Times New Roman"/>
          <w:noProof/>
          <w:color w:val="000000" w:themeColor="text1"/>
          <w:sz w:val="22"/>
        </w:rPr>
        <w:t xml:space="preserve"> of all the products in the same product category.</w:t>
      </w:r>
    </w:p>
    <w:p w14:paraId="461F8523"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i/>
          <w:noProof/>
          <w:color w:val="000000" w:themeColor="text1"/>
          <w:sz w:val="22"/>
        </w:rPr>
        <w:t>u</w:t>
      </w:r>
      <w:r w:rsidRPr="001E17BA">
        <w:rPr>
          <w:rFonts w:cs="Times New Roman"/>
          <w:noProof/>
          <w:color w:val="000000" w:themeColor="text1"/>
          <w:sz w:val="22"/>
        </w:rPr>
        <w:t xml:space="preserve"> represents the identically distributed error term.</w:t>
      </w:r>
    </w:p>
    <w:p w14:paraId="42436489" w14:textId="0A394B91" w:rsidR="004C569C" w:rsidRPr="001E17BA" w:rsidRDefault="004C569C" w:rsidP="004C569C">
      <w:pPr>
        <w:shd w:val="clear" w:color="auto" w:fill="FFFFFF" w:themeFill="background1"/>
        <w:spacing w:after="0" w:line="360" w:lineRule="auto"/>
        <w:rPr>
          <w:rFonts w:cs="Times New Roman"/>
          <w:noProof/>
          <w:color w:val="000000" w:themeColor="text1"/>
          <w:sz w:val="22"/>
        </w:rPr>
      </w:pPr>
      <m:oMath>
        <m:r>
          <w:rPr>
            <w:rFonts w:ascii="Cambria Math" w:hAnsi="Cambria Math" w:cs="Times New Roman"/>
            <w:noProof/>
            <w:color w:val="000000" w:themeColor="text1"/>
            <w:sz w:val="22"/>
          </w:rPr>
          <m:t>β</m:t>
        </m:r>
      </m:oMath>
      <w:r w:rsidRPr="001E17BA">
        <w:rPr>
          <w:rFonts w:cs="Times New Roman"/>
          <w:noProof/>
          <w:color w:val="000000" w:themeColor="text1"/>
          <w:sz w:val="22"/>
        </w:rPr>
        <w:t xml:space="preserve"> </w:t>
      </w:r>
      <w:r w:rsidR="00BE668B">
        <w:rPr>
          <w:rFonts w:cs="Times New Roman"/>
          <w:noProof/>
          <w:color w:val="000000" w:themeColor="text1"/>
          <w:sz w:val="22"/>
        </w:rPr>
        <w:t>represents</w:t>
      </w:r>
      <w:r w:rsidRPr="001E17BA">
        <w:rPr>
          <w:rFonts w:cs="Times New Roman"/>
          <w:noProof/>
          <w:color w:val="000000" w:themeColor="text1"/>
          <w:sz w:val="22"/>
        </w:rPr>
        <w:t xml:space="preserve"> the vector </w:t>
      </w:r>
      <w:r w:rsidR="00BE668B">
        <w:rPr>
          <w:rFonts w:cs="Times New Roman"/>
          <w:noProof/>
          <w:color w:val="000000" w:themeColor="text1"/>
          <w:sz w:val="22"/>
        </w:rPr>
        <w:t>for</w:t>
      </w:r>
      <w:r w:rsidRPr="001E17BA">
        <w:rPr>
          <w:rFonts w:cs="Times New Roman"/>
          <w:noProof/>
          <w:color w:val="000000" w:themeColor="text1"/>
          <w:sz w:val="22"/>
        </w:rPr>
        <w:t xml:space="preserve"> the parameter coefficients</w:t>
      </w:r>
      <w:r w:rsidR="00BE668B">
        <w:rPr>
          <w:rFonts w:cs="Times New Roman"/>
          <w:noProof/>
          <w:color w:val="000000" w:themeColor="text1"/>
          <w:sz w:val="22"/>
        </w:rPr>
        <w:t>.</w:t>
      </w:r>
      <w:r w:rsidRPr="001E17BA">
        <w:rPr>
          <w:rFonts w:cs="Times New Roman"/>
          <w:noProof/>
          <w:color w:val="000000" w:themeColor="text1"/>
          <w:sz w:val="22"/>
        </w:rPr>
        <w:br/>
      </w:r>
      <w:r w:rsidRPr="001E17BA">
        <w:rPr>
          <w:rFonts w:cs="Times New Roman"/>
          <w:i/>
          <w:noProof/>
          <w:color w:val="000000" w:themeColor="text1"/>
          <w:sz w:val="22"/>
        </w:rPr>
        <w:t>N</w:t>
      </w:r>
      <w:r w:rsidRPr="001E17BA">
        <w:rPr>
          <w:rFonts w:cs="Times New Roman"/>
          <w:noProof/>
          <w:color w:val="000000" w:themeColor="text1"/>
          <w:sz w:val="22"/>
        </w:rPr>
        <w:t xml:space="preserve"> is the total number of SKUs for the category</w:t>
      </w:r>
      <w:r w:rsidR="00BE668B">
        <w:rPr>
          <w:rFonts w:cs="Times New Roman"/>
          <w:noProof/>
          <w:color w:val="000000" w:themeColor="text1"/>
          <w:sz w:val="22"/>
        </w:rPr>
        <w:t>.</w:t>
      </w:r>
      <w:r w:rsidRPr="001E17BA">
        <w:rPr>
          <w:rFonts w:cs="Times New Roman"/>
          <w:noProof/>
          <w:color w:val="000000" w:themeColor="text1"/>
          <w:sz w:val="22"/>
        </w:rPr>
        <w:br/>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E17BA">
        <w:rPr>
          <w:rFonts w:cs="Times New Roman"/>
          <w:noProof/>
          <w:color w:val="000000" w:themeColor="text1"/>
          <w:sz w:val="22"/>
        </w:rPr>
        <w:t xml:space="preserve"> is the shrinkage factor</w:t>
      </w:r>
      <w:r w:rsidR="00BE668B">
        <w:rPr>
          <w:rFonts w:cs="Times New Roman"/>
          <w:noProof/>
          <w:color w:val="000000" w:themeColor="text1"/>
          <w:sz w:val="22"/>
        </w:rPr>
        <w:t>.</w:t>
      </w:r>
    </w:p>
    <w:p w14:paraId="2E74A6E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C348CB1" w14:textId="15640C4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The LASSO procedure imposes a constraint to the sum of the absolute values of the</w:t>
      </w:r>
      <w:r w:rsidR="00B22C14">
        <w:rPr>
          <w:rFonts w:cs="Times New Roman"/>
          <w:color w:val="000000" w:themeColor="text1"/>
          <w:sz w:val="22"/>
        </w:rPr>
        <w:t xml:space="preserve"> models’</w:t>
      </w:r>
      <w:r w:rsidRPr="001E17BA">
        <w:rPr>
          <w:rFonts w:cs="Times New Roman"/>
          <w:color w:val="000000" w:themeColor="text1"/>
          <w:sz w:val="22"/>
        </w:rPr>
        <w:t xml:space="preserve"> parameter coefficients. It removes less relevant explanatory variables by pushing their parameter coefficients towards zero. We control the model simplification process using the </w:t>
      </w:r>
      <w:r w:rsidRPr="001E17BA">
        <w:rPr>
          <w:rFonts w:cs="Times New Roman"/>
          <w:noProof/>
          <w:color w:val="000000" w:themeColor="text1"/>
          <w:sz w:val="22"/>
        </w:rPr>
        <w:t xml:space="preserve">shrinkage </w:t>
      </w:r>
      <w:r w:rsidRPr="001E17BA">
        <w:rPr>
          <w:rFonts w:cs="Times New Roman"/>
          <w:color w:val="000000" w:themeColor="text1"/>
          <w:sz w:val="22"/>
        </w:rPr>
        <w:t>factor based on</w:t>
      </w:r>
      <w:r w:rsidR="0035133A">
        <w:rPr>
          <w:rFonts w:cs="Times New Roman"/>
          <w:color w:val="000000" w:themeColor="text1"/>
          <w:sz w:val="22"/>
        </w:rPr>
        <w:t xml:space="preserve"> 10-fold cross validation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&amp; Fildes, 2017; Ma et al., 2016)</w:t>
      </w:r>
      <w:r w:rsidRPr="001E17BA">
        <w:rPr>
          <w:rFonts w:cs="Times New Roman"/>
          <w:color w:val="000000" w:themeColor="text1"/>
          <w:sz w:val="22"/>
        </w:rPr>
        <w:fldChar w:fldCharType="end"/>
      </w:r>
      <w:r w:rsidRPr="001E17BA">
        <w:rPr>
          <w:rStyle w:val="FootnoteReference"/>
          <w:rFonts w:cs="Times New Roman"/>
          <w:color w:val="000000" w:themeColor="text1"/>
          <w:sz w:val="22"/>
        </w:rPr>
        <w:footnoteReference w:id="8"/>
      </w:r>
      <w:r w:rsidRPr="001E17BA">
        <w:rPr>
          <w:rFonts w:cs="Times New Roman"/>
          <w:color w:val="000000" w:themeColor="text1"/>
          <w:sz w:val="22"/>
        </w:rPr>
        <w:t xml:space="preserve">. </w:t>
      </w:r>
    </w:p>
    <w:p w14:paraId="17063DC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657D3FE7" w14:textId="507E4E1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At the second stage, we construct the General Autoregressive Distributive Lag (ADL) model based on the variables retained by the LASSO procedure with their dynamic terms</w:t>
      </w:r>
      <w:r w:rsidR="00B22C14">
        <w:rPr>
          <w:rFonts w:cs="Times New Roman"/>
          <w:color w:val="000000" w:themeColor="text1"/>
          <w:sz w:val="22"/>
        </w:rPr>
        <w:t xml:space="preserve"> (Huang et al. 2014)</w:t>
      </w:r>
      <w:r w:rsidRPr="001E17BA">
        <w:rPr>
          <w:rFonts w:cs="Times New Roman"/>
          <w:color w:val="000000" w:themeColor="text1"/>
          <w:sz w:val="22"/>
        </w:rPr>
        <w:t xml:space="preserve">. </w:t>
      </w:r>
      <w:r w:rsidR="00DF6082" w:rsidRPr="001E17BA">
        <w:rPr>
          <w:rFonts w:cs="Times New Roman"/>
          <w:color w:val="000000" w:themeColor="text1"/>
          <w:sz w:val="22"/>
        </w:rPr>
        <w:t xml:space="preserve">One </w:t>
      </w:r>
      <w:r w:rsidR="00DF6082" w:rsidRPr="001E17BA">
        <w:rPr>
          <w:rFonts w:cs="Times New Roman"/>
          <w:noProof/>
          <w:color w:val="000000" w:themeColor="text1"/>
          <w:sz w:val="22"/>
        </w:rPr>
        <w:t>limitation of</w:t>
      </w:r>
      <w:r w:rsidR="00DF6082" w:rsidRPr="001E17BA">
        <w:rPr>
          <w:rFonts w:cs="Times New Roman"/>
          <w:color w:val="000000" w:themeColor="text1"/>
          <w:sz w:val="22"/>
        </w:rPr>
        <w:t xml:space="preserve"> the LASSO procedure is that it may potentially miss important variables under the condition of high multicollinearity </w:t>
      </w:r>
      <w:r w:rsidR="00DF6082" w:rsidRPr="001E17BA">
        <w:rPr>
          <w:rFonts w:cs="Times New Roman"/>
          <w:color w:val="000000" w:themeColor="text1"/>
          <w:sz w:val="22"/>
        </w:rPr>
        <w:fldChar w:fldCharType="begin"/>
      </w:r>
      <w:r w:rsidR="00DF6082">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F6082" w:rsidRPr="001E17BA">
        <w:rPr>
          <w:rFonts w:cs="Times New Roman"/>
          <w:color w:val="000000" w:themeColor="text1"/>
          <w:sz w:val="22"/>
        </w:rPr>
        <w:fldChar w:fldCharType="separate"/>
      </w:r>
      <w:r w:rsidR="00DF6082">
        <w:rPr>
          <w:rFonts w:cs="Times New Roman"/>
          <w:noProof/>
          <w:color w:val="000000" w:themeColor="text1"/>
          <w:sz w:val="22"/>
        </w:rPr>
        <w:t>(Fan &amp; Lv, 2008; Ma et al., 2016)</w:t>
      </w:r>
      <w:r w:rsidR="00DF6082" w:rsidRPr="001E17BA">
        <w:rPr>
          <w:rFonts w:cs="Times New Roman"/>
          <w:color w:val="000000" w:themeColor="text1"/>
          <w:sz w:val="22"/>
        </w:rPr>
        <w:fldChar w:fldCharType="end"/>
      </w:r>
      <w:r w:rsidR="00DF6082" w:rsidRPr="001E17BA">
        <w:rPr>
          <w:rFonts w:cs="Times New Roman"/>
          <w:color w:val="000000" w:themeColor="text1"/>
          <w:sz w:val="22"/>
        </w:rPr>
        <w:t xml:space="preserve">. In practice, retailers tend to promote relevant products at the same time, which may even increase the multicollinearity. </w:t>
      </w:r>
      <w:r w:rsidR="00747EBA">
        <w:rPr>
          <w:rFonts w:cs="Times New Roman"/>
          <w:color w:val="000000" w:themeColor="text1"/>
          <w:sz w:val="22"/>
        </w:rPr>
        <w:t xml:space="preserve">Therefore, we include the marketing variables of the focal product in the general ADL model. </w:t>
      </w:r>
      <w:r w:rsidRPr="001E17BA">
        <w:rPr>
          <w:rFonts w:cs="Times New Roman"/>
          <w:color w:val="000000" w:themeColor="text1"/>
          <w:sz w:val="22"/>
        </w:rPr>
        <w:t xml:space="preserve">The general ADL model </w:t>
      </w:r>
      <w:proofErr w:type="gramStart"/>
      <w:r w:rsidRPr="001E17BA">
        <w:rPr>
          <w:rFonts w:cs="Times New Roman"/>
          <w:color w:val="000000" w:themeColor="text1"/>
          <w:sz w:val="22"/>
        </w:rPr>
        <w:t>takes into account</w:t>
      </w:r>
      <w:proofErr w:type="gramEnd"/>
      <w:r w:rsidRPr="001E17BA">
        <w:rPr>
          <w:rFonts w:cs="Times New Roman"/>
          <w:color w:val="000000" w:themeColor="text1"/>
          <w:sz w:val="22"/>
        </w:rPr>
        <w:t xml:space="preserve"> the dynamic effect of the (LASSO retained) marketing activity variables as well as a term capturing the potential trend, four-week seasonality, and calendar events. The general ADL model can be represented as:</w:t>
      </w:r>
    </w:p>
    <w:p w14:paraId="110972BD" w14:textId="77777777" w:rsidR="004C569C" w:rsidRPr="001E17BA" w:rsidRDefault="000C1B08"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0636BF1B" w14:textId="77777777" w:rsidR="005008BF" w:rsidRDefault="005008BF" w:rsidP="004C569C">
      <w:pPr>
        <w:pStyle w:val="ListParagraph"/>
        <w:shd w:val="clear" w:color="auto" w:fill="FFFFFF" w:themeFill="background1"/>
        <w:spacing w:after="0" w:line="360" w:lineRule="auto"/>
        <w:ind w:left="0"/>
        <w:rPr>
          <w:rFonts w:cs="Times New Roman"/>
          <w:color w:val="000000" w:themeColor="text1"/>
          <w:sz w:val="22"/>
        </w:rPr>
      </w:pPr>
    </w:p>
    <w:p w14:paraId="32836CC4" w14:textId="1046C66B"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1E17BA">
        <w:rPr>
          <w:rFonts w:cs="Times New Roman"/>
          <w:color w:val="000000" w:themeColor="text1"/>
          <w:sz w:val="22"/>
        </w:rPr>
        <w:t>.</w:t>
      </w:r>
    </w:p>
    <w:p w14:paraId="76F06634" w14:textId="42EDD9C1"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time</m:t>
        </m:r>
      </m:oMath>
      <w:r w:rsidRPr="001E17BA">
        <w:rPr>
          <w:rFonts w:cs="Times New Roman"/>
          <w:color w:val="000000" w:themeColor="text1"/>
          <w:sz w:val="22"/>
        </w:rPr>
        <w:t xml:space="preserve"> is the term which captures any potential trend during the estimation period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(Song &amp; Witt, 2003)</w:t>
      </w:r>
      <w:r w:rsidRPr="001E17BA">
        <w:rPr>
          <w:rFonts w:cs="Times New Roman"/>
          <w:color w:val="000000" w:themeColor="text1"/>
          <w:sz w:val="22"/>
        </w:rPr>
        <w:fldChar w:fldCharType="end"/>
      </w:r>
      <w:r w:rsidRPr="001E17BA">
        <w:rPr>
          <w:rFonts w:cs="Times New Roman"/>
          <w:color w:val="000000" w:themeColor="text1"/>
          <w:sz w:val="22"/>
        </w:rPr>
        <w:t>.</w:t>
      </w:r>
    </w:p>
    <w:p w14:paraId="7F8DD245" w14:textId="77777777" w:rsidR="004C569C" w:rsidRPr="001E17BA" w:rsidRDefault="004C569C" w:rsidP="004C569C">
      <w:pPr>
        <w:pStyle w:val="ListParagraph"/>
        <w:shd w:val="clear" w:color="auto" w:fill="FFFFFF" w:themeFill="background1"/>
        <w:spacing w:after="0" w:line="360" w:lineRule="auto"/>
        <w:ind w:left="0"/>
        <w:rPr>
          <w:rFonts w:cs="Times New Roman"/>
          <w:i/>
          <w:color w:val="000000" w:themeColor="text1"/>
          <w:sz w:val="22"/>
        </w:rPr>
      </w:pP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represent the log price of the focal product and a competitive product, </w:t>
      </w:r>
      <w:proofErr w:type="gramStart"/>
      <w:r w:rsidRPr="001E17BA">
        <w:rPr>
          <w:rFonts w:cs="Times New Roman"/>
          <w:i/>
          <w:color w:val="000000" w:themeColor="text1"/>
          <w:sz w:val="22"/>
        </w:rPr>
        <w:t>m</w:t>
      </w:r>
      <w:r w:rsidRPr="001E17BA">
        <w:rPr>
          <w:rFonts w:cs="Times New Roman"/>
          <w:color w:val="000000" w:themeColor="text1"/>
          <w:sz w:val="22"/>
        </w:rPr>
        <w:t>,  at</w:t>
      </w:r>
      <w:proofErr w:type="gramEnd"/>
      <w:r w:rsidRPr="001E17BA">
        <w:rPr>
          <w:rFonts w:cs="Times New Roman"/>
          <w:color w:val="000000" w:themeColor="text1"/>
          <w:sz w:val="22"/>
        </w:rPr>
        <w:t xml:space="preserve"> week </w:t>
      </w:r>
      <m:oMath>
        <m:r>
          <w:rPr>
            <w:rFonts w:ascii="Cambria Math" w:hAnsi="Cambria Math" w:cs="Times New Roman"/>
            <w:color w:val="000000" w:themeColor="text1"/>
            <w:sz w:val="22"/>
          </w:rPr>
          <m:t>t-j</m:t>
        </m:r>
      </m:oMath>
      <w:r w:rsidRPr="001E17BA">
        <w:rPr>
          <w:rFonts w:cs="Times New Roman"/>
          <w:color w:val="000000" w:themeColor="text1"/>
          <w:sz w:val="22"/>
        </w:rPr>
        <w:t>.</w:t>
      </w:r>
    </w:p>
    <w:p w14:paraId="7EC8AB28" w14:textId="77777777" w:rsidR="004C569C" w:rsidRPr="001E17BA" w:rsidRDefault="000C1B08"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represents the Feature dummy for the focal product at week </w:t>
      </w:r>
      <m:oMath>
        <m:r>
          <w:rPr>
            <w:rFonts w:ascii="Cambria Math" w:hAnsi="Cambria Math" w:cs="Times New Roman"/>
            <w:color w:val="000000" w:themeColor="text1"/>
            <w:sz w:val="22"/>
          </w:rPr>
          <m:t>t-j</m:t>
        </m:r>
      </m:oMath>
      <w:r w:rsidR="004C569C" w:rsidRPr="001E17BA">
        <w:rPr>
          <w:rFonts w:cs="Times New Roman"/>
          <w:color w:val="000000" w:themeColor="text1"/>
          <w:sz w:val="22"/>
        </w:rPr>
        <w:t>.</w:t>
      </w:r>
    </w:p>
    <w:p w14:paraId="735B14BD" w14:textId="77777777" w:rsidR="004C569C" w:rsidRPr="001E17BA" w:rsidRDefault="000C1B08"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oMath>
      <w:r w:rsidR="004C569C" w:rsidRPr="001E17BA">
        <w:rPr>
          <w:rFonts w:cs="Times New Roman"/>
          <w:color w:val="000000" w:themeColor="text1"/>
          <w:sz w:val="22"/>
        </w:rPr>
        <w:t xml:space="preserve"> is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d</m:t>
            </m:r>
          </m:e>
          <m:sup>
            <m:r>
              <w:rPr>
                <w:rFonts w:ascii="Cambria Math" w:hAnsi="Cambria Math" w:cs="Times New Roman"/>
                <w:color w:val="000000" w:themeColor="text1"/>
                <w:sz w:val="22"/>
              </w:rPr>
              <m:t>th</m:t>
            </m:r>
          </m:sup>
        </m:sSup>
      </m:oMath>
      <w:r w:rsidR="004C569C" w:rsidRPr="001E17BA">
        <w:rPr>
          <w:rFonts w:cs="Times New Roman"/>
          <w:color w:val="000000" w:themeColor="text1"/>
          <w:sz w:val="22"/>
        </w:rPr>
        <w:t xml:space="preserve"> four-week-dummy variable.</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004C569C" w:rsidRPr="001E17BA">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004C569C" w:rsidRPr="001E17BA" w:rsidDel="002F64BB">
        <w:rPr>
          <w:rFonts w:cs="Times New Roman"/>
          <w:color w:val="000000" w:themeColor="text1"/>
          <w:sz w:val="22"/>
        </w:rPr>
        <w:t xml:space="preserve"> </w:t>
      </w:r>
      <w:r w:rsidR="004C569C" w:rsidRPr="001E17BA">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004C569C" w:rsidRPr="001E17BA">
        <w:rPr>
          <w:rFonts w:cs="Times New Roman"/>
          <w:color w:val="000000" w:themeColor="text1"/>
          <w:sz w:val="22"/>
        </w:rPr>
        <w:t xml:space="preserve">. The dummy variable represents the week of the calendar event when </w:t>
      </w:r>
      <m:oMath>
        <m:r>
          <w:rPr>
            <w:rFonts w:ascii="Cambria Math" w:hAnsi="Cambria Math" w:cs="Times New Roman"/>
            <w:color w:val="000000" w:themeColor="text1"/>
            <w:sz w:val="22"/>
          </w:rPr>
          <m:t>v=0</m:t>
        </m:r>
      </m:oMath>
      <w:proofErr w:type="gramStart"/>
      <w:r w:rsidR="004C569C" w:rsidRPr="001E17BA">
        <w:rPr>
          <w:rFonts w:cs="Times New Roman"/>
          <w:color w:val="000000" w:themeColor="text1"/>
          <w:sz w:val="22"/>
        </w:rPr>
        <w:t>, ,</w:t>
      </w:r>
      <w:proofErr w:type="gramEnd"/>
      <w:r w:rsidR="004C569C" w:rsidRPr="001E17BA">
        <w:rPr>
          <w:rFonts w:cs="Times New Roman"/>
          <w:color w:val="000000" w:themeColor="text1"/>
          <w:sz w:val="22"/>
        </w:rPr>
        <w:t xml:space="preserve"> and the week before the event if </w:t>
      </w:r>
      <m:oMath>
        <m:r>
          <w:rPr>
            <w:rFonts w:ascii="Cambria Math" w:hAnsi="Cambria Math" w:cs="Times New Roman"/>
            <w:color w:val="000000" w:themeColor="text1"/>
            <w:sz w:val="22"/>
          </w:rPr>
          <m:t>v=1</m:t>
        </m:r>
      </m:oMath>
      <w:r w:rsidR="004C569C" w:rsidRPr="001E17BA">
        <w:rPr>
          <w:rFonts w:cs="Times New Roman"/>
          <w:color w:val="000000" w:themeColor="text1"/>
          <w:sz w:val="22"/>
        </w:rPr>
        <w:t xml:space="preserve">. </w:t>
      </w:r>
      <m:oMath>
        <m:r>
          <w:rPr>
            <w:rFonts w:ascii="Cambria Math" w:hAnsi="Cambria Math" w:cs="Times New Roman"/>
            <w:color w:val="000000" w:themeColor="text1"/>
            <w:sz w:val="22"/>
          </w:rPr>
          <m:t>c</m:t>
        </m:r>
      </m:oMath>
      <w:r w:rsidR="004C569C" w:rsidRPr="001E17BA">
        <w:rPr>
          <w:rFonts w:cs="Times New Roman"/>
          <w:color w:val="000000" w:themeColor="text1"/>
          <w:sz w:val="22"/>
        </w:rPr>
        <w:t xml:space="preserve"> takes the values from 1 to 9 representing all the calendar events</w:t>
      </w:r>
      <w:r w:rsidR="004C569C" w:rsidRPr="001E17BA">
        <w:rPr>
          <w:rStyle w:val="FootnoteReference"/>
          <w:rFonts w:cs="Times New Roman"/>
          <w:i/>
          <w:color w:val="000000" w:themeColor="text1"/>
          <w:sz w:val="22"/>
        </w:rPr>
        <w:footnoteReference w:id="9"/>
      </w:r>
      <w:r w:rsidR="004C569C" w:rsidRPr="001E17BA">
        <w:rPr>
          <w:rFonts w:cs="Times New Roman"/>
          <w:color w:val="000000" w:themeColor="text1"/>
          <w:sz w:val="22"/>
        </w:rPr>
        <w:t>.</w:t>
      </w:r>
    </w:p>
    <w:p w14:paraId="08379691" w14:textId="77777777" w:rsidR="004C569C" w:rsidRPr="001E17BA" w:rsidRDefault="000C1B08"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004C569C" w:rsidRPr="001E17BA">
        <w:rPr>
          <w:rFonts w:cs="Times New Roman"/>
          <w:color w:val="000000" w:themeColor="text1"/>
          <w:sz w:val="22"/>
        </w:rPr>
        <w:t xml:space="preserve"> are the parameters.</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004C569C" w:rsidRPr="001E17BA">
        <w:rPr>
          <w:rFonts w:cs="Times New Roman"/>
          <w:color w:val="000000" w:themeColor="text1"/>
          <w:sz w:val="22"/>
        </w:rPr>
        <w:t xml:space="preserve"> is the error term and we assume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004C569C" w:rsidRPr="001E17BA">
        <w:rPr>
          <w:rFonts w:cs="Times New Roman"/>
          <w:color w:val="000000" w:themeColor="text1"/>
          <w:sz w:val="22"/>
        </w:rPr>
        <w:t>.</w:t>
      </w:r>
    </w:p>
    <w:p w14:paraId="5797EE8C" w14:textId="2301ECBD"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L</m:t>
        </m:r>
      </m:oMath>
      <w:r w:rsidRPr="001E17BA">
        <w:rPr>
          <w:rFonts w:cs="Times New Roman"/>
          <w:color w:val="000000" w:themeColor="text1"/>
          <w:sz w:val="22"/>
        </w:rPr>
        <w:t xml:space="preserve"> is the order of the lags and is set as </w:t>
      </w:r>
      <w:proofErr w:type="gramStart"/>
      <w:r w:rsidRPr="001E17BA">
        <w:rPr>
          <w:rFonts w:cs="Times New Roman"/>
          <w:color w:val="000000" w:themeColor="text1"/>
          <w:sz w:val="22"/>
        </w:rPr>
        <w:t>2.</w:t>
      </w:r>
      <w:proofErr w:type="gramEnd"/>
    </w:p>
    <w:p w14:paraId="7AA761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M</m:t>
        </m:r>
      </m:oMath>
      <w:r w:rsidRPr="001E17BA">
        <w:rPr>
          <w:rFonts w:cs="Times New Roman"/>
          <w:i/>
          <w:color w:val="000000" w:themeColor="text1"/>
          <w:sz w:val="22"/>
        </w:rPr>
        <w:t xml:space="preserve">, </w:t>
      </w:r>
      <m:oMath>
        <m:r>
          <w:rPr>
            <w:rFonts w:ascii="Cambria Math" w:hAnsi="Cambria Math" w:cs="Times New Roman"/>
            <w:color w:val="000000" w:themeColor="text1"/>
            <w:sz w:val="22"/>
          </w:rPr>
          <m:t>N</m:t>
        </m:r>
      </m:oMath>
      <w:r w:rsidRPr="001E17BA">
        <w:rPr>
          <w:rFonts w:cs="Times New Roman"/>
          <w:i/>
          <w:color w:val="000000" w:themeColor="text1"/>
          <w:sz w:val="22"/>
        </w:rPr>
        <w:t xml:space="preserve">, </w:t>
      </w:r>
      <w:r w:rsidRPr="001E17BA">
        <w:rPr>
          <w:rFonts w:cs="Times New Roman"/>
          <w:color w:val="000000" w:themeColor="text1"/>
          <w:sz w:val="22"/>
        </w:rPr>
        <w:t>and</w:t>
      </w:r>
      <w:r w:rsidRPr="001E17BA">
        <w:rPr>
          <w:rFonts w:cs="Times New Roman"/>
          <w:i/>
          <w:color w:val="000000" w:themeColor="text1"/>
          <w:sz w:val="22"/>
        </w:rPr>
        <w:t xml:space="preserve"> </w:t>
      </w:r>
      <m:oMath>
        <m:r>
          <w:rPr>
            <w:rFonts w:ascii="Cambria Math" w:hAnsi="Cambria Math" w:cs="Times New Roman"/>
            <w:color w:val="000000" w:themeColor="text1"/>
            <w:sz w:val="22"/>
          </w:rPr>
          <m:t>P</m:t>
        </m:r>
      </m:oMath>
      <w:r w:rsidRPr="001E17BA">
        <w:rPr>
          <w:rFonts w:cs="Times New Roman"/>
          <w:color w:val="000000" w:themeColor="text1"/>
          <w:sz w:val="22"/>
        </w:rPr>
        <w:t xml:space="preserve"> are the numbers of selected competitive price, Feature, and Display variables for the product category.</w:t>
      </w:r>
    </w:p>
    <w:p w14:paraId="025BFF0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E5256ED" w14:textId="210F9FF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then simplify the general ADL model using the LASSO procedure (we refer to this simplified model as the ADL-</w:t>
      </w:r>
      <w:r w:rsidRPr="001E17BA">
        <w:rPr>
          <w:rFonts w:cs="Times New Roman"/>
          <w:noProof/>
          <w:color w:val="000000" w:themeColor="text1"/>
          <w:sz w:val="22"/>
        </w:rPr>
        <w:t>raw model thereafter)</w:t>
      </w:r>
      <w:r w:rsidRPr="001E17BA">
        <w:rPr>
          <w:rFonts w:cs="Times New Roman"/>
          <w:color w:val="000000" w:themeColor="text1"/>
          <w:sz w:val="22"/>
        </w:rPr>
        <w:t xml:space="preserve">. Previous studies indicate that models simplified by the LASSO procedure have good forecasting performance and outperform traditional models specified based on statistical significance </w:t>
      </w:r>
      <w:r w:rsidRPr="001E17B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(Epprecht, Guegan, &amp; Veiga, 2013;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r w:rsidR="00896500">
        <w:rPr>
          <w:rFonts w:cs="Times New Roman"/>
          <w:color w:val="000000" w:themeColor="text1"/>
          <w:sz w:val="22"/>
        </w:rPr>
        <w:t>The LASSO procedure also enables the</w:t>
      </w:r>
      <w:r w:rsidRPr="001E17BA">
        <w:rPr>
          <w:rFonts w:cs="Times New Roman"/>
          <w:color w:val="000000" w:themeColor="text1"/>
          <w:sz w:val="22"/>
        </w:rPr>
        <w:t xml:space="preserve"> automation of the statistical forecasting </w:t>
      </w:r>
      <w:r w:rsidR="00896500">
        <w:rPr>
          <w:rFonts w:cs="Times New Roman"/>
          <w:color w:val="000000" w:themeColor="text1"/>
          <w:sz w:val="22"/>
        </w:rPr>
        <w:t xml:space="preserve">task which </w:t>
      </w:r>
      <w:r w:rsidRPr="001E17BA">
        <w:rPr>
          <w:rFonts w:cs="Times New Roman"/>
          <w:color w:val="000000" w:themeColor="text1"/>
          <w:sz w:val="22"/>
        </w:rPr>
        <w:t xml:space="preserve">becomes essential as typically grocery retailers stock a </w:t>
      </w:r>
      <w:r w:rsidRPr="001E17BA">
        <w:rPr>
          <w:rFonts w:cs="Times New Roman"/>
          <w:noProof/>
          <w:color w:val="000000" w:themeColor="text1"/>
          <w:sz w:val="22"/>
        </w:rPr>
        <w:t>tremendous number</w:t>
      </w:r>
      <w:r w:rsidRPr="001E17BA">
        <w:rPr>
          <w:rFonts w:cs="Times New Roman"/>
          <w:color w:val="000000" w:themeColor="text1"/>
          <w:sz w:val="22"/>
        </w:rPr>
        <w:t xml:space="preserve"> of SKUs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(Cooper et al., 1999)</w:t>
      </w:r>
      <w:r w:rsidRPr="001E17BA">
        <w:rPr>
          <w:rFonts w:cs="Times New Roman"/>
          <w:color w:val="000000" w:themeColor="text1"/>
          <w:sz w:val="22"/>
        </w:rPr>
        <w:fldChar w:fldCharType="end"/>
      </w:r>
      <w:r w:rsidRPr="001E17BA">
        <w:rPr>
          <w:rFonts w:cs="Times New Roman"/>
          <w:color w:val="000000" w:themeColor="text1"/>
          <w:sz w:val="22"/>
        </w:rPr>
        <w:t xml:space="preserve">. </w:t>
      </w:r>
      <w:r w:rsidR="00896500">
        <w:rPr>
          <w:rFonts w:cs="Times New Roman"/>
          <w:color w:val="000000" w:themeColor="text1"/>
          <w:sz w:val="22"/>
        </w:rPr>
        <w:t>However, t</w:t>
      </w:r>
      <w:r w:rsidRPr="001E17BA">
        <w:rPr>
          <w:rFonts w:cs="Times New Roman"/>
          <w:color w:val="000000" w:themeColor="text1"/>
          <w:sz w:val="22"/>
        </w:rPr>
        <w:t xml:space="preserve">o mitigate the </w:t>
      </w:r>
      <w:r w:rsidR="00896500">
        <w:rPr>
          <w:rFonts w:cs="Times New Roman"/>
          <w:color w:val="000000" w:themeColor="text1"/>
          <w:sz w:val="22"/>
        </w:rPr>
        <w:t xml:space="preserve">LASSO procedure’s </w:t>
      </w:r>
      <w:r w:rsidR="00747EBA">
        <w:rPr>
          <w:rFonts w:cs="Times New Roman"/>
          <w:color w:val="000000" w:themeColor="text1"/>
          <w:sz w:val="22"/>
        </w:rPr>
        <w:t xml:space="preserve">limitation of </w:t>
      </w:r>
      <w:r w:rsidR="00896500">
        <w:rPr>
          <w:rFonts w:cs="Times New Roman"/>
          <w:color w:val="000000" w:themeColor="text1"/>
          <w:sz w:val="22"/>
        </w:rPr>
        <w:t xml:space="preserve">missing important variables </w:t>
      </w:r>
      <w:r w:rsidR="00747EBA">
        <w:rPr>
          <w:rFonts w:cs="Times New Roman"/>
          <w:color w:val="000000" w:themeColor="text1"/>
          <w:sz w:val="22"/>
        </w:rPr>
        <w:t>due to multicollinearity</w:t>
      </w:r>
      <w:r w:rsidRPr="001E17BA">
        <w:rPr>
          <w:rFonts w:cs="Times New Roman"/>
          <w:color w:val="000000" w:themeColor="text1"/>
          <w:sz w:val="22"/>
        </w:rPr>
        <w:t xml:space="preserve">, we construct the following supplementary parallel model which only includes the price and promotion variables of the focal product: </w:t>
      </w:r>
    </w:p>
    <w:p w14:paraId="57DD9738" w14:textId="77777777" w:rsidR="004C569C" w:rsidRPr="001E17BA" w:rsidRDefault="000C1B08"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515B5371" w14:textId="77777777" w:rsidR="000F3E12" w:rsidRDefault="004C569C" w:rsidP="000F3E12">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lastRenderedPageBreak/>
        <w:t xml:space="preserve"> </w:t>
      </w:r>
    </w:p>
    <w:p w14:paraId="5722957F" w14:textId="7C6532D0" w:rsidR="004C569C" w:rsidRPr="001E17BA" w:rsidRDefault="004C569C" w:rsidP="000F3E12">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We also simplify this model using the LASSO procedure (we refer to this simplified model as the ADL-</w:t>
      </w:r>
      <w:r w:rsidRPr="001E17BA">
        <w:rPr>
          <w:rFonts w:cs="Times New Roman"/>
          <w:noProof/>
          <w:color w:val="000000" w:themeColor="text1"/>
          <w:sz w:val="22"/>
        </w:rPr>
        <w:t>own model thereafter</w:t>
      </w:r>
      <w:r w:rsidRPr="001E17BA">
        <w:rPr>
          <w:rFonts w:cs="Times New Roman"/>
          <w:color w:val="000000" w:themeColor="text1"/>
          <w:sz w:val="22"/>
        </w:rPr>
        <w:t>). We then incorporate the variables retained by the ADL-own model into the ADL-raw model (we refer the resulted model as the ADL-</w:t>
      </w:r>
      <w:r w:rsidRPr="001E17BA">
        <w:rPr>
          <w:rFonts w:cs="Times New Roman"/>
          <w:noProof/>
          <w:color w:val="000000" w:themeColor="text1"/>
          <w:sz w:val="22"/>
        </w:rPr>
        <w:t>intra</w:t>
      </w:r>
      <w:r w:rsidRPr="001E17BA">
        <w:rPr>
          <w:rFonts w:cs="Times New Roman"/>
          <w:color w:val="000000" w:themeColor="text1"/>
          <w:sz w:val="22"/>
        </w:rPr>
        <w:t xml:space="preserve"> model). We include the variables in the ADL-own model because previous studies suggest that promotional variables of the focal variable are usually more important compared to variables of other products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(Bucklin, Gupta, &amp; Siddarth, 1998)</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We, therefore,</w:t>
      </w:r>
      <w:r w:rsidRPr="001E17BA">
        <w:rPr>
          <w:rFonts w:cs="Times New Roman"/>
          <w:color w:val="000000" w:themeColor="text1"/>
          <w:sz w:val="22"/>
        </w:rPr>
        <w:t xml:space="preserve"> reduce the probability of (wrongfully) discarding them at a cost of efficiency.</w:t>
      </w:r>
    </w:p>
    <w:p w14:paraId="64CE070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F03B82" w14:textId="77777777" w:rsidR="004C569C" w:rsidRPr="001E17BA" w:rsidRDefault="004C569C" w:rsidP="004C569C">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2.</w:t>
      </w:r>
      <w:r w:rsidRPr="001E17BA">
        <w:rPr>
          <w:rFonts w:cs="Times New Roman"/>
          <w:color w:val="000000" w:themeColor="text1"/>
          <w:sz w:val="22"/>
        </w:rPr>
        <w:tab/>
        <w:t>An illustration for the three-stages of the ADL-</w:t>
      </w:r>
      <w:r w:rsidRPr="001E17BA">
        <w:rPr>
          <w:rFonts w:cs="Times New Roman"/>
          <w:noProof/>
          <w:color w:val="000000" w:themeColor="text1"/>
          <w:sz w:val="22"/>
        </w:rPr>
        <w:t>intra</w:t>
      </w:r>
      <w:r w:rsidRPr="001E17BA">
        <w:rPr>
          <w:rFonts w:cs="Times New Roman"/>
          <w:color w:val="000000" w:themeColor="text1"/>
          <w:sz w:val="22"/>
        </w:rPr>
        <w:t>-EWC model</w:t>
      </w:r>
    </w:p>
    <w:p w14:paraId="59E8C2D1" w14:textId="053AE50E" w:rsidR="001870D7"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r w:rsidR="001870D7">
        <w:rPr>
          <w:rFonts w:cs="Times New Roman"/>
          <w:noProof/>
          <w:color w:val="000000" w:themeColor="text1"/>
          <w:sz w:val="22"/>
        </w:rPr>
        <w:drawing>
          <wp:inline distT="0" distB="0" distL="0" distR="0" wp14:anchorId="069FBD35" wp14:editId="3AD1EFE9">
            <wp:extent cx="5317269" cy="4230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835" cy="4239844"/>
                    </a:xfrm>
                    <a:prstGeom prst="rect">
                      <a:avLst/>
                    </a:prstGeom>
                    <a:noFill/>
                  </pic:spPr>
                </pic:pic>
              </a:graphicData>
            </a:graphic>
          </wp:inline>
        </w:drawing>
      </w:r>
    </w:p>
    <w:p w14:paraId="4EB53DBD" w14:textId="77777777" w:rsidR="001870D7" w:rsidRPr="001E17BA" w:rsidRDefault="001870D7" w:rsidP="004C569C">
      <w:pPr>
        <w:shd w:val="clear" w:color="auto" w:fill="FFFFFF" w:themeFill="background1"/>
        <w:spacing w:after="0" w:line="360" w:lineRule="auto"/>
        <w:rPr>
          <w:rFonts w:cs="Times New Roman"/>
          <w:color w:val="000000" w:themeColor="text1"/>
          <w:sz w:val="22"/>
        </w:rPr>
      </w:pPr>
    </w:p>
    <w:p w14:paraId="4C1B0434" w14:textId="77777777" w:rsidR="00612C69" w:rsidRDefault="004C569C" w:rsidP="004C569C">
      <w:pPr>
        <w:shd w:val="clear" w:color="auto" w:fill="FFFFFF" w:themeFill="background1"/>
        <w:spacing w:after="0" w:line="360" w:lineRule="auto"/>
        <w:rPr>
          <w:ins w:id="1370" w:author="Huang T  Dr (Surrey Business Schl)" w:date="2018-09-25T13:26:00Z"/>
          <w:rFonts w:cs="Times New Roman"/>
          <w:color w:val="000000" w:themeColor="text1"/>
          <w:sz w:val="22"/>
        </w:rPr>
      </w:pPr>
      <w:r w:rsidRPr="001E17BA">
        <w:rPr>
          <w:rFonts w:cs="Times New Roman"/>
          <w:color w:val="000000" w:themeColor="text1"/>
          <w:sz w:val="22"/>
        </w:rPr>
        <w:t>At the final stage, we integrate the ADL-</w:t>
      </w:r>
      <w:r w:rsidRPr="001E17BA">
        <w:rPr>
          <w:rFonts w:cs="Times New Roman"/>
          <w:noProof/>
          <w:color w:val="000000" w:themeColor="text1"/>
          <w:sz w:val="22"/>
        </w:rPr>
        <w:t>intra</w:t>
      </w:r>
      <w:r w:rsidRPr="001E17BA">
        <w:rPr>
          <w:rFonts w:cs="Times New Roman"/>
          <w:color w:val="000000" w:themeColor="text1"/>
          <w:sz w:val="22"/>
        </w:rPr>
        <w:t xml:space="preserve"> model with the EWC method and the IC method respectively to </w:t>
      </w:r>
      <w:proofErr w:type="gramStart"/>
      <w:r w:rsidRPr="001E17BA">
        <w:rPr>
          <w:rFonts w:cs="Times New Roman"/>
          <w:color w:val="000000" w:themeColor="text1"/>
          <w:sz w:val="22"/>
        </w:rPr>
        <w:t>take into account</w:t>
      </w:r>
      <w:proofErr w:type="gramEnd"/>
      <w:r w:rsidRPr="001E17BA">
        <w:rPr>
          <w:rFonts w:cs="Times New Roman"/>
          <w:color w:val="000000" w:themeColor="text1"/>
          <w:sz w:val="22"/>
        </w:rPr>
        <w:t xml:space="preserve"> the </w:t>
      </w:r>
      <w:del w:id="1371" w:author="Huang T  Dr (Surrey Business Schl)" w:date="2018-09-19T18:25:00Z">
        <w:r w:rsidRPr="001E17BA" w:rsidDel="00DE758E">
          <w:rPr>
            <w:rFonts w:cs="Times New Roman"/>
            <w:noProof/>
            <w:color w:val="000000" w:themeColor="text1"/>
            <w:sz w:val="22"/>
          </w:rPr>
          <w:delText>structural</w:delText>
        </w:r>
        <w:r w:rsidRPr="001E17BA" w:rsidDel="00DE758E">
          <w:rPr>
            <w:rFonts w:cs="Times New Roman"/>
            <w:color w:val="000000" w:themeColor="text1"/>
            <w:sz w:val="22"/>
          </w:rPr>
          <w:delText xml:space="preserve"> break </w:delText>
        </w:r>
      </w:del>
      <w:ins w:id="1372" w:author="Huang T  Dr (Surrey Business Schl)" w:date="2018-09-19T18:25:00Z">
        <w:r w:rsidR="00DE758E">
          <w:rPr>
            <w:rFonts w:cs="Times New Roman"/>
            <w:noProof/>
            <w:color w:val="000000" w:themeColor="text1"/>
            <w:sz w:val="22"/>
          </w:rPr>
          <w:t xml:space="preserve">structural change </w:t>
        </w:r>
      </w:ins>
      <w:r w:rsidRPr="001E17BA">
        <w:rPr>
          <w:rFonts w:cs="Times New Roman"/>
          <w:color w:val="000000" w:themeColor="text1"/>
          <w:sz w:val="22"/>
        </w:rPr>
        <w:t>problem. We implement the EWC method and the IC method to the ADL-</w:t>
      </w:r>
      <w:r w:rsidRPr="001E17BA">
        <w:rPr>
          <w:rFonts w:cs="Times New Roman"/>
          <w:noProof/>
          <w:color w:val="000000" w:themeColor="text1"/>
          <w:sz w:val="22"/>
        </w:rPr>
        <w:t>intra</w:t>
      </w:r>
      <w:r w:rsidRPr="001E17BA">
        <w:rPr>
          <w:rFonts w:cs="Times New Roman"/>
          <w:color w:val="000000" w:themeColor="text1"/>
          <w:sz w:val="22"/>
        </w:rPr>
        <w:t xml:space="preserve"> model </w:t>
      </w:r>
      <w:del w:id="1373" w:author="Huang T  Dr (Surrey Business Schl)" w:date="2018-09-25T13:25:00Z">
        <w:r w:rsidR="00EB0B4C" w:rsidDel="00612C69">
          <w:rPr>
            <w:rFonts w:cs="Times New Roman"/>
            <w:color w:val="000000" w:themeColor="text1"/>
            <w:sz w:val="22"/>
          </w:rPr>
          <w:delText xml:space="preserve">only </w:delText>
        </w:r>
      </w:del>
      <w:r w:rsidRPr="001E17BA">
        <w:rPr>
          <w:rFonts w:cs="Times New Roman"/>
          <w:color w:val="000000" w:themeColor="text1"/>
          <w:sz w:val="22"/>
        </w:rPr>
        <w:t xml:space="preserve">if the sequential Chow test indicates the existence of </w:t>
      </w:r>
      <w:del w:id="1374" w:author="Huang T  Dr (Surrey Business Schl)" w:date="2018-09-25T13:25:00Z">
        <w:r w:rsidRPr="001E17BA" w:rsidDel="00612C69">
          <w:rPr>
            <w:rFonts w:cs="Times New Roman"/>
            <w:color w:val="000000" w:themeColor="text1"/>
            <w:sz w:val="22"/>
          </w:rPr>
          <w:delText xml:space="preserve">any </w:delText>
        </w:r>
      </w:del>
      <w:del w:id="1375" w:author="Huang T  Dr (Surrey Business Schl)" w:date="2018-09-20T16:32:00Z">
        <w:r w:rsidRPr="001E17BA" w:rsidDel="00A704DC">
          <w:rPr>
            <w:rFonts w:cs="Times New Roman"/>
            <w:color w:val="000000" w:themeColor="text1"/>
            <w:sz w:val="22"/>
          </w:rPr>
          <w:delText>structural break</w:delText>
        </w:r>
      </w:del>
      <w:ins w:id="1376" w:author="Huang T  Dr (Surrey Business Schl)" w:date="2018-09-20T16:32:00Z">
        <w:r w:rsidR="00A704DC">
          <w:rPr>
            <w:rFonts w:cs="Times New Roman"/>
            <w:color w:val="000000" w:themeColor="text1"/>
            <w:sz w:val="22"/>
          </w:rPr>
          <w:t>structural change</w:t>
        </w:r>
      </w:ins>
      <w:r w:rsidRPr="001E17BA">
        <w:rPr>
          <w:rFonts w:cs="Times New Roman"/>
          <w:color w:val="000000" w:themeColor="text1"/>
          <w:sz w:val="22"/>
        </w:rPr>
        <w:t>, and we keep the forecasts generated by the ADL-</w:t>
      </w:r>
      <w:r w:rsidRPr="001E17BA">
        <w:rPr>
          <w:rFonts w:cs="Times New Roman"/>
          <w:noProof/>
          <w:color w:val="000000" w:themeColor="text1"/>
          <w:sz w:val="22"/>
        </w:rPr>
        <w:t>intra</w:t>
      </w:r>
      <w:r w:rsidRPr="001E17BA">
        <w:rPr>
          <w:rFonts w:cs="Times New Roman"/>
          <w:color w:val="000000" w:themeColor="text1"/>
          <w:sz w:val="22"/>
        </w:rPr>
        <w:t xml:space="preserve"> model as the final forecasts otherwise. </w:t>
      </w:r>
    </w:p>
    <w:p w14:paraId="317B0BFC" w14:textId="77777777" w:rsidR="00612C69" w:rsidRDefault="00612C69" w:rsidP="004C569C">
      <w:pPr>
        <w:shd w:val="clear" w:color="auto" w:fill="FFFFFF" w:themeFill="background1"/>
        <w:spacing w:after="0" w:line="360" w:lineRule="auto"/>
        <w:rPr>
          <w:ins w:id="1377" w:author="Huang T  Dr (Surrey Business Schl)" w:date="2018-09-25T13:26:00Z"/>
          <w:rFonts w:cs="Times New Roman"/>
          <w:color w:val="000000" w:themeColor="text1"/>
          <w:sz w:val="22"/>
        </w:rPr>
      </w:pPr>
    </w:p>
    <w:p w14:paraId="656A94EE" w14:textId="77777777" w:rsidR="00612C69" w:rsidRDefault="00612C69" w:rsidP="004C569C">
      <w:pPr>
        <w:shd w:val="clear" w:color="auto" w:fill="FFFFFF" w:themeFill="background1"/>
        <w:spacing w:after="0" w:line="360" w:lineRule="auto"/>
        <w:rPr>
          <w:ins w:id="1378" w:author="Huang T  Dr (Surrey Business Schl)" w:date="2018-09-25T13:26:00Z"/>
          <w:rFonts w:cs="Times New Roman"/>
          <w:color w:val="000000" w:themeColor="text1"/>
          <w:sz w:val="22"/>
        </w:rPr>
      </w:pPr>
    </w:p>
    <w:p w14:paraId="6B9E7F81" w14:textId="77777777" w:rsidR="00612C69" w:rsidRDefault="00612C69" w:rsidP="004C569C">
      <w:pPr>
        <w:shd w:val="clear" w:color="auto" w:fill="FFFFFF" w:themeFill="background1"/>
        <w:spacing w:after="0" w:line="360" w:lineRule="auto"/>
        <w:rPr>
          <w:ins w:id="1379" w:author="Huang T  Dr (Surrey Business Schl)" w:date="2018-09-25T13:26:00Z"/>
          <w:rFonts w:cs="Times New Roman"/>
          <w:color w:val="000000" w:themeColor="text1"/>
          <w:sz w:val="22"/>
        </w:rPr>
      </w:pPr>
    </w:p>
    <w:p w14:paraId="7F64664D" w14:textId="4916D044" w:rsidR="00621CAC" w:rsidRDefault="00612C69" w:rsidP="004C569C">
      <w:pPr>
        <w:shd w:val="clear" w:color="auto" w:fill="FFFFFF" w:themeFill="background1"/>
        <w:spacing w:after="0" w:line="360" w:lineRule="auto"/>
        <w:rPr>
          <w:ins w:id="1380" w:author="Huang T  Dr (Surrey Business Schl)" w:date="2018-09-25T13:24:00Z"/>
          <w:rFonts w:cs="Times New Roman"/>
          <w:color w:val="C45911" w:themeColor="accent2" w:themeShade="BF"/>
          <w:sz w:val="22"/>
        </w:rPr>
      </w:pPr>
      <w:ins w:id="1381" w:author="Huang T  Dr (Surrey Business Schl)" w:date="2018-09-25T13:26:00Z">
        <w:r>
          <w:rPr>
            <w:rFonts w:cs="Times New Roman"/>
            <w:color w:val="000000" w:themeColor="text1"/>
            <w:sz w:val="22"/>
          </w:rPr>
          <w:lastRenderedPageBreak/>
          <w:t>At this stage, w</w:t>
        </w:r>
      </w:ins>
      <w:ins w:id="1382" w:author="Huang T  Dr (Surrey Business Schl)" w:date="2018-09-25T13:22:00Z">
        <w:r w:rsidR="00621CAC" w:rsidRPr="00621CAC">
          <w:rPr>
            <w:rFonts w:cs="Times New Roman"/>
            <w:color w:val="000000" w:themeColor="text1"/>
            <w:sz w:val="22"/>
          </w:rPr>
          <w:t xml:space="preserve">e </w:t>
        </w:r>
        <w:r w:rsidR="00621CAC" w:rsidRPr="00612C69">
          <w:rPr>
            <w:rFonts w:cs="Times New Roman"/>
            <w:color w:val="000000" w:themeColor="text1"/>
            <w:sz w:val="22"/>
            <w:highlight w:val="yellow"/>
            <w:rPrChange w:id="1383" w:author="Huang T  Dr (Surrey Business Schl)" w:date="2018-09-25T13:29:00Z">
              <w:rPr>
                <w:rFonts w:cs="Times New Roman"/>
                <w:color w:val="000000" w:themeColor="text1"/>
                <w:sz w:val="22"/>
              </w:rPr>
            </w:rPrChange>
          </w:rPr>
          <w:t xml:space="preserve">conduct the </w:t>
        </w:r>
      </w:ins>
      <w:ins w:id="1384" w:author="Huang T  Dr (Surrey Business Schl)" w:date="2018-09-25T13:27:00Z">
        <w:r w:rsidRPr="00612C69">
          <w:rPr>
            <w:rFonts w:cs="Times New Roman"/>
            <w:color w:val="000000" w:themeColor="text1"/>
            <w:sz w:val="22"/>
            <w:highlight w:val="yellow"/>
            <w:rPrChange w:id="1385" w:author="Huang T  Dr (Surrey Business Schl)" w:date="2018-09-25T13:29:00Z">
              <w:rPr>
                <w:rFonts w:cs="Times New Roman"/>
                <w:color w:val="000000" w:themeColor="text1"/>
                <w:sz w:val="22"/>
              </w:rPr>
            </w:rPrChange>
          </w:rPr>
          <w:t xml:space="preserve">sequential </w:t>
        </w:r>
      </w:ins>
      <w:ins w:id="1386" w:author="Huang T  Dr (Surrey Business Schl)" w:date="2018-09-25T13:22:00Z">
        <w:r w:rsidR="00621CAC" w:rsidRPr="00612C69">
          <w:rPr>
            <w:rFonts w:cs="Times New Roman"/>
            <w:color w:val="000000" w:themeColor="text1"/>
            <w:sz w:val="22"/>
            <w:highlight w:val="yellow"/>
            <w:rPrChange w:id="1387" w:author="Huang T  Dr (Surrey Business Schl)" w:date="2018-09-25T13:29:00Z">
              <w:rPr>
                <w:rFonts w:cs="Times New Roman"/>
                <w:color w:val="000000" w:themeColor="text1"/>
                <w:sz w:val="22"/>
              </w:rPr>
            </w:rPrChange>
          </w:rPr>
          <w:t xml:space="preserve">Chow test </w:t>
        </w:r>
      </w:ins>
      <w:ins w:id="1388" w:author="Huang T  Dr (Surrey Business Schl)" w:date="2018-09-25T13:27:00Z">
        <w:r w:rsidRPr="00612C69">
          <w:rPr>
            <w:rFonts w:cs="Times New Roman"/>
            <w:color w:val="000000" w:themeColor="text1"/>
            <w:sz w:val="22"/>
            <w:highlight w:val="yellow"/>
            <w:rPrChange w:id="1389" w:author="Huang T  Dr (Surrey Business Schl)" w:date="2018-09-25T13:29:00Z">
              <w:rPr>
                <w:rFonts w:cs="Times New Roman"/>
                <w:color w:val="000000" w:themeColor="text1"/>
                <w:sz w:val="22"/>
              </w:rPr>
            </w:rPrChange>
          </w:rPr>
          <w:t xml:space="preserve">each time </w:t>
        </w:r>
      </w:ins>
      <w:ins w:id="1390" w:author="Huang T  Dr (Surrey Business Schl)" w:date="2018-09-25T13:22:00Z">
        <w:r w:rsidR="00621CAC" w:rsidRPr="00612C69">
          <w:rPr>
            <w:rFonts w:cs="Times New Roman"/>
            <w:color w:val="000000" w:themeColor="text1"/>
            <w:sz w:val="22"/>
            <w:highlight w:val="yellow"/>
            <w:rPrChange w:id="1391" w:author="Huang T  Dr (Surrey Business Schl)" w:date="2018-09-25T13:29:00Z">
              <w:rPr>
                <w:rFonts w:cs="Times New Roman"/>
                <w:color w:val="000000" w:themeColor="text1"/>
                <w:sz w:val="22"/>
              </w:rPr>
            </w:rPrChange>
          </w:rPr>
          <w:t xml:space="preserve">assuming there is a structural change </w:t>
        </w:r>
      </w:ins>
      <w:ins w:id="1392" w:author="Huang T  Dr (Surrey Business Schl)" w:date="2018-09-25T13:28:00Z">
        <w:r w:rsidRPr="00612C69">
          <w:rPr>
            <w:rFonts w:cs="Times New Roman"/>
            <w:color w:val="000000" w:themeColor="text1"/>
            <w:sz w:val="22"/>
            <w:highlight w:val="yellow"/>
            <w:rPrChange w:id="1393" w:author="Huang T  Dr (Surrey Business Schl)" w:date="2018-09-25T13:29:00Z">
              <w:rPr>
                <w:rFonts w:cs="Times New Roman"/>
                <w:color w:val="000000" w:themeColor="text1"/>
                <w:sz w:val="22"/>
              </w:rPr>
            </w:rPrChange>
          </w:rPr>
          <w:t>for each week within th</w:t>
        </w:r>
      </w:ins>
      <w:ins w:id="1394" w:author="Huang T  Dr (Surrey Business Schl)" w:date="2018-09-25T13:29:00Z">
        <w:r w:rsidRPr="00612C69">
          <w:rPr>
            <w:rFonts w:cs="Times New Roman"/>
            <w:color w:val="000000" w:themeColor="text1"/>
            <w:sz w:val="22"/>
            <w:highlight w:val="yellow"/>
            <w:rPrChange w:id="1395" w:author="Huang T  Dr (Surrey Business Schl)" w:date="2018-09-25T13:29:00Z">
              <w:rPr>
                <w:rFonts w:cs="Times New Roman"/>
                <w:color w:val="000000" w:themeColor="text1"/>
                <w:sz w:val="22"/>
              </w:rPr>
            </w:rPrChange>
          </w:rPr>
          <w:t xml:space="preserve">e estimation sample </w:t>
        </w:r>
      </w:ins>
      <w:ins w:id="1396" w:author="Huang T  Dr (Surrey Business Schl)" w:date="2018-09-25T13:22:00Z">
        <w:r w:rsidR="00621CAC" w:rsidRPr="00612C69">
          <w:rPr>
            <w:rFonts w:cs="Times New Roman"/>
            <w:color w:val="000000" w:themeColor="text1"/>
            <w:sz w:val="22"/>
            <w:highlight w:val="yellow"/>
            <w:rPrChange w:id="1397" w:author="Huang T  Dr (Surrey Business Schl)" w:date="2018-09-25T13:29:00Z">
              <w:rPr>
                <w:rFonts w:cs="Times New Roman"/>
                <w:color w:val="000000" w:themeColor="text1"/>
                <w:sz w:val="22"/>
              </w:rPr>
            </w:rPrChange>
          </w:rPr>
          <w:t xml:space="preserve">and we obtain </w:t>
        </w:r>
      </w:ins>
      <w:ins w:id="1398" w:author="Huang T  Dr (Surrey Business Schl)" w:date="2018-09-25T13:27:00Z">
        <w:r w:rsidRPr="00612C69">
          <w:rPr>
            <w:rFonts w:cs="Times New Roman"/>
            <w:color w:val="000000" w:themeColor="text1"/>
            <w:sz w:val="22"/>
            <w:highlight w:val="yellow"/>
            <w:rPrChange w:id="1399" w:author="Huang T  Dr (Surrey Business Schl)" w:date="2018-09-25T13:29:00Z">
              <w:rPr>
                <w:rFonts w:cs="Times New Roman"/>
                <w:color w:val="000000" w:themeColor="text1"/>
                <w:sz w:val="22"/>
              </w:rPr>
            </w:rPrChange>
          </w:rPr>
          <w:t xml:space="preserve">the </w:t>
        </w:r>
      </w:ins>
      <w:ins w:id="1400" w:author="Huang T  Dr (Surrey Business Schl)" w:date="2018-09-25T13:23:00Z">
        <w:r w:rsidR="00621CAC" w:rsidRPr="00612C69">
          <w:rPr>
            <w:rFonts w:cs="Times New Roman"/>
            <w:color w:val="000000" w:themeColor="text1"/>
            <w:sz w:val="22"/>
            <w:highlight w:val="yellow"/>
            <w:rPrChange w:id="1401" w:author="Huang T  Dr (Surrey Business Schl)" w:date="2018-09-25T13:29:00Z">
              <w:rPr>
                <w:rFonts w:cs="Times New Roman"/>
                <w:color w:val="000000" w:themeColor="text1"/>
                <w:sz w:val="22"/>
              </w:rPr>
            </w:rPrChange>
          </w:rPr>
          <w:t>corresponding</w:t>
        </w:r>
      </w:ins>
      <w:ins w:id="1402" w:author="Huang T  Dr (Surrey Business Schl)" w:date="2018-09-25T13:22:00Z">
        <w:r w:rsidR="00621CAC" w:rsidRPr="00612C69">
          <w:rPr>
            <w:rFonts w:cs="Times New Roman"/>
            <w:color w:val="000000" w:themeColor="text1"/>
            <w:sz w:val="22"/>
            <w:highlight w:val="yellow"/>
            <w:rPrChange w:id="1403" w:author="Huang T  Dr (Surrey Business Schl)" w:date="2018-09-25T13:29:00Z">
              <w:rPr>
                <w:rFonts w:cs="Times New Roman"/>
                <w:color w:val="000000" w:themeColor="text1"/>
                <w:sz w:val="22"/>
              </w:rPr>
            </w:rPrChange>
          </w:rPr>
          <w:t xml:space="preserve"> p-value</w:t>
        </w:r>
      </w:ins>
      <w:ins w:id="1404" w:author="Huang T  Dr (Surrey Business Schl)" w:date="2018-09-25T13:27:00Z">
        <w:r w:rsidRPr="00612C69">
          <w:rPr>
            <w:rFonts w:cs="Times New Roman"/>
            <w:color w:val="000000" w:themeColor="text1"/>
            <w:sz w:val="22"/>
            <w:highlight w:val="yellow"/>
            <w:rPrChange w:id="1405" w:author="Huang T  Dr (Surrey Business Schl)" w:date="2018-09-25T13:29:00Z">
              <w:rPr>
                <w:rFonts w:cs="Times New Roman"/>
                <w:color w:val="000000" w:themeColor="text1"/>
                <w:sz w:val="22"/>
              </w:rPr>
            </w:rPrChange>
          </w:rPr>
          <w:t>s</w:t>
        </w:r>
      </w:ins>
      <w:ins w:id="1406" w:author="Huang T  Dr (Surrey Business Schl)" w:date="2018-09-25T13:23:00Z">
        <w:r w:rsidR="00621CAC" w:rsidRPr="00612C69">
          <w:rPr>
            <w:rFonts w:cs="Times New Roman"/>
            <w:color w:val="000000" w:themeColor="text1"/>
            <w:sz w:val="22"/>
            <w:highlight w:val="yellow"/>
            <w:rPrChange w:id="1407" w:author="Huang T  Dr (Surrey Business Schl)" w:date="2018-09-25T13:29:00Z">
              <w:rPr>
                <w:rFonts w:cs="Times New Roman"/>
                <w:color w:val="000000" w:themeColor="text1"/>
                <w:sz w:val="22"/>
              </w:rPr>
            </w:rPrChange>
          </w:rPr>
          <w:t>. We conduct the Chow test for 95% of the observation in the</w:t>
        </w:r>
        <w:r w:rsidR="00621CAC">
          <w:rPr>
            <w:rFonts w:cs="Times New Roman"/>
            <w:color w:val="000000" w:themeColor="text1"/>
            <w:sz w:val="22"/>
          </w:rPr>
          <w:t xml:space="preserve"> estimation sample</w:t>
        </w:r>
      </w:ins>
      <w:ins w:id="1408" w:author="Huang T  Dr (Surrey Business Schl)" w:date="2018-09-25T13:22:00Z">
        <w:r w:rsidR="00621CAC" w:rsidRPr="00621CAC">
          <w:rPr>
            <w:rFonts w:cs="Times New Roman"/>
            <w:color w:val="000000" w:themeColor="text1"/>
            <w:sz w:val="22"/>
          </w:rPr>
          <w:t xml:space="preserve">. </w:t>
        </w:r>
      </w:ins>
      <w:ins w:id="1409" w:author="Huang T  Dr (Surrey Business Schl)" w:date="2018-09-25T13:23:00Z">
        <w:r w:rsidR="00621CAC">
          <w:rPr>
            <w:rFonts w:cs="Times New Roman"/>
            <w:color w:val="000000" w:themeColor="text1"/>
            <w:sz w:val="22"/>
          </w:rPr>
          <w:t>T</w:t>
        </w:r>
      </w:ins>
      <w:ins w:id="1410" w:author="Huang T  Dr (Surrey Business Schl)" w:date="2018-09-25T13:10:00Z">
        <w:r w:rsidR="002460AA" w:rsidRPr="00621CAC">
          <w:rPr>
            <w:rFonts w:cs="Times New Roman"/>
            <w:color w:val="C45911" w:themeColor="accent2" w:themeShade="BF"/>
            <w:sz w:val="22"/>
            <w:rPrChange w:id="1411" w:author="Huang T  Dr (Surrey Business Schl)" w:date="2018-09-25T13:21:00Z">
              <w:rPr>
                <w:rFonts w:cs="Times New Roman"/>
                <w:color w:val="000000" w:themeColor="text1"/>
                <w:sz w:val="22"/>
              </w:rPr>
            </w:rPrChange>
          </w:rPr>
          <w:t xml:space="preserve">he null hypothesis of no structural </w:t>
        </w:r>
      </w:ins>
      <w:ins w:id="1412" w:author="Huang T  Dr (Surrey Business Schl)" w:date="2018-09-25T13:12:00Z">
        <w:r w:rsidR="002460AA" w:rsidRPr="00621CAC">
          <w:rPr>
            <w:rFonts w:cs="Times New Roman"/>
            <w:color w:val="C45911" w:themeColor="accent2" w:themeShade="BF"/>
            <w:sz w:val="22"/>
            <w:rPrChange w:id="1413" w:author="Huang T  Dr (Surrey Business Schl)" w:date="2018-09-25T13:21:00Z">
              <w:rPr>
                <w:rFonts w:cs="Times New Roman"/>
                <w:color w:val="000000" w:themeColor="text1"/>
                <w:sz w:val="22"/>
              </w:rPr>
            </w:rPrChange>
          </w:rPr>
          <w:t>change</w:t>
        </w:r>
      </w:ins>
      <w:ins w:id="1414" w:author="Huang T  Dr (Surrey Business Schl)" w:date="2018-09-25T13:10:00Z">
        <w:r w:rsidR="002460AA" w:rsidRPr="00621CAC">
          <w:rPr>
            <w:rFonts w:cs="Times New Roman"/>
            <w:color w:val="C45911" w:themeColor="accent2" w:themeShade="BF"/>
            <w:sz w:val="22"/>
            <w:rPrChange w:id="1415" w:author="Huang T  Dr (Surrey Business Schl)" w:date="2018-09-25T13:21:00Z">
              <w:rPr>
                <w:rFonts w:cs="Times New Roman"/>
                <w:color w:val="000000" w:themeColor="text1"/>
                <w:sz w:val="22"/>
              </w:rPr>
            </w:rPrChange>
          </w:rPr>
          <w:t xml:space="preserve"> </w:t>
        </w:r>
      </w:ins>
      <w:ins w:id="1416" w:author="Huang T  Dr (Surrey Business Schl)" w:date="2018-09-25T13:24:00Z">
        <w:r w:rsidR="00621CAC">
          <w:rPr>
            <w:rFonts w:cs="Times New Roman"/>
            <w:color w:val="C45911" w:themeColor="accent2" w:themeShade="BF"/>
            <w:sz w:val="22"/>
          </w:rPr>
          <w:t xml:space="preserve">will only be rejected if none of those p-value is below the threshold. </w:t>
        </w:r>
      </w:ins>
    </w:p>
    <w:p w14:paraId="579B9C82" w14:textId="77777777" w:rsidR="00621CAC" w:rsidRDefault="00621CAC" w:rsidP="004C569C">
      <w:pPr>
        <w:shd w:val="clear" w:color="auto" w:fill="FFFFFF" w:themeFill="background1"/>
        <w:spacing w:after="0" w:line="360" w:lineRule="auto"/>
        <w:rPr>
          <w:ins w:id="1417" w:author="Huang T  Dr (Surrey Business Schl)" w:date="2018-09-25T13:24:00Z"/>
          <w:rFonts w:cs="Times New Roman"/>
          <w:color w:val="C45911" w:themeColor="accent2" w:themeShade="BF"/>
          <w:sz w:val="22"/>
        </w:rPr>
      </w:pPr>
    </w:p>
    <w:p w14:paraId="3FC82B24" w14:textId="49B59ED8" w:rsidR="004C569C" w:rsidRPr="001E17BA" w:rsidRDefault="002460AA" w:rsidP="004C569C">
      <w:pPr>
        <w:shd w:val="clear" w:color="auto" w:fill="FFFFFF" w:themeFill="background1"/>
        <w:spacing w:after="0" w:line="360" w:lineRule="auto"/>
        <w:rPr>
          <w:rFonts w:cs="Times New Roman"/>
          <w:color w:val="000000" w:themeColor="text1"/>
          <w:sz w:val="22"/>
        </w:rPr>
      </w:pPr>
      <w:ins w:id="1418" w:author="Huang T  Dr (Surrey Business Schl)" w:date="2018-09-25T13:10:00Z">
        <w:r w:rsidRPr="00621CAC">
          <w:rPr>
            <w:rFonts w:cs="Times New Roman"/>
            <w:color w:val="C45911" w:themeColor="accent2" w:themeShade="BF"/>
            <w:sz w:val="22"/>
            <w:rPrChange w:id="1419" w:author="Huang T  Dr (Surrey Business Schl)" w:date="2018-09-25T13:21:00Z">
              <w:rPr>
                <w:rFonts w:cs="Times New Roman"/>
                <w:color w:val="000000" w:themeColor="text1"/>
                <w:sz w:val="22"/>
              </w:rPr>
            </w:rPrChange>
          </w:rPr>
          <w:t xml:space="preserve">for any of the observations would suggest that the model is subject to structural </w:t>
        </w:r>
      </w:ins>
      <w:ins w:id="1420" w:author="Huang T  Dr (Surrey Business Schl)" w:date="2018-09-25T13:12:00Z">
        <w:r w:rsidRPr="00621CAC">
          <w:rPr>
            <w:rFonts w:cs="Times New Roman"/>
            <w:color w:val="C45911" w:themeColor="accent2" w:themeShade="BF"/>
            <w:sz w:val="22"/>
            <w:rPrChange w:id="1421" w:author="Huang T  Dr (Surrey Business Schl)" w:date="2018-09-25T13:21:00Z">
              <w:rPr>
                <w:rFonts w:cs="Times New Roman"/>
                <w:color w:val="000000" w:themeColor="text1"/>
                <w:sz w:val="22"/>
              </w:rPr>
            </w:rPrChange>
          </w:rPr>
          <w:t>change</w:t>
        </w:r>
      </w:ins>
      <w:ins w:id="1422" w:author="Huang T  Dr (Surrey Business Schl)" w:date="2018-09-25T13:10:00Z">
        <w:r w:rsidRPr="00621CAC">
          <w:rPr>
            <w:rFonts w:cs="Times New Roman"/>
            <w:color w:val="C45911" w:themeColor="accent2" w:themeShade="BF"/>
            <w:sz w:val="22"/>
            <w:rPrChange w:id="1423" w:author="Huang T  Dr (Surrey Business Schl)" w:date="2018-09-25T13:21:00Z">
              <w:rPr>
                <w:rFonts w:cs="Times New Roman"/>
                <w:color w:val="000000" w:themeColor="text1"/>
                <w:sz w:val="22"/>
              </w:rPr>
            </w:rPrChange>
          </w:rPr>
          <w:t xml:space="preserve"> though without indicating how many structural </w:t>
        </w:r>
      </w:ins>
      <w:ins w:id="1424" w:author="Huang T  Dr (Surrey Business Schl)" w:date="2018-09-25T13:11:00Z">
        <w:r w:rsidRPr="00621CAC">
          <w:rPr>
            <w:rFonts w:cs="Times New Roman"/>
            <w:color w:val="C45911" w:themeColor="accent2" w:themeShade="BF"/>
            <w:sz w:val="22"/>
            <w:rPrChange w:id="1425" w:author="Huang T  Dr (Surrey Business Schl)" w:date="2018-09-25T13:21:00Z">
              <w:rPr>
                <w:rFonts w:cs="Times New Roman"/>
                <w:color w:val="000000" w:themeColor="text1"/>
                <w:sz w:val="22"/>
              </w:rPr>
            </w:rPrChange>
          </w:rPr>
          <w:t>change</w:t>
        </w:r>
      </w:ins>
      <w:ins w:id="1426" w:author="Huang T  Dr (Surrey Business Schl)" w:date="2018-09-25T13:21:00Z">
        <w:r w:rsidR="00621CAC">
          <w:rPr>
            <w:rFonts w:cs="Times New Roman"/>
            <w:color w:val="C45911" w:themeColor="accent2" w:themeShade="BF"/>
            <w:sz w:val="22"/>
          </w:rPr>
          <w:t>s</w:t>
        </w:r>
      </w:ins>
      <w:ins w:id="1427" w:author="Huang T  Dr (Surrey Business Schl)" w:date="2018-09-25T13:10:00Z">
        <w:r w:rsidRPr="00621CAC">
          <w:rPr>
            <w:rFonts w:cs="Times New Roman"/>
            <w:color w:val="C45911" w:themeColor="accent2" w:themeShade="BF"/>
            <w:sz w:val="22"/>
            <w:rPrChange w:id="1428" w:author="Huang T  Dr (Surrey Business Schl)" w:date="2018-09-25T13:21:00Z">
              <w:rPr>
                <w:rFonts w:cs="Times New Roman"/>
                <w:color w:val="000000" w:themeColor="text1"/>
                <w:sz w:val="22"/>
              </w:rPr>
            </w:rPrChange>
          </w:rPr>
          <w:t xml:space="preserve"> and their locations.</w:t>
        </w:r>
      </w:ins>
      <w:ins w:id="1429" w:author="Huang T  Dr (Surrey Business Schl)" w:date="2018-09-25T13:13:00Z">
        <w:r w:rsidRPr="00621CAC">
          <w:rPr>
            <w:rFonts w:cs="Times New Roman"/>
            <w:color w:val="C45911" w:themeColor="accent2" w:themeShade="BF"/>
            <w:sz w:val="22"/>
            <w:rPrChange w:id="1430" w:author="Huang T  Dr (Surrey Business Schl)" w:date="2018-09-25T13:21:00Z">
              <w:rPr>
                <w:rFonts w:cs="Times New Roman"/>
                <w:color w:val="000000" w:themeColor="text1"/>
                <w:sz w:val="22"/>
              </w:rPr>
            </w:rPrChange>
          </w:rPr>
          <w:t xml:space="preserve"> We would consider the model not being subject to structural change only when all the p-values are above the threshold. To mitigate the multiple comparison problem, we adopt a very small threshold (e.g., 0.001) rather than the usual 0.05 for the p-value. </w:t>
        </w:r>
      </w:ins>
      <w:ins w:id="1431" w:author="Huang T  Dr (Surrey Business Schl)" w:date="2018-09-25T13:14:00Z">
        <w:r w:rsidRPr="00621CAC">
          <w:rPr>
            <w:rFonts w:cs="Times New Roman"/>
            <w:color w:val="C45911" w:themeColor="accent2" w:themeShade="BF"/>
            <w:sz w:val="22"/>
            <w:rPrChange w:id="1432" w:author="Huang T  Dr (Surrey Business Schl)" w:date="2018-09-25T13:21:00Z">
              <w:rPr>
                <w:rFonts w:cs="Times New Roman"/>
                <w:color w:val="000000" w:themeColor="text1"/>
                <w:sz w:val="22"/>
              </w:rPr>
            </w:rPrChange>
          </w:rPr>
          <w:t>Previous studies have proposed m</w:t>
        </w:r>
      </w:ins>
      <w:ins w:id="1433" w:author="Huang T  Dr (Surrey Business Schl)" w:date="2018-09-25T13:10:00Z">
        <w:r w:rsidRPr="00621CAC">
          <w:rPr>
            <w:rFonts w:cs="Times New Roman"/>
            <w:color w:val="C45911" w:themeColor="accent2" w:themeShade="BF"/>
            <w:sz w:val="22"/>
            <w:rPrChange w:id="1434" w:author="Huang T  Dr (Surrey Business Schl)" w:date="2018-09-25T13:21:00Z">
              <w:rPr>
                <w:rFonts w:cs="Times New Roman"/>
                <w:color w:val="000000" w:themeColor="text1"/>
                <w:sz w:val="22"/>
              </w:rPr>
            </w:rPrChange>
          </w:rPr>
          <w:t xml:space="preserve">ore </w:t>
        </w:r>
      </w:ins>
      <w:ins w:id="1435" w:author="Huang T  Dr (Surrey Business Schl)" w:date="2018-09-25T13:14:00Z">
        <w:r w:rsidRPr="00621CAC">
          <w:rPr>
            <w:rFonts w:cs="Times New Roman"/>
            <w:color w:val="C45911" w:themeColor="accent2" w:themeShade="BF"/>
            <w:sz w:val="22"/>
            <w:rPrChange w:id="1436" w:author="Huang T  Dr (Surrey Business Schl)" w:date="2018-09-25T13:21:00Z">
              <w:rPr>
                <w:rFonts w:cs="Times New Roman"/>
                <w:color w:val="000000" w:themeColor="text1"/>
                <w:sz w:val="22"/>
              </w:rPr>
            </w:rPrChange>
          </w:rPr>
          <w:t>sophisticated</w:t>
        </w:r>
      </w:ins>
      <w:ins w:id="1437" w:author="Huang T  Dr (Surrey Business Schl)" w:date="2018-09-25T13:10:00Z">
        <w:r w:rsidRPr="00621CAC">
          <w:rPr>
            <w:rFonts w:cs="Times New Roman"/>
            <w:color w:val="C45911" w:themeColor="accent2" w:themeShade="BF"/>
            <w:sz w:val="22"/>
            <w:rPrChange w:id="1438" w:author="Huang T  Dr (Surrey Business Schl)" w:date="2018-09-25T13:21:00Z">
              <w:rPr>
                <w:rFonts w:cs="Times New Roman"/>
                <w:color w:val="000000" w:themeColor="text1"/>
                <w:sz w:val="22"/>
              </w:rPr>
            </w:rPrChange>
          </w:rPr>
          <w:t xml:space="preserve"> tests</w:t>
        </w:r>
      </w:ins>
      <w:ins w:id="1439" w:author="Huang T  Dr (Surrey Business Schl)" w:date="2018-09-25T13:19:00Z">
        <w:r w:rsidR="00F435AE" w:rsidRPr="00621CAC">
          <w:rPr>
            <w:rFonts w:cs="Times New Roman"/>
            <w:color w:val="C45911" w:themeColor="accent2" w:themeShade="BF"/>
            <w:sz w:val="22"/>
            <w:rPrChange w:id="1440" w:author="Huang T  Dr (Surrey Business Schl)" w:date="2018-09-25T13:21:00Z">
              <w:rPr>
                <w:rFonts w:cs="Times New Roman"/>
                <w:color w:val="000000" w:themeColor="text1"/>
                <w:sz w:val="22"/>
              </w:rPr>
            </w:rPrChange>
          </w:rPr>
          <w:t xml:space="preserve"> which account for multiple breaks, heteroskedasticity, and unit roots etc.</w:t>
        </w:r>
      </w:ins>
      <w:ins w:id="1441" w:author="Huang T  Dr (Surrey Business Schl)" w:date="2018-09-25T13:10:00Z">
        <w:r w:rsidRPr="00621CAC">
          <w:rPr>
            <w:rFonts w:cs="Times New Roman"/>
            <w:color w:val="C45911" w:themeColor="accent2" w:themeShade="BF"/>
            <w:sz w:val="22"/>
            <w:rPrChange w:id="1442" w:author="Huang T  Dr (Surrey Business Schl)" w:date="2018-09-25T13:21:00Z">
              <w:rPr>
                <w:rFonts w:cs="Times New Roman"/>
                <w:color w:val="000000" w:themeColor="text1"/>
                <w:sz w:val="22"/>
              </w:rPr>
            </w:rPrChange>
          </w:rPr>
          <w:t xml:space="preserve"> </w:t>
        </w:r>
      </w:ins>
      <w:ins w:id="1443" w:author="Huang T  Dr (Surrey Business Schl)" w:date="2018-09-25T13:14:00Z">
        <w:r w:rsidRPr="00621CAC">
          <w:rPr>
            <w:rFonts w:cs="Times New Roman"/>
            <w:color w:val="C45911" w:themeColor="accent2" w:themeShade="BF"/>
            <w:sz w:val="22"/>
            <w:rPrChange w:id="1444" w:author="Huang T  Dr (Surrey Business Schl)" w:date="2018-09-25T13:21:00Z">
              <w:rPr>
                <w:rFonts w:cs="Times New Roman"/>
                <w:color w:val="000000" w:themeColor="text1"/>
                <w:sz w:val="22"/>
              </w:rPr>
            </w:rPrChange>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IFBlcnJvbiwgMTk5OCwgMjAwMyk8L0Rpc3BsYXlUZXh0PjxyZWNvcmQ+PHJlYy1udW1iZXI+MjI3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</w:fldData>
          </w:fldChar>
        </w:r>
      </w:ins>
      <w:r w:rsidR="00F435AE" w:rsidRPr="00621CAC">
        <w:rPr>
          <w:rFonts w:cs="Times New Roman"/>
          <w:color w:val="C45911" w:themeColor="accent2" w:themeShade="BF"/>
          <w:sz w:val="22"/>
          <w:rPrChange w:id="1445" w:author="Huang T  Dr (Surrey Business Schl)" w:date="2018-09-25T13:21:00Z">
            <w:rPr>
              <w:rFonts w:cs="Times New Roman"/>
              <w:color w:val="000000" w:themeColor="text1"/>
              <w:sz w:val="22"/>
            </w:rPr>
          </w:rPrChange>
        </w:rPr>
        <w:instrText xml:space="preserve"> ADDIN EN.CITE </w:instrText>
      </w:r>
      <w:r w:rsidR="00F435AE" w:rsidRPr="00621CAC">
        <w:rPr>
          <w:rFonts w:cs="Times New Roman"/>
          <w:color w:val="C45911" w:themeColor="accent2" w:themeShade="BF"/>
          <w:sz w:val="22"/>
          <w:rPrChange w:id="1446" w:author="Huang T  Dr (Surrey Business Schl)" w:date="2018-09-25T13:21:00Z">
            <w:rPr>
              <w:rFonts w:cs="Times New Roman"/>
              <w:color w:val="000000" w:themeColor="text1"/>
              <w:sz w:val="22"/>
            </w:rPr>
          </w:rPrChange>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IFBlcnJvbiwgMTk5OCwgMjAwMyk8L0Rpc3BsYXlUZXh0PjxyZWNvcmQ+PHJlYy1udW1iZXI+MjI3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</w:fldData>
        </w:fldChar>
      </w:r>
      <w:r w:rsidR="00F435AE" w:rsidRPr="00621CAC">
        <w:rPr>
          <w:rFonts w:cs="Times New Roman"/>
          <w:color w:val="C45911" w:themeColor="accent2" w:themeShade="BF"/>
          <w:sz w:val="22"/>
          <w:rPrChange w:id="1447" w:author="Huang T  Dr (Surrey Business Schl)" w:date="2018-09-25T13:21:00Z">
            <w:rPr>
              <w:rFonts w:cs="Times New Roman"/>
              <w:color w:val="000000" w:themeColor="text1"/>
              <w:sz w:val="22"/>
            </w:rPr>
          </w:rPrChange>
        </w:rPr>
        <w:instrText xml:space="preserve"> ADDIN EN.CITE.DATA </w:instrText>
      </w:r>
      <w:r w:rsidR="00F435AE" w:rsidRPr="00621CAC">
        <w:rPr>
          <w:rFonts w:cs="Times New Roman"/>
          <w:color w:val="C45911" w:themeColor="accent2" w:themeShade="BF"/>
          <w:sz w:val="22"/>
          <w:rPrChange w:id="1448" w:author="Huang T  Dr (Surrey Business Schl)" w:date="2018-09-25T13:21:00Z">
            <w:rPr>
              <w:rFonts w:cs="Times New Roman"/>
              <w:color w:val="C45911" w:themeColor="accent2" w:themeShade="BF"/>
              <w:sz w:val="22"/>
            </w:rPr>
          </w:rPrChange>
        </w:rPr>
      </w:r>
      <w:r w:rsidR="00F435AE" w:rsidRPr="00621CAC">
        <w:rPr>
          <w:rFonts w:cs="Times New Roman"/>
          <w:color w:val="C45911" w:themeColor="accent2" w:themeShade="BF"/>
          <w:sz w:val="22"/>
          <w:rPrChange w:id="1449" w:author="Huang T  Dr (Surrey Business Schl)" w:date="2018-09-25T13:21:00Z">
            <w:rPr>
              <w:rFonts w:cs="Times New Roman"/>
              <w:color w:val="000000" w:themeColor="text1"/>
              <w:sz w:val="22"/>
            </w:rPr>
          </w:rPrChange>
        </w:rPr>
        <w:fldChar w:fldCharType="end"/>
      </w:r>
      <w:ins w:id="1450" w:author="Huang T  Dr (Surrey Business Schl)" w:date="2018-09-25T13:14:00Z">
        <w:r w:rsidRPr="00621CAC">
          <w:rPr>
            <w:rFonts w:cs="Times New Roman"/>
            <w:color w:val="C45911" w:themeColor="accent2" w:themeShade="BF"/>
            <w:sz w:val="22"/>
            <w:rPrChange w:id="1451" w:author="Huang T  Dr (Surrey Business Schl)" w:date="2018-09-25T13:21:00Z">
              <w:rPr>
                <w:rFonts w:cs="Times New Roman"/>
                <w:color w:val="C45911" w:themeColor="accent2" w:themeShade="BF"/>
                <w:sz w:val="22"/>
              </w:rPr>
            </w:rPrChange>
          </w:rPr>
        </w:r>
        <w:r w:rsidRPr="00621CAC">
          <w:rPr>
            <w:rFonts w:cs="Times New Roman"/>
            <w:color w:val="C45911" w:themeColor="accent2" w:themeShade="BF"/>
            <w:sz w:val="22"/>
            <w:rPrChange w:id="1452" w:author="Huang T  Dr (Surrey Business Schl)" w:date="2018-09-25T13:21:00Z">
              <w:rPr>
                <w:rFonts w:cs="Times New Roman"/>
                <w:color w:val="000000" w:themeColor="text1"/>
                <w:sz w:val="22"/>
              </w:rPr>
            </w:rPrChange>
          </w:rPr>
          <w:fldChar w:fldCharType="separate"/>
        </w:r>
      </w:ins>
      <w:r w:rsidR="00F435AE" w:rsidRPr="00621CAC">
        <w:rPr>
          <w:rFonts w:cs="Times New Roman"/>
          <w:noProof/>
          <w:color w:val="C45911" w:themeColor="accent2" w:themeShade="BF"/>
          <w:sz w:val="22"/>
          <w:rPrChange w:id="1453" w:author="Huang T  Dr (Surrey Business Schl)" w:date="2018-09-25T13:21:00Z">
            <w:rPr>
              <w:rFonts w:cs="Times New Roman"/>
              <w:noProof/>
              <w:color w:val="000000" w:themeColor="text1"/>
              <w:sz w:val="22"/>
            </w:rPr>
          </w:rPrChange>
        </w:rPr>
        <w:t>(e.g., Andrews, 1993; Andrews &amp; Ploberger, 1994; Bai &amp; Perron, 1998, 2003)</w:t>
      </w:r>
      <w:ins w:id="1454" w:author="Huang T  Dr (Surrey Business Schl)" w:date="2018-09-25T13:14:00Z">
        <w:r w:rsidRPr="00621CAC">
          <w:rPr>
            <w:rFonts w:cs="Times New Roman"/>
            <w:color w:val="C45911" w:themeColor="accent2" w:themeShade="BF"/>
            <w:sz w:val="22"/>
            <w:rPrChange w:id="1455" w:author="Huang T  Dr (Surrey Business Schl)" w:date="2018-09-25T13:21:00Z">
              <w:rPr>
                <w:rFonts w:cs="Times New Roman"/>
                <w:color w:val="000000" w:themeColor="text1"/>
                <w:sz w:val="22"/>
              </w:rPr>
            </w:rPrChange>
          </w:rPr>
          <w:fldChar w:fldCharType="end"/>
        </w:r>
        <w:r w:rsidRPr="00621CAC">
          <w:rPr>
            <w:rFonts w:cs="Times New Roman"/>
            <w:color w:val="C45911" w:themeColor="accent2" w:themeShade="BF"/>
            <w:sz w:val="22"/>
            <w:rPrChange w:id="1456" w:author="Huang T  Dr (Surrey Business Schl)" w:date="2018-09-25T13:21:00Z">
              <w:rPr>
                <w:rFonts w:cs="Times New Roman"/>
                <w:color w:val="000000" w:themeColor="text1"/>
                <w:sz w:val="22"/>
              </w:rPr>
            </w:rPrChange>
          </w:rPr>
          <w:t xml:space="preserve">. </w:t>
        </w:r>
      </w:ins>
      <w:ins w:id="1457" w:author="Huang T  Dr (Surrey Business Schl)" w:date="2018-09-25T13:20:00Z">
        <w:r w:rsidR="00F435AE" w:rsidRPr="00621CAC">
          <w:rPr>
            <w:rFonts w:cs="Times New Roman"/>
            <w:color w:val="C45911" w:themeColor="accent2" w:themeShade="BF"/>
            <w:sz w:val="22"/>
            <w:rPrChange w:id="1458" w:author="Huang T  Dr (Surrey Business Schl)" w:date="2018-09-25T13:21:00Z">
              <w:rPr>
                <w:rFonts w:cs="Times New Roman"/>
                <w:color w:val="000000" w:themeColor="text1"/>
                <w:sz w:val="22"/>
              </w:rPr>
            </w:rPrChange>
          </w:rPr>
          <w:t xml:space="preserve">However, the sequential Chow test has advantages of not </w:t>
        </w:r>
      </w:ins>
      <w:ins w:id="1459" w:author="Huang T  Dr (Surrey Business Schl)" w:date="2018-09-25T13:10:00Z">
        <w:r w:rsidRPr="00621CAC">
          <w:rPr>
            <w:rFonts w:cs="Times New Roman"/>
            <w:color w:val="C45911" w:themeColor="accent2" w:themeShade="BF"/>
            <w:sz w:val="22"/>
            <w:rPrChange w:id="1460" w:author="Huang T  Dr (Surrey Business Schl)" w:date="2018-09-25T13:21:00Z">
              <w:rPr>
                <w:rFonts w:cs="Times New Roman"/>
                <w:color w:val="000000" w:themeColor="text1"/>
                <w:sz w:val="22"/>
              </w:rPr>
            </w:rPrChange>
          </w:rPr>
          <w:t>requir</w:t>
        </w:r>
      </w:ins>
      <w:ins w:id="1461" w:author="Huang T  Dr (Surrey Business Schl)" w:date="2018-09-25T13:20:00Z">
        <w:r w:rsidR="00F435AE" w:rsidRPr="00621CAC">
          <w:rPr>
            <w:rFonts w:cs="Times New Roman"/>
            <w:color w:val="C45911" w:themeColor="accent2" w:themeShade="BF"/>
            <w:sz w:val="22"/>
            <w:rPrChange w:id="1462" w:author="Huang T  Dr (Surrey Business Schl)" w:date="2018-09-25T13:21:00Z">
              <w:rPr>
                <w:rFonts w:cs="Times New Roman"/>
                <w:color w:val="000000" w:themeColor="text1"/>
                <w:sz w:val="22"/>
              </w:rPr>
            </w:rPrChange>
          </w:rPr>
          <w:t>ing</w:t>
        </w:r>
      </w:ins>
      <w:ins w:id="1463" w:author="Huang T  Dr (Surrey Business Schl)" w:date="2018-09-25T13:10:00Z">
        <w:r w:rsidRPr="00621CAC">
          <w:rPr>
            <w:rFonts w:cs="Times New Roman"/>
            <w:color w:val="C45911" w:themeColor="accent2" w:themeShade="BF"/>
            <w:sz w:val="22"/>
            <w:rPrChange w:id="1464" w:author="Huang T  Dr (Surrey Business Schl)" w:date="2018-09-25T13:21:00Z">
              <w:rPr>
                <w:rFonts w:cs="Times New Roman"/>
                <w:color w:val="000000" w:themeColor="text1"/>
                <w:sz w:val="22"/>
              </w:rPr>
            </w:rPrChange>
          </w:rPr>
          <w:t xml:space="preserve"> additional priori knowledge </w:t>
        </w:r>
      </w:ins>
      <w:ins w:id="1465" w:author="Huang T  Dr (Surrey Business Schl)" w:date="2018-09-25T13:21:00Z">
        <w:r w:rsidR="00F435AE" w:rsidRPr="00621CAC">
          <w:rPr>
            <w:rFonts w:cs="Times New Roman"/>
            <w:color w:val="C45911" w:themeColor="accent2" w:themeShade="BF"/>
            <w:sz w:val="22"/>
            <w:rPrChange w:id="1466" w:author="Huang T  Dr (Surrey Business Schl)" w:date="2018-09-25T13:21:00Z">
              <w:rPr>
                <w:rFonts w:cs="Times New Roman"/>
                <w:color w:val="000000" w:themeColor="text1"/>
                <w:sz w:val="22"/>
              </w:rPr>
            </w:rPrChange>
          </w:rPr>
          <w:t>for</w:t>
        </w:r>
      </w:ins>
      <w:ins w:id="1467" w:author="Huang T  Dr (Surrey Business Schl)" w:date="2018-09-25T13:10:00Z">
        <w:r w:rsidRPr="00621CAC">
          <w:rPr>
            <w:rFonts w:cs="Times New Roman"/>
            <w:color w:val="C45911" w:themeColor="accent2" w:themeShade="BF"/>
            <w:sz w:val="22"/>
            <w:rPrChange w:id="1468" w:author="Huang T  Dr (Surrey Business Schl)" w:date="2018-09-25T13:21:00Z">
              <w:rPr>
                <w:rFonts w:cs="Times New Roman"/>
                <w:color w:val="000000" w:themeColor="text1"/>
                <w:sz w:val="22"/>
              </w:rPr>
            </w:rPrChange>
          </w:rPr>
          <w:t xml:space="preserve"> the number of potential structural </w:t>
        </w:r>
      </w:ins>
      <w:ins w:id="1469" w:author="Huang T  Dr (Surrey Business Schl)" w:date="2018-09-25T13:21:00Z">
        <w:r w:rsidR="00F435AE" w:rsidRPr="00621CAC">
          <w:rPr>
            <w:rFonts w:cs="Times New Roman"/>
            <w:color w:val="C45911" w:themeColor="accent2" w:themeShade="BF"/>
            <w:sz w:val="22"/>
            <w:rPrChange w:id="1470" w:author="Huang T  Dr (Surrey Business Schl)" w:date="2018-09-25T13:21:00Z">
              <w:rPr>
                <w:rFonts w:cs="Times New Roman"/>
                <w:color w:val="000000" w:themeColor="text1"/>
                <w:sz w:val="22"/>
              </w:rPr>
            </w:rPrChange>
          </w:rPr>
          <w:t xml:space="preserve">changes and it can be easily implemented. </w:t>
        </w:r>
      </w:ins>
      <w:r w:rsidR="004C569C" w:rsidRPr="001E17BA">
        <w:rPr>
          <w:rFonts w:cs="Times New Roman"/>
          <w:color w:val="000000" w:themeColor="text1"/>
          <w:sz w:val="22"/>
        </w:rPr>
        <w:t>We refer the models as the ADL-</w:t>
      </w:r>
      <w:r w:rsidR="004C569C" w:rsidRPr="001E17BA">
        <w:rPr>
          <w:rFonts w:cs="Times New Roman"/>
          <w:noProof/>
          <w:color w:val="000000" w:themeColor="text1"/>
          <w:sz w:val="22"/>
        </w:rPr>
        <w:t>intra-EWC model and the ADL-intra-IC model respectively</w:t>
      </w:r>
      <w:r w:rsidR="004C569C" w:rsidRPr="001E17BA">
        <w:rPr>
          <w:rFonts w:cs="Times New Roman"/>
          <w:color w:val="000000" w:themeColor="text1"/>
          <w:sz w:val="22"/>
        </w:rPr>
        <w:t xml:space="preserve"> and we expect these models</w:t>
      </w:r>
      <w:r w:rsidR="004C569C" w:rsidRPr="001E17BA">
        <w:rPr>
          <w:rFonts w:cs="Times New Roman"/>
          <w:noProof/>
          <w:color w:val="000000" w:themeColor="text1"/>
          <w:sz w:val="22"/>
        </w:rPr>
        <w:t xml:space="preserve"> to generate more accurate forecasts by taking into account the </w:t>
      </w:r>
      <w:del w:id="1471" w:author="Huang T  Dr (Surrey Business Schl)" w:date="2018-09-19T18:25:00Z">
        <w:r w:rsidR="004C569C" w:rsidRPr="001E17BA" w:rsidDel="00DE758E">
          <w:rPr>
            <w:rFonts w:cs="Times New Roman"/>
            <w:noProof/>
            <w:color w:val="000000" w:themeColor="text1"/>
            <w:sz w:val="22"/>
          </w:rPr>
          <w:delText xml:space="preserve">structural break </w:delText>
        </w:r>
      </w:del>
      <w:ins w:id="1472" w:author="Huang T  Dr (Surrey Business Schl)" w:date="2018-09-19T18:25:00Z">
        <w:r w:rsidR="00DE758E">
          <w:rPr>
            <w:rFonts w:cs="Times New Roman"/>
            <w:noProof/>
            <w:color w:val="000000" w:themeColor="text1"/>
            <w:sz w:val="22"/>
          </w:rPr>
          <w:t xml:space="preserve">structural change </w:t>
        </w:r>
      </w:ins>
      <w:r w:rsidR="004C569C" w:rsidRPr="001E17BA">
        <w:rPr>
          <w:rFonts w:cs="Times New Roman"/>
          <w:noProof/>
          <w:color w:val="000000" w:themeColor="text1"/>
          <w:sz w:val="22"/>
        </w:rPr>
        <w:t xml:space="preserve">problem. </w:t>
      </w:r>
      <w:r w:rsidR="004C569C" w:rsidRPr="001E17BA">
        <w:rPr>
          <w:rFonts w:cs="Times New Roman"/>
          <w:color w:val="000000" w:themeColor="text1"/>
          <w:sz w:val="22"/>
        </w:rPr>
        <w:t xml:space="preserve">Figure 2 provides a guide to </w:t>
      </w:r>
      <w:r w:rsidR="004C569C" w:rsidRPr="001E17BA">
        <w:rPr>
          <w:rFonts w:cs="Times New Roman"/>
          <w:noProof/>
          <w:color w:val="000000" w:themeColor="text1"/>
          <w:sz w:val="22"/>
        </w:rPr>
        <w:t>implementing</w:t>
      </w:r>
      <w:r w:rsidR="004C569C" w:rsidRPr="001E17BA">
        <w:rPr>
          <w:rFonts w:cs="Times New Roman"/>
          <w:color w:val="000000" w:themeColor="text1"/>
          <w:sz w:val="22"/>
        </w:rPr>
        <w:t xml:space="preserve"> the ADL-</w:t>
      </w:r>
      <w:r w:rsidR="004C569C" w:rsidRPr="001E17BA">
        <w:rPr>
          <w:rFonts w:cs="Times New Roman"/>
          <w:noProof/>
          <w:color w:val="000000" w:themeColor="text1"/>
          <w:sz w:val="22"/>
        </w:rPr>
        <w:t>intra-EWC model</w:t>
      </w:r>
      <w:r w:rsidR="004C569C" w:rsidRPr="001E17BA">
        <w:rPr>
          <w:rStyle w:val="FootnoteReference"/>
          <w:rFonts w:cs="Times New Roman"/>
          <w:noProof/>
          <w:color w:val="000000" w:themeColor="text1"/>
          <w:sz w:val="22"/>
        </w:rPr>
        <w:footnoteReference w:id="10"/>
      </w:r>
      <w:r w:rsidR="004C569C" w:rsidRPr="001E17BA">
        <w:rPr>
          <w:rFonts w:cs="Times New Roman"/>
          <w:noProof/>
          <w:color w:val="000000" w:themeColor="text1"/>
          <w:sz w:val="22"/>
        </w:rPr>
        <w:t xml:space="preserve">. </w:t>
      </w:r>
    </w:p>
    <w:p w14:paraId="7D2BCEC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4A8C32C"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experimental design</w:t>
      </w:r>
    </w:p>
    <w:p w14:paraId="295433D8" w14:textId="77777777" w:rsidR="004C569C" w:rsidRPr="001E17BA" w:rsidRDefault="004C569C" w:rsidP="004C569C">
      <w:pPr>
        <w:pStyle w:val="ListParagraph"/>
        <w:shd w:val="clear" w:color="auto" w:fill="FFFFFF" w:themeFill="background1"/>
        <w:spacing w:after="0" w:line="360" w:lineRule="auto"/>
        <w:rPr>
          <w:rFonts w:cs="Times New Roman"/>
          <w:b/>
          <w:color w:val="000000" w:themeColor="text1"/>
          <w:sz w:val="22"/>
        </w:rPr>
      </w:pPr>
    </w:p>
    <w:p w14:paraId="423E41BB" w14:textId="797ADBEF" w:rsidR="004C569C" w:rsidRPr="001E17BA" w:rsidRDefault="004C569C" w:rsidP="002D750F">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this study, we initially evaluate the forecasting performance of the following models:</w:t>
      </w:r>
      <w:r w:rsidR="002D750F">
        <w:rPr>
          <w:rFonts w:cs="Times New Roman"/>
          <w:color w:val="000000" w:themeColor="text1"/>
          <w:sz w:val="22"/>
        </w:rPr>
        <w:t xml:space="preserve"> 1) </w:t>
      </w:r>
      <w:r w:rsidRPr="001E17BA">
        <w:rPr>
          <w:rFonts w:cs="Times New Roman"/>
          <w:color w:val="000000" w:themeColor="text1"/>
          <w:sz w:val="22"/>
        </w:rPr>
        <w:t>The Base-lift method</w:t>
      </w:r>
      <w:r w:rsidRPr="001E17BA">
        <w:rPr>
          <w:rStyle w:val="FootnoteReference"/>
          <w:rFonts w:cs="Times New Roman"/>
          <w:color w:val="000000" w:themeColor="text1"/>
          <w:sz w:val="22"/>
        </w:rPr>
        <w:footnoteReference w:id="11"/>
      </w:r>
      <w:r w:rsidR="002D750F">
        <w:rPr>
          <w:rFonts w:cs="Times New Roman"/>
          <w:color w:val="000000" w:themeColor="text1"/>
          <w:sz w:val="22"/>
        </w:rPr>
        <w:t xml:space="preserve">; 2) </w:t>
      </w:r>
      <w:r w:rsidRPr="001E17BA">
        <w:rPr>
          <w:rFonts w:cs="Times New Roman"/>
          <w:color w:val="000000" w:themeColor="text1"/>
          <w:sz w:val="22"/>
        </w:rPr>
        <w:t>The ADL-own model</w:t>
      </w:r>
      <w:r w:rsidR="002D750F">
        <w:rPr>
          <w:rFonts w:cs="Times New Roman"/>
          <w:color w:val="000000" w:themeColor="text1"/>
          <w:sz w:val="22"/>
        </w:rPr>
        <w:t xml:space="preserve">; 3)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w:t>
      </w:r>
      <w:r w:rsidR="002D750F">
        <w:rPr>
          <w:rFonts w:cs="Times New Roman"/>
          <w:color w:val="000000" w:themeColor="text1"/>
          <w:sz w:val="22"/>
        </w:rPr>
        <w:t xml:space="preserve">; 4)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-EWC model</w:t>
      </w:r>
      <w:r w:rsidRPr="001E17BA">
        <w:rPr>
          <w:rStyle w:val="FootnoteReference"/>
          <w:rFonts w:cs="Times New Roman"/>
          <w:color w:val="000000" w:themeColor="text1"/>
          <w:sz w:val="22"/>
        </w:rPr>
        <w:footnoteReference w:id="12"/>
      </w:r>
      <w:r w:rsidR="002D750F">
        <w:rPr>
          <w:rFonts w:cs="Times New Roman"/>
          <w:color w:val="000000" w:themeColor="text1"/>
          <w:sz w:val="22"/>
        </w:rPr>
        <w:t xml:space="preserve">; 5) </w:t>
      </w:r>
      <w:r w:rsidRPr="001E17BA">
        <w:rPr>
          <w:rFonts w:cs="Times New Roman"/>
          <w:color w:val="000000" w:themeColor="text1"/>
          <w:sz w:val="22"/>
        </w:rPr>
        <w:t>The ADL-own-EWC model: similar to the ADL-</w:t>
      </w:r>
      <w:r w:rsidRPr="001E17BA">
        <w:rPr>
          <w:rFonts w:cs="Times New Roman"/>
          <w:noProof/>
          <w:color w:val="000000" w:themeColor="text1"/>
          <w:sz w:val="22"/>
        </w:rPr>
        <w:t>intra</w:t>
      </w:r>
      <w:r w:rsidRPr="001E17BA">
        <w:rPr>
          <w:rFonts w:cs="Times New Roman"/>
          <w:color w:val="000000" w:themeColor="text1"/>
          <w:sz w:val="22"/>
        </w:rPr>
        <w:t xml:space="preserve">-EWC model except </w:t>
      </w:r>
      <w:r w:rsidR="002F0C32" w:rsidRPr="001E17BA">
        <w:rPr>
          <w:rFonts w:cs="Times New Roman"/>
          <w:color w:val="000000" w:themeColor="text1"/>
          <w:sz w:val="22"/>
        </w:rPr>
        <w:t xml:space="preserve">that the </w:t>
      </w:r>
      <w:r w:rsidR="002F0C32">
        <w:rPr>
          <w:rFonts w:cs="Times New Roman"/>
          <w:color w:val="000000" w:themeColor="text1"/>
          <w:sz w:val="22"/>
        </w:rPr>
        <w:t xml:space="preserve">ADL-intra model is replaced by the </w:t>
      </w:r>
      <w:r w:rsidR="002F0C32" w:rsidRPr="001E17BA">
        <w:rPr>
          <w:rFonts w:cs="Times New Roman"/>
          <w:color w:val="000000" w:themeColor="text1"/>
          <w:sz w:val="22"/>
        </w:rPr>
        <w:t xml:space="preserve">ADL-own model </w:t>
      </w:r>
      <w:r w:rsidR="002F0C32">
        <w:rPr>
          <w:rFonts w:cs="Times New Roman"/>
          <w:color w:val="000000" w:themeColor="text1"/>
          <w:sz w:val="22"/>
        </w:rPr>
        <w:t>at</w:t>
      </w:r>
      <w:r w:rsidR="002F0C32" w:rsidRPr="001E17BA">
        <w:rPr>
          <w:rFonts w:cs="Times New Roman"/>
          <w:color w:val="000000" w:themeColor="text1"/>
          <w:sz w:val="22"/>
        </w:rPr>
        <w:t xml:space="preserve"> </w:t>
      </w:r>
      <w:r w:rsidR="002F0C32">
        <w:rPr>
          <w:rFonts w:cs="Times New Roman"/>
          <w:color w:val="000000" w:themeColor="text1"/>
          <w:sz w:val="22"/>
        </w:rPr>
        <w:t xml:space="preserve">the final </w:t>
      </w:r>
      <w:r w:rsidR="002F0C32" w:rsidRPr="001E17BA">
        <w:rPr>
          <w:rFonts w:cs="Times New Roman"/>
          <w:color w:val="000000" w:themeColor="text1"/>
          <w:sz w:val="22"/>
        </w:rPr>
        <w:t>stage</w:t>
      </w:r>
      <w:r w:rsidR="002D750F">
        <w:rPr>
          <w:rFonts w:cs="Times New Roman"/>
          <w:color w:val="000000" w:themeColor="text1"/>
          <w:sz w:val="22"/>
        </w:rPr>
        <w:t xml:space="preserve">; 6) </w:t>
      </w:r>
      <w:r w:rsidRPr="001E17BA">
        <w:rPr>
          <w:rFonts w:cs="Times New Roman"/>
          <w:color w:val="000000" w:themeColor="text1"/>
          <w:sz w:val="22"/>
        </w:rPr>
        <w:t>The ADL-intra-IC model</w:t>
      </w:r>
      <w:r w:rsidR="002D750F">
        <w:rPr>
          <w:rFonts w:cs="Times New Roman"/>
          <w:color w:val="000000" w:themeColor="text1"/>
          <w:sz w:val="22"/>
        </w:rPr>
        <w:t xml:space="preserve">; 7) </w:t>
      </w:r>
      <w:r w:rsidRPr="001E17BA">
        <w:rPr>
          <w:rFonts w:cs="Times New Roman"/>
          <w:color w:val="000000" w:themeColor="text1"/>
          <w:sz w:val="22"/>
        </w:rPr>
        <w:t>The ADL-own-IC model: similar to the ADL-</w:t>
      </w:r>
      <w:r w:rsidRPr="001E17BA">
        <w:rPr>
          <w:rFonts w:cs="Times New Roman"/>
          <w:noProof/>
          <w:color w:val="000000" w:themeColor="text1"/>
          <w:sz w:val="22"/>
        </w:rPr>
        <w:t>intra</w:t>
      </w:r>
      <w:r w:rsidRPr="001E17BA">
        <w:rPr>
          <w:rFonts w:cs="Times New Roman"/>
          <w:color w:val="000000" w:themeColor="text1"/>
          <w:sz w:val="22"/>
        </w:rPr>
        <w:t xml:space="preserve">-IC model except that the </w:t>
      </w:r>
      <w:r w:rsidR="002F0C32">
        <w:rPr>
          <w:rFonts w:cs="Times New Roman"/>
          <w:color w:val="000000" w:themeColor="text1"/>
          <w:sz w:val="22"/>
        </w:rPr>
        <w:t xml:space="preserve">ADL-intra model is replaced by the </w:t>
      </w:r>
      <w:r w:rsidRPr="001E17BA">
        <w:rPr>
          <w:rFonts w:cs="Times New Roman"/>
          <w:color w:val="000000" w:themeColor="text1"/>
          <w:sz w:val="22"/>
        </w:rPr>
        <w:t xml:space="preserve">ADL-own model </w:t>
      </w:r>
      <w:r w:rsidR="002F0C32">
        <w:rPr>
          <w:rFonts w:cs="Times New Roman"/>
          <w:color w:val="000000" w:themeColor="text1"/>
          <w:sz w:val="22"/>
        </w:rPr>
        <w:t>at</w:t>
      </w:r>
      <w:r w:rsidRPr="001E17BA">
        <w:rPr>
          <w:rFonts w:cs="Times New Roman"/>
          <w:color w:val="000000" w:themeColor="text1"/>
          <w:sz w:val="22"/>
        </w:rPr>
        <w:t xml:space="preserve"> </w:t>
      </w:r>
      <w:r w:rsidR="002F0C32">
        <w:rPr>
          <w:rFonts w:cs="Times New Roman"/>
          <w:color w:val="000000" w:themeColor="text1"/>
          <w:sz w:val="22"/>
        </w:rPr>
        <w:t xml:space="preserve">the final </w:t>
      </w:r>
      <w:r w:rsidRPr="001E17BA">
        <w:rPr>
          <w:rFonts w:cs="Times New Roman"/>
          <w:color w:val="000000" w:themeColor="text1"/>
          <w:sz w:val="22"/>
        </w:rPr>
        <w:t>stage.</w:t>
      </w:r>
      <w:ins w:id="1475" w:author="Huang T  Dr (Surrey Business Schl)" w:date="2018-09-19T18:49:00Z">
        <w:r w:rsidR="005478A3">
          <w:rPr>
            <w:rFonts w:cs="Times New Roman"/>
            <w:color w:val="000000" w:themeColor="text1"/>
            <w:sz w:val="22"/>
          </w:rPr>
          <w:t xml:space="preserve"> </w:t>
        </w:r>
        <w:r w:rsidR="005478A3" w:rsidRPr="005478A3">
          <w:rPr>
            <w:rFonts w:cs="Times New Roman"/>
            <w:color w:val="C45911" w:themeColor="accent2" w:themeShade="BF"/>
            <w:sz w:val="22"/>
            <w:rPrChange w:id="1476" w:author="Huang T  Dr (Surrey Business Schl)" w:date="2018-09-19T18:50:00Z">
              <w:rPr>
                <w:rFonts w:cs="Times New Roman"/>
                <w:color w:val="000000" w:themeColor="text1"/>
                <w:sz w:val="22"/>
              </w:rPr>
            </w:rPrChange>
          </w:rPr>
          <w:t>We implement the models using MODEL procedure in SAS 9.4</w:t>
        </w:r>
        <w:r w:rsidR="005478A3">
          <w:rPr>
            <w:rFonts w:cs="Times New Roman"/>
            <w:color w:val="000000" w:themeColor="text1"/>
            <w:sz w:val="22"/>
          </w:rPr>
          <w:t>.</w:t>
        </w:r>
      </w:ins>
    </w:p>
    <w:p w14:paraId="696C86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37418AA" w14:textId="2F66602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forecasting performance of these models with 18 rolling origins for robustness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(Tashman, 2000)</w:t>
      </w:r>
      <w:r w:rsidRPr="001E17BA">
        <w:rPr>
          <w:rFonts w:cs="Times New Roman"/>
          <w:color w:val="000000" w:themeColor="text1"/>
          <w:sz w:val="22"/>
        </w:rPr>
        <w:fldChar w:fldCharType="end"/>
      </w:r>
      <w:r w:rsidRPr="001E17BA">
        <w:rPr>
          <w:rFonts w:cs="Times New Roman"/>
          <w:color w:val="000000" w:themeColor="text1"/>
          <w:sz w:val="22"/>
        </w:rPr>
        <w:t xml:space="preserve">. We specify the model with an estimation window of 160 weeks. For each rolling event, we move the estimation window </w:t>
      </w:r>
      <w:r w:rsidR="00B931DB">
        <w:rPr>
          <w:rFonts w:cs="Times New Roman"/>
          <w:color w:val="000000" w:themeColor="text1"/>
          <w:sz w:val="22"/>
        </w:rPr>
        <w:t>two</w:t>
      </w:r>
      <w:r w:rsidRPr="001E17BA">
        <w:rPr>
          <w:rFonts w:cs="Times New Roman"/>
          <w:color w:val="000000" w:themeColor="text1"/>
          <w:sz w:val="22"/>
        </w:rPr>
        <w:t xml:space="preserve"> weeks forward and re-specify the model. We presume the value of the price and promotional information to be known, as it is part of the retailer’s inventory plan, and we use the forecast value of the product sales when the forecast horizon is beyond one week. </w:t>
      </w:r>
      <w:r w:rsidR="00B60A80">
        <w:rPr>
          <w:rFonts w:cs="Times New Roman"/>
          <w:color w:val="000000" w:themeColor="text1"/>
          <w:sz w:val="22"/>
        </w:rPr>
        <w:t>W</w:t>
      </w:r>
      <w:r w:rsidRPr="001E17BA">
        <w:rPr>
          <w:rFonts w:cs="Times New Roman"/>
          <w:color w:val="000000" w:themeColor="text1"/>
          <w:sz w:val="22"/>
        </w:rPr>
        <w:t xml:space="preserve">e generate one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Pr="001E17BA">
        <w:rPr>
          <w:rFonts w:cs="Times New Roman"/>
          <w:color w:val="000000" w:themeColor="text1"/>
          <w:sz w:val="22"/>
        </w:rPr>
        <w:t xml:space="preserve"> is 1, 4, and 8, to approximate the situation retailers face in practice. For the EWC method, we engage ten estimation windows with </w:t>
      </w:r>
      <w:r w:rsidRPr="001E17BA">
        <w:rPr>
          <w:rFonts w:cs="Times New Roman"/>
          <w:color w:val="000000" w:themeColor="text1"/>
          <w:sz w:val="22"/>
        </w:rPr>
        <w:lastRenderedPageBreak/>
        <w:t xml:space="preserve">different lengths (e.g., for the </w:t>
      </w:r>
      <w:r w:rsidR="00B60A80">
        <w:rPr>
          <w:rFonts w:cs="Times New Roman"/>
          <w:color w:val="000000" w:themeColor="text1"/>
          <w:sz w:val="22"/>
        </w:rPr>
        <w:t xml:space="preserve">initial </w:t>
      </w:r>
      <w:r w:rsidRPr="001E17BA">
        <w:rPr>
          <w:rFonts w:cs="Times New Roman"/>
          <w:color w:val="000000" w:themeColor="text1"/>
          <w:sz w:val="22"/>
        </w:rPr>
        <w:t>estimation period [1,160], we estimate the model with ten estimation windows including [1, 160], [3, 160], and so forth, until [19, 160]), and generate ten sets of forecasts accordingly</w:t>
      </w:r>
      <w:r w:rsidR="00B60A80">
        <w:rPr>
          <w:rFonts w:cs="Times New Roman"/>
          <w:color w:val="000000" w:themeColor="text1"/>
          <w:sz w:val="22"/>
        </w:rPr>
        <w:t>)</w:t>
      </w:r>
      <w:r w:rsidRPr="001E17BA">
        <w:rPr>
          <w:rFonts w:cs="Times New Roman"/>
          <w:color w:val="000000" w:themeColor="text1"/>
          <w:sz w:val="22"/>
        </w:rPr>
        <w:t xml:space="preserve">. We combine the ten sets of forecasts with equal weights. For the IC methods, we estimate the forecast bias as the average value of the sixteen most recent residuals and add the value equally to the forecasts of all the forecast horizons. </w:t>
      </w:r>
    </w:p>
    <w:p w14:paraId="17E2E2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354E255D" w14:textId="064524C4" w:rsidR="002A1E92" w:rsidDel="000E703E" w:rsidRDefault="004C569C" w:rsidP="009540DF">
      <w:pPr>
        <w:shd w:val="clear" w:color="auto" w:fill="FFFFFF" w:themeFill="background1"/>
        <w:spacing w:after="0" w:line="360" w:lineRule="auto"/>
        <w:rPr>
          <w:del w:id="1477" w:author="Huang T  Dr (Surrey Business Schl)" w:date="2018-09-25T12:57:00Z"/>
          <w:rFonts w:cs="Times New Roman"/>
          <w:color w:val="000000" w:themeColor="text1"/>
          <w:sz w:val="22"/>
        </w:rPr>
      </w:pPr>
      <w:r w:rsidRPr="001E17BA">
        <w:rPr>
          <w:rFonts w:cs="Times New Roman"/>
          <w:color w:val="000000" w:themeColor="text1"/>
          <w:sz w:val="22"/>
        </w:rPr>
        <w:t xml:space="preserve">We evaluate the models with </w:t>
      </w:r>
      <w:r w:rsidR="002A1E92">
        <w:rPr>
          <w:rFonts w:cs="Times New Roman"/>
          <w:color w:val="000000" w:themeColor="text1"/>
          <w:sz w:val="22"/>
        </w:rPr>
        <w:t>various</w:t>
      </w:r>
      <w:r w:rsidRPr="001E17BA">
        <w:rPr>
          <w:rFonts w:cs="Times New Roman"/>
          <w:color w:val="000000" w:themeColor="text1"/>
          <w:sz w:val="22"/>
        </w:rPr>
        <w:t xml:space="preserve"> error measures</w:t>
      </w:r>
      <w:r w:rsidR="002A1E92">
        <w:rPr>
          <w:rFonts w:cs="Times New Roman"/>
          <w:color w:val="000000" w:themeColor="text1"/>
          <w:sz w:val="22"/>
        </w:rPr>
        <w:t xml:space="preserve"> which </w:t>
      </w:r>
      <w:r w:rsidR="002A1E92" w:rsidRPr="001E17BA">
        <w:rPr>
          <w:rFonts w:cs="Times New Roman"/>
          <w:color w:val="000000" w:themeColor="text1"/>
          <w:sz w:val="22"/>
        </w:rPr>
        <w:t>approximate the loss function of the retailer from different aspects</w:t>
      </w:r>
      <w:r w:rsidR="002A1E92">
        <w:rPr>
          <w:rFonts w:cs="Times New Roman"/>
          <w:color w:val="000000" w:themeColor="text1"/>
          <w:sz w:val="22"/>
        </w:rPr>
        <w:t xml:space="preserve">. We include </w:t>
      </w:r>
      <w:ins w:id="1478" w:author="Huang T  Dr (Surrey Business Schl)" w:date="2018-09-25T12:54:00Z">
        <w:r w:rsidR="000E703E">
          <w:rPr>
            <w:rFonts w:cs="Times New Roman"/>
            <w:color w:val="000000" w:themeColor="text1"/>
            <w:sz w:val="22"/>
          </w:rPr>
          <w:t xml:space="preserve">traditional error measures including </w:t>
        </w:r>
      </w:ins>
      <w:r w:rsidRPr="001E17BA">
        <w:rPr>
          <w:rFonts w:cs="Times New Roman"/>
          <w:color w:val="000000" w:themeColor="text1"/>
          <w:sz w:val="22"/>
        </w:rPr>
        <w:t>the Mean Absolute Error (</w:t>
      </w:r>
      <w:r w:rsidRPr="001E17BA">
        <w:rPr>
          <w:rFonts w:cs="Times New Roman"/>
          <w:i/>
          <w:color w:val="000000" w:themeColor="text1"/>
          <w:sz w:val="22"/>
        </w:rPr>
        <w:t>MAE</w:t>
      </w:r>
      <w:r w:rsidRPr="001E17BA">
        <w:rPr>
          <w:rFonts w:cs="Times New Roman"/>
          <w:color w:val="000000" w:themeColor="text1"/>
          <w:sz w:val="22"/>
        </w:rPr>
        <w:t>)</w:t>
      </w:r>
      <w:ins w:id="1479" w:author="Huang T  Dr (Surrey Business Schl)" w:date="2018-09-25T12:49:00Z">
        <w:r w:rsidR="00447E07">
          <w:rPr>
            <w:rFonts w:cs="Times New Roman"/>
            <w:color w:val="000000" w:themeColor="text1"/>
            <w:sz w:val="22"/>
          </w:rPr>
          <w:t xml:space="preserve"> </w:t>
        </w:r>
      </w:ins>
      <w:del w:id="1480" w:author="Huang T  Dr (Surrey Business Schl)" w:date="2018-09-25T12:49:00Z">
        <w:r w:rsidRPr="001E17BA" w:rsidDel="00447E07">
          <w:rPr>
            <w:rFonts w:cs="Times New Roman"/>
            <w:color w:val="000000" w:themeColor="text1"/>
            <w:sz w:val="22"/>
          </w:rPr>
          <w:delText xml:space="preserve">, </w:delText>
        </w:r>
      </w:del>
      <w:ins w:id="1481" w:author="Tao Huang" w:date="2018-09-04T16:51:00Z">
        <w:del w:id="1482" w:author="Huang T  Dr (Surrey Business Schl)" w:date="2018-09-25T12:49:00Z">
          <w:r w:rsidR="00E5195A" w:rsidDel="00447E07">
            <w:rPr>
              <w:rFonts w:cs="Times New Roman"/>
              <w:color w:val="000000" w:themeColor="text1"/>
              <w:sz w:val="22"/>
            </w:rPr>
            <w:delText>the Mean Squared Error (</w:delText>
          </w:r>
          <w:r w:rsidR="00E5195A" w:rsidRPr="002A1E92" w:rsidDel="00447E07">
            <w:rPr>
              <w:rFonts w:cs="Times New Roman"/>
              <w:i/>
              <w:color w:val="000000" w:themeColor="text1"/>
              <w:sz w:val="22"/>
            </w:rPr>
            <w:delText>MSE</w:delText>
          </w:r>
          <w:r w:rsidR="00E5195A" w:rsidDel="00447E07">
            <w:rPr>
              <w:rFonts w:cs="Times New Roman"/>
              <w:color w:val="000000" w:themeColor="text1"/>
              <w:sz w:val="22"/>
            </w:rPr>
            <w:delText>), a</w:delText>
          </w:r>
        </w:del>
      </w:ins>
      <w:ins w:id="1483" w:author="Huang T  Dr (Surrey Business Schl)" w:date="2018-09-25T12:49:00Z">
        <w:r w:rsidR="00447E07">
          <w:rPr>
            <w:rFonts w:cs="Times New Roman"/>
            <w:color w:val="000000" w:themeColor="text1"/>
            <w:sz w:val="22"/>
          </w:rPr>
          <w:t xml:space="preserve">, </w:t>
        </w:r>
      </w:ins>
      <w:ins w:id="1484" w:author="Tao Huang" w:date="2018-09-04T16:51:00Z">
        <w:del w:id="1485" w:author="Huang T  Dr (Surrey Business Schl)" w:date="2018-09-25T12:49:00Z">
          <w:r w:rsidR="00E5195A" w:rsidDel="00447E07">
            <w:rPr>
              <w:rFonts w:cs="Times New Roman"/>
              <w:color w:val="000000" w:themeColor="text1"/>
              <w:sz w:val="22"/>
            </w:rPr>
            <w:delText xml:space="preserve">nd </w:delText>
          </w:r>
        </w:del>
      </w:ins>
      <w:r w:rsidRPr="001E17BA">
        <w:rPr>
          <w:rFonts w:cs="Times New Roman"/>
          <w:color w:val="000000" w:themeColor="text1"/>
          <w:sz w:val="22"/>
        </w:rPr>
        <w:t>the symmetric Mean Absolute Percentage Error (</w:t>
      </w:r>
      <w:proofErr w:type="spellStart"/>
      <w:r w:rsidRPr="001E17BA">
        <w:rPr>
          <w:rFonts w:cs="Times New Roman"/>
          <w:i/>
          <w:color w:val="000000" w:themeColor="text1"/>
          <w:sz w:val="22"/>
        </w:rPr>
        <w:t>sMAPE</w:t>
      </w:r>
      <w:proofErr w:type="spellEnd"/>
      <w:r w:rsidRPr="001E17BA">
        <w:rPr>
          <w:rFonts w:cs="Times New Roman"/>
          <w:color w:val="000000" w:themeColor="text1"/>
          <w:sz w:val="22"/>
        </w:rPr>
        <w:t>)</w:t>
      </w:r>
      <w:ins w:id="1486" w:author="Huang T  Dr (Surrey Business Schl)" w:date="2018-09-25T12:55:00Z">
        <w:r w:rsidR="000E703E">
          <w:rPr>
            <w:rFonts w:cs="Times New Roman"/>
            <w:color w:val="000000" w:themeColor="text1"/>
            <w:sz w:val="22"/>
          </w:rPr>
          <w:t xml:space="preserve"> and </w:t>
        </w:r>
      </w:ins>
      <w:ins w:id="1487" w:author="Huang T  Dr (Surrey Business Schl)" w:date="2018-09-25T12:56:00Z">
        <w:r w:rsidR="000E703E">
          <w:rPr>
            <w:rFonts w:cs="Times New Roman"/>
            <w:color w:val="000000" w:themeColor="text1"/>
            <w:sz w:val="22"/>
          </w:rPr>
          <w:t>the scaled Mean Squared Error (</w:t>
        </w:r>
        <w:proofErr w:type="spellStart"/>
        <w:r w:rsidR="000E703E">
          <w:rPr>
            <w:rFonts w:cs="Times New Roman"/>
            <w:color w:val="000000" w:themeColor="text1"/>
            <w:sz w:val="22"/>
          </w:rPr>
          <w:t>sMSE</w:t>
        </w:r>
        <w:proofErr w:type="spellEnd"/>
        <w:r w:rsidR="000E703E">
          <w:rPr>
            <w:rFonts w:cs="Times New Roman"/>
            <w:color w:val="000000" w:themeColor="text1"/>
            <w:sz w:val="22"/>
          </w:rPr>
          <w:t xml:space="preserve">). We also include </w:t>
        </w:r>
      </w:ins>
      <w:ins w:id="1488" w:author="Huang T  Dr (Surrey Business Schl)" w:date="2018-09-25T12:55:00Z">
        <w:r w:rsidR="000E703E">
          <w:rPr>
            <w:rFonts w:cs="Times New Roman"/>
            <w:color w:val="000000" w:themeColor="text1"/>
            <w:sz w:val="22"/>
          </w:rPr>
          <w:t>recently developed error measures including</w:t>
        </w:r>
      </w:ins>
      <w:ins w:id="1489" w:author="Huang T  Dr (Surrey Business Schl)" w:date="2018-09-25T12:54:00Z">
        <w:r w:rsidR="000E703E">
          <w:rPr>
            <w:rFonts w:cs="Times New Roman"/>
            <w:color w:val="000000" w:themeColor="text1"/>
            <w:sz w:val="22"/>
          </w:rPr>
          <w:t xml:space="preserve"> </w:t>
        </w:r>
      </w:ins>
      <w:ins w:id="1490" w:author="Tao Huang" w:date="2018-09-04T16:51:00Z">
        <w:del w:id="1491" w:author="Huang T  Dr (Surrey Business Schl)" w:date="2018-09-25T12:54:00Z">
          <w:r w:rsidR="00E5195A" w:rsidDel="000E703E">
            <w:rPr>
              <w:rFonts w:cs="Times New Roman"/>
              <w:color w:val="000000" w:themeColor="text1"/>
              <w:sz w:val="22"/>
            </w:rPr>
            <w:delText>.</w:delText>
          </w:r>
        </w:del>
      </w:ins>
      <w:del w:id="1492" w:author="Tao Huang" w:date="2018-09-04T16:51:00Z">
        <w:r w:rsidRPr="001E17BA" w:rsidDel="00E5195A">
          <w:rPr>
            <w:rFonts w:cs="Times New Roman"/>
            <w:color w:val="000000" w:themeColor="text1"/>
            <w:sz w:val="22"/>
          </w:rPr>
          <w:delText>,</w:delText>
        </w:r>
      </w:del>
      <w:del w:id="1493" w:author="Huang T  Dr (Surrey Business Schl)" w:date="2018-09-25T12:54:00Z">
        <w:r w:rsidRPr="001E17BA" w:rsidDel="000E703E">
          <w:rPr>
            <w:rFonts w:cs="Times New Roman"/>
            <w:color w:val="000000" w:themeColor="text1"/>
            <w:sz w:val="22"/>
          </w:rPr>
          <w:delText xml:space="preserve"> </w:delText>
        </w:r>
      </w:del>
      <w:del w:id="1494" w:author="Tao Huang" w:date="2018-09-04T16:51:00Z">
        <w:r w:rsidR="002A1E92" w:rsidDel="00E5195A">
          <w:rPr>
            <w:rFonts w:cs="Times New Roman"/>
            <w:color w:val="000000" w:themeColor="text1"/>
            <w:sz w:val="22"/>
          </w:rPr>
          <w:delText>the Mean Squared Error (</w:delText>
        </w:r>
        <w:r w:rsidR="002A1E92" w:rsidRPr="002A1E92" w:rsidDel="00E5195A">
          <w:rPr>
            <w:rFonts w:cs="Times New Roman"/>
            <w:i/>
            <w:color w:val="000000" w:themeColor="text1"/>
            <w:sz w:val="22"/>
          </w:rPr>
          <w:delText>MSE</w:delText>
        </w:r>
        <w:r w:rsidR="002A1E92" w:rsidDel="00E5195A">
          <w:rPr>
            <w:rFonts w:cs="Times New Roman"/>
            <w:color w:val="000000" w:themeColor="text1"/>
            <w:sz w:val="22"/>
          </w:rPr>
          <w:delText xml:space="preserve">). </w:delText>
        </w:r>
      </w:del>
      <w:del w:id="1495" w:author="Huang T  Dr (Surrey Business Schl)" w:date="2018-09-25T12:54:00Z">
        <w:r w:rsidR="002A1E92" w:rsidDel="000E703E">
          <w:rPr>
            <w:rFonts w:cs="Times New Roman"/>
            <w:color w:val="000000" w:themeColor="text1"/>
            <w:sz w:val="22"/>
          </w:rPr>
          <w:delText xml:space="preserve">We also include </w:delText>
        </w:r>
      </w:del>
      <w:r w:rsidRPr="001E17BA">
        <w:rPr>
          <w:rFonts w:cs="Times New Roman"/>
          <w:color w:val="000000" w:themeColor="text1"/>
          <w:sz w:val="22"/>
        </w:rPr>
        <w:t>the Mean Absolute Scaled Error (</w:t>
      </w:r>
      <w:r w:rsidRPr="001E17BA">
        <w:rPr>
          <w:rFonts w:cs="Times New Roman"/>
          <w:i/>
          <w:color w:val="000000" w:themeColor="text1"/>
          <w:sz w:val="22"/>
        </w:rPr>
        <w:t>MASE</w:t>
      </w:r>
      <w:r w:rsidRPr="001E17BA">
        <w:rPr>
          <w:rFonts w:cs="Times New Roman"/>
          <w:color w:val="000000" w:themeColor="text1"/>
          <w:sz w:val="22"/>
        </w:rPr>
        <w:t xml:space="preserve">) </w:t>
      </w:r>
      <w:r w:rsidR="00F27DBF">
        <w:rPr>
          <w:rFonts w:cs="Times New Roman"/>
          <w:color w:val="000000" w:themeColor="text1"/>
          <w:sz w:val="22"/>
        </w:rPr>
        <w:t xml:space="preserve">developed </w:t>
      </w:r>
      <w:r w:rsidRPr="001E17BA">
        <w:rPr>
          <w:rFonts w:cs="Times New Roman"/>
          <w:color w:val="000000" w:themeColor="text1"/>
          <w:sz w:val="22"/>
        </w:rPr>
        <w:t xml:space="preserve">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Hyndman and Koehler (2006)</w:t>
      </w:r>
      <w:r w:rsidRPr="001E17BA">
        <w:rPr>
          <w:rFonts w:cs="Times New Roman"/>
          <w:color w:val="000000" w:themeColor="text1"/>
          <w:sz w:val="22"/>
        </w:rPr>
        <w:fldChar w:fldCharType="end"/>
      </w:r>
      <w:ins w:id="1496" w:author="Huang T  Dr (Surrey Business Schl)" w:date="2018-09-25T12:56:00Z">
        <w:r w:rsidR="000E703E">
          <w:rPr>
            <w:rFonts w:cs="Times New Roman"/>
            <w:color w:val="000000" w:themeColor="text1"/>
            <w:sz w:val="22"/>
          </w:rPr>
          <w:t xml:space="preserve"> and </w:t>
        </w:r>
      </w:ins>
      <w:del w:id="1497" w:author="Huang T  Dr (Surrey Business Schl)" w:date="2018-09-25T12:56:00Z">
        <w:r w:rsidRPr="001E17BA" w:rsidDel="000E703E">
          <w:rPr>
            <w:rFonts w:cs="Times New Roman"/>
            <w:color w:val="000000" w:themeColor="text1"/>
            <w:sz w:val="22"/>
          </w:rPr>
          <w:delText xml:space="preserve">, </w:delText>
        </w:r>
      </w:del>
      <w:del w:id="1498" w:author="Huang T  Dr (Surrey Business Schl)" w:date="2018-09-25T12:49:00Z">
        <w:r w:rsidRPr="001E17BA" w:rsidDel="00447E07">
          <w:rPr>
            <w:rFonts w:cs="Times New Roman"/>
            <w:color w:val="000000" w:themeColor="text1"/>
            <w:sz w:val="22"/>
          </w:rPr>
          <w:delText xml:space="preserve">and </w:delText>
        </w:r>
      </w:del>
      <w:r w:rsidRPr="001E17BA">
        <w:rPr>
          <w:rFonts w:cs="Times New Roman"/>
          <w:color w:val="000000" w:themeColor="text1"/>
          <w:sz w:val="22"/>
        </w:rPr>
        <w:t>the Relative Average Mean Absolute Error (</w:t>
      </w:r>
      <w:proofErr w:type="spellStart"/>
      <w:r w:rsidRPr="001E17BA">
        <w:rPr>
          <w:rFonts w:cs="Times New Roman"/>
          <w:i/>
          <w:color w:val="000000" w:themeColor="text1"/>
          <w:sz w:val="22"/>
        </w:rPr>
        <w:t>RelAvgMAE</w:t>
      </w:r>
      <w:proofErr w:type="spellEnd"/>
      <w:r w:rsidRPr="001E17BA">
        <w:rPr>
          <w:rFonts w:cs="Times New Roman"/>
          <w:color w:val="000000" w:themeColor="text1"/>
          <w:sz w:val="22"/>
        </w:rPr>
        <w:t xml:space="preserve">) </w:t>
      </w:r>
      <w:r w:rsidR="007A2624">
        <w:rPr>
          <w:rFonts w:cs="Times New Roman"/>
          <w:color w:val="000000" w:themeColor="text1"/>
          <w:sz w:val="22"/>
        </w:rPr>
        <w:t>developed</w:t>
      </w:r>
      <w:r w:rsidRPr="001E17BA">
        <w:rPr>
          <w:rFonts w:cs="Times New Roman"/>
          <w:color w:val="000000" w:themeColor="text1"/>
          <w:sz w:val="22"/>
        </w:rPr>
        <w:t xml:space="preserve">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Davydenko and Fildes (2013)</w:t>
      </w:r>
      <w:r w:rsidRPr="001E17BA">
        <w:rPr>
          <w:rFonts w:cs="Times New Roman"/>
          <w:color w:val="000000" w:themeColor="text1"/>
          <w:sz w:val="22"/>
        </w:rPr>
        <w:fldChar w:fldCharType="end"/>
      </w:r>
      <w:ins w:id="1499" w:author="Huang T  Dr (Surrey Business Schl)" w:date="2018-09-25T12:57:00Z">
        <w:r w:rsidR="000E703E">
          <w:rPr>
            <w:rFonts w:cs="Times New Roman"/>
            <w:color w:val="000000" w:themeColor="text1"/>
            <w:sz w:val="22"/>
          </w:rPr>
          <w:t xml:space="preserve">. </w:t>
        </w:r>
      </w:ins>
      <w:del w:id="1500" w:author="Huang T  Dr (Surrey Business Schl)" w:date="2018-09-25T12:56:00Z">
        <w:r w:rsidR="000E703E" w:rsidDel="000E703E">
          <w:rPr>
            <w:rFonts w:cs="Times New Roman"/>
            <w:color w:val="000000" w:themeColor="text1"/>
            <w:sz w:val="22"/>
          </w:rPr>
          <w:fldChar w:fldCharType="begin"/>
        </w:r>
        <w:r w:rsidR="000E703E" w:rsidDel="000E703E">
          <w:rPr>
            <w:rFonts w:cs="Times New Roman"/>
            <w:color w:val="000000" w:themeColor="text1"/>
            <w:sz w:val="22"/>
          </w:rPr>
          <w:delInstrText xml:space="preserve"> ADDIN EN.CITE &lt;EndNote&gt;&lt;Cite AuthorYear="1"&gt;&lt;Author&gt;Petropoulos&lt;/Author&gt;&lt;Year&gt;2015&lt;/Year&gt;&lt;RecNum&gt;768&lt;/RecNum&gt;&lt;DisplayText&gt;Petropoulos and Kourentzes (2015)&lt;/DisplayText&gt;&lt;record&gt;&lt;rec-number&gt;768&lt;/rec-number&gt;&lt;foreign-keys&gt;&lt;key app="EN" db-id="fwzpfdt205x9v6eprsvv25dpxftedxv0z0a9" timestamp="1536408477"&gt;768&lt;/key&gt;&lt;/foreign-keys&gt;&lt;ref-type name="Journal Article"&gt;17&lt;/ref-type&gt;&lt;contributors&gt;&lt;authors&gt;&lt;author&gt;Petropoulos, Fotios&lt;/author&gt;&lt;author&gt;Kourentzes, Nikolaos&lt;/author&gt;&lt;/authors&gt;&lt;/contributors&gt;&lt;titles&gt;&lt;title&gt;Forecast combinations for intermittent demand&lt;/title&gt;&lt;secondary-title&gt;Journal of the Operational Research Society&lt;/secondary-title&gt;&lt;/titles&gt;&lt;periodical&gt;&lt;full-title&gt;Journal of the Operational Research Society&lt;/full-title&gt;&lt;/periodical&gt;&lt;pages&gt;914-924&lt;/pages&gt;&lt;volume&gt;66&lt;/volume&gt;&lt;number&gt;6&lt;/number&gt;&lt;dates&gt;&lt;year&gt;2015&lt;/year&gt;&lt;pub-dates&gt;&lt;date&gt;June 01&lt;/date&gt;&lt;/pub-dates&gt;&lt;/dates&gt;&lt;isbn&gt;1476-9360&lt;/isbn&gt;&lt;label&gt;Petropoulos2015&lt;/label&gt;&lt;work-type&gt;journal article&lt;/work-type&gt;&lt;urls&gt;&lt;related-urls&gt;&lt;url&gt;https://doi.org/10.1057/jors.2014.62&lt;/url&gt;&lt;/related-urls&gt;&lt;/urls&gt;&lt;electronic-resource-num&gt;10.1057/jors.2014.62&lt;/electronic-resource-num&gt;&lt;/record&gt;&lt;/Cite&gt;&lt;/EndNote&gt;</w:delInstrText>
        </w:r>
        <w:r w:rsidR="000E703E" w:rsidDel="000E703E">
          <w:rPr>
            <w:rFonts w:cs="Times New Roman"/>
            <w:color w:val="000000" w:themeColor="text1"/>
            <w:sz w:val="22"/>
          </w:rPr>
          <w:fldChar w:fldCharType="separate"/>
        </w:r>
        <w:r w:rsidR="000E703E" w:rsidDel="000E703E">
          <w:rPr>
            <w:rFonts w:cs="Times New Roman"/>
            <w:noProof/>
            <w:color w:val="000000" w:themeColor="text1"/>
            <w:sz w:val="22"/>
          </w:rPr>
          <w:delText>Petropoulos and Kourentzes (2015)</w:delText>
        </w:r>
        <w:r w:rsidR="000E703E" w:rsidDel="000E703E">
          <w:rPr>
            <w:rFonts w:cs="Times New Roman"/>
            <w:color w:val="000000" w:themeColor="text1"/>
            <w:sz w:val="22"/>
          </w:rPr>
          <w:fldChar w:fldCharType="end"/>
        </w:r>
        <w:r w:rsidRPr="001E17BA" w:rsidDel="000E703E">
          <w:rPr>
            <w:rFonts w:cs="Times New Roman"/>
            <w:color w:val="000000" w:themeColor="text1"/>
            <w:sz w:val="22"/>
          </w:rPr>
          <w:delText xml:space="preserve">. </w:delText>
        </w:r>
      </w:del>
      <w:r w:rsidR="002A1E92">
        <w:rPr>
          <w:rFonts w:cs="Times New Roman"/>
          <w:color w:val="000000" w:themeColor="text1"/>
          <w:sz w:val="22"/>
        </w:rPr>
        <w:t>The two</w:t>
      </w:r>
      <w:r w:rsidRPr="001E17BA">
        <w:rPr>
          <w:rFonts w:cs="Times New Roman"/>
          <w:color w:val="000000" w:themeColor="text1"/>
          <w:sz w:val="22"/>
        </w:rPr>
        <w:t xml:space="preserve"> </w:t>
      </w:r>
      <w:ins w:id="1501" w:author="Huang T  Dr (Surrey Business Schl)" w:date="2018-09-25T12:57:00Z">
        <w:r w:rsidR="000E703E">
          <w:rPr>
            <w:rFonts w:cs="Times New Roman"/>
            <w:color w:val="000000" w:themeColor="text1"/>
            <w:sz w:val="22"/>
          </w:rPr>
          <w:t xml:space="preserve">latter </w:t>
        </w:r>
      </w:ins>
      <w:r w:rsidRPr="001E17BA">
        <w:rPr>
          <w:rFonts w:cs="Times New Roman"/>
          <w:color w:val="000000" w:themeColor="text1"/>
          <w:sz w:val="22"/>
        </w:rPr>
        <w:t xml:space="preserve">error measures </w:t>
      </w:r>
      <w:del w:id="1502" w:author="Huang T  Dr (Surrey Business Schl)" w:date="2018-09-25T12:57:00Z">
        <w:r w:rsidR="002A1E92" w:rsidDel="000E703E">
          <w:rPr>
            <w:rFonts w:cs="Times New Roman"/>
            <w:color w:val="000000" w:themeColor="text1"/>
            <w:sz w:val="22"/>
          </w:rPr>
          <w:delText>are represented as follows:</w:delText>
        </w:r>
      </w:del>
    </w:p>
    <w:p w14:paraId="3F4E5C14" w14:textId="777F30BF" w:rsidR="00082EDF" w:rsidRDefault="004C569C" w:rsidP="009540DF">
      <w:pPr>
        <w:shd w:val="clear" w:color="auto" w:fill="FFFFFF" w:themeFill="background1"/>
        <w:spacing w:after="0" w:line="360" w:lineRule="auto"/>
        <w:rPr>
          <w:rFonts w:cs="Times New Roman"/>
          <w:color w:val="000000" w:themeColor="text1"/>
          <w:sz w:val="22"/>
        </w:rPr>
      </w:pPr>
      <w:del w:id="1503" w:author="Huang T  Dr (Surrey Business Schl)" w:date="2018-09-25T12:57:00Z">
        <w:r w:rsidRPr="001E17BA" w:rsidDel="000E703E">
          <w:rPr>
            <w:rFonts w:cs="Times New Roman"/>
            <w:color w:val="000000" w:themeColor="text1"/>
            <w:sz w:val="22"/>
          </w:rPr>
          <w:delText xml:space="preserve"> </w:delText>
        </w:r>
      </w:del>
      <w:r w:rsidRPr="001E17BA">
        <w:rPr>
          <w:rFonts w:cs="Times New Roman"/>
          <w:color w:val="000000" w:themeColor="text1"/>
          <w:sz w:val="22"/>
        </w:rPr>
        <w:t xml:space="preserve">for </w:t>
      </w:r>
      <m:oMath>
        <m:r>
          <w:rPr>
            <w:rFonts w:ascii="Cambria Math" w:hAnsi="Cambria Math" w:cs="Times New Roman"/>
            <w:color w:val="000000" w:themeColor="text1"/>
            <w:sz w:val="22"/>
          </w:rPr>
          <m:t>S</m:t>
        </m:r>
      </m:oMath>
      <w:r w:rsidRPr="001E17BA">
        <w:rPr>
          <w:rFonts w:cs="Times New Roman"/>
          <w:color w:val="000000" w:themeColor="text1"/>
          <w:sz w:val="22"/>
        </w:rPr>
        <w:t xml:space="preserve"> SKUs based on </w:t>
      </w:r>
      <w:ins w:id="1504" w:author="Huang T  Dr (Surrey Business Schl)" w:date="2018-09-25T12:57:00Z">
        <w:r w:rsidR="000E703E">
          <w:rPr>
            <w:rFonts w:cs="Times New Roman"/>
            <w:color w:val="000000" w:themeColor="text1"/>
            <w:sz w:val="22"/>
          </w:rPr>
          <w:t xml:space="preserve">a </w:t>
        </w:r>
      </w:ins>
      <w:r w:rsidRPr="001E17BA">
        <w:rPr>
          <w:rFonts w:cs="Times New Roman"/>
          <w:color w:val="000000" w:themeColor="text1"/>
          <w:sz w:val="22"/>
        </w:rPr>
        <w:t xml:space="preserve">forecast horizon of 1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t>
      </w:r>
      <w:del w:id="1505" w:author="Huang T  Dr (Surrey Business Schl)" w:date="2018-09-25T12:57:00Z">
        <w:r w:rsidRPr="001E17BA" w:rsidDel="000E703E">
          <w:rPr>
            <w:rFonts w:cs="Times New Roman"/>
            <w:color w:val="000000" w:themeColor="text1"/>
            <w:sz w:val="22"/>
          </w:rPr>
          <w:delText>i.e.</w:delText>
        </w:r>
      </w:del>
      <w:ins w:id="1506" w:author="Huang T  Dr (Surrey Business Schl)" w:date="2018-09-25T12:57:00Z">
        <w:r w:rsidR="000E703E">
          <w:rPr>
            <w:rFonts w:cs="Times New Roman"/>
            <w:color w:val="000000" w:themeColor="text1"/>
            <w:sz w:val="22"/>
          </w:rPr>
          <w:t xml:space="preserve">e.g., </w:t>
        </w:r>
      </w:ins>
      <w:del w:id="1507" w:author="Huang T  Dr (Surrey Business Schl)" w:date="2018-09-25T12:57:00Z">
        <w:r w:rsidRPr="001E17BA" w:rsidDel="000E703E">
          <w:rPr>
            <w:rFonts w:cs="Times New Roman"/>
            <w:color w:val="000000" w:themeColor="text1"/>
            <w:sz w:val="22"/>
          </w:rPr>
          <w:delText xml:space="preserve"> </w:delText>
        </w:r>
      </w:del>
      <m:oMath>
        <m:r>
          <w:rPr>
            <w:rFonts w:ascii="Cambria Math" w:hAnsi="Cambria Math" w:cs="Times New Roman"/>
            <w:color w:val="000000" w:themeColor="text1"/>
            <w:sz w:val="22"/>
          </w:rPr>
          <m:t>S=1831</m:t>
        </m:r>
      </m:oMath>
      <w:r w:rsidRPr="001E17BA">
        <w:rPr>
          <w:rFonts w:cs="Times New Roman"/>
          <w:color w:val="000000" w:themeColor="text1"/>
          <w:sz w:val="22"/>
        </w:rPr>
        <w:t xml:space="preserve"> and </w:t>
      </w:r>
      <m:oMath>
        <m:r>
          <w:rPr>
            <w:rFonts w:ascii="Cambria Math" w:hAnsi="Cambria Math" w:cs="Times New Roman"/>
            <w:color w:val="000000" w:themeColor="text1"/>
            <w:sz w:val="22"/>
          </w:rPr>
          <m:t>H</m:t>
        </m:r>
      </m:oMath>
      <w:r w:rsidRPr="001E17BA">
        <w:rPr>
          <w:rFonts w:cs="Times New Roman"/>
          <w:color w:val="000000" w:themeColor="text1"/>
          <w:sz w:val="22"/>
        </w:rPr>
        <w:t>=1, 4 and 8) are as follows:</w:t>
      </w:r>
    </w:p>
    <w:p w14:paraId="19177C2E" w14:textId="121A60E8" w:rsidR="009540DF" w:rsidRPr="009540DF" w:rsidRDefault="000C1B08" w:rsidP="004C569C">
      <w:pPr>
        <w:shd w:val="clear" w:color="auto" w:fill="FFFFFF" w:themeFill="background1"/>
        <w:spacing w:after="0" w:line="360" w:lineRule="auto"/>
        <w:jc w:val="both"/>
        <w:rPr>
          <w:rFonts w:cs="Times New Roman"/>
          <w:color w:val="000000" w:themeColor="text1"/>
          <w:sz w:val="22"/>
        </w:rPr>
      </w:pPr>
      <w:moveFrom w:id="1508" w:author="Tao Huang" w:date="2018-09-04T12:44:00Z">
        <w:moveFromRangeStart w:id="1509" w:author="Tao Huang" w:date="2018-09-04T12:44:00Z" w:name="move523828375"/>
        <m:oMathPara>
          <m:oMath>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r>
              <w:rPr>
                <w:rFonts w:ascii="Cambria Math" w:hAnsi="Cambria Math" w:cs="Times New Roman"/>
                <w:color w:val="000000" w:themeColor="text1"/>
                <w:sz w:val="22"/>
                <w:highlight w:val="yellow"/>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H</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ctrlPr>
                          <w:rPr>
                            <w:rFonts w:ascii="Cambria Math" w:hAnsi="Cambria Math" w:cs="Times New Roman"/>
                            <w:i/>
                            <w:color w:val="000000" w:themeColor="text1"/>
                            <w:sz w:val="22"/>
                            <w:highlight w:val="yellow"/>
                          </w:rPr>
                        </m:ctrlPr>
                      </m:dPr>
                      <m:e>
                        <m:d>
                          <m:dPr>
                            <m:begChr m:val="|"/>
                            <m:endChr m:val="|"/>
                            <m:ctrlPr>
                              <w:rPr>
                                <w:rFonts w:ascii="Cambria Math" w:hAnsi="Cambria Math" w:cs="Times New Roman"/>
                                <w:i/>
                                <w:color w:val="000000" w:themeColor="text1"/>
                                <w:sz w:val="22"/>
                                <w:highlight w:val="yellow"/>
                              </w:rPr>
                            </m:ctrlPr>
                          </m:dPr>
                          <m:e>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e>
                        </m:d>
                      </m:e>
                    </m:d>
                  </m:e>
                </m:nary>
              </m:e>
            </m:nary>
          </m:oMath>
        </m:oMathPara>
      </w:moveFrom>
      <w:moveFromRangeEnd w:id="1509"/>
    </w:p>
    <w:p w14:paraId="6ED20F46" w14:textId="188D6A22" w:rsidR="002A1E92" w:rsidRPr="002A1E92" w:rsidRDefault="002A1E92" w:rsidP="004C569C">
      <w:pPr>
        <w:shd w:val="clear" w:color="auto" w:fill="FFFFFF" w:themeFill="background1"/>
        <w:spacing w:after="0" w:line="360" w:lineRule="auto"/>
        <w:rPr>
          <w:rFonts w:cs="Times New Roman"/>
          <w:color w:val="000000" w:themeColor="text1"/>
          <w:sz w:val="22"/>
          <w:highlight w:val="yellow"/>
        </w:rPr>
      </w:pPr>
      <m:oMathPara>
        <m:oMath>
          <m: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r>
            <w:rPr>
              <w:rFonts w:ascii="Cambria Math" w:hAnsi="Cambria Math" w:cs="Times New Roman"/>
              <w:color w:val="000000" w:themeColor="text1"/>
              <w:sz w:val="22"/>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S</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s=1</m:t>
              </m:r>
            </m:sub>
            <m:sup>
              <m:r>
                <w:rPr>
                  <w:rFonts w:ascii="Cambria Math" w:hAnsi="Cambria Math" w:cs="Times New Roman"/>
                  <w:color w:val="000000" w:themeColor="text1"/>
                  <w:sz w:val="22"/>
                  <w:highlight w:val="yellow"/>
                </w:rPr>
                <m:t>S</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 xml:space="preserve">H </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e>
                      </m:d>
                    </m:e>
                  </m:nary>
                </m:e>
              </m:nary>
            </m:e>
          </m:nary>
        </m:oMath>
      </m:oMathPara>
    </w:p>
    <w:p w14:paraId="1D8484DF" w14:textId="44E510E6" w:rsidR="004C569C" w:rsidRPr="001E17BA" w:rsidRDefault="004C569C" w:rsidP="00A932AD">
      <w:pPr>
        <w:shd w:val="clear" w:color="auto" w:fill="FFFFFF" w:themeFill="background1"/>
        <w:spacing w:after="0" w:line="360" w:lineRule="auto"/>
        <w:jc w:val="center"/>
        <w:rPr>
          <w:rFonts w:cs="Times New Roman"/>
          <w:color w:val="000000" w:themeColor="text1"/>
          <w:sz w:val="22"/>
        </w:rPr>
      </w:pPr>
    </w:p>
    <w:p w14:paraId="7FEA225E" w14:textId="179DE425" w:rsidR="004C569C" w:rsidRPr="001E17BA" w:rsidRDefault="004C569C" w:rsidP="004C569C">
      <w:pPr>
        <w:shd w:val="clear" w:color="auto" w:fill="FFFFFF" w:themeFill="background1"/>
        <w:spacing w:after="0" w:line="360" w:lineRule="auto"/>
        <w:jc w:val="both"/>
        <w:rPr>
          <w:rFonts w:cs="Times New Roman"/>
          <w:color w:val="000000" w:themeColor="text1"/>
          <w:sz w:val="22"/>
        </w:rPr>
      </w:pPr>
      <w:bookmarkStart w:id="1510" w:name="_Hlk484444975"/>
      <m:oMath>
        <m:r>
          <w:rPr>
            <w:rFonts w:ascii="Cambria Math" w:hAnsi="Cambria Math" w:cs="Times New Roman"/>
            <w:color w:val="000000" w:themeColor="text1"/>
            <w:sz w:val="22"/>
            <w:highlight w:val="yellow"/>
          </w:rPr>
          <m:t>AvgRelMAE(H)=</m:t>
        </m:r>
        <m:sSup>
          <m:sSupPr>
            <m:ctrlPr>
              <w:rPr>
                <w:rFonts w:ascii="Cambria Math" w:hAnsi="Cambria Math" w:cs="Times New Roman"/>
                <w:i/>
                <w:color w:val="000000" w:themeColor="text1"/>
                <w:sz w:val="22"/>
                <w:highlight w:val="yellow"/>
              </w:rPr>
            </m:ctrlPr>
          </m:sSupPr>
          <m:e>
            <m:d>
              <m:dPr>
                <m:ctrlPr>
                  <w:rPr>
                    <w:rFonts w:ascii="Cambria Math" w:hAnsi="Cambria Math" w:cs="Times New Roman"/>
                    <w:i/>
                    <w:color w:val="000000" w:themeColor="text1"/>
                    <w:sz w:val="22"/>
                    <w:highlight w:val="yellow"/>
                  </w:rPr>
                </m:ctrlPr>
              </m:dPr>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s=1</m:t>
                    </m:r>
                  </m:sub>
                  <m:sup>
                    <m:r>
                      <w:rPr>
                        <w:rFonts w:ascii="Cambria Math" w:hAnsi="Cambria Math" w:cs="Times New Roman"/>
                        <w:color w:val="000000" w:themeColor="text1"/>
                        <w:sz w:val="22"/>
                        <w:highlight w:val="yellow"/>
                      </w:rPr>
                      <m:t>S</m:t>
                    </m:r>
                  </m:sup>
                  <m:e>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RelMAE</m:t>
                        </m:r>
                      </m:e>
                      <m:sub>
                        <m:r>
                          <w:rPr>
                            <w:rFonts w:ascii="Cambria Math" w:hAnsi="Cambria Math" w:cs="Times New Roman"/>
                            <w:color w:val="000000" w:themeColor="text1"/>
                            <w:sz w:val="22"/>
                            <w:highlight w:val="yellow"/>
                          </w:rPr>
                          <m:t>s,H,k</m:t>
                        </m:r>
                      </m:sub>
                    </m:sSub>
                  </m:e>
                </m:nary>
              </m:e>
            </m:d>
          </m:e>
          <m:sup>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S</m:t>
                </m:r>
              </m:den>
            </m:f>
          </m:sup>
        </m:sSup>
      </m:oMath>
      <w:r w:rsidRPr="00237066">
        <w:rPr>
          <w:rFonts w:cs="Times New Roman"/>
          <w:color w:val="000000" w:themeColor="text1"/>
          <w:sz w:val="22"/>
          <w:highlight w:val="yellow"/>
        </w:rPr>
        <w:t xml:space="preserve">, where </w:t>
      </w:r>
      <m:oMath>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RelMAE</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f>
          <m:fPr>
            <m:ctrlPr>
              <w:rPr>
                <w:rFonts w:ascii="Cambria Math" w:hAnsi="Cambria Math" w:cs="Times New Roman"/>
                <w:color w:val="000000" w:themeColor="text1"/>
                <w:sz w:val="22"/>
                <w:highlight w:val="yellow"/>
              </w:rPr>
            </m:ctrlPr>
          </m:fPr>
          <m:num>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num>
          <m:den>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B</m:t>
                </m:r>
              </m:sup>
            </m:sSubSup>
          </m:den>
        </m:f>
      </m:oMath>
      <w:bookmarkEnd w:id="1510"/>
      <w:r w:rsidRPr="001E17BA">
        <w:rPr>
          <w:rFonts w:cs="Times New Roman"/>
          <w:color w:val="000000" w:themeColor="text1"/>
          <w:sz w:val="22"/>
        </w:rPr>
        <w:t xml:space="preserve"> </w:t>
      </w:r>
    </w:p>
    <w:p w14:paraId="54357BAA" w14:textId="239C9C4F" w:rsidR="004C569C" w:rsidRPr="001E17BA" w:rsidRDefault="00337B48">
      <w:pPr>
        <w:shd w:val="clear" w:color="auto" w:fill="FFFFFF" w:themeFill="background1"/>
        <w:spacing w:after="0" w:line="360" w:lineRule="auto"/>
        <w:jc w:val="center"/>
        <w:rPr>
          <w:rFonts w:cs="Times New Roman"/>
          <w:b/>
          <w:color w:val="000000" w:themeColor="text1"/>
          <w:sz w:val="22"/>
        </w:rPr>
        <w:pPrChange w:id="1511" w:author="Tao Huang" w:date="2018-09-04T12:44:00Z">
          <w:pPr>
            <w:shd w:val="clear" w:color="auto" w:fill="FFFFFF" w:themeFill="background1"/>
            <w:spacing w:after="0" w:line="360" w:lineRule="auto"/>
            <w:jc w:val="both"/>
          </w:pPr>
        </w:pPrChange>
      </w:pPr>
      <w:ins w:id="1512" w:author="Tao Huang" w:date="2018-09-04T12:44:00Z">
        <w:r>
          <w:rPr>
            <w:rFonts w:cs="Times New Roman"/>
            <w:color w:val="000000" w:themeColor="text1"/>
            <w:sz w:val="22"/>
            <w:highlight w:val="yellow"/>
          </w:rPr>
          <w:t xml:space="preserve">Where </w:t>
        </w:r>
      </w:ins>
      <w:moveTo w:id="1513" w:author="Tao Huang" w:date="2018-09-04T12:44:00Z">
        <w:moveToRangeStart w:id="1514" w:author="Tao Huang" w:date="2018-09-04T12:44:00Z" w:name="move523828375"/>
        <m:oMath>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r>
            <w:rPr>
              <w:rFonts w:ascii="Cambria Math" w:hAnsi="Cambria Math" w:cs="Times New Roman"/>
              <w:color w:val="000000" w:themeColor="text1"/>
              <w:sz w:val="22"/>
              <w:highlight w:val="yellow"/>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H</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ctrlPr>
                        <w:rPr>
                          <w:rFonts w:ascii="Cambria Math" w:hAnsi="Cambria Math" w:cs="Times New Roman"/>
                          <w:i/>
                          <w:color w:val="000000" w:themeColor="text1"/>
                          <w:sz w:val="22"/>
                          <w:highlight w:val="yellow"/>
                        </w:rPr>
                      </m:ctrlPr>
                    </m:dPr>
                    <m:e>
                      <m:d>
                        <m:dPr>
                          <m:begChr m:val="|"/>
                          <m:endChr m:val="|"/>
                          <m:ctrlPr>
                            <w:rPr>
                              <w:rFonts w:ascii="Cambria Math" w:hAnsi="Cambria Math" w:cs="Times New Roman"/>
                              <w:i/>
                              <w:color w:val="000000" w:themeColor="text1"/>
                              <w:sz w:val="22"/>
                              <w:highlight w:val="yellow"/>
                            </w:rPr>
                          </m:ctrlPr>
                        </m:dPr>
                        <m:e>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e>
                      </m:d>
                    </m:e>
                  </m:d>
                </m:e>
              </m:nary>
            </m:e>
          </m:nary>
        </m:oMath>
      </w:moveTo>
      <w:moveToRangeEnd w:id="1514"/>
    </w:p>
    <w:p w14:paraId="22D60AFE" w14:textId="268C4F30" w:rsidR="004C569C" w:rsidRDefault="002A1E92" w:rsidP="0065311B">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w:t>
      </w:r>
      <w:r w:rsidR="004C569C" w:rsidRPr="001E17BA">
        <w:rPr>
          <w:rFonts w:cs="Times New Roman"/>
          <w:color w:val="000000" w:themeColor="text1"/>
          <w:sz w:val="22"/>
        </w:rPr>
        <w:t>here</w:t>
      </w:r>
      <w:r>
        <w:rPr>
          <w:rFonts w:cs="Times New Roman"/>
          <w:color w:val="000000" w:themeColor="text1"/>
          <w:sz w:val="22"/>
        </w:rPr>
        <w:t xml:space="preserve"> </w:t>
      </w:r>
      <m:oMath>
        <m: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oMath>
      <w:r>
        <w:rPr>
          <w:rFonts w:cs="Times New Roman"/>
          <w:color w:val="000000" w:themeColor="text1"/>
          <w:sz w:val="22"/>
        </w:rPr>
        <w:t xml:space="preserve"> and </w:t>
      </w:r>
      <m:oMath>
        <m:r>
          <w:rPr>
            <w:rFonts w:ascii="Cambria Math" w:hAnsi="Cambria Math" w:cs="Times New Roman"/>
            <w:color w:val="000000" w:themeColor="text1"/>
            <w:sz w:val="22"/>
            <w:highlight w:val="yellow"/>
          </w:rPr>
          <m:t>AvgRelMAE(H)</m:t>
        </m:r>
      </m:oMath>
      <w:r>
        <w:rPr>
          <w:rFonts w:cs="Times New Roman"/>
          <w:color w:val="000000" w:themeColor="text1"/>
          <w:sz w:val="22"/>
          <w:highlight w:val="yellow"/>
        </w:rPr>
        <w:t xml:space="preserve"> are the MASE and the </w:t>
      </w:r>
      <w:proofErr w:type="spellStart"/>
      <w:r w:rsidRPr="002A1E92">
        <w:rPr>
          <w:rFonts w:cs="Times New Roman"/>
          <w:color w:val="000000" w:themeColor="text1"/>
          <w:sz w:val="22"/>
        </w:rPr>
        <w:t>AvgRelMAE</w:t>
      </w:r>
      <w:proofErr w:type="spellEnd"/>
      <w:r>
        <w:rPr>
          <w:rFonts w:cs="Times New Roman"/>
          <w:color w:val="000000" w:themeColor="text1"/>
          <w:sz w:val="22"/>
        </w:rPr>
        <w:t xml:space="preserve"> based on one to </w:t>
      </w:r>
      <w:r w:rsidRPr="000E703E">
        <w:rPr>
          <w:rFonts w:cs="Times New Roman"/>
          <w:i/>
          <w:color w:val="000000" w:themeColor="text1"/>
          <w:sz w:val="22"/>
          <w:rPrChange w:id="1515" w:author="Huang T  Dr (Surrey Business Schl)" w:date="2018-09-25T12:58:00Z">
            <w:rPr>
              <w:rFonts w:cs="Times New Roman"/>
              <w:color w:val="000000" w:themeColor="text1"/>
              <w:sz w:val="22"/>
            </w:rPr>
          </w:rPrChange>
        </w:rPr>
        <w:t>H</w:t>
      </w:r>
      <w:r>
        <w:rPr>
          <w:rFonts w:cs="Times New Roman"/>
          <w:color w:val="000000" w:themeColor="text1"/>
          <w:sz w:val="22"/>
        </w:rPr>
        <w:t xml:space="preserve"> forecast horizon (</w:t>
      </w:r>
      <m:oMath>
        <m:r>
          <w:rPr>
            <w:rFonts w:ascii="Cambria Math" w:hAnsi="Cambria Math" w:cs="Times New Roman"/>
            <w:color w:val="000000" w:themeColor="text1"/>
            <w:sz w:val="22"/>
          </w:rPr>
          <m:t>H</m:t>
        </m:r>
      </m:oMath>
      <w:r w:rsidRPr="001E17BA">
        <w:rPr>
          <w:rFonts w:cs="Times New Roman"/>
          <w:color w:val="000000" w:themeColor="text1"/>
          <w:sz w:val="22"/>
        </w:rPr>
        <w:t>=1, 4 and 8</w:t>
      </w:r>
      <w:r>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004C569C" w:rsidRPr="001E17BA">
        <w:rPr>
          <w:rFonts w:cs="Times New Roman"/>
          <w:color w:val="000000" w:themeColor="text1"/>
          <w:sz w:val="22"/>
        </w:rPr>
        <w:t xml:space="preserve"> are respectively the </w:t>
      </w:r>
      <w:r w:rsidR="00E138EF" w:rsidRPr="00E138EF">
        <w:rPr>
          <w:rFonts w:cs="Times New Roman"/>
          <w:i/>
          <w:color w:val="000000" w:themeColor="text1"/>
          <w:sz w:val="22"/>
        </w:rPr>
        <w:t>h</w:t>
      </w:r>
      <w:r w:rsidR="00E138EF">
        <w:rPr>
          <w:rFonts w:cs="Times New Roman"/>
          <w:color w:val="000000" w:themeColor="text1"/>
          <w:sz w:val="22"/>
        </w:rPr>
        <w:t xml:space="preserve">-step ahead </w:t>
      </w:r>
      <w:r w:rsidR="004C569C" w:rsidRPr="001E17BA">
        <w:rPr>
          <w:rFonts w:cs="Times New Roman"/>
          <w:color w:val="000000" w:themeColor="text1"/>
          <w:sz w:val="22"/>
        </w:rPr>
        <w:t xml:space="preserve">actual value and forecast value for data series </w:t>
      </w:r>
      <m:oMath>
        <m:r>
          <w:rPr>
            <w:rFonts w:ascii="Cambria Math" w:hAnsi="Cambria Math" w:cs="Times New Roman"/>
            <w:color w:val="000000" w:themeColor="text1"/>
            <w:sz w:val="22"/>
          </w:rPr>
          <m:t>s</m:t>
        </m:r>
      </m:oMath>
      <w:r w:rsidR="004C569C" w:rsidRPr="001E17BA">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004C569C" w:rsidRPr="001E17BA">
        <w:rPr>
          <w:rFonts w:cs="Times New Roman"/>
          <w:color w:val="000000" w:themeColor="text1"/>
          <w:sz w:val="22"/>
        </w:rPr>
        <w:t xml:space="preserve"> rolling event.</w:t>
      </w:r>
      <w:r w:rsidR="00E138EF">
        <w:rPr>
          <w:rFonts w:cs="Times New Roman"/>
          <w:color w:val="000000" w:themeColor="text1"/>
          <w:sz w:val="22"/>
        </w:rPr>
        <w:t xml:space="preserve"> There are </w:t>
      </w:r>
      <w:r w:rsidR="00E138EF" w:rsidRPr="00E138EF">
        <w:rPr>
          <w:rFonts w:cs="Times New Roman"/>
          <w:i/>
          <w:color w:val="000000" w:themeColor="text1"/>
          <w:sz w:val="22"/>
        </w:rPr>
        <w:t>S</w:t>
      </w:r>
      <w:r w:rsidR="00E138EF">
        <w:rPr>
          <w:rFonts w:cs="Times New Roman"/>
          <w:color w:val="000000" w:themeColor="text1"/>
          <w:sz w:val="22"/>
        </w:rPr>
        <w:t xml:space="preserve"> data series and </w:t>
      </w:r>
      <w:r w:rsidR="00E138EF" w:rsidRPr="00E138EF">
        <w:rPr>
          <w:rFonts w:cs="Times New Roman"/>
          <w:i/>
          <w:color w:val="000000" w:themeColor="text1"/>
          <w:sz w:val="22"/>
        </w:rPr>
        <w:t>K</w:t>
      </w:r>
      <w:r w:rsidR="00E138EF">
        <w:rPr>
          <w:rFonts w:cs="Times New Roman"/>
          <w:color w:val="000000" w:themeColor="text1"/>
          <w:sz w:val="22"/>
        </w:rPr>
        <w:t xml:space="preserve"> rolling events (</w:t>
      </w:r>
      <w:r w:rsidR="00E138EF" w:rsidRPr="00E138EF">
        <w:rPr>
          <w:rFonts w:cs="Times New Roman"/>
          <w:i/>
          <w:color w:val="000000" w:themeColor="text1"/>
          <w:sz w:val="22"/>
        </w:rPr>
        <w:t>S</w:t>
      </w:r>
      <w:r w:rsidR="00E138EF">
        <w:rPr>
          <w:rFonts w:cs="Times New Roman"/>
          <w:color w:val="000000" w:themeColor="text1"/>
          <w:sz w:val="22"/>
        </w:rPr>
        <w:t xml:space="preserve">= 1831 and </w:t>
      </w:r>
      <w:r w:rsidR="00E138EF" w:rsidRPr="00E138EF">
        <w:rPr>
          <w:rFonts w:cs="Times New Roman"/>
          <w:i/>
          <w:color w:val="000000" w:themeColor="text1"/>
          <w:sz w:val="22"/>
        </w:rPr>
        <w:t>K</w:t>
      </w:r>
      <w:r w:rsidR="00E138EF">
        <w:rPr>
          <w:rFonts w:cs="Times New Roman"/>
          <w:color w:val="000000" w:themeColor="text1"/>
          <w:sz w:val="22"/>
        </w:rPr>
        <w:t>=18).</w:t>
      </w:r>
      <w:r w:rsidR="004C569C" w:rsidRPr="001E17BA">
        <w:rPr>
          <w:rFonts w:cs="Times New Roman"/>
          <w:color w:val="000000" w:themeColor="text1"/>
          <w:sz w:val="22"/>
        </w:rPr>
        <w:t xml:space="preserve"> </w:t>
      </w:r>
      <m:oMath>
        <m:sSub>
          <m:sSubPr>
            <m:ctrlPr>
              <w:ins w:id="1516" w:author="Huang T  Dr (Surrey Business Schl)" w:date="2018-09-25T13:07:00Z">
                <w:rPr>
                  <w:rFonts w:ascii="Cambria Math" w:hAnsi="Cambria Math" w:cs="Times New Roman"/>
                  <w:i/>
                  <w:color w:val="000000" w:themeColor="text1"/>
                  <w:sz w:val="22"/>
                </w:rPr>
              </w:ins>
            </m:ctrlPr>
          </m:sSubPr>
          <m:e>
            <m:r>
              <w:ins w:id="1517" w:author="Huang T  Dr (Surrey Business Schl)" w:date="2018-09-25T13:07:00Z">
                <w:rPr>
                  <w:rFonts w:ascii="Cambria Math" w:hAnsi="Cambria Math" w:cs="Times New Roman"/>
                  <w:color w:val="000000" w:themeColor="text1"/>
                  <w:sz w:val="22"/>
                </w:rPr>
                <m:t>T</m:t>
              </w:ins>
            </m:r>
          </m:e>
          <m:sub>
            <m:r>
              <w:ins w:id="1518" w:author="Huang T  Dr (Surrey Business Schl)" w:date="2018-09-25T13:07:00Z">
                <w:rPr>
                  <w:rFonts w:ascii="Cambria Math" w:hAnsi="Cambria Math" w:cs="Times New Roman"/>
                  <w:color w:val="000000" w:themeColor="text1"/>
                  <w:sz w:val="22"/>
                </w:rPr>
                <m:t>0</m:t>
              </w:ins>
            </m:r>
          </m:sub>
        </m:sSub>
      </m:oMath>
      <w:ins w:id="1519" w:author="Huang T  Dr (Surrey Business Schl)" w:date="2018-09-25T13:07:00Z">
        <w:r w:rsidR="007210E3" w:rsidRPr="001E17BA">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007210E3" w:rsidRPr="001E17BA">
          <w:rPr>
            <w:rFonts w:cs="Times New Roman"/>
            <w:color w:val="000000" w:themeColor="text1"/>
            <w:sz w:val="22"/>
          </w:rPr>
          <w:t xml:space="preserve">). </w:t>
        </w:r>
      </w:ins>
      <w:r w:rsidR="002F240F">
        <w:rPr>
          <w:rFonts w:cs="Times New Roman"/>
          <w:color w:val="000000" w:themeColor="text1"/>
          <w:sz w:val="22"/>
        </w:rPr>
        <w:t>B</w:t>
      </w:r>
      <w:r w:rsidR="002F240F" w:rsidRPr="001E17BA">
        <w:rPr>
          <w:rFonts w:cs="Times New Roman"/>
          <w:color w:val="000000" w:themeColor="text1"/>
          <w:sz w:val="22"/>
        </w:rPr>
        <w:t>efore we transform the log values to levels</w:t>
      </w:r>
      <w:ins w:id="1520" w:author="Huang T  Dr (Surrey Business Schl)" w:date="2018-09-25T12:58:00Z">
        <w:r w:rsidR="001D423C">
          <w:rPr>
            <w:rFonts w:cs="Times New Roman"/>
            <w:color w:val="000000" w:themeColor="text1"/>
            <w:sz w:val="22"/>
          </w:rPr>
          <w:t xml:space="preserve"> for evaluation</w:t>
        </w:r>
      </w:ins>
      <w:r w:rsidR="002F240F">
        <w:rPr>
          <w:rFonts w:cs="Times New Roman"/>
          <w:color w:val="000000" w:themeColor="text1"/>
          <w:sz w:val="22"/>
        </w:rPr>
        <w:t>, w</w:t>
      </w:r>
      <w:r w:rsidR="004C569C" w:rsidRPr="001E17BA">
        <w:rPr>
          <w:rFonts w:cs="Times New Roman"/>
          <w:color w:val="000000" w:themeColor="text1"/>
          <w:sz w:val="22"/>
        </w:rPr>
        <w:t xml:space="preserve">e </w:t>
      </w:r>
      <w:r w:rsidR="00B96340">
        <w:rPr>
          <w:rFonts w:cs="Times New Roman"/>
          <w:color w:val="000000" w:themeColor="text1"/>
          <w:sz w:val="22"/>
        </w:rPr>
        <w:t xml:space="preserve">adjust </w:t>
      </w:r>
      <w:r w:rsidR="00B96340" w:rsidRPr="001E17BA">
        <w:rPr>
          <w:rFonts w:cs="Times New Roman"/>
          <w:color w:val="000000" w:themeColor="text1"/>
          <w:sz w:val="22"/>
        </w:rPr>
        <w:t xml:space="preserve">the final forecasts </w:t>
      </w:r>
      <w:r w:rsidR="00B96340" w:rsidRPr="00E138EF">
        <w:rPr>
          <w:rFonts w:cs="Times New Roman"/>
          <w:color w:val="4472C4" w:themeColor="accent1"/>
          <w:sz w:val="22"/>
          <w:rPrChange w:id="1521" w:author="Tao Huang" w:date="2018-09-04T12:43:00Z">
            <w:rPr>
              <w:rFonts w:cs="Times New Roman"/>
              <w:color w:val="000000" w:themeColor="text1"/>
              <w:sz w:val="22"/>
            </w:rPr>
          </w:rPrChange>
        </w:rPr>
        <w:t xml:space="preserve">by </w:t>
      </w:r>
      <w:r w:rsidR="004C569C" w:rsidRPr="00E138EF">
        <w:rPr>
          <w:rFonts w:cs="Times New Roman"/>
          <w:color w:val="4472C4" w:themeColor="accent1"/>
          <w:sz w:val="22"/>
          <w:rPrChange w:id="1522" w:author="Tao Huang" w:date="2018-09-04T12:43:00Z">
            <w:rPr>
              <w:rFonts w:cs="Times New Roman"/>
              <w:color w:val="000000" w:themeColor="text1"/>
              <w:sz w:val="22"/>
            </w:rPr>
          </w:rPrChange>
        </w:rPr>
        <w:t>add</w:t>
      </w:r>
      <w:r w:rsidR="00B96340" w:rsidRPr="00E138EF">
        <w:rPr>
          <w:rFonts w:cs="Times New Roman"/>
          <w:color w:val="4472C4" w:themeColor="accent1"/>
          <w:sz w:val="22"/>
          <w:rPrChange w:id="1523" w:author="Tao Huang" w:date="2018-09-04T12:43:00Z">
            <w:rPr>
              <w:rFonts w:cs="Times New Roman"/>
              <w:color w:val="000000" w:themeColor="text1"/>
              <w:sz w:val="22"/>
            </w:rPr>
          </w:rPrChange>
        </w:rPr>
        <w:t>ing</w:t>
      </w:r>
      <w:r w:rsidR="004C569C" w:rsidRPr="00E138EF">
        <w:rPr>
          <w:rFonts w:cs="Times New Roman"/>
          <w:color w:val="4472C4" w:themeColor="accent1"/>
          <w:sz w:val="22"/>
          <w:rPrChange w:id="1524" w:author="Tao Huang" w:date="2018-09-04T12:43:00Z">
            <w:rPr>
              <w:rFonts w:cs="Times New Roman"/>
              <w:color w:val="000000" w:themeColor="text1"/>
              <w:sz w:val="22"/>
            </w:rPr>
          </w:rPrChange>
        </w:rPr>
        <w:t xml:space="preserve"> one-half mean squared error</w:t>
      </w:r>
      <w:r w:rsidR="00E138EF" w:rsidRPr="00E138EF">
        <w:rPr>
          <w:rFonts w:cs="Times New Roman"/>
          <w:color w:val="4472C4" w:themeColor="accent1"/>
          <w:sz w:val="22"/>
          <w:rPrChange w:id="1525" w:author="Tao Huang" w:date="2018-09-04T12:43:00Z">
            <w:rPr>
              <w:rFonts w:cs="Times New Roman"/>
              <w:color w:val="000000" w:themeColor="text1"/>
              <w:sz w:val="22"/>
            </w:rPr>
          </w:rPrChange>
        </w:rPr>
        <w:t xml:space="preserve">, which mitigate the bias caused by the </w:t>
      </w:r>
      <w:ins w:id="1526" w:author="Huang T  Dr (Surrey Business Schl)" w:date="2018-09-25T13:04:00Z">
        <w:r w:rsidR="007210E3">
          <w:rPr>
            <w:rFonts w:cs="Times New Roman"/>
            <w:color w:val="4472C4" w:themeColor="accent1"/>
            <w:sz w:val="22"/>
          </w:rPr>
          <w:t xml:space="preserve">log </w:t>
        </w:r>
      </w:ins>
      <w:r w:rsidR="00E138EF" w:rsidRPr="00E138EF">
        <w:rPr>
          <w:rFonts w:cs="Times New Roman"/>
          <w:color w:val="4472C4" w:themeColor="accent1"/>
          <w:sz w:val="22"/>
          <w:rPrChange w:id="1527" w:author="Tao Huang" w:date="2018-09-04T12:43:00Z">
            <w:rPr>
              <w:rFonts w:cs="Times New Roman"/>
              <w:color w:val="000000" w:themeColor="text1"/>
              <w:sz w:val="22"/>
            </w:rPr>
          </w:rPrChange>
        </w:rPr>
        <w:t>transformati</w:t>
      </w:r>
      <w:ins w:id="1528" w:author="Huang T  Dr (Surrey Business Schl)" w:date="2018-09-25T13:06:00Z">
        <w:r w:rsidR="007210E3">
          <w:rPr>
            <w:rFonts w:cs="Times New Roman"/>
            <w:color w:val="4472C4" w:themeColor="accent1"/>
            <w:sz w:val="22"/>
          </w:rPr>
          <w:t xml:space="preserve">on </w:t>
        </w:r>
      </w:ins>
      <w:del w:id="1529" w:author="Huang T  Dr (Surrey Business Schl)" w:date="2018-09-25T13:06:00Z">
        <w:r w:rsidR="00E138EF" w:rsidRPr="00E138EF" w:rsidDel="007210E3">
          <w:rPr>
            <w:rFonts w:cs="Times New Roman"/>
            <w:color w:val="4472C4" w:themeColor="accent1"/>
            <w:sz w:val="22"/>
            <w:rPrChange w:id="1530" w:author="Tao Huang" w:date="2018-09-04T12:43:00Z">
              <w:rPr>
                <w:rFonts w:cs="Times New Roman"/>
                <w:color w:val="000000" w:themeColor="text1"/>
                <w:sz w:val="22"/>
              </w:rPr>
            </w:rPrChange>
          </w:rPr>
          <w:delText xml:space="preserve">on </w:delText>
        </w:r>
      </w:del>
      <w:del w:id="1531" w:author="Huang T  Dr (Surrey Business Schl)" w:date="2018-09-25T13:05:00Z">
        <w:r w:rsidR="00E138EF" w:rsidRPr="00E138EF" w:rsidDel="007210E3">
          <w:rPr>
            <w:rFonts w:cs="Times New Roman"/>
            <w:color w:val="4472C4" w:themeColor="accent1"/>
            <w:sz w:val="22"/>
            <w:rPrChange w:id="1532" w:author="Tao Huang" w:date="2018-09-04T12:43:00Z">
              <w:rPr>
                <w:rFonts w:cs="Times New Roman"/>
                <w:color w:val="000000" w:themeColor="text1"/>
                <w:sz w:val="22"/>
              </w:rPr>
            </w:rPrChange>
          </w:rPr>
          <w:delText>as the log value of expected mean does not equal to expected mean of the log value</w:delText>
        </w:r>
        <w:r w:rsidR="004C569C" w:rsidRPr="00E138EF" w:rsidDel="007210E3">
          <w:rPr>
            <w:rFonts w:cs="Times New Roman"/>
            <w:color w:val="4472C4" w:themeColor="accent1"/>
            <w:sz w:val="22"/>
            <w:rPrChange w:id="1533" w:author="Tao Huang" w:date="2018-09-04T12:43:00Z">
              <w:rPr>
                <w:rFonts w:cs="Times New Roman"/>
                <w:color w:val="000000" w:themeColor="text1"/>
                <w:sz w:val="22"/>
              </w:rPr>
            </w:rPrChange>
          </w:rPr>
          <w:delText xml:space="preserve"> </w:delText>
        </w:r>
      </w:del>
      <w:del w:id="1534" w:author="Huang T  Dr (Surrey Business Schl)" w:date="2018-09-25T13:06:00Z">
        <w:r w:rsidR="004C569C" w:rsidRPr="001E17BA" w:rsidDel="007210E3">
          <w:rPr>
            <w:rFonts w:cs="Times New Roman"/>
            <w:color w:val="000000" w:themeColor="text1"/>
            <w:sz w:val="22"/>
          </w:rPr>
          <w:delText xml:space="preserve">(Cooper </w:delText>
        </w:r>
      </w:del>
      <w:r w:rsidR="007210E3">
        <w:rPr>
          <w:rFonts w:cs="Times New Roman"/>
          <w:color w:val="000000" w:themeColor="text1"/>
          <w:sz w:val="22"/>
        </w:rPr>
        <w:fldChar w:fldCharType="begin"/>
      </w:r>
      <w:r w:rsidR="007210E3">
        <w:rPr>
          <w:rFonts w:cs="Times New Roman"/>
          <w:color w:val="000000" w:themeColor="text1"/>
          <w:sz w:val="22"/>
        </w:rPr>
        <w:instrText xml:space="preserve"> ADDIN EN.CITE &lt;EndNote&gt;&lt;Cite&gt;&lt;Author&gt;Ma&lt;/Author&gt;&lt;Year&gt;2016&lt;/Year&gt;&lt;RecNum&gt;733&lt;/RecNum&gt;&lt;Prefix&gt;e.g.`, &lt;/Prefix&gt;&lt;DisplayText&gt;(e.g.,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7210E3">
        <w:rPr>
          <w:rFonts w:cs="Times New Roman"/>
          <w:color w:val="000000" w:themeColor="text1"/>
          <w:sz w:val="22"/>
        </w:rPr>
        <w:fldChar w:fldCharType="separate"/>
      </w:r>
      <w:r w:rsidR="007210E3">
        <w:rPr>
          <w:rFonts w:cs="Times New Roman"/>
          <w:noProof/>
          <w:color w:val="000000" w:themeColor="text1"/>
          <w:sz w:val="22"/>
        </w:rPr>
        <w:t>(e.g., Cooper et al., 1999; Ma et al., 2016)</w:t>
      </w:r>
      <w:r w:rsidR="007210E3">
        <w:rPr>
          <w:rFonts w:cs="Times New Roman"/>
          <w:color w:val="000000" w:themeColor="text1"/>
          <w:sz w:val="22"/>
        </w:rPr>
        <w:fldChar w:fldCharType="end"/>
      </w:r>
      <w:del w:id="1535" w:author="Huang T  Dr (Surrey Business Schl)" w:date="2018-09-25T13:06:00Z">
        <w:r w:rsidR="004C569C" w:rsidRPr="001E17BA" w:rsidDel="007210E3">
          <w:rPr>
            <w:rFonts w:cs="Times New Roman"/>
            <w:color w:val="000000" w:themeColor="text1"/>
            <w:sz w:val="22"/>
          </w:rPr>
          <w:delText>et al.,1999).</w:delText>
        </w:r>
      </w:del>
      <w:r w:rsidR="004C569C" w:rsidRPr="001E17BA">
        <w:rPr>
          <w:rFonts w:cs="Times New Roman"/>
          <w:color w:val="000000" w:themeColor="text1"/>
          <w:sz w:val="22"/>
        </w:rPr>
        <w:t xml:space="preserve"> </w:t>
      </w:r>
      <m:oMath>
        <m:sSub>
          <m:sSubPr>
            <m:ctrlPr>
              <w:del w:id="1536" w:author="Huang T  Dr (Surrey Business Schl)" w:date="2018-09-25T13:07:00Z">
                <w:rPr>
                  <w:rFonts w:ascii="Cambria Math" w:hAnsi="Cambria Math" w:cs="Times New Roman"/>
                  <w:i/>
                  <w:color w:val="000000" w:themeColor="text1"/>
                  <w:sz w:val="22"/>
                </w:rPr>
              </w:del>
            </m:ctrlPr>
          </m:sSubPr>
          <m:e>
            <m:r>
              <w:del w:id="1537" w:author="Huang T  Dr (Surrey Business Schl)" w:date="2018-09-25T13:07:00Z">
                <w:rPr>
                  <w:rFonts w:ascii="Cambria Math" w:hAnsi="Cambria Math" w:cs="Times New Roman"/>
                  <w:color w:val="000000" w:themeColor="text1"/>
                  <w:sz w:val="22"/>
                </w:rPr>
                <m:t>T</m:t>
              </w:del>
            </m:r>
          </m:e>
          <m:sub>
            <m:r>
              <w:del w:id="1538" w:author="Huang T  Dr (Surrey Business Schl)" w:date="2018-09-25T13:07:00Z">
                <w:rPr>
                  <w:rFonts w:ascii="Cambria Math" w:hAnsi="Cambria Math" w:cs="Times New Roman"/>
                  <w:color w:val="000000" w:themeColor="text1"/>
                  <w:sz w:val="22"/>
                </w:rPr>
                <m:t>0</m:t>
              </w:del>
            </m:r>
          </m:sub>
        </m:sSub>
      </m:oMath>
      <w:del w:id="1539" w:author="Huang T  Dr (Surrey Business Schl)" w:date="2018-09-25T13:07:00Z">
        <w:r w:rsidR="004C569C" w:rsidRPr="001E17BA" w:rsidDel="007210E3">
          <w:rPr>
            <w:rFonts w:cs="Times New Roman"/>
            <w:color w:val="000000" w:themeColor="text1"/>
            <w:sz w:val="22"/>
          </w:rPr>
          <w:delText xml:space="preserve"> is the total number of observations in the estimation window (i.e.,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004C569C" w:rsidRPr="001E17BA" w:rsidDel="007210E3">
          <w:rPr>
            <w:rFonts w:cs="Times New Roman"/>
            <w:color w:val="000000" w:themeColor="text1"/>
            <w:sz w:val="22"/>
          </w:rPr>
          <w:delText xml:space="preserve">). </w:delTex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oMath>
        <w:r w:rsidR="004C569C" w:rsidRPr="001E17BA" w:rsidDel="007210E3">
          <w:rPr>
            <w:rFonts w:cs="Times New Roman"/>
            <w:color w:val="000000" w:themeColor="text1"/>
            <w:sz w:val="22"/>
          </w:rPr>
          <w:delText xml:space="preserve"> and </w:delTex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oMath>
        <w:r w:rsidR="004C569C" w:rsidRPr="001E17BA" w:rsidDel="007210E3">
          <w:rPr>
            <w:rFonts w:cs="Times New Roman"/>
            <w:color w:val="000000" w:themeColor="text1"/>
            <w:sz w:val="22"/>
          </w:rPr>
          <w:delText xml:space="preserve">are the Mean Absolute Errors for the candidate model and the benchmark model </w:delText>
        </w:r>
        <w:r w:rsidR="00B96340" w:rsidDel="007210E3">
          <w:rPr>
            <w:rFonts w:cs="Times New Roman"/>
            <w:color w:val="000000" w:themeColor="text1"/>
            <w:sz w:val="22"/>
          </w:rPr>
          <w:delText xml:space="preserve">respectively </w:delText>
        </w:r>
        <w:r w:rsidR="004C569C" w:rsidRPr="001E17BA" w:rsidDel="007210E3">
          <w:rPr>
            <w:rFonts w:cs="Times New Roman"/>
            <w:color w:val="000000" w:themeColor="text1"/>
            <w:sz w:val="22"/>
          </w:rPr>
          <w:delText xml:space="preserve">for data series </w:delText>
        </w:r>
        <w:r w:rsidR="004C569C" w:rsidRPr="001E17BA" w:rsidDel="007210E3">
          <w:rPr>
            <w:rFonts w:cs="Times New Roman"/>
            <w:i/>
            <w:color w:val="000000" w:themeColor="text1"/>
            <w:sz w:val="22"/>
          </w:rPr>
          <w:delText>s</w:delText>
        </w:r>
        <w:r w:rsidR="004C569C" w:rsidRPr="001E17BA" w:rsidDel="007210E3">
          <w:rPr>
            <w:rFonts w:cs="Times New Roman"/>
            <w:color w:val="000000" w:themeColor="text1"/>
            <w:sz w:val="22"/>
          </w:rPr>
          <w:delText xml:space="preserve">, </w:delText>
        </w:r>
        <w:r w:rsidR="00237066" w:rsidDel="007210E3">
          <w:rPr>
            <w:rFonts w:cs="Times New Roman"/>
            <w:color w:val="000000" w:themeColor="text1"/>
            <w:sz w:val="22"/>
          </w:rPr>
          <w:delText>for a forecast horizon</w:delText>
        </w:r>
        <w:r w:rsidR="004C569C" w:rsidRPr="001E17BA" w:rsidDel="007210E3">
          <w:rPr>
            <w:rFonts w:cs="Times New Roman"/>
            <w:color w:val="000000" w:themeColor="text1"/>
            <w:sz w:val="22"/>
          </w:rPr>
          <w:delText xml:space="preserve"> of </w:delText>
        </w:r>
        <w:r w:rsidR="004C569C" w:rsidRPr="001E17BA" w:rsidDel="007210E3">
          <w:rPr>
            <w:rFonts w:cs="Times New Roman"/>
            <w:i/>
            <w:color w:val="000000" w:themeColor="text1"/>
            <w:sz w:val="22"/>
          </w:rPr>
          <w:delText>H</w:delText>
        </w:r>
        <w:r w:rsidR="004C569C" w:rsidRPr="001E17BA" w:rsidDel="007210E3">
          <w:rPr>
            <w:rFonts w:cs="Times New Roman"/>
            <w:color w:val="000000" w:themeColor="text1"/>
            <w:sz w:val="22"/>
          </w:rPr>
          <w:delText xml:space="preserve">, </w:delText>
        </w:r>
        <w:r w:rsidR="00237066" w:rsidDel="007210E3">
          <w:rPr>
            <w:rFonts w:cs="Times New Roman"/>
            <w:color w:val="000000" w:themeColor="text1"/>
            <w:sz w:val="22"/>
          </w:rPr>
          <w:delText>across</w:delText>
        </w:r>
        <w:r w:rsidR="004C569C" w:rsidRPr="001E17BA" w:rsidDel="007210E3">
          <w:rPr>
            <w:rFonts w:cs="Times New Roman"/>
            <w:color w:val="000000" w:themeColor="text1"/>
            <w:sz w:val="22"/>
          </w:rPr>
          <w:delText xml:space="preserve"> </w:delText>
        </w:r>
        <w:r w:rsidR="00237066" w:rsidRPr="00237066" w:rsidDel="007210E3">
          <w:rPr>
            <w:rFonts w:cs="Times New Roman"/>
            <w:i/>
            <w:color w:val="000000" w:themeColor="text1"/>
            <w:sz w:val="22"/>
          </w:rPr>
          <w:delText>k</w:delText>
        </w:r>
        <w:r w:rsidR="004C569C" w:rsidRPr="001E17BA" w:rsidDel="007210E3">
          <w:rPr>
            <w:rFonts w:cs="Times New Roman"/>
            <w:color w:val="000000" w:themeColor="text1"/>
            <w:sz w:val="22"/>
          </w:rPr>
          <w:delText xml:space="preserve"> rolling event</w:delText>
        </w:r>
        <w:r w:rsidR="00237066" w:rsidDel="007210E3">
          <w:rPr>
            <w:rFonts w:cs="Times New Roman"/>
            <w:color w:val="000000" w:themeColor="text1"/>
            <w:sz w:val="22"/>
          </w:rPr>
          <w:delText>s</w:delText>
        </w:r>
        <w:r w:rsidR="004C569C" w:rsidRPr="001E17BA" w:rsidDel="007210E3">
          <w:rPr>
            <w:rFonts w:cs="Times New Roman"/>
            <w:color w:val="000000" w:themeColor="text1"/>
            <w:sz w:val="22"/>
          </w:rPr>
          <w:delText>.</w:delText>
        </w:r>
      </w:del>
      <m:oMath>
        <m:r>
          <w:ins w:id="1540" w:author="Tao Huang" w:date="2018-09-04T12:44:00Z">
            <w:del w:id="1541" w:author="Huang T  Dr (Surrey Business Schl)" w:date="2018-09-25T13:07:00Z">
              <w:rPr>
                <w:rFonts w:ascii="Cambria Math" w:hAnsi="Cambria Math" w:cs="Times New Roman"/>
                <w:color w:val="000000" w:themeColor="text1"/>
                <w:sz w:val="22"/>
              </w:rPr>
              <m:t xml:space="preserve"> </m:t>
            </w:del>
          </w:ins>
        </m:r>
      </m:oMath>
      <w:del w:id="1542" w:author="Huang T  Dr (Surrey Business Schl)" w:date="2018-09-25T13:07:00Z">
        <w:r w:rsidR="004C569C" w:rsidRPr="001E17BA" w:rsidDel="007210E3">
          <w:rPr>
            <w:rFonts w:cs="Times New Roman"/>
            <w:color w:val="000000" w:themeColor="text1"/>
            <w:sz w:val="22"/>
          </w:rPr>
          <w:delText xml:space="preserve">      </w:delText>
        </w:r>
      </w:del>
    </w:p>
    <w:p w14:paraId="5A81CE9E" w14:textId="77777777" w:rsidR="0065311B" w:rsidRPr="001E17BA" w:rsidRDefault="0065311B" w:rsidP="0065311B">
      <w:pPr>
        <w:pStyle w:val="ListParagraph"/>
        <w:shd w:val="clear" w:color="auto" w:fill="FFFFFF" w:themeFill="background1"/>
        <w:spacing w:after="0" w:line="360" w:lineRule="auto"/>
        <w:ind w:left="0"/>
        <w:rPr>
          <w:rFonts w:cs="Times New Roman"/>
          <w:color w:val="000000" w:themeColor="text1"/>
          <w:sz w:val="22"/>
        </w:rPr>
      </w:pPr>
    </w:p>
    <w:p w14:paraId="5BBCDFC1" w14:textId="77777777" w:rsidR="004C569C" w:rsidRPr="0035133A" w:rsidRDefault="004C569C" w:rsidP="00AC5038">
      <w:pPr>
        <w:pStyle w:val="Heading2"/>
        <w:numPr>
          <w:ilvl w:val="0"/>
          <w:numId w:val="8"/>
        </w:numPr>
        <w:spacing w:before="0" w:line="360" w:lineRule="auto"/>
        <w:rPr>
          <w:rFonts w:cs="Times New Roman"/>
          <w:sz w:val="22"/>
          <w:szCs w:val="22"/>
        </w:rPr>
      </w:pPr>
      <w:r w:rsidRPr="0035133A">
        <w:rPr>
          <w:rFonts w:cs="Times New Roman"/>
          <w:sz w:val="22"/>
          <w:szCs w:val="22"/>
        </w:rPr>
        <w:t>Results and discussion</w:t>
      </w:r>
    </w:p>
    <w:p w14:paraId="77E0E74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1635F0" w14:textId="3F6D7465"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In Table 2, we summarize the forecasting performance of the models across all the product categories. </w:t>
      </w:r>
      <w:r w:rsidRPr="007C1BDE">
        <w:rPr>
          <w:rFonts w:cs="Times New Roman"/>
          <w:color w:val="4472C4" w:themeColor="accent1"/>
          <w:sz w:val="22"/>
          <w:rPrChange w:id="1543" w:author="Tao Huang" w:date="2018-09-04T13:45:00Z">
            <w:rPr>
              <w:rFonts w:cs="Times New Roman"/>
              <w:color w:val="000000" w:themeColor="text1"/>
              <w:sz w:val="22"/>
            </w:rPr>
          </w:rPrChange>
        </w:rPr>
        <w:t xml:space="preserve">Table 3 shows the p-values of the </w:t>
      </w:r>
      <w:ins w:id="1544" w:author="Tao Huang" w:date="2018-09-04T13:25:00Z">
        <w:r w:rsidR="00645EBF" w:rsidRPr="007C1BDE">
          <w:rPr>
            <w:rFonts w:cs="Times New Roman"/>
            <w:color w:val="4472C4" w:themeColor="accent1"/>
            <w:sz w:val="22"/>
            <w:rPrChange w:id="1545" w:author="Tao Huang" w:date="2018-09-04T13:45:00Z">
              <w:rPr>
                <w:rFonts w:cs="Times New Roman"/>
                <w:color w:val="000000" w:themeColor="text1"/>
                <w:sz w:val="22"/>
              </w:rPr>
            </w:rPrChange>
          </w:rPr>
          <w:t>Diebold-Mariana (DM) test</w:t>
        </w:r>
        <w:r w:rsidR="00645EBF" w:rsidRPr="007C1BDE" w:rsidDel="00645EBF">
          <w:rPr>
            <w:rFonts w:cs="Times New Roman"/>
            <w:color w:val="4472C4" w:themeColor="accent1"/>
            <w:sz w:val="22"/>
            <w:rPrChange w:id="1546" w:author="Tao Huang" w:date="2018-09-04T13:45:00Z">
              <w:rPr>
                <w:rFonts w:cs="Times New Roman"/>
                <w:color w:val="000000" w:themeColor="text1"/>
                <w:sz w:val="22"/>
              </w:rPr>
            </w:rPrChange>
          </w:rPr>
          <w:t xml:space="preserve"> </w:t>
        </w:r>
      </w:ins>
      <w:del w:id="1547" w:author="Tao Huang" w:date="2018-09-04T13:25:00Z">
        <w:r w:rsidRPr="007C1BDE" w:rsidDel="00645EBF">
          <w:rPr>
            <w:rFonts w:eastAsia="DengXian" w:cs="Times New Roman"/>
            <w:color w:val="4472C4" w:themeColor="accent1"/>
            <w:sz w:val="22"/>
            <w:rPrChange w:id="1548" w:author="Tao Huang" w:date="2018-09-04T13:45:00Z">
              <w:rPr>
                <w:rFonts w:eastAsia="DengXian" w:cs="Times New Roman"/>
                <w:color w:val="000000" w:themeColor="text1"/>
                <w:sz w:val="22"/>
              </w:rPr>
            </w:rPrChange>
          </w:rPr>
          <w:delText xml:space="preserve">Wilcoxon Sign Rank (WSR) test </w:delText>
        </w:r>
      </w:del>
      <w:r w:rsidRPr="007C1BDE">
        <w:rPr>
          <w:rFonts w:eastAsia="DengXian" w:cs="Times New Roman"/>
          <w:color w:val="4472C4" w:themeColor="accent1"/>
          <w:sz w:val="22"/>
          <w:rPrChange w:id="1549" w:author="Tao Huang" w:date="2018-09-04T13:45:00Z">
            <w:rPr>
              <w:rFonts w:eastAsia="DengXian" w:cs="Times New Roman"/>
              <w:color w:val="000000" w:themeColor="text1"/>
              <w:sz w:val="22"/>
            </w:rPr>
          </w:rPrChange>
        </w:rPr>
        <w:t xml:space="preserve">for the statistical significance of the difference between the models’ forecasting performance. </w:t>
      </w:r>
      <w:r w:rsidR="001622F1" w:rsidRPr="007C1BDE">
        <w:rPr>
          <w:rFonts w:eastAsia="DengXian" w:cs="Times New Roman"/>
          <w:color w:val="4472C4" w:themeColor="accent1"/>
          <w:sz w:val="22"/>
          <w:rPrChange w:id="1550" w:author="Tao Huang" w:date="2018-09-04T13:45:00Z">
            <w:rPr>
              <w:rFonts w:eastAsia="DengXian" w:cs="Times New Roman"/>
              <w:color w:val="000000" w:themeColor="text1"/>
              <w:sz w:val="22"/>
            </w:rPr>
          </w:rPrChange>
        </w:rPr>
        <w:fldChar w:fldCharType="begin"/>
      </w:r>
      <w:r w:rsidR="001622F1" w:rsidRPr="007C1BDE">
        <w:rPr>
          <w:rFonts w:eastAsia="DengXian" w:cs="Times New Roman"/>
          <w:color w:val="4472C4" w:themeColor="accent1"/>
          <w:sz w:val="22"/>
          <w:rPrChange w:id="1551" w:author="Tao Huang" w:date="2018-09-04T13:45:00Z">
            <w:rPr>
              <w:rFonts w:eastAsia="DengXian" w:cs="Times New Roman"/>
              <w:color w:val="000000" w:themeColor="text1"/>
              <w:sz w:val="22"/>
            </w:rPr>
          </w:rPrChange>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001622F1" w:rsidRPr="007C1BDE">
        <w:rPr>
          <w:rFonts w:eastAsia="DengXian" w:cs="Times New Roman"/>
          <w:color w:val="4472C4" w:themeColor="accent1"/>
          <w:sz w:val="22"/>
          <w:rPrChange w:id="1552" w:author="Tao Huang" w:date="2018-09-04T13:45:00Z">
            <w:rPr>
              <w:rFonts w:eastAsia="DengXian" w:cs="Times New Roman"/>
              <w:color w:val="000000" w:themeColor="text1"/>
              <w:sz w:val="22"/>
            </w:rPr>
          </w:rPrChange>
        </w:rPr>
        <w:fldChar w:fldCharType="separate"/>
      </w:r>
      <w:r w:rsidR="001622F1" w:rsidRPr="007C1BDE">
        <w:rPr>
          <w:rFonts w:eastAsia="DengXian" w:cs="Times New Roman"/>
          <w:noProof/>
          <w:color w:val="4472C4" w:themeColor="accent1"/>
          <w:sz w:val="22"/>
          <w:rPrChange w:id="1553" w:author="Tao Huang" w:date="2018-09-04T13:45:00Z">
            <w:rPr>
              <w:rFonts w:eastAsia="DengXian" w:cs="Times New Roman"/>
              <w:noProof/>
              <w:color w:val="000000" w:themeColor="text1"/>
              <w:sz w:val="22"/>
            </w:rPr>
          </w:rPrChange>
        </w:rPr>
        <w:t>(Diebold &amp; Mariano, 1995; Harvey, Leybourne, &amp; Newbold, 1997)</w:t>
      </w:r>
      <w:r w:rsidR="001622F1" w:rsidRPr="007C1BDE">
        <w:rPr>
          <w:rFonts w:eastAsia="DengXian" w:cs="Times New Roman"/>
          <w:color w:val="4472C4" w:themeColor="accent1"/>
          <w:sz w:val="22"/>
          <w:rPrChange w:id="1554" w:author="Tao Huang" w:date="2018-09-04T13:45:00Z">
            <w:rPr>
              <w:rFonts w:eastAsia="DengXian" w:cs="Times New Roman"/>
              <w:color w:val="000000" w:themeColor="text1"/>
              <w:sz w:val="22"/>
            </w:rPr>
          </w:rPrChange>
        </w:rPr>
        <w:fldChar w:fldCharType="end"/>
      </w:r>
      <w:ins w:id="1555" w:author="Tao Huang" w:date="2018-09-04T13:42:00Z">
        <w:r w:rsidR="00A91D7D" w:rsidRPr="007C1BDE">
          <w:rPr>
            <w:rFonts w:eastAsia="DengXian" w:cs="Times New Roman"/>
            <w:color w:val="4472C4" w:themeColor="accent1"/>
            <w:sz w:val="22"/>
            <w:rPrChange w:id="1556" w:author="Tao Huang" w:date="2018-09-04T13:45:00Z">
              <w:rPr>
                <w:rFonts w:eastAsia="DengXian" w:cs="Times New Roman"/>
                <w:color w:val="000000" w:themeColor="text1"/>
                <w:sz w:val="22"/>
              </w:rPr>
            </w:rPrChange>
          </w:rPr>
          <w:t>.</w:t>
        </w:r>
      </w:ins>
      <w:ins w:id="1557" w:author="Tao Huang" w:date="2018-09-04T13:45:00Z">
        <w:r w:rsidR="00A91D7D" w:rsidRPr="007C1BDE">
          <w:rPr>
            <w:rFonts w:eastAsia="DengXian" w:cs="Times New Roman"/>
            <w:color w:val="4472C4" w:themeColor="accent1"/>
            <w:sz w:val="22"/>
            <w:rPrChange w:id="1558" w:author="Tao Huang" w:date="2018-09-04T13:45:00Z">
              <w:rPr>
                <w:rFonts w:eastAsia="DengXian" w:cs="Times New Roman"/>
                <w:color w:val="000000" w:themeColor="text1"/>
                <w:sz w:val="22"/>
              </w:rPr>
            </w:rPrChange>
          </w:rPr>
          <w:t xml:space="preserve"> </w:t>
        </w:r>
      </w:ins>
      <w:r w:rsidRPr="007C1BDE">
        <w:rPr>
          <w:rFonts w:eastAsia="DengXian" w:cs="Times New Roman"/>
          <w:color w:val="4472C4" w:themeColor="accent1"/>
          <w:sz w:val="22"/>
          <w:rPrChange w:id="1559" w:author="Tao Huang" w:date="2018-09-04T13:45:00Z">
            <w:rPr>
              <w:rFonts w:eastAsia="DengXian" w:cs="Times New Roman"/>
              <w:color w:val="000000" w:themeColor="text1"/>
              <w:sz w:val="22"/>
            </w:rPr>
          </w:rPrChange>
        </w:rPr>
        <w:t xml:space="preserve">The </w:t>
      </w:r>
      <w:del w:id="1560" w:author="Tao Huang" w:date="2018-09-04T13:25:00Z">
        <w:r w:rsidRPr="007C1BDE" w:rsidDel="00645EBF">
          <w:rPr>
            <w:rFonts w:eastAsia="DengXian" w:cs="Times New Roman"/>
            <w:color w:val="4472C4" w:themeColor="accent1"/>
            <w:sz w:val="22"/>
            <w:rPrChange w:id="1561" w:author="Tao Huang" w:date="2018-09-04T13:45:00Z">
              <w:rPr>
                <w:rFonts w:eastAsia="DengXian" w:cs="Times New Roman"/>
                <w:color w:val="000000" w:themeColor="text1"/>
                <w:sz w:val="22"/>
              </w:rPr>
            </w:rPrChange>
          </w:rPr>
          <w:delText xml:space="preserve">WSR </w:delText>
        </w:r>
      </w:del>
      <w:ins w:id="1562" w:author="Tao Huang" w:date="2018-09-04T13:25:00Z">
        <w:r w:rsidR="00645EBF" w:rsidRPr="007C1BDE">
          <w:rPr>
            <w:rFonts w:eastAsia="DengXian" w:cs="Times New Roman"/>
            <w:color w:val="4472C4" w:themeColor="accent1"/>
            <w:sz w:val="22"/>
            <w:rPrChange w:id="1563" w:author="Tao Huang" w:date="2018-09-04T13:45:00Z">
              <w:rPr>
                <w:rFonts w:eastAsia="DengXian" w:cs="Times New Roman"/>
                <w:color w:val="000000" w:themeColor="text1"/>
                <w:sz w:val="22"/>
              </w:rPr>
            </w:rPrChange>
          </w:rPr>
          <w:t xml:space="preserve">DM </w:t>
        </w:r>
      </w:ins>
      <w:ins w:id="1564" w:author="Tao Huang" w:date="2018-09-04T13:42:00Z">
        <w:r w:rsidR="00A91D7D" w:rsidRPr="007C1BDE">
          <w:rPr>
            <w:rFonts w:eastAsia="DengXian" w:cs="Times New Roman"/>
            <w:color w:val="4472C4" w:themeColor="accent1"/>
            <w:sz w:val="22"/>
            <w:rPrChange w:id="1565" w:author="Tao Huang" w:date="2018-09-04T13:45:00Z">
              <w:rPr>
                <w:rFonts w:eastAsia="DengXian" w:cs="Times New Roman"/>
                <w:color w:val="000000" w:themeColor="text1"/>
                <w:sz w:val="22"/>
              </w:rPr>
            </w:rPrChange>
          </w:rPr>
          <w:t xml:space="preserve">test </w:t>
        </w:r>
      </w:ins>
      <w:ins w:id="1566" w:author="Tao Huang" w:date="2018-09-04T13:44:00Z">
        <w:r w:rsidR="00A91D7D" w:rsidRPr="007C1BDE">
          <w:rPr>
            <w:rFonts w:eastAsia="DengXian" w:cs="Times New Roman"/>
            <w:color w:val="4472C4" w:themeColor="accent1"/>
            <w:sz w:val="22"/>
            <w:rPrChange w:id="1567" w:author="Tao Huang" w:date="2018-09-04T13:45:00Z">
              <w:rPr>
                <w:rFonts w:eastAsia="DengXian" w:cs="Times New Roman"/>
                <w:color w:val="000000" w:themeColor="text1"/>
                <w:sz w:val="22"/>
              </w:rPr>
            </w:rPrChange>
          </w:rPr>
          <w:t>investigate</w:t>
        </w:r>
      </w:ins>
      <w:ins w:id="1568" w:author="Tao Huang" w:date="2018-09-04T13:45:00Z">
        <w:r w:rsidR="00A91D7D" w:rsidRPr="007C1BDE">
          <w:rPr>
            <w:rFonts w:eastAsia="DengXian" w:cs="Times New Roman"/>
            <w:color w:val="4472C4" w:themeColor="accent1"/>
            <w:sz w:val="22"/>
            <w:rPrChange w:id="1569" w:author="Tao Huang" w:date="2018-09-04T13:45:00Z">
              <w:rPr>
                <w:rFonts w:eastAsia="DengXian" w:cs="Times New Roman"/>
                <w:color w:val="000000" w:themeColor="text1"/>
                <w:sz w:val="22"/>
              </w:rPr>
            </w:rPrChange>
          </w:rPr>
          <w:t>s</w:t>
        </w:r>
      </w:ins>
      <w:ins w:id="1570" w:author="Tao Huang" w:date="2018-09-04T13:42:00Z">
        <w:r w:rsidR="00A91D7D" w:rsidRPr="007C1BDE">
          <w:rPr>
            <w:rFonts w:eastAsia="DengXian" w:cs="Times New Roman"/>
            <w:color w:val="4472C4" w:themeColor="accent1"/>
            <w:sz w:val="22"/>
            <w:rPrChange w:id="1571" w:author="Tao Huang" w:date="2018-09-04T13:45:00Z">
              <w:rPr>
                <w:rFonts w:eastAsia="DengXian" w:cs="Times New Roman"/>
                <w:color w:val="000000" w:themeColor="text1"/>
                <w:sz w:val="22"/>
              </w:rPr>
            </w:rPrChange>
          </w:rPr>
          <w:t xml:space="preserve"> whether the difference between </w:t>
        </w:r>
      </w:ins>
      <w:ins w:id="1572" w:author="Tao Huang" w:date="2018-09-04T13:44:00Z">
        <w:r w:rsidR="00A91D7D" w:rsidRPr="007C1BDE">
          <w:rPr>
            <w:rFonts w:eastAsia="DengXian" w:cs="Times New Roman"/>
            <w:color w:val="4472C4" w:themeColor="accent1"/>
            <w:sz w:val="22"/>
            <w:rPrChange w:id="1573" w:author="Tao Huang" w:date="2018-09-04T13:45:00Z">
              <w:rPr>
                <w:rFonts w:eastAsia="DengXian" w:cs="Times New Roman"/>
                <w:color w:val="000000" w:themeColor="text1"/>
                <w:sz w:val="22"/>
              </w:rPr>
            </w:rPrChange>
          </w:rPr>
          <w:t>the</w:t>
        </w:r>
      </w:ins>
      <w:ins w:id="1574" w:author="Tao Huang" w:date="2018-09-04T13:42:00Z">
        <w:r w:rsidR="00A91D7D" w:rsidRPr="007C1BDE">
          <w:rPr>
            <w:rFonts w:eastAsia="DengXian" w:cs="Times New Roman"/>
            <w:color w:val="4472C4" w:themeColor="accent1"/>
            <w:sz w:val="22"/>
            <w:rPrChange w:id="1575" w:author="Tao Huang" w:date="2018-09-04T13:45:00Z">
              <w:rPr>
                <w:rFonts w:eastAsia="DengXian" w:cs="Times New Roman"/>
                <w:color w:val="000000" w:themeColor="text1"/>
                <w:sz w:val="22"/>
              </w:rPr>
            </w:rPrChange>
          </w:rPr>
          <w:t xml:space="preserve"> loss </w:t>
        </w:r>
        <w:r w:rsidR="00A91D7D" w:rsidRPr="007C1BDE">
          <w:rPr>
            <w:rFonts w:eastAsia="DengXian" w:cs="Times New Roman"/>
            <w:color w:val="4472C4" w:themeColor="accent1"/>
            <w:sz w:val="22"/>
            <w:rPrChange w:id="1576" w:author="Tao Huang" w:date="2018-09-04T13:45:00Z">
              <w:rPr>
                <w:rFonts w:eastAsia="DengXian" w:cs="Times New Roman"/>
                <w:color w:val="000000" w:themeColor="text1"/>
                <w:sz w:val="22"/>
              </w:rPr>
            </w:rPrChange>
          </w:rPr>
          <w:lastRenderedPageBreak/>
          <w:t xml:space="preserve">function of the </w:t>
        </w:r>
      </w:ins>
      <w:ins w:id="1577" w:author="Tao Huang" w:date="2018-09-04T13:44:00Z">
        <w:r w:rsidR="00A91D7D" w:rsidRPr="007C1BDE">
          <w:rPr>
            <w:rFonts w:eastAsia="DengXian" w:cs="Times New Roman"/>
            <w:color w:val="4472C4" w:themeColor="accent1"/>
            <w:sz w:val="22"/>
            <w:rPrChange w:id="1578" w:author="Tao Huang" w:date="2018-09-04T13:45:00Z">
              <w:rPr>
                <w:rFonts w:eastAsia="DengXian" w:cs="Times New Roman"/>
                <w:color w:val="000000" w:themeColor="text1"/>
                <w:sz w:val="22"/>
              </w:rPr>
            </w:rPrChange>
          </w:rPr>
          <w:t xml:space="preserve">forecast </w:t>
        </w:r>
      </w:ins>
      <w:ins w:id="1579" w:author="Tao Huang" w:date="2018-09-04T13:42:00Z">
        <w:r w:rsidR="00A91D7D" w:rsidRPr="007C1BDE">
          <w:rPr>
            <w:rFonts w:eastAsia="DengXian" w:cs="Times New Roman"/>
            <w:color w:val="4472C4" w:themeColor="accent1"/>
            <w:sz w:val="22"/>
            <w:rPrChange w:id="1580" w:author="Tao Huang" w:date="2018-09-04T13:45:00Z">
              <w:rPr>
                <w:rFonts w:eastAsia="DengXian" w:cs="Times New Roman"/>
                <w:color w:val="000000" w:themeColor="text1"/>
                <w:sz w:val="22"/>
              </w:rPr>
            </w:rPrChange>
          </w:rPr>
          <w:t xml:space="preserve">errors </w:t>
        </w:r>
      </w:ins>
      <w:ins w:id="1581" w:author="Tao Huang" w:date="2018-09-04T13:44:00Z">
        <w:r w:rsidR="00A91D7D" w:rsidRPr="007C1BDE">
          <w:rPr>
            <w:rFonts w:eastAsia="DengXian" w:cs="Times New Roman"/>
            <w:color w:val="4472C4" w:themeColor="accent1"/>
            <w:sz w:val="22"/>
            <w:rPrChange w:id="1582" w:author="Tao Huang" w:date="2018-09-04T13:45:00Z">
              <w:rPr>
                <w:rFonts w:eastAsia="DengXian" w:cs="Times New Roman"/>
                <w:color w:val="000000" w:themeColor="text1"/>
                <w:sz w:val="22"/>
              </w:rPr>
            </w:rPrChange>
          </w:rPr>
          <w:t xml:space="preserve">by </w:t>
        </w:r>
      </w:ins>
      <w:ins w:id="1583" w:author="Tao Huang" w:date="2018-09-04T13:45:00Z">
        <w:r w:rsidR="00A91D7D" w:rsidRPr="007C1BDE">
          <w:rPr>
            <w:rFonts w:eastAsia="DengXian" w:cs="Times New Roman"/>
            <w:color w:val="4472C4" w:themeColor="accent1"/>
            <w:sz w:val="22"/>
            <w:rPrChange w:id="1584" w:author="Tao Huang" w:date="2018-09-04T13:45:00Z">
              <w:rPr>
                <w:rFonts w:eastAsia="DengXian" w:cs="Times New Roman"/>
                <w:color w:val="000000" w:themeColor="text1"/>
                <w:sz w:val="22"/>
              </w:rPr>
            </w:rPrChange>
          </w:rPr>
          <w:t xml:space="preserve">two models </w:t>
        </w:r>
      </w:ins>
      <w:ins w:id="1585" w:author="Tao Huang" w:date="2018-09-04T13:42:00Z">
        <w:r w:rsidR="00A91D7D" w:rsidRPr="007C1BDE">
          <w:rPr>
            <w:rFonts w:eastAsia="DengXian" w:cs="Times New Roman"/>
            <w:color w:val="4472C4" w:themeColor="accent1"/>
            <w:sz w:val="22"/>
            <w:rPrChange w:id="1586" w:author="Tao Huang" w:date="2018-09-04T13:45:00Z">
              <w:rPr>
                <w:rFonts w:eastAsia="DengXian" w:cs="Times New Roman"/>
                <w:color w:val="000000" w:themeColor="text1"/>
                <w:sz w:val="22"/>
              </w:rPr>
            </w:rPrChange>
          </w:rPr>
          <w:t xml:space="preserve">is </w:t>
        </w:r>
      </w:ins>
      <w:ins w:id="1587" w:author="Tao Huang" w:date="2018-09-04T13:45:00Z">
        <w:r w:rsidR="00A91D7D" w:rsidRPr="007C1BDE">
          <w:rPr>
            <w:rFonts w:eastAsia="DengXian" w:cs="Times New Roman"/>
            <w:color w:val="4472C4" w:themeColor="accent1"/>
            <w:sz w:val="22"/>
            <w:rPrChange w:id="1588" w:author="Tao Huang" w:date="2018-09-04T13:45:00Z">
              <w:rPr>
                <w:rFonts w:eastAsia="DengXian" w:cs="Times New Roman"/>
                <w:color w:val="000000" w:themeColor="text1"/>
                <w:sz w:val="22"/>
              </w:rPr>
            </w:rPrChange>
          </w:rPr>
          <w:t xml:space="preserve">actually </w:t>
        </w:r>
      </w:ins>
      <w:ins w:id="1589" w:author="Tao Huang" w:date="2018-09-04T13:42:00Z">
        <w:r w:rsidR="00A91D7D" w:rsidRPr="007C1BDE">
          <w:rPr>
            <w:rFonts w:eastAsia="DengXian" w:cs="Times New Roman"/>
            <w:color w:val="4472C4" w:themeColor="accent1"/>
            <w:sz w:val="22"/>
            <w:rPrChange w:id="1590" w:author="Tao Huang" w:date="2018-09-04T13:45:00Z">
              <w:rPr>
                <w:rFonts w:eastAsia="DengXian" w:cs="Times New Roman"/>
                <w:color w:val="000000" w:themeColor="text1"/>
                <w:sz w:val="22"/>
              </w:rPr>
            </w:rPrChange>
          </w:rPr>
          <w:t>zero</w:t>
        </w:r>
      </w:ins>
      <w:ins w:id="1591" w:author="Tao Huang" w:date="2018-09-04T17:15:00Z">
        <w:r w:rsidR="000F18D5">
          <w:rPr>
            <w:rStyle w:val="FootnoteReference"/>
            <w:rFonts w:eastAsia="DengXian" w:cs="Times New Roman"/>
            <w:color w:val="4472C4" w:themeColor="accent1"/>
            <w:sz w:val="22"/>
          </w:rPr>
          <w:footnoteReference w:id="13"/>
        </w:r>
      </w:ins>
      <w:del w:id="1595" w:author="Tao Huang" w:date="2018-09-04T13:42:00Z">
        <w:r w:rsidRPr="001E17BA" w:rsidDel="00A91D7D">
          <w:rPr>
            <w:rFonts w:eastAsia="DengXian" w:cs="Times New Roman"/>
            <w:color w:val="000000" w:themeColor="text1"/>
            <w:sz w:val="22"/>
          </w:rPr>
          <w:delText xml:space="preserve">test is the non-parametric version of the traditional </w:delText>
        </w:r>
        <w:r w:rsidRPr="001E17BA" w:rsidDel="00A91D7D">
          <w:rPr>
            <w:rFonts w:eastAsia="DengXian" w:cs="Times New Roman"/>
            <w:i/>
            <w:color w:val="000000" w:themeColor="text1"/>
            <w:sz w:val="22"/>
          </w:rPr>
          <w:delText>t</w:delText>
        </w:r>
        <w:r w:rsidRPr="001E17BA" w:rsidDel="00A91D7D">
          <w:rPr>
            <w:rFonts w:eastAsia="DengXian" w:cs="Times New Roman"/>
            <w:color w:val="000000" w:themeColor="text1"/>
            <w:sz w:val="22"/>
          </w:rPr>
          <w:delText>-test without a normality assumption</w:delText>
        </w:r>
      </w:del>
      <w:r w:rsidRPr="001E17BA">
        <w:rPr>
          <w:rFonts w:eastAsia="DengXian" w:cs="Times New Roman"/>
          <w:color w:val="000000" w:themeColor="text1"/>
          <w:sz w:val="22"/>
        </w:rPr>
        <w:t>. We find the following from the analysis of the comparisons of forecasts from the different models:</w:t>
      </w:r>
    </w:p>
    <w:p w14:paraId="111FFE40" w14:textId="77777777" w:rsidR="004C569C" w:rsidRPr="001E17BA" w:rsidRDefault="004C569C" w:rsidP="00AC5038">
      <w:pPr>
        <w:pStyle w:val="ListParagraph"/>
        <w:numPr>
          <w:ilvl w:val="0"/>
          <w:numId w:val="9"/>
        </w:num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T</w:t>
      </w:r>
      <w:r w:rsidRPr="001E17BA">
        <w:rPr>
          <w:rFonts w:cs="Times New Roman"/>
          <w:color w:val="000000" w:themeColor="text1"/>
          <w:sz w:val="22"/>
        </w:rPr>
        <w:t xml:space="preserve">he Base-lift model </w:t>
      </w:r>
      <w:r w:rsidRPr="001E17BA">
        <w:rPr>
          <w:rFonts w:cs="Times New Roman"/>
          <w:noProof/>
          <w:color w:val="000000" w:themeColor="text1"/>
          <w:sz w:val="22"/>
        </w:rPr>
        <w:t>generates</w:t>
      </w:r>
      <w:r w:rsidRPr="001E17BA">
        <w:rPr>
          <w:rFonts w:cs="Times New Roman"/>
          <w:color w:val="000000" w:themeColor="text1"/>
          <w:sz w:val="22"/>
        </w:rPr>
        <w:t xml:space="preserve"> the least accurate forecasts. </w:t>
      </w:r>
    </w:p>
    <w:p w14:paraId="13698A5C" w14:textId="2FC7FA85"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 outperforms the ADL-</w:t>
      </w:r>
      <w:r w:rsidRPr="001E17BA">
        <w:rPr>
          <w:rFonts w:cs="Times New Roman"/>
          <w:noProof/>
          <w:color w:val="000000" w:themeColor="text1"/>
          <w:sz w:val="22"/>
        </w:rPr>
        <w:t>own model</w:t>
      </w:r>
      <w:r w:rsidRPr="001E17BA">
        <w:rPr>
          <w:rFonts w:cs="Times New Roman"/>
          <w:color w:val="000000" w:themeColor="text1"/>
          <w:sz w:val="22"/>
        </w:rPr>
        <w:t xml:space="preserve">, which demonstrates the value of competitive promotional information and corroborates with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2EDAC3C" w14:textId="102CD84C"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ADL-own-EWC model </w:t>
      </w:r>
      <w:del w:id="1596" w:author="Tao Huang" w:date="2018-09-04T16:53:00Z">
        <w:r w:rsidRPr="001E17BA" w:rsidDel="002F2C0F">
          <w:rPr>
            <w:rFonts w:cs="Times New Roman"/>
            <w:color w:val="000000" w:themeColor="text1"/>
            <w:sz w:val="22"/>
          </w:rPr>
          <w:delText xml:space="preserve">significantly </w:delText>
        </w:r>
      </w:del>
      <w:r w:rsidRPr="001E17BA">
        <w:rPr>
          <w:rFonts w:cs="Times New Roman"/>
          <w:color w:val="000000" w:themeColor="text1"/>
          <w:sz w:val="22"/>
        </w:rPr>
        <w:t>outperforms the ADL-own mode</w:t>
      </w:r>
      <w:ins w:id="1597" w:author="Tao Huang" w:date="2018-09-04T17:11:00Z">
        <w:r w:rsidR="00B33BAC">
          <w:rPr>
            <w:rFonts w:eastAsia="DengXian" w:cs="Times New Roman"/>
            <w:color w:val="4472C4" w:themeColor="accent1"/>
            <w:sz w:val="22"/>
          </w:rPr>
          <w:t>l.</w:t>
        </w:r>
      </w:ins>
      <w:del w:id="1598" w:author="Tao Huang" w:date="2018-09-04T17:11:00Z">
        <w:r w:rsidRPr="001E17BA" w:rsidDel="00B33BAC">
          <w:rPr>
            <w:rFonts w:cs="Times New Roman"/>
            <w:color w:val="000000" w:themeColor="text1"/>
            <w:sz w:val="22"/>
          </w:rPr>
          <w:delText>l</w:delText>
        </w:r>
      </w:del>
      <w:del w:id="1599" w:author="Tao Huang" w:date="2018-09-04T17:08:00Z">
        <w:r w:rsidRPr="001E17BA" w:rsidDel="00340D98">
          <w:rPr>
            <w:rFonts w:cs="Times New Roman"/>
            <w:color w:val="000000" w:themeColor="text1"/>
            <w:sz w:val="22"/>
          </w:rPr>
          <w:delText xml:space="preserve">. </w:delText>
        </w:r>
      </w:del>
    </w:p>
    <w:p w14:paraId="02F55836" w14:textId="6F0A1F84"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ADL-own-IC model outperforms the ADL-own model for most of the error measures </w:t>
      </w:r>
      <w:del w:id="1600" w:author="Tao Huang" w:date="2018-09-04T16:54:00Z">
        <w:r w:rsidRPr="001E17BA" w:rsidDel="002F2C0F">
          <w:rPr>
            <w:rFonts w:cs="Times New Roman"/>
            <w:color w:val="000000" w:themeColor="text1"/>
            <w:sz w:val="22"/>
          </w:rPr>
          <w:delText xml:space="preserve">across lead times </w:delText>
        </w:r>
      </w:del>
      <w:r w:rsidRPr="001E17BA">
        <w:rPr>
          <w:rFonts w:cs="Times New Roman"/>
          <w:color w:val="000000" w:themeColor="text1"/>
          <w:sz w:val="22"/>
        </w:rPr>
        <w:t xml:space="preserve">except for </w:t>
      </w:r>
      <w:del w:id="1601" w:author="Tao Huang" w:date="2018-09-04T16:54:00Z">
        <w:r w:rsidRPr="001E17BA" w:rsidDel="002F2C0F">
          <w:rPr>
            <w:rFonts w:cs="Times New Roman"/>
            <w:color w:val="000000" w:themeColor="text1"/>
            <w:sz w:val="22"/>
          </w:rPr>
          <w:delText>the volume dependent</w:delText>
        </w:r>
      </w:del>
      <w:ins w:id="1602" w:author="Tao Huang" w:date="2018-09-04T16:54:00Z">
        <w:r w:rsidR="002F2C0F">
          <w:rPr>
            <w:rFonts w:cs="Times New Roman"/>
            <w:color w:val="000000" w:themeColor="text1"/>
            <w:sz w:val="22"/>
          </w:rPr>
          <w:t>the</w:t>
        </w:r>
      </w:ins>
      <w:r w:rsidRPr="001E17BA">
        <w:rPr>
          <w:rFonts w:cs="Times New Roman"/>
          <w:color w:val="000000" w:themeColor="text1"/>
          <w:sz w:val="22"/>
        </w:rPr>
        <w:t xml:space="preserve"> </w:t>
      </w:r>
      <w:r w:rsidRPr="001E17BA">
        <w:rPr>
          <w:rFonts w:cs="Times New Roman"/>
          <w:i/>
          <w:color w:val="000000" w:themeColor="text1"/>
          <w:sz w:val="22"/>
        </w:rPr>
        <w:t>MAE</w:t>
      </w:r>
      <w:r w:rsidRPr="001E17BA">
        <w:rPr>
          <w:rFonts w:cs="Times New Roman"/>
          <w:color w:val="000000" w:themeColor="text1"/>
          <w:sz w:val="22"/>
        </w:rPr>
        <w:t xml:space="preserve"> </w:t>
      </w:r>
      <w:ins w:id="1603" w:author="Tao Huang" w:date="2018-09-04T16:54:00Z">
        <w:r w:rsidR="002F2C0F">
          <w:rPr>
            <w:rFonts w:cs="Times New Roman"/>
            <w:color w:val="000000" w:themeColor="text1"/>
            <w:sz w:val="22"/>
          </w:rPr>
          <w:t xml:space="preserve">and the </w:t>
        </w:r>
        <w:r w:rsidR="002F2C0F" w:rsidRPr="002F2C0F">
          <w:rPr>
            <w:rFonts w:cs="Times New Roman"/>
            <w:i/>
            <w:color w:val="000000" w:themeColor="text1"/>
            <w:sz w:val="22"/>
            <w:rPrChange w:id="1604" w:author="Tao Huang" w:date="2018-09-04T16:54:00Z">
              <w:rPr>
                <w:rFonts w:cs="Times New Roman"/>
                <w:color w:val="000000" w:themeColor="text1"/>
                <w:sz w:val="22"/>
              </w:rPr>
            </w:rPrChange>
          </w:rPr>
          <w:t>MSE</w:t>
        </w:r>
        <w:r w:rsidR="002F2C0F">
          <w:rPr>
            <w:rFonts w:cs="Times New Roman"/>
            <w:color w:val="000000" w:themeColor="text1"/>
            <w:sz w:val="22"/>
          </w:rPr>
          <w:t xml:space="preserve"> </w:t>
        </w:r>
      </w:ins>
      <w:r w:rsidRPr="001E17BA">
        <w:rPr>
          <w:rFonts w:cs="Times New Roman"/>
          <w:color w:val="000000" w:themeColor="text1"/>
          <w:sz w:val="22"/>
        </w:rPr>
        <w:t>error measure</w:t>
      </w:r>
      <w:ins w:id="1605" w:author="Tao Huang" w:date="2018-09-04T17:00:00Z">
        <w:r w:rsidR="002F2C0F">
          <w:rPr>
            <w:rFonts w:cs="Times New Roman"/>
            <w:color w:val="000000" w:themeColor="text1"/>
            <w:sz w:val="22"/>
          </w:rPr>
          <w:t>s</w:t>
        </w:r>
      </w:ins>
      <w:ins w:id="1606" w:author="Tao Huang" w:date="2018-09-04T16:55:00Z">
        <w:r w:rsidR="002F2C0F">
          <w:rPr>
            <w:rFonts w:cs="Times New Roman"/>
            <w:color w:val="000000" w:themeColor="text1"/>
            <w:sz w:val="22"/>
          </w:rPr>
          <w:t xml:space="preserve"> which are scale depe</w:t>
        </w:r>
      </w:ins>
      <w:ins w:id="1607" w:author="Tao Huang" w:date="2018-09-04T16:56:00Z">
        <w:r w:rsidR="002F2C0F">
          <w:rPr>
            <w:rFonts w:cs="Times New Roman"/>
            <w:color w:val="000000" w:themeColor="text1"/>
            <w:sz w:val="22"/>
          </w:rPr>
          <w:t>ndent.</w:t>
        </w:r>
      </w:ins>
      <w:del w:id="1608" w:author="Tao Huang" w:date="2018-09-04T16:55:00Z">
        <w:r w:rsidRPr="001E17BA" w:rsidDel="002F2C0F">
          <w:rPr>
            <w:rFonts w:cs="Times New Roman"/>
            <w:color w:val="000000" w:themeColor="text1"/>
            <w:sz w:val="22"/>
          </w:rPr>
          <w:delText xml:space="preserve">. </w:delText>
        </w:r>
      </w:del>
    </w:p>
    <w:p w14:paraId="1945BE00" w14:textId="08A19AA8" w:rsidR="004C569C" w:rsidRPr="00340D98" w:rsidRDefault="004C569C" w:rsidP="00AC5038">
      <w:pPr>
        <w:pStyle w:val="ListParagraph"/>
        <w:numPr>
          <w:ilvl w:val="0"/>
          <w:numId w:val="9"/>
        </w:numPr>
        <w:shd w:val="clear" w:color="auto" w:fill="FFFFFF" w:themeFill="background1"/>
        <w:spacing w:after="0" w:line="360" w:lineRule="auto"/>
        <w:rPr>
          <w:rFonts w:eastAsia="DengXian" w:cs="Times New Roman"/>
          <w:color w:val="4472C4" w:themeColor="accent1"/>
          <w:sz w:val="22"/>
          <w:rPrChange w:id="1609" w:author="Tao Huang" w:date="2018-09-04T17:05:00Z">
            <w:rPr>
              <w:rFonts w:eastAsia="DengXian" w:cs="Times New Roman"/>
              <w:color w:val="000000" w:themeColor="text1"/>
              <w:sz w:val="22"/>
            </w:rPr>
          </w:rPrChange>
        </w:rPr>
      </w:pPr>
      <w:r w:rsidRPr="00340D98">
        <w:rPr>
          <w:rFonts w:cs="Times New Roman"/>
          <w:color w:val="4472C4" w:themeColor="accent1"/>
          <w:sz w:val="22"/>
          <w:rPrChange w:id="1610" w:author="Tao Huang" w:date="2018-09-04T17:05:00Z">
            <w:rPr>
              <w:rFonts w:cs="Times New Roman"/>
              <w:color w:val="000000" w:themeColor="text1"/>
              <w:sz w:val="22"/>
            </w:rPr>
          </w:rPrChange>
        </w:rPr>
        <w:t>T</w:t>
      </w:r>
      <w:r w:rsidRPr="00340D98">
        <w:rPr>
          <w:rFonts w:eastAsia="DengXian" w:cs="Times New Roman"/>
          <w:color w:val="4472C4" w:themeColor="accent1"/>
          <w:sz w:val="22"/>
          <w:rPrChange w:id="1611" w:author="Tao Huang" w:date="2018-09-04T17:05:00Z">
            <w:rPr>
              <w:rFonts w:eastAsia="DengXian" w:cs="Times New Roman"/>
              <w:color w:val="000000" w:themeColor="text1"/>
              <w:sz w:val="22"/>
            </w:rPr>
          </w:rPrChange>
        </w:rPr>
        <w:t>he ADL-</w:t>
      </w:r>
      <w:r w:rsidRPr="00340D98">
        <w:rPr>
          <w:rFonts w:eastAsia="DengXian" w:cs="Times New Roman"/>
          <w:noProof/>
          <w:color w:val="4472C4" w:themeColor="accent1"/>
          <w:sz w:val="22"/>
          <w:rPrChange w:id="1612" w:author="Tao Huang" w:date="2018-09-04T17:05:00Z">
            <w:rPr>
              <w:rFonts w:eastAsia="DengXian" w:cs="Times New Roman"/>
              <w:noProof/>
              <w:color w:val="000000" w:themeColor="text1"/>
              <w:sz w:val="22"/>
            </w:rPr>
          </w:rPrChange>
        </w:rPr>
        <w:t>intra</w:t>
      </w:r>
      <w:r w:rsidRPr="00340D98">
        <w:rPr>
          <w:rFonts w:eastAsia="DengXian" w:cs="Times New Roman"/>
          <w:color w:val="4472C4" w:themeColor="accent1"/>
          <w:sz w:val="22"/>
          <w:rPrChange w:id="1613" w:author="Tao Huang" w:date="2018-09-04T17:05:00Z">
            <w:rPr>
              <w:rFonts w:eastAsia="DengXian" w:cs="Times New Roman"/>
              <w:color w:val="000000" w:themeColor="text1"/>
              <w:sz w:val="22"/>
            </w:rPr>
          </w:rPrChange>
        </w:rPr>
        <w:t xml:space="preserve">-EWC model </w:t>
      </w:r>
      <w:del w:id="1614" w:author="Tao Huang" w:date="2018-09-04T16:57:00Z">
        <w:r w:rsidRPr="00340D98" w:rsidDel="002F2C0F">
          <w:rPr>
            <w:rFonts w:eastAsia="DengXian" w:cs="Times New Roman"/>
            <w:color w:val="4472C4" w:themeColor="accent1"/>
            <w:sz w:val="22"/>
            <w:rPrChange w:id="1615" w:author="Tao Huang" w:date="2018-09-04T17:05:00Z">
              <w:rPr>
                <w:rFonts w:eastAsia="DengXian" w:cs="Times New Roman"/>
                <w:color w:val="000000" w:themeColor="text1"/>
                <w:sz w:val="22"/>
              </w:rPr>
            </w:rPrChange>
          </w:rPr>
          <w:delText xml:space="preserve">significantly </w:delText>
        </w:r>
      </w:del>
      <w:r w:rsidRPr="00340D98">
        <w:rPr>
          <w:rFonts w:eastAsia="DengXian" w:cs="Times New Roman"/>
          <w:color w:val="4472C4" w:themeColor="accent1"/>
          <w:sz w:val="22"/>
          <w:rPrChange w:id="1616" w:author="Tao Huang" w:date="2018-09-04T17:05:00Z">
            <w:rPr>
              <w:rFonts w:eastAsia="DengXian" w:cs="Times New Roman"/>
              <w:color w:val="000000" w:themeColor="text1"/>
              <w:sz w:val="22"/>
            </w:rPr>
          </w:rPrChange>
        </w:rPr>
        <w:t>outperforms the ADL-</w:t>
      </w:r>
      <w:r w:rsidRPr="00340D98">
        <w:rPr>
          <w:rFonts w:eastAsia="DengXian" w:cs="Times New Roman"/>
          <w:noProof/>
          <w:color w:val="4472C4" w:themeColor="accent1"/>
          <w:sz w:val="22"/>
          <w:rPrChange w:id="1617" w:author="Tao Huang" w:date="2018-09-04T17:05:00Z">
            <w:rPr>
              <w:rFonts w:eastAsia="DengXian" w:cs="Times New Roman"/>
              <w:noProof/>
              <w:color w:val="000000" w:themeColor="text1"/>
              <w:sz w:val="22"/>
            </w:rPr>
          </w:rPrChange>
        </w:rPr>
        <w:t>intra model</w:t>
      </w:r>
      <w:ins w:id="1618" w:author="Tao Huang" w:date="2018-09-04T17:12:00Z">
        <w:r w:rsidR="001A6FF2">
          <w:rPr>
            <w:rFonts w:eastAsia="DengXian" w:cs="Times New Roman"/>
            <w:color w:val="4472C4" w:themeColor="accent1"/>
            <w:sz w:val="22"/>
          </w:rPr>
          <w:t>.</w:t>
        </w:r>
      </w:ins>
      <w:del w:id="1619" w:author="Tao Huang" w:date="2018-09-04T17:03:00Z">
        <w:r w:rsidRPr="00340D98" w:rsidDel="00340D98">
          <w:rPr>
            <w:rFonts w:eastAsia="DengXian" w:cs="Times New Roman"/>
            <w:color w:val="4472C4" w:themeColor="accent1"/>
            <w:sz w:val="22"/>
            <w:rPrChange w:id="1620" w:author="Tao Huang" w:date="2018-09-04T17:05:00Z">
              <w:rPr>
                <w:rFonts w:eastAsia="DengXian" w:cs="Times New Roman"/>
                <w:color w:val="000000" w:themeColor="text1"/>
                <w:sz w:val="22"/>
              </w:rPr>
            </w:rPrChange>
          </w:rPr>
          <w:delText>.</w:delText>
        </w:r>
      </w:del>
    </w:p>
    <w:p w14:paraId="2396CA30" w14:textId="59F51626" w:rsidR="004C569C" w:rsidRPr="00340D98" w:rsidRDefault="004C569C" w:rsidP="00AC5038">
      <w:pPr>
        <w:pStyle w:val="ListParagraph"/>
        <w:numPr>
          <w:ilvl w:val="0"/>
          <w:numId w:val="9"/>
        </w:numPr>
        <w:shd w:val="clear" w:color="auto" w:fill="FFFFFF" w:themeFill="background1"/>
        <w:spacing w:after="0" w:line="360" w:lineRule="auto"/>
        <w:rPr>
          <w:rFonts w:eastAsia="DengXian" w:cs="Times New Roman"/>
          <w:color w:val="4472C4" w:themeColor="accent1"/>
          <w:sz w:val="22"/>
          <w:rPrChange w:id="1621" w:author="Tao Huang" w:date="2018-09-04T17:07:00Z">
            <w:rPr>
              <w:rFonts w:eastAsia="DengXian" w:cs="Times New Roman"/>
              <w:color w:val="000000" w:themeColor="text1"/>
              <w:sz w:val="22"/>
            </w:rPr>
          </w:rPrChange>
        </w:rPr>
      </w:pPr>
      <w:r w:rsidRPr="00340D98">
        <w:rPr>
          <w:rFonts w:eastAsia="DengXian" w:cs="Times New Roman"/>
          <w:color w:val="4472C4" w:themeColor="accent1"/>
          <w:sz w:val="22"/>
          <w:rPrChange w:id="1622" w:author="Tao Huang" w:date="2018-09-04T17:07:00Z">
            <w:rPr>
              <w:rFonts w:eastAsia="DengXian" w:cs="Times New Roman"/>
              <w:color w:val="000000" w:themeColor="text1"/>
              <w:sz w:val="22"/>
            </w:rPr>
          </w:rPrChange>
        </w:rPr>
        <w:t xml:space="preserve">The ADL-intra-IC model </w:t>
      </w:r>
      <w:ins w:id="1623" w:author="Tao Huang" w:date="2018-09-04T17:01:00Z">
        <w:r w:rsidR="002F2C0F" w:rsidRPr="00340D98">
          <w:rPr>
            <w:rFonts w:eastAsia="DengXian" w:cs="Times New Roman"/>
            <w:color w:val="4472C4" w:themeColor="accent1"/>
            <w:sz w:val="22"/>
            <w:rPrChange w:id="1624" w:author="Tao Huang" w:date="2018-09-04T17:07:00Z">
              <w:rPr>
                <w:rFonts w:eastAsia="DengXian" w:cs="Times New Roman"/>
                <w:color w:val="000000" w:themeColor="text1"/>
                <w:sz w:val="22"/>
              </w:rPr>
            </w:rPrChange>
          </w:rPr>
          <w:t xml:space="preserve">generally </w:t>
        </w:r>
      </w:ins>
      <w:r w:rsidRPr="00340D98">
        <w:rPr>
          <w:rFonts w:eastAsia="DengXian" w:cs="Times New Roman"/>
          <w:color w:val="4472C4" w:themeColor="accent1"/>
          <w:sz w:val="22"/>
          <w:rPrChange w:id="1625" w:author="Tao Huang" w:date="2018-09-04T17:07:00Z">
            <w:rPr>
              <w:rFonts w:eastAsia="DengXian" w:cs="Times New Roman"/>
              <w:color w:val="000000" w:themeColor="text1"/>
              <w:sz w:val="22"/>
            </w:rPr>
          </w:rPrChange>
        </w:rPr>
        <w:t>outperforms the ADL-</w:t>
      </w:r>
      <w:r w:rsidRPr="00340D98">
        <w:rPr>
          <w:rFonts w:eastAsia="DengXian" w:cs="Times New Roman"/>
          <w:noProof/>
          <w:color w:val="4472C4" w:themeColor="accent1"/>
          <w:sz w:val="22"/>
          <w:rPrChange w:id="1626" w:author="Tao Huang" w:date="2018-09-04T17:07:00Z">
            <w:rPr>
              <w:rFonts w:eastAsia="DengXian" w:cs="Times New Roman"/>
              <w:noProof/>
              <w:color w:val="000000" w:themeColor="text1"/>
              <w:sz w:val="22"/>
            </w:rPr>
          </w:rPrChange>
        </w:rPr>
        <w:t>intra</w:t>
      </w:r>
      <w:r w:rsidRPr="00340D98">
        <w:rPr>
          <w:rFonts w:eastAsia="DengXian" w:cs="Times New Roman"/>
          <w:color w:val="4472C4" w:themeColor="accent1"/>
          <w:sz w:val="22"/>
          <w:rPrChange w:id="1627" w:author="Tao Huang" w:date="2018-09-04T17:07:00Z">
            <w:rPr>
              <w:rFonts w:eastAsia="DengXian" w:cs="Times New Roman"/>
              <w:color w:val="000000" w:themeColor="text1"/>
              <w:sz w:val="22"/>
            </w:rPr>
          </w:rPrChange>
        </w:rPr>
        <w:t xml:space="preserve"> model </w:t>
      </w:r>
      <w:del w:id="1628" w:author="Tao Huang" w:date="2018-09-04T17:03:00Z">
        <w:r w:rsidRPr="00340D98" w:rsidDel="00340D98">
          <w:rPr>
            <w:rFonts w:eastAsia="DengXian" w:cs="Times New Roman"/>
            <w:color w:val="4472C4" w:themeColor="accent1"/>
            <w:sz w:val="22"/>
            <w:rPrChange w:id="1629" w:author="Tao Huang" w:date="2018-09-04T17:07:00Z">
              <w:rPr>
                <w:rFonts w:eastAsia="DengXian" w:cs="Times New Roman"/>
                <w:color w:val="000000" w:themeColor="text1"/>
                <w:sz w:val="22"/>
              </w:rPr>
            </w:rPrChange>
          </w:rPr>
          <w:delText xml:space="preserve">for all the cases </w:delText>
        </w:r>
      </w:del>
      <w:r w:rsidRPr="00340D98">
        <w:rPr>
          <w:rFonts w:eastAsia="DengXian" w:cs="Times New Roman"/>
          <w:color w:val="4472C4" w:themeColor="accent1"/>
          <w:sz w:val="22"/>
          <w:rPrChange w:id="1630" w:author="Tao Huang" w:date="2018-09-04T17:07:00Z">
            <w:rPr>
              <w:rFonts w:eastAsia="DengXian" w:cs="Times New Roman"/>
              <w:color w:val="000000" w:themeColor="text1"/>
              <w:sz w:val="22"/>
            </w:rPr>
          </w:rPrChange>
        </w:rPr>
        <w:t xml:space="preserve">except </w:t>
      </w:r>
      <w:del w:id="1631" w:author="Tao Huang" w:date="2018-09-04T17:03:00Z">
        <w:r w:rsidRPr="00340D98" w:rsidDel="00340D98">
          <w:rPr>
            <w:rFonts w:eastAsia="DengXian" w:cs="Times New Roman"/>
            <w:color w:val="4472C4" w:themeColor="accent1"/>
            <w:sz w:val="22"/>
            <w:rPrChange w:id="1632" w:author="Tao Huang" w:date="2018-09-04T17:07:00Z">
              <w:rPr>
                <w:rFonts w:eastAsia="DengXian" w:cs="Times New Roman"/>
                <w:color w:val="000000" w:themeColor="text1"/>
                <w:sz w:val="22"/>
              </w:rPr>
            </w:rPrChange>
          </w:rPr>
          <w:delText xml:space="preserve">for </w:delText>
        </w:r>
        <w:r w:rsidRPr="00340D98" w:rsidDel="00340D98">
          <w:rPr>
            <w:rFonts w:cs="Times New Roman"/>
            <w:noProof/>
            <w:color w:val="4472C4" w:themeColor="accent1"/>
            <w:sz w:val="22"/>
            <w:rPrChange w:id="1633" w:author="Tao Huang" w:date="2018-09-04T17:07:00Z">
              <w:rPr>
                <w:rFonts w:cs="Times New Roman"/>
                <w:noProof/>
                <w:color w:val="000000" w:themeColor="text1"/>
                <w:sz w:val="22"/>
              </w:rPr>
            </w:rPrChange>
          </w:rPr>
          <w:delText xml:space="preserve">the </w:delText>
        </w:r>
      </w:del>
      <w:del w:id="1634" w:author="Tao Huang" w:date="2018-09-04T17:00:00Z">
        <w:r w:rsidRPr="00340D98" w:rsidDel="002F2C0F">
          <w:rPr>
            <w:rFonts w:cs="Times New Roman"/>
            <w:i/>
            <w:color w:val="4472C4" w:themeColor="accent1"/>
            <w:sz w:val="22"/>
            <w:rPrChange w:id="1635" w:author="Tao Huang" w:date="2018-09-04T17:07:00Z">
              <w:rPr>
                <w:rFonts w:cs="Times New Roman"/>
                <w:i/>
                <w:color w:val="000000" w:themeColor="text1"/>
                <w:sz w:val="22"/>
              </w:rPr>
            </w:rPrChange>
          </w:rPr>
          <w:delText>MAE</w:delText>
        </w:r>
        <w:r w:rsidRPr="00340D98" w:rsidDel="002F2C0F">
          <w:rPr>
            <w:rFonts w:cs="Times New Roman"/>
            <w:color w:val="4472C4" w:themeColor="accent1"/>
            <w:sz w:val="22"/>
            <w:rPrChange w:id="1636" w:author="Tao Huang" w:date="2018-09-04T17:07:00Z">
              <w:rPr>
                <w:rFonts w:cs="Times New Roman"/>
                <w:color w:val="000000" w:themeColor="text1"/>
                <w:sz w:val="22"/>
              </w:rPr>
            </w:rPrChange>
          </w:rPr>
          <w:delText xml:space="preserve"> </w:delText>
        </w:r>
      </w:del>
      <w:ins w:id="1637" w:author="Tao Huang" w:date="2018-09-04T17:00:00Z">
        <w:r w:rsidR="002F2C0F" w:rsidRPr="00340D98">
          <w:rPr>
            <w:rFonts w:cs="Times New Roman"/>
            <w:color w:val="4472C4" w:themeColor="accent1"/>
            <w:sz w:val="22"/>
            <w:rPrChange w:id="1638" w:author="Tao Huang" w:date="2018-09-04T17:07:00Z">
              <w:rPr>
                <w:rFonts w:cs="Times New Roman"/>
                <w:color w:val="000000" w:themeColor="text1"/>
                <w:sz w:val="22"/>
              </w:rPr>
            </w:rPrChange>
          </w:rPr>
          <w:t xml:space="preserve">for the </w:t>
        </w:r>
        <w:r w:rsidR="002F2C0F" w:rsidRPr="00340D98">
          <w:rPr>
            <w:rFonts w:cs="Times New Roman"/>
            <w:i/>
            <w:color w:val="4472C4" w:themeColor="accent1"/>
            <w:sz w:val="22"/>
            <w:rPrChange w:id="1639" w:author="Tao Huang" w:date="2018-09-04T17:07:00Z">
              <w:rPr>
                <w:rFonts w:cs="Times New Roman"/>
                <w:i/>
                <w:color w:val="000000" w:themeColor="text1"/>
                <w:sz w:val="22"/>
              </w:rPr>
            </w:rPrChange>
          </w:rPr>
          <w:t>MAE</w:t>
        </w:r>
        <w:r w:rsidR="002F2C0F" w:rsidRPr="00340D98">
          <w:rPr>
            <w:rFonts w:cs="Times New Roman"/>
            <w:color w:val="4472C4" w:themeColor="accent1"/>
            <w:sz w:val="22"/>
            <w:rPrChange w:id="1640" w:author="Tao Huang" w:date="2018-09-04T17:07:00Z">
              <w:rPr>
                <w:rFonts w:cs="Times New Roman"/>
                <w:color w:val="000000" w:themeColor="text1"/>
                <w:sz w:val="22"/>
              </w:rPr>
            </w:rPrChange>
          </w:rPr>
          <w:t xml:space="preserve"> and the </w:t>
        </w:r>
        <w:r w:rsidR="002F2C0F" w:rsidRPr="00340D98">
          <w:rPr>
            <w:rFonts w:cs="Times New Roman"/>
            <w:i/>
            <w:color w:val="4472C4" w:themeColor="accent1"/>
            <w:sz w:val="22"/>
            <w:rPrChange w:id="1641" w:author="Tao Huang" w:date="2018-09-04T17:07:00Z">
              <w:rPr>
                <w:rFonts w:cs="Times New Roman"/>
                <w:i/>
                <w:color w:val="000000" w:themeColor="text1"/>
                <w:sz w:val="22"/>
              </w:rPr>
            </w:rPrChange>
          </w:rPr>
          <w:t>MSE</w:t>
        </w:r>
        <w:r w:rsidR="002F2C0F" w:rsidRPr="00340D98">
          <w:rPr>
            <w:rFonts w:cs="Times New Roman"/>
            <w:color w:val="4472C4" w:themeColor="accent1"/>
            <w:sz w:val="22"/>
            <w:rPrChange w:id="1642" w:author="Tao Huang" w:date="2018-09-04T17:07:00Z">
              <w:rPr>
                <w:rFonts w:cs="Times New Roman"/>
                <w:color w:val="000000" w:themeColor="text1"/>
                <w:sz w:val="22"/>
              </w:rPr>
            </w:rPrChange>
          </w:rPr>
          <w:t xml:space="preserve"> error measures</w:t>
        </w:r>
      </w:ins>
      <w:ins w:id="1643" w:author="Tao Huang" w:date="2018-09-04T17:01:00Z">
        <w:r w:rsidR="002F2C0F" w:rsidRPr="00340D98">
          <w:rPr>
            <w:rFonts w:cs="Times New Roman"/>
            <w:color w:val="4472C4" w:themeColor="accent1"/>
            <w:sz w:val="22"/>
            <w:rPrChange w:id="1644" w:author="Tao Huang" w:date="2018-09-04T17:07:00Z">
              <w:rPr>
                <w:rFonts w:cs="Times New Roman"/>
                <w:color w:val="000000" w:themeColor="text1"/>
                <w:sz w:val="22"/>
              </w:rPr>
            </w:rPrChange>
          </w:rPr>
          <w:t xml:space="preserve"> </w:t>
        </w:r>
      </w:ins>
      <w:ins w:id="1645" w:author="Tao Huang" w:date="2018-09-04T17:14:00Z">
        <w:r w:rsidR="00FF5F73">
          <w:rPr>
            <w:rFonts w:cs="Times New Roman"/>
            <w:color w:val="4472C4" w:themeColor="accent1"/>
            <w:sz w:val="22"/>
          </w:rPr>
          <w:t xml:space="preserve">for longer forecast horizons (e.g., </w:t>
        </w:r>
        <w:r w:rsidR="00FF5F73" w:rsidRPr="00FF5F73">
          <w:rPr>
            <w:rFonts w:cs="Times New Roman"/>
            <w:i/>
            <w:color w:val="4472C4" w:themeColor="accent1"/>
            <w:sz w:val="22"/>
            <w:rPrChange w:id="1646" w:author="Tao Huang" w:date="2018-09-04T17:14:00Z">
              <w:rPr>
                <w:rFonts w:cs="Times New Roman"/>
                <w:color w:val="4472C4" w:themeColor="accent1"/>
                <w:sz w:val="22"/>
              </w:rPr>
            </w:rPrChange>
          </w:rPr>
          <w:t>h</w:t>
        </w:r>
        <w:r w:rsidR="00FF5F73">
          <w:rPr>
            <w:rFonts w:cs="Times New Roman"/>
            <w:color w:val="4472C4" w:themeColor="accent1"/>
            <w:sz w:val="22"/>
          </w:rPr>
          <w:t>=4 and 8)</w:t>
        </w:r>
      </w:ins>
      <w:ins w:id="1647" w:author="Tao Huang" w:date="2018-09-04T17:07:00Z">
        <w:r w:rsidR="00340D98" w:rsidRPr="00340D98">
          <w:rPr>
            <w:rFonts w:cs="Times New Roman"/>
            <w:color w:val="4472C4" w:themeColor="accent1"/>
            <w:sz w:val="22"/>
            <w:rPrChange w:id="1648" w:author="Tao Huang" w:date="2018-09-04T17:07:00Z">
              <w:rPr>
                <w:rFonts w:cs="Times New Roman"/>
                <w:color w:val="000000" w:themeColor="text1"/>
                <w:sz w:val="22"/>
              </w:rPr>
            </w:rPrChange>
          </w:rPr>
          <w:t>.</w:t>
        </w:r>
      </w:ins>
      <w:del w:id="1649" w:author="Tao Huang" w:date="2018-09-04T17:00:00Z">
        <w:r w:rsidRPr="00340D98" w:rsidDel="002F2C0F">
          <w:rPr>
            <w:rFonts w:cs="Times New Roman"/>
            <w:color w:val="4472C4" w:themeColor="accent1"/>
            <w:sz w:val="22"/>
            <w:rPrChange w:id="1650" w:author="Tao Huang" w:date="2018-09-04T17:07:00Z">
              <w:rPr>
                <w:rFonts w:cs="Times New Roman"/>
                <w:color w:val="000000" w:themeColor="text1"/>
                <w:sz w:val="22"/>
              </w:rPr>
            </w:rPrChange>
          </w:rPr>
          <w:delText xml:space="preserve">error measure. </w:delText>
        </w:r>
      </w:del>
    </w:p>
    <w:p w14:paraId="70870DAA" w14:textId="77777777" w:rsidR="000F18D5" w:rsidRDefault="000F18D5" w:rsidP="004C569C">
      <w:pPr>
        <w:shd w:val="clear" w:color="auto" w:fill="FFFFFF" w:themeFill="background1"/>
        <w:spacing w:after="0" w:line="360" w:lineRule="auto"/>
        <w:rPr>
          <w:ins w:id="1651" w:author="Tao Huang" w:date="2018-09-04T17:14:00Z"/>
          <w:rFonts w:cs="Times New Roman"/>
          <w:color w:val="000000" w:themeColor="text1"/>
          <w:sz w:val="22"/>
        </w:rPr>
      </w:pPr>
    </w:p>
    <w:p w14:paraId="6AD76927" w14:textId="478FBE5F"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Overall, 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and the ADL-intra-IC model generate the most accurate forecasts among the seven candidate models</w:t>
      </w:r>
      <w:r w:rsidRPr="001E17BA">
        <w:rPr>
          <w:rStyle w:val="FootnoteReference"/>
          <w:rFonts w:eastAsia="DengXian" w:cs="Times New Roman"/>
          <w:color w:val="000000" w:themeColor="text1"/>
          <w:sz w:val="22"/>
        </w:rPr>
        <w:footnoteReference w:id="14"/>
      </w:r>
      <w:r w:rsidRPr="001E17BA">
        <w:rPr>
          <w:rFonts w:eastAsia="DengXian" w:cs="Times New Roman"/>
          <w:color w:val="000000" w:themeColor="text1"/>
          <w:sz w:val="22"/>
        </w:rPr>
        <w:t xml:space="preserve">. </w:t>
      </w:r>
    </w:p>
    <w:p w14:paraId="64E9F593" w14:textId="0A193497" w:rsidR="004C569C" w:rsidRDefault="004C569C" w:rsidP="004C569C">
      <w:pPr>
        <w:shd w:val="clear" w:color="auto" w:fill="FFFFFF" w:themeFill="background1"/>
        <w:spacing w:after="0" w:line="360" w:lineRule="auto"/>
        <w:rPr>
          <w:ins w:id="1652" w:author="Tao Huang" w:date="2018-09-04T12:49:00Z"/>
          <w:rFonts w:cs="Times New Roman"/>
          <w:color w:val="000000" w:themeColor="text1"/>
          <w:sz w:val="22"/>
        </w:rPr>
      </w:pPr>
    </w:p>
    <w:p w14:paraId="0403289A" w14:textId="083941B7" w:rsidR="0027407C" w:rsidRDefault="0027407C" w:rsidP="004C569C">
      <w:pPr>
        <w:shd w:val="clear" w:color="auto" w:fill="FFFFFF" w:themeFill="background1"/>
        <w:spacing w:after="0" w:line="360" w:lineRule="auto"/>
        <w:rPr>
          <w:ins w:id="1653" w:author="Tao Huang" w:date="2018-09-04T12:49:00Z"/>
          <w:rFonts w:cs="Times New Roman"/>
          <w:color w:val="000000" w:themeColor="text1"/>
          <w:sz w:val="22"/>
        </w:rPr>
      </w:pPr>
    </w:p>
    <w:p w14:paraId="179AAB93" w14:textId="23B4F2AE" w:rsidR="0027407C" w:rsidRDefault="0027407C" w:rsidP="004C569C">
      <w:pPr>
        <w:shd w:val="clear" w:color="auto" w:fill="FFFFFF" w:themeFill="background1"/>
        <w:spacing w:after="0" w:line="360" w:lineRule="auto"/>
        <w:rPr>
          <w:ins w:id="1654" w:author="Tao Huang" w:date="2018-09-04T12:49:00Z"/>
          <w:rFonts w:cs="Times New Roman"/>
          <w:color w:val="000000" w:themeColor="text1"/>
          <w:sz w:val="22"/>
        </w:rPr>
      </w:pPr>
    </w:p>
    <w:p w14:paraId="6FCED39A" w14:textId="6C98A557" w:rsidR="0027407C" w:rsidRDefault="0027407C" w:rsidP="004C569C">
      <w:pPr>
        <w:shd w:val="clear" w:color="auto" w:fill="FFFFFF" w:themeFill="background1"/>
        <w:spacing w:after="0" w:line="360" w:lineRule="auto"/>
        <w:rPr>
          <w:ins w:id="1655" w:author="Tao Huang" w:date="2018-09-04T12:49:00Z"/>
          <w:rFonts w:cs="Times New Roman"/>
          <w:color w:val="000000" w:themeColor="text1"/>
          <w:sz w:val="22"/>
        </w:rPr>
      </w:pPr>
    </w:p>
    <w:p w14:paraId="370BF81C" w14:textId="613A2D9A" w:rsidR="0027407C" w:rsidRDefault="0027407C" w:rsidP="004C569C">
      <w:pPr>
        <w:shd w:val="clear" w:color="auto" w:fill="FFFFFF" w:themeFill="background1"/>
        <w:spacing w:after="0" w:line="360" w:lineRule="auto"/>
        <w:rPr>
          <w:ins w:id="1656" w:author="Tao Huang" w:date="2018-09-04T12:49:00Z"/>
          <w:rFonts w:cs="Times New Roman"/>
          <w:color w:val="000000" w:themeColor="text1"/>
          <w:sz w:val="22"/>
        </w:rPr>
      </w:pPr>
    </w:p>
    <w:p w14:paraId="0FF44836" w14:textId="2982FC3C" w:rsidR="0027407C" w:rsidRDefault="0027407C" w:rsidP="004C569C">
      <w:pPr>
        <w:shd w:val="clear" w:color="auto" w:fill="FFFFFF" w:themeFill="background1"/>
        <w:spacing w:after="0" w:line="360" w:lineRule="auto"/>
        <w:rPr>
          <w:ins w:id="1657" w:author="Tao Huang" w:date="2018-09-04T12:49:00Z"/>
          <w:rFonts w:cs="Times New Roman"/>
          <w:color w:val="000000" w:themeColor="text1"/>
          <w:sz w:val="22"/>
        </w:rPr>
      </w:pPr>
    </w:p>
    <w:p w14:paraId="2113619D" w14:textId="7F949960" w:rsidR="0027407C" w:rsidRDefault="0027407C" w:rsidP="004C569C">
      <w:pPr>
        <w:shd w:val="clear" w:color="auto" w:fill="FFFFFF" w:themeFill="background1"/>
        <w:spacing w:after="0" w:line="360" w:lineRule="auto"/>
        <w:rPr>
          <w:ins w:id="1658" w:author="Tao Huang" w:date="2018-09-04T12:49:00Z"/>
          <w:rFonts w:cs="Times New Roman"/>
          <w:color w:val="000000" w:themeColor="text1"/>
          <w:sz w:val="22"/>
        </w:rPr>
      </w:pPr>
    </w:p>
    <w:p w14:paraId="743546EB" w14:textId="77777777" w:rsidR="0027407C" w:rsidRDefault="0027407C" w:rsidP="004C569C">
      <w:pPr>
        <w:shd w:val="clear" w:color="auto" w:fill="FFFFFF" w:themeFill="background1"/>
        <w:spacing w:after="0" w:line="360" w:lineRule="auto"/>
        <w:rPr>
          <w:ins w:id="1659" w:author="Tao Huang" w:date="2018-09-04T12:49:00Z"/>
          <w:rFonts w:cs="Times New Roman"/>
          <w:color w:val="000000" w:themeColor="text1"/>
          <w:sz w:val="22"/>
        </w:rPr>
        <w:sectPr w:rsidR="0027407C" w:rsidSect="00D61CBC">
          <w:footerReference w:type="default" r:id="rId10"/>
          <w:pgSz w:w="11906" w:h="16838"/>
          <w:pgMar w:top="1440" w:right="1440" w:bottom="1440" w:left="1440" w:header="708" w:footer="708" w:gutter="0"/>
          <w:cols w:space="708"/>
          <w:docGrid w:linePitch="360"/>
        </w:sectPr>
      </w:pPr>
    </w:p>
    <w:p w14:paraId="02CCF3CF" w14:textId="18A8F39D" w:rsidR="0027407C" w:rsidRDefault="0027407C" w:rsidP="004C569C">
      <w:pPr>
        <w:shd w:val="clear" w:color="auto" w:fill="FFFFFF" w:themeFill="background1"/>
        <w:spacing w:after="0" w:line="360" w:lineRule="auto"/>
        <w:rPr>
          <w:ins w:id="1660" w:author="Tao Huang" w:date="2018-09-04T13:24:00Z"/>
          <w:rFonts w:cs="Times New Roman"/>
          <w:color w:val="000000" w:themeColor="text1"/>
          <w:sz w:val="22"/>
        </w:rPr>
      </w:pPr>
    </w:p>
    <w:p w14:paraId="3EC4FB50" w14:textId="77777777" w:rsidR="00985B8E" w:rsidRPr="001E17BA" w:rsidRDefault="00985B8E" w:rsidP="00985B8E">
      <w:pPr>
        <w:keepNext/>
        <w:keepLines/>
        <w:shd w:val="clear" w:color="auto" w:fill="FFFFFF" w:themeFill="background1"/>
        <w:spacing w:after="0" w:line="360" w:lineRule="auto"/>
        <w:jc w:val="center"/>
        <w:rPr>
          <w:moveTo w:id="1661" w:author="Tao Huang" w:date="2018-09-04T13:24:00Z"/>
          <w:rFonts w:eastAsia="DengXian" w:cs="Times New Roman"/>
          <w:color w:val="000000" w:themeColor="text1"/>
          <w:sz w:val="22"/>
        </w:rPr>
      </w:pPr>
      <w:moveToRangeStart w:id="1662" w:author="Tao Huang" w:date="2018-09-04T13:24:00Z" w:name="move523830799"/>
      <w:moveTo w:id="1663" w:author="Tao Huang" w:date="2018-09-04T13:24:00Z">
        <w:r w:rsidRPr="001E17BA">
          <w:rPr>
            <w:rFonts w:eastAsia="DengXian" w:cs="Times New Roman"/>
            <w:color w:val="000000" w:themeColor="text1"/>
            <w:sz w:val="22"/>
          </w:rPr>
          <w:t>Table 2.</w:t>
        </w:r>
        <w:r w:rsidRPr="001E17BA">
          <w:rPr>
            <w:rFonts w:eastAsia="DengXian" w:cs="Times New Roman"/>
            <w:color w:val="000000" w:themeColor="text1"/>
            <w:sz w:val="22"/>
          </w:rPr>
          <w:tab/>
          <w:t>The forecasting performance of the models for all forecast period</w:t>
        </w:r>
      </w:moveTo>
    </w:p>
    <w:moveToRangeEnd w:id="1662"/>
    <w:p w14:paraId="24968DA7" w14:textId="77777777" w:rsidR="00985B8E" w:rsidRDefault="00985B8E" w:rsidP="004C569C">
      <w:pPr>
        <w:shd w:val="clear" w:color="auto" w:fill="FFFFFF" w:themeFill="background1"/>
        <w:spacing w:after="0" w:line="360" w:lineRule="auto"/>
        <w:rPr>
          <w:ins w:id="1664" w:author="Tao Huang" w:date="2018-09-04T13:11:00Z"/>
          <w:rFonts w:cs="Times New Roman"/>
          <w:color w:val="000000" w:themeColor="text1"/>
          <w:sz w:val="22"/>
        </w:rPr>
      </w:pPr>
    </w:p>
    <w:tbl>
      <w:tblPr>
        <w:tblW w:w="12080" w:type="dxa"/>
        <w:jc w:val="center"/>
        <w:tblLook w:val="04A0" w:firstRow="1" w:lastRow="0" w:firstColumn="1" w:lastColumn="0" w:noHBand="0" w:noVBand="1"/>
      </w:tblPr>
      <w:tblGrid>
        <w:gridCol w:w="2480"/>
        <w:gridCol w:w="960"/>
        <w:gridCol w:w="960"/>
        <w:gridCol w:w="1005"/>
        <w:gridCol w:w="960"/>
        <w:gridCol w:w="960"/>
        <w:gridCol w:w="960"/>
        <w:gridCol w:w="1390"/>
        <w:gridCol w:w="960"/>
        <w:gridCol w:w="960"/>
        <w:gridCol w:w="960"/>
        <w:tblGridChange w:id="1665">
          <w:tblGrid>
            <w:gridCol w:w="2480"/>
            <w:gridCol w:w="960"/>
            <w:gridCol w:w="960"/>
            <w:gridCol w:w="987"/>
            <w:gridCol w:w="18"/>
            <w:gridCol w:w="942"/>
            <w:gridCol w:w="18"/>
            <w:gridCol w:w="942"/>
            <w:gridCol w:w="18"/>
            <w:gridCol w:w="942"/>
            <w:gridCol w:w="18"/>
            <w:gridCol w:w="1231"/>
            <w:gridCol w:w="159"/>
            <w:gridCol w:w="801"/>
            <w:gridCol w:w="159"/>
            <w:gridCol w:w="801"/>
            <w:gridCol w:w="159"/>
            <w:gridCol w:w="801"/>
            <w:gridCol w:w="159"/>
          </w:tblGrid>
        </w:tblGridChange>
      </w:tblGrid>
      <w:tr w:rsidR="008B5617" w:rsidRPr="001739A3" w14:paraId="04A23322" w14:textId="77777777" w:rsidTr="008B5617">
        <w:trPr>
          <w:trHeight w:val="57"/>
          <w:jc w:val="center"/>
          <w:ins w:id="1666" w:author="Tao Huang" w:date="2018-09-04T13:14:00Z"/>
        </w:trPr>
        <w:tc>
          <w:tcPr>
            <w:tcW w:w="2480" w:type="dxa"/>
            <w:tcBorders>
              <w:top w:val="nil"/>
              <w:left w:val="nil"/>
              <w:bottom w:val="nil"/>
              <w:right w:val="nil"/>
            </w:tcBorders>
            <w:shd w:val="clear" w:color="auto" w:fill="auto"/>
            <w:noWrap/>
            <w:vAlign w:val="bottom"/>
            <w:hideMark/>
          </w:tcPr>
          <w:p w14:paraId="02081025" w14:textId="77777777" w:rsidR="001739A3" w:rsidRPr="001739A3" w:rsidRDefault="001739A3" w:rsidP="001739A3">
            <w:pPr>
              <w:spacing w:after="0" w:line="240" w:lineRule="auto"/>
              <w:rPr>
                <w:ins w:id="1667" w:author="Tao Huang" w:date="2018-09-04T13:14:00Z"/>
                <w:rFonts w:eastAsia="Times New Roman" w:cs="Times New Roman"/>
                <w:color w:val="000000"/>
                <w:sz w:val="22"/>
                <w:rPrChange w:id="1668" w:author="Tao Huang" w:date="2018-09-04T13:15:00Z">
                  <w:rPr>
                    <w:ins w:id="1669" w:author="Tao Huang" w:date="2018-09-04T13:14:00Z"/>
                    <w:rFonts w:ascii="Calibri" w:eastAsia="Times New Roman" w:hAnsi="Calibri" w:cs="Calibri"/>
                    <w:color w:val="000000"/>
                    <w:sz w:val="22"/>
                  </w:rPr>
                </w:rPrChange>
              </w:rPr>
            </w:pPr>
            <w:ins w:id="1670" w:author="Tao Huang" w:date="2018-09-04T13:14:00Z">
              <w:r w:rsidRPr="001739A3">
                <w:rPr>
                  <w:rFonts w:eastAsia="Times New Roman" w:cs="Times New Roman"/>
                  <w:color w:val="000000"/>
                  <w:sz w:val="22"/>
                  <w:rPrChange w:id="1671" w:author="Tao Huang" w:date="2018-09-04T13:15:00Z">
                    <w:rPr>
                      <w:rFonts w:ascii="Calibri" w:eastAsia="Times New Roman" w:hAnsi="Calibri" w:cs="Calibri"/>
                      <w:color w:val="000000"/>
                      <w:sz w:val="22"/>
                    </w:rPr>
                  </w:rPrChange>
                </w:rPr>
                <w:t>All forecast period, H= 8</w:t>
              </w:r>
            </w:ins>
          </w:p>
        </w:tc>
        <w:tc>
          <w:tcPr>
            <w:tcW w:w="960" w:type="dxa"/>
            <w:tcBorders>
              <w:top w:val="nil"/>
              <w:left w:val="nil"/>
              <w:bottom w:val="nil"/>
              <w:right w:val="nil"/>
            </w:tcBorders>
            <w:shd w:val="clear" w:color="auto" w:fill="auto"/>
            <w:noWrap/>
            <w:vAlign w:val="bottom"/>
            <w:hideMark/>
          </w:tcPr>
          <w:p w14:paraId="0A601D15" w14:textId="77777777" w:rsidR="001739A3" w:rsidRPr="001739A3" w:rsidRDefault="001739A3" w:rsidP="001739A3">
            <w:pPr>
              <w:spacing w:after="0" w:line="240" w:lineRule="auto"/>
              <w:rPr>
                <w:ins w:id="1672" w:author="Tao Huang" w:date="2018-09-04T13:14:00Z"/>
                <w:rFonts w:eastAsia="Times New Roman" w:cs="Times New Roman"/>
                <w:color w:val="000000"/>
                <w:sz w:val="22"/>
                <w:rPrChange w:id="1673" w:author="Tao Huang" w:date="2018-09-04T13:15:00Z">
                  <w:rPr>
                    <w:ins w:id="1674" w:author="Tao Huang" w:date="2018-09-04T13:14:00Z"/>
                    <w:rFonts w:ascii="Calibri" w:eastAsia="Times New Roman" w:hAnsi="Calibri" w:cs="Calibri"/>
                    <w:color w:val="000000"/>
                    <w:sz w:val="22"/>
                  </w:rPr>
                </w:rPrChange>
              </w:rPr>
            </w:pPr>
          </w:p>
        </w:tc>
        <w:tc>
          <w:tcPr>
            <w:tcW w:w="960" w:type="dxa"/>
            <w:tcBorders>
              <w:top w:val="nil"/>
              <w:left w:val="nil"/>
              <w:bottom w:val="nil"/>
              <w:right w:val="nil"/>
            </w:tcBorders>
            <w:shd w:val="clear" w:color="auto" w:fill="auto"/>
            <w:noWrap/>
            <w:vAlign w:val="bottom"/>
            <w:hideMark/>
          </w:tcPr>
          <w:p w14:paraId="2448669B" w14:textId="77777777" w:rsidR="001739A3" w:rsidRPr="001739A3" w:rsidRDefault="001739A3" w:rsidP="001739A3">
            <w:pPr>
              <w:spacing w:after="0" w:line="240" w:lineRule="auto"/>
              <w:rPr>
                <w:ins w:id="1675" w:author="Tao Huang" w:date="2018-09-04T13:14:00Z"/>
                <w:rFonts w:eastAsia="Times New Roman" w:cs="Times New Roman"/>
                <w:sz w:val="22"/>
                <w:rPrChange w:id="1676" w:author="Tao Huang" w:date="2018-09-04T13:15:00Z">
                  <w:rPr>
                    <w:ins w:id="1677" w:author="Tao Huang" w:date="2018-09-04T13:14:00Z"/>
                    <w:rFonts w:eastAsia="Times New Roman" w:cs="Times New Roman"/>
                    <w:sz w:val="20"/>
                    <w:szCs w:val="20"/>
                  </w:rPr>
                </w:rPrChange>
              </w:rPr>
            </w:pPr>
          </w:p>
        </w:tc>
        <w:tc>
          <w:tcPr>
            <w:tcW w:w="960" w:type="dxa"/>
            <w:tcBorders>
              <w:top w:val="nil"/>
              <w:left w:val="nil"/>
              <w:bottom w:val="nil"/>
              <w:right w:val="nil"/>
            </w:tcBorders>
            <w:shd w:val="clear" w:color="auto" w:fill="auto"/>
            <w:noWrap/>
            <w:vAlign w:val="bottom"/>
            <w:hideMark/>
          </w:tcPr>
          <w:p w14:paraId="089506B8" w14:textId="77777777" w:rsidR="001739A3" w:rsidRPr="001739A3" w:rsidRDefault="001739A3" w:rsidP="001739A3">
            <w:pPr>
              <w:spacing w:after="0" w:line="240" w:lineRule="auto"/>
              <w:rPr>
                <w:ins w:id="1678" w:author="Tao Huang" w:date="2018-09-04T13:14:00Z"/>
                <w:rFonts w:eastAsia="Times New Roman" w:cs="Times New Roman"/>
                <w:sz w:val="22"/>
                <w:rPrChange w:id="1679" w:author="Tao Huang" w:date="2018-09-04T13:15:00Z">
                  <w:rPr>
                    <w:ins w:id="1680" w:author="Tao Huang" w:date="2018-09-04T13:14:00Z"/>
                    <w:rFonts w:eastAsia="Times New Roman" w:cs="Times New Roman"/>
                    <w:sz w:val="20"/>
                    <w:szCs w:val="20"/>
                  </w:rPr>
                </w:rPrChange>
              </w:rPr>
            </w:pPr>
          </w:p>
        </w:tc>
        <w:tc>
          <w:tcPr>
            <w:tcW w:w="960" w:type="dxa"/>
            <w:tcBorders>
              <w:top w:val="nil"/>
              <w:left w:val="nil"/>
              <w:bottom w:val="nil"/>
              <w:right w:val="nil"/>
            </w:tcBorders>
            <w:shd w:val="clear" w:color="auto" w:fill="auto"/>
            <w:noWrap/>
            <w:vAlign w:val="bottom"/>
            <w:hideMark/>
          </w:tcPr>
          <w:p w14:paraId="582F70D6" w14:textId="77777777" w:rsidR="001739A3" w:rsidRPr="001739A3" w:rsidRDefault="001739A3" w:rsidP="001739A3">
            <w:pPr>
              <w:spacing w:after="0" w:line="240" w:lineRule="auto"/>
              <w:rPr>
                <w:ins w:id="1681" w:author="Tao Huang" w:date="2018-09-04T13:14:00Z"/>
                <w:rFonts w:eastAsia="Times New Roman" w:cs="Times New Roman"/>
                <w:sz w:val="22"/>
                <w:rPrChange w:id="1682" w:author="Tao Huang" w:date="2018-09-04T13:15:00Z">
                  <w:rPr>
                    <w:ins w:id="1683" w:author="Tao Huang" w:date="2018-09-04T13:14:00Z"/>
                    <w:rFonts w:eastAsia="Times New Roman" w:cs="Times New Roman"/>
                    <w:sz w:val="20"/>
                    <w:szCs w:val="20"/>
                  </w:rPr>
                </w:rPrChange>
              </w:rPr>
            </w:pPr>
          </w:p>
        </w:tc>
        <w:tc>
          <w:tcPr>
            <w:tcW w:w="960" w:type="dxa"/>
            <w:tcBorders>
              <w:top w:val="nil"/>
              <w:left w:val="nil"/>
              <w:bottom w:val="nil"/>
              <w:right w:val="nil"/>
            </w:tcBorders>
            <w:shd w:val="clear" w:color="auto" w:fill="auto"/>
            <w:noWrap/>
            <w:vAlign w:val="bottom"/>
            <w:hideMark/>
          </w:tcPr>
          <w:p w14:paraId="2F08957A" w14:textId="77777777" w:rsidR="001739A3" w:rsidRPr="001739A3" w:rsidRDefault="001739A3" w:rsidP="001739A3">
            <w:pPr>
              <w:spacing w:after="0" w:line="240" w:lineRule="auto"/>
              <w:rPr>
                <w:ins w:id="1684" w:author="Tao Huang" w:date="2018-09-04T13:14:00Z"/>
                <w:rFonts w:eastAsia="Times New Roman" w:cs="Times New Roman"/>
                <w:sz w:val="22"/>
                <w:rPrChange w:id="1685" w:author="Tao Huang" w:date="2018-09-04T13:15:00Z">
                  <w:rPr>
                    <w:ins w:id="1686" w:author="Tao Huang" w:date="2018-09-04T13:14:00Z"/>
                    <w:rFonts w:eastAsia="Times New Roman" w:cs="Times New Roman"/>
                    <w:sz w:val="20"/>
                    <w:szCs w:val="20"/>
                  </w:rPr>
                </w:rPrChange>
              </w:rPr>
            </w:pPr>
          </w:p>
        </w:tc>
        <w:tc>
          <w:tcPr>
            <w:tcW w:w="960" w:type="dxa"/>
            <w:tcBorders>
              <w:top w:val="nil"/>
              <w:left w:val="nil"/>
              <w:bottom w:val="nil"/>
              <w:right w:val="nil"/>
            </w:tcBorders>
            <w:shd w:val="clear" w:color="auto" w:fill="auto"/>
            <w:noWrap/>
            <w:vAlign w:val="bottom"/>
            <w:hideMark/>
          </w:tcPr>
          <w:p w14:paraId="775B2F4D" w14:textId="77777777" w:rsidR="001739A3" w:rsidRPr="001739A3" w:rsidRDefault="001739A3" w:rsidP="001739A3">
            <w:pPr>
              <w:spacing w:after="0" w:line="240" w:lineRule="auto"/>
              <w:rPr>
                <w:ins w:id="1687" w:author="Tao Huang" w:date="2018-09-04T13:14:00Z"/>
                <w:rFonts w:eastAsia="Times New Roman" w:cs="Times New Roman"/>
                <w:sz w:val="22"/>
                <w:rPrChange w:id="1688" w:author="Tao Huang" w:date="2018-09-04T13:15:00Z">
                  <w:rPr>
                    <w:ins w:id="1689" w:author="Tao Huang" w:date="2018-09-04T13:14:00Z"/>
                    <w:rFonts w:eastAsia="Times New Roman" w:cs="Times New Roman"/>
                    <w:sz w:val="20"/>
                    <w:szCs w:val="20"/>
                  </w:rPr>
                </w:rPrChange>
              </w:rPr>
            </w:pPr>
          </w:p>
        </w:tc>
        <w:tc>
          <w:tcPr>
            <w:tcW w:w="960" w:type="dxa"/>
            <w:tcBorders>
              <w:top w:val="nil"/>
              <w:left w:val="nil"/>
              <w:bottom w:val="nil"/>
              <w:right w:val="nil"/>
            </w:tcBorders>
            <w:shd w:val="clear" w:color="000000" w:fill="E7E6E6"/>
            <w:noWrap/>
            <w:vAlign w:val="bottom"/>
            <w:hideMark/>
          </w:tcPr>
          <w:p w14:paraId="00328FD8" w14:textId="77777777" w:rsidR="001739A3" w:rsidRPr="001739A3" w:rsidRDefault="001739A3" w:rsidP="001739A3">
            <w:pPr>
              <w:spacing w:after="0" w:line="240" w:lineRule="auto"/>
              <w:rPr>
                <w:ins w:id="1690" w:author="Tao Huang" w:date="2018-09-04T13:14:00Z"/>
                <w:rFonts w:eastAsia="Times New Roman" w:cs="Times New Roman"/>
                <w:color w:val="000000"/>
                <w:sz w:val="22"/>
                <w:rPrChange w:id="1691" w:author="Tao Huang" w:date="2018-09-04T13:15:00Z">
                  <w:rPr>
                    <w:ins w:id="1692" w:author="Tao Huang" w:date="2018-09-04T13:14:00Z"/>
                    <w:rFonts w:ascii="Calibri" w:eastAsia="Times New Roman" w:hAnsi="Calibri" w:cs="Calibri"/>
                    <w:color w:val="000000"/>
                    <w:sz w:val="22"/>
                  </w:rPr>
                </w:rPrChange>
              </w:rPr>
            </w:pPr>
            <w:ins w:id="1693" w:author="Tao Huang" w:date="2018-09-04T13:14:00Z">
              <w:r w:rsidRPr="001739A3">
                <w:rPr>
                  <w:rFonts w:eastAsia="Times New Roman" w:cs="Times New Roman"/>
                  <w:color w:val="000000"/>
                  <w:sz w:val="22"/>
                  <w:rPrChange w:id="1694" w:author="Tao Huang" w:date="2018-09-04T13:15:00Z">
                    <w:rPr>
                      <w:rFonts w:ascii="Calibri" w:eastAsia="Times New Roman" w:hAnsi="Calibri" w:cs="Calibri"/>
                      <w:color w:val="000000"/>
                      <w:sz w:val="22"/>
                    </w:rPr>
                  </w:rPrChange>
                </w:rPr>
                <w:t> </w:t>
              </w:r>
            </w:ins>
          </w:p>
        </w:tc>
        <w:tc>
          <w:tcPr>
            <w:tcW w:w="960" w:type="dxa"/>
            <w:tcBorders>
              <w:top w:val="nil"/>
              <w:left w:val="nil"/>
              <w:bottom w:val="nil"/>
              <w:right w:val="nil"/>
            </w:tcBorders>
            <w:shd w:val="clear" w:color="000000" w:fill="E7E6E6"/>
            <w:noWrap/>
            <w:vAlign w:val="bottom"/>
            <w:hideMark/>
          </w:tcPr>
          <w:p w14:paraId="2EC4F01E" w14:textId="77777777" w:rsidR="001739A3" w:rsidRPr="001739A3" w:rsidRDefault="001739A3" w:rsidP="001739A3">
            <w:pPr>
              <w:spacing w:after="0" w:line="240" w:lineRule="auto"/>
              <w:rPr>
                <w:ins w:id="1695" w:author="Tao Huang" w:date="2018-09-04T13:14:00Z"/>
                <w:rFonts w:eastAsia="Times New Roman" w:cs="Times New Roman"/>
                <w:color w:val="000000"/>
                <w:sz w:val="22"/>
                <w:rPrChange w:id="1696" w:author="Tao Huang" w:date="2018-09-04T13:15:00Z">
                  <w:rPr>
                    <w:ins w:id="1697" w:author="Tao Huang" w:date="2018-09-04T13:14:00Z"/>
                    <w:rFonts w:ascii="Calibri" w:eastAsia="Times New Roman" w:hAnsi="Calibri" w:cs="Calibri"/>
                    <w:color w:val="000000"/>
                    <w:sz w:val="22"/>
                  </w:rPr>
                </w:rPrChange>
              </w:rPr>
            </w:pPr>
            <w:ins w:id="1698" w:author="Tao Huang" w:date="2018-09-04T13:14:00Z">
              <w:r w:rsidRPr="001739A3">
                <w:rPr>
                  <w:rFonts w:eastAsia="Times New Roman" w:cs="Times New Roman"/>
                  <w:color w:val="000000"/>
                  <w:sz w:val="22"/>
                  <w:rPrChange w:id="1699" w:author="Tao Huang" w:date="2018-09-04T13:15:00Z">
                    <w:rPr>
                      <w:rFonts w:ascii="Calibri" w:eastAsia="Times New Roman" w:hAnsi="Calibri" w:cs="Calibri"/>
                      <w:color w:val="000000"/>
                      <w:sz w:val="22"/>
                    </w:rPr>
                  </w:rPrChange>
                </w:rPr>
                <w:t> </w:t>
              </w:r>
            </w:ins>
          </w:p>
        </w:tc>
        <w:tc>
          <w:tcPr>
            <w:tcW w:w="960" w:type="dxa"/>
            <w:tcBorders>
              <w:top w:val="nil"/>
              <w:left w:val="nil"/>
              <w:bottom w:val="nil"/>
              <w:right w:val="nil"/>
            </w:tcBorders>
            <w:shd w:val="clear" w:color="auto" w:fill="auto"/>
            <w:noWrap/>
            <w:vAlign w:val="bottom"/>
            <w:hideMark/>
          </w:tcPr>
          <w:p w14:paraId="543C6D8A" w14:textId="77777777" w:rsidR="001739A3" w:rsidRPr="001739A3" w:rsidRDefault="001739A3" w:rsidP="001739A3">
            <w:pPr>
              <w:spacing w:after="0" w:line="240" w:lineRule="auto"/>
              <w:rPr>
                <w:ins w:id="1700" w:author="Tao Huang" w:date="2018-09-04T13:14:00Z"/>
                <w:rFonts w:eastAsia="Times New Roman" w:cs="Times New Roman"/>
                <w:color w:val="000000"/>
                <w:sz w:val="22"/>
                <w:rPrChange w:id="1701" w:author="Tao Huang" w:date="2018-09-04T13:15:00Z">
                  <w:rPr>
                    <w:ins w:id="1702" w:author="Tao Huang" w:date="2018-09-04T13:14:00Z"/>
                    <w:rFonts w:ascii="Calibri" w:eastAsia="Times New Roman" w:hAnsi="Calibri" w:cs="Calibri"/>
                    <w:color w:val="000000"/>
                    <w:sz w:val="22"/>
                  </w:rPr>
                </w:rPrChange>
              </w:rPr>
            </w:pPr>
          </w:p>
        </w:tc>
        <w:tc>
          <w:tcPr>
            <w:tcW w:w="960" w:type="dxa"/>
            <w:tcBorders>
              <w:top w:val="nil"/>
              <w:left w:val="nil"/>
              <w:bottom w:val="nil"/>
              <w:right w:val="nil"/>
            </w:tcBorders>
            <w:shd w:val="clear" w:color="auto" w:fill="auto"/>
            <w:noWrap/>
            <w:vAlign w:val="bottom"/>
            <w:hideMark/>
          </w:tcPr>
          <w:p w14:paraId="2D4329AA" w14:textId="77777777" w:rsidR="001739A3" w:rsidRPr="001739A3" w:rsidRDefault="001739A3" w:rsidP="001739A3">
            <w:pPr>
              <w:spacing w:after="0" w:line="240" w:lineRule="auto"/>
              <w:rPr>
                <w:ins w:id="1703" w:author="Tao Huang" w:date="2018-09-04T13:14:00Z"/>
                <w:rFonts w:eastAsia="Times New Roman" w:cs="Times New Roman"/>
                <w:sz w:val="22"/>
                <w:rPrChange w:id="1704" w:author="Tao Huang" w:date="2018-09-04T13:15:00Z">
                  <w:rPr>
                    <w:ins w:id="1705" w:author="Tao Huang" w:date="2018-09-04T13:14:00Z"/>
                    <w:rFonts w:eastAsia="Times New Roman" w:cs="Times New Roman"/>
                    <w:sz w:val="20"/>
                    <w:szCs w:val="20"/>
                  </w:rPr>
                </w:rPrChange>
              </w:rPr>
            </w:pPr>
          </w:p>
        </w:tc>
      </w:tr>
      <w:tr w:rsidR="001739A3" w:rsidRPr="001739A3" w14:paraId="3D3F5AF2" w14:textId="77777777" w:rsidTr="008B5617">
        <w:tblPrEx>
          <w:tblW w:w="12080" w:type="dxa"/>
          <w:jc w:val="center"/>
          <w:tblPrExChange w:id="1706" w:author="Tao Huang" w:date="2018-09-04T13:17:00Z">
            <w:tblPrEx>
              <w:tblW w:w="12080" w:type="dxa"/>
              <w:jc w:val="center"/>
            </w:tblPrEx>
          </w:tblPrExChange>
        </w:tblPrEx>
        <w:trPr>
          <w:trHeight w:val="57"/>
          <w:jc w:val="center"/>
          <w:ins w:id="1707" w:author="Tao Huang" w:date="2018-09-04T13:14:00Z"/>
          <w:trPrChange w:id="1708" w:author="Tao Huang" w:date="2018-09-04T13:17:00Z">
            <w:trPr>
              <w:trHeight w:val="57"/>
              <w:jc w:val="center"/>
            </w:trPr>
          </w:trPrChange>
        </w:trPr>
        <w:tc>
          <w:tcPr>
            <w:tcW w:w="2480" w:type="dxa"/>
            <w:tcBorders>
              <w:top w:val="nil"/>
              <w:left w:val="nil"/>
              <w:bottom w:val="nil"/>
              <w:right w:val="nil"/>
            </w:tcBorders>
            <w:shd w:val="clear" w:color="auto" w:fill="auto"/>
            <w:noWrap/>
            <w:vAlign w:val="bottom"/>
            <w:hideMark/>
            <w:tcPrChange w:id="1709" w:author="Tao Huang" w:date="2018-09-04T13:17:00Z">
              <w:tcPr>
                <w:tcW w:w="2480" w:type="dxa"/>
                <w:tcBorders>
                  <w:top w:val="nil"/>
                  <w:left w:val="nil"/>
                  <w:bottom w:val="nil"/>
                  <w:right w:val="nil"/>
                </w:tcBorders>
                <w:shd w:val="clear" w:color="auto" w:fill="auto"/>
                <w:noWrap/>
                <w:vAlign w:val="bottom"/>
                <w:hideMark/>
              </w:tcPr>
            </w:tcPrChange>
          </w:tcPr>
          <w:p w14:paraId="5D9040B1" w14:textId="77777777" w:rsidR="001739A3" w:rsidRPr="001739A3" w:rsidRDefault="001739A3">
            <w:pPr>
              <w:spacing w:after="0" w:line="240" w:lineRule="auto"/>
              <w:jc w:val="center"/>
              <w:rPr>
                <w:ins w:id="1710" w:author="Tao Huang" w:date="2018-09-04T13:14:00Z"/>
                <w:rFonts w:eastAsia="Times New Roman" w:cs="Times New Roman"/>
                <w:color w:val="000000"/>
                <w:sz w:val="22"/>
                <w:rPrChange w:id="1711" w:author="Tao Huang" w:date="2018-09-04T13:15:00Z">
                  <w:rPr>
                    <w:ins w:id="1712" w:author="Tao Huang" w:date="2018-09-04T13:14:00Z"/>
                    <w:rFonts w:ascii="Calibri" w:eastAsia="Times New Roman" w:hAnsi="Calibri" w:cs="Calibri"/>
                    <w:color w:val="000000"/>
                    <w:sz w:val="22"/>
                  </w:rPr>
                </w:rPrChange>
              </w:rPr>
              <w:pPrChange w:id="1713" w:author="Tao Huang" w:date="2018-09-04T13:17:00Z">
                <w:pPr>
                  <w:spacing w:after="0" w:line="240" w:lineRule="auto"/>
                </w:pPr>
              </w:pPrChange>
            </w:pPr>
            <w:ins w:id="1714" w:author="Tao Huang" w:date="2018-09-04T13:14:00Z">
              <w:r w:rsidRPr="001739A3">
                <w:rPr>
                  <w:rFonts w:eastAsia="Times New Roman" w:cs="Times New Roman"/>
                  <w:color w:val="000000"/>
                  <w:sz w:val="22"/>
                  <w:rPrChange w:id="1715" w:author="Tao Huang" w:date="2018-09-04T13:15:00Z">
                    <w:rPr>
                      <w:rFonts w:ascii="Calibri" w:eastAsia="Times New Roman" w:hAnsi="Calibri" w:cs="Calibri"/>
                      <w:color w:val="000000"/>
                      <w:sz w:val="22"/>
                    </w:rPr>
                  </w:rPrChange>
                </w:rPr>
                <w:t>Model/measure</w:t>
              </w:r>
            </w:ins>
          </w:p>
        </w:tc>
        <w:tc>
          <w:tcPr>
            <w:tcW w:w="960" w:type="dxa"/>
            <w:tcBorders>
              <w:top w:val="nil"/>
              <w:left w:val="nil"/>
              <w:bottom w:val="nil"/>
              <w:right w:val="nil"/>
            </w:tcBorders>
            <w:shd w:val="clear" w:color="auto" w:fill="auto"/>
            <w:noWrap/>
            <w:vAlign w:val="bottom"/>
            <w:hideMark/>
            <w:tcPrChange w:id="1716" w:author="Tao Huang" w:date="2018-09-04T13:17:00Z">
              <w:tcPr>
                <w:tcW w:w="960" w:type="dxa"/>
                <w:tcBorders>
                  <w:top w:val="nil"/>
                  <w:left w:val="nil"/>
                  <w:bottom w:val="nil"/>
                  <w:right w:val="nil"/>
                </w:tcBorders>
                <w:shd w:val="clear" w:color="auto" w:fill="auto"/>
                <w:noWrap/>
                <w:vAlign w:val="bottom"/>
                <w:hideMark/>
              </w:tcPr>
            </w:tcPrChange>
          </w:tcPr>
          <w:p w14:paraId="020EBFFD" w14:textId="77777777" w:rsidR="001739A3" w:rsidRPr="001739A3" w:rsidRDefault="001739A3">
            <w:pPr>
              <w:spacing w:after="0" w:line="240" w:lineRule="auto"/>
              <w:jc w:val="center"/>
              <w:rPr>
                <w:ins w:id="1717" w:author="Tao Huang" w:date="2018-09-04T13:14:00Z"/>
                <w:rFonts w:eastAsia="Times New Roman" w:cs="Times New Roman"/>
                <w:color w:val="000000"/>
                <w:sz w:val="22"/>
                <w:rPrChange w:id="1718" w:author="Tao Huang" w:date="2018-09-04T13:15:00Z">
                  <w:rPr>
                    <w:ins w:id="1719" w:author="Tao Huang" w:date="2018-09-04T13:14:00Z"/>
                    <w:rFonts w:ascii="Calibri" w:eastAsia="Times New Roman" w:hAnsi="Calibri" w:cs="Calibri"/>
                    <w:color w:val="000000"/>
                    <w:sz w:val="22"/>
                  </w:rPr>
                </w:rPrChange>
              </w:rPr>
              <w:pPrChange w:id="1720" w:author="Tao Huang" w:date="2018-09-04T13:17:00Z">
                <w:pPr>
                  <w:spacing w:after="0" w:line="240" w:lineRule="auto"/>
                </w:pPr>
              </w:pPrChange>
            </w:pPr>
            <w:ins w:id="1721" w:author="Tao Huang" w:date="2018-09-04T13:14:00Z">
              <w:r w:rsidRPr="001739A3">
                <w:rPr>
                  <w:rFonts w:eastAsia="Times New Roman" w:cs="Times New Roman"/>
                  <w:color w:val="000000"/>
                  <w:sz w:val="22"/>
                  <w:rPrChange w:id="1722" w:author="Tao Huang" w:date="2018-09-04T13:15:00Z">
                    <w:rPr>
                      <w:rFonts w:ascii="Calibri" w:eastAsia="Times New Roman" w:hAnsi="Calibri" w:cs="Calibri"/>
                      <w:color w:val="000000"/>
                      <w:sz w:val="22"/>
                    </w:rPr>
                  </w:rPrChange>
                </w:rPr>
                <w:t>MAE</w:t>
              </w:r>
            </w:ins>
          </w:p>
        </w:tc>
        <w:tc>
          <w:tcPr>
            <w:tcW w:w="960" w:type="dxa"/>
            <w:tcBorders>
              <w:top w:val="nil"/>
              <w:left w:val="nil"/>
              <w:bottom w:val="nil"/>
              <w:right w:val="nil"/>
            </w:tcBorders>
            <w:shd w:val="clear" w:color="auto" w:fill="auto"/>
            <w:noWrap/>
            <w:vAlign w:val="bottom"/>
            <w:hideMark/>
            <w:tcPrChange w:id="1723" w:author="Tao Huang" w:date="2018-09-04T13:17:00Z">
              <w:tcPr>
                <w:tcW w:w="960" w:type="dxa"/>
                <w:tcBorders>
                  <w:top w:val="nil"/>
                  <w:left w:val="nil"/>
                  <w:bottom w:val="nil"/>
                  <w:right w:val="nil"/>
                </w:tcBorders>
                <w:shd w:val="clear" w:color="auto" w:fill="auto"/>
                <w:noWrap/>
                <w:vAlign w:val="bottom"/>
                <w:hideMark/>
              </w:tcPr>
            </w:tcPrChange>
          </w:tcPr>
          <w:p w14:paraId="0AE7FFCA" w14:textId="77777777" w:rsidR="001739A3" w:rsidRPr="001739A3" w:rsidRDefault="001739A3">
            <w:pPr>
              <w:spacing w:after="0" w:line="240" w:lineRule="auto"/>
              <w:jc w:val="center"/>
              <w:rPr>
                <w:ins w:id="1724" w:author="Tao Huang" w:date="2018-09-04T13:14:00Z"/>
                <w:rFonts w:eastAsia="Times New Roman" w:cs="Times New Roman"/>
                <w:color w:val="000000"/>
                <w:sz w:val="22"/>
                <w:rPrChange w:id="1725" w:author="Tao Huang" w:date="2018-09-04T13:15:00Z">
                  <w:rPr>
                    <w:ins w:id="1726" w:author="Tao Huang" w:date="2018-09-04T13:14:00Z"/>
                    <w:rFonts w:ascii="Calibri" w:eastAsia="Times New Roman" w:hAnsi="Calibri" w:cs="Calibri"/>
                    <w:color w:val="000000"/>
                    <w:sz w:val="22"/>
                  </w:rPr>
                </w:rPrChange>
              </w:rPr>
              <w:pPrChange w:id="1727" w:author="Tao Huang" w:date="2018-09-04T13:17:00Z">
                <w:pPr>
                  <w:spacing w:after="0" w:line="240" w:lineRule="auto"/>
                </w:pPr>
              </w:pPrChange>
            </w:pPr>
            <w:ins w:id="1728" w:author="Tao Huang" w:date="2018-09-04T13:14:00Z">
              <w:r w:rsidRPr="001739A3">
                <w:rPr>
                  <w:rFonts w:eastAsia="Times New Roman" w:cs="Times New Roman"/>
                  <w:color w:val="000000"/>
                  <w:sz w:val="22"/>
                  <w:rPrChange w:id="1729"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000000" w:fill="FFFF00"/>
            <w:noWrap/>
            <w:vAlign w:val="bottom"/>
            <w:hideMark/>
            <w:tcPrChange w:id="1730" w:author="Tao Huang" w:date="2018-09-04T13:17:00Z">
              <w:tcPr>
                <w:tcW w:w="960" w:type="dxa"/>
                <w:gridSpan w:val="2"/>
                <w:tcBorders>
                  <w:top w:val="nil"/>
                  <w:left w:val="nil"/>
                  <w:bottom w:val="nil"/>
                  <w:right w:val="nil"/>
                </w:tcBorders>
                <w:shd w:val="clear" w:color="000000" w:fill="FFFF00"/>
                <w:noWrap/>
                <w:vAlign w:val="bottom"/>
                <w:hideMark/>
              </w:tcPr>
            </w:tcPrChange>
          </w:tcPr>
          <w:p w14:paraId="014CA8AE" w14:textId="77777777" w:rsidR="001739A3" w:rsidRPr="001739A3" w:rsidRDefault="001739A3">
            <w:pPr>
              <w:spacing w:after="0" w:line="240" w:lineRule="auto"/>
              <w:jc w:val="center"/>
              <w:rPr>
                <w:ins w:id="1731" w:author="Tao Huang" w:date="2018-09-04T13:14:00Z"/>
                <w:rFonts w:eastAsia="Times New Roman" w:cs="Times New Roman"/>
                <w:color w:val="000000"/>
                <w:sz w:val="22"/>
                <w:rPrChange w:id="1732" w:author="Tao Huang" w:date="2018-09-04T13:15:00Z">
                  <w:rPr>
                    <w:ins w:id="1733" w:author="Tao Huang" w:date="2018-09-04T13:14:00Z"/>
                    <w:rFonts w:ascii="Calibri" w:eastAsia="Times New Roman" w:hAnsi="Calibri" w:cs="Calibri"/>
                    <w:color w:val="000000"/>
                    <w:sz w:val="22"/>
                  </w:rPr>
                </w:rPrChange>
              </w:rPr>
              <w:pPrChange w:id="1734" w:author="Tao Huang" w:date="2018-09-04T13:17:00Z">
                <w:pPr>
                  <w:spacing w:after="0" w:line="240" w:lineRule="auto"/>
                </w:pPr>
              </w:pPrChange>
            </w:pPr>
            <w:ins w:id="1735" w:author="Tao Huang" w:date="2018-09-04T13:14:00Z">
              <w:r w:rsidRPr="001739A3">
                <w:rPr>
                  <w:rFonts w:eastAsia="Times New Roman" w:cs="Times New Roman"/>
                  <w:color w:val="000000"/>
                  <w:sz w:val="22"/>
                  <w:rPrChange w:id="1736" w:author="Tao Huang" w:date="2018-09-04T13:15:00Z">
                    <w:rPr>
                      <w:rFonts w:ascii="Calibri" w:eastAsia="Times New Roman" w:hAnsi="Calibri" w:cs="Calibri"/>
                      <w:color w:val="000000"/>
                      <w:sz w:val="22"/>
                    </w:rPr>
                  </w:rPrChange>
                </w:rPr>
                <w:t>SMAPE</w:t>
              </w:r>
            </w:ins>
          </w:p>
        </w:tc>
        <w:tc>
          <w:tcPr>
            <w:tcW w:w="960" w:type="dxa"/>
            <w:tcBorders>
              <w:top w:val="nil"/>
              <w:left w:val="nil"/>
              <w:bottom w:val="nil"/>
              <w:right w:val="nil"/>
            </w:tcBorders>
            <w:shd w:val="clear" w:color="auto" w:fill="auto"/>
            <w:noWrap/>
            <w:vAlign w:val="bottom"/>
            <w:hideMark/>
            <w:tcPrChange w:id="1737" w:author="Tao Huang" w:date="2018-09-04T13:17:00Z">
              <w:tcPr>
                <w:tcW w:w="960" w:type="dxa"/>
                <w:gridSpan w:val="2"/>
                <w:tcBorders>
                  <w:top w:val="nil"/>
                  <w:left w:val="nil"/>
                  <w:bottom w:val="nil"/>
                  <w:right w:val="nil"/>
                </w:tcBorders>
                <w:shd w:val="clear" w:color="auto" w:fill="auto"/>
                <w:noWrap/>
                <w:vAlign w:val="bottom"/>
                <w:hideMark/>
              </w:tcPr>
            </w:tcPrChange>
          </w:tcPr>
          <w:p w14:paraId="74EFB978" w14:textId="77777777" w:rsidR="001739A3" w:rsidRPr="001739A3" w:rsidRDefault="001739A3">
            <w:pPr>
              <w:spacing w:after="0" w:line="240" w:lineRule="auto"/>
              <w:jc w:val="center"/>
              <w:rPr>
                <w:ins w:id="1738" w:author="Tao Huang" w:date="2018-09-04T13:14:00Z"/>
                <w:rFonts w:eastAsia="Times New Roman" w:cs="Times New Roman"/>
                <w:color w:val="000000"/>
                <w:sz w:val="22"/>
                <w:rPrChange w:id="1739" w:author="Tao Huang" w:date="2018-09-04T13:15:00Z">
                  <w:rPr>
                    <w:ins w:id="1740" w:author="Tao Huang" w:date="2018-09-04T13:14:00Z"/>
                    <w:rFonts w:ascii="Calibri" w:eastAsia="Times New Roman" w:hAnsi="Calibri" w:cs="Calibri"/>
                    <w:color w:val="000000"/>
                    <w:sz w:val="22"/>
                  </w:rPr>
                </w:rPrChange>
              </w:rPr>
              <w:pPrChange w:id="1741" w:author="Tao Huang" w:date="2018-09-04T13:17:00Z">
                <w:pPr>
                  <w:spacing w:after="0" w:line="240" w:lineRule="auto"/>
                </w:pPr>
              </w:pPrChange>
            </w:pPr>
            <w:ins w:id="1742" w:author="Tao Huang" w:date="2018-09-04T13:14:00Z">
              <w:r w:rsidRPr="001739A3">
                <w:rPr>
                  <w:rFonts w:eastAsia="Times New Roman" w:cs="Times New Roman"/>
                  <w:color w:val="000000"/>
                  <w:sz w:val="22"/>
                  <w:rPrChange w:id="1743"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auto" w:fill="auto"/>
            <w:noWrap/>
            <w:vAlign w:val="bottom"/>
            <w:hideMark/>
            <w:tcPrChange w:id="1744" w:author="Tao Huang" w:date="2018-09-04T13:17:00Z">
              <w:tcPr>
                <w:tcW w:w="960" w:type="dxa"/>
                <w:gridSpan w:val="2"/>
                <w:tcBorders>
                  <w:top w:val="nil"/>
                  <w:left w:val="nil"/>
                  <w:bottom w:val="nil"/>
                  <w:right w:val="nil"/>
                </w:tcBorders>
                <w:shd w:val="clear" w:color="auto" w:fill="auto"/>
                <w:noWrap/>
                <w:vAlign w:val="bottom"/>
                <w:hideMark/>
              </w:tcPr>
            </w:tcPrChange>
          </w:tcPr>
          <w:p w14:paraId="2BAB303A" w14:textId="77777777" w:rsidR="001739A3" w:rsidRPr="001739A3" w:rsidRDefault="001739A3">
            <w:pPr>
              <w:spacing w:after="0" w:line="240" w:lineRule="auto"/>
              <w:jc w:val="center"/>
              <w:rPr>
                <w:ins w:id="1745" w:author="Tao Huang" w:date="2018-09-04T13:14:00Z"/>
                <w:rFonts w:eastAsia="Times New Roman" w:cs="Times New Roman"/>
                <w:color w:val="000000"/>
                <w:sz w:val="22"/>
                <w:rPrChange w:id="1746" w:author="Tao Huang" w:date="2018-09-04T13:15:00Z">
                  <w:rPr>
                    <w:ins w:id="1747" w:author="Tao Huang" w:date="2018-09-04T13:14:00Z"/>
                    <w:rFonts w:ascii="Calibri" w:eastAsia="Times New Roman" w:hAnsi="Calibri" w:cs="Calibri"/>
                    <w:color w:val="000000"/>
                    <w:sz w:val="22"/>
                  </w:rPr>
                </w:rPrChange>
              </w:rPr>
              <w:pPrChange w:id="1748" w:author="Tao Huang" w:date="2018-09-04T13:17:00Z">
                <w:pPr>
                  <w:spacing w:after="0" w:line="240" w:lineRule="auto"/>
                </w:pPr>
              </w:pPrChange>
            </w:pPr>
            <w:ins w:id="1749" w:author="Tao Huang" w:date="2018-09-04T13:14:00Z">
              <w:r w:rsidRPr="001739A3">
                <w:rPr>
                  <w:rFonts w:eastAsia="Times New Roman" w:cs="Times New Roman"/>
                  <w:color w:val="000000"/>
                  <w:sz w:val="22"/>
                  <w:rPrChange w:id="1750" w:author="Tao Huang" w:date="2018-09-04T13:15:00Z">
                    <w:rPr>
                      <w:rFonts w:ascii="Calibri" w:eastAsia="Times New Roman" w:hAnsi="Calibri" w:cs="Calibri"/>
                      <w:color w:val="000000"/>
                      <w:sz w:val="22"/>
                    </w:rPr>
                  </w:rPrChange>
                </w:rPr>
                <w:t>MASE</w:t>
              </w:r>
            </w:ins>
          </w:p>
        </w:tc>
        <w:tc>
          <w:tcPr>
            <w:tcW w:w="960" w:type="dxa"/>
            <w:tcBorders>
              <w:top w:val="nil"/>
              <w:left w:val="nil"/>
              <w:bottom w:val="nil"/>
              <w:right w:val="nil"/>
            </w:tcBorders>
            <w:shd w:val="clear" w:color="auto" w:fill="auto"/>
            <w:noWrap/>
            <w:vAlign w:val="bottom"/>
            <w:hideMark/>
            <w:tcPrChange w:id="1751" w:author="Tao Huang" w:date="2018-09-04T13:17:00Z">
              <w:tcPr>
                <w:tcW w:w="960" w:type="dxa"/>
                <w:gridSpan w:val="2"/>
                <w:tcBorders>
                  <w:top w:val="nil"/>
                  <w:left w:val="nil"/>
                  <w:bottom w:val="nil"/>
                  <w:right w:val="nil"/>
                </w:tcBorders>
                <w:shd w:val="clear" w:color="auto" w:fill="auto"/>
                <w:noWrap/>
                <w:vAlign w:val="bottom"/>
                <w:hideMark/>
              </w:tcPr>
            </w:tcPrChange>
          </w:tcPr>
          <w:p w14:paraId="6165F450" w14:textId="77777777" w:rsidR="001739A3" w:rsidRPr="001739A3" w:rsidRDefault="001739A3">
            <w:pPr>
              <w:spacing w:after="0" w:line="240" w:lineRule="auto"/>
              <w:jc w:val="center"/>
              <w:rPr>
                <w:ins w:id="1752" w:author="Tao Huang" w:date="2018-09-04T13:14:00Z"/>
                <w:rFonts w:eastAsia="Times New Roman" w:cs="Times New Roman"/>
                <w:color w:val="000000"/>
                <w:sz w:val="22"/>
                <w:rPrChange w:id="1753" w:author="Tao Huang" w:date="2018-09-04T13:15:00Z">
                  <w:rPr>
                    <w:ins w:id="1754" w:author="Tao Huang" w:date="2018-09-04T13:14:00Z"/>
                    <w:rFonts w:ascii="Calibri" w:eastAsia="Times New Roman" w:hAnsi="Calibri" w:cs="Calibri"/>
                    <w:color w:val="000000"/>
                    <w:sz w:val="22"/>
                  </w:rPr>
                </w:rPrChange>
              </w:rPr>
              <w:pPrChange w:id="1755" w:author="Tao Huang" w:date="2018-09-04T13:17:00Z">
                <w:pPr>
                  <w:spacing w:after="0" w:line="240" w:lineRule="auto"/>
                </w:pPr>
              </w:pPrChange>
            </w:pPr>
            <w:ins w:id="1756" w:author="Tao Huang" w:date="2018-09-04T13:14:00Z">
              <w:r w:rsidRPr="001739A3">
                <w:rPr>
                  <w:rFonts w:eastAsia="Times New Roman" w:cs="Times New Roman"/>
                  <w:color w:val="000000"/>
                  <w:sz w:val="22"/>
                  <w:rPrChange w:id="1757"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000000" w:fill="E7E6E6"/>
            <w:noWrap/>
            <w:vAlign w:val="bottom"/>
            <w:hideMark/>
            <w:tcPrChange w:id="1758" w:author="Tao Huang" w:date="2018-09-04T13:17:00Z">
              <w:tcPr>
                <w:tcW w:w="960" w:type="dxa"/>
                <w:gridSpan w:val="2"/>
                <w:tcBorders>
                  <w:top w:val="nil"/>
                  <w:left w:val="nil"/>
                  <w:bottom w:val="nil"/>
                  <w:right w:val="nil"/>
                </w:tcBorders>
                <w:shd w:val="clear" w:color="000000" w:fill="E7E6E6"/>
                <w:noWrap/>
                <w:vAlign w:val="bottom"/>
                <w:hideMark/>
              </w:tcPr>
            </w:tcPrChange>
          </w:tcPr>
          <w:p w14:paraId="1F5A99B3" w14:textId="77777777" w:rsidR="001739A3" w:rsidRPr="001739A3" w:rsidRDefault="001739A3">
            <w:pPr>
              <w:spacing w:after="0" w:line="240" w:lineRule="auto"/>
              <w:jc w:val="center"/>
              <w:rPr>
                <w:ins w:id="1759" w:author="Tao Huang" w:date="2018-09-04T13:14:00Z"/>
                <w:rFonts w:eastAsia="Times New Roman" w:cs="Times New Roman"/>
                <w:color w:val="000000"/>
                <w:sz w:val="22"/>
                <w:rPrChange w:id="1760" w:author="Tao Huang" w:date="2018-09-04T13:15:00Z">
                  <w:rPr>
                    <w:ins w:id="1761" w:author="Tao Huang" w:date="2018-09-04T13:14:00Z"/>
                    <w:rFonts w:ascii="Calibri" w:eastAsia="Times New Roman" w:hAnsi="Calibri" w:cs="Calibri"/>
                    <w:color w:val="000000"/>
                    <w:sz w:val="22"/>
                  </w:rPr>
                </w:rPrChange>
              </w:rPr>
              <w:pPrChange w:id="1762" w:author="Tao Huang" w:date="2018-09-04T13:17:00Z">
                <w:pPr>
                  <w:spacing w:after="0" w:line="240" w:lineRule="auto"/>
                </w:pPr>
              </w:pPrChange>
            </w:pPr>
            <w:proofErr w:type="spellStart"/>
            <w:ins w:id="1763" w:author="Tao Huang" w:date="2018-09-04T13:14:00Z">
              <w:r w:rsidRPr="001739A3">
                <w:rPr>
                  <w:rFonts w:eastAsia="Times New Roman" w:cs="Times New Roman"/>
                  <w:color w:val="000000"/>
                  <w:sz w:val="22"/>
                  <w:rPrChange w:id="1764" w:author="Tao Huang" w:date="2018-09-04T13:15:00Z">
                    <w:rPr>
                      <w:rFonts w:ascii="Calibri" w:eastAsia="Times New Roman" w:hAnsi="Calibri" w:cs="Calibri"/>
                      <w:color w:val="000000"/>
                      <w:sz w:val="22"/>
                    </w:rPr>
                  </w:rPrChange>
                </w:rPr>
                <w:t>AvgRelMAE</w:t>
              </w:r>
              <w:proofErr w:type="spellEnd"/>
            </w:ins>
          </w:p>
        </w:tc>
        <w:tc>
          <w:tcPr>
            <w:tcW w:w="960" w:type="dxa"/>
            <w:tcBorders>
              <w:top w:val="nil"/>
              <w:left w:val="nil"/>
              <w:bottom w:val="nil"/>
              <w:right w:val="nil"/>
            </w:tcBorders>
            <w:shd w:val="clear" w:color="000000" w:fill="E7E6E6"/>
            <w:noWrap/>
            <w:vAlign w:val="bottom"/>
            <w:hideMark/>
            <w:tcPrChange w:id="1765" w:author="Tao Huang" w:date="2018-09-04T13:17:00Z">
              <w:tcPr>
                <w:tcW w:w="960" w:type="dxa"/>
                <w:gridSpan w:val="2"/>
                <w:tcBorders>
                  <w:top w:val="nil"/>
                  <w:left w:val="nil"/>
                  <w:bottom w:val="nil"/>
                  <w:right w:val="nil"/>
                </w:tcBorders>
                <w:shd w:val="clear" w:color="000000" w:fill="E7E6E6"/>
                <w:noWrap/>
                <w:vAlign w:val="bottom"/>
                <w:hideMark/>
              </w:tcPr>
            </w:tcPrChange>
          </w:tcPr>
          <w:p w14:paraId="71C72C6F" w14:textId="77777777" w:rsidR="001739A3" w:rsidRPr="001739A3" w:rsidRDefault="001739A3">
            <w:pPr>
              <w:spacing w:after="0" w:line="240" w:lineRule="auto"/>
              <w:jc w:val="center"/>
              <w:rPr>
                <w:ins w:id="1766" w:author="Tao Huang" w:date="2018-09-04T13:14:00Z"/>
                <w:rFonts w:eastAsia="Times New Roman" w:cs="Times New Roman"/>
                <w:color w:val="000000"/>
                <w:sz w:val="22"/>
                <w:rPrChange w:id="1767" w:author="Tao Huang" w:date="2018-09-04T13:15:00Z">
                  <w:rPr>
                    <w:ins w:id="1768" w:author="Tao Huang" w:date="2018-09-04T13:14:00Z"/>
                    <w:rFonts w:ascii="Calibri" w:eastAsia="Times New Roman" w:hAnsi="Calibri" w:cs="Calibri"/>
                    <w:color w:val="000000"/>
                    <w:sz w:val="22"/>
                  </w:rPr>
                </w:rPrChange>
              </w:rPr>
              <w:pPrChange w:id="1769" w:author="Tao Huang" w:date="2018-09-04T13:17:00Z">
                <w:pPr>
                  <w:spacing w:after="0" w:line="240" w:lineRule="auto"/>
                </w:pPr>
              </w:pPrChange>
            </w:pPr>
            <w:ins w:id="1770" w:author="Tao Huang" w:date="2018-09-04T13:14:00Z">
              <w:r w:rsidRPr="001739A3">
                <w:rPr>
                  <w:rFonts w:eastAsia="Times New Roman" w:cs="Times New Roman"/>
                  <w:color w:val="000000"/>
                  <w:sz w:val="22"/>
                  <w:rPrChange w:id="1771"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000000" w:fill="FFFF00"/>
            <w:noWrap/>
            <w:vAlign w:val="bottom"/>
            <w:hideMark/>
            <w:tcPrChange w:id="1772" w:author="Tao Huang" w:date="2018-09-04T13:17:00Z">
              <w:tcPr>
                <w:tcW w:w="960" w:type="dxa"/>
                <w:gridSpan w:val="2"/>
                <w:tcBorders>
                  <w:top w:val="nil"/>
                  <w:left w:val="nil"/>
                  <w:bottom w:val="nil"/>
                  <w:right w:val="nil"/>
                </w:tcBorders>
                <w:shd w:val="clear" w:color="000000" w:fill="FFFF00"/>
                <w:noWrap/>
                <w:vAlign w:val="bottom"/>
                <w:hideMark/>
              </w:tcPr>
            </w:tcPrChange>
          </w:tcPr>
          <w:p w14:paraId="01009850" w14:textId="77777777" w:rsidR="001739A3" w:rsidRPr="001739A3" w:rsidRDefault="001739A3">
            <w:pPr>
              <w:spacing w:after="0" w:line="240" w:lineRule="auto"/>
              <w:jc w:val="center"/>
              <w:rPr>
                <w:ins w:id="1773" w:author="Tao Huang" w:date="2018-09-04T13:14:00Z"/>
                <w:rFonts w:eastAsia="Times New Roman" w:cs="Times New Roman"/>
                <w:color w:val="000000"/>
                <w:sz w:val="22"/>
                <w:rPrChange w:id="1774" w:author="Tao Huang" w:date="2018-09-04T13:15:00Z">
                  <w:rPr>
                    <w:ins w:id="1775" w:author="Tao Huang" w:date="2018-09-04T13:14:00Z"/>
                    <w:rFonts w:ascii="Calibri" w:eastAsia="Times New Roman" w:hAnsi="Calibri" w:cs="Calibri"/>
                    <w:color w:val="000000"/>
                    <w:sz w:val="22"/>
                  </w:rPr>
                </w:rPrChange>
              </w:rPr>
              <w:pPrChange w:id="1776" w:author="Tao Huang" w:date="2018-09-04T13:17:00Z">
                <w:pPr>
                  <w:spacing w:after="0" w:line="240" w:lineRule="auto"/>
                </w:pPr>
              </w:pPrChange>
            </w:pPr>
            <w:ins w:id="1777" w:author="Tao Huang" w:date="2018-09-04T13:14:00Z">
              <w:r w:rsidRPr="001739A3">
                <w:rPr>
                  <w:rFonts w:eastAsia="Times New Roman" w:cs="Times New Roman"/>
                  <w:color w:val="000000"/>
                  <w:sz w:val="22"/>
                  <w:rPrChange w:id="1778" w:author="Tao Huang" w:date="2018-09-04T13:15:00Z">
                    <w:rPr>
                      <w:rFonts w:ascii="Calibri" w:eastAsia="Times New Roman" w:hAnsi="Calibri" w:cs="Calibri"/>
                      <w:color w:val="000000"/>
                      <w:sz w:val="22"/>
                    </w:rPr>
                  </w:rPrChange>
                </w:rPr>
                <w:t>MSE</w:t>
              </w:r>
            </w:ins>
          </w:p>
        </w:tc>
        <w:tc>
          <w:tcPr>
            <w:tcW w:w="960" w:type="dxa"/>
            <w:tcBorders>
              <w:top w:val="nil"/>
              <w:left w:val="nil"/>
              <w:bottom w:val="nil"/>
              <w:right w:val="nil"/>
            </w:tcBorders>
            <w:shd w:val="clear" w:color="000000" w:fill="FFFF00"/>
            <w:noWrap/>
            <w:vAlign w:val="bottom"/>
            <w:hideMark/>
            <w:tcPrChange w:id="1779" w:author="Tao Huang" w:date="2018-09-04T13:17:00Z">
              <w:tcPr>
                <w:tcW w:w="960" w:type="dxa"/>
                <w:gridSpan w:val="2"/>
                <w:tcBorders>
                  <w:top w:val="nil"/>
                  <w:left w:val="nil"/>
                  <w:bottom w:val="nil"/>
                  <w:right w:val="nil"/>
                </w:tcBorders>
                <w:shd w:val="clear" w:color="000000" w:fill="FFFF00"/>
                <w:noWrap/>
                <w:vAlign w:val="bottom"/>
                <w:hideMark/>
              </w:tcPr>
            </w:tcPrChange>
          </w:tcPr>
          <w:p w14:paraId="0EDFDD74" w14:textId="77777777" w:rsidR="001739A3" w:rsidRPr="001739A3" w:rsidRDefault="001739A3">
            <w:pPr>
              <w:spacing w:after="0" w:line="240" w:lineRule="auto"/>
              <w:jc w:val="center"/>
              <w:rPr>
                <w:ins w:id="1780" w:author="Tao Huang" w:date="2018-09-04T13:14:00Z"/>
                <w:rFonts w:eastAsia="Times New Roman" w:cs="Times New Roman"/>
                <w:color w:val="000000"/>
                <w:sz w:val="22"/>
                <w:rPrChange w:id="1781" w:author="Tao Huang" w:date="2018-09-04T13:15:00Z">
                  <w:rPr>
                    <w:ins w:id="1782" w:author="Tao Huang" w:date="2018-09-04T13:14:00Z"/>
                    <w:rFonts w:ascii="Calibri" w:eastAsia="Times New Roman" w:hAnsi="Calibri" w:cs="Calibri"/>
                    <w:color w:val="000000"/>
                    <w:sz w:val="22"/>
                  </w:rPr>
                </w:rPrChange>
              </w:rPr>
              <w:pPrChange w:id="1783" w:author="Tao Huang" w:date="2018-09-04T13:17:00Z">
                <w:pPr>
                  <w:spacing w:after="0" w:line="240" w:lineRule="auto"/>
                </w:pPr>
              </w:pPrChange>
            </w:pPr>
            <w:ins w:id="1784" w:author="Tao Huang" w:date="2018-09-04T13:14:00Z">
              <w:r w:rsidRPr="001739A3">
                <w:rPr>
                  <w:rFonts w:eastAsia="Times New Roman" w:cs="Times New Roman"/>
                  <w:color w:val="000000"/>
                  <w:sz w:val="22"/>
                  <w:rPrChange w:id="1785" w:author="Tao Huang" w:date="2018-09-04T13:15:00Z">
                    <w:rPr>
                      <w:rFonts w:ascii="Calibri" w:eastAsia="Times New Roman" w:hAnsi="Calibri" w:cs="Calibri"/>
                      <w:color w:val="000000"/>
                      <w:sz w:val="22"/>
                    </w:rPr>
                  </w:rPrChange>
                </w:rPr>
                <w:t>Rank</w:t>
              </w:r>
            </w:ins>
          </w:p>
        </w:tc>
      </w:tr>
      <w:tr w:rsidR="001739A3" w:rsidRPr="001739A3" w14:paraId="396AD965" w14:textId="77777777" w:rsidTr="008B5617">
        <w:tblPrEx>
          <w:tblW w:w="12080" w:type="dxa"/>
          <w:jc w:val="center"/>
          <w:tblPrExChange w:id="1786" w:author="Tao Huang" w:date="2018-09-04T13:17:00Z">
            <w:tblPrEx>
              <w:tblW w:w="12080" w:type="dxa"/>
              <w:jc w:val="center"/>
            </w:tblPrEx>
          </w:tblPrExChange>
        </w:tblPrEx>
        <w:trPr>
          <w:trHeight w:val="57"/>
          <w:jc w:val="center"/>
          <w:ins w:id="1787" w:author="Tao Huang" w:date="2018-09-04T13:14:00Z"/>
          <w:trPrChange w:id="1788"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1789" w:author="Tao Huang" w:date="2018-09-04T13:17:00Z">
              <w:tcPr>
                <w:tcW w:w="2480" w:type="dxa"/>
                <w:tcBorders>
                  <w:top w:val="nil"/>
                  <w:left w:val="nil"/>
                  <w:bottom w:val="nil"/>
                  <w:right w:val="nil"/>
                </w:tcBorders>
                <w:shd w:val="clear" w:color="000000" w:fill="FFFF00"/>
                <w:noWrap/>
                <w:vAlign w:val="bottom"/>
                <w:hideMark/>
              </w:tcPr>
            </w:tcPrChange>
          </w:tcPr>
          <w:p w14:paraId="4290D6E9" w14:textId="77777777" w:rsidR="001739A3" w:rsidRPr="001739A3" w:rsidRDefault="001739A3">
            <w:pPr>
              <w:spacing w:after="0" w:line="240" w:lineRule="auto"/>
              <w:rPr>
                <w:ins w:id="1790" w:author="Tao Huang" w:date="2018-09-04T13:14:00Z"/>
                <w:rFonts w:eastAsia="Times New Roman" w:cs="Times New Roman"/>
                <w:color w:val="000000"/>
                <w:sz w:val="22"/>
                <w:rPrChange w:id="1791" w:author="Tao Huang" w:date="2018-09-04T13:15:00Z">
                  <w:rPr>
                    <w:ins w:id="1792" w:author="Tao Huang" w:date="2018-09-04T13:14:00Z"/>
                    <w:rFonts w:ascii="Calibri" w:eastAsia="Times New Roman" w:hAnsi="Calibri" w:cs="Calibri"/>
                    <w:color w:val="000000"/>
                    <w:sz w:val="22"/>
                  </w:rPr>
                </w:rPrChange>
              </w:rPr>
            </w:pPr>
            <w:ins w:id="1793" w:author="Tao Huang" w:date="2018-09-04T13:14:00Z">
              <w:r w:rsidRPr="001739A3">
                <w:rPr>
                  <w:rFonts w:eastAsia="Times New Roman" w:cs="Times New Roman"/>
                  <w:color w:val="000000"/>
                  <w:sz w:val="22"/>
                  <w:rPrChange w:id="1794" w:author="Tao Huang" w:date="2018-09-04T13:15:00Z">
                    <w:rPr>
                      <w:rFonts w:ascii="Calibri" w:eastAsia="Times New Roman" w:hAnsi="Calibri" w:cs="Calibri"/>
                      <w:color w:val="000000"/>
                      <w:sz w:val="22"/>
                    </w:rPr>
                  </w:rPrChange>
                </w:rPr>
                <w:t>Base-lift</w:t>
              </w:r>
            </w:ins>
          </w:p>
        </w:tc>
        <w:tc>
          <w:tcPr>
            <w:tcW w:w="960" w:type="dxa"/>
            <w:tcBorders>
              <w:top w:val="nil"/>
              <w:left w:val="nil"/>
              <w:bottom w:val="nil"/>
              <w:right w:val="nil"/>
            </w:tcBorders>
            <w:shd w:val="clear" w:color="000000" w:fill="FFFF00"/>
            <w:noWrap/>
            <w:vAlign w:val="bottom"/>
            <w:hideMark/>
            <w:tcPrChange w:id="1795" w:author="Tao Huang" w:date="2018-09-04T13:17:00Z">
              <w:tcPr>
                <w:tcW w:w="960" w:type="dxa"/>
                <w:tcBorders>
                  <w:top w:val="nil"/>
                  <w:left w:val="nil"/>
                  <w:bottom w:val="nil"/>
                  <w:right w:val="nil"/>
                </w:tcBorders>
                <w:shd w:val="clear" w:color="000000" w:fill="FFFF00"/>
                <w:noWrap/>
                <w:vAlign w:val="bottom"/>
                <w:hideMark/>
              </w:tcPr>
            </w:tcPrChange>
          </w:tcPr>
          <w:p w14:paraId="49917479" w14:textId="77777777" w:rsidR="001739A3" w:rsidRPr="001739A3" w:rsidRDefault="001739A3">
            <w:pPr>
              <w:spacing w:after="0" w:line="240" w:lineRule="auto"/>
              <w:jc w:val="center"/>
              <w:rPr>
                <w:ins w:id="1796" w:author="Tao Huang" w:date="2018-09-04T13:14:00Z"/>
                <w:rFonts w:eastAsia="Times New Roman" w:cs="Times New Roman"/>
                <w:color w:val="000000"/>
                <w:sz w:val="22"/>
                <w:rPrChange w:id="1797" w:author="Tao Huang" w:date="2018-09-04T13:15:00Z">
                  <w:rPr>
                    <w:ins w:id="1798" w:author="Tao Huang" w:date="2018-09-04T13:14:00Z"/>
                    <w:rFonts w:ascii="Calibri" w:eastAsia="Times New Roman" w:hAnsi="Calibri" w:cs="Calibri"/>
                    <w:color w:val="000000"/>
                    <w:sz w:val="22"/>
                  </w:rPr>
                </w:rPrChange>
              </w:rPr>
              <w:pPrChange w:id="1799" w:author="Tao Huang" w:date="2018-09-04T13:17:00Z">
                <w:pPr>
                  <w:spacing w:after="0" w:line="240" w:lineRule="auto"/>
                  <w:jc w:val="right"/>
                </w:pPr>
              </w:pPrChange>
            </w:pPr>
            <w:ins w:id="1800" w:author="Tao Huang" w:date="2018-09-04T13:14:00Z">
              <w:r w:rsidRPr="001739A3">
                <w:rPr>
                  <w:rFonts w:eastAsia="Times New Roman" w:cs="Times New Roman"/>
                  <w:color w:val="000000"/>
                  <w:sz w:val="22"/>
                  <w:rPrChange w:id="1801" w:author="Tao Huang" w:date="2018-09-04T13:15:00Z">
                    <w:rPr>
                      <w:rFonts w:ascii="Calibri" w:eastAsia="Times New Roman" w:hAnsi="Calibri" w:cs="Calibri"/>
                      <w:color w:val="000000"/>
                      <w:sz w:val="22"/>
                    </w:rPr>
                  </w:rPrChange>
                </w:rPr>
                <w:t>22.919</w:t>
              </w:r>
            </w:ins>
          </w:p>
        </w:tc>
        <w:tc>
          <w:tcPr>
            <w:tcW w:w="960" w:type="dxa"/>
            <w:tcBorders>
              <w:top w:val="nil"/>
              <w:left w:val="nil"/>
              <w:bottom w:val="nil"/>
              <w:right w:val="nil"/>
            </w:tcBorders>
            <w:shd w:val="clear" w:color="000000" w:fill="FFFF00"/>
            <w:noWrap/>
            <w:vAlign w:val="bottom"/>
            <w:hideMark/>
            <w:tcPrChange w:id="1802" w:author="Tao Huang" w:date="2018-09-04T13:17:00Z">
              <w:tcPr>
                <w:tcW w:w="960" w:type="dxa"/>
                <w:tcBorders>
                  <w:top w:val="nil"/>
                  <w:left w:val="nil"/>
                  <w:bottom w:val="nil"/>
                  <w:right w:val="nil"/>
                </w:tcBorders>
                <w:shd w:val="clear" w:color="000000" w:fill="FFFF00"/>
                <w:noWrap/>
                <w:vAlign w:val="bottom"/>
                <w:hideMark/>
              </w:tcPr>
            </w:tcPrChange>
          </w:tcPr>
          <w:p w14:paraId="6C2E18E6" w14:textId="77777777" w:rsidR="001739A3" w:rsidRPr="001739A3" w:rsidRDefault="001739A3">
            <w:pPr>
              <w:spacing w:after="0" w:line="240" w:lineRule="auto"/>
              <w:jc w:val="center"/>
              <w:rPr>
                <w:ins w:id="1803" w:author="Tao Huang" w:date="2018-09-04T13:14:00Z"/>
                <w:rFonts w:eastAsia="Times New Roman" w:cs="Times New Roman"/>
                <w:color w:val="000000"/>
                <w:sz w:val="22"/>
                <w:rPrChange w:id="1804" w:author="Tao Huang" w:date="2018-09-04T13:15:00Z">
                  <w:rPr>
                    <w:ins w:id="1805" w:author="Tao Huang" w:date="2018-09-04T13:14:00Z"/>
                    <w:rFonts w:ascii="Calibri" w:eastAsia="Times New Roman" w:hAnsi="Calibri" w:cs="Calibri"/>
                    <w:color w:val="000000"/>
                    <w:sz w:val="22"/>
                  </w:rPr>
                </w:rPrChange>
              </w:rPr>
              <w:pPrChange w:id="1806" w:author="Tao Huang" w:date="2018-09-04T13:17:00Z">
                <w:pPr>
                  <w:spacing w:after="0" w:line="240" w:lineRule="auto"/>
                  <w:jc w:val="right"/>
                </w:pPr>
              </w:pPrChange>
            </w:pPr>
            <w:ins w:id="1807" w:author="Tao Huang" w:date="2018-09-04T13:14:00Z">
              <w:r w:rsidRPr="001739A3">
                <w:rPr>
                  <w:rFonts w:eastAsia="Times New Roman" w:cs="Times New Roman"/>
                  <w:color w:val="000000"/>
                  <w:sz w:val="22"/>
                  <w:rPrChange w:id="1808"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FFFF00"/>
            <w:noWrap/>
            <w:vAlign w:val="bottom"/>
            <w:hideMark/>
            <w:tcPrChange w:id="1809" w:author="Tao Huang" w:date="2018-09-04T13:17:00Z">
              <w:tcPr>
                <w:tcW w:w="960" w:type="dxa"/>
                <w:gridSpan w:val="2"/>
                <w:tcBorders>
                  <w:top w:val="nil"/>
                  <w:left w:val="nil"/>
                  <w:bottom w:val="nil"/>
                  <w:right w:val="nil"/>
                </w:tcBorders>
                <w:shd w:val="clear" w:color="000000" w:fill="FFFF00"/>
                <w:noWrap/>
                <w:vAlign w:val="bottom"/>
                <w:hideMark/>
              </w:tcPr>
            </w:tcPrChange>
          </w:tcPr>
          <w:p w14:paraId="3F7E32AE" w14:textId="77777777" w:rsidR="001739A3" w:rsidRPr="001739A3" w:rsidRDefault="001739A3">
            <w:pPr>
              <w:spacing w:after="0" w:line="240" w:lineRule="auto"/>
              <w:jc w:val="center"/>
              <w:rPr>
                <w:ins w:id="1810" w:author="Tao Huang" w:date="2018-09-04T13:14:00Z"/>
                <w:rFonts w:eastAsia="Times New Roman" w:cs="Times New Roman"/>
                <w:color w:val="000000"/>
                <w:sz w:val="22"/>
                <w:rPrChange w:id="1811" w:author="Tao Huang" w:date="2018-09-04T13:15:00Z">
                  <w:rPr>
                    <w:ins w:id="1812" w:author="Tao Huang" w:date="2018-09-04T13:14:00Z"/>
                    <w:rFonts w:ascii="Calibri" w:eastAsia="Times New Roman" w:hAnsi="Calibri" w:cs="Calibri"/>
                    <w:color w:val="000000"/>
                    <w:sz w:val="22"/>
                  </w:rPr>
                </w:rPrChange>
              </w:rPr>
              <w:pPrChange w:id="1813" w:author="Tao Huang" w:date="2018-09-04T13:17:00Z">
                <w:pPr>
                  <w:spacing w:after="0" w:line="240" w:lineRule="auto"/>
                  <w:jc w:val="right"/>
                </w:pPr>
              </w:pPrChange>
            </w:pPr>
            <w:ins w:id="1814" w:author="Tao Huang" w:date="2018-09-04T13:14:00Z">
              <w:r w:rsidRPr="001739A3">
                <w:rPr>
                  <w:rFonts w:eastAsia="Times New Roman" w:cs="Times New Roman"/>
                  <w:color w:val="000000"/>
                  <w:sz w:val="22"/>
                  <w:rPrChange w:id="1815" w:author="Tao Huang" w:date="2018-09-04T13:15:00Z">
                    <w:rPr>
                      <w:rFonts w:ascii="Calibri" w:eastAsia="Times New Roman" w:hAnsi="Calibri" w:cs="Calibri"/>
                      <w:color w:val="000000"/>
                      <w:sz w:val="22"/>
                    </w:rPr>
                  </w:rPrChange>
                </w:rPr>
                <w:t>46.98%</w:t>
              </w:r>
            </w:ins>
          </w:p>
        </w:tc>
        <w:tc>
          <w:tcPr>
            <w:tcW w:w="960" w:type="dxa"/>
            <w:tcBorders>
              <w:top w:val="nil"/>
              <w:left w:val="nil"/>
              <w:bottom w:val="nil"/>
              <w:right w:val="nil"/>
            </w:tcBorders>
            <w:shd w:val="clear" w:color="000000" w:fill="FFFF00"/>
            <w:noWrap/>
            <w:vAlign w:val="bottom"/>
            <w:hideMark/>
            <w:tcPrChange w:id="1816" w:author="Tao Huang" w:date="2018-09-04T13:17:00Z">
              <w:tcPr>
                <w:tcW w:w="960" w:type="dxa"/>
                <w:gridSpan w:val="2"/>
                <w:tcBorders>
                  <w:top w:val="nil"/>
                  <w:left w:val="nil"/>
                  <w:bottom w:val="nil"/>
                  <w:right w:val="nil"/>
                </w:tcBorders>
                <w:shd w:val="clear" w:color="000000" w:fill="FFFF00"/>
                <w:noWrap/>
                <w:vAlign w:val="bottom"/>
                <w:hideMark/>
              </w:tcPr>
            </w:tcPrChange>
          </w:tcPr>
          <w:p w14:paraId="676B1241" w14:textId="77777777" w:rsidR="001739A3" w:rsidRPr="001739A3" w:rsidRDefault="001739A3">
            <w:pPr>
              <w:spacing w:after="0" w:line="240" w:lineRule="auto"/>
              <w:jc w:val="center"/>
              <w:rPr>
                <w:ins w:id="1817" w:author="Tao Huang" w:date="2018-09-04T13:14:00Z"/>
                <w:rFonts w:eastAsia="Times New Roman" w:cs="Times New Roman"/>
                <w:color w:val="000000"/>
                <w:sz w:val="22"/>
                <w:rPrChange w:id="1818" w:author="Tao Huang" w:date="2018-09-04T13:15:00Z">
                  <w:rPr>
                    <w:ins w:id="1819" w:author="Tao Huang" w:date="2018-09-04T13:14:00Z"/>
                    <w:rFonts w:ascii="Calibri" w:eastAsia="Times New Roman" w:hAnsi="Calibri" w:cs="Calibri"/>
                    <w:color w:val="000000"/>
                    <w:sz w:val="22"/>
                  </w:rPr>
                </w:rPrChange>
              </w:rPr>
              <w:pPrChange w:id="1820" w:author="Tao Huang" w:date="2018-09-04T13:17:00Z">
                <w:pPr>
                  <w:spacing w:after="0" w:line="240" w:lineRule="auto"/>
                  <w:jc w:val="right"/>
                </w:pPr>
              </w:pPrChange>
            </w:pPr>
            <w:ins w:id="1821" w:author="Tao Huang" w:date="2018-09-04T13:14:00Z">
              <w:r w:rsidRPr="001739A3">
                <w:rPr>
                  <w:rFonts w:eastAsia="Times New Roman" w:cs="Times New Roman"/>
                  <w:color w:val="000000"/>
                  <w:sz w:val="22"/>
                  <w:rPrChange w:id="1822"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FFFF00"/>
            <w:noWrap/>
            <w:vAlign w:val="bottom"/>
            <w:hideMark/>
            <w:tcPrChange w:id="1823" w:author="Tao Huang" w:date="2018-09-04T13:17:00Z">
              <w:tcPr>
                <w:tcW w:w="960" w:type="dxa"/>
                <w:gridSpan w:val="2"/>
                <w:tcBorders>
                  <w:top w:val="nil"/>
                  <w:left w:val="nil"/>
                  <w:bottom w:val="nil"/>
                  <w:right w:val="nil"/>
                </w:tcBorders>
                <w:shd w:val="clear" w:color="000000" w:fill="FFFF00"/>
                <w:noWrap/>
                <w:vAlign w:val="bottom"/>
                <w:hideMark/>
              </w:tcPr>
            </w:tcPrChange>
          </w:tcPr>
          <w:p w14:paraId="11A827AD" w14:textId="77777777" w:rsidR="001739A3" w:rsidRPr="001739A3" w:rsidRDefault="001739A3">
            <w:pPr>
              <w:spacing w:after="0" w:line="240" w:lineRule="auto"/>
              <w:jc w:val="center"/>
              <w:rPr>
                <w:ins w:id="1824" w:author="Tao Huang" w:date="2018-09-04T13:14:00Z"/>
                <w:rFonts w:eastAsia="Times New Roman" w:cs="Times New Roman"/>
                <w:color w:val="000000"/>
                <w:sz w:val="22"/>
                <w:rPrChange w:id="1825" w:author="Tao Huang" w:date="2018-09-04T13:15:00Z">
                  <w:rPr>
                    <w:ins w:id="1826" w:author="Tao Huang" w:date="2018-09-04T13:14:00Z"/>
                    <w:rFonts w:ascii="Calibri" w:eastAsia="Times New Roman" w:hAnsi="Calibri" w:cs="Calibri"/>
                    <w:color w:val="000000"/>
                    <w:sz w:val="22"/>
                  </w:rPr>
                </w:rPrChange>
              </w:rPr>
              <w:pPrChange w:id="1827" w:author="Tao Huang" w:date="2018-09-04T13:17:00Z">
                <w:pPr>
                  <w:spacing w:after="0" w:line="240" w:lineRule="auto"/>
                  <w:jc w:val="right"/>
                </w:pPr>
              </w:pPrChange>
            </w:pPr>
            <w:ins w:id="1828" w:author="Tao Huang" w:date="2018-09-04T13:14:00Z">
              <w:r w:rsidRPr="001739A3">
                <w:rPr>
                  <w:rFonts w:eastAsia="Times New Roman" w:cs="Times New Roman"/>
                  <w:color w:val="000000"/>
                  <w:sz w:val="22"/>
                  <w:rPrChange w:id="1829" w:author="Tao Huang" w:date="2018-09-04T13:15:00Z">
                    <w:rPr>
                      <w:rFonts w:ascii="Calibri" w:eastAsia="Times New Roman" w:hAnsi="Calibri" w:cs="Calibri"/>
                      <w:color w:val="000000"/>
                      <w:sz w:val="22"/>
                    </w:rPr>
                  </w:rPrChange>
                </w:rPr>
                <w:t>0.7753</w:t>
              </w:r>
            </w:ins>
          </w:p>
        </w:tc>
        <w:tc>
          <w:tcPr>
            <w:tcW w:w="960" w:type="dxa"/>
            <w:tcBorders>
              <w:top w:val="nil"/>
              <w:left w:val="nil"/>
              <w:bottom w:val="nil"/>
              <w:right w:val="nil"/>
            </w:tcBorders>
            <w:shd w:val="clear" w:color="000000" w:fill="FFFF00"/>
            <w:noWrap/>
            <w:vAlign w:val="bottom"/>
            <w:hideMark/>
            <w:tcPrChange w:id="1830" w:author="Tao Huang" w:date="2018-09-04T13:17:00Z">
              <w:tcPr>
                <w:tcW w:w="960" w:type="dxa"/>
                <w:gridSpan w:val="2"/>
                <w:tcBorders>
                  <w:top w:val="nil"/>
                  <w:left w:val="nil"/>
                  <w:bottom w:val="nil"/>
                  <w:right w:val="nil"/>
                </w:tcBorders>
                <w:shd w:val="clear" w:color="000000" w:fill="FFFF00"/>
                <w:noWrap/>
                <w:vAlign w:val="bottom"/>
                <w:hideMark/>
              </w:tcPr>
            </w:tcPrChange>
          </w:tcPr>
          <w:p w14:paraId="7B06C613" w14:textId="77777777" w:rsidR="001739A3" w:rsidRPr="001739A3" w:rsidRDefault="001739A3">
            <w:pPr>
              <w:spacing w:after="0" w:line="240" w:lineRule="auto"/>
              <w:jc w:val="center"/>
              <w:rPr>
                <w:ins w:id="1831" w:author="Tao Huang" w:date="2018-09-04T13:14:00Z"/>
                <w:rFonts w:eastAsia="Times New Roman" w:cs="Times New Roman"/>
                <w:color w:val="000000"/>
                <w:sz w:val="22"/>
                <w:rPrChange w:id="1832" w:author="Tao Huang" w:date="2018-09-04T13:15:00Z">
                  <w:rPr>
                    <w:ins w:id="1833" w:author="Tao Huang" w:date="2018-09-04T13:14:00Z"/>
                    <w:rFonts w:ascii="Calibri" w:eastAsia="Times New Roman" w:hAnsi="Calibri" w:cs="Calibri"/>
                    <w:color w:val="000000"/>
                    <w:sz w:val="22"/>
                  </w:rPr>
                </w:rPrChange>
              </w:rPr>
              <w:pPrChange w:id="1834" w:author="Tao Huang" w:date="2018-09-04T13:17:00Z">
                <w:pPr>
                  <w:spacing w:after="0" w:line="240" w:lineRule="auto"/>
                  <w:jc w:val="right"/>
                </w:pPr>
              </w:pPrChange>
            </w:pPr>
            <w:ins w:id="1835" w:author="Tao Huang" w:date="2018-09-04T13:14:00Z">
              <w:r w:rsidRPr="001739A3">
                <w:rPr>
                  <w:rFonts w:eastAsia="Times New Roman" w:cs="Times New Roman"/>
                  <w:color w:val="000000"/>
                  <w:sz w:val="22"/>
                  <w:rPrChange w:id="1836"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E7E6E6"/>
            <w:noWrap/>
            <w:vAlign w:val="bottom"/>
            <w:hideMark/>
            <w:tcPrChange w:id="1837" w:author="Tao Huang" w:date="2018-09-04T13:17:00Z">
              <w:tcPr>
                <w:tcW w:w="960" w:type="dxa"/>
                <w:gridSpan w:val="2"/>
                <w:tcBorders>
                  <w:top w:val="nil"/>
                  <w:left w:val="nil"/>
                  <w:bottom w:val="nil"/>
                  <w:right w:val="nil"/>
                </w:tcBorders>
                <w:shd w:val="clear" w:color="000000" w:fill="E7E6E6"/>
                <w:noWrap/>
                <w:vAlign w:val="bottom"/>
                <w:hideMark/>
              </w:tcPr>
            </w:tcPrChange>
          </w:tcPr>
          <w:p w14:paraId="4DE9C9E0" w14:textId="77777777" w:rsidR="001739A3" w:rsidRPr="001739A3" w:rsidRDefault="001739A3">
            <w:pPr>
              <w:spacing w:after="0" w:line="240" w:lineRule="auto"/>
              <w:jc w:val="center"/>
              <w:rPr>
                <w:ins w:id="1838" w:author="Tao Huang" w:date="2018-09-04T13:14:00Z"/>
                <w:rFonts w:eastAsia="Times New Roman" w:cs="Times New Roman"/>
                <w:color w:val="000000"/>
                <w:sz w:val="22"/>
                <w:rPrChange w:id="1839" w:author="Tao Huang" w:date="2018-09-04T13:15:00Z">
                  <w:rPr>
                    <w:ins w:id="1840" w:author="Tao Huang" w:date="2018-09-04T13:14:00Z"/>
                    <w:rFonts w:ascii="Calibri" w:eastAsia="Times New Roman" w:hAnsi="Calibri" w:cs="Calibri"/>
                    <w:color w:val="000000"/>
                    <w:sz w:val="22"/>
                  </w:rPr>
                </w:rPrChange>
              </w:rPr>
              <w:pPrChange w:id="1841" w:author="Tao Huang" w:date="2018-09-04T13:17:00Z">
                <w:pPr>
                  <w:spacing w:after="0" w:line="240" w:lineRule="auto"/>
                  <w:jc w:val="right"/>
                </w:pPr>
              </w:pPrChange>
            </w:pPr>
            <w:ins w:id="1842" w:author="Tao Huang" w:date="2018-09-04T13:14:00Z">
              <w:r w:rsidRPr="001739A3">
                <w:rPr>
                  <w:rFonts w:eastAsia="Times New Roman" w:cs="Times New Roman"/>
                  <w:color w:val="000000"/>
                  <w:sz w:val="22"/>
                  <w:rPrChange w:id="1843" w:author="Tao Huang" w:date="2018-09-04T13:15:00Z">
                    <w:rPr>
                      <w:rFonts w:ascii="Calibri" w:eastAsia="Times New Roman" w:hAnsi="Calibri" w:cs="Calibri"/>
                      <w:color w:val="000000"/>
                      <w:sz w:val="22"/>
                    </w:rPr>
                  </w:rPrChange>
                </w:rPr>
                <w:t>1.1444</w:t>
              </w:r>
            </w:ins>
          </w:p>
        </w:tc>
        <w:tc>
          <w:tcPr>
            <w:tcW w:w="960" w:type="dxa"/>
            <w:tcBorders>
              <w:top w:val="nil"/>
              <w:left w:val="nil"/>
              <w:bottom w:val="nil"/>
              <w:right w:val="nil"/>
            </w:tcBorders>
            <w:shd w:val="clear" w:color="000000" w:fill="E7E6E6"/>
            <w:noWrap/>
            <w:vAlign w:val="bottom"/>
            <w:hideMark/>
            <w:tcPrChange w:id="1844" w:author="Tao Huang" w:date="2018-09-04T13:17:00Z">
              <w:tcPr>
                <w:tcW w:w="960" w:type="dxa"/>
                <w:gridSpan w:val="2"/>
                <w:tcBorders>
                  <w:top w:val="nil"/>
                  <w:left w:val="nil"/>
                  <w:bottom w:val="nil"/>
                  <w:right w:val="nil"/>
                </w:tcBorders>
                <w:shd w:val="clear" w:color="000000" w:fill="E7E6E6"/>
                <w:noWrap/>
                <w:vAlign w:val="bottom"/>
                <w:hideMark/>
              </w:tcPr>
            </w:tcPrChange>
          </w:tcPr>
          <w:p w14:paraId="1CF283B3" w14:textId="77777777" w:rsidR="001739A3" w:rsidRPr="001739A3" w:rsidRDefault="001739A3">
            <w:pPr>
              <w:spacing w:after="0" w:line="240" w:lineRule="auto"/>
              <w:jc w:val="center"/>
              <w:rPr>
                <w:ins w:id="1845" w:author="Tao Huang" w:date="2018-09-04T13:14:00Z"/>
                <w:rFonts w:eastAsia="Times New Roman" w:cs="Times New Roman"/>
                <w:color w:val="000000"/>
                <w:sz w:val="22"/>
                <w:rPrChange w:id="1846" w:author="Tao Huang" w:date="2018-09-04T13:15:00Z">
                  <w:rPr>
                    <w:ins w:id="1847" w:author="Tao Huang" w:date="2018-09-04T13:14:00Z"/>
                    <w:rFonts w:ascii="Calibri" w:eastAsia="Times New Roman" w:hAnsi="Calibri" w:cs="Calibri"/>
                    <w:color w:val="000000"/>
                    <w:sz w:val="22"/>
                  </w:rPr>
                </w:rPrChange>
              </w:rPr>
              <w:pPrChange w:id="1848" w:author="Tao Huang" w:date="2018-09-04T13:17:00Z">
                <w:pPr>
                  <w:spacing w:after="0" w:line="240" w:lineRule="auto"/>
                  <w:jc w:val="right"/>
                </w:pPr>
              </w:pPrChange>
            </w:pPr>
            <w:ins w:id="1849" w:author="Tao Huang" w:date="2018-09-04T13:14:00Z">
              <w:r w:rsidRPr="001739A3">
                <w:rPr>
                  <w:rFonts w:eastAsia="Times New Roman" w:cs="Times New Roman"/>
                  <w:color w:val="000000"/>
                  <w:sz w:val="22"/>
                  <w:rPrChange w:id="1850"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FFFF00"/>
            <w:noWrap/>
            <w:vAlign w:val="bottom"/>
            <w:hideMark/>
            <w:tcPrChange w:id="1851" w:author="Tao Huang" w:date="2018-09-04T13:17:00Z">
              <w:tcPr>
                <w:tcW w:w="960" w:type="dxa"/>
                <w:gridSpan w:val="2"/>
                <w:tcBorders>
                  <w:top w:val="nil"/>
                  <w:left w:val="nil"/>
                  <w:bottom w:val="nil"/>
                  <w:right w:val="nil"/>
                </w:tcBorders>
                <w:shd w:val="clear" w:color="000000" w:fill="FFFF00"/>
                <w:noWrap/>
                <w:vAlign w:val="bottom"/>
                <w:hideMark/>
              </w:tcPr>
            </w:tcPrChange>
          </w:tcPr>
          <w:p w14:paraId="1EB31E08" w14:textId="77777777" w:rsidR="001739A3" w:rsidRPr="001739A3" w:rsidRDefault="001739A3">
            <w:pPr>
              <w:spacing w:after="0" w:line="240" w:lineRule="auto"/>
              <w:jc w:val="center"/>
              <w:rPr>
                <w:ins w:id="1852" w:author="Tao Huang" w:date="2018-09-04T13:14:00Z"/>
                <w:rFonts w:eastAsia="Times New Roman" w:cs="Times New Roman"/>
                <w:color w:val="000000"/>
                <w:sz w:val="22"/>
                <w:rPrChange w:id="1853" w:author="Tao Huang" w:date="2018-09-04T13:15:00Z">
                  <w:rPr>
                    <w:ins w:id="1854" w:author="Tao Huang" w:date="2018-09-04T13:14:00Z"/>
                    <w:rFonts w:ascii="Calibri" w:eastAsia="Times New Roman" w:hAnsi="Calibri" w:cs="Calibri"/>
                    <w:color w:val="000000"/>
                    <w:sz w:val="22"/>
                  </w:rPr>
                </w:rPrChange>
              </w:rPr>
              <w:pPrChange w:id="1855" w:author="Tao Huang" w:date="2018-09-04T13:17:00Z">
                <w:pPr>
                  <w:spacing w:after="0" w:line="240" w:lineRule="auto"/>
                  <w:jc w:val="right"/>
                </w:pPr>
              </w:pPrChange>
            </w:pPr>
            <w:ins w:id="1856" w:author="Tao Huang" w:date="2018-09-04T13:14:00Z">
              <w:r w:rsidRPr="001739A3">
                <w:rPr>
                  <w:rFonts w:eastAsia="Times New Roman" w:cs="Times New Roman"/>
                  <w:color w:val="000000"/>
                  <w:sz w:val="22"/>
                  <w:rPrChange w:id="1857" w:author="Tao Huang" w:date="2018-09-04T13:15:00Z">
                    <w:rPr>
                      <w:rFonts w:ascii="Calibri" w:eastAsia="Times New Roman" w:hAnsi="Calibri" w:cs="Calibri"/>
                      <w:color w:val="000000"/>
                      <w:sz w:val="22"/>
                    </w:rPr>
                  </w:rPrChange>
                </w:rPr>
                <w:t>16,996</w:t>
              </w:r>
            </w:ins>
          </w:p>
        </w:tc>
        <w:tc>
          <w:tcPr>
            <w:tcW w:w="960" w:type="dxa"/>
            <w:tcBorders>
              <w:top w:val="nil"/>
              <w:left w:val="nil"/>
              <w:bottom w:val="nil"/>
              <w:right w:val="nil"/>
            </w:tcBorders>
            <w:shd w:val="clear" w:color="000000" w:fill="FFFF00"/>
            <w:noWrap/>
            <w:vAlign w:val="bottom"/>
            <w:hideMark/>
            <w:tcPrChange w:id="1858" w:author="Tao Huang" w:date="2018-09-04T13:17:00Z">
              <w:tcPr>
                <w:tcW w:w="960" w:type="dxa"/>
                <w:gridSpan w:val="2"/>
                <w:tcBorders>
                  <w:top w:val="nil"/>
                  <w:left w:val="nil"/>
                  <w:bottom w:val="nil"/>
                  <w:right w:val="nil"/>
                </w:tcBorders>
                <w:shd w:val="clear" w:color="000000" w:fill="FFFF00"/>
                <w:noWrap/>
                <w:vAlign w:val="bottom"/>
                <w:hideMark/>
              </w:tcPr>
            </w:tcPrChange>
          </w:tcPr>
          <w:p w14:paraId="5893CEA1" w14:textId="77777777" w:rsidR="001739A3" w:rsidRPr="001739A3" w:rsidRDefault="001739A3">
            <w:pPr>
              <w:spacing w:after="0" w:line="240" w:lineRule="auto"/>
              <w:jc w:val="center"/>
              <w:rPr>
                <w:ins w:id="1859" w:author="Tao Huang" w:date="2018-09-04T13:14:00Z"/>
                <w:rFonts w:eastAsia="Times New Roman" w:cs="Times New Roman"/>
                <w:color w:val="000000"/>
                <w:sz w:val="22"/>
                <w:rPrChange w:id="1860" w:author="Tao Huang" w:date="2018-09-04T13:15:00Z">
                  <w:rPr>
                    <w:ins w:id="1861" w:author="Tao Huang" w:date="2018-09-04T13:14:00Z"/>
                    <w:rFonts w:ascii="Calibri" w:eastAsia="Times New Roman" w:hAnsi="Calibri" w:cs="Calibri"/>
                    <w:color w:val="000000"/>
                    <w:sz w:val="22"/>
                  </w:rPr>
                </w:rPrChange>
              </w:rPr>
              <w:pPrChange w:id="1862" w:author="Tao Huang" w:date="2018-09-04T13:17:00Z">
                <w:pPr>
                  <w:spacing w:after="0" w:line="240" w:lineRule="auto"/>
                  <w:jc w:val="right"/>
                </w:pPr>
              </w:pPrChange>
            </w:pPr>
            <w:ins w:id="1863" w:author="Tao Huang" w:date="2018-09-04T13:14:00Z">
              <w:r w:rsidRPr="001739A3">
                <w:rPr>
                  <w:rFonts w:eastAsia="Times New Roman" w:cs="Times New Roman"/>
                  <w:color w:val="000000"/>
                  <w:sz w:val="22"/>
                  <w:rPrChange w:id="1864" w:author="Tao Huang" w:date="2018-09-04T13:15:00Z">
                    <w:rPr>
                      <w:rFonts w:ascii="Calibri" w:eastAsia="Times New Roman" w:hAnsi="Calibri" w:cs="Calibri"/>
                      <w:color w:val="000000"/>
                      <w:sz w:val="22"/>
                    </w:rPr>
                  </w:rPrChange>
                </w:rPr>
                <w:t>8</w:t>
              </w:r>
            </w:ins>
          </w:p>
        </w:tc>
      </w:tr>
      <w:tr w:rsidR="001739A3" w:rsidRPr="001739A3" w14:paraId="5D087BBB" w14:textId="77777777" w:rsidTr="008B5617">
        <w:tblPrEx>
          <w:tblW w:w="12080" w:type="dxa"/>
          <w:jc w:val="center"/>
          <w:tblPrExChange w:id="1865" w:author="Tao Huang" w:date="2018-09-04T13:17:00Z">
            <w:tblPrEx>
              <w:tblW w:w="12080" w:type="dxa"/>
              <w:jc w:val="center"/>
            </w:tblPrEx>
          </w:tblPrExChange>
        </w:tblPrEx>
        <w:trPr>
          <w:trHeight w:val="57"/>
          <w:jc w:val="center"/>
          <w:ins w:id="1866" w:author="Tao Huang" w:date="2018-09-04T13:14:00Z"/>
          <w:trPrChange w:id="1867"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1868" w:author="Tao Huang" w:date="2018-09-04T13:17:00Z">
              <w:tcPr>
                <w:tcW w:w="2480" w:type="dxa"/>
                <w:tcBorders>
                  <w:top w:val="nil"/>
                  <w:left w:val="nil"/>
                  <w:bottom w:val="nil"/>
                  <w:right w:val="nil"/>
                </w:tcBorders>
                <w:shd w:val="clear" w:color="000000" w:fill="FFFF00"/>
                <w:noWrap/>
                <w:vAlign w:val="bottom"/>
                <w:hideMark/>
              </w:tcPr>
            </w:tcPrChange>
          </w:tcPr>
          <w:p w14:paraId="5322C88A" w14:textId="77777777" w:rsidR="001739A3" w:rsidRPr="001739A3" w:rsidRDefault="001739A3">
            <w:pPr>
              <w:spacing w:after="0" w:line="240" w:lineRule="auto"/>
              <w:rPr>
                <w:ins w:id="1869" w:author="Tao Huang" w:date="2018-09-04T13:14:00Z"/>
                <w:rFonts w:eastAsia="Times New Roman" w:cs="Times New Roman"/>
                <w:color w:val="000000"/>
                <w:sz w:val="22"/>
                <w:rPrChange w:id="1870" w:author="Tao Huang" w:date="2018-09-04T13:15:00Z">
                  <w:rPr>
                    <w:ins w:id="1871" w:author="Tao Huang" w:date="2018-09-04T13:14:00Z"/>
                    <w:rFonts w:ascii="Calibri" w:eastAsia="Times New Roman" w:hAnsi="Calibri" w:cs="Calibri"/>
                    <w:color w:val="000000"/>
                    <w:sz w:val="22"/>
                  </w:rPr>
                </w:rPrChange>
              </w:rPr>
            </w:pPr>
            <w:ins w:id="1872" w:author="Tao Huang" w:date="2018-09-04T13:14:00Z">
              <w:r w:rsidRPr="001739A3">
                <w:rPr>
                  <w:rFonts w:eastAsia="Times New Roman" w:cs="Times New Roman"/>
                  <w:color w:val="000000"/>
                  <w:sz w:val="22"/>
                  <w:rPrChange w:id="1873" w:author="Tao Huang" w:date="2018-09-04T13:15:00Z">
                    <w:rPr>
                      <w:rFonts w:ascii="Calibri" w:eastAsia="Times New Roman" w:hAnsi="Calibri" w:cs="Calibri"/>
                      <w:color w:val="000000"/>
                      <w:sz w:val="22"/>
                    </w:rPr>
                  </w:rPrChange>
                </w:rPr>
                <w:t>ADL-own</w:t>
              </w:r>
            </w:ins>
          </w:p>
        </w:tc>
        <w:tc>
          <w:tcPr>
            <w:tcW w:w="960" w:type="dxa"/>
            <w:tcBorders>
              <w:top w:val="nil"/>
              <w:left w:val="nil"/>
              <w:bottom w:val="nil"/>
              <w:right w:val="nil"/>
            </w:tcBorders>
            <w:shd w:val="clear" w:color="000000" w:fill="FFFF00"/>
            <w:noWrap/>
            <w:vAlign w:val="bottom"/>
            <w:hideMark/>
            <w:tcPrChange w:id="1874" w:author="Tao Huang" w:date="2018-09-04T13:17:00Z">
              <w:tcPr>
                <w:tcW w:w="960" w:type="dxa"/>
                <w:tcBorders>
                  <w:top w:val="nil"/>
                  <w:left w:val="nil"/>
                  <w:bottom w:val="nil"/>
                  <w:right w:val="nil"/>
                </w:tcBorders>
                <w:shd w:val="clear" w:color="000000" w:fill="FFFF00"/>
                <w:noWrap/>
                <w:vAlign w:val="bottom"/>
                <w:hideMark/>
              </w:tcPr>
            </w:tcPrChange>
          </w:tcPr>
          <w:p w14:paraId="78742F98" w14:textId="77777777" w:rsidR="001739A3" w:rsidRPr="001739A3" w:rsidRDefault="001739A3">
            <w:pPr>
              <w:spacing w:after="0" w:line="240" w:lineRule="auto"/>
              <w:jc w:val="center"/>
              <w:rPr>
                <w:ins w:id="1875" w:author="Tao Huang" w:date="2018-09-04T13:14:00Z"/>
                <w:rFonts w:eastAsia="Times New Roman" w:cs="Times New Roman"/>
                <w:color w:val="000000"/>
                <w:sz w:val="22"/>
                <w:rPrChange w:id="1876" w:author="Tao Huang" w:date="2018-09-04T13:15:00Z">
                  <w:rPr>
                    <w:ins w:id="1877" w:author="Tao Huang" w:date="2018-09-04T13:14:00Z"/>
                    <w:rFonts w:ascii="Calibri" w:eastAsia="Times New Roman" w:hAnsi="Calibri" w:cs="Calibri"/>
                    <w:color w:val="000000"/>
                    <w:sz w:val="22"/>
                  </w:rPr>
                </w:rPrChange>
              </w:rPr>
              <w:pPrChange w:id="1878" w:author="Tao Huang" w:date="2018-09-04T13:17:00Z">
                <w:pPr>
                  <w:spacing w:after="0" w:line="240" w:lineRule="auto"/>
                  <w:jc w:val="right"/>
                </w:pPr>
              </w:pPrChange>
            </w:pPr>
            <w:ins w:id="1879" w:author="Tao Huang" w:date="2018-09-04T13:14:00Z">
              <w:r w:rsidRPr="001739A3">
                <w:rPr>
                  <w:rFonts w:eastAsia="Times New Roman" w:cs="Times New Roman"/>
                  <w:color w:val="000000"/>
                  <w:sz w:val="22"/>
                  <w:rPrChange w:id="1880" w:author="Tao Huang" w:date="2018-09-04T13:15:00Z">
                    <w:rPr>
                      <w:rFonts w:ascii="Calibri" w:eastAsia="Times New Roman" w:hAnsi="Calibri" w:cs="Calibri"/>
                      <w:color w:val="000000"/>
                      <w:sz w:val="22"/>
                    </w:rPr>
                  </w:rPrChange>
                </w:rPr>
                <w:t>15.755</w:t>
              </w:r>
            </w:ins>
          </w:p>
        </w:tc>
        <w:tc>
          <w:tcPr>
            <w:tcW w:w="960" w:type="dxa"/>
            <w:tcBorders>
              <w:top w:val="nil"/>
              <w:left w:val="nil"/>
              <w:bottom w:val="nil"/>
              <w:right w:val="nil"/>
            </w:tcBorders>
            <w:shd w:val="clear" w:color="000000" w:fill="FFFF00"/>
            <w:noWrap/>
            <w:vAlign w:val="bottom"/>
            <w:hideMark/>
            <w:tcPrChange w:id="1881" w:author="Tao Huang" w:date="2018-09-04T13:17:00Z">
              <w:tcPr>
                <w:tcW w:w="960" w:type="dxa"/>
                <w:tcBorders>
                  <w:top w:val="nil"/>
                  <w:left w:val="nil"/>
                  <w:bottom w:val="nil"/>
                  <w:right w:val="nil"/>
                </w:tcBorders>
                <w:shd w:val="clear" w:color="000000" w:fill="FFFF00"/>
                <w:noWrap/>
                <w:vAlign w:val="bottom"/>
                <w:hideMark/>
              </w:tcPr>
            </w:tcPrChange>
          </w:tcPr>
          <w:p w14:paraId="1C52D5C7" w14:textId="77777777" w:rsidR="001739A3" w:rsidRPr="001739A3" w:rsidRDefault="001739A3">
            <w:pPr>
              <w:spacing w:after="0" w:line="240" w:lineRule="auto"/>
              <w:jc w:val="center"/>
              <w:rPr>
                <w:ins w:id="1882" w:author="Tao Huang" w:date="2018-09-04T13:14:00Z"/>
                <w:rFonts w:eastAsia="Times New Roman" w:cs="Times New Roman"/>
                <w:color w:val="000000"/>
                <w:sz w:val="22"/>
                <w:rPrChange w:id="1883" w:author="Tao Huang" w:date="2018-09-04T13:15:00Z">
                  <w:rPr>
                    <w:ins w:id="1884" w:author="Tao Huang" w:date="2018-09-04T13:14:00Z"/>
                    <w:rFonts w:ascii="Calibri" w:eastAsia="Times New Roman" w:hAnsi="Calibri" w:cs="Calibri"/>
                    <w:color w:val="000000"/>
                    <w:sz w:val="22"/>
                  </w:rPr>
                </w:rPrChange>
              </w:rPr>
              <w:pPrChange w:id="1885" w:author="Tao Huang" w:date="2018-09-04T13:17:00Z">
                <w:pPr>
                  <w:spacing w:after="0" w:line="240" w:lineRule="auto"/>
                  <w:jc w:val="right"/>
                </w:pPr>
              </w:pPrChange>
            </w:pPr>
            <w:ins w:id="1886" w:author="Tao Huang" w:date="2018-09-04T13:14:00Z">
              <w:r w:rsidRPr="001739A3">
                <w:rPr>
                  <w:rFonts w:eastAsia="Times New Roman" w:cs="Times New Roman"/>
                  <w:color w:val="000000"/>
                  <w:sz w:val="22"/>
                  <w:rPrChange w:id="1887"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FFFF00"/>
            <w:noWrap/>
            <w:vAlign w:val="bottom"/>
            <w:hideMark/>
            <w:tcPrChange w:id="1888" w:author="Tao Huang" w:date="2018-09-04T13:17:00Z">
              <w:tcPr>
                <w:tcW w:w="960" w:type="dxa"/>
                <w:gridSpan w:val="2"/>
                <w:tcBorders>
                  <w:top w:val="nil"/>
                  <w:left w:val="nil"/>
                  <w:bottom w:val="nil"/>
                  <w:right w:val="nil"/>
                </w:tcBorders>
                <w:shd w:val="clear" w:color="000000" w:fill="FFFF00"/>
                <w:noWrap/>
                <w:vAlign w:val="bottom"/>
                <w:hideMark/>
              </w:tcPr>
            </w:tcPrChange>
          </w:tcPr>
          <w:p w14:paraId="30DFFB00" w14:textId="77777777" w:rsidR="001739A3" w:rsidRPr="001739A3" w:rsidRDefault="001739A3">
            <w:pPr>
              <w:spacing w:after="0" w:line="240" w:lineRule="auto"/>
              <w:jc w:val="center"/>
              <w:rPr>
                <w:ins w:id="1889" w:author="Tao Huang" w:date="2018-09-04T13:14:00Z"/>
                <w:rFonts w:eastAsia="Times New Roman" w:cs="Times New Roman"/>
                <w:color w:val="000000"/>
                <w:sz w:val="22"/>
                <w:rPrChange w:id="1890" w:author="Tao Huang" w:date="2018-09-04T13:15:00Z">
                  <w:rPr>
                    <w:ins w:id="1891" w:author="Tao Huang" w:date="2018-09-04T13:14:00Z"/>
                    <w:rFonts w:ascii="Calibri" w:eastAsia="Times New Roman" w:hAnsi="Calibri" w:cs="Calibri"/>
                    <w:color w:val="000000"/>
                    <w:sz w:val="22"/>
                  </w:rPr>
                </w:rPrChange>
              </w:rPr>
              <w:pPrChange w:id="1892" w:author="Tao Huang" w:date="2018-09-04T13:17:00Z">
                <w:pPr>
                  <w:spacing w:after="0" w:line="240" w:lineRule="auto"/>
                  <w:jc w:val="right"/>
                </w:pPr>
              </w:pPrChange>
            </w:pPr>
            <w:ins w:id="1893" w:author="Tao Huang" w:date="2018-09-04T13:14:00Z">
              <w:r w:rsidRPr="001739A3">
                <w:rPr>
                  <w:rFonts w:eastAsia="Times New Roman" w:cs="Times New Roman"/>
                  <w:color w:val="000000"/>
                  <w:sz w:val="22"/>
                  <w:rPrChange w:id="1894" w:author="Tao Huang" w:date="2018-09-04T13:15:00Z">
                    <w:rPr>
                      <w:rFonts w:ascii="Calibri" w:eastAsia="Times New Roman" w:hAnsi="Calibri" w:cs="Calibri"/>
                      <w:color w:val="000000"/>
                      <w:sz w:val="22"/>
                    </w:rPr>
                  </w:rPrChange>
                </w:rPr>
                <w:t>40.81%</w:t>
              </w:r>
            </w:ins>
          </w:p>
        </w:tc>
        <w:tc>
          <w:tcPr>
            <w:tcW w:w="960" w:type="dxa"/>
            <w:tcBorders>
              <w:top w:val="nil"/>
              <w:left w:val="nil"/>
              <w:bottom w:val="nil"/>
              <w:right w:val="nil"/>
            </w:tcBorders>
            <w:shd w:val="clear" w:color="000000" w:fill="FFFF00"/>
            <w:noWrap/>
            <w:vAlign w:val="bottom"/>
            <w:hideMark/>
            <w:tcPrChange w:id="1895" w:author="Tao Huang" w:date="2018-09-04T13:17:00Z">
              <w:tcPr>
                <w:tcW w:w="960" w:type="dxa"/>
                <w:gridSpan w:val="2"/>
                <w:tcBorders>
                  <w:top w:val="nil"/>
                  <w:left w:val="nil"/>
                  <w:bottom w:val="nil"/>
                  <w:right w:val="nil"/>
                </w:tcBorders>
                <w:shd w:val="clear" w:color="000000" w:fill="FFFF00"/>
                <w:noWrap/>
                <w:vAlign w:val="bottom"/>
                <w:hideMark/>
              </w:tcPr>
            </w:tcPrChange>
          </w:tcPr>
          <w:p w14:paraId="1BAD0253" w14:textId="77777777" w:rsidR="001739A3" w:rsidRPr="001739A3" w:rsidRDefault="001739A3">
            <w:pPr>
              <w:spacing w:after="0" w:line="240" w:lineRule="auto"/>
              <w:jc w:val="center"/>
              <w:rPr>
                <w:ins w:id="1896" w:author="Tao Huang" w:date="2018-09-04T13:14:00Z"/>
                <w:rFonts w:eastAsia="Times New Roman" w:cs="Times New Roman"/>
                <w:color w:val="000000"/>
                <w:sz w:val="22"/>
                <w:rPrChange w:id="1897" w:author="Tao Huang" w:date="2018-09-04T13:15:00Z">
                  <w:rPr>
                    <w:ins w:id="1898" w:author="Tao Huang" w:date="2018-09-04T13:14:00Z"/>
                    <w:rFonts w:ascii="Calibri" w:eastAsia="Times New Roman" w:hAnsi="Calibri" w:cs="Calibri"/>
                    <w:color w:val="000000"/>
                    <w:sz w:val="22"/>
                  </w:rPr>
                </w:rPrChange>
              </w:rPr>
              <w:pPrChange w:id="1899" w:author="Tao Huang" w:date="2018-09-04T13:17:00Z">
                <w:pPr>
                  <w:spacing w:after="0" w:line="240" w:lineRule="auto"/>
                  <w:jc w:val="right"/>
                </w:pPr>
              </w:pPrChange>
            </w:pPr>
            <w:ins w:id="1900" w:author="Tao Huang" w:date="2018-09-04T13:14:00Z">
              <w:r w:rsidRPr="001739A3">
                <w:rPr>
                  <w:rFonts w:eastAsia="Times New Roman" w:cs="Times New Roman"/>
                  <w:color w:val="000000"/>
                  <w:sz w:val="22"/>
                  <w:rPrChange w:id="1901"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FFFF00"/>
            <w:noWrap/>
            <w:vAlign w:val="bottom"/>
            <w:hideMark/>
            <w:tcPrChange w:id="1902" w:author="Tao Huang" w:date="2018-09-04T13:17:00Z">
              <w:tcPr>
                <w:tcW w:w="960" w:type="dxa"/>
                <w:gridSpan w:val="2"/>
                <w:tcBorders>
                  <w:top w:val="nil"/>
                  <w:left w:val="nil"/>
                  <w:bottom w:val="nil"/>
                  <w:right w:val="nil"/>
                </w:tcBorders>
                <w:shd w:val="clear" w:color="000000" w:fill="FFFF00"/>
                <w:noWrap/>
                <w:vAlign w:val="bottom"/>
                <w:hideMark/>
              </w:tcPr>
            </w:tcPrChange>
          </w:tcPr>
          <w:p w14:paraId="573EDD07" w14:textId="77777777" w:rsidR="001739A3" w:rsidRPr="001739A3" w:rsidRDefault="001739A3">
            <w:pPr>
              <w:spacing w:after="0" w:line="240" w:lineRule="auto"/>
              <w:jc w:val="center"/>
              <w:rPr>
                <w:ins w:id="1903" w:author="Tao Huang" w:date="2018-09-04T13:14:00Z"/>
                <w:rFonts w:eastAsia="Times New Roman" w:cs="Times New Roman"/>
                <w:color w:val="000000"/>
                <w:sz w:val="22"/>
                <w:rPrChange w:id="1904" w:author="Tao Huang" w:date="2018-09-04T13:15:00Z">
                  <w:rPr>
                    <w:ins w:id="1905" w:author="Tao Huang" w:date="2018-09-04T13:14:00Z"/>
                    <w:rFonts w:ascii="Calibri" w:eastAsia="Times New Roman" w:hAnsi="Calibri" w:cs="Calibri"/>
                    <w:color w:val="000000"/>
                    <w:sz w:val="22"/>
                  </w:rPr>
                </w:rPrChange>
              </w:rPr>
              <w:pPrChange w:id="1906" w:author="Tao Huang" w:date="2018-09-04T13:17:00Z">
                <w:pPr>
                  <w:spacing w:after="0" w:line="240" w:lineRule="auto"/>
                  <w:jc w:val="right"/>
                </w:pPr>
              </w:pPrChange>
            </w:pPr>
            <w:ins w:id="1907" w:author="Tao Huang" w:date="2018-09-04T13:14:00Z">
              <w:r w:rsidRPr="001739A3">
                <w:rPr>
                  <w:rFonts w:eastAsia="Times New Roman" w:cs="Times New Roman"/>
                  <w:color w:val="000000"/>
                  <w:sz w:val="22"/>
                  <w:rPrChange w:id="1908" w:author="Tao Huang" w:date="2018-09-04T13:15:00Z">
                    <w:rPr>
                      <w:rFonts w:ascii="Calibri" w:eastAsia="Times New Roman" w:hAnsi="Calibri" w:cs="Calibri"/>
                      <w:color w:val="000000"/>
                      <w:sz w:val="22"/>
                    </w:rPr>
                  </w:rPrChange>
                </w:rPr>
                <w:t>0.6973</w:t>
              </w:r>
            </w:ins>
          </w:p>
        </w:tc>
        <w:tc>
          <w:tcPr>
            <w:tcW w:w="960" w:type="dxa"/>
            <w:tcBorders>
              <w:top w:val="nil"/>
              <w:left w:val="nil"/>
              <w:bottom w:val="nil"/>
              <w:right w:val="nil"/>
            </w:tcBorders>
            <w:shd w:val="clear" w:color="000000" w:fill="FFFF00"/>
            <w:noWrap/>
            <w:vAlign w:val="bottom"/>
            <w:hideMark/>
            <w:tcPrChange w:id="1909" w:author="Tao Huang" w:date="2018-09-04T13:17:00Z">
              <w:tcPr>
                <w:tcW w:w="960" w:type="dxa"/>
                <w:gridSpan w:val="2"/>
                <w:tcBorders>
                  <w:top w:val="nil"/>
                  <w:left w:val="nil"/>
                  <w:bottom w:val="nil"/>
                  <w:right w:val="nil"/>
                </w:tcBorders>
                <w:shd w:val="clear" w:color="000000" w:fill="FFFF00"/>
                <w:noWrap/>
                <w:vAlign w:val="bottom"/>
                <w:hideMark/>
              </w:tcPr>
            </w:tcPrChange>
          </w:tcPr>
          <w:p w14:paraId="21B23C32" w14:textId="77777777" w:rsidR="001739A3" w:rsidRPr="001739A3" w:rsidRDefault="001739A3">
            <w:pPr>
              <w:spacing w:after="0" w:line="240" w:lineRule="auto"/>
              <w:jc w:val="center"/>
              <w:rPr>
                <w:ins w:id="1910" w:author="Tao Huang" w:date="2018-09-04T13:14:00Z"/>
                <w:rFonts w:eastAsia="Times New Roman" w:cs="Times New Roman"/>
                <w:color w:val="000000"/>
                <w:sz w:val="22"/>
                <w:rPrChange w:id="1911" w:author="Tao Huang" w:date="2018-09-04T13:15:00Z">
                  <w:rPr>
                    <w:ins w:id="1912" w:author="Tao Huang" w:date="2018-09-04T13:14:00Z"/>
                    <w:rFonts w:ascii="Calibri" w:eastAsia="Times New Roman" w:hAnsi="Calibri" w:cs="Calibri"/>
                    <w:color w:val="000000"/>
                    <w:sz w:val="22"/>
                  </w:rPr>
                </w:rPrChange>
              </w:rPr>
              <w:pPrChange w:id="1913" w:author="Tao Huang" w:date="2018-09-04T13:17:00Z">
                <w:pPr>
                  <w:spacing w:after="0" w:line="240" w:lineRule="auto"/>
                  <w:jc w:val="right"/>
                </w:pPr>
              </w:pPrChange>
            </w:pPr>
            <w:ins w:id="1914" w:author="Tao Huang" w:date="2018-09-04T13:14:00Z">
              <w:r w:rsidRPr="001739A3">
                <w:rPr>
                  <w:rFonts w:eastAsia="Times New Roman" w:cs="Times New Roman"/>
                  <w:color w:val="000000"/>
                  <w:sz w:val="22"/>
                  <w:rPrChange w:id="1915"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E7E6E6"/>
            <w:noWrap/>
            <w:vAlign w:val="bottom"/>
            <w:hideMark/>
            <w:tcPrChange w:id="1916" w:author="Tao Huang" w:date="2018-09-04T13:17:00Z">
              <w:tcPr>
                <w:tcW w:w="960" w:type="dxa"/>
                <w:gridSpan w:val="2"/>
                <w:tcBorders>
                  <w:top w:val="nil"/>
                  <w:left w:val="nil"/>
                  <w:bottom w:val="nil"/>
                  <w:right w:val="nil"/>
                </w:tcBorders>
                <w:shd w:val="clear" w:color="000000" w:fill="E7E6E6"/>
                <w:noWrap/>
                <w:vAlign w:val="bottom"/>
                <w:hideMark/>
              </w:tcPr>
            </w:tcPrChange>
          </w:tcPr>
          <w:p w14:paraId="4DBC1E28" w14:textId="77777777" w:rsidR="001739A3" w:rsidRPr="001739A3" w:rsidRDefault="001739A3">
            <w:pPr>
              <w:spacing w:after="0" w:line="240" w:lineRule="auto"/>
              <w:jc w:val="center"/>
              <w:rPr>
                <w:ins w:id="1917" w:author="Tao Huang" w:date="2018-09-04T13:14:00Z"/>
                <w:rFonts w:eastAsia="Times New Roman" w:cs="Times New Roman"/>
                <w:color w:val="000000"/>
                <w:sz w:val="22"/>
                <w:rPrChange w:id="1918" w:author="Tao Huang" w:date="2018-09-04T13:15:00Z">
                  <w:rPr>
                    <w:ins w:id="1919" w:author="Tao Huang" w:date="2018-09-04T13:14:00Z"/>
                    <w:rFonts w:ascii="Calibri" w:eastAsia="Times New Roman" w:hAnsi="Calibri" w:cs="Calibri"/>
                    <w:color w:val="000000"/>
                    <w:sz w:val="22"/>
                  </w:rPr>
                </w:rPrChange>
              </w:rPr>
              <w:pPrChange w:id="1920" w:author="Tao Huang" w:date="2018-09-04T13:17:00Z">
                <w:pPr>
                  <w:spacing w:after="0" w:line="240" w:lineRule="auto"/>
                  <w:jc w:val="right"/>
                </w:pPr>
              </w:pPrChange>
            </w:pPr>
            <w:ins w:id="1921" w:author="Tao Huang" w:date="2018-09-04T13:14:00Z">
              <w:r w:rsidRPr="001739A3">
                <w:rPr>
                  <w:rFonts w:eastAsia="Times New Roman" w:cs="Times New Roman"/>
                  <w:color w:val="000000"/>
                  <w:sz w:val="22"/>
                  <w:rPrChange w:id="1922" w:author="Tao Huang" w:date="2018-09-04T13:15:00Z">
                    <w:rPr>
                      <w:rFonts w:ascii="Calibri" w:eastAsia="Times New Roman" w:hAnsi="Calibri" w:cs="Calibri"/>
                      <w:color w:val="000000"/>
                      <w:sz w:val="22"/>
                    </w:rPr>
                  </w:rPrChange>
                </w:rPr>
                <w:t>1.0000</w:t>
              </w:r>
            </w:ins>
          </w:p>
        </w:tc>
        <w:tc>
          <w:tcPr>
            <w:tcW w:w="960" w:type="dxa"/>
            <w:tcBorders>
              <w:top w:val="nil"/>
              <w:left w:val="nil"/>
              <w:bottom w:val="nil"/>
              <w:right w:val="nil"/>
            </w:tcBorders>
            <w:shd w:val="clear" w:color="000000" w:fill="E7E6E6"/>
            <w:noWrap/>
            <w:vAlign w:val="bottom"/>
            <w:hideMark/>
            <w:tcPrChange w:id="1923" w:author="Tao Huang" w:date="2018-09-04T13:17:00Z">
              <w:tcPr>
                <w:tcW w:w="960" w:type="dxa"/>
                <w:gridSpan w:val="2"/>
                <w:tcBorders>
                  <w:top w:val="nil"/>
                  <w:left w:val="nil"/>
                  <w:bottom w:val="nil"/>
                  <w:right w:val="nil"/>
                </w:tcBorders>
                <w:shd w:val="clear" w:color="000000" w:fill="E7E6E6"/>
                <w:noWrap/>
                <w:vAlign w:val="bottom"/>
                <w:hideMark/>
              </w:tcPr>
            </w:tcPrChange>
          </w:tcPr>
          <w:p w14:paraId="44DDD61F" w14:textId="77777777" w:rsidR="001739A3" w:rsidRPr="001739A3" w:rsidRDefault="001739A3">
            <w:pPr>
              <w:spacing w:after="0" w:line="240" w:lineRule="auto"/>
              <w:jc w:val="center"/>
              <w:rPr>
                <w:ins w:id="1924" w:author="Tao Huang" w:date="2018-09-04T13:14:00Z"/>
                <w:rFonts w:eastAsia="Times New Roman" w:cs="Times New Roman"/>
                <w:color w:val="000000"/>
                <w:sz w:val="22"/>
                <w:rPrChange w:id="1925" w:author="Tao Huang" w:date="2018-09-04T13:15:00Z">
                  <w:rPr>
                    <w:ins w:id="1926" w:author="Tao Huang" w:date="2018-09-04T13:14:00Z"/>
                    <w:rFonts w:ascii="Calibri" w:eastAsia="Times New Roman" w:hAnsi="Calibri" w:cs="Calibri"/>
                    <w:color w:val="000000"/>
                    <w:sz w:val="22"/>
                  </w:rPr>
                </w:rPrChange>
              </w:rPr>
              <w:pPrChange w:id="1927" w:author="Tao Huang" w:date="2018-09-04T13:17:00Z">
                <w:pPr>
                  <w:spacing w:after="0" w:line="240" w:lineRule="auto"/>
                  <w:jc w:val="right"/>
                </w:pPr>
              </w:pPrChange>
            </w:pPr>
            <w:ins w:id="1928" w:author="Tao Huang" w:date="2018-09-04T13:14:00Z">
              <w:r w:rsidRPr="001739A3">
                <w:rPr>
                  <w:rFonts w:eastAsia="Times New Roman" w:cs="Times New Roman"/>
                  <w:color w:val="000000"/>
                  <w:sz w:val="22"/>
                  <w:rPrChange w:id="1929"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FFFF00"/>
            <w:noWrap/>
            <w:vAlign w:val="bottom"/>
            <w:hideMark/>
            <w:tcPrChange w:id="1930" w:author="Tao Huang" w:date="2018-09-04T13:17:00Z">
              <w:tcPr>
                <w:tcW w:w="960" w:type="dxa"/>
                <w:gridSpan w:val="2"/>
                <w:tcBorders>
                  <w:top w:val="nil"/>
                  <w:left w:val="nil"/>
                  <w:bottom w:val="nil"/>
                  <w:right w:val="nil"/>
                </w:tcBorders>
                <w:shd w:val="clear" w:color="000000" w:fill="FFFF00"/>
                <w:noWrap/>
                <w:vAlign w:val="bottom"/>
                <w:hideMark/>
              </w:tcPr>
            </w:tcPrChange>
          </w:tcPr>
          <w:p w14:paraId="0D6C4B31" w14:textId="77777777" w:rsidR="001739A3" w:rsidRPr="001739A3" w:rsidRDefault="001739A3">
            <w:pPr>
              <w:spacing w:after="0" w:line="240" w:lineRule="auto"/>
              <w:jc w:val="center"/>
              <w:rPr>
                <w:ins w:id="1931" w:author="Tao Huang" w:date="2018-09-04T13:14:00Z"/>
                <w:rFonts w:eastAsia="Times New Roman" w:cs="Times New Roman"/>
                <w:color w:val="000000"/>
                <w:sz w:val="22"/>
                <w:rPrChange w:id="1932" w:author="Tao Huang" w:date="2018-09-04T13:15:00Z">
                  <w:rPr>
                    <w:ins w:id="1933" w:author="Tao Huang" w:date="2018-09-04T13:14:00Z"/>
                    <w:rFonts w:ascii="Calibri" w:eastAsia="Times New Roman" w:hAnsi="Calibri" w:cs="Calibri"/>
                    <w:color w:val="000000"/>
                    <w:sz w:val="22"/>
                  </w:rPr>
                </w:rPrChange>
              </w:rPr>
              <w:pPrChange w:id="1934" w:author="Tao Huang" w:date="2018-09-04T13:17:00Z">
                <w:pPr>
                  <w:spacing w:after="0" w:line="240" w:lineRule="auto"/>
                  <w:jc w:val="right"/>
                </w:pPr>
              </w:pPrChange>
            </w:pPr>
            <w:ins w:id="1935" w:author="Tao Huang" w:date="2018-09-04T13:14:00Z">
              <w:r w:rsidRPr="001739A3">
                <w:rPr>
                  <w:rFonts w:eastAsia="Times New Roman" w:cs="Times New Roman"/>
                  <w:color w:val="000000"/>
                  <w:sz w:val="22"/>
                  <w:rPrChange w:id="1936" w:author="Tao Huang" w:date="2018-09-04T13:15:00Z">
                    <w:rPr>
                      <w:rFonts w:ascii="Calibri" w:eastAsia="Times New Roman" w:hAnsi="Calibri" w:cs="Calibri"/>
                      <w:color w:val="000000"/>
                      <w:sz w:val="22"/>
                    </w:rPr>
                  </w:rPrChange>
                </w:rPr>
                <w:t>5,507</w:t>
              </w:r>
            </w:ins>
          </w:p>
        </w:tc>
        <w:tc>
          <w:tcPr>
            <w:tcW w:w="960" w:type="dxa"/>
            <w:tcBorders>
              <w:top w:val="nil"/>
              <w:left w:val="nil"/>
              <w:bottom w:val="nil"/>
              <w:right w:val="nil"/>
            </w:tcBorders>
            <w:shd w:val="clear" w:color="000000" w:fill="FFFF00"/>
            <w:noWrap/>
            <w:vAlign w:val="bottom"/>
            <w:hideMark/>
            <w:tcPrChange w:id="1937" w:author="Tao Huang" w:date="2018-09-04T13:17:00Z">
              <w:tcPr>
                <w:tcW w:w="960" w:type="dxa"/>
                <w:gridSpan w:val="2"/>
                <w:tcBorders>
                  <w:top w:val="nil"/>
                  <w:left w:val="nil"/>
                  <w:bottom w:val="nil"/>
                  <w:right w:val="nil"/>
                </w:tcBorders>
                <w:shd w:val="clear" w:color="000000" w:fill="FFFF00"/>
                <w:noWrap/>
                <w:vAlign w:val="bottom"/>
                <w:hideMark/>
              </w:tcPr>
            </w:tcPrChange>
          </w:tcPr>
          <w:p w14:paraId="0E8D47CF" w14:textId="77777777" w:rsidR="001739A3" w:rsidRPr="001739A3" w:rsidRDefault="001739A3">
            <w:pPr>
              <w:spacing w:after="0" w:line="240" w:lineRule="auto"/>
              <w:jc w:val="center"/>
              <w:rPr>
                <w:ins w:id="1938" w:author="Tao Huang" w:date="2018-09-04T13:14:00Z"/>
                <w:rFonts w:eastAsia="Times New Roman" w:cs="Times New Roman"/>
                <w:color w:val="000000"/>
                <w:sz w:val="22"/>
                <w:rPrChange w:id="1939" w:author="Tao Huang" w:date="2018-09-04T13:15:00Z">
                  <w:rPr>
                    <w:ins w:id="1940" w:author="Tao Huang" w:date="2018-09-04T13:14:00Z"/>
                    <w:rFonts w:ascii="Calibri" w:eastAsia="Times New Roman" w:hAnsi="Calibri" w:cs="Calibri"/>
                    <w:color w:val="000000"/>
                    <w:sz w:val="22"/>
                  </w:rPr>
                </w:rPrChange>
              </w:rPr>
              <w:pPrChange w:id="1941" w:author="Tao Huang" w:date="2018-09-04T13:17:00Z">
                <w:pPr>
                  <w:spacing w:after="0" w:line="240" w:lineRule="auto"/>
                  <w:jc w:val="right"/>
                </w:pPr>
              </w:pPrChange>
            </w:pPr>
            <w:ins w:id="1942" w:author="Tao Huang" w:date="2018-09-04T13:14:00Z">
              <w:r w:rsidRPr="001739A3">
                <w:rPr>
                  <w:rFonts w:eastAsia="Times New Roman" w:cs="Times New Roman"/>
                  <w:color w:val="000000"/>
                  <w:sz w:val="22"/>
                  <w:rPrChange w:id="1943" w:author="Tao Huang" w:date="2018-09-04T13:15:00Z">
                    <w:rPr>
                      <w:rFonts w:ascii="Calibri" w:eastAsia="Times New Roman" w:hAnsi="Calibri" w:cs="Calibri"/>
                      <w:color w:val="000000"/>
                      <w:sz w:val="22"/>
                    </w:rPr>
                  </w:rPrChange>
                </w:rPr>
                <w:t>2</w:t>
              </w:r>
            </w:ins>
          </w:p>
        </w:tc>
      </w:tr>
      <w:tr w:rsidR="001739A3" w:rsidRPr="001739A3" w14:paraId="3CCC6E52" w14:textId="77777777" w:rsidTr="008B5617">
        <w:tblPrEx>
          <w:tblW w:w="12080" w:type="dxa"/>
          <w:jc w:val="center"/>
          <w:tblPrExChange w:id="1944" w:author="Tao Huang" w:date="2018-09-04T13:17:00Z">
            <w:tblPrEx>
              <w:tblW w:w="12080" w:type="dxa"/>
              <w:jc w:val="center"/>
            </w:tblPrEx>
          </w:tblPrExChange>
        </w:tblPrEx>
        <w:trPr>
          <w:trHeight w:val="57"/>
          <w:jc w:val="center"/>
          <w:ins w:id="1945" w:author="Tao Huang" w:date="2018-09-04T13:14:00Z"/>
          <w:trPrChange w:id="1946"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1947" w:author="Tao Huang" w:date="2018-09-04T13:17:00Z">
              <w:tcPr>
                <w:tcW w:w="2480" w:type="dxa"/>
                <w:tcBorders>
                  <w:top w:val="nil"/>
                  <w:left w:val="nil"/>
                  <w:bottom w:val="nil"/>
                  <w:right w:val="nil"/>
                </w:tcBorders>
                <w:shd w:val="clear" w:color="000000" w:fill="FFFF00"/>
                <w:noWrap/>
                <w:vAlign w:val="bottom"/>
                <w:hideMark/>
              </w:tcPr>
            </w:tcPrChange>
          </w:tcPr>
          <w:p w14:paraId="297FA33B" w14:textId="77777777" w:rsidR="001739A3" w:rsidRPr="001739A3" w:rsidRDefault="001739A3">
            <w:pPr>
              <w:spacing w:after="0" w:line="240" w:lineRule="auto"/>
              <w:rPr>
                <w:ins w:id="1948" w:author="Tao Huang" w:date="2018-09-04T13:14:00Z"/>
                <w:rFonts w:eastAsia="Times New Roman" w:cs="Times New Roman"/>
                <w:color w:val="000000"/>
                <w:sz w:val="22"/>
                <w:rPrChange w:id="1949" w:author="Tao Huang" w:date="2018-09-04T13:15:00Z">
                  <w:rPr>
                    <w:ins w:id="1950" w:author="Tao Huang" w:date="2018-09-04T13:14:00Z"/>
                    <w:rFonts w:ascii="Calibri" w:eastAsia="Times New Roman" w:hAnsi="Calibri" w:cs="Calibri"/>
                    <w:color w:val="000000"/>
                    <w:sz w:val="22"/>
                  </w:rPr>
                </w:rPrChange>
              </w:rPr>
            </w:pPr>
            <w:ins w:id="1951" w:author="Tao Huang" w:date="2018-09-04T13:14:00Z">
              <w:r w:rsidRPr="001739A3">
                <w:rPr>
                  <w:rFonts w:eastAsia="Times New Roman" w:cs="Times New Roman"/>
                  <w:color w:val="000000"/>
                  <w:sz w:val="22"/>
                  <w:rPrChange w:id="1952" w:author="Tao Huang" w:date="2018-09-04T13:15:00Z">
                    <w:rPr>
                      <w:rFonts w:ascii="Calibri" w:eastAsia="Times New Roman" w:hAnsi="Calibri" w:cs="Calibri"/>
                      <w:color w:val="000000"/>
                      <w:sz w:val="22"/>
                    </w:rPr>
                  </w:rPrChange>
                </w:rPr>
                <w:t>ADL-intra</w:t>
              </w:r>
            </w:ins>
          </w:p>
        </w:tc>
        <w:tc>
          <w:tcPr>
            <w:tcW w:w="960" w:type="dxa"/>
            <w:tcBorders>
              <w:top w:val="nil"/>
              <w:left w:val="nil"/>
              <w:bottom w:val="nil"/>
              <w:right w:val="nil"/>
            </w:tcBorders>
            <w:shd w:val="clear" w:color="000000" w:fill="FFFF00"/>
            <w:noWrap/>
            <w:vAlign w:val="bottom"/>
            <w:hideMark/>
            <w:tcPrChange w:id="1953" w:author="Tao Huang" w:date="2018-09-04T13:17:00Z">
              <w:tcPr>
                <w:tcW w:w="960" w:type="dxa"/>
                <w:tcBorders>
                  <w:top w:val="nil"/>
                  <w:left w:val="nil"/>
                  <w:bottom w:val="nil"/>
                  <w:right w:val="nil"/>
                </w:tcBorders>
                <w:shd w:val="clear" w:color="000000" w:fill="FFFF00"/>
                <w:noWrap/>
                <w:vAlign w:val="bottom"/>
                <w:hideMark/>
              </w:tcPr>
            </w:tcPrChange>
          </w:tcPr>
          <w:p w14:paraId="20A5D04C" w14:textId="77777777" w:rsidR="001739A3" w:rsidRPr="001739A3" w:rsidRDefault="001739A3">
            <w:pPr>
              <w:spacing w:after="0" w:line="240" w:lineRule="auto"/>
              <w:jc w:val="center"/>
              <w:rPr>
                <w:ins w:id="1954" w:author="Tao Huang" w:date="2018-09-04T13:14:00Z"/>
                <w:rFonts w:eastAsia="Times New Roman" w:cs="Times New Roman"/>
                <w:color w:val="000000"/>
                <w:sz w:val="22"/>
                <w:rPrChange w:id="1955" w:author="Tao Huang" w:date="2018-09-04T13:15:00Z">
                  <w:rPr>
                    <w:ins w:id="1956" w:author="Tao Huang" w:date="2018-09-04T13:14:00Z"/>
                    <w:rFonts w:ascii="Calibri" w:eastAsia="Times New Roman" w:hAnsi="Calibri" w:cs="Calibri"/>
                    <w:color w:val="000000"/>
                    <w:sz w:val="22"/>
                  </w:rPr>
                </w:rPrChange>
              </w:rPr>
              <w:pPrChange w:id="1957" w:author="Tao Huang" w:date="2018-09-04T13:17:00Z">
                <w:pPr>
                  <w:spacing w:after="0" w:line="240" w:lineRule="auto"/>
                  <w:jc w:val="right"/>
                </w:pPr>
              </w:pPrChange>
            </w:pPr>
            <w:ins w:id="1958" w:author="Tao Huang" w:date="2018-09-04T13:14:00Z">
              <w:r w:rsidRPr="001739A3">
                <w:rPr>
                  <w:rFonts w:eastAsia="Times New Roman" w:cs="Times New Roman"/>
                  <w:color w:val="000000"/>
                  <w:sz w:val="22"/>
                  <w:rPrChange w:id="1959" w:author="Tao Huang" w:date="2018-09-04T13:15:00Z">
                    <w:rPr>
                      <w:rFonts w:ascii="Calibri" w:eastAsia="Times New Roman" w:hAnsi="Calibri" w:cs="Calibri"/>
                      <w:color w:val="000000"/>
                      <w:sz w:val="22"/>
                    </w:rPr>
                  </w:rPrChange>
                </w:rPr>
                <w:t>15.436</w:t>
              </w:r>
            </w:ins>
          </w:p>
        </w:tc>
        <w:tc>
          <w:tcPr>
            <w:tcW w:w="960" w:type="dxa"/>
            <w:tcBorders>
              <w:top w:val="nil"/>
              <w:left w:val="nil"/>
              <w:bottom w:val="nil"/>
              <w:right w:val="nil"/>
            </w:tcBorders>
            <w:shd w:val="clear" w:color="000000" w:fill="FFFF00"/>
            <w:noWrap/>
            <w:vAlign w:val="bottom"/>
            <w:hideMark/>
            <w:tcPrChange w:id="1960" w:author="Tao Huang" w:date="2018-09-04T13:17:00Z">
              <w:tcPr>
                <w:tcW w:w="960" w:type="dxa"/>
                <w:tcBorders>
                  <w:top w:val="nil"/>
                  <w:left w:val="nil"/>
                  <w:bottom w:val="nil"/>
                  <w:right w:val="nil"/>
                </w:tcBorders>
                <w:shd w:val="clear" w:color="000000" w:fill="FFFF00"/>
                <w:noWrap/>
                <w:vAlign w:val="bottom"/>
                <w:hideMark/>
              </w:tcPr>
            </w:tcPrChange>
          </w:tcPr>
          <w:p w14:paraId="1434C07D" w14:textId="77777777" w:rsidR="001739A3" w:rsidRPr="001739A3" w:rsidRDefault="001739A3">
            <w:pPr>
              <w:spacing w:after="0" w:line="240" w:lineRule="auto"/>
              <w:jc w:val="center"/>
              <w:rPr>
                <w:ins w:id="1961" w:author="Tao Huang" w:date="2018-09-04T13:14:00Z"/>
                <w:rFonts w:eastAsia="Times New Roman" w:cs="Times New Roman"/>
                <w:color w:val="000000"/>
                <w:sz w:val="22"/>
                <w:rPrChange w:id="1962" w:author="Tao Huang" w:date="2018-09-04T13:15:00Z">
                  <w:rPr>
                    <w:ins w:id="1963" w:author="Tao Huang" w:date="2018-09-04T13:14:00Z"/>
                    <w:rFonts w:ascii="Calibri" w:eastAsia="Times New Roman" w:hAnsi="Calibri" w:cs="Calibri"/>
                    <w:color w:val="000000"/>
                    <w:sz w:val="22"/>
                  </w:rPr>
                </w:rPrChange>
              </w:rPr>
              <w:pPrChange w:id="1964" w:author="Tao Huang" w:date="2018-09-04T13:17:00Z">
                <w:pPr>
                  <w:spacing w:after="0" w:line="240" w:lineRule="auto"/>
                  <w:jc w:val="right"/>
                </w:pPr>
              </w:pPrChange>
            </w:pPr>
            <w:ins w:id="1965" w:author="Tao Huang" w:date="2018-09-04T13:14:00Z">
              <w:r w:rsidRPr="001739A3">
                <w:rPr>
                  <w:rFonts w:eastAsia="Times New Roman" w:cs="Times New Roman"/>
                  <w:color w:val="000000"/>
                  <w:sz w:val="22"/>
                  <w:rPrChange w:id="1966"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FFFF00"/>
            <w:noWrap/>
            <w:vAlign w:val="bottom"/>
            <w:hideMark/>
            <w:tcPrChange w:id="1967" w:author="Tao Huang" w:date="2018-09-04T13:17:00Z">
              <w:tcPr>
                <w:tcW w:w="960" w:type="dxa"/>
                <w:gridSpan w:val="2"/>
                <w:tcBorders>
                  <w:top w:val="nil"/>
                  <w:left w:val="nil"/>
                  <w:bottom w:val="nil"/>
                  <w:right w:val="nil"/>
                </w:tcBorders>
                <w:shd w:val="clear" w:color="000000" w:fill="FFFF00"/>
                <w:noWrap/>
                <w:vAlign w:val="bottom"/>
                <w:hideMark/>
              </w:tcPr>
            </w:tcPrChange>
          </w:tcPr>
          <w:p w14:paraId="46C93CD3" w14:textId="77777777" w:rsidR="001739A3" w:rsidRPr="001739A3" w:rsidRDefault="001739A3">
            <w:pPr>
              <w:spacing w:after="0" w:line="240" w:lineRule="auto"/>
              <w:jc w:val="center"/>
              <w:rPr>
                <w:ins w:id="1968" w:author="Tao Huang" w:date="2018-09-04T13:14:00Z"/>
                <w:rFonts w:eastAsia="Times New Roman" w:cs="Times New Roman"/>
                <w:color w:val="000000"/>
                <w:sz w:val="22"/>
                <w:rPrChange w:id="1969" w:author="Tao Huang" w:date="2018-09-04T13:15:00Z">
                  <w:rPr>
                    <w:ins w:id="1970" w:author="Tao Huang" w:date="2018-09-04T13:14:00Z"/>
                    <w:rFonts w:ascii="Calibri" w:eastAsia="Times New Roman" w:hAnsi="Calibri" w:cs="Calibri"/>
                    <w:color w:val="000000"/>
                    <w:sz w:val="22"/>
                  </w:rPr>
                </w:rPrChange>
              </w:rPr>
              <w:pPrChange w:id="1971" w:author="Tao Huang" w:date="2018-09-04T13:17:00Z">
                <w:pPr>
                  <w:spacing w:after="0" w:line="240" w:lineRule="auto"/>
                  <w:jc w:val="right"/>
                </w:pPr>
              </w:pPrChange>
            </w:pPr>
            <w:ins w:id="1972" w:author="Tao Huang" w:date="2018-09-04T13:14:00Z">
              <w:r w:rsidRPr="001739A3">
                <w:rPr>
                  <w:rFonts w:eastAsia="Times New Roman" w:cs="Times New Roman"/>
                  <w:color w:val="000000"/>
                  <w:sz w:val="22"/>
                  <w:rPrChange w:id="1973" w:author="Tao Huang" w:date="2018-09-04T13:15:00Z">
                    <w:rPr>
                      <w:rFonts w:ascii="Calibri" w:eastAsia="Times New Roman" w:hAnsi="Calibri" w:cs="Calibri"/>
                      <w:color w:val="000000"/>
                      <w:sz w:val="22"/>
                    </w:rPr>
                  </w:rPrChange>
                </w:rPr>
                <w:t>40.51%</w:t>
              </w:r>
            </w:ins>
          </w:p>
        </w:tc>
        <w:tc>
          <w:tcPr>
            <w:tcW w:w="960" w:type="dxa"/>
            <w:tcBorders>
              <w:top w:val="nil"/>
              <w:left w:val="nil"/>
              <w:bottom w:val="nil"/>
              <w:right w:val="nil"/>
            </w:tcBorders>
            <w:shd w:val="clear" w:color="000000" w:fill="FFFF00"/>
            <w:noWrap/>
            <w:vAlign w:val="bottom"/>
            <w:hideMark/>
            <w:tcPrChange w:id="1974" w:author="Tao Huang" w:date="2018-09-04T13:17:00Z">
              <w:tcPr>
                <w:tcW w:w="960" w:type="dxa"/>
                <w:gridSpan w:val="2"/>
                <w:tcBorders>
                  <w:top w:val="nil"/>
                  <w:left w:val="nil"/>
                  <w:bottom w:val="nil"/>
                  <w:right w:val="nil"/>
                </w:tcBorders>
                <w:shd w:val="clear" w:color="000000" w:fill="FFFF00"/>
                <w:noWrap/>
                <w:vAlign w:val="bottom"/>
                <w:hideMark/>
              </w:tcPr>
            </w:tcPrChange>
          </w:tcPr>
          <w:p w14:paraId="312F3415" w14:textId="77777777" w:rsidR="001739A3" w:rsidRPr="001739A3" w:rsidRDefault="001739A3">
            <w:pPr>
              <w:spacing w:after="0" w:line="240" w:lineRule="auto"/>
              <w:jc w:val="center"/>
              <w:rPr>
                <w:ins w:id="1975" w:author="Tao Huang" w:date="2018-09-04T13:14:00Z"/>
                <w:rFonts w:eastAsia="Times New Roman" w:cs="Times New Roman"/>
                <w:color w:val="000000"/>
                <w:sz w:val="22"/>
                <w:rPrChange w:id="1976" w:author="Tao Huang" w:date="2018-09-04T13:15:00Z">
                  <w:rPr>
                    <w:ins w:id="1977" w:author="Tao Huang" w:date="2018-09-04T13:14:00Z"/>
                    <w:rFonts w:ascii="Calibri" w:eastAsia="Times New Roman" w:hAnsi="Calibri" w:cs="Calibri"/>
                    <w:color w:val="000000"/>
                    <w:sz w:val="22"/>
                  </w:rPr>
                </w:rPrChange>
              </w:rPr>
              <w:pPrChange w:id="1978" w:author="Tao Huang" w:date="2018-09-04T13:17:00Z">
                <w:pPr>
                  <w:spacing w:after="0" w:line="240" w:lineRule="auto"/>
                  <w:jc w:val="right"/>
                </w:pPr>
              </w:pPrChange>
            </w:pPr>
            <w:ins w:id="1979" w:author="Tao Huang" w:date="2018-09-04T13:14:00Z">
              <w:r w:rsidRPr="001739A3">
                <w:rPr>
                  <w:rFonts w:eastAsia="Times New Roman" w:cs="Times New Roman"/>
                  <w:color w:val="000000"/>
                  <w:sz w:val="22"/>
                  <w:rPrChange w:id="1980"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FFFF00"/>
            <w:noWrap/>
            <w:vAlign w:val="bottom"/>
            <w:hideMark/>
            <w:tcPrChange w:id="1981" w:author="Tao Huang" w:date="2018-09-04T13:17:00Z">
              <w:tcPr>
                <w:tcW w:w="960" w:type="dxa"/>
                <w:gridSpan w:val="2"/>
                <w:tcBorders>
                  <w:top w:val="nil"/>
                  <w:left w:val="nil"/>
                  <w:bottom w:val="nil"/>
                  <w:right w:val="nil"/>
                </w:tcBorders>
                <w:shd w:val="clear" w:color="000000" w:fill="FFFF00"/>
                <w:noWrap/>
                <w:vAlign w:val="bottom"/>
                <w:hideMark/>
              </w:tcPr>
            </w:tcPrChange>
          </w:tcPr>
          <w:p w14:paraId="7AEDE3C4" w14:textId="77777777" w:rsidR="001739A3" w:rsidRPr="001739A3" w:rsidRDefault="001739A3">
            <w:pPr>
              <w:spacing w:after="0" w:line="240" w:lineRule="auto"/>
              <w:jc w:val="center"/>
              <w:rPr>
                <w:ins w:id="1982" w:author="Tao Huang" w:date="2018-09-04T13:14:00Z"/>
                <w:rFonts w:eastAsia="Times New Roman" w:cs="Times New Roman"/>
                <w:color w:val="000000"/>
                <w:sz w:val="22"/>
                <w:rPrChange w:id="1983" w:author="Tao Huang" w:date="2018-09-04T13:15:00Z">
                  <w:rPr>
                    <w:ins w:id="1984" w:author="Tao Huang" w:date="2018-09-04T13:14:00Z"/>
                    <w:rFonts w:ascii="Calibri" w:eastAsia="Times New Roman" w:hAnsi="Calibri" w:cs="Calibri"/>
                    <w:color w:val="000000"/>
                    <w:sz w:val="22"/>
                  </w:rPr>
                </w:rPrChange>
              </w:rPr>
              <w:pPrChange w:id="1985" w:author="Tao Huang" w:date="2018-09-04T13:17:00Z">
                <w:pPr>
                  <w:spacing w:after="0" w:line="240" w:lineRule="auto"/>
                  <w:jc w:val="right"/>
                </w:pPr>
              </w:pPrChange>
            </w:pPr>
            <w:ins w:id="1986" w:author="Tao Huang" w:date="2018-09-04T13:14:00Z">
              <w:r w:rsidRPr="001739A3">
                <w:rPr>
                  <w:rFonts w:eastAsia="Times New Roman" w:cs="Times New Roman"/>
                  <w:color w:val="000000"/>
                  <w:sz w:val="22"/>
                  <w:rPrChange w:id="1987" w:author="Tao Huang" w:date="2018-09-04T13:15:00Z">
                    <w:rPr>
                      <w:rFonts w:ascii="Calibri" w:eastAsia="Times New Roman" w:hAnsi="Calibri" w:cs="Calibri"/>
                      <w:color w:val="000000"/>
                      <w:sz w:val="22"/>
                    </w:rPr>
                  </w:rPrChange>
                </w:rPr>
                <w:t>0.6952</w:t>
              </w:r>
            </w:ins>
          </w:p>
        </w:tc>
        <w:tc>
          <w:tcPr>
            <w:tcW w:w="960" w:type="dxa"/>
            <w:tcBorders>
              <w:top w:val="nil"/>
              <w:left w:val="nil"/>
              <w:bottom w:val="nil"/>
              <w:right w:val="nil"/>
            </w:tcBorders>
            <w:shd w:val="clear" w:color="000000" w:fill="FFFF00"/>
            <w:noWrap/>
            <w:vAlign w:val="bottom"/>
            <w:hideMark/>
            <w:tcPrChange w:id="1988" w:author="Tao Huang" w:date="2018-09-04T13:17:00Z">
              <w:tcPr>
                <w:tcW w:w="960" w:type="dxa"/>
                <w:gridSpan w:val="2"/>
                <w:tcBorders>
                  <w:top w:val="nil"/>
                  <w:left w:val="nil"/>
                  <w:bottom w:val="nil"/>
                  <w:right w:val="nil"/>
                </w:tcBorders>
                <w:shd w:val="clear" w:color="000000" w:fill="FFFF00"/>
                <w:noWrap/>
                <w:vAlign w:val="bottom"/>
                <w:hideMark/>
              </w:tcPr>
            </w:tcPrChange>
          </w:tcPr>
          <w:p w14:paraId="1347C3C0" w14:textId="77777777" w:rsidR="001739A3" w:rsidRPr="001739A3" w:rsidRDefault="001739A3">
            <w:pPr>
              <w:spacing w:after="0" w:line="240" w:lineRule="auto"/>
              <w:jc w:val="center"/>
              <w:rPr>
                <w:ins w:id="1989" w:author="Tao Huang" w:date="2018-09-04T13:14:00Z"/>
                <w:rFonts w:eastAsia="Times New Roman" w:cs="Times New Roman"/>
                <w:color w:val="000000"/>
                <w:sz w:val="22"/>
                <w:rPrChange w:id="1990" w:author="Tao Huang" w:date="2018-09-04T13:15:00Z">
                  <w:rPr>
                    <w:ins w:id="1991" w:author="Tao Huang" w:date="2018-09-04T13:14:00Z"/>
                    <w:rFonts w:ascii="Calibri" w:eastAsia="Times New Roman" w:hAnsi="Calibri" w:cs="Calibri"/>
                    <w:color w:val="000000"/>
                    <w:sz w:val="22"/>
                  </w:rPr>
                </w:rPrChange>
              </w:rPr>
              <w:pPrChange w:id="1992" w:author="Tao Huang" w:date="2018-09-04T13:17:00Z">
                <w:pPr>
                  <w:spacing w:after="0" w:line="240" w:lineRule="auto"/>
                  <w:jc w:val="right"/>
                </w:pPr>
              </w:pPrChange>
            </w:pPr>
            <w:ins w:id="1993" w:author="Tao Huang" w:date="2018-09-04T13:14:00Z">
              <w:r w:rsidRPr="001739A3">
                <w:rPr>
                  <w:rFonts w:eastAsia="Times New Roman" w:cs="Times New Roman"/>
                  <w:color w:val="000000"/>
                  <w:sz w:val="22"/>
                  <w:rPrChange w:id="1994"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E7E6E6"/>
            <w:noWrap/>
            <w:vAlign w:val="bottom"/>
            <w:hideMark/>
            <w:tcPrChange w:id="1995" w:author="Tao Huang" w:date="2018-09-04T13:17:00Z">
              <w:tcPr>
                <w:tcW w:w="960" w:type="dxa"/>
                <w:gridSpan w:val="2"/>
                <w:tcBorders>
                  <w:top w:val="nil"/>
                  <w:left w:val="nil"/>
                  <w:bottom w:val="nil"/>
                  <w:right w:val="nil"/>
                </w:tcBorders>
                <w:shd w:val="clear" w:color="000000" w:fill="E7E6E6"/>
                <w:noWrap/>
                <w:vAlign w:val="bottom"/>
                <w:hideMark/>
              </w:tcPr>
            </w:tcPrChange>
          </w:tcPr>
          <w:p w14:paraId="432D65CE" w14:textId="77777777" w:rsidR="001739A3" w:rsidRPr="001739A3" w:rsidRDefault="001739A3">
            <w:pPr>
              <w:spacing w:after="0" w:line="240" w:lineRule="auto"/>
              <w:jc w:val="center"/>
              <w:rPr>
                <w:ins w:id="1996" w:author="Tao Huang" w:date="2018-09-04T13:14:00Z"/>
                <w:rFonts w:eastAsia="Times New Roman" w:cs="Times New Roman"/>
                <w:color w:val="000000"/>
                <w:sz w:val="22"/>
                <w:rPrChange w:id="1997" w:author="Tao Huang" w:date="2018-09-04T13:15:00Z">
                  <w:rPr>
                    <w:ins w:id="1998" w:author="Tao Huang" w:date="2018-09-04T13:14:00Z"/>
                    <w:rFonts w:ascii="Calibri" w:eastAsia="Times New Roman" w:hAnsi="Calibri" w:cs="Calibri"/>
                    <w:color w:val="000000"/>
                    <w:sz w:val="22"/>
                  </w:rPr>
                </w:rPrChange>
              </w:rPr>
              <w:pPrChange w:id="1999" w:author="Tao Huang" w:date="2018-09-04T13:17:00Z">
                <w:pPr>
                  <w:spacing w:after="0" w:line="240" w:lineRule="auto"/>
                  <w:jc w:val="right"/>
                </w:pPr>
              </w:pPrChange>
            </w:pPr>
            <w:ins w:id="2000" w:author="Tao Huang" w:date="2018-09-04T13:14:00Z">
              <w:r w:rsidRPr="001739A3">
                <w:rPr>
                  <w:rFonts w:eastAsia="Times New Roman" w:cs="Times New Roman"/>
                  <w:color w:val="000000"/>
                  <w:sz w:val="22"/>
                  <w:rPrChange w:id="2001" w:author="Tao Huang" w:date="2018-09-04T13:15:00Z">
                    <w:rPr>
                      <w:rFonts w:ascii="Calibri" w:eastAsia="Times New Roman" w:hAnsi="Calibri" w:cs="Calibri"/>
                      <w:color w:val="000000"/>
                      <w:sz w:val="22"/>
                    </w:rPr>
                  </w:rPrChange>
                </w:rPr>
                <w:t>0.9941</w:t>
              </w:r>
            </w:ins>
          </w:p>
        </w:tc>
        <w:tc>
          <w:tcPr>
            <w:tcW w:w="960" w:type="dxa"/>
            <w:tcBorders>
              <w:top w:val="nil"/>
              <w:left w:val="nil"/>
              <w:bottom w:val="nil"/>
              <w:right w:val="nil"/>
            </w:tcBorders>
            <w:shd w:val="clear" w:color="000000" w:fill="E7E6E6"/>
            <w:noWrap/>
            <w:vAlign w:val="bottom"/>
            <w:hideMark/>
            <w:tcPrChange w:id="2002" w:author="Tao Huang" w:date="2018-09-04T13:17:00Z">
              <w:tcPr>
                <w:tcW w:w="960" w:type="dxa"/>
                <w:gridSpan w:val="2"/>
                <w:tcBorders>
                  <w:top w:val="nil"/>
                  <w:left w:val="nil"/>
                  <w:bottom w:val="nil"/>
                  <w:right w:val="nil"/>
                </w:tcBorders>
                <w:shd w:val="clear" w:color="000000" w:fill="E7E6E6"/>
                <w:noWrap/>
                <w:vAlign w:val="bottom"/>
                <w:hideMark/>
              </w:tcPr>
            </w:tcPrChange>
          </w:tcPr>
          <w:p w14:paraId="3FA76D7F" w14:textId="77777777" w:rsidR="001739A3" w:rsidRPr="001739A3" w:rsidRDefault="001739A3">
            <w:pPr>
              <w:spacing w:after="0" w:line="240" w:lineRule="auto"/>
              <w:jc w:val="center"/>
              <w:rPr>
                <w:ins w:id="2003" w:author="Tao Huang" w:date="2018-09-04T13:14:00Z"/>
                <w:rFonts w:eastAsia="Times New Roman" w:cs="Times New Roman"/>
                <w:color w:val="000000"/>
                <w:sz w:val="22"/>
                <w:rPrChange w:id="2004" w:author="Tao Huang" w:date="2018-09-04T13:15:00Z">
                  <w:rPr>
                    <w:ins w:id="2005" w:author="Tao Huang" w:date="2018-09-04T13:14:00Z"/>
                    <w:rFonts w:ascii="Calibri" w:eastAsia="Times New Roman" w:hAnsi="Calibri" w:cs="Calibri"/>
                    <w:color w:val="000000"/>
                    <w:sz w:val="22"/>
                  </w:rPr>
                </w:rPrChange>
              </w:rPr>
              <w:pPrChange w:id="2006" w:author="Tao Huang" w:date="2018-09-04T13:17:00Z">
                <w:pPr>
                  <w:spacing w:after="0" w:line="240" w:lineRule="auto"/>
                  <w:jc w:val="right"/>
                </w:pPr>
              </w:pPrChange>
            </w:pPr>
            <w:ins w:id="2007" w:author="Tao Huang" w:date="2018-09-04T13:14:00Z">
              <w:r w:rsidRPr="001739A3">
                <w:rPr>
                  <w:rFonts w:eastAsia="Times New Roman" w:cs="Times New Roman"/>
                  <w:color w:val="000000"/>
                  <w:sz w:val="22"/>
                  <w:rPrChange w:id="2008"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FFFF00"/>
            <w:noWrap/>
            <w:vAlign w:val="bottom"/>
            <w:hideMark/>
            <w:tcPrChange w:id="2009" w:author="Tao Huang" w:date="2018-09-04T13:17:00Z">
              <w:tcPr>
                <w:tcW w:w="960" w:type="dxa"/>
                <w:gridSpan w:val="2"/>
                <w:tcBorders>
                  <w:top w:val="nil"/>
                  <w:left w:val="nil"/>
                  <w:bottom w:val="nil"/>
                  <w:right w:val="nil"/>
                </w:tcBorders>
                <w:shd w:val="clear" w:color="000000" w:fill="FFFF00"/>
                <w:noWrap/>
                <w:vAlign w:val="bottom"/>
                <w:hideMark/>
              </w:tcPr>
            </w:tcPrChange>
          </w:tcPr>
          <w:p w14:paraId="15207CED" w14:textId="77777777" w:rsidR="001739A3" w:rsidRPr="001739A3" w:rsidRDefault="001739A3">
            <w:pPr>
              <w:spacing w:after="0" w:line="240" w:lineRule="auto"/>
              <w:jc w:val="center"/>
              <w:rPr>
                <w:ins w:id="2010" w:author="Tao Huang" w:date="2018-09-04T13:14:00Z"/>
                <w:rFonts w:eastAsia="Times New Roman" w:cs="Times New Roman"/>
                <w:color w:val="000000"/>
                <w:sz w:val="22"/>
                <w:rPrChange w:id="2011" w:author="Tao Huang" w:date="2018-09-04T13:15:00Z">
                  <w:rPr>
                    <w:ins w:id="2012" w:author="Tao Huang" w:date="2018-09-04T13:14:00Z"/>
                    <w:rFonts w:ascii="Calibri" w:eastAsia="Times New Roman" w:hAnsi="Calibri" w:cs="Calibri"/>
                    <w:color w:val="000000"/>
                    <w:sz w:val="22"/>
                  </w:rPr>
                </w:rPrChange>
              </w:rPr>
              <w:pPrChange w:id="2013" w:author="Tao Huang" w:date="2018-09-04T13:17:00Z">
                <w:pPr>
                  <w:spacing w:after="0" w:line="240" w:lineRule="auto"/>
                  <w:jc w:val="right"/>
                </w:pPr>
              </w:pPrChange>
            </w:pPr>
            <w:ins w:id="2014" w:author="Tao Huang" w:date="2018-09-04T13:14:00Z">
              <w:r w:rsidRPr="001739A3">
                <w:rPr>
                  <w:rFonts w:eastAsia="Times New Roman" w:cs="Times New Roman"/>
                  <w:color w:val="000000"/>
                  <w:sz w:val="22"/>
                  <w:rPrChange w:id="2015" w:author="Tao Huang" w:date="2018-09-04T13:15:00Z">
                    <w:rPr>
                      <w:rFonts w:ascii="Calibri" w:eastAsia="Times New Roman" w:hAnsi="Calibri" w:cs="Calibri"/>
                      <w:color w:val="000000"/>
                      <w:sz w:val="22"/>
                    </w:rPr>
                  </w:rPrChange>
                </w:rPr>
                <w:t>5,778</w:t>
              </w:r>
            </w:ins>
          </w:p>
        </w:tc>
        <w:tc>
          <w:tcPr>
            <w:tcW w:w="960" w:type="dxa"/>
            <w:tcBorders>
              <w:top w:val="nil"/>
              <w:left w:val="nil"/>
              <w:bottom w:val="nil"/>
              <w:right w:val="nil"/>
            </w:tcBorders>
            <w:shd w:val="clear" w:color="000000" w:fill="FFFF00"/>
            <w:noWrap/>
            <w:vAlign w:val="bottom"/>
            <w:hideMark/>
            <w:tcPrChange w:id="2016" w:author="Tao Huang" w:date="2018-09-04T13:17:00Z">
              <w:tcPr>
                <w:tcW w:w="960" w:type="dxa"/>
                <w:gridSpan w:val="2"/>
                <w:tcBorders>
                  <w:top w:val="nil"/>
                  <w:left w:val="nil"/>
                  <w:bottom w:val="nil"/>
                  <w:right w:val="nil"/>
                </w:tcBorders>
                <w:shd w:val="clear" w:color="000000" w:fill="FFFF00"/>
                <w:noWrap/>
                <w:vAlign w:val="bottom"/>
                <w:hideMark/>
              </w:tcPr>
            </w:tcPrChange>
          </w:tcPr>
          <w:p w14:paraId="1A655722" w14:textId="77777777" w:rsidR="001739A3" w:rsidRPr="001739A3" w:rsidRDefault="001739A3">
            <w:pPr>
              <w:spacing w:after="0" w:line="240" w:lineRule="auto"/>
              <w:jc w:val="center"/>
              <w:rPr>
                <w:ins w:id="2017" w:author="Tao Huang" w:date="2018-09-04T13:14:00Z"/>
                <w:rFonts w:eastAsia="Times New Roman" w:cs="Times New Roman"/>
                <w:color w:val="000000"/>
                <w:sz w:val="22"/>
                <w:rPrChange w:id="2018" w:author="Tao Huang" w:date="2018-09-04T13:15:00Z">
                  <w:rPr>
                    <w:ins w:id="2019" w:author="Tao Huang" w:date="2018-09-04T13:14:00Z"/>
                    <w:rFonts w:ascii="Calibri" w:eastAsia="Times New Roman" w:hAnsi="Calibri" w:cs="Calibri"/>
                    <w:color w:val="000000"/>
                    <w:sz w:val="22"/>
                  </w:rPr>
                </w:rPrChange>
              </w:rPr>
              <w:pPrChange w:id="2020" w:author="Tao Huang" w:date="2018-09-04T13:17:00Z">
                <w:pPr>
                  <w:spacing w:after="0" w:line="240" w:lineRule="auto"/>
                  <w:jc w:val="right"/>
                </w:pPr>
              </w:pPrChange>
            </w:pPr>
            <w:ins w:id="2021" w:author="Tao Huang" w:date="2018-09-04T13:14:00Z">
              <w:r w:rsidRPr="001739A3">
                <w:rPr>
                  <w:rFonts w:eastAsia="Times New Roman" w:cs="Times New Roman"/>
                  <w:color w:val="000000"/>
                  <w:sz w:val="22"/>
                  <w:rPrChange w:id="2022" w:author="Tao Huang" w:date="2018-09-04T13:15:00Z">
                    <w:rPr>
                      <w:rFonts w:ascii="Calibri" w:eastAsia="Times New Roman" w:hAnsi="Calibri" w:cs="Calibri"/>
                      <w:color w:val="000000"/>
                      <w:sz w:val="22"/>
                    </w:rPr>
                  </w:rPrChange>
                </w:rPr>
                <w:t>5</w:t>
              </w:r>
            </w:ins>
          </w:p>
        </w:tc>
      </w:tr>
      <w:tr w:rsidR="001739A3" w:rsidRPr="001739A3" w14:paraId="5FB2198F" w14:textId="77777777" w:rsidTr="008B5617">
        <w:tblPrEx>
          <w:tblW w:w="12080" w:type="dxa"/>
          <w:jc w:val="center"/>
          <w:tblPrExChange w:id="2023" w:author="Tao Huang" w:date="2018-09-04T13:17:00Z">
            <w:tblPrEx>
              <w:tblW w:w="12080" w:type="dxa"/>
              <w:jc w:val="center"/>
            </w:tblPrEx>
          </w:tblPrExChange>
        </w:tblPrEx>
        <w:trPr>
          <w:trHeight w:val="57"/>
          <w:jc w:val="center"/>
          <w:ins w:id="2024" w:author="Tao Huang" w:date="2018-09-04T13:14:00Z"/>
          <w:trPrChange w:id="2025"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2026" w:author="Tao Huang" w:date="2018-09-04T13:17:00Z">
              <w:tcPr>
                <w:tcW w:w="2480" w:type="dxa"/>
                <w:tcBorders>
                  <w:top w:val="nil"/>
                  <w:left w:val="nil"/>
                  <w:bottom w:val="nil"/>
                  <w:right w:val="nil"/>
                </w:tcBorders>
                <w:shd w:val="clear" w:color="000000" w:fill="FFFF00"/>
                <w:noWrap/>
                <w:vAlign w:val="bottom"/>
                <w:hideMark/>
              </w:tcPr>
            </w:tcPrChange>
          </w:tcPr>
          <w:p w14:paraId="09B117C2" w14:textId="77777777" w:rsidR="001739A3" w:rsidRPr="001739A3" w:rsidRDefault="001739A3">
            <w:pPr>
              <w:spacing w:after="0" w:line="240" w:lineRule="auto"/>
              <w:rPr>
                <w:ins w:id="2027" w:author="Tao Huang" w:date="2018-09-04T13:14:00Z"/>
                <w:rFonts w:eastAsia="Times New Roman" w:cs="Times New Roman"/>
                <w:color w:val="000000"/>
                <w:sz w:val="22"/>
                <w:rPrChange w:id="2028" w:author="Tao Huang" w:date="2018-09-04T13:15:00Z">
                  <w:rPr>
                    <w:ins w:id="2029" w:author="Tao Huang" w:date="2018-09-04T13:14:00Z"/>
                    <w:rFonts w:ascii="Calibri" w:eastAsia="Times New Roman" w:hAnsi="Calibri" w:cs="Calibri"/>
                    <w:color w:val="000000"/>
                    <w:sz w:val="22"/>
                  </w:rPr>
                </w:rPrChange>
              </w:rPr>
            </w:pPr>
            <w:ins w:id="2030" w:author="Tao Huang" w:date="2018-09-04T13:14:00Z">
              <w:r w:rsidRPr="001739A3">
                <w:rPr>
                  <w:rFonts w:eastAsia="Times New Roman" w:cs="Times New Roman"/>
                  <w:color w:val="000000"/>
                  <w:sz w:val="22"/>
                  <w:rPrChange w:id="2031" w:author="Tao Huang" w:date="2018-09-04T13:15:00Z">
                    <w:rPr>
                      <w:rFonts w:ascii="Calibri" w:eastAsia="Times New Roman" w:hAnsi="Calibri" w:cs="Calibri"/>
                      <w:color w:val="000000"/>
                      <w:sz w:val="22"/>
                    </w:rPr>
                  </w:rPrChange>
                </w:rPr>
                <w:t>ADL-own-EWC</w:t>
              </w:r>
            </w:ins>
          </w:p>
        </w:tc>
        <w:tc>
          <w:tcPr>
            <w:tcW w:w="960" w:type="dxa"/>
            <w:tcBorders>
              <w:top w:val="nil"/>
              <w:left w:val="nil"/>
              <w:bottom w:val="nil"/>
              <w:right w:val="nil"/>
            </w:tcBorders>
            <w:shd w:val="clear" w:color="000000" w:fill="FFFF00"/>
            <w:noWrap/>
            <w:vAlign w:val="bottom"/>
            <w:hideMark/>
            <w:tcPrChange w:id="2032" w:author="Tao Huang" w:date="2018-09-04T13:17:00Z">
              <w:tcPr>
                <w:tcW w:w="960" w:type="dxa"/>
                <w:tcBorders>
                  <w:top w:val="nil"/>
                  <w:left w:val="nil"/>
                  <w:bottom w:val="nil"/>
                  <w:right w:val="nil"/>
                </w:tcBorders>
                <w:shd w:val="clear" w:color="000000" w:fill="FFFF00"/>
                <w:noWrap/>
                <w:vAlign w:val="bottom"/>
                <w:hideMark/>
              </w:tcPr>
            </w:tcPrChange>
          </w:tcPr>
          <w:p w14:paraId="69E92A64" w14:textId="77777777" w:rsidR="001739A3" w:rsidRPr="001739A3" w:rsidRDefault="001739A3">
            <w:pPr>
              <w:spacing w:after="0" w:line="240" w:lineRule="auto"/>
              <w:jc w:val="center"/>
              <w:rPr>
                <w:ins w:id="2033" w:author="Tao Huang" w:date="2018-09-04T13:14:00Z"/>
                <w:rFonts w:eastAsia="Times New Roman" w:cs="Times New Roman"/>
                <w:color w:val="000000"/>
                <w:sz w:val="22"/>
                <w:rPrChange w:id="2034" w:author="Tao Huang" w:date="2018-09-04T13:15:00Z">
                  <w:rPr>
                    <w:ins w:id="2035" w:author="Tao Huang" w:date="2018-09-04T13:14:00Z"/>
                    <w:rFonts w:ascii="Calibri" w:eastAsia="Times New Roman" w:hAnsi="Calibri" w:cs="Calibri"/>
                    <w:color w:val="000000"/>
                    <w:sz w:val="22"/>
                  </w:rPr>
                </w:rPrChange>
              </w:rPr>
              <w:pPrChange w:id="2036" w:author="Tao Huang" w:date="2018-09-04T13:17:00Z">
                <w:pPr>
                  <w:spacing w:after="0" w:line="240" w:lineRule="auto"/>
                  <w:jc w:val="right"/>
                </w:pPr>
              </w:pPrChange>
            </w:pPr>
            <w:ins w:id="2037" w:author="Tao Huang" w:date="2018-09-04T13:14:00Z">
              <w:r w:rsidRPr="001739A3">
                <w:rPr>
                  <w:rFonts w:eastAsia="Times New Roman" w:cs="Times New Roman"/>
                  <w:color w:val="000000"/>
                  <w:sz w:val="22"/>
                  <w:rPrChange w:id="2038" w:author="Tao Huang" w:date="2018-09-04T13:15:00Z">
                    <w:rPr>
                      <w:rFonts w:ascii="Calibri" w:eastAsia="Times New Roman" w:hAnsi="Calibri" w:cs="Calibri"/>
                      <w:color w:val="000000"/>
                      <w:sz w:val="22"/>
                    </w:rPr>
                  </w:rPrChange>
                </w:rPr>
                <w:t>15.673</w:t>
              </w:r>
            </w:ins>
          </w:p>
        </w:tc>
        <w:tc>
          <w:tcPr>
            <w:tcW w:w="960" w:type="dxa"/>
            <w:tcBorders>
              <w:top w:val="nil"/>
              <w:left w:val="nil"/>
              <w:bottom w:val="nil"/>
              <w:right w:val="nil"/>
            </w:tcBorders>
            <w:shd w:val="clear" w:color="000000" w:fill="FFFF00"/>
            <w:noWrap/>
            <w:vAlign w:val="bottom"/>
            <w:hideMark/>
            <w:tcPrChange w:id="2039" w:author="Tao Huang" w:date="2018-09-04T13:17:00Z">
              <w:tcPr>
                <w:tcW w:w="960" w:type="dxa"/>
                <w:tcBorders>
                  <w:top w:val="nil"/>
                  <w:left w:val="nil"/>
                  <w:bottom w:val="nil"/>
                  <w:right w:val="nil"/>
                </w:tcBorders>
                <w:shd w:val="clear" w:color="000000" w:fill="FFFF00"/>
                <w:noWrap/>
                <w:vAlign w:val="bottom"/>
                <w:hideMark/>
              </w:tcPr>
            </w:tcPrChange>
          </w:tcPr>
          <w:p w14:paraId="310C3205" w14:textId="77777777" w:rsidR="001739A3" w:rsidRPr="001739A3" w:rsidRDefault="001739A3">
            <w:pPr>
              <w:spacing w:after="0" w:line="240" w:lineRule="auto"/>
              <w:jc w:val="center"/>
              <w:rPr>
                <w:ins w:id="2040" w:author="Tao Huang" w:date="2018-09-04T13:14:00Z"/>
                <w:rFonts w:eastAsia="Times New Roman" w:cs="Times New Roman"/>
                <w:color w:val="000000"/>
                <w:sz w:val="22"/>
                <w:rPrChange w:id="2041" w:author="Tao Huang" w:date="2018-09-04T13:15:00Z">
                  <w:rPr>
                    <w:ins w:id="2042" w:author="Tao Huang" w:date="2018-09-04T13:14:00Z"/>
                    <w:rFonts w:ascii="Calibri" w:eastAsia="Times New Roman" w:hAnsi="Calibri" w:cs="Calibri"/>
                    <w:color w:val="000000"/>
                    <w:sz w:val="22"/>
                  </w:rPr>
                </w:rPrChange>
              </w:rPr>
              <w:pPrChange w:id="2043" w:author="Tao Huang" w:date="2018-09-04T13:17:00Z">
                <w:pPr>
                  <w:spacing w:after="0" w:line="240" w:lineRule="auto"/>
                  <w:jc w:val="right"/>
                </w:pPr>
              </w:pPrChange>
            </w:pPr>
            <w:ins w:id="2044" w:author="Tao Huang" w:date="2018-09-04T13:14:00Z">
              <w:r w:rsidRPr="001739A3">
                <w:rPr>
                  <w:rFonts w:eastAsia="Times New Roman" w:cs="Times New Roman"/>
                  <w:color w:val="000000"/>
                  <w:sz w:val="22"/>
                  <w:rPrChange w:id="2045"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FFFF00"/>
            <w:noWrap/>
            <w:vAlign w:val="bottom"/>
            <w:hideMark/>
            <w:tcPrChange w:id="2046" w:author="Tao Huang" w:date="2018-09-04T13:17:00Z">
              <w:tcPr>
                <w:tcW w:w="960" w:type="dxa"/>
                <w:gridSpan w:val="2"/>
                <w:tcBorders>
                  <w:top w:val="nil"/>
                  <w:left w:val="nil"/>
                  <w:bottom w:val="nil"/>
                  <w:right w:val="nil"/>
                </w:tcBorders>
                <w:shd w:val="clear" w:color="000000" w:fill="FFFF00"/>
                <w:noWrap/>
                <w:vAlign w:val="bottom"/>
                <w:hideMark/>
              </w:tcPr>
            </w:tcPrChange>
          </w:tcPr>
          <w:p w14:paraId="3BE7AEAD" w14:textId="77777777" w:rsidR="001739A3" w:rsidRPr="001739A3" w:rsidRDefault="001739A3">
            <w:pPr>
              <w:spacing w:after="0" w:line="240" w:lineRule="auto"/>
              <w:jc w:val="center"/>
              <w:rPr>
                <w:ins w:id="2047" w:author="Tao Huang" w:date="2018-09-04T13:14:00Z"/>
                <w:rFonts w:eastAsia="Times New Roman" w:cs="Times New Roman"/>
                <w:color w:val="000000"/>
                <w:sz w:val="22"/>
                <w:rPrChange w:id="2048" w:author="Tao Huang" w:date="2018-09-04T13:15:00Z">
                  <w:rPr>
                    <w:ins w:id="2049" w:author="Tao Huang" w:date="2018-09-04T13:14:00Z"/>
                    <w:rFonts w:ascii="Calibri" w:eastAsia="Times New Roman" w:hAnsi="Calibri" w:cs="Calibri"/>
                    <w:color w:val="000000"/>
                    <w:sz w:val="22"/>
                  </w:rPr>
                </w:rPrChange>
              </w:rPr>
              <w:pPrChange w:id="2050" w:author="Tao Huang" w:date="2018-09-04T13:17:00Z">
                <w:pPr>
                  <w:spacing w:after="0" w:line="240" w:lineRule="auto"/>
                  <w:jc w:val="right"/>
                </w:pPr>
              </w:pPrChange>
            </w:pPr>
            <w:ins w:id="2051" w:author="Tao Huang" w:date="2018-09-04T13:14:00Z">
              <w:r w:rsidRPr="001739A3">
                <w:rPr>
                  <w:rFonts w:eastAsia="Times New Roman" w:cs="Times New Roman"/>
                  <w:color w:val="000000"/>
                  <w:sz w:val="22"/>
                  <w:rPrChange w:id="2052" w:author="Tao Huang" w:date="2018-09-04T13:15:00Z">
                    <w:rPr>
                      <w:rFonts w:ascii="Calibri" w:eastAsia="Times New Roman" w:hAnsi="Calibri" w:cs="Calibri"/>
                      <w:color w:val="000000"/>
                      <w:sz w:val="22"/>
                    </w:rPr>
                  </w:rPrChange>
                </w:rPr>
                <w:t>40.69%</w:t>
              </w:r>
            </w:ins>
          </w:p>
        </w:tc>
        <w:tc>
          <w:tcPr>
            <w:tcW w:w="960" w:type="dxa"/>
            <w:tcBorders>
              <w:top w:val="nil"/>
              <w:left w:val="nil"/>
              <w:bottom w:val="nil"/>
              <w:right w:val="nil"/>
            </w:tcBorders>
            <w:shd w:val="clear" w:color="000000" w:fill="FFFF00"/>
            <w:noWrap/>
            <w:vAlign w:val="bottom"/>
            <w:hideMark/>
            <w:tcPrChange w:id="2053" w:author="Tao Huang" w:date="2018-09-04T13:17:00Z">
              <w:tcPr>
                <w:tcW w:w="960" w:type="dxa"/>
                <w:gridSpan w:val="2"/>
                <w:tcBorders>
                  <w:top w:val="nil"/>
                  <w:left w:val="nil"/>
                  <w:bottom w:val="nil"/>
                  <w:right w:val="nil"/>
                </w:tcBorders>
                <w:shd w:val="clear" w:color="000000" w:fill="FFFF00"/>
                <w:noWrap/>
                <w:vAlign w:val="bottom"/>
                <w:hideMark/>
              </w:tcPr>
            </w:tcPrChange>
          </w:tcPr>
          <w:p w14:paraId="4224F9EA" w14:textId="77777777" w:rsidR="001739A3" w:rsidRPr="001739A3" w:rsidRDefault="001739A3">
            <w:pPr>
              <w:spacing w:after="0" w:line="240" w:lineRule="auto"/>
              <w:jc w:val="center"/>
              <w:rPr>
                <w:ins w:id="2054" w:author="Tao Huang" w:date="2018-09-04T13:14:00Z"/>
                <w:rFonts w:eastAsia="Times New Roman" w:cs="Times New Roman"/>
                <w:color w:val="000000"/>
                <w:sz w:val="22"/>
                <w:rPrChange w:id="2055" w:author="Tao Huang" w:date="2018-09-04T13:15:00Z">
                  <w:rPr>
                    <w:ins w:id="2056" w:author="Tao Huang" w:date="2018-09-04T13:14:00Z"/>
                    <w:rFonts w:ascii="Calibri" w:eastAsia="Times New Roman" w:hAnsi="Calibri" w:cs="Calibri"/>
                    <w:color w:val="000000"/>
                    <w:sz w:val="22"/>
                  </w:rPr>
                </w:rPrChange>
              </w:rPr>
              <w:pPrChange w:id="2057" w:author="Tao Huang" w:date="2018-09-04T13:17:00Z">
                <w:pPr>
                  <w:spacing w:after="0" w:line="240" w:lineRule="auto"/>
                  <w:jc w:val="right"/>
                </w:pPr>
              </w:pPrChange>
            </w:pPr>
            <w:ins w:id="2058" w:author="Tao Huang" w:date="2018-09-04T13:14:00Z">
              <w:r w:rsidRPr="001739A3">
                <w:rPr>
                  <w:rFonts w:eastAsia="Times New Roman" w:cs="Times New Roman"/>
                  <w:color w:val="000000"/>
                  <w:sz w:val="22"/>
                  <w:rPrChange w:id="2059"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FFFF00"/>
            <w:noWrap/>
            <w:vAlign w:val="bottom"/>
            <w:hideMark/>
            <w:tcPrChange w:id="2060" w:author="Tao Huang" w:date="2018-09-04T13:17:00Z">
              <w:tcPr>
                <w:tcW w:w="960" w:type="dxa"/>
                <w:gridSpan w:val="2"/>
                <w:tcBorders>
                  <w:top w:val="nil"/>
                  <w:left w:val="nil"/>
                  <w:bottom w:val="nil"/>
                  <w:right w:val="nil"/>
                </w:tcBorders>
                <w:shd w:val="clear" w:color="000000" w:fill="FFFF00"/>
                <w:noWrap/>
                <w:vAlign w:val="bottom"/>
                <w:hideMark/>
              </w:tcPr>
            </w:tcPrChange>
          </w:tcPr>
          <w:p w14:paraId="1F946266" w14:textId="77777777" w:rsidR="001739A3" w:rsidRPr="001739A3" w:rsidRDefault="001739A3">
            <w:pPr>
              <w:spacing w:after="0" w:line="240" w:lineRule="auto"/>
              <w:jc w:val="center"/>
              <w:rPr>
                <w:ins w:id="2061" w:author="Tao Huang" w:date="2018-09-04T13:14:00Z"/>
                <w:rFonts w:eastAsia="Times New Roman" w:cs="Times New Roman"/>
                <w:color w:val="000000"/>
                <w:sz w:val="22"/>
                <w:rPrChange w:id="2062" w:author="Tao Huang" w:date="2018-09-04T13:15:00Z">
                  <w:rPr>
                    <w:ins w:id="2063" w:author="Tao Huang" w:date="2018-09-04T13:14:00Z"/>
                    <w:rFonts w:ascii="Calibri" w:eastAsia="Times New Roman" w:hAnsi="Calibri" w:cs="Calibri"/>
                    <w:color w:val="000000"/>
                    <w:sz w:val="22"/>
                  </w:rPr>
                </w:rPrChange>
              </w:rPr>
              <w:pPrChange w:id="2064" w:author="Tao Huang" w:date="2018-09-04T13:17:00Z">
                <w:pPr>
                  <w:spacing w:after="0" w:line="240" w:lineRule="auto"/>
                  <w:jc w:val="right"/>
                </w:pPr>
              </w:pPrChange>
            </w:pPr>
            <w:ins w:id="2065" w:author="Tao Huang" w:date="2018-09-04T13:14:00Z">
              <w:r w:rsidRPr="001739A3">
                <w:rPr>
                  <w:rFonts w:eastAsia="Times New Roman" w:cs="Times New Roman"/>
                  <w:color w:val="000000"/>
                  <w:sz w:val="22"/>
                  <w:rPrChange w:id="2066" w:author="Tao Huang" w:date="2018-09-04T13:15:00Z">
                    <w:rPr>
                      <w:rFonts w:ascii="Calibri" w:eastAsia="Times New Roman" w:hAnsi="Calibri" w:cs="Calibri"/>
                      <w:color w:val="000000"/>
                      <w:sz w:val="22"/>
                    </w:rPr>
                  </w:rPrChange>
                </w:rPr>
                <w:t>0.6961</w:t>
              </w:r>
            </w:ins>
          </w:p>
        </w:tc>
        <w:tc>
          <w:tcPr>
            <w:tcW w:w="960" w:type="dxa"/>
            <w:tcBorders>
              <w:top w:val="nil"/>
              <w:left w:val="nil"/>
              <w:bottom w:val="nil"/>
              <w:right w:val="nil"/>
            </w:tcBorders>
            <w:shd w:val="clear" w:color="000000" w:fill="FFFF00"/>
            <w:noWrap/>
            <w:vAlign w:val="bottom"/>
            <w:hideMark/>
            <w:tcPrChange w:id="2067" w:author="Tao Huang" w:date="2018-09-04T13:17:00Z">
              <w:tcPr>
                <w:tcW w:w="960" w:type="dxa"/>
                <w:gridSpan w:val="2"/>
                <w:tcBorders>
                  <w:top w:val="nil"/>
                  <w:left w:val="nil"/>
                  <w:bottom w:val="nil"/>
                  <w:right w:val="nil"/>
                </w:tcBorders>
                <w:shd w:val="clear" w:color="000000" w:fill="FFFF00"/>
                <w:noWrap/>
                <w:vAlign w:val="bottom"/>
                <w:hideMark/>
              </w:tcPr>
            </w:tcPrChange>
          </w:tcPr>
          <w:p w14:paraId="1A8F951C" w14:textId="77777777" w:rsidR="001739A3" w:rsidRPr="001739A3" w:rsidRDefault="001739A3">
            <w:pPr>
              <w:spacing w:after="0" w:line="240" w:lineRule="auto"/>
              <w:jc w:val="center"/>
              <w:rPr>
                <w:ins w:id="2068" w:author="Tao Huang" w:date="2018-09-04T13:14:00Z"/>
                <w:rFonts w:eastAsia="Times New Roman" w:cs="Times New Roman"/>
                <w:color w:val="000000"/>
                <w:sz w:val="22"/>
                <w:rPrChange w:id="2069" w:author="Tao Huang" w:date="2018-09-04T13:15:00Z">
                  <w:rPr>
                    <w:ins w:id="2070" w:author="Tao Huang" w:date="2018-09-04T13:14:00Z"/>
                    <w:rFonts w:ascii="Calibri" w:eastAsia="Times New Roman" w:hAnsi="Calibri" w:cs="Calibri"/>
                    <w:color w:val="000000"/>
                    <w:sz w:val="22"/>
                  </w:rPr>
                </w:rPrChange>
              </w:rPr>
              <w:pPrChange w:id="2071" w:author="Tao Huang" w:date="2018-09-04T13:17:00Z">
                <w:pPr>
                  <w:spacing w:after="0" w:line="240" w:lineRule="auto"/>
                  <w:jc w:val="right"/>
                </w:pPr>
              </w:pPrChange>
            </w:pPr>
            <w:ins w:id="2072" w:author="Tao Huang" w:date="2018-09-04T13:14:00Z">
              <w:r w:rsidRPr="001739A3">
                <w:rPr>
                  <w:rFonts w:eastAsia="Times New Roman" w:cs="Times New Roman"/>
                  <w:color w:val="000000"/>
                  <w:sz w:val="22"/>
                  <w:rPrChange w:id="2073"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E7E6E6"/>
            <w:noWrap/>
            <w:vAlign w:val="bottom"/>
            <w:hideMark/>
            <w:tcPrChange w:id="2074" w:author="Tao Huang" w:date="2018-09-04T13:17:00Z">
              <w:tcPr>
                <w:tcW w:w="960" w:type="dxa"/>
                <w:gridSpan w:val="2"/>
                <w:tcBorders>
                  <w:top w:val="nil"/>
                  <w:left w:val="nil"/>
                  <w:bottom w:val="nil"/>
                  <w:right w:val="nil"/>
                </w:tcBorders>
                <w:shd w:val="clear" w:color="000000" w:fill="E7E6E6"/>
                <w:noWrap/>
                <w:vAlign w:val="bottom"/>
                <w:hideMark/>
              </w:tcPr>
            </w:tcPrChange>
          </w:tcPr>
          <w:p w14:paraId="1158138A" w14:textId="77777777" w:rsidR="001739A3" w:rsidRPr="001739A3" w:rsidRDefault="001739A3">
            <w:pPr>
              <w:spacing w:after="0" w:line="240" w:lineRule="auto"/>
              <w:jc w:val="center"/>
              <w:rPr>
                <w:ins w:id="2075" w:author="Tao Huang" w:date="2018-09-04T13:14:00Z"/>
                <w:rFonts w:eastAsia="Times New Roman" w:cs="Times New Roman"/>
                <w:color w:val="000000"/>
                <w:sz w:val="22"/>
                <w:rPrChange w:id="2076" w:author="Tao Huang" w:date="2018-09-04T13:15:00Z">
                  <w:rPr>
                    <w:ins w:id="2077" w:author="Tao Huang" w:date="2018-09-04T13:14:00Z"/>
                    <w:rFonts w:ascii="Calibri" w:eastAsia="Times New Roman" w:hAnsi="Calibri" w:cs="Calibri"/>
                    <w:color w:val="000000"/>
                    <w:sz w:val="22"/>
                  </w:rPr>
                </w:rPrChange>
              </w:rPr>
              <w:pPrChange w:id="2078" w:author="Tao Huang" w:date="2018-09-04T13:17:00Z">
                <w:pPr>
                  <w:spacing w:after="0" w:line="240" w:lineRule="auto"/>
                  <w:jc w:val="right"/>
                </w:pPr>
              </w:pPrChange>
            </w:pPr>
            <w:ins w:id="2079" w:author="Tao Huang" w:date="2018-09-04T13:14:00Z">
              <w:r w:rsidRPr="001739A3">
                <w:rPr>
                  <w:rFonts w:eastAsia="Times New Roman" w:cs="Times New Roman"/>
                  <w:color w:val="000000"/>
                  <w:sz w:val="22"/>
                  <w:rPrChange w:id="2080" w:author="Tao Huang" w:date="2018-09-04T13:15:00Z">
                    <w:rPr>
                      <w:rFonts w:ascii="Calibri" w:eastAsia="Times New Roman" w:hAnsi="Calibri" w:cs="Calibri"/>
                      <w:color w:val="000000"/>
                      <w:sz w:val="22"/>
                    </w:rPr>
                  </w:rPrChange>
                </w:rPr>
                <w:t>0.9958</w:t>
              </w:r>
            </w:ins>
          </w:p>
        </w:tc>
        <w:tc>
          <w:tcPr>
            <w:tcW w:w="960" w:type="dxa"/>
            <w:tcBorders>
              <w:top w:val="nil"/>
              <w:left w:val="nil"/>
              <w:bottom w:val="nil"/>
              <w:right w:val="nil"/>
            </w:tcBorders>
            <w:shd w:val="clear" w:color="000000" w:fill="E7E6E6"/>
            <w:noWrap/>
            <w:vAlign w:val="bottom"/>
            <w:hideMark/>
            <w:tcPrChange w:id="2081" w:author="Tao Huang" w:date="2018-09-04T13:17:00Z">
              <w:tcPr>
                <w:tcW w:w="960" w:type="dxa"/>
                <w:gridSpan w:val="2"/>
                <w:tcBorders>
                  <w:top w:val="nil"/>
                  <w:left w:val="nil"/>
                  <w:bottom w:val="nil"/>
                  <w:right w:val="nil"/>
                </w:tcBorders>
                <w:shd w:val="clear" w:color="000000" w:fill="E7E6E6"/>
                <w:noWrap/>
                <w:vAlign w:val="bottom"/>
                <w:hideMark/>
              </w:tcPr>
            </w:tcPrChange>
          </w:tcPr>
          <w:p w14:paraId="7AF249BB" w14:textId="77777777" w:rsidR="001739A3" w:rsidRPr="001739A3" w:rsidRDefault="001739A3">
            <w:pPr>
              <w:spacing w:after="0" w:line="240" w:lineRule="auto"/>
              <w:jc w:val="center"/>
              <w:rPr>
                <w:ins w:id="2082" w:author="Tao Huang" w:date="2018-09-04T13:14:00Z"/>
                <w:rFonts w:eastAsia="Times New Roman" w:cs="Times New Roman"/>
                <w:color w:val="000000"/>
                <w:sz w:val="22"/>
                <w:rPrChange w:id="2083" w:author="Tao Huang" w:date="2018-09-04T13:15:00Z">
                  <w:rPr>
                    <w:ins w:id="2084" w:author="Tao Huang" w:date="2018-09-04T13:14:00Z"/>
                    <w:rFonts w:ascii="Calibri" w:eastAsia="Times New Roman" w:hAnsi="Calibri" w:cs="Calibri"/>
                    <w:color w:val="000000"/>
                    <w:sz w:val="22"/>
                  </w:rPr>
                </w:rPrChange>
              </w:rPr>
              <w:pPrChange w:id="2085" w:author="Tao Huang" w:date="2018-09-04T13:17:00Z">
                <w:pPr>
                  <w:spacing w:after="0" w:line="240" w:lineRule="auto"/>
                  <w:jc w:val="right"/>
                </w:pPr>
              </w:pPrChange>
            </w:pPr>
            <w:ins w:id="2086" w:author="Tao Huang" w:date="2018-09-04T13:14:00Z">
              <w:r w:rsidRPr="001739A3">
                <w:rPr>
                  <w:rFonts w:eastAsia="Times New Roman" w:cs="Times New Roman"/>
                  <w:color w:val="000000"/>
                  <w:sz w:val="22"/>
                  <w:rPrChange w:id="2087"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FFFF00"/>
            <w:noWrap/>
            <w:vAlign w:val="bottom"/>
            <w:hideMark/>
            <w:tcPrChange w:id="2088" w:author="Tao Huang" w:date="2018-09-04T13:17:00Z">
              <w:tcPr>
                <w:tcW w:w="960" w:type="dxa"/>
                <w:gridSpan w:val="2"/>
                <w:tcBorders>
                  <w:top w:val="nil"/>
                  <w:left w:val="nil"/>
                  <w:bottom w:val="nil"/>
                  <w:right w:val="nil"/>
                </w:tcBorders>
                <w:shd w:val="clear" w:color="000000" w:fill="FFFF00"/>
                <w:noWrap/>
                <w:vAlign w:val="bottom"/>
                <w:hideMark/>
              </w:tcPr>
            </w:tcPrChange>
          </w:tcPr>
          <w:p w14:paraId="3C037868" w14:textId="77777777" w:rsidR="001739A3" w:rsidRPr="001739A3" w:rsidRDefault="001739A3">
            <w:pPr>
              <w:spacing w:after="0" w:line="240" w:lineRule="auto"/>
              <w:jc w:val="center"/>
              <w:rPr>
                <w:ins w:id="2089" w:author="Tao Huang" w:date="2018-09-04T13:14:00Z"/>
                <w:rFonts w:eastAsia="Times New Roman" w:cs="Times New Roman"/>
                <w:color w:val="000000"/>
                <w:sz w:val="22"/>
                <w:rPrChange w:id="2090" w:author="Tao Huang" w:date="2018-09-04T13:15:00Z">
                  <w:rPr>
                    <w:ins w:id="2091" w:author="Tao Huang" w:date="2018-09-04T13:14:00Z"/>
                    <w:rFonts w:ascii="Calibri" w:eastAsia="Times New Roman" w:hAnsi="Calibri" w:cs="Calibri"/>
                    <w:color w:val="000000"/>
                    <w:sz w:val="22"/>
                  </w:rPr>
                </w:rPrChange>
              </w:rPr>
              <w:pPrChange w:id="2092" w:author="Tao Huang" w:date="2018-09-04T13:17:00Z">
                <w:pPr>
                  <w:spacing w:after="0" w:line="240" w:lineRule="auto"/>
                  <w:jc w:val="right"/>
                </w:pPr>
              </w:pPrChange>
            </w:pPr>
            <w:ins w:id="2093" w:author="Tao Huang" w:date="2018-09-04T13:14:00Z">
              <w:r w:rsidRPr="001739A3">
                <w:rPr>
                  <w:rFonts w:eastAsia="Times New Roman" w:cs="Times New Roman"/>
                  <w:color w:val="000000"/>
                  <w:sz w:val="22"/>
                  <w:rPrChange w:id="2094" w:author="Tao Huang" w:date="2018-09-04T13:15:00Z">
                    <w:rPr>
                      <w:rFonts w:ascii="Calibri" w:eastAsia="Times New Roman" w:hAnsi="Calibri" w:cs="Calibri"/>
                      <w:color w:val="000000"/>
                      <w:sz w:val="22"/>
                    </w:rPr>
                  </w:rPrChange>
                </w:rPr>
                <w:t>5,408</w:t>
              </w:r>
            </w:ins>
          </w:p>
        </w:tc>
        <w:tc>
          <w:tcPr>
            <w:tcW w:w="960" w:type="dxa"/>
            <w:tcBorders>
              <w:top w:val="nil"/>
              <w:left w:val="nil"/>
              <w:bottom w:val="nil"/>
              <w:right w:val="nil"/>
            </w:tcBorders>
            <w:shd w:val="clear" w:color="000000" w:fill="FFFF00"/>
            <w:noWrap/>
            <w:vAlign w:val="bottom"/>
            <w:hideMark/>
            <w:tcPrChange w:id="2095" w:author="Tao Huang" w:date="2018-09-04T13:17:00Z">
              <w:tcPr>
                <w:tcW w:w="960" w:type="dxa"/>
                <w:gridSpan w:val="2"/>
                <w:tcBorders>
                  <w:top w:val="nil"/>
                  <w:left w:val="nil"/>
                  <w:bottom w:val="nil"/>
                  <w:right w:val="nil"/>
                </w:tcBorders>
                <w:shd w:val="clear" w:color="000000" w:fill="FFFF00"/>
                <w:noWrap/>
                <w:vAlign w:val="bottom"/>
                <w:hideMark/>
              </w:tcPr>
            </w:tcPrChange>
          </w:tcPr>
          <w:p w14:paraId="6C2EEFCA" w14:textId="77777777" w:rsidR="001739A3" w:rsidRPr="001739A3" w:rsidRDefault="001739A3">
            <w:pPr>
              <w:spacing w:after="0" w:line="240" w:lineRule="auto"/>
              <w:jc w:val="center"/>
              <w:rPr>
                <w:ins w:id="2096" w:author="Tao Huang" w:date="2018-09-04T13:14:00Z"/>
                <w:rFonts w:eastAsia="Times New Roman" w:cs="Times New Roman"/>
                <w:color w:val="000000"/>
                <w:sz w:val="22"/>
                <w:rPrChange w:id="2097" w:author="Tao Huang" w:date="2018-09-04T13:15:00Z">
                  <w:rPr>
                    <w:ins w:id="2098" w:author="Tao Huang" w:date="2018-09-04T13:14:00Z"/>
                    <w:rFonts w:ascii="Calibri" w:eastAsia="Times New Roman" w:hAnsi="Calibri" w:cs="Calibri"/>
                    <w:color w:val="000000"/>
                    <w:sz w:val="22"/>
                  </w:rPr>
                </w:rPrChange>
              </w:rPr>
              <w:pPrChange w:id="2099" w:author="Tao Huang" w:date="2018-09-04T13:17:00Z">
                <w:pPr>
                  <w:spacing w:after="0" w:line="240" w:lineRule="auto"/>
                  <w:jc w:val="right"/>
                </w:pPr>
              </w:pPrChange>
            </w:pPr>
            <w:ins w:id="2100" w:author="Tao Huang" w:date="2018-09-04T13:14:00Z">
              <w:r w:rsidRPr="001739A3">
                <w:rPr>
                  <w:rFonts w:eastAsia="Times New Roman" w:cs="Times New Roman"/>
                  <w:color w:val="000000"/>
                  <w:sz w:val="22"/>
                  <w:rPrChange w:id="2101" w:author="Tao Huang" w:date="2018-09-04T13:15:00Z">
                    <w:rPr>
                      <w:rFonts w:ascii="Calibri" w:eastAsia="Times New Roman" w:hAnsi="Calibri" w:cs="Calibri"/>
                      <w:color w:val="000000"/>
                      <w:sz w:val="22"/>
                    </w:rPr>
                  </w:rPrChange>
                </w:rPr>
                <w:t>1</w:t>
              </w:r>
            </w:ins>
          </w:p>
        </w:tc>
      </w:tr>
      <w:tr w:rsidR="001739A3" w:rsidRPr="001739A3" w14:paraId="0DF0BEBD" w14:textId="77777777" w:rsidTr="008B5617">
        <w:tblPrEx>
          <w:tblW w:w="12080" w:type="dxa"/>
          <w:jc w:val="center"/>
          <w:tblPrExChange w:id="2102" w:author="Tao Huang" w:date="2018-09-04T13:17:00Z">
            <w:tblPrEx>
              <w:tblW w:w="12080" w:type="dxa"/>
              <w:jc w:val="center"/>
            </w:tblPrEx>
          </w:tblPrExChange>
        </w:tblPrEx>
        <w:trPr>
          <w:trHeight w:val="57"/>
          <w:jc w:val="center"/>
          <w:ins w:id="2103" w:author="Tao Huang" w:date="2018-09-04T13:14:00Z"/>
          <w:trPrChange w:id="2104"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2105" w:author="Tao Huang" w:date="2018-09-04T13:17:00Z">
              <w:tcPr>
                <w:tcW w:w="2480" w:type="dxa"/>
                <w:tcBorders>
                  <w:top w:val="nil"/>
                  <w:left w:val="nil"/>
                  <w:bottom w:val="nil"/>
                  <w:right w:val="nil"/>
                </w:tcBorders>
                <w:shd w:val="clear" w:color="000000" w:fill="FFFF00"/>
                <w:noWrap/>
                <w:vAlign w:val="bottom"/>
                <w:hideMark/>
              </w:tcPr>
            </w:tcPrChange>
          </w:tcPr>
          <w:p w14:paraId="4E8B627B" w14:textId="77777777" w:rsidR="001739A3" w:rsidRPr="001739A3" w:rsidRDefault="001739A3">
            <w:pPr>
              <w:spacing w:after="0" w:line="240" w:lineRule="auto"/>
              <w:rPr>
                <w:ins w:id="2106" w:author="Tao Huang" w:date="2018-09-04T13:14:00Z"/>
                <w:rFonts w:eastAsia="Times New Roman" w:cs="Times New Roman"/>
                <w:color w:val="000000"/>
                <w:sz w:val="22"/>
                <w:rPrChange w:id="2107" w:author="Tao Huang" w:date="2018-09-04T13:15:00Z">
                  <w:rPr>
                    <w:ins w:id="2108" w:author="Tao Huang" w:date="2018-09-04T13:14:00Z"/>
                    <w:rFonts w:ascii="Calibri" w:eastAsia="Times New Roman" w:hAnsi="Calibri" w:cs="Calibri"/>
                    <w:color w:val="000000"/>
                    <w:sz w:val="22"/>
                  </w:rPr>
                </w:rPrChange>
              </w:rPr>
            </w:pPr>
            <w:ins w:id="2109" w:author="Tao Huang" w:date="2018-09-04T13:14:00Z">
              <w:r w:rsidRPr="001739A3">
                <w:rPr>
                  <w:rFonts w:eastAsia="Times New Roman" w:cs="Times New Roman"/>
                  <w:color w:val="000000"/>
                  <w:sz w:val="22"/>
                  <w:rPrChange w:id="2110" w:author="Tao Huang" w:date="2018-09-04T13:15:00Z">
                    <w:rPr>
                      <w:rFonts w:ascii="Calibri" w:eastAsia="Times New Roman" w:hAnsi="Calibri" w:cs="Calibri"/>
                      <w:color w:val="000000"/>
                      <w:sz w:val="22"/>
                    </w:rPr>
                  </w:rPrChange>
                </w:rPr>
                <w:t>ADL-own-IC</w:t>
              </w:r>
            </w:ins>
          </w:p>
        </w:tc>
        <w:tc>
          <w:tcPr>
            <w:tcW w:w="960" w:type="dxa"/>
            <w:tcBorders>
              <w:top w:val="nil"/>
              <w:left w:val="nil"/>
              <w:bottom w:val="nil"/>
              <w:right w:val="nil"/>
            </w:tcBorders>
            <w:shd w:val="clear" w:color="000000" w:fill="FFFF00"/>
            <w:noWrap/>
            <w:vAlign w:val="bottom"/>
            <w:hideMark/>
            <w:tcPrChange w:id="2111" w:author="Tao Huang" w:date="2018-09-04T13:17:00Z">
              <w:tcPr>
                <w:tcW w:w="960" w:type="dxa"/>
                <w:tcBorders>
                  <w:top w:val="nil"/>
                  <w:left w:val="nil"/>
                  <w:bottom w:val="nil"/>
                  <w:right w:val="nil"/>
                </w:tcBorders>
                <w:shd w:val="clear" w:color="000000" w:fill="FFFF00"/>
                <w:noWrap/>
                <w:vAlign w:val="bottom"/>
                <w:hideMark/>
              </w:tcPr>
            </w:tcPrChange>
          </w:tcPr>
          <w:p w14:paraId="544DF93A" w14:textId="77777777" w:rsidR="001739A3" w:rsidRPr="001739A3" w:rsidRDefault="001739A3">
            <w:pPr>
              <w:spacing w:after="0" w:line="240" w:lineRule="auto"/>
              <w:jc w:val="center"/>
              <w:rPr>
                <w:ins w:id="2112" w:author="Tao Huang" w:date="2018-09-04T13:14:00Z"/>
                <w:rFonts w:eastAsia="Times New Roman" w:cs="Times New Roman"/>
                <w:color w:val="000000"/>
                <w:sz w:val="22"/>
                <w:rPrChange w:id="2113" w:author="Tao Huang" w:date="2018-09-04T13:15:00Z">
                  <w:rPr>
                    <w:ins w:id="2114" w:author="Tao Huang" w:date="2018-09-04T13:14:00Z"/>
                    <w:rFonts w:ascii="Calibri" w:eastAsia="Times New Roman" w:hAnsi="Calibri" w:cs="Calibri"/>
                    <w:color w:val="000000"/>
                    <w:sz w:val="22"/>
                  </w:rPr>
                </w:rPrChange>
              </w:rPr>
              <w:pPrChange w:id="2115" w:author="Tao Huang" w:date="2018-09-04T13:17:00Z">
                <w:pPr>
                  <w:spacing w:after="0" w:line="240" w:lineRule="auto"/>
                  <w:jc w:val="right"/>
                </w:pPr>
              </w:pPrChange>
            </w:pPr>
            <w:ins w:id="2116" w:author="Tao Huang" w:date="2018-09-04T13:14:00Z">
              <w:r w:rsidRPr="001739A3">
                <w:rPr>
                  <w:rFonts w:eastAsia="Times New Roman" w:cs="Times New Roman"/>
                  <w:color w:val="000000"/>
                  <w:sz w:val="22"/>
                  <w:rPrChange w:id="2117" w:author="Tao Huang" w:date="2018-09-04T13:15:00Z">
                    <w:rPr>
                      <w:rFonts w:ascii="Calibri" w:eastAsia="Times New Roman" w:hAnsi="Calibri" w:cs="Calibri"/>
                      <w:color w:val="000000"/>
                      <w:sz w:val="22"/>
                    </w:rPr>
                  </w:rPrChange>
                </w:rPr>
                <w:t>16.227</w:t>
              </w:r>
            </w:ins>
          </w:p>
        </w:tc>
        <w:tc>
          <w:tcPr>
            <w:tcW w:w="960" w:type="dxa"/>
            <w:tcBorders>
              <w:top w:val="nil"/>
              <w:left w:val="nil"/>
              <w:bottom w:val="nil"/>
              <w:right w:val="nil"/>
            </w:tcBorders>
            <w:shd w:val="clear" w:color="000000" w:fill="FFFF00"/>
            <w:noWrap/>
            <w:vAlign w:val="bottom"/>
            <w:hideMark/>
            <w:tcPrChange w:id="2118" w:author="Tao Huang" w:date="2018-09-04T13:17:00Z">
              <w:tcPr>
                <w:tcW w:w="960" w:type="dxa"/>
                <w:tcBorders>
                  <w:top w:val="nil"/>
                  <w:left w:val="nil"/>
                  <w:bottom w:val="nil"/>
                  <w:right w:val="nil"/>
                </w:tcBorders>
                <w:shd w:val="clear" w:color="000000" w:fill="FFFF00"/>
                <w:noWrap/>
                <w:vAlign w:val="bottom"/>
                <w:hideMark/>
              </w:tcPr>
            </w:tcPrChange>
          </w:tcPr>
          <w:p w14:paraId="4E5EF92A" w14:textId="77777777" w:rsidR="001739A3" w:rsidRPr="001739A3" w:rsidRDefault="001739A3">
            <w:pPr>
              <w:spacing w:after="0" w:line="240" w:lineRule="auto"/>
              <w:jc w:val="center"/>
              <w:rPr>
                <w:ins w:id="2119" w:author="Tao Huang" w:date="2018-09-04T13:14:00Z"/>
                <w:rFonts w:eastAsia="Times New Roman" w:cs="Times New Roman"/>
                <w:color w:val="000000"/>
                <w:sz w:val="22"/>
                <w:rPrChange w:id="2120" w:author="Tao Huang" w:date="2018-09-04T13:15:00Z">
                  <w:rPr>
                    <w:ins w:id="2121" w:author="Tao Huang" w:date="2018-09-04T13:14:00Z"/>
                    <w:rFonts w:ascii="Calibri" w:eastAsia="Times New Roman" w:hAnsi="Calibri" w:cs="Calibri"/>
                    <w:color w:val="000000"/>
                    <w:sz w:val="22"/>
                  </w:rPr>
                </w:rPrChange>
              </w:rPr>
              <w:pPrChange w:id="2122" w:author="Tao Huang" w:date="2018-09-04T13:17:00Z">
                <w:pPr>
                  <w:spacing w:after="0" w:line="240" w:lineRule="auto"/>
                  <w:jc w:val="right"/>
                </w:pPr>
              </w:pPrChange>
            </w:pPr>
            <w:ins w:id="2123" w:author="Tao Huang" w:date="2018-09-04T13:14:00Z">
              <w:r w:rsidRPr="001739A3">
                <w:rPr>
                  <w:rFonts w:eastAsia="Times New Roman" w:cs="Times New Roman"/>
                  <w:color w:val="000000"/>
                  <w:sz w:val="22"/>
                  <w:rPrChange w:id="2124"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FFFF00"/>
            <w:noWrap/>
            <w:vAlign w:val="bottom"/>
            <w:hideMark/>
            <w:tcPrChange w:id="2125" w:author="Tao Huang" w:date="2018-09-04T13:17:00Z">
              <w:tcPr>
                <w:tcW w:w="960" w:type="dxa"/>
                <w:gridSpan w:val="2"/>
                <w:tcBorders>
                  <w:top w:val="nil"/>
                  <w:left w:val="nil"/>
                  <w:bottom w:val="nil"/>
                  <w:right w:val="nil"/>
                </w:tcBorders>
                <w:shd w:val="clear" w:color="000000" w:fill="FFFF00"/>
                <w:noWrap/>
                <w:vAlign w:val="bottom"/>
                <w:hideMark/>
              </w:tcPr>
            </w:tcPrChange>
          </w:tcPr>
          <w:p w14:paraId="2C89AAF5" w14:textId="77777777" w:rsidR="001739A3" w:rsidRPr="001739A3" w:rsidRDefault="001739A3">
            <w:pPr>
              <w:spacing w:after="0" w:line="240" w:lineRule="auto"/>
              <w:jc w:val="center"/>
              <w:rPr>
                <w:ins w:id="2126" w:author="Tao Huang" w:date="2018-09-04T13:14:00Z"/>
                <w:rFonts w:eastAsia="Times New Roman" w:cs="Times New Roman"/>
                <w:color w:val="000000"/>
                <w:sz w:val="22"/>
                <w:rPrChange w:id="2127" w:author="Tao Huang" w:date="2018-09-04T13:15:00Z">
                  <w:rPr>
                    <w:ins w:id="2128" w:author="Tao Huang" w:date="2018-09-04T13:14:00Z"/>
                    <w:rFonts w:ascii="Calibri" w:eastAsia="Times New Roman" w:hAnsi="Calibri" w:cs="Calibri"/>
                    <w:color w:val="000000"/>
                    <w:sz w:val="22"/>
                  </w:rPr>
                </w:rPrChange>
              </w:rPr>
              <w:pPrChange w:id="2129" w:author="Tao Huang" w:date="2018-09-04T13:17:00Z">
                <w:pPr>
                  <w:spacing w:after="0" w:line="240" w:lineRule="auto"/>
                  <w:jc w:val="right"/>
                </w:pPr>
              </w:pPrChange>
            </w:pPr>
            <w:ins w:id="2130" w:author="Tao Huang" w:date="2018-09-04T13:14:00Z">
              <w:r w:rsidRPr="001739A3">
                <w:rPr>
                  <w:rFonts w:eastAsia="Times New Roman" w:cs="Times New Roman"/>
                  <w:color w:val="000000"/>
                  <w:sz w:val="22"/>
                  <w:rPrChange w:id="2131" w:author="Tao Huang" w:date="2018-09-04T13:15:00Z">
                    <w:rPr>
                      <w:rFonts w:ascii="Calibri" w:eastAsia="Times New Roman" w:hAnsi="Calibri" w:cs="Calibri"/>
                      <w:color w:val="000000"/>
                      <w:sz w:val="22"/>
                    </w:rPr>
                  </w:rPrChange>
                </w:rPr>
                <w:t>40.75%</w:t>
              </w:r>
            </w:ins>
          </w:p>
        </w:tc>
        <w:tc>
          <w:tcPr>
            <w:tcW w:w="960" w:type="dxa"/>
            <w:tcBorders>
              <w:top w:val="nil"/>
              <w:left w:val="nil"/>
              <w:bottom w:val="nil"/>
              <w:right w:val="nil"/>
            </w:tcBorders>
            <w:shd w:val="clear" w:color="000000" w:fill="FFFF00"/>
            <w:noWrap/>
            <w:vAlign w:val="bottom"/>
            <w:hideMark/>
            <w:tcPrChange w:id="2132" w:author="Tao Huang" w:date="2018-09-04T13:17:00Z">
              <w:tcPr>
                <w:tcW w:w="960" w:type="dxa"/>
                <w:gridSpan w:val="2"/>
                <w:tcBorders>
                  <w:top w:val="nil"/>
                  <w:left w:val="nil"/>
                  <w:bottom w:val="nil"/>
                  <w:right w:val="nil"/>
                </w:tcBorders>
                <w:shd w:val="clear" w:color="000000" w:fill="FFFF00"/>
                <w:noWrap/>
                <w:vAlign w:val="bottom"/>
                <w:hideMark/>
              </w:tcPr>
            </w:tcPrChange>
          </w:tcPr>
          <w:p w14:paraId="387045A8" w14:textId="77777777" w:rsidR="001739A3" w:rsidRPr="001739A3" w:rsidRDefault="001739A3">
            <w:pPr>
              <w:spacing w:after="0" w:line="240" w:lineRule="auto"/>
              <w:jc w:val="center"/>
              <w:rPr>
                <w:ins w:id="2133" w:author="Tao Huang" w:date="2018-09-04T13:14:00Z"/>
                <w:rFonts w:eastAsia="Times New Roman" w:cs="Times New Roman"/>
                <w:color w:val="000000"/>
                <w:sz w:val="22"/>
                <w:rPrChange w:id="2134" w:author="Tao Huang" w:date="2018-09-04T13:15:00Z">
                  <w:rPr>
                    <w:ins w:id="2135" w:author="Tao Huang" w:date="2018-09-04T13:14:00Z"/>
                    <w:rFonts w:ascii="Calibri" w:eastAsia="Times New Roman" w:hAnsi="Calibri" w:cs="Calibri"/>
                    <w:color w:val="000000"/>
                    <w:sz w:val="22"/>
                  </w:rPr>
                </w:rPrChange>
              </w:rPr>
              <w:pPrChange w:id="2136" w:author="Tao Huang" w:date="2018-09-04T13:17:00Z">
                <w:pPr>
                  <w:spacing w:after="0" w:line="240" w:lineRule="auto"/>
                  <w:jc w:val="right"/>
                </w:pPr>
              </w:pPrChange>
            </w:pPr>
            <w:ins w:id="2137" w:author="Tao Huang" w:date="2018-09-04T13:14:00Z">
              <w:r w:rsidRPr="001739A3">
                <w:rPr>
                  <w:rFonts w:eastAsia="Times New Roman" w:cs="Times New Roman"/>
                  <w:color w:val="000000"/>
                  <w:sz w:val="22"/>
                  <w:rPrChange w:id="2138"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FFFF00"/>
            <w:noWrap/>
            <w:vAlign w:val="bottom"/>
            <w:hideMark/>
            <w:tcPrChange w:id="2139" w:author="Tao Huang" w:date="2018-09-04T13:17:00Z">
              <w:tcPr>
                <w:tcW w:w="960" w:type="dxa"/>
                <w:gridSpan w:val="2"/>
                <w:tcBorders>
                  <w:top w:val="nil"/>
                  <w:left w:val="nil"/>
                  <w:bottom w:val="nil"/>
                  <w:right w:val="nil"/>
                </w:tcBorders>
                <w:shd w:val="clear" w:color="000000" w:fill="FFFF00"/>
                <w:noWrap/>
                <w:vAlign w:val="bottom"/>
                <w:hideMark/>
              </w:tcPr>
            </w:tcPrChange>
          </w:tcPr>
          <w:p w14:paraId="462D10E7" w14:textId="77777777" w:rsidR="001739A3" w:rsidRPr="001739A3" w:rsidRDefault="001739A3">
            <w:pPr>
              <w:spacing w:after="0" w:line="240" w:lineRule="auto"/>
              <w:jc w:val="center"/>
              <w:rPr>
                <w:ins w:id="2140" w:author="Tao Huang" w:date="2018-09-04T13:14:00Z"/>
                <w:rFonts w:eastAsia="Times New Roman" w:cs="Times New Roman"/>
                <w:color w:val="000000"/>
                <w:sz w:val="22"/>
                <w:rPrChange w:id="2141" w:author="Tao Huang" w:date="2018-09-04T13:15:00Z">
                  <w:rPr>
                    <w:ins w:id="2142" w:author="Tao Huang" w:date="2018-09-04T13:14:00Z"/>
                    <w:rFonts w:ascii="Calibri" w:eastAsia="Times New Roman" w:hAnsi="Calibri" w:cs="Calibri"/>
                    <w:color w:val="000000"/>
                    <w:sz w:val="22"/>
                  </w:rPr>
                </w:rPrChange>
              </w:rPr>
              <w:pPrChange w:id="2143" w:author="Tao Huang" w:date="2018-09-04T13:17:00Z">
                <w:pPr>
                  <w:spacing w:after="0" w:line="240" w:lineRule="auto"/>
                  <w:jc w:val="right"/>
                </w:pPr>
              </w:pPrChange>
            </w:pPr>
            <w:ins w:id="2144" w:author="Tao Huang" w:date="2018-09-04T13:14:00Z">
              <w:r w:rsidRPr="001739A3">
                <w:rPr>
                  <w:rFonts w:eastAsia="Times New Roman" w:cs="Times New Roman"/>
                  <w:color w:val="000000"/>
                  <w:sz w:val="22"/>
                  <w:rPrChange w:id="2145" w:author="Tao Huang" w:date="2018-09-04T13:15:00Z">
                    <w:rPr>
                      <w:rFonts w:ascii="Calibri" w:eastAsia="Times New Roman" w:hAnsi="Calibri" w:cs="Calibri"/>
                      <w:color w:val="000000"/>
                      <w:sz w:val="22"/>
                    </w:rPr>
                  </w:rPrChange>
                </w:rPr>
                <w:t>0.6936</w:t>
              </w:r>
            </w:ins>
          </w:p>
        </w:tc>
        <w:tc>
          <w:tcPr>
            <w:tcW w:w="960" w:type="dxa"/>
            <w:tcBorders>
              <w:top w:val="nil"/>
              <w:left w:val="nil"/>
              <w:bottom w:val="nil"/>
              <w:right w:val="nil"/>
            </w:tcBorders>
            <w:shd w:val="clear" w:color="000000" w:fill="FFFF00"/>
            <w:noWrap/>
            <w:vAlign w:val="bottom"/>
            <w:hideMark/>
            <w:tcPrChange w:id="2146" w:author="Tao Huang" w:date="2018-09-04T13:17:00Z">
              <w:tcPr>
                <w:tcW w:w="960" w:type="dxa"/>
                <w:gridSpan w:val="2"/>
                <w:tcBorders>
                  <w:top w:val="nil"/>
                  <w:left w:val="nil"/>
                  <w:bottom w:val="nil"/>
                  <w:right w:val="nil"/>
                </w:tcBorders>
                <w:shd w:val="clear" w:color="000000" w:fill="FFFF00"/>
                <w:noWrap/>
                <w:vAlign w:val="bottom"/>
                <w:hideMark/>
              </w:tcPr>
            </w:tcPrChange>
          </w:tcPr>
          <w:p w14:paraId="49EE43B6" w14:textId="77777777" w:rsidR="001739A3" w:rsidRPr="001739A3" w:rsidRDefault="001739A3">
            <w:pPr>
              <w:spacing w:after="0" w:line="240" w:lineRule="auto"/>
              <w:jc w:val="center"/>
              <w:rPr>
                <w:ins w:id="2147" w:author="Tao Huang" w:date="2018-09-04T13:14:00Z"/>
                <w:rFonts w:eastAsia="Times New Roman" w:cs="Times New Roman"/>
                <w:color w:val="000000"/>
                <w:sz w:val="22"/>
                <w:rPrChange w:id="2148" w:author="Tao Huang" w:date="2018-09-04T13:15:00Z">
                  <w:rPr>
                    <w:ins w:id="2149" w:author="Tao Huang" w:date="2018-09-04T13:14:00Z"/>
                    <w:rFonts w:ascii="Calibri" w:eastAsia="Times New Roman" w:hAnsi="Calibri" w:cs="Calibri"/>
                    <w:color w:val="000000"/>
                    <w:sz w:val="22"/>
                  </w:rPr>
                </w:rPrChange>
              </w:rPr>
              <w:pPrChange w:id="2150" w:author="Tao Huang" w:date="2018-09-04T13:17:00Z">
                <w:pPr>
                  <w:spacing w:after="0" w:line="240" w:lineRule="auto"/>
                  <w:jc w:val="right"/>
                </w:pPr>
              </w:pPrChange>
            </w:pPr>
            <w:ins w:id="2151" w:author="Tao Huang" w:date="2018-09-04T13:14:00Z">
              <w:r w:rsidRPr="001739A3">
                <w:rPr>
                  <w:rFonts w:eastAsia="Times New Roman" w:cs="Times New Roman"/>
                  <w:color w:val="000000"/>
                  <w:sz w:val="22"/>
                  <w:rPrChange w:id="2152"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E7E6E6"/>
            <w:noWrap/>
            <w:vAlign w:val="bottom"/>
            <w:hideMark/>
            <w:tcPrChange w:id="2153" w:author="Tao Huang" w:date="2018-09-04T13:17:00Z">
              <w:tcPr>
                <w:tcW w:w="960" w:type="dxa"/>
                <w:gridSpan w:val="2"/>
                <w:tcBorders>
                  <w:top w:val="nil"/>
                  <w:left w:val="nil"/>
                  <w:bottom w:val="nil"/>
                  <w:right w:val="nil"/>
                </w:tcBorders>
                <w:shd w:val="clear" w:color="000000" w:fill="E7E6E6"/>
                <w:noWrap/>
                <w:vAlign w:val="bottom"/>
                <w:hideMark/>
              </w:tcPr>
            </w:tcPrChange>
          </w:tcPr>
          <w:p w14:paraId="54A87622" w14:textId="77777777" w:rsidR="001739A3" w:rsidRPr="001739A3" w:rsidRDefault="001739A3">
            <w:pPr>
              <w:spacing w:after="0" w:line="240" w:lineRule="auto"/>
              <w:jc w:val="center"/>
              <w:rPr>
                <w:ins w:id="2154" w:author="Tao Huang" w:date="2018-09-04T13:14:00Z"/>
                <w:rFonts w:eastAsia="Times New Roman" w:cs="Times New Roman"/>
                <w:color w:val="000000"/>
                <w:sz w:val="22"/>
                <w:rPrChange w:id="2155" w:author="Tao Huang" w:date="2018-09-04T13:15:00Z">
                  <w:rPr>
                    <w:ins w:id="2156" w:author="Tao Huang" w:date="2018-09-04T13:14:00Z"/>
                    <w:rFonts w:ascii="Calibri" w:eastAsia="Times New Roman" w:hAnsi="Calibri" w:cs="Calibri"/>
                    <w:color w:val="000000"/>
                    <w:sz w:val="22"/>
                  </w:rPr>
                </w:rPrChange>
              </w:rPr>
              <w:pPrChange w:id="2157" w:author="Tao Huang" w:date="2018-09-04T13:17:00Z">
                <w:pPr>
                  <w:spacing w:after="0" w:line="240" w:lineRule="auto"/>
                  <w:jc w:val="right"/>
                </w:pPr>
              </w:pPrChange>
            </w:pPr>
            <w:ins w:id="2158" w:author="Tao Huang" w:date="2018-09-04T13:14:00Z">
              <w:r w:rsidRPr="001739A3">
                <w:rPr>
                  <w:rFonts w:eastAsia="Times New Roman" w:cs="Times New Roman"/>
                  <w:color w:val="000000"/>
                  <w:sz w:val="22"/>
                  <w:rPrChange w:id="2159" w:author="Tao Huang" w:date="2018-09-04T13:15:00Z">
                    <w:rPr>
                      <w:rFonts w:ascii="Calibri" w:eastAsia="Times New Roman" w:hAnsi="Calibri" w:cs="Calibri"/>
                      <w:color w:val="000000"/>
                      <w:sz w:val="22"/>
                    </w:rPr>
                  </w:rPrChange>
                </w:rPr>
                <w:t>0.9990</w:t>
              </w:r>
            </w:ins>
          </w:p>
        </w:tc>
        <w:tc>
          <w:tcPr>
            <w:tcW w:w="960" w:type="dxa"/>
            <w:tcBorders>
              <w:top w:val="nil"/>
              <w:left w:val="nil"/>
              <w:bottom w:val="nil"/>
              <w:right w:val="nil"/>
            </w:tcBorders>
            <w:shd w:val="clear" w:color="000000" w:fill="E7E6E6"/>
            <w:noWrap/>
            <w:vAlign w:val="bottom"/>
            <w:hideMark/>
            <w:tcPrChange w:id="2160" w:author="Tao Huang" w:date="2018-09-04T13:17:00Z">
              <w:tcPr>
                <w:tcW w:w="960" w:type="dxa"/>
                <w:gridSpan w:val="2"/>
                <w:tcBorders>
                  <w:top w:val="nil"/>
                  <w:left w:val="nil"/>
                  <w:bottom w:val="nil"/>
                  <w:right w:val="nil"/>
                </w:tcBorders>
                <w:shd w:val="clear" w:color="000000" w:fill="E7E6E6"/>
                <w:noWrap/>
                <w:vAlign w:val="bottom"/>
                <w:hideMark/>
              </w:tcPr>
            </w:tcPrChange>
          </w:tcPr>
          <w:p w14:paraId="5DC8C819" w14:textId="77777777" w:rsidR="001739A3" w:rsidRPr="001739A3" w:rsidRDefault="001739A3">
            <w:pPr>
              <w:spacing w:after="0" w:line="240" w:lineRule="auto"/>
              <w:jc w:val="center"/>
              <w:rPr>
                <w:ins w:id="2161" w:author="Tao Huang" w:date="2018-09-04T13:14:00Z"/>
                <w:rFonts w:eastAsia="Times New Roman" w:cs="Times New Roman"/>
                <w:color w:val="000000"/>
                <w:sz w:val="22"/>
                <w:rPrChange w:id="2162" w:author="Tao Huang" w:date="2018-09-04T13:15:00Z">
                  <w:rPr>
                    <w:ins w:id="2163" w:author="Tao Huang" w:date="2018-09-04T13:14:00Z"/>
                    <w:rFonts w:ascii="Calibri" w:eastAsia="Times New Roman" w:hAnsi="Calibri" w:cs="Calibri"/>
                    <w:color w:val="000000"/>
                    <w:sz w:val="22"/>
                  </w:rPr>
                </w:rPrChange>
              </w:rPr>
              <w:pPrChange w:id="2164" w:author="Tao Huang" w:date="2018-09-04T13:17:00Z">
                <w:pPr>
                  <w:spacing w:after="0" w:line="240" w:lineRule="auto"/>
                  <w:jc w:val="right"/>
                </w:pPr>
              </w:pPrChange>
            </w:pPr>
            <w:ins w:id="2165" w:author="Tao Huang" w:date="2018-09-04T13:14:00Z">
              <w:r w:rsidRPr="001739A3">
                <w:rPr>
                  <w:rFonts w:eastAsia="Times New Roman" w:cs="Times New Roman"/>
                  <w:color w:val="000000"/>
                  <w:sz w:val="22"/>
                  <w:rPrChange w:id="2166"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FFFF00"/>
            <w:noWrap/>
            <w:vAlign w:val="bottom"/>
            <w:hideMark/>
            <w:tcPrChange w:id="2167" w:author="Tao Huang" w:date="2018-09-04T13:17:00Z">
              <w:tcPr>
                <w:tcW w:w="960" w:type="dxa"/>
                <w:gridSpan w:val="2"/>
                <w:tcBorders>
                  <w:top w:val="nil"/>
                  <w:left w:val="nil"/>
                  <w:bottom w:val="nil"/>
                  <w:right w:val="nil"/>
                </w:tcBorders>
                <w:shd w:val="clear" w:color="000000" w:fill="FFFF00"/>
                <w:noWrap/>
                <w:vAlign w:val="bottom"/>
                <w:hideMark/>
              </w:tcPr>
            </w:tcPrChange>
          </w:tcPr>
          <w:p w14:paraId="7AB14770" w14:textId="77777777" w:rsidR="001739A3" w:rsidRPr="001739A3" w:rsidRDefault="001739A3">
            <w:pPr>
              <w:spacing w:after="0" w:line="240" w:lineRule="auto"/>
              <w:jc w:val="center"/>
              <w:rPr>
                <w:ins w:id="2168" w:author="Tao Huang" w:date="2018-09-04T13:14:00Z"/>
                <w:rFonts w:eastAsia="Times New Roman" w:cs="Times New Roman"/>
                <w:color w:val="000000"/>
                <w:sz w:val="22"/>
                <w:rPrChange w:id="2169" w:author="Tao Huang" w:date="2018-09-04T13:15:00Z">
                  <w:rPr>
                    <w:ins w:id="2170" w:author="Tao Huang" w:date="2018-09-04T13:14:00Z"/>
                    <w:rFonts w:ascii="Calibri" w:eastAsia="Times New Roman" w:hAnsi="Calibri" w:cs="Calibri"/>
                    <w:color w:val="000000"/>
                    <w:sz w:val="22"/>
                  </w:rPr>
                </w:rPrChange>
              </w:rPr>
              <w:pPrChange w:id="2171" w:author="Tao Huang" w:date="2018-09-04T13:17:00Z">
                <w:pPr>
                  <w:spacing w:after="0" w:line="240" w:lineRule="auto"/>
                  <w:jc w:val="right"/>
                </w:pPr>
              </w:pPrChange>
            </w:pPr>
            <w:ins w:id="2172" w:author="Tao Huang" w:date="2018-09-04T13:14:00Z">
              <w:r w:rsidRPr="001739A3">
                <w:rPr>
                  <w:rFonts w:eastAsia="Times New Roman" w:cs="Times New Roman"/>
                  <w:color w:val="000000"/>
                  <w:sz w:val="22"/>
                  <w:rPrChange w:id="2173" w:author="Tao Huang" w:date="2018-09-04T13:15:00Z">
                    <w:rPr>
                      <w:rFonts w:ascii="Calibri" w:eastAsia="Times New Roman" w:hAnsi="Calibri" w:cs="Calibri"/>
                      <w:color w:val="000000"/>
                      <w:sz w:val="22"/>
                    </w:rPr>
                  </w:rPrChange>
                </w:rPr>
                <w:t>7,508</w:t>
              </w:r>
            </w:ins>
          </w:p>
        </w:tc>
        <w:tc>
          <w:tcPr>
            <w:tcW w:w="960" w:type="dxa"/>
            <w:tcBorders>
              <w:top w:val="nil"/>
              <w:left w:val="nil"/>
              <w:bottom w:val="nil"/>
              <w:right w:val="nil"/>
            </w:tcBorders>
            <w:shd w:val="clear" w:color="000000" w:fill="FFFF00"/>
            <w:noWrap/>
            <w:vAlign w:val="bottom"/>
            <w:hideMark/>
            <w:tcPrChange w:id="2174" w:author="Tao Huang" w:date="2018-09-04T13:17:00Z">
              <w:tcPr>
                <w:tcW w:w="960" w:type="dxa"/>
                <w:gridSpan w:val="2"/>
                <w:tcBorders>
                  <w:top w:val="nil"/>
                  <w:left w:val="nil"/>
                  <w:bottom w:val="nil"/>
                  <w:right w:val="nil"/>
                </w:tcBorders>
                <w:shd w:val="clear" w:color="000000" w:fill="FFFF00"/>
                <w:noWrap/>
                <w:vAlign w:val="bottom"/>
                <w:hideMark/>
              </w:tcPr>
            </w:tcPrChange>
          </w:tcPr>
          <w:p w14:paraId="7E0E8427" w14:textId="77777777" w:rsidR="001739A3" w:rsidRPr="001739A3" w:rsidRDefault="001739A3">
            <w:pPr>
              <w:spacing w:after="0" w:line="240" w:lineRule="auto"/>
              <w:jc w:val="center"/>
              <w:rPr>
                <w:ins w:id="2175" w:author="Tao Huang" w:date="2018-09-04T13:14:00Z"/>
                <w:rFonts w:eastAsia="Times New Roman" w:cs="Times New Roman"/>
                <w:color w:val="000000"/>
                <w:sz w:val="22"/>
                <w:rPrChange w:id="2176" w:author="Tao Huang" w:date="2018-09-04T13:15:00Z">
                  <w:rPr>
                    <w:ins w:id="2177" w:author="Tao Huang" w:date="2018-09-04T13:14:00Z"/>
                    <w:rFonts w:ascii="Calibri" w:eastAsia="Times New Roman" w:hAnsi="Calibri" w:cs="Calibri"/>
                    <w:color w:val="000000"/>
                    <w:sz w:val="22"/>
                  </w:rPr>
                </w:rPrChange>
              </w:rPr>
              <w:pPrChange w:id="2178" w:author="Tao Huang" w:date="2018-09-04T13:17:00Z">
                <w:pPr>
                  <w:spacing w:after="0" w:line="240" w:lineRule="auto"/>
                  <w:jc w:val="right"/>
                </w:pPr>
              </w:pPrChange>
            </w:pPr>
            <w:ins w:id="2179" w:author="Tao Huang" w:date="2018-09-04T13:14:00Z">
              <w:r w:rsidRPr="001739A3">
                <w:rPr>
                  <w:rFonts w:eastAsia="Times New Roman" w:cs="Times New Roman"/>
                  <w:color w:val="000000"/>
                  <w:sz w:val="22"/>
                  <w:rPrChange w:id="2180" w:author="Tao Huang" w:date="2018-09-04T13:15:00Z">
                    <w:rPr>
                      <w:rFonts w:ascii="Calibri" w:eastAsia="Times New Roman" w:hAnsi="Calibri" w:cs="Calibri"/>
                      <w:color w:val="000000"/>
                      <w:sz w:val="22"/>
                    </w:rPr>
                  </w:rPrChange>
                </w:rPr>
                <w:t>7</w:t>
              </w:r>
            </w:ins>
          </w:p>
        </w:tc>
      </w:tr>
      <w:tr w:rsidR="001739A3" w:rsidRPr="001739A3" w14:paraId="3ECA6135" w14:textId="77777777" w:rsidTr="008B5617">
        <w:tblPrEx>
          <w:tblW w:w="12080" w:type="dxa"/>
          <w:jc w:val="center"/>
          <w:tblPrExChange w:id="2181" w:author="Tao Huang" w:date="2018-09-04T13:17:00Z">
            <w:tblPrEx>
              <w:tblW w:w="12080" w:type="dxa"/>
              <w:jc w:val="center"/>
            </w:tblPrEx>
          </w:tblPrExChange>
        </w:tblPrEx>
        <w:trPr>
          <w:trHeight w:val="57"/>
          <w:jc w:val="center"/>
          <w:ins w:id="2182" w:author="Tao Huang" w:date="2018-09-04T13:14:00Z"/>
          <w:trPrChange w:id="2183"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2184" w:author="Tao Huang" w:date="2018-09-04T13:17:00Z">
              <w:tcPr>
                <w:tcW w:w="2480" w:type="dxa"/>
                <w:tcBorders>
                  <w:top w:val="nil"/>
                  <w:left w:val="nil"/>
                  <w:bottom w:val="nil"/>
                  <w:right w:val="nil"/>
                </w:tcBorders>
                <w:shd w:val="clear" w:color="000000" w:fill="FFFF00"/>
                <w:noWrap/>
                <w:vAlign w:val="bottom"/>
                <w:hideMark/>
              </w:tcPr>
            </w:tcPrChange>
          </w:tcPr>
          <w:p w14:paraId="67D201CB" w14:textId="77777777" w:rsidR="001739A3" w:rsidRPr="001739A3" w:rsidRDefault="001739A3">
            <w:pPr>
              <w:spacing w:after="0" w:line="240" w:lineRule="auto"/>
              <w:rPr>
                <w:ins w:id="2185" w:author="Tao Huang" w:date="2018-09-04T13:14:00Z"/>
                <w:rFonts w:eastAsia="Times New Roman" w:cs="Times New Roman"/>
                <w:color w:val="000000"/>
                <w:sz w:val="22"/>
                <w:rPrChange w:id="2186" w:author="Tao Huang" w:date="2018-09-04T13:15:00Z">
                  <w:rPr>
                    <w:ins w:id="2187" w:author="Tao Huang" w:date="2018-09-04T13:14:00Z"/>
                    <w:rFonts w:ascii="Calibri" w:eastAsia="Times New Roman" w:hAnsi="Calibri" w:cs="Calibri"/>
                    <w:color w:val="000000"/>
                    <w:sz w:val="22"/>
                  </w:rPr>
                </w:rPrChange>
              </w:rPr>
            </w:pPr>
            <w:ins w:id="2188" w:author="Tao Huang" w:date="2018-09-04T13:14:00Z">
              <w:r w:rsidRPr="001739A3">
                <w:rPr>
                  <w:rFonts w:eastAsia="Times New Roman" w:cs="Times New Roman"/>
                  <w:color w:val="000000"/>
                  <w:sz w:val="22"/>
                  <w:rPrChange w:id="2189" w:author="Tao Huang" w:date="2018-09-04T13:15:00Z">
                    <w:rPr>
                      <w:rFonts w:ascii="Calibri" w:eastAsia="Times New Roman" w:hAnsi="Calibri" w:cs="Calibri"/>
                      <w:color w:val="000000"/>
                      <w:sz w:val="22"/>
                    </w:rPr>
                  </w:rPrChange>
                </w:rPr>
                <w:t>ADL-intra-EWC</w:t>
              </w:r>
            </w:ins>
          </w:p>
        </w:tc>
        <w:tc>
          <w:tcPr>
            <w:tcW w:w="960" w:type="dxa"/>
            <w:tcBorders>
              <w:top w:val="nil"/>
              <w:left w:val="nil"/>
              <w:bottom w:val="nil"/>
              <w:right w:val="nil"/>
            </w:tcBorders>
            <w:shd w:val="clear" w:color="000000" w:fill="FFFF00"/>
            <w:noWrap/>
            <w:vAlign w:val="bottom"/>
            <w:hideMark/>
            <w:tcPrChange w:id="2190" w:author="Tao Huang" w:date="2018-09-04T13:17:00Z">
              <w:tcPr>
                <w:tcW w:w="960" w:type="dxa"/>
                <w:tcBorders>
                  <w:top w:val="nil"/>
                  <w:left w:val="nil"/>
                  <w:bottom w:val="nil"/>
                  <w:right w:val="nil"/>
                </w:tcBorders>
                <w:shd w:val="clear" w:color="000000" w:fill="FFFF00"/>
                <w:noWrap/>
                <w:vAlign w:val="bottom"/>
                <w:hideMark/>
              </w:tcPr>
            </w:tcPrChange>
          </w:tcPr>
          <w:p w14:paraId="7E9BBE3B" w14:textId="77777777" w:rsidR="001739A3" w:rsidRPr="001739A3" w:rsidRDefault="001739A3">
            <w:pPr>
              <w:spacing w:after="0" w:line="240" w:lineRule="auto"/>
              <w:jc w:val="center"/>
              <w:rPr>
                <w:ins w:id="2191" w:author="Tao Huang" w:date="2018-09-04T13:14:00Z"/>
                <w:rFonts w:eastAsia="Times New Roman" w:cs="Times New Roman"/>
                <w:color w:val="000000"/>
                <w:sz w:val="22"/>
                <w:rPrChange w:id="2192" w:author="Tao Huang" w:date="2018-09-04T13:15:00Z">
                  <w:rPr>
                    <w:ins w:id="2193" w:author="Tao Huang" w:date="2018-09-04T13:14:00Z"/>
                    <w:rFonts w:ascii="Calibri" w:eastAsia="Times New Roman" w:hAnsi="Calibri" w:cs="Calibri"/>
                    <w:color w:val="000000"/>
                    <w:sz w:val="22"/>
                  </w:rPr>
                </w:rPrChange>
              </w:rPr>
              <w:pPrChange w:id="2194" w:author="Tao Huang" w:date="2018-09-04T13:17:00Z">
                <w:pPr>
                  <w:spacing w:after="0" w:line="240" w:lineRule="auto"/>
                  <w:jc w:val="right"/>
                </w:pPr>
              </w:pPrChange>
            </w:pPr>
            <w:ins w:id="2195" w:author="Tao Huang" w:date="2018-09-04T13:14:00Z">
              <w:r w:rsidRPr="001739A3">
                <w:rPr>
                  <w:rFonts w:eastAsia="Times New Roman" w:cs="Times New Roman"/>
                  <w:color w:val="000000"/>
                  <w:sz w:val="22"/>
                  <w:rPrChange w:id="2196" w:author="Tao Huang" w:date="2018-09-04T13:15:00Z">
                    <w:rPr>
                      <w:rFonts w:ascii="Calibri" w:eastAsia="Times New Roman" w:hAnsi="Calibri" w:cs="Calibri"/>
                      <w:color w:val="000000"/>
                      <w:sz w:val="22"/>
                    </w:rPr>
                  </w:rPrChange>
                </w:rPr>
                <w:t>15.349</w:t>
              </w:r>
            </w:ins>
          </w:p>
        </w:tc>
        <w:tc>
          <w:tcPr>
            <w:tcW w:w="960" w:type="dxa"/>
            <w:tcBorders>
              <w:top w:val="nil"/>
              <w:left w:val="nil"/>
              <w:bottom w:val="nil"/>
              <w:right w:val="nil"/>
            </w:tcBorders>
            <w:shd w:val="clear" w:color="000000" w:fill="FFFF00"/>
            <w:noWrap/>
            <w:vAlign w:val="bottom"/>
            <w:hideMark/>
            <w:tcPrChange w:id="2197" w:author="Tao Huang" w:date="2018-09-04T13:17:00Z">
              <w:tcPr>
                <w:tcW w:w="960" w:type="dxa"/>
                <w:tcBorders>
                  <w:top w:val="nil"/>
                  <w:left w:val="nil"/>
                  <w:bottom w:val="nil"/>
                  <w:right w:val="nil"/>
                </w:tcBorders>
                <w:shd w:val="clear" w:color="000000" w:fill="FFFF00"/>
                <w:noWrap/>
                <w:vAlign w:val="bottom"/>
                <w:hideMark/>
              </w:tcPr>
            </w:tcPrChange>
          </w:tcPr>
          <w:p w14:paraId="37DDD672" w14:textId="77777777" w:rsidR="001739A3" w:rsidRPr="001739A3" w:rsidRDefault="001739A3">
            <w:pPr>
              <w:spacing w:after="0" w:line="240" w:lineRule="auto"/>
              <w:jc w:val="center"/>
              <w:rPr>
                <w:ins w:id="2198" w:author="Tao Huang" w:date="2018-09-04T13:14:00Z"/>
                <w:rFonts w:eastAsia="Times New Roman" w:cs="Times New Roman"/>
                <w:color w:val="000000"/>
                <w:sz w:val="22"/>
                <w:rPrChange w:id="2199" w:author="Tao Huang" w:date="2018-09-04T13:15:00Z">
                  <w:rPr>
                    <w:ins w:id="2200" w:author="Tao Huang" w:date="2018-09-04T13:14:00Z"/>
                    <w:rFonts w:ascii="Calibri" w:eastAsia="Times New Roman" w:hAnsi="Calibri" w:cs="Calibri"/>
                    <w:color w:val="000000"/>
                    <w:sz w:val="22"/>
                  </w:rPr>
                </w:rPrChange>
              </w:rPr>
              <w:pPrChange w:id="2201" w:author="Tao Huang" w:date="2018-09-04T13:17:00Z">
                <w:pPr>
                  <w:spacing w:after="0" w:line="240" w:lineRule="auto"/>
                  <w:jc w:val="right"/>
                </w:pPr>
              </w:pPrChange>
            </w:pPr>
            <w:ins w:id="2202" w:author="Tao Huang" w:date="2018-09-04T13:14:00Z">
              <w:r w:rsidRPr="001739A3">
                <w:rPr>
                  <w:rFonts w:eastAsia="Times New Roman" w:cs="Times New Roman"/>
                  <w:color w:val="000000"/>
                  <w:sz w:val="22"/>
                  <w:rPrChange w:id="2203"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FFFF00"/>
            <w:noWrap/>
            <w:vAlign w:val="bottom"/>
            <w:hideMark/>
            <w:tcPrChange w:id="2204" w:author="Tao Huang" w:date="2018-09-04T13:17:00Z">
              <w:tcPr>
                <w:tcW w:w="960" w:type="dxa"/>
                <w:gridSpan w:val="2"/>
                <w:tcBorders>
                  <w:top w:val="nil"/>
                  <w:left w:val="nil"/>
                  <w:bottom w:val="nil"/>
                  <w:right w:val="nil"/>
                </w:tcBorders>
                <w:shd w:val="clear" w:color="000000" w:fill="FFFF00"/>
                <w:noWrap/>
                <w:vAlign w:val="bottom"/>
                <w:hideMark/>
              </w:tcPr>
            </w:tcPrChange>
          </w:tcPr>
          <w:p w14:paraId="54789460" w14:textId="77777777" w:rsidR="001739A3" w:rsidRPr="001739A3" w:rsidRDefault="001739A3">
            <w:pPr>
              <w:spacing w:after="0" w:line="240" w:lineRule="auto"/>
              <w:jc w:val="center"/>
              <w:rPr>
                <w:ins w:id="2205" w:author="Tao Huang" w:date="2018-09-04T13:14:00Z"/>
                <w:rFonts w:eastAsia="Times New Roman" w:cs="Times New Roman"/>
                <w:color w:val="000000"/>
                <w:sz w:val="22"/>
                <w:rPrChange w:id="2206" w:author="Tao Huang" w:date="2018-09-04T13:15:00Z">
                  <w:rPr>
                    <w:ins w:id="2207" w:author="Tao Huang" w:date="2018-09-04T13:14:00Z"/>
                    <w:rFonts w:ascii="Calibri" w:eastAsia="Times New Roman" w:hAnsi="Calibri" w:cs="Calibri"/>
                    <w:color w:val="000000"/>
                    <w:sz w:val="22"/>
                  </w:rPr>
                </w:rPrChange>
              </w:rPr>
              <w:pPrChange w:id="2208" w:author="Tao Huang" w:date="2018-09-04T13:17:00Z">
                <w:pPr>
                  <w:spacing w:after="0" w:line="240" w:lineRule="auto"/>
                  <w:jc w:val="right"/>
                </w:pPr>
              </w:pPrChange>
            </w:pPr>
            <w:ins w:id="2209" w:author="Tao Huang" w:date="2018-09-04T13:14:00Z">
              <w:r w:rsidRPr="001739A3">
                <w:rPr>
                  <w:rFonts w:eastAsia="Times New Roman" w:cs="Times New Roman"/>
                  <w:color w:val="000000"/>
                  <w:sz w:val="22"/>
                  <w:rPrChange w:id="2210" w:author="Tao Huang" w:date="2018-09-04T13:15:00Z">
                    <w:rPr>
                      <w:rFonts w:ascii="Calibri" w:eastAsia="Times New Roman" w:hAnsi="Calibri" w:cs="Calibri"/>
                      <w:color w:val="000000"/>
                      <w:sz w:val="22"/>
                    </w:rPr>
                  </w:rPrChange>
                </w:rPr>
                <w:t>40.42%</w:t>
              </w:r>
            </w:ins>
          </w:p>
        </w:tc>
        <w:tc>
          <w:tcPr>
            <w:tcW w:w="960" w:type="dxa"/>
            <w:tcBorders>
              <w:top w:val="nil"/>
              <w:left w:val="nil"/>
              <w:bottom w:val="nil"/>
              <w:right w:val="nil"/>
            </w:tcBorders>
            <w:shd w:val="clear" w:color="000000" w:fill="FFFF00"/>
            <w:noWrap/>
            <w:vAlign w:val="bottom"/>
            <w:hideMark/>
            <w:tcPrChange w:id="2211" w:author="Tao Huang" w:date="2018-09-04T13:17:00Z">
              <w:tcPr>
                <w:tcW w:w="960" w:type="dxa"/>
                <w:gridSpan w:val="2"/>
                <w:tcBorders>
                  <w:top w:val="nil"/>
                  <w:left w:val="nil"/>
                  <w:bottom w:val="nil"/>
                  <w:right w:val="nil"/>
                </w:tcBorders>
                <w:shd w:val="clear" w:color="000000" w:fill="FFFF00"/>
                <w:noWrap/>
                <w:vAlign w:val="bottom"/>
                <w:hideMark/>
              </w:tcPr>
            </w:tcPrChange>
          </w:tcPr>
          <w:p w14:paraId="30E11339" w14:textId="77777777" w:rsidR="001739A3" w:rsidRPr="001739A3" w:rsidRDefault="001739A3">
            <w:pPr>
              <w:spacing w:after="0" w:line="240" w:lineRule="auto"/>
              <w:jc w:val="center"/>
              <w:rPr>
                <w:ins w:id="2212" w:author="Tao Huang" w:date="2018-09-04T13:14:00Z"/>
                <w:rFonts w:eastAsia="Times New Roman" w:cs="Times New Roman"/>
                <w:color w:val="000000"/>
                <w:sz w:val="22"/>
                <w:rPrChange w:id="2213" w:author="Tao Huang" w:date="2018-09-04T13:15:00Z">
                  <w:rPr>
                    <w:ins w:id="2214" w:author="Tao Huang" w:date="2018-09-04T13:14:00Z"/>
                    <w:rFonts w:ascii="Calibri" w:eastAsia="Times New Roman" w:hAnsi="Calibri" w:cs="Calibri"/>
                    <w:color w:val="000000"/>
                    <w:sz w:val="22"/>
                  </w:rPr>
                </w:rPrChange>
              </w:rPr>
              <w:pPrChange w:id="2215" w:author="Tao Huang" w:date="2018-09-04T13:17:00Z">
                <w:pPr>
                  <w:spacing w:after="0" w:line="240" w:lineRule="auto"/>
                  <w:jc w:val="right"/>
                </w:pPr>
              </w:pPrChange>
            </w:pPr>
            <w:ins w:id="2216" w:author="Tao Huang" w:date="2018-09-04T13:14:00Z">
              <w:r w:rsidRPr="001739A3">
                <w:rPr>
                  <w:rFonts w:eastAsia="Times New Roman" w:cs="Times New Roman"/>
                  <w:color w:val="000000"/>
                  <w:sz w:val="22"/>
                  <w:rPrChange w:id="2217"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FFFF00"/>
            <w:noWrap/>
            <w:vAlign w:val="bottom"/>
            <w:hideMark/>
            <w:tcPrChange w:id="2218" w:author="Tao Huang" w:date="2018-09-04T13:17:00Z">
              <w:tcPr>
                <w:tcW w:w="960" w:type="dxa"/>
                <w:gridSpan w:val="2"/>
                <w:tcBorders>
                  <w:top w:val="nil"/>
                  <w:left w:val="nil"/>
                  <w:bottom w:val="nil"/>
                  <w:right w:val="nil"/>
                </w:tcBorders>
                <w:shd w:val="clear" w:color="000000" w:fill="FFFF00"/>
                <w:noWrap/>
                <w:vAlign w:val="bottom"/>
                <w:hideMark/>
              </w:tcPr>
            </w:tcPrChange>
          </w:tcPr>
          <w:p w14:paraId="45AB3E35" w14:textId="77777777" w:rsidR="001739A3" w:rsidRPr="001739A3" w:rsidRDefault="001739A3">
            <w:pPr>
              <w:spacing w:after="0" w:line="240" w:lineRule="auto"/>
              <w:jc w:val="center"/>
              <w:rPr>
                <w:ins w:id="2219" w:author="Tao Huang" w:date="2018-09-04T13:14:00Z"/>
                <w:rFonts w:eastAsia="Times New Roman" w:cs="Times New Roman"/>
                <w:color w:val="000000"/>
                <w:sz w:val="22"/>
                <w:rPrChange w:id="2220" w:author="Tao Huang" w:date="2018-09-04T13:15:00Z">
                  <w:rPr>
                    <w:ins w:id="2221" w:author="Tao Huang" w:date="2018-09-04T13:14:00Z"/>
                    <w:rFonts w:ascii="Calibri" w:eastAsia="Times New Roman" w:hAnsi="Calibri" w:cs="Calibri"/>
                    <w:color w:val="000000"/>
                    <w:sz w:val="22"/>
                  </w:rPr>
                </w:rPrChange>
              </w:rPr>
              <w:pPrChange w:id="2222" w:author="Tao Huang" w:date="2018-09-04T13:17:00Z">
                <w:pPr>
                  <w:spacing w:after="0" w:line="240" w:lineRule="auto"/>
                  <w:jc w:val="right"/>
                </w:pPr>
              </w:pPrChange>
            </w:pPr>
            <w:ins w:id="2223" w:author="Tao Huang" w:date="2018-09-04T13:14:00Z">
              <w:r w:rsidRPr="001739A3">
                <w:rPr>
                  <w:rFonts w:eastAsia="Times New Roman" w:cs="Times New Roman"/>
                  <w:color w:val="000000"/>
                  <w:sz w:val="22"/>
                  <w:rPrChange w:id="2224" w:author="Tao Huang" w:date="2018-09-04T13:15:00Z">
                    <w:rPr>
                      <w:rFonts w:ascii="Calibri" w:eastAsia="Times New Roman" w:hAnsi="Calibri" w:cs="Calibri"/>
                      <w:color w:val="000000"/>
                      <w:sz w:val="22"/>
                    </w:rPr>
                  </w:rPrChange>
                </w:rPr>
                <w:t>0.6940</w:t>
              </w:r>
            </w:ins>
          </w:p>
        </w:tc>
        <w:tc>
          <w:tcPr>
            <w:tcW w:w="960" w:type="dxa"/>
            <w:tcBorders>
              <w:top w:val="nil"/>
              <w:left w:val="nil"/>
              <w:bottom w:val="nil"/>
              <w:right w:val="nil"/>
            </w:tcBorders>
            <w:shd w:val="clear" w:color="000000" w:fill="FFFF00"/>
            <w:noWrap/>
            <w:vAlign w:val="bottom"/>
            <w:hideMark/>
            <w:tcPrChange w:id="2225" w:author="Tao Huang" w:date="2018-09-04T13:17:00Z">
              <w:tcPr>
                <w:tcW w:w="960" w:type="dxa"/>
                <w:gridSpan w:val="2"/>
                <w:tcBorders>
                  <w:top w:val="nil"/>
                  <w:left w:val="nil"/>
                  <w:bottom w:val="nil"/>
                  <w:right w:val="nil"/>
                </w:tcBorders>
                <w:shd w:val="clear" w:color="000000" w:fill="FFFF00"/>
                <w:noWrap/>
                <w:vAlign w:val="bottom"/>
                <w:hideMark/>
              </w:tcPr>
            </w:tcPrChange>
          </w:tcPr>
          <w:p w14:paraId="557E628D" w14:textId="77777777" w:rsidR="001739A3" w:rsidRPr="001739A3" w:rsidRDefault="001739A3">
            <w:pPr>
              <w:spacing w:after="0" w:line="240" w:lineRule="auto"/>
              <w:jc w:val="center"/>
              <w:rPr>
                <w:ins w:id="2226" w:author="Tao Huang" w:date="2018-09-04T13:14:00Z"/>
                <w:rFonts w:eastAsia="Times New Roman" w:cs="Times New Roman"/>
                <w:color w:val="000000"/>
                <w:sz w:val="22"/>
                <w:rPrChange w:id="2227" w:author="Tao Huang" w:date="2018-09-04T13:15:00Z">
                  <w:rPr>
                    <w:ins w:id="2228" w:author="Tao Huang" w:date="2018-09-04T13:14:00Z"/>
                    <w:rFonts w:ascii="Calibri" w:eastAsia="Times New Roman" w:hAnsi="Calibri" w:cs="Calibri"/>
                    <w:color w:val="000000"/>
                    <w:sz w:val="22"/>
                  </w:rPr>
                </w:rPrChange>
              </w:rPr>
              <w:pPrChange w:id="2229" w:author="Tao Huang" w:date="2018-09-04T13:17:00Z">
                <w:pPr>
                  <w:spacing w:after="0" w:line="240" w:lineRule="auto"/>
                  <w:jc w:val="right"/>
                </w:pPr>
              </w:pPrChange>
            </w:pPr>
            <w:ins w:id="2230" w:author="Tao Huang" w:date="2018-09-04T13:14:00Z">
              <w:r w:rsidRPr="001739A3">
                <w:rPr>
                  <w:rFonts w:eastAsia="Times New Roman" w:cs="Times New Roman"/>
                  <w:color w:val="000000"/>
                  <w:sz w:val="22"/>
                  <w:rPrChange w:id="2231"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E7E6E6"/>
            <w:noWrap/>
            <w:vAlign w:val="bottom"/>
            <w:hideMark/>
            <w:tcPrChange w:id="2232" w:author="Tao Huang" w:date="2018-09-04T13:17:00Z">
              <w:tcPr>
                <w:tcW w:w="960" w:type="dxa"/>
                <w:gridSpan w:val="2"/>
                <w:tcBorders>
                  <w:top w:val="nil"/>
                  <w:left w:val="nil"/>
                  <w:bottom w:val="nil"/>
                  <w:right w:val="nil"/>
                </w:tcBorders>
                <w:shd w:val="clear" w:color="000000" w:fill="E7E6E6"/>
                <w:noWrap/>
                <w:vAlign w:val="bottom"/>
                <w:hideMark/>
              </w:tcPr>
            </w:tcPrChange>
          </w:tcPr>
          <w:p w14:paraId="6C979941" w14:textId="77777777" w:rsidR="001739A3" w:rsidRPr="001739A3" w:rsidRDefault="001739A3">
            <w:pPr>
              <w:spacing w:after="0" w:line="240" w:lineRule="auto"/>
              <w:jc w:val="center"/>
              <w:rPr>
                <w:ins w:id="2233" w:author="Tao Huang" w:date="2018-09-04T13:14:00Z"/>
                <w:rFonts w:eastAsia="Times New Roman" w:cs="Times New Roman"/>
                <w:color w:val="000000"/>
                <w:sz w:val="22"/>
                <w:rPrChange w:id="2234" w:author="Tao Huang" w:date="2018-09-04T13:15:00Z">
                  <w:rPr>
                    <w:ins w:id="2235" w:author="Tao Huang" w:date="2018-09-04T13:14:00Z"/>
                    <w:rFonts w:ascii="Calibri" w:eastAsia="Times New Roman" w:hAnsi="Calibri" w:cs="Calibri"/>
                    <w:color w:val="000000"/>
                    <w:sz w:val="22"/>
                  </w:rPr>
                </w:rPrChange>
              </w:rPr>
              <w:pPrChange w:id="2236" w:author="Tao Huang" w:date="2018-09-04T13:17:00Z">
                <w:pPr>
                  <w:spacing w:after="0" w:line="240" w:lineRule="auto"/>
                  <w:jc w:val="right"/>
                </w:pPr>
              </w:pPrChange>
            </w:pPr>
            <w:ins w:id="2237" w:author="Tao Huang" w:date="2018-09-04T13:14:00Z">
              <w:r w:rsidRPr="001739A3">
                <w:rPr>
                  <w:rFonts w:eastAsia="Times New Roman" w:cs="Times New Roman"/>
                  <w:color w:val="000000"/>
                  <w:sz w:val="22"/>
                  <w:rPrChange w:id="2238" w:author="Tao Huang" w:date="2018-09-04T13:15:00Z">
                    <w:rPr>
                      <w:rFonts w:ascii="Calibri" w:eastAsia="Times New Roman" w:hAnsi="Calibri" w:cs="Calibri"/>
                      <w:color w:val="000000"/>
                      <w:sz w:val="22"/>
                    </w:rPr>
                  </w:rPrChange>
                </w:rPr>
                <w:t>0.9906</w:t>
              </w:r>
            </w:ins>
          </w:p>
        </w:tc>
        <w:tc>
          <w:tcPr>
            <w:tcW w:w="960" w:type="dxa"/>
            <w:tcBorders>
              <w:top w:val="nil"/>
              <w:left w:val="nil"/>
              <w:bottom w:val="nil"/>
              <w:right w:val="nil"/>
            </w:tcBorders>
            <w:shd w:val="clear" w:color="000000" w:fill="E7E6E6"/>
            <w:noWrap/>
            <w:vAlign w:val="bottom"/>
            <w:hideMark/>
            <w:tcPrChange w:id="2239" w:author="Tao Huang" w:date="2018-09-04T13:17:00Z">
              <w:tcPr>
                <w:tcW w:w="960" w:type="dxa"/>
                <w:gridSpan w:val="2"/>
                <w:tcBorders>
                  <w:top w:val="nil"/>
                  <w:left w:val="nil"/>
                  <w:bottom w:val="nil"/>
                  <w:right w:val="nil"/>
                </w:tcBorders>
                <w:shd w:val="clear" w:color="000000" w:fill="E7E6E6"/>
                <w:noWrap/>
                <w:vAlign w:val="bottom"/>
                <w:hideMark/>
              </w:tcPr>
            </w:tcPrChange>
          </w:tcPr>
          <w:p w14:paraId="0EDF513F" w14:textId="77777777" w:rsidR="001739A3" w:rsidRPr="001739A3" w:rsidRDefault="001739A3">
            <w:pPr>
              <w:spacing w:after="0" w:line="240" w:lineRule="auto"/>
              <w:jc w:val="center"/>
              <w:rPr>
                <w:ins w:id="2240" w:author="Tao Huang" w:date="2018-09-04T13:14:00Z"/>
                <w:rFonts w:eastAsia="Times New Roman" w:cs="Times New Roman"/>
                <w:color w:val="000000"/>
                <w:sz w:val="22"/>
                <w:rPrChange w:id="2241" w:author="Tao Huang" w:date="2018-09-04T13:15:00Z">
                  <w:rPr>
                    <w:ins w:id="2242" w:author="Tao Huang" w:date="2018-09-04T13:14:00Z"/>
                    <w:rFonts w:ascii="Calibri" w:eastAsia="Times New Roman" w:hAnsi="Calibri" w:cs="Calibri"/>
                    <w:color w:val="000000"/>
                    <w:sz w:val="22"/>
                  </w:rPr>
                </w:rPrChange>
              </w:rPr>
              <w:pPrChange w:id="2243" w:author="Tao Huang" w:date="2018-09-04T13:17:00Z">
                <w:pPr>
                  <w:spacing w:after="0" w:line="240" w:lineRule="auto"/>
                  <w:jc w:val="right"/>
                </w:pPr>
              </w:pPrChange>
            </w:pPr>
            <w:ins w:id="2244" w:author="Tao Huang" w:date="2018-09-04T13:14:00Z">
              <w:r w:rsidRPr="001739A3">
                <w:rPr>
                  <w:rFonts w:eastAsia="Times New Roman" w:cs="Times New Roman"/>
                  <w:color w:val="000000"/>
                  <w:sz w:val="22"/>
                  <w:rPrChange w:id="2245"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FFFF00"/>
            <w:noWrap/>
            <w:vAlign w:val="bottom"/>
            <w:hideMark/>
            <w:tcPrChange w:id="2246" w:author="Tao Huang" w:date="2018-09-04T13:17:00Z">
              <w:tcPr>
                <w:tcW w:w="960" w:type="dxa"/>
                <w:gridSpan w:val="2"/>
                <w:tcBorders>
                  <w:top w:val="nil"/>
                  <w:left w:val="nil"/>
                  <w:bottom w:val="nil"/>
                  <w:right w:val="nil"/>
                </w:tcBorders>
                <w:shd w:val="clear" w:color="000000" w:fill="FFFF00"/>
                <w:noWrap/>
                <w:vAlign w:val="bottom"/>
                <w:hideMark/>
              </w:tcPr>
            </w:tcPrChange>
          </w:tcPr>
          <w:p w14:paraId="283C9077" w14:textId="77777777" w:rsidR="001739A3" w:rsidRPr="001739A3" w:rsidRDefault="001739A3">
            <w:pPr>
              <w:spacing w:after="0" w:line="240" w:lineRule="auto"/>
              <w:jc w:val="center"/>
              <w:rPr>
                <w:ins w:id="2247" w:author="Tao Huang" w:date="2018-09-04T13:14:00Z"/>
                <w:rFonts w:eastAsia="Times New Roman" w:cs="Times New Roman"/>
                <w:color w:val="000000"/>
                <w:sz w:val="22"/>
                <w:rPrChange w:id="2248" w:author="Tao Huang" w:date="2018-09-04T13:15:00Z">
                  <w:rPr>
                    <w:ins w:id="2249" w:author="Tao Huang" w:date="2018-09-04T13:14:00Z"/>
                    <w:rFonts w:ascii="Calibri" w:eastAsia="Times New Roman" w:hAnsi="Calibri" w:cs="Calibri"/>
                    <w:color w:val="000000"/>
                    <w:sz w:val="22"/>
                  </w:rPr>
                </w:rPrChange>
              </w:rPr>
              <w:pPrChange w:id="2250" w:author="Tao Huang" w:date="2018-09-04T13:17:00Z">
                <w:pPr>
                  <w:spacing w:after="0" w:line="240" w:lineRule="auto"/>
                  <w:jc w:val="right"/>
                </w:pPr>
              </w:pPrChange>
            </w:pPr>
            <w:ins w:id="2251" w:author="Tao Huang" w:date="2018-09-04T13:14:00Z">
              <w:r w:rsidRPr="001739A3">
                <w:rPr>
                  <w:rFonts w:eastAsia="Times New Roman" w:cs="Times New Roman"/>
                  <w:color w:val="000000"/>
                  <w:sz w:val="22"/>
                  <w:rPrChange w:id="2252" w:author="Tao Huang" w:date="2018-09-04T13:15:00Z">
                    <w:rPr>
                      <w:rFonts w:ascii="Calibri" w:eastAsia="Times New Roman" w:hAnsi="Calibri" w:cs="Calibri"/>
                      <w:color w:val="000000"/>
                      <w:sz w:val="22"/>
                    </w:rPr>
                  </w:rPrChange>
                </w:rPr>
                <w:t>5,642</w:t>
              </w:r>
            </w:ins>
          </w:p>
        </w:tc>
        <w:tc>
          <w:tcPr>
            <w:tcW w:w="960" w:type="dxa"/>
            <w:tcBorders>
              <w:top w:val="nil"/>
              <w:left w:val="nil"/>
              <w:bottom w:val="nil"/>
              <w:right w:val="nil"/>
            </w:tcBorders>
            <w:shd w:val="clear" w:color="000000" w:fill="FFFF00"/>
            <w:noWrap/>
            <w:vAlign w:val="bottom"/>
            <w:hideMark/>
            <w:tcPrChange w:id="2253" w:author="Tao Huang" w:date="2018-09-04T13:17:00Z">
              <w:tcPr>
                <w:tcW w:w="960" w:type="dxa"/>
                <w:gridSpan w:val="2"/>
                <w:tcBorders>
                  <w:top w:val="nil"/>
                  <w:left w:val="nil"/>
                  <w:bottom w:val="nil"/>
                  <w:right w:val="nil"/>
                </w:tcBorders>
                <w:shd w:val="clear" w:color="000000" w:fill="FFFF00"/>
                <w:noWrap/>
                <w:vAlign w:val="bottom"/>
                <w:hideMark/>
              </w:tcPr>
            </w:tcPrChange>
          </w:tcPr>
          <w:p w14:paraId="367EF003" w14:textId="77777777" w:rsidR="001739A3" w:rsidRPr="001739A3" w:rsidRDefault="001739A3">
            <w:pPr>
              <w:spacing w:after="0" w:line="240" w:lineRule="auto"/>
              <w:jc w:val="center"/>
              <w:rPr>
                <w:ins w:id="2254" w:author="Tao Huang" w:date="2018-09-04T13:14:00Z"/>
                <w:rFonts w:eastAsia="Times New Roman" w:cs="Times New Roman"/>
                <w:color w:val="000000"/>
                <w:sz w:val="22"/>
                <w:rPrChange w:id="2255" w:author="Tao Huang" w:date="2018-09-04T13:15:00Z">
                  <w:rPr>
                    <w:ins w:id="2256" w:author="Tao Huang" w:date="2018-09-04T13:14:00Z"/>
                    <w:rFonts w:ascii="Calibri" w:eastAsia="Times New Roman" w:hAnsi="Calibri" w:cs="Calibri"/>
                    <w:color w:val="000000"/>
                    <w:sz w:val="22"/>
                  </w:rPr>
                </w:rPrChange>
              </w:rPr>
              <w:pPrChange w:id="2257" w:author="Tao Huang" w:date="2018-09-04T13:17:00Z">
                <w:pPr>
                  <w:spacing w:after="0" w:line="240" w:lineRule="auto"/>
                  <w:jc w:val="right"/>
                </w:pPr>
              </w:pPrChange>
            </w:pPr>
            <w:ins w:id="2258" w:author="Tao Huang" w:date="2018-09-04T13:14:00Z">
              <w:r w:rsidRPr="001739A3">
                <w:rPr>
                  <w:rFonts w:eastAsia="Times New Roman" w:cs="Times New Roman"/>
                  <w:color w:val="000000"/>
                  <w:sz w:val="22"/>
                  <w:rPrChange w:id="2259" w:author="Tao Huang" w:date="2018-09-04T13:15:00Z">
                    <w:rPr>
                      <w:rFonts w:ascii="Calibri" w:eastAsia="Times New Roman" w:hAnsi="Calibri" w:cs="Calibri"/>
                      <w:color w:val="000000"/>
                      <w:sz w:val="22"/>
                    </w:rPr>
                  </w:rPrChange>
                </w:rPr>
                <w:t>4</w:t>
              </w:r>
            </w:ins>
          </w:p>
        </w:tc>
      </w:tr>
      <w:tr w:rsidR="001739A3" w:rsidRPr="001739A3" w14:paraId="338F3655" w14:textId="77777777" w:rsidTr="008B5617">
        <w:tblPrEx>
          <w:tblW w:w="12080" w:type="dxa"/>
          <w:jc w:val="center"/>
          <w:tblPrExChange w:id="2260" w:author="Tao Huang" w:date="2018-09-04T13:17:00Z">
            <w:tblPrEx>
              <w:tblW w:w="12080" w:type="dxa"/>
              <w:jc w:val="center"/>
            </w:tblPrEx>
          </w:tblPrExChange>
        </w:tblPrEx>
        <w:trPr>
          <w:trHeight w:val="57"/>
          <w:jc w:val="center"/>
          <w:ins w:id="2261" w:author="Tao Huang" w:date="2018-09-04T13:14:00Z"/>
          <w:trPrChange w:id="2262"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2263" w:author="Tao Huang" w:date="2018-09-04T13:17:00Z">
              <w:tcPr>
                <w:tcW w:w="2480" w:type="dxa"/>
                <w:tcBorders>
                  <w:top w:val="nil"/>
                  <w:left w:val="nil"/>
                  <w:bottom w:val="nil"/>
                  <w:right w:val="nil"/>
                </w:tcBorders>
                <w:shd w:val="clear" w:color="000000" w:fill="FFFF00"/>
                <w:noWrap/>
                <w:vAlign w:val="bottom"/>
                <w:hideMark/>
              </w:tcPr>
            </w:tcPrChange>
          </w:tcPr>
          <w:p w14:paraId="74FFF7FB" w14:textId="77777777" w:rsidR="001739A3" w:rsidRPr="001739A3" w:rsidRDefault="001739A3">
            <w:pPr>
              <w:spacing w:after="0" w:line="240" w:lineRule="auto"/>
              <w:rPr>
                <w:ins w:id="2264" w:author="Tao Huang" w:date="2018-09-04T13:14:00Z"/>
                <w:rFonts w:eastAsia="Times New Roman" w:cs="Times New Roman"/>
                <w:color w:val="000000"/>
                <w:sz w:val="22"/>
                <w:rPrChange w:id="2265" w:author="Tao Huang" w:date="2018-09-04T13:15:00Z">
                  <w:rPr>
                    <w:ins w:id="2266" w:author="Tao Huang" w:date="2018-09-04T13:14:00Z"/>
                    <w:rFonts w:ascii="Calibri" w:eastAsia="Times New Roman" w:hAnsi="Calibri" w:cs="Calibri"/>
                    <w:color w:val="000000"/>
                    <w:sz w:val="22"/>
                  </w:rPr>
                </w:rPrChange>
              </w:rPr>
            </w:pPr>
            <w:ins w:id="2267" w:author="Tao Huang" w:date="2018-09-04T13:14:00Z">
              <w:r w:rsidRPr="001739A3">
                <w:rPr>
                  <w:rFonts w:eastAsia="Times New Roman" w:cs="Times New Roman"/>
                  <w:color w:val="000000"/>
                  <w:sz w:val="22"/>
                  <w:rPrChange w:id="2268" w:author="Tao Huang" w:date="2018-09-04T13:15:00Z">
                    <w:rPr>
                      <w:rFonts w:ascii="Calibri" w:eastAsia="Times New Roman" w:hAnsi="Calibri" w:cs="Calibri"/>
                      <w:color w:val="000000"/>
                      <w:sz w:val="22"/>
                    </w:rPr>
                  </w:rPrChange>
                </w:rPr>
                <w:t>ADL-intra-IC</w:t>
              </w:r>
            </w:ins>
          </w:p>
        </w:tc>
        <w:tc>
          <w:tcPr>
            <w:tcW w:w="960" w:type="dxa"/>
            <w:tcBorders>
              <w:top w:val="nil"/>
              <w:left w:val="nil"/>
              <w:bottom w:val="nil"/>
              <w:right w:val="nil"/>
            </w:tcBorders>
            <w:shd w:val="clear" w:color="000000" w:fill="FFFF00"/>
            <w:noWrap/>
            <w:vAlign w:val="bottom"/>
            <w:hideMark/>
            <w:tcPrChange w:id="2269" w:author="Tao Huang" w:date="2018-09-04T13:17:00Z">
              <w:tcPr>
                <w:tcW w:w="960" w:type="dxa"/>
                <w:tcBorders>
                  <w:top w:val="nil"/>
                  <w:left w:val="nil"/>
                  <w:bottom w:val="nil"/>
                  <w:right w:val="nil"/>
                </w:tcBorders>
                <w:shd w:val="clear" w:color="000000" w:fill="FFFF00"/>
                <w:noWrap/>
                <w:vAlign w:val="bottom"/>
                <w:hideMark/>
              </w:tcPr>
            </w:tcPrChange>
          </w:tcPr>
          <w:p w14:paraId="1AD94E33" w14:textId="77777777" w:rsidR="001739A3" w:rsidRPr="001739A3" w:rsidRDefault="001739A3">
            <w:pPr>
              <w:spacing w:after="0" w:line="240" w:lineRule="auto"/>
              <w:jc w:val="center"/>
              <w:rPr>
                <w:ins w:id="2270" w:author="Tao Huang" w:date="2018-09-04T13:14:00Z"/>
                <w:rFonts w:eastAsia="Times New Roman" w:cs="Times New Roman"/>
                <w:color w:val="000000"/>
                <w:sz w:val="22"/>
                <w:rPrChange w:id="2271" w:author="Tao Huang" w:date="2018-09-04T13:15:00Z">
                  <w:rPr>
                    <w:ins w:id="2272" w:author="Tao Huang" w:date="2018-09-04T13:14:00Z"/>
                    <w:rFonts w:ascii="Calibri" w:eastAsia="Times New Roman" w:hAnsi="Calibri" w:cs="Calibri"/>
                    <w:color w:val="000000"/>
                    <w:sz w:val="22"/>
                  </w:rPr>
                </w:rPrChange>
              </w:rPr>
              <w:pPrChange w:id="2273" w:author="Tao Huang" w:date="2018-09-04T13:17:00Z">
                <w:pPr>
                  <w:spacing w:after="0" w:line="240" w:lineRule="auto"/>
                  <w:jc w:val="right"/>
                </w:pPr>
              </w:pPrChange>
            </w:pPr>
            <w:ins w:id="2274" w:author="Tao Huang" w:date="2018-09-04T13:14:00Z">
              <w:r w:rsidRPr="001739A3">
                <w:rPr>
                  <w:rFonts w:eastAsia="Times New Roman" w:cs="Times New Roman"/>
                  <w:color w:val="000000"/>
                  <w:sz w:val="22"/>
                  <w:rPrChange w:id="2275" w:author="Tao Huang" w:date="2018-09-04T13:15:00Z">
                    <w:rPr>
                      <w:rFonts w:ascii="Calibri" w:eastAsia="Times New Roman" w:hAnsi="Calibri" w:cs="Calibri"/>
                      <w:color w:val="000000"/>
                      <w:sz w:val="22"/>
                    </w:rPr>
                  </w:rPrChange>
                </w:rPr>
                <w:t>15.569</w:t>
              </w:r>
            </w:ins>
          </w:p>
        </w:tc>
        <w:tc>
          <w:tcPr>
            <w:tcW w:w="960" w:type="dxa"/>
            <w:tcBorders>
              <w:top w:val="nil"/>
              <w:left w:val="nil"/>
              <w:bottom w:val="nil"/>
              <w:right w:val="nil"/>
            </w:tcBorders>
            <w:shd w:val="clear" w:color="000000" w:fill="FFFF00"/>
            <w:noWrap/>
            <w:vAlign w:val="bottom"/>
            <w:hideMark/>
            <w:tcPrChange w:id="2276" w:author="Tao Huang" w:date="2018-09-04T13:17:00Z">
              <w:tcPr>
                <w:tcW w:w="960" w:type="dxa"/>
                <w:tcBorders>
                  <w:top w:val="nil"/>
                  <w:left w:val="nil"/>
                  <w:bottom w:val="nil"/>
                  <w:right w:val="nil"/>
                </w:tcBorders>
                <w:shd w:val="clear" w:color="000000" w:fill="FFFF00"/>
                <w:noWrap/>
                <w:vAlign w:val="bottom"/>
                <w:hideMark/>
              </w:tcPr>
            </w:tcPrChange>
          </w:tcPr>
          <w:p w14:paraId="1D99B14D" w14:textId="77777777" w:rsidR="001739A3" w:rsidRPr="001739A3" w:rsidRDefault="001739A3">
            <w:pPr>
              <w:spacing w:after="0" w:line="240" w:lineRule="auto"/>
              <w:jc w:val="center"/>
              <w:rPr>
                <w:ins w:id="2277" w:author="Tao Huang" w:date="2018-09-04T13:14:00Z"/>
                <w:rFonts w:eastAsia="Times New Roman" w:cs="Times New Roman"/>
                <w:color w:val="000000"/>
                <w:sz w:val="22"/>
                <w:rPrChange w:id="2278" w:author="Tao Huang" w:date="2018-09-04T13:15:00Z">
                  <w:rPr>
                    <w:ins w:id="2279" w:author="Tao Huang" w:date="2018-09-04T13:14:00Z"/>
                    <w:rFonts w:ascii="Calibri" w:eastAsia="Times New Roman" w:hAnsi="Calibri" w:cs="Calibri"/>
                    <w:color w:val="000000"/>
                    <w:sz w:val="22"/>
                  </w:rPr>
                </w:rPrChange>
              </w:rPr>
              <w:pPrChange w:id="2280" w:author="Tao Huang" w:date="2018-09-04T13:17:00Z">
                <w:pPr>
                  <w:spacing w:after="0" w:line="240" w:lineRule="auto"/>
                  <w:jc w:val="right"/>
                </w:pPr>
              </w:pPrChange>
            </w:pPr>
            <w:ins w:id="2281" w:author="Tao Huang" w:date="2018-09-04T13:14:00Z">
              <w:r w:rsidRPr="001739A3">
                <w:rPr>
                  <w:rFonts w:eastAsia="Times New Roman" w:cs="Times New Roman"/>
                  <w:color w:val="000000"/>
                  <w:sz w:val="22"/>
                  <w:rPrChange w:id="2282"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FFFF00"/>
            <w:noWrap/>
            <w:vAlign w:val="bottom"/>
            <w:hideMark/>
            <w:tcPrChange w:id="2283" w:author="Tao Huang" w:date="2018-09-04T13:17:00Z">
              <w:tcPr>
                <w:tcW w:w="960" w:type="dxa"/>
                <w:gridSpan w:val="2"/>
                <w:tcBorders>
                  <w:top w:val="nil"/>
                  <w:left w:val="nil"/>
                  <w:bottom w:val="nil"/>
                  <w:right w:val="nil"/>
                </w:tcBorders>
                <w:shd w:val="clear" w:color="000000" w:fill="FFFF00"/>
                <w:noWrap/>
                <w:vAlign w:val="bottom"/>
                <w:hideMark/>
              </w:tcPr>
            </w:tcPrChange>
          </w:tcPr>
          <w:p w14:paraId="2C33A859" w14:textId="77777777" w:rsidR="001739A3" w:rsidRPr="001739A3" w:rsidRDefault="001739A3">
            <w:pPr>
              <w:spacing w:after="0" w:line="240" w:lineRule="auto"/>
              <w:jc w:val="center"/>
              <w:rPr>
                <w:ins w:id="2284" w:author="Tao Huang" w:date="2018-09-04T13:14:00Z"/>
                <w:rFonts w:eastAsia="Times New Roman" w:cs="Times New Roman"/>
                <w:color w:val="000000"/>
                <w:sz w:val="22"/>
                <w:rPrChange w:id="2285" w:author="Tao Huang" w:date="2018-09-04T13:15:00Z">
                  <w:rPr>
                    <w:ins w:id="2286" w:author="Tao Huang" w:date="2018-09-04T13:14:00Z"/>
                    <w:rFonts w:ascii="Calibri" w:eastAsia="Times New Roman" w:hAnsi="Calibri" w:cs="Calibri"/>
                    <w:color w:val="000000"/>
                    <w:sz w:val="22"/>
                  </w:rPr>
                </w:rPrChange>
              </w:rPr>
              <w:pPrChange w:id="2287" w:author="Tao Huang" w:date="2018-09-04T13:17:00Z">
                <w:pPr>
                  <w:spacing w:after="0" w:line="240" w:lineRule="auto"/>
                  <w:jc w:val="right"/>
                </w:pPr>
              </w:pPrChange>
            </w:pPr>
            <w:ins w:id="2288" w:author="Tao Huang" w:date="2018-09-04T13:14:00Z">
              <w:r w:rsidRPr="001739A3">
                <w:rPr>
                  <w:rFonts w:eastAsia="Times New Roman" w:cs="Times New Roman"/>
                  <w:color w:val="000000"/>
                  <w:sz w:val="22"/>
                  <w:rPrChange w:id="2289" w:author="Tao Huang" w:date="2018-09-04T13:15:00Z">
                    <w:rPr>
                      <w:rFonts w:ascii="Calibri" w:eastAsia="Times New Roman" w:hAnsi="Calibri" w:cs="Calibri"/>
                      <w:color w:val="000000"/>
                      <w:sz w:val="22"/>
                    </w:rPr>
                  </w:rPrChange>
                </w:rPr>
                <w:t>40.43%</w:t>
              </w:r>
            </w:ins>
          </w:p>
        </w:tc>
        <w:tc>
          <w:tcPr>
            <w:tcW w:w="960" w:type="dxa"/>
            <w:tcBorders>
              <w:top w:val="nil"/>
              <w:left w:val="nil"/>
              <w:bottom w:val="nil"/>
              <w:right w:val="nil"/>
            </w:tcBorders>
            <w:shd w:val="clear" w:color="000000" w:fill="FFFF00"/>
            <w:noWrap/>
            <w:vAlign w:val="bottom"/>
            <w:hideMark/>
            <w:tcPrChange w:id="2290" w:author="Tao Huang" w:date="2018-09-04T13:17:00Z">
              <w:tcPr>
                <w:tcW w:w="960" w:type="dxa"/>
                <w:gridSpan w:val="2"/>
                <w:tcBorders>
                  <w:top w:val="nil"/>
                  <w:left w:val="nil"/>
                  <w:bottom w:val="nil"/>
                  <w:right w:val="nil"/>
                </w:tcBorders>
                <w:shd w:val="clear" w:color="000000" w:fill="FFFF00"/>
                <w:noWrap/>
                <w:vAlign w:val="bottom"/>
                <w:hideMark/>
              </w:tcPr>
            </w:tcPrChange>
          </w:tcPr>
          <w:p w14:paraId="54CE1BD9" w14:textId="77777777" w:rsidR="001739A3" w:rsidRPr="001739A3" w:rsidRDefault="001739A3">
            <w:pPr>
              <w:spacing w:after="0" w:line="240" w:lineRule="auto"/>
              <w:jc w:val="center"/>
              <w:rPr>
                <w:ins w:id="2291" w:author="Tao Huang" w:date="2018-09-04T13:14:00Z"/>
                <w:rFonts w:eastAsia="Times New Roman" w:cs="Times New Roman"/>
                <w:color w:val="000000"/>
                <w:sz w:val="22"/>
                <w:rPrChange w:id="2292" w:author="Tao Huang" w:date="2018-09-04T13:15:00Z">
                  <w:rPr>
                    <w:ins w:id="2293" w:author="Tao Huang" w:date="2018-09-04T13:14:00Z"/>
                    <w:rFonts w:ascii="Calibri" w:eastAsia="Times New Roman" w:hAnsi="Calibri" w:cs="Calibri"/>
                    <w:color w:val="000000"/>
                    <w:sz w:val="22"/>
                  </w:rPr>
                </w:rPrChange>
              </w:rPr>
              <w:pPrChange w:id="2294" w:author="Tao Huang" w:date="2018-09-04T13:17:00Z">
                <w:pPr>
                  <w:spacing w:after="0" w:line="240" w:lineRule="auto"/>
                  <w:jc w:val="right"/>
                </w:pPr>
              </w:pPrChange>
            </w:pPr>
            <w:ins w:id="2295" w:author="Tao Huang" w:date="2018-09-04T13:14:00Z">
              <w:r w:rsidRPr="001739A3">
                <w:rPr>
                  <w:rFonts w:eastAsia="Times New Roman" w:cs="Times New Roman"/>
                  <w:color w:val="000000"/>
                  <w:sz w:val="22"/>
                  <w:rPrChange w:id="2296"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FFFF00"/>
            <w:noWrap/>
            <w:vAlign w:val="bottom"/>
            <w:hideMark/>
            <w:tcPrChange w:id="2297" w:author="Tao Huang" w:date="2018-09-04T13:17:00Z">
              <w:tcPr>
                <w:tcW w:w="960" w:type="dxa"/>
                <w:gridSpan w:val="2"/>
                <w:tcBorders>
                  <w:top w:val="nil"/>
                  <w:left w:val="nil"/>
                  <w:bottom w:val="nil"/>
                  <w:right w:val="nil"/>
                </w:tcBorders>
                <w:shd w:val="clear" w:color="000000" w:fill="FFFF00"/>
                <w:noWrap/>
                <w:vAlign w:val="bottom"/>
                <w:hideMark/>
              </w:tcPr>
            </w:tcPrChange>
          </w:tcPr>
          <w:p w14:paraId="020F328C" w14:textId="77777777" w:rsidR="001739A3" w:rsidRPr="001739A3" w:rsidRDefault="001739A3">
            <w:pPr>
              <w:spacing w:after="0" w:line="240" w:lineRule="auto"/>
              <w:jc w:val="center"/>
              <w:rPr>
                <w:ins w:id="2298" w:author="Tao Huang" w:date="2018-09-04T13:14:00Z"/>
                <w:rFonts w:eastAsia="Times New Roman" w:cs="Times New Roman"/>
                <w:color w:val="000000"/>
                <w:sz w:val="22"/>
                <w:rPrChange w:id="2299" w:author="Tao Huang" w:date="2018-09-04T13:15:00Z">
                  <w:rPr>
                    <w:ins w:id="2300" w:author="Tao Huang" w:date="2018-09-04T13:14:00Z"/>
                    <w:rFonts w:ascii="Calibri" w:eastAsia="Times New Roman" w:hAnsi="Calibri" w:cs="Calibri"/>
                    <w:color w:val="000000"/>
                    <w:sz w:val="22"/>
                  </w:rPr>
                </w:rPrChange>
              </w:rPr>
              <w:pPrChange w:id="2301" w:author="Tao Huang" w:date="2018-09-04T13:17:00Z">
                <w:pPr>
                  <w:spacing w:after="0" w:line="240" w:lineRule="auto"/>
                  <w:jc w:val="right"/>
                </w:pPr>
              </w:pPrChange>
            </w:pPr>
            <w:ins w:id="2302" w:author="Tao Huang" w:date="2018-09-04T13:14:00Z">
              <w:r w:rsidRPr="001739A3">
                <w:rPr>
                  <w:rFonts w:eastAsia="Times New Roman" w:cs="Times New Roman"/>
                  <w:color w:val="000000"/>
                  <w:sz w:val="22"/>
                  <w:rPrChange w:id="2303" w:author="Tao Huang" w:date="2018-09-04T13:15:00Z">
                    <w:rPr>
                      <w:rFonts w:ascii="Calibri" w:eastAsia="Times New Roman" w:hAnsi="Calibri" w:cs="Calibri"/>
                      <w:color w:val="000000"/>
                      <w:sz w:val="22"/>
                    </w:rPr>
                  </w:rPrChange>
                </w:rPr>
                <w:t>0.6921</w:t>
              </w:r>
            </w:ins>
          </w:p>
        </w:tc>
        <w:tc>
          <w:tcPr>
            <w:tcW w:w="960" w:type="dxa"/>
            <w:tcBorders>
              <w:top w:val="nil"/>
              <w:left w:val="nil"/>
              <w:bottom w:val="nil"/>
              <w:right w:val="nil"/>
            </w:tcBorders>
            <w:shd w:val="clear" w:color="000000" w:fill="FFFF00"/>
            <w:noWrap/>
            <w:vAlign w:val="bottom"/>
            <w:hideMark/>
            <w:tcPrChange w:id="2304" w:author="Tao Huang" w:date="2018-09-04T13:17:00Z">
              <w:tcPr>
                <w:tcW w:w="960" w:type="dxa"/>
                <w:gridSpan w:val="2"/>
                <w:tcBorders>
                  <w:top w:val="nil"/>
                  <w:left w:val="nil"/>
                  <w:bottom w:val="nil"/>
                  <w:right w:val="nil"/>
                </w:tcBorders>
                <w:shd w:val="clear" w:color="000000" w:fill="FFFF00"/>
                <w:noWrap/>
                <w:vAlign w:val="bottom"/>
                <w:hideMark/>
              </w:tcPr>
            </w:tcPrChange>
          </w:tcPr>
          <w:p w14:paraId="1C12C8C1" w14:textId="77777777" w:rsidR="001739A3" w:rsidRPr="001739A3" w:rsidRDefault="001739A3">
            <w:pPr>
              <w:spacing w:after="0" w:line="240" w:lineRule="auto"/>
              <w:jc w:val="center"/>
              <w:rPr>
                <w:ins w:id="2305" w:author="Tao Huang" w:date="2018-09-04T13:14:00Z"/>
                <w:rFonts w:eastAsia="Times New Roman" w:cs="Times New Roman"/>
                <w:color w:val="000000"/>
                <w:sz w:val="22"/>
                <w:rPrChange w:id="2306" w:author="Tao Huang" w:date="2018-09-04T13:15:00Z">
                  <w:rPr>
                    <w:ins w:id="2307" w:author="Tao Huang" w:date="2018-09-04T13:14:00Z"/>
                    <w:rFonts w:ascii="Calibri" w:eastAsia="Times New Roman" w:hAnsi="Calibri" w:cs="Calibri"/>
                    <w:color w:val="000000"/>
                    <w:sz w:val="22"/>
                  </w:rPr>
                </w:rPrChange>
              </w:rPr>
              <w:pPrChange w:id="2308" w:author="Tao Huang" w:date="2018-09-04T13:17:00Z">
                <w:pPr>
                  <w:spacing w:after="0" w:line="240" w:lineRule="auto"/>
                  <w:jc w:val="right"/>
                </w:pPr>
              </w:pPrChange>
            </w:pPr>
            <w:ins w:id="2309" w:author="Tao Huang" w:date="2018-09-04T13:14:00Z">
              <w:r w:rsidRPr="001739A3">
                <w:rPr>
                  <w:rFonts w:eastAsia="Times New Roman" w:cs="Times New Roman"/>
                  <w:color w:val="000000"/>
                  <w:sz w:val="22"/>
                  <w:rPrChange w:id="2310"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E7E6E6"/>
            <w:noWrap/>
            <w:vAlign w:val="bottom"/>
            <w:hideMark/>
            <w:tcPrChange w:id="2311" w:author="Tao Huang" w:date="2018-09-04T13:17:00Z">
              <w:tcPr>
                <w:tcW w:w="960" w:type="dxa"/>
                <w:gridSpan w:val="2"/>
                <w:tcBorders>
                  <w:top w:val="nil"/>
                  <w:left w:val="nil"/>
                  <w:bottom w:val="nil"/>
                  <w:right w:val="nil"/>
                </w:tcBorders>
                <w:shd w:val="clear" w:color="000000" w:fill="E7E6E6"/>
                <w:noWrap/>
                <w:vAlign w:val="bottom"/>
                <w:hideMark/>
              </w:tcPr>
            </w:tcPrChange>
          </w:tcPr>
          <w:p w14:paraId="17AC47D2" w14:textId="77777777" w:rsidR="001739A3" w:rsidRPr="001739A3" w:rsidRDefault="001739A3">
            <w:pPr>
              <w:spacing w:after="0" w:line="240" w:lineRule="auto"/>
              <w:jc w:val="center"/>
              <w:rPr>
                <w:ins w:id="2312" w:author="Tao Huang" w:date="2018-09-04T13:14:00Z"/>
                <w:rFonts w:eastAsia="Times New Roman" w:cs="Times New Roman"/>
                <w:color w:val="000000"/>
                <w:sz w:val="22"/>
                <w:rPrChange w:id="2313" w:author="Tao Huang" w:date="2018-09-04T13:15:00Z">
                  <w:rPr>
                    <w:ins w:id="2314" w:author="Tao Huang" w:date="2018-09-04T13:14:00Z"/>
                    <w:rFonts w:ascii="Calibri" w:eastAsia="Times New Roman" w:hAnsi="Calibri" w:cs="Calibri"/>
                    <w:color w:val="000000"/>
                    <w:sz w:val="22"/>
                  </w:rPr>
                </w:rPrChange>
              </w:rPr>
              <w:pPrChange w:id="2315" w:author="Tao Huang" w:date="2018-09-04T13:17:00Z">
                <w:pPr>
                  <w:spacing w:after="0" w:line="240" w:lineRule="auto"/>
                  <w:jc w:val="right"/>
                </w:pPr>
              </w:pPrChange>
            </w:pPr>
            <w:ins w:id="2316" w:author="Tao Huang" w:date="2018-09-04T13:14:00Z">
              <w:r w:rsidRPr="001739A3">
                <w:rPr>
                  <w:rFonts w:eastAsia="Times New Roman" w:cs="Times New Roman"/>
                  <w:color w:val="000000"/>
                  <w:sz w:val="22"/>
                  <w:rPrChange w:id="2317" w:author="Tao Huang" w:date="2018-09-04T13:15:00Z">
                    <w:rPr>
                      <w:rFonts w:ascii="Calibri" w:eastAsia="Times New Roman" w:hAnsi="Calibri" w:cs="Calibri"/>
                      <w:color w:val="000000"/>
                      <w:sz w:val="22"/>
                    </w:rPr>
                  </w:rPrChange>
                </w:rPr>
                <w:t>0.9927</w:t>
              </w:r>
            </w:ins>
          </w:p>
        </w:tc>
        <w:tc>
          <w:tcPr>
            <w:tcW w:w="960" w:type="dxa"/>
            <w:tcBorders>
              <w:top w:val="nil"/>
              <w:left w:val="nil"/>
              <w:bottom w:val="nil"/>
              <w:right w:val="nil"/>
            </w:tcBorders>
            <w:shd w:val="clear" w:color="000000" w:fill="E7E6E6"/>
            <w:noWrap/>
            <w:vAlign w:val="bottom"/>
            <w:hideMark/>
            <w:tcPrChange w:id="2318" w:author="Tao Huang" w:date="2018-09-04T13:17:00Z">
              <w:tcPr>
                <w:tcW w:w="960" w:type="dxa"/>
                <w:gridSpan w:val="2"/>
                <w:tcBorders>
                  <w:top w:val="nil"/>
                  <w:left w:val="nil"/>
                  <w:bottom w:val="nil"/>
                  <w:right w:val="nil"/>
                </w:tcBorders>
                <w:shd w:val="clear" w:color="000000" w:fill="E7E6E6"/>
                <w:noWrap/>
                <w:vAlign w:val="bottom"/>
                <w:hideMark/>
              </w:tcPr>
            </w:tcPrChange>
          </w:tcPr>
          <w:p w14:paraId="474BF424" w14:textId="77777777" w:rsidR="001739A3" w:rsidRPr="001739A3" w:rsidRDefault="001739A3">
            <w:pPr>
              <w:spacing w:after="0" w:line="240" w:lineRule="auto"/>
              <w:jc w:val="center"/>
              <w:rPr>
                <w:ins w:id="2319" w:author="Tao Huang" w:date="2018-09-04T13:14:00Z"/>
                <w:rFonts w:eastAsia="Times New Roman" w:cs="Times New Roman"/>
                <w:color w:val="000000"/>
                <w:sz w:val="22"/>
                <w:rPrChange w:id="2320" w:author="Tao Huang" w:date="2018-09-04T13:15:00Z">
                  <w:rPr>
                    <w:ins w:id="2321" w:author="Tao Huang" w:date="2018-09-04T13:14:00Z"/>
                    <w:rFonts w:ascii="Calibri" w:eastAsia="Times New Roman" w:hAnsi="Calibri" w:cs="Calibri"/>
                    <w:color w:val="000000"/>
                    <w:sz w:val="22"/>
                  </w:rPr>
                </w:rPrChange>
              </w:rPr>
              <w:pPrChange w:id="2322" w:author="Tao Huang" w:date="2018-09-04T13:17:00Z">
                <w:pPr>
                  <w:spacing w:after="0" w:line="240" w:lineRule="auto"/>
                  <w:jc w:val="right"/>
                </w:pPr>
              </w:pPrChange>
            </w:pPr>
            <w:ins w:id="2323" w:author="Tao Huang" w:date="2018-09-04T13:14:00Z">
              <w:r w:rsidRPr="001739A3">
                <w:rPr>
                  <w:rFonts w:eastAsia="Times New Roman" w:cs="Times New Roman"/>
                  <w:color w:val="000000"/>
                  <w:sz w:val="22"/>
                  <w:rPrChange w:id="2324"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FFFF00"/>
            <w:noWrap/>
            <w:vAlign w:val="bottom"/>
            <w:hideMark/>
            <w:tcPrChange w:id="2325" w:author="Tao Huang" w:date="2018-09-04T13:17:00Z">
              <w:tcPr>
                <w:tcW w:w="960" w:type="dxa"/>
                <w:gridSpan w:val="2"/>
                <w:tcBorders>
                  <w:top w:val="nil"/>
                  <w:left w:val="nil"/>
                  <w:bottom w:val="nil"/>
                  <w:right w:val="nil"/>
                </w:tcBorders>
                <w:shd w:val="clear" w:color="000000" w:fill="FFFF00"/>
                <w:noWrap/>
                <w:vAlign w:val="bottom"/>
                <w:hideMark/>
              </w:tcPr>
            </w:tcPrChange>
          </w:tcPr>
          <w:p w14:paraId="47E1F367" w14:textId="77777777" w:rsidR="001739A3" w:rsidRPr="001739A3" w:rsidRDefault="001739A3">
            <w:pPr>
              <w:spacing w:after="0" w:line="240" w:lineRule="auto"/>
              <w:jc w:val="center"/>
              <w:rPr>
                <w:ins w:id="2326" w:author="Tao Huang" w:date="2018-09-04T13:14:00Z"/>
                <w:rFonts w:eastAsia="Times New Roman" w:cs="Times New Roman"/>
                <w:color w:val="000000"/>
                <w:sz w:val="22"/>
                <w:rPrChange w:id="2327" w:author="Tao Huang" w:date="2018-09-04T13:15:00Z">
                  <w:rPr>
                    <w:ins w:id="2328" w:author="Tao Huang" w:date="2018-09-04T13:14:00Z"/>
                    <w:rFonts w:ascii="Calibri" w:eastAsia="Times New Roman" w:hAnsi="Calibri" w:cs="Calibri"/>
                    <w:color w:val="000000"/>
                    <w:sz w:val="22"/>
                  </w:rPr>
                </w:rPrChange>
              </w:rPr>
              <w:pPrChange w:id="2329" w:author="Tao Huang" w:date="2018-09-04T13:17:00Z">
                <w:pPr>
                  <w:spacing w:after="0" w:line="240" w:lineRule="auto"/>
                  <w:jc w:val="right"/>
                </w:pPr>
              </w:pPrChange>
            </w:pPr>
            <w:ins w:id="2330" w:author="Tao Huang" w:date="2018-09-04T13:14:00Z">
              <w:r w:rsidRPr="001739A3">
                <w:rPr>
                  <w:rFonts w:eastAsia="Times New Roman" w:cs="Times New Roman"/>
                  <w:color w:val="000000"/>
                  <w:sz w:val="22"/>
                  <w:rPrChange w:id="2331" w:author="Tao Huang" w:date="2018-09-04T13:15:00Z">
                    <w:rPr>
                      <w:rFonts w:ascii="Calibri" w:eastAsia="Times New Roman" w:hAnsi="Calibri" w:cs="Calibri"/>
                      <w:color w:val="000000"/>
                      <w:sz w:val="22"/>
                    </w:rPr>
                  </w:rPrChange>
                </w:rPr>
                <w:t>6,320</w:t>
              </w:r>
            </w:ins>
          </w:p>
        </w:tc>
        <w:tc>
          <w:tcPr>
            <w:tcW w:w="960" w:type="dxa"/>
            <w:tcBorders>
              <w:top w:val="nil"/>
              <w:left w:val="nil"/>
              <w:bottom w:val="nil"/>
              <w:right w:val="nil"/>
            </w:tcBorders>
            <w:shd w:val="clear" w:color="000000" w:fill="FFFF00"/>
            <w:noWrap/>
            <w:vAlign w:val="bottom"/>
            <w:hideMark/>
            <w:tcPrChange w:id="2332" w:author="Tao Huang" w:date="2018-09-04T13:17:00Z">
              <w:tcPr>
                <w:tcW w:w="960" w:type="dxa"/>
                <w:gridSpan w:val="2"/>
                <w:tcBorders>
                  <w:top w:val="nil"/>
                  <w:left w:val="nil"/>
                  <w:bottom w:val="nil"/>
                  <w:right w:val="nil"/>
                </w:tcBorders>
                <w:shd w:val="clear" w:color="000000" w:fill="FFFF00"/>
                <w:noWrap/>
                <w:vAlign w:val="bottom"/>
                <w:hideMark/>
              </w:tcPr>
            </w:tcPrChange>
          </w:tcPr>
          <w:p w14:paraId="42438697" w14:textId="77777777" w:rsidR="001739A3" w:rsidRPr="001739A3" w:rsidRDefault="001739A3">
            <w:pPr>
              <w:spacing w:after="0" w:line="240" w:lineRule="auto"/>
              <w:jc w:val="center"/>
              <w:rPr>
                <w:ins w:id="2333" w:author="Tao Huang" w:date="2018-09-04T13:14:00Z"/>
                <w:rFonts w:eastAsia="Times New Roman" w:cs="Times New Roman"/>
                <w:color w:val="000000"/>
                <w:sz w:val="22"/>
                <w:rPrChange w:id="2334" w:author="Tao Huang" w:date="2018-09-04T13:15:00Z">
                  <w:rPr>
                    <w:ins w:id="2335" w:author="Tao Huang" w:date="2018-09-04T13:14:00Z"/>
                    <w:rFonts w:ascii="Calibri" w:eastAsia="Times New Roman" w:hAnsi="Calibri" w:cs="Calibri"/>
                    <w:color w:val="000000"/>
                    <w:sz w:val="22"/>
                  </w:rPr>
                </w:rPrChange>
              </w:rPr>
              <w:pPrChange w:id="2336" w:author="Tao Huang" w:date="2018-09-04T13:17:00Z">
                <w:pPr>
                  <w:spacing w:after="0" w:line="240" w:lineRule="auto"/>
                  <w:jc w:val="right"/>
                </w:pPr>
              </w:pPrChange>
            </w:pPr>
            <w:ins w:id="2337" w:author="Tao Huang" w:date="2018-09-04T13:14:00Z">
              <w:r w:rsidRPr="001739A3">
                <w:rPr>
                  <w:rFonts w:eastAsia="Times New Roman" w:cs="Times New Roman"/>
                  <w:color w:val="000000"/>
                  <w:sz w:val="22"/>
                  <w:rPrChange w:id="2338" w:author="Tao Huang" w:date="2018-09-04T13:15:00Z">
                    <w:rPr>
                      <w:rFonts w:ascii="Calibri" w:eastAsia="Times New Roman" w:hAnsi="Calibri" w:cs="Calibri"/>
                      <w:color w:val="000000"/>
                      <w:sz w:val="22"/>
                    </w:rPr>
                  </w:rPrChange>
                </w:rPr>
                <w:t>6</w:t>
              </w:r>
            </w:ins>
          </w:p>
        </w:tc>
      </w:tr>
      <w:tr w:rsidR="001739A3" w:rsidRPr="001739A3" w14:paraId="2D68F022" w14:textId="77777777" w:rsidTr="008B5617">
        <w:tblPrEx>
          <w:tblW w:w="12080" w:type="dxa"/>
          <w:jc w:val="center"/>
          <w:tblPrExChange w:id="2339" w:author="Tao Huang" w:date="2018-09-04T13:17:00Z">
            <w:tblPrEx>
              <w:tblW w:w="12080" w:type="dxa"/>
              <w:jc w:val="center"/>
            </w:tblPrEx>
          </w:tblPrExChange>
        </w:tblPrEx>
        <w:trPr>
          <w:trHeight w:val="57"/>
          <w:jc w:val="center"/>
          <w:ins w:id="2340" w:author="Tao Huang" w:date="2018-09-04T13:14:00Z"/>
          <w:trPrChange w:id="2341"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2342" w:author="Tao Huang" w:date="2018-09-04T13:17:00Z">
              <w:tcPr>
                <w:tcW w:w="2480" w:type="dxa"/>
                <w:tcBorders>
                  <w:top w:val="nil"/>
                  <w:left w:val="nil"/>
                  <w:bottom w:val="nil"/>
                  <w:right w:val="nil"/>
                </w:tcBorders>
                <w:shd w:val="clear" w:color="000000" w:fill="FFFF00"/>
                <w:noWrap/>
                <w:vAlign w:val="bottom"/>
                <w:hideMark/>
              </w:tcPr>
            </w:tcPrChange>
          </w:tcPr>
          <w:p w14:paraId="18242ECD" w14:textId="77777777" w:rsidR="001739A3" w:rsidRPr="001739A3" w:rsidRDefault="001739A3">
            <w:pPr>
              <w:spacing w:after="0" w:line="240" w:lineRule="auto"/>
              <w:rPr>
                <w:ins w:id="2343" w:author="Tao Huang" w:date="2018-09-04T13:14:00Z"/>
                <w:rFonts w:eastAsia="Times New Roman" w:cs="Times New Roman"/>
                <w:color w:val="000000"/>
                <w:sz w:val="22"/>
                <w:rPrChange w:id="2344" w:author="Tao Huang" w:date="2018-09-04T13:15:00Z">
                  <w:rPr>
                    <w:ins w:id="2345" w:author="Tao Huang" w:date="2018-09-04T13:14:00Z"/>
                    <w:rFonts w:ascii="Calibri" w:eastAsia="Times New Roman" w:hAnsi="Calibri" w:cs="Calibri"/>
                    <w:color w:val="000000"/>
                    <w:sz w:val="22"/>
                  </w:rPr>
                </w:rPrChange>
              </w:rPr>
            </w:pPr>
            <w:ins w:id="2346" w:author="Tao Huang" w:date="2018-09-04T13:14:00Z">
              <w:r w:rsidRPr="001739A3">
                <w:rPr>
                  <w:rFonts w:eastAsia="Times New Roman" w:cs="Times New Roman"/>
                  <w:color w:val="000000"/>
                  <w:sz w:val="22"/>
                  <w:rPrChange w:id="2347" w:author="Tao Huang" w:date="2018-09-04T13:15:00Z">
                    <w:rPr>
                      <w:rFonts w:ascii="Calibri" w:eastAsia="Times New Roman" w:hAnsi="Calibri" w:cs="Calibri"/>
                      <w:color w:val="000000"/>
                      <w:sz w:val="22"/>
                    </w:rPr>
                  </w:rPrChange>
                </w:rPr>
                <w:t>ADL-EWC-IC</w:t>
              </w:r>
            </w:ins>
          </w:p>
        </w:tc>
        <w:tc>
          <w:tcPr>
            <w:tcW w:w="960" w:type="dxa"/>
            <w:tcBorders>
              <w:top w:val="nil"/>
              <w:left w:val="nil"/>
              <w:bottom w:val="nil"/>
              <w:right w:val="nil"/>
            </w:tcBorders>
            <w:shd w:val="clear" w:color="000000" w:fill="FFFF00"/>
            <w:noWrap/>
            <w:vAlign w:val="bottom"/>
            <w:hideMark/>
            <w:tcPrChange w:id="2348" w:author="Tao Huang" w:date="2018-09-04T13:17:00Z">
              <w:tcPr>
                <w:tcW w:w="960" w:type="dxa"/>
                <w:tcBorders>
                  <w:top w:val="nil"/>
                  <w:left w:val="nil"/>
                  <w:bottom w:val="nil"/>
                  <w:right w:val="nil"/>
                </w:tcBorders>
                <w:shd w:val="clear" w:color="000000" w:fill="FFFF00"/>
                <w:noWrap/>
                <w:vAlign w:val="bottom"/>
                <w:hideMark/>
              </w:tcPr>
            </w:tcPrChange>
          </w:tcPr>
          <w:p w14:paraId="3F2432BC" w14:textId="77777777" w:rsidR="001739A3" w:rsidRPr="001739A3" w:rsidRDefault="001739A3">
            <w:pPr>
              <w:spacing w:after="0" w:line="240" w:lineRule="auto"/>
              <w:jc w:val="center"/>
              <w:rPr>
                <w:ins w:id="2349" w:author="Tao Huang" w:date="2018-09-04T13:14:00Z"/>
                <w:rFonts w:eastAsia="Times New Roman" w:cs="Times New Roman"/>
                <w:color w:val="000000"/>
                <w:sz w:val="22"/>
                <w:rPrChange w:id="2350" w:author="Tao Huang" w:date="2018-09-04T13:15:00Z">
                  <w:rPr>
                    <w:ins w:id="2351" w:author="Tao Huang" w:date="2018-09-04T13:14:00Z"/>
                    <w:rFonts w:ascii="Calibri" w:eastAsia="Times New Roman" w:hAnsi="Calibri" w:cs="Calibri"/>
                    <w:color w:val="000000"/>
                    <w:sz w:val="22"/>
                  </w:rPr>
                </w:rPrChange>
              </w:rPr>
              <w:pPrChange w:id="2352" w:author="Tao Huang" w:date="2018-09-04T13:17:00Z">
                <w:pPr>
                  <w:spacing w:after="0" w:line="240" w:lineRule="auto"/>
                  <w:jc w:val="right"/>
                </w:pPr>
              </w:pPrChange>
            </w:pPr>
            <w:ins w:id="2353" w:author="Tao Huang" w:date="2018-09-04T13:14:00Z">
              <w:r w:rsidRPr="001739A3">
                <w:rPr>
                  <w:rFonts w:eastAsia="Times New Roman" w:cs="Times New Roman"/>
                  <w:color w:val="000000"/>
                  <w:sz w:val="22"/>
                  <w:rPrChange w:id="2354" w:author="Tao Huang" w:date="2018-09-04T13:15:00Z">
                    <w:rPr>
                      <w:rFonts w:ascii="Calibri" w:eastAsia="Times New Roman" w:hAnsi="Calibri" w:cs="Calibri"/>
                      <w:color w:val="000000"/>
                      <w:sz w:val="22"/>
                    </w:rPr>
                  </w:rPrChange>
                </w:rPr>
                <w:t>15.298</w:t>
              </w:r>
            </w:ins>
          </w:p>
        </w:tc>
        <w:tc>
          <w:tcPr>
            <w:tcW w:w="960" w:type="dxa"/>
            <w:tcBorders>
              <w:top w:val="nil"/>
              <w:left w:val="nil"/>
              <w:bottom w:val="nil"/>
              <w:right w:val="nil"/>
            </w:tcBorders>
            <w:shd w:val="clear" w:color="000000" w:fill="FFFF00"/>
            <w:noWrap/>
            <w:vAlign w:val="bottom"/>
            <w:hideMark/>
            <w:tcPrChange w:id="2355" w:author="Tao Huang" w:date="2018-09-04T13:17:00Z">
              <w:tcPr>
                <w:tcW w:w="960" w:type="dxa"/>
                <w:tcBorders>
                  <w:top w:val="nil"/>
                  <w:left w:val="nil"/>
                  <w:bottom w:val="nil"/>
                  <w:right w:val="nil"/>
                </w:tcBorders>
                <w:shd w:val="clear" w:color="000000" w:fill="FFFF00"/>
                <w:noWrap/>
                <w:vAlign w:val="bottom"/>
                <w:hideMark/>
              </w:tcPr>
            </w:tcPrChange>
          </w:tcPr>
          <w:p w14:paraId="6ABB1BFA" w14:textId="77777777" w:rsidR="001739A3" w:rsidRPr="001739A3" w:rsidRDefault="001739A3">
            <w:pPr>
              <w:spacing w:after="0" w:line="240" w:lineRule="auto"/>
              <w:jc w:val="center"/>
              <w:rPr>
                <w:ins w:id="2356" w:author="Tao Huang" w:date="2018-09-04T13:14:00Z"/>
                <w:rFonts w:eastAsia="Times New Roman" w:cs="Times New Roman"/>
                <w:color w:val="000000"/>
                <w:sz w:val="22"/>
                <w:rPrChange w:id="2357" w:author="Tao Huang" w:date="2018-09-04T13:15:00Z">
                  <w:rPr>
                    <w:ins w:id="2358" w:author="Tao Huang" w:date="2018-09-04T13:14:00Z"/>
                    <w:rFonts w:ascii="Calibri" w:eastAsia="Times New Roman" w:hAnsi="Calibri" w:cs="Calibri"/>
                    <w:color w:val="000000"/>
                    <w:sz w:val="22"/>
                  </w:rPr>
                </w:rPrChange>
              </w:rPr>
              <w:pPrChange w:id="2359" w:author="Tao Huang" w:date="2018-09-04T13:17:00Z">
                <w:pPr>
                  <w:spacing w:after="0" w:line="240" w:lineRule="auto"/>
                  <w:jc w:val="right"/>
                </w:pPr>
              </w:pPrChange>
            </w:pPr>
            <w:ins w:id="2360" w:author="Tao Huang" w:date="2018-09-04T13:14:00Z">
              <w:r w:rsidRPr="001739A3">
                <w:rPr>
                  <w:rFonts w:eastAsia="Times New Roman" w:cs="Times New Roman"/>
                  <w:color w:val="000000"/>
                  <w:sz w:val="22"/>
                  <w:rPrChange w:id="2361"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FFFF00"/>
            <w:noWrap/>
            <w:vAlign w:val="bottom"/>
            <w:hideMark/>
            <w:tcPrChange w:id="2362" w:author="Tao Huang" w:date="2018-09-04T13:17:00Z">
              <w:tcPr>
                <w:tcW w:w="960" w:type="dxa"/>
                <w:gridSpan w:val="2"/>
                <w:tcBorders>
                  <w:top w:val="nil"/>
                  <w:left w:val="nil"/>
                  <w:bottom w:val="nil"/>
                  <w:right w:val="nil"/>
                </w:tcBorders>
                <w:shd w:val="clear" w:color="000000" w:fill="FFFF00"/>
                <w:noWrap/>
                <w:vAlign w:val="bottom"/>
                <w:hideMark/>
              </w:tcPr>
            </w:tcPrChange>
          </w:tcPr>
          <w:p w14:paraId="272D432D" w14:textId="77777777" w:rsidR="001739A3" w:rsidRPr="001739A3" w:rsidRDefault="001739A3">
            <w:pPr>
              <w:spacing w:after="0" w:line="240" w:lineRule="auto"/>
              <w:jc w:val="center"/>
              <w:rPr>
                <w:ins w:id="2363" w:author="Tao Huang" w:date="2018-09-04T13:14:00Z"/>
                <w:rFonts w:eastAsia="Times New Roman" w:cs="Times New Roman"/>
                <w:color w:val="000000"/>
                <w:sz w:val="22"/>
                <w:rPrChange w:id="2364" w:author="Tao Huang" w:date="2018-09-04T13:15:00Z">
                  <w:rPr>
                    <w:ins w:id="2365" w:author="Tao Huang" w:date="2018-09-04T13:14:00Z"/>
                    <w:rFonts w:ascii="Calibri" w:eastAsia="Times New Roman" w:hAnsi="Calibri" w:cs="Calibri"/>
                    <w:color w:val="000000"/>
                    <w:sz w:val="22"/>
                  </w:rPr>
                </w:rPrChange>
              </w:rPr>
              <w:pPrChange w:id="2366" w:author="Tao Huang" w:date="2018-09-04T13:17:00Z">
                <w:pPr>
                  <w:spacing w:after="0" w:line="240" w:lineRule="auto"/>
                  <w:jc w:val="right"/>
                </w:pPr>
              </w:pPrChange>
            </w:pPr>
            <w:ins w:id="2367" w:author="Tao Huang" w:date="2018-09-04T13:14:00Z">
              <w:r w:rsidRPr="001739A3">
                <w:rPr>
                  <w:rFonts w:eastAsia="Times New Roman" w:cs="Times New Roman"/>
                  <w:color w:val="000000"/>
                  <w:sz w:val="22"/>
                  <w:rPrChange w:id="2368" w:author="Tao Huang" w:date="2018-09-04T13:15:00Z">
                    <w:rPr>
                      <w:rFonts w:ascii="Calibri" w:eastAsia="Times New Roman" w:hAnsi="Calibri" w:cs="Calibri"/>
                      <w:color w:val="000000"/>
                      <w:sz w:val="22"/>
                    </w:rPr>
                  </w:rPrChange>
                </w:rPr>
                <w:t>40.39%</w:t>
              </w:r>
            </w:ins>
          </w:p>
        </w:tc>
        <w:tc>
          <w:tcPr>
            <w:tcW w:w="960" w:type="dxa"/>
            <w:tcBorders>
              <w:top w:val="nil"/>
              <w:left w:val="nil"/>
              <w:bottom w:val="nil"/>
              <w:right w:val="nil"/>
            </w:tcBorders>
            <w:shd w:val="clear" w:color="000000" w:fill="FFFF00"/>
            <w:noWrap/>
            <w:vAlign w:val="bottom"/>
            <w:hideMark/>
            <w:tcPrChange w:id="2369" w:author="Tao Huang" w:date="2018-09-04T13:17:00Z">
              <w:tcPr>
                <w:tcW w:w="960" w:type="dxa"/>
                <w:gridSpan w:val="2"/>
                <w:tcBorders>
                  <w:top w:val="nil"/>
                  <w:left w:val="nil"/>
                  <w:bottom w:val="nil"/>
                  <w:right w:val="nil"/>
                </w:tcBorders>
                <w:shd w:val="clear" w:color="000000" w:fill="FFFF00"/>
                <w:noWrap/>
                <w:vAlign w:val="bottom"/>
                <w:hideMark/>
              </w:tcPr>
            </w:tcPrChange>
          </w:tcPr>
          <w:p w14:paraId="0E76EAC5" w14:textId="77777777" w:rsidR="001739A3" w:rsidRPr="001739A3" w:rsidRDefault="001739A3">
            <w:pPr>
              <w:spacing w:after="0" w:line="240" w:lineRule="auto"/>
              <w:jc w:val="center"/>
              <w:rPr>
                <w:ins w:id="2370" w:author="Tao Huang" w:date="2018-09-04T13:14:00Z"/>
                <w:rFonts w:eastAsia="Times New Roman" w:cs="Times New Roman"/>
                <w:color w:val="000000"/>
                <w:sz w:val="22"/>
                <w:rPrChange w:id="2371" w:author="Tao Huang" w:date="2018-09-04T13:15:00Z">
                  <w:rPr>
                    <w:ins w:id="2372" w:author="Tao Huang" w:date="2018-09-04T13:14:00Z"/>
                    <w:rFonts w:ascii="Calibri" w:eastAsia="Times New Roman" w:hAnsi="Calibri" w:cs="Calibri"/>
                    <w:color w:val="000000"/>
                    <w:sz w:val="22"/>
                  </w:rPr>
                </w:rPrChange>
              </w:rPr>
              <w:pPrChange w:id="2373" w:author="Tao Huang" w:date="2018-09-04T13:17:00Z">
                <w:pPr>
                  <w:spacing w:after="0" w:line="240" w:lineRule="auto"/>
                  <w:jc w:val="right"/>
                </w:pPr>
              </w:pPrChange>
            </w:pPr>
            <w:ins w:id="2374" w:author="Tao Huang" w:date="2018-09-04T13:14:00Z">
              <w:r w:rsidRPr="001739A3">
                <w:rPr>
                  <w:rFonts w:eastAsia="Times New Roman" w:cs="Times New Roman"/>
                  <w:color w:val="000000"/>
                  <w:sz w:val="22"/>
                  <w:rPrChange w:id="2375"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FFFF00"/>
            <w:noWrap/>
            <w:vAlign w:val="bottom"/>
            <w:hideMark/>
            <w:tcPrChange w:id="2376" w:author="Tao Huang" w:date="2018-09-04T13:17:00Z">
              <w:tcPr>
                <w:tcW w:w="960" w:type="dxa"/>
                <w:gridSpan w:val="2"/>
                <w:tcBorders>
                  <w:top w:val="nil"/>
                  <w:left w:val="nil"/>
                  <w:bottom w:val="nil"/>
                  <w:right w:val="nil"/>
                </w:tcBorders>
                <w:shd w:val="clear" w:color="000000" w:fill="FFFF00"/>
                <w:noWrap/>
                <w:vAlign w:val="bottom"/>
                <w:hideMark/>
              </w:tcPr>
            </w:tcPrChange>
          </w:tcPr>
          <w:p w14:paraId="03193DBE" w14:textId="77777777" w:rsidR="001739A3" w:rsidRPr="001739A3" w:rsidRDefault="001739A3">
            <w:pPr>
              <w:spacing w:after="0" w:line="240" w:lineRule="auto"/>
              <w:jc w:val="center"/>
              <w:rPr>
                <w:ins w:id="2377" w:author="Tao Huang" w:date="2018-09-04T13:14:00Z"/>
                <w:rFonts w:eastAsia="Times New Roman" w:cs="Times New Roman"/>
                <w:color w:val="000000"/>
                <w:sz w:val="22"/>
                <w:rPrChange w:id="2378" w:author="Tao Huang" w:date="2018-09-04T13:15:00Z">
                  <w:rPr>
                    <w:ins w:id="2379" w:author="Tao Huang" w:date="2018-09-04T13:14:00Z"/>
                    <w:rFonts w:ascii="Calibri" w:eastAsia="Times New Roman" w:hAnsi="Calibri" w:cs="Calibri"/>
                    <w:color w:val="000000"/>
                    <w:sz w:val="22"/>
                  </w:rPr>
                </w:rPrChange>
              </w:rPr>
              <w:pPrChange w:id="2380" w:author="Tao Huang" w:date="2018-09-04T13:17:00Z">
                <w:pPr>
                  <w:spacing w:after="0" w:line="240" w:lineRule="auto"/>
                  <w:jc w:val="right"/>
                </w:pPr>
              </w:pPrChange>
            </w:pPr>
            <w:ins w:id="2381" w:author="Tao Huang" w:date="2018-09-04T13:14:00Z">
              <w:r w:rsidRPr="001739A3">
                <w:rPr>
                  <w:rFonts w:eastAsia="Times New Roman" w:cs="Times New Roman"/>
                  <w:color w:val="000000"/>
                  <w:sz w:val="22"/>
                  <w:rPrChange w:id="2382" w:author="Tao Huang" w:date="2018-09-04T13:15:00Z">
                    <w:rPr>
                      <w:rFonts w:ascii="Calibri" w:eastAsia="Times New Roman" w:hAnsi="Calibri" w:cs="Calibri"/>
                      <w:color w:val="000000"/>
                      <w:sz w:val="22"/>
                    </w:rPr>
                  </w:rPrChange>
                </w:rPr>
                <w:t>0.6895</w:t>
              </w:r>
            </w:ins>
          </w:p>
        </w:tc>
        <w:tc>
          <w:tcPr>
            <w:tcW w:w="960" w:type="dxa"/>
            <w:tcBorders>
              <w:top w:val="nil"/>
              <w:left w:val="nil"/>
              <w:bottom w:val="nil"/>
              <w:right w:val="nil"/>
            </w:tcBorders>
            <w:shd w:val="clear" w:color="000000" w:fill="FFFF00"/>
            <w:noWrap/>
            <w:vAlign w:val="bottom"/>
            <w:hideMark/>
            <w:tcPrChange w:id="2383" w:author="Tao Huang" w:date="2018-09-04T13:17:00Z">
              <w:tcPr>
                <w:tcW w:w="960" w:type="dxa"/>
                <w:gridSpan w:val="2"/>
                <w:tcBorders>
                  <w:top w:val="nil"/>
                  <w:left w:val="nil"/>
                  <w:bottom w:val="nil"/>
                  <w:right w:val="nil"/>
                </w:tcBorders>
                <w:shd w:val="clear" w:color="000000" w:fill="FFFF00"/>
                <w:noWrap/>
                <w:vAlign w:val="bottom"/>
                <w:hideMark/>
              </w:tcPr>
            </w:tcPrChange>
          </w:tcPr>
          <w:p w14:paraId="7A626202" w14:textId="77777777" w:rsidR="001739A3" w:rsidRPr="001739A3" w:rsidRDefault="001739A3">
            <w:pPr>
              <w:spacing w:after="0" w:line="240" w:lineRule="auto"/>
              <w:jc w:val="center"/>
              <w:rPr>
                <w:ins w:id="2384" w:author="Tao Huang" w:date="2018-09-04T13:14:00Z"/>
                <w:rFonts w:eastAsia="Times New Roman" w:cs="Times New Roman"/>
                <w:color w:val="000000"/>
                <w:sz w:val="22"/>
                <w:rPrChange w:id="2385" w:author="Tao Huang" w:date="2018-09-04T13:15:00Z">
                  <w:rPr>
                    <w:ins w:id="2386" w:author="Tao Huang" w:date="2018-09-04T13:14:00Z"/>
                    <w:rFonts w:ascii="Calibri" w:eastAsia="Times New Roman" w:hAnsi="Calibri" w:cs="Calibri"/>
                    <w:color w:val="000000"/>
                    <w:sz w:val="22"/>
                  </w:rPr>
                </w:rPrChange>
              </w:rPr>
              <w:pPrChange w:id="2387" w:author="Tao Huang" w:date="2018-09-04T13:17:00Z">
                <w:pPr>
                  <w:spacing w:after="0" w:line="240" w:lineRule="auto"/>
                  <w:jc w:val="right"/>
                </w:pPr>
              </w:pPrChange>
            </w:pPr>
            <w:ins w:id="2388" w:author="Tao Huang" w:date="2018-09-04T13:14:00Z">
              <w:r w:rsidRPr="001739A3">
                <w:rPr>
                  <w:rFonts w:eastAsia="Times New Roman" w:cs="Times New Roman"/>
                  <w:color w:val="000000"/>
                  <w:sz w:val="22"/>
                  <w:rPrChange w:id="2389"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E7E6E6"/>
            <w:noWrap/>
            <w:vAlign w:val="bottom"/>
            <w:hideMark/>
            <w:tcPrChange w:id="2390" w:author="Tao Huang" w:date="2018-09-04T13:17:00Z">
              <w:tcPr>
                <w:tcW w:w="960" w:type="dxa"/>
                <w:gridSpan w:val="2"/>
                <w:tcBorders>
                  <w:top w:val="nil"/>
                  <w:left w:val="nil"/>
                  <w:bottom w:val="nil"/>
                  <w:right w:val="nil"/>
                </w:tcBorders>
                <w:shd w:val="clear" w:color="000000" w:fill="E7E6E6"/>
                <w:noWrap/>
                <w:vAlign w:val="bottom"/>
                <w:hideMark/>
              </w:tcPr>
            </w:tcPrChange>
          </w:tcPr>
          <w:p w14:paraId="2B56EB94" w14:textId="77777777" w:rsidR="001739A3" w:rsidRPr="001739A3" w:rsidRDefault="001739A3">
            <w:pPr>
              <w:spacing w:after="0" w:line="240" w:lineRule="auto"/>
              <w:jc w:val="center"/>
              <w:rPr>
                <w:ins w:id="2391" w:author="Tao Huang" w:date="2018-09-04T13:14:00Z"/>
                <w:rFonts w:eastAsia="Times New Roman" w:cs="Times New Roman"/>
                <w:color w:val="000000"/>
                <w:sz w:val="22"/>
                <w:rPrChange w:id="2392" w:author="Tao Huang" w:date="2018-09-04T13:15:00Z">
                  <w:rPr>
                    <w:ins w:id="2393" w:author="Tao Huang" w:date="2018-09-04T13:14:00Z"/>
                    <w:rFonts w:ascii="Calibri" w:eastAsia="Times New Roman" w:hAnsi="Calibri" w:cs="Calibri"/>
                    <w:color w:val="000000"/>
                    <w:sz w:val="22"/>
                  </w:rPr>
                </w:rPrChange>
              </w:rPr>
              <w:pPrChange w:id="2394" w:author="Tao Huang" w:date="2018-09-04T13:17:00Z">
                <w:pPr>
                  <w:spacing w:after="0" w:line="240" w:lineRule="auto"/>
                  <w:jc w:val="right"/>
                </w:pPr>
              </w:pPrChange>
            </w:pPr>
            <w:ins w:id="2395" w:author="Tao Huang" w:date="2018-09-04T13:14:00Z">
              <w:r w:rsidRPr="001739A3">
                <w:rPr>
                  <w:rFonts w:eastAsia="Times New Roman" w:cs="Times New Roman"/>
                  <w:color w:val="000000"/>
                  <w:sz w:val="22"/>
                  <w:rPrChange w:id="2396" w:author="Tao Huang" w:date="2018-09-04T13:15:00Z">
                    <w:rPr>
                      <w:rFonts w:ascii="Calibri" w:eastAsia="Times New Roman" w:hAnsi="Calibri" w:cs="Calibri"/>
                      <w:color w:val="000000"/>
                      <w:sz w:val="22"/>
                    </w:rPr>
                  </w:rPrChange>
                </w:rPr>
                <w:t>0.9885</w:t>
              </w:r>
            </w:ins>
          </w:p>
        </w:tc>
        <w:tc>
          <w:tcPr>
            <w:tcW w:w="960" w:type="dxa"/>
            <w:tcBorders>
              <w:top w:val="nil"/>
              <w:left w:val="nil"/>
              <w:bottom w:val="nil"/>
              <w:right w:val="nil"/>
            </w:tcBorders>
            <w:shd w:val="clear" w:color="000000" w:fill="E7E6E6"/>
            <w:noWrap/>
            <w:vAlign w:val="bottom"/>
            <w:hideMark/>
            <w:tcPrChange w:id="2397" w:author="Tao Huang" w:date="2018-09-04T13:17:00Z">
              <w:tcPr>
                <w:tcW w:w="960" w:type="dxa"/>
                <w:gridSpan w:val="2"/>
                <w:tcBorders>
                  <w:top w:val="nil"/>
                  <w:left w:val="nil"/>
                  <w:bottom w:val="nil"/>
                  <w:right w:val="nil"/>
                </w:tcBorders>
                <w:shd w:val="clear" w:color="000000" w:fill="E7E6E6"/>
                <w:noWrap/>
                <w:vAlign w:val="bottom"/>
                <w:hideMark/>
              </w:tcPr>
            </w:tcPrChange>
          </w:tcPr>
          <w:p w14:paraId="4098591E" w14:textId="77777777" w:rsidR="001739A3" w:rsidRPr="001739A3" w:rsidRDefault="001739A3">
            <w:pPr>
              <w:spacing w:after="0" w:line="240" w:lineRule="auto"/>
              <w:jc w:val="center"/>
              <w:rPr>
                <w:ins w:id="2398" w:author="Tao Huang" w:date="2018-09-04T13:14:00Z"/>
                <w:rFonts w:eastAsia="Times New Roman" w:cs="Times New Roman"/>
                <w:color w:val="000000"/>
                <w:sz w:val="22"/>
                <w:rPrChange w:id="2399" w:author="Tao Huang" w:date="2018-09-04T13:15:00Z">
                  <w:rPr>
                    <w:ins w:id="2400" w:author="Tao Huang" w:date="2018-09-04T13:14:00Z"/>
                    <w:rFonts w:ascii="Calibri" w:eastAsia="Times New Roman" w:hAnsi="Calibri" w:cs="Calibri"/>
                    <w:color w:val="000000"/>
                    <w:sz w:val="22"/>
                  </w:rPr>
                </w:rPrChange>
              </w:rPr>
              <w:pPrChange w:id="2401" w:author="Tao Huang" w:date="2018-09-04T13:17:00Z">
                <w:pPr>
                  <w:spacing w:after="0" w:line="240" w:lineRule="auto"/>
                  <w:jc w:val="right"/>
                </w:pPr>
              </w:pPrChange>
            </w:pPr>
            <w:ins w:id="2402" w:author="Tao Huang" w:date="2018-09-04T13:14:00Z">
              <w:r w:rsidRPr="001739A3">
                <w:rPr>
                  <w:rFonts w:eastAsia="Times New Roman" w:cs="Times New Roman"/>
                  <w:color w:val="000000"/>
                  <w:sz w:val="22"/>
                  <w:rPrChange w:id="2403"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FFFF00"/>
            <w:noWrap/>
            <w:vAlign w:val="bottom"/>
            <w:hideMark/>
            <w:tcPrChange w:id="2404" w:author="Tao Huang" w:date="2018-09-04T13:17:00Z">
              <w:tcPr>
                <w:tcW w:w="960" w:type="dxa"/>
                <w:gridSpan w:val="2"/>
                <w:tcBorders>
                  <w:top w:val="nil"/>
                  <w:left w:val="nil"/>
                  <w:bottom w:val="nil"/>
                  <w:right w:val="nil"/>
                </w:tcBorders>
                <w:shd w:val="clear" w:color="000000" w:fill="FFFF00"/>
                <w:noWrap/>
                <w:vAlign w:val="bottom"/>
                <w:hideMark/>
              </w:tcPr>
            </w:tcPrChange>
          </w:tcPr>
          <w:p w14:paraId="2F9FB143" w14:textId="77777777" w:rsidR="001739A3" w:rsidRPr="001739A3" w:rsidRDefault="001739A3">
            <w:pPr>
              <w:spacing w:after="0" w:line="240" w:lineRule="auto"/>
              <w:jc w:val="center"/>
              <w:rPr>
                <w:ins w:id="2405" w:author="Tao Huang" w:date="2018-09-04T13:14:00Z"/>
                <w:rFonts w:eastAsia="Times New Roman" w:cs="Times New Roman"/>
                <w:color w:val="000000"/>
                <w:sz w:val="22"/>
                <w:rPrChange w:id="2406" w:author="Tao Huang" w:date="2018-09-04T13:15:00Z">
                  <w:rPr>
                    <w:ins w:id="2407" w:author="Tao Huang" w:date="2018-09-04T13:14:00Z"/>
                    <w:rFonts w:ascii="Calibri" w:eastAsia="Times New Roman" w:hAnsi="Calibri" w:cs="Calibri"/>
                    <w:color w:val="000000"/>
                    <w:sz w:val="22"/>
                  </w:rPr>
                </w:rPrChange>
              </w:rPr>
              <w:pPrChange w:id="2408" w:author="Tao Huang" w:date="2018-09-04T13:17:00Z">
                <w:pPr>
                  <w:spacing w:after="0" w:line="240" w:lineRule="auto"/>
                  <w:jc w:val="right"/>
                </w:pPr>
              </w:pPrChange>
            </w:pPr>
            <w:ins w:id="2409" w:author="Tao Huang" w:date="2018-09-04T13:14:00Z">
              <w:r w:rsidRPr="001739A3">
                <w:rPr>
                  <w:rFonts w:eastAsia="Times New Roman" w:cs="Times New Roman"/>
                  <w:color w:val="000000"/>
                  <w:sz w:val="22"/>
                  <w:rPrChange w:id="2410" w:author="Tao Huang" w:date="2018-09-04T13:15:00Z">
                    <w:rPr>
                      <w:rFonts w:ascii="Calibri" w:eastAsia="Times New Roman" w:hAnsi="Calibri" w:cs="Calibri"/>
                      <w:color w:val="000000"/>
                      <w:sz w:val="22"/>
                    </w:rPr>
                  </w:rPrChange>
                </w:rPr>
                <w:t>5,635</w:t>
              </w:r>
            </w:ins>
          </w:p>
        </w:tc>
        <w:tc>
          <w:tcPr>
            <w:tcW w:w="960" w:type="dxa"/>
            <w:tcBorders>
              <w:top w:val="nil"/>
              <w:left w:val="nil"/>
              <w:bottom w:val="nil"/>
              <w:right w:val="nil"/>
            </w:tcBorders>
            <w:shd w:val="clear" w:color="000000" w:fill="FFFF00"/>
            <w:noWrap/>
            <w:vAlign w:val="bottom"/>
            <w:hideMark/>
            <w:tcPrChange w:id="2411" w:author="Tao Huang" w:date="2018-09-04T13:17:00Z">
              <w:tcPr>
                <w:tcW w:w="960" w:type="dxa"/>
                <w:gridSpan w:val="2"/>
                <w:tcBorders>
                  <w:top w:val="nil"/>
                  <w:left w:val="nil"/>
                  <w:bottom w:val="nil"/>
                  <w:right w:val="nil"/>
                </w:tcBorders>
                <w:shd w:val="clear" w:color="000000" w:fill="FFFF00"/>
                <w:noWrap/>
                <w:vAlign w:val="bottom"/>
                <w:hideMark/>
              </w:tcPr>
            </w:tcPrChange>
          </w:tcPr>
          <w:p w14:paraId="1C601742" w14:textId="77777777" w:rsidR="001739A3" w:rsidRPr="001739A3" w:rsidRDefault="001739A3">
            <w:pPr>
              <w:spacing w:after="0" w:line="240" w:lineRule="auto"/>
              <w:jc w:val="center"/>
              <w:rPr>
                <w:ins w:id="2412" w:author="Tao Huang" w:date="2018-09-04T13:14:00Z"/>
                <w:rFonts w:eastAsia="Times New Roman" w:cs="Times New Roman"/>
                <w:color w:val="000000"/>
                <w:sz w:val="22"/>
                <w:rPrChange w:id="2413" w:author="Tao Huang" w:date="2018-09-04T13:15:00Z">
                  <w:rPr>
                    <w:ins w:id="2414" w:author="Tao Huang" w:date="2018-09-04T13:14:00Z"/>
                    <w:rFonts w:ascii="Calibri" w:eastAsia="Times New Roman" w:hAnsi="Calibri" w:cs="Calibri"/>
                    <w:color w:val="000000"/>
                    <w:sz w:val="22"/>
                  </w:rPr>
                </w:rPrChange>
              </w:rPr>
              <w:pPrChange w:id="2415" w:author="Tao Huang" w:date="2018-09-04T13:17:00Z">
                <w:pPr>
                  <w:spacing w:after="0" w:line="240" w:lineRule="auto"/>
                  <w:jc w:val="right"/>
                </w:pPr>
              </w:pPrChange>
            </w:pPr>
            <w:ins w:id="2416" w:author="Tao Huang" w:date="2018-09-04T13:14:00Z">
              <w:r w:rsidRPr="001739A3">
                <w:rPr>
                  <w:rFonts w:eastAsia="Times New Roman" w:cs="Times New Roman"/>
                  <w:color w:val="000000"/>
                  <w:sz w:val="22"/>
                  <w:rPrChange w:id="2417" w:author="Tao Huang" w:date="2018-09-04T13:15:00Z">
                    <w:rPr>
                      <w:rFonts w:ascii="Calibri" w:eastAsia="Times New Roman" w:hAnsi="Calibri" w:cs="Calibri"/>
                      <w:color w:val="000000"/>
                      <w:sz w:val="22"/>
                    </w:rPr>
                  </w:rPrChange>
                </w:rPr>
                <w:t>3</w:t>
              </w:r>
            </w:ins>
          </w:p>
        </w:tc>
      </w:tr>
      <w:tr w:rsidR="001739A3" w:rsidRPr="001739A3" w14:paraId="275B0E14" w14:textId="77777777" w:rsidTr="008B5617">
        <w:tblPrEx>
          <w:tblW w:w="12080" w:type="dxa"/>
          <w:jc w:val="center"/>
          <w:tblPrExChange w:id="2418" w:author="Tao Huang" w:date="2018-09-04T13:17:00Z">
            <w:tblPrEx>
              <w:tblW w:w="12080" w:type="dxa"/>
              <w:jc w:val="center"/>
            </w:tblPrEx>
          </w:tblPrExChange>
        </w:tblPrEx>
        <w:trPr>
          <w:trHeight w:val="57"/>
          <w:jc w:val="center"/>
          <w:ins w:id="2419" w:author="Tao Huang" w:date="2018-09-04T13:14:00Z"/>
          <w:trPrChange w:id="2420" w:author="Tao Huang" w:date="2018-09-04T13:17:00Z">
            <w:trPr>
              <w:gridAfter w:val="0"/>
              <w:trHeight w:val="290"/>
              <w:jc w:val="center"/>
            </w:trPr>
          </w:trPrChange>
        </w:trPr>
        <w:tc>
          <w:tcPr>
            <w:tcW w:w="2480" w:type="dxa"/>
            <w:tcBorders>
              <w:top w:val="nil"/>
              <w:left w:val="nil"/>
              <w:bottom w:val="nil"/>
              <w:right w:val="nil"/>
            </w:tcBorders>
            <w:shd w:val="clear" w:color="auto" w:fill="auto"/>
            <w:noWrap/>
            <w:vAlign w:val="bottom"/>
            <w:hideMark/>
            <w:tcPrChange w:id="2421" w:author="Tao Huang" w:date="2018-09-04T13:17:00Z">
              <w:tcPr>
                <w:tcW w:w="2480" w:type="dxa"/>
                <w:tcBorders>
                  <w:top w:val="nil"/>
                  <w:left w:val="nil"/>
                  <w:bottom w:val="nil"/>
                  <w:right w:val="nil"/>
                </w:tcBorders>
                <w:shd w:val="clear" w:color="auto" w:fill="auto"/>
                <w:noWrap/>
                <w:vAlign w:val="bottom"/>
                <w:hideMark/>
              </w:tcPr>
            </w:tcPrChange>
          </w:tcPr>
          <w:p w14:paraId="2DD101D3" w14:textId="77777777" w:rsidR="001739A3" w:rsidRPr="001739A3" w:rsidRDefault="001739A3">
            <w:pPr>
              <w:spacing w:after="0" w:line="240" w:lineRule="auto"/>
              <w:rPr>
                <w:ins w:id="2422" w:author="Tao Huang" w:date="2018-09-04T13:14:00Z"/>
                <w:rFonts w:eastAsia="Times New Roman" w:cs="Times New Roman"/>
                <w:color w:val="000000"/>
                <w:sz w:val="22"/>
                <w:rPrChange w:id="2423" w:author="Tao Huang" w:date="2018-09-04T13:15:00Z">
                  <w:rPr>
                    <w:ins w:id="2424" w:author="Tao Huang" w:date="2018-09-04T13:14:00Z"/>
                    <w:rFonts w:ascii="Calibri" w:eastAsia="Times New Roman" w:hAnsi="Calibri" w:cs="Calibri"/>
                    <w:color w:val="000000"/>
                    <w:sz w:val="22"/>
                  </w:rPr>
                </w:rPrChange>
              </w:rPr>
            </w:pPr>
            <w:ins w:id="2425" w:author="Tao Huang" w:date="2018-09-04T13:14:00Z">
              <w:r w:rsidRPr="001739A3">
                <w:rPr>
                  <w:rFonts w:eastAsia="Times New Roman" w:cs="Times New Roman"/>
                  <w:color w:val="000000"/>
                  <w:sz w:val="22"/>
                  <w:rPrChange w:id="2426" w:author="Tao Huang" w:date="2018-09-04T13:15:00Z">
                    <w:rPr>
                      <w:rFonts w:ascii="Calibri" w:eastAsia="Times New Roman" w:hAnsi="Calibri" w:cs="Calibri"/>
                      <w:color w:val="000000"/>
                      <w:sz w:val="22"/>
                    </w:rPr>
                  </w:rPrChange>
                </w:rPr>
                <w:t>All forecast period, H= 4</w:t>
              </w:r>
            </w:ins>
          </w:p>
        </w:tc>
        <w:tc>
          <w:tcPr>
            <w:tcW w:w="960" w:type="dxa"/>
            <w:tcBorders>
              <w:top w:val="nil"/>
              <w:left w:val="nil"/>
              <w:bottom w:val="nil"/>
              <w:right w:val="nil"/>
            </w:tcBorders>
            <w:shd w:val="clear" w:color="auto" w:fill="auto"/>
            <w:noWrap/>
            <w:vAlign w:val="bottom"/>
            <w:hideMark/>
            <w:tcPrChange w:id="2427" w:author="Tao Huang" w:date="2018-09-04T13:17:00Z">
              <w:tcPr>
                <w:tcW w:w="960" w:type="dxa"/>
                <w:tcBorders>
                  <w:top w:val="nil"/>
                  <w:left w:val="nil"/>
                  <w:bottom w:val="nil"/>
                  <w:right w:val="nil"/>
                </w:tcBorders>
                <w:shd w:val="clear" w:color="auto" w:fill="auto"/>
                <w:noWrap/>
                <w:vAlign w:val="bottom"/>
                <w:hideMark/>
              </w:tcPr>
            </w:tcPrChange>
          </w:tcPr>
          <w:p w14:paraId="463FBB57" w14:textId="77777777" w:rsidR="001739A3" w:rsidRPr="001739A3" w:rsidRDefault="001739A3">
            <w:pPr>
              <w:spacing w:after="0" w:line="240" w:lineRule="auto"/>
              <w:jc w:val="center"/>
              <w:rPr>
                <w:ins w:id="2428" w:author="Tao Huang" w:date="2018-09-04T13:14:00Z"/>
                <w:rFonts w:eastAsia="Times New Roman" w:cs="Times New Roman"/>
                <w:color w:val="000000"/>
                <w:sz w:val="22"/>
                <w:rPrChange w:id="2429" w:author="Tao Huang" w:date="2018-09-04T13:15:00Z">
                  <w:rPr>
                    <w:ins w:id="2430" w:author="Tao Huang" w:date="2018-09-04T13:14:00Z"/>
                    <w:rFonts w:ascii="Calibri" w:eastAsia="Times New Roman" w:hAnsi="Calibri" w:cs="Calibri"/>
                    <w:color w:val="000000"/>
                    <w:sz w:val="22"/>
                  </w:rPr>
                </w:rPrChange>
              </w:rPr>
              <w:pPrChange w:id="2431"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2432" w:author="Tao Huang" w:date="2018-09-04T13:17:00Z">
              <w:tcPr>
                <w:tcW w:w="960" w:type="dxa"/>
                <w:tcBorders>
                  <w:top w:val="nil"/>
                  <w:left w:val="nil"/>
                  <w:bottom w:val="nil"/>
                  <w:right w:val="nil"/>
                </w:tcBorders>
                <w:shd w:val="clear" w:color="auto" w:fill="auto"/>
                <w:noWrap/>
                <w:vAlign w:val="bottom"/>
                <w:hideMark/>
              </w:tcPr>
            </w:tcPrChange>
          </w:tcPr>
          <w:p w14:paraId="1602E195" w14:textId="77777777" w:rsidR="001739A3" w:rsidRPr="001739A3" w:rsidRDefault="001739A3">
            <w:pPr>
              <w:spacing w:after="0" w:line="240" w:lineRule="auto"/>
              <w:jc w:val="center"/>
              <w:rPr>
                <w:ins w:id="2433" w:author="Tao Huang" w:date="2018-09-04T13:14:00Z"/>
                <w:rFonts w:eastAsia="Times New Roman" w:cs="Times New Roman"/>
                <w:sz w:val="22"/>
                <w:rPrChange w:id="2434" w:author="Tao Huang" w:date="2018-09-04T13:15:00Z">
                  <w:rPr>
                    <w:ins w:id="2435" w:author="Tao Huang" w:date="2018-09-04T13:14:00Z"/>
                    <w:rFonts w:eastAsia="Times New Roman" w:cs="Times New Roman"/>
                    <w:sz w:val="20"/>
                    <w:szCs w:val="20"/>
                  </w:rPr>
                </w:rPrChange>
              </w:rPr>
              <w:pPrChange w:id="2436"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2437" w:author="Tao Huang" w:date="2018-09-04T13:17:00Z">
              <w:tcPr>
                <w:tcW w:w="960" w:type="dxa"/>
                <w:tcBorders>
                  <w:top w:val="nil"/>
                  <w:left w:val="nil"/>
                  <w:bottom w:val="nil"/>
                  <w:right w:val="nil"/>
                </w:tcBorders>
                <w:shd w:val="clear" w:color="auto" w:fill="auto"/>
                <w:noWrap/>
                <w:vAlign w:val="bottom"/>
                <w:hideMark/>
              </w:tcPr>
            </w:tcPrChange>
          </w:tcPr>
          <w:p w14:paraId="0794D6F7" w14:textId="77777777" w:rsidR="001739A3" w:rsidRPr="001739A3" w:rsidRDefault="001739A3">
            <w:pPr>
              <w:spacing w:after="0" w:line="240" w:lineRule="auto"/>
              <w:jc w:val="center"/>
              <w:rPr>
                <w:ins w:id="2438" w:author="Tao Huang" w:date="2018-09-04T13:14:00Z"/>
                <w:rFonts w:eastAsia="Times New Roman" w:cs="Times New Roman"/>
                <w:sz w:val="22"/>
                <w:rPrChange w:id="2439" w:author="Tao Huang" w:date="2018-09-04T13:15:00Z">
                  <w:rPr>
                    <w:ins w:id="2440" w:author="Tao Huang" w:date="2018-09-04T13:14:00Z"/>
                    <w:rFonts w:eastAsia="Times New Roman" w:cs="Times New Roman"/>
                    <w:sz w:val="20"/>
                    <w:szCs w:val="20"/>
                  </w:rPr>
                </w:rPrChange>
              </w:rPr>
              <w:pPrChange w:id="2441"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2442" w:author="Tao Huang" w:date="2018-09-04T13:17:00Z">
              <w:tcPr>
                <w:tcW w:w="960" w:type="dxa"/>
                <w:gridSpan w:val="2"/>
                <w:tcBorders>
                  <w:top w:val="nil"/>
                  <w:left w:val="nil"/>
                  <w:bottom w:val="nil"/>
                  <w:right w:val="nil"/>
                </w:tcBorders>
                <w:shd w:val="clear" w:color="auto" w:fill="auto"/>
                <w:noWrap/>
                <w:vAlign w:val="bottom"/>
                <w:hideMark/>
              </w:tcPr>
            </w:tcPrChange>
          </w:tcPr>
          <w:p w14:paraId="7407804B" w14:textId="77777777" w:rsidR="001739A3" w:rsidRPr="001739A3" w:rsidRDefault="001739A3">
            <w:pPr>
              <w:spacing w:after="0" w:line="240" w:lineRule="auto"/>
              <w:jc w:val="center"/>
              <w:rPr>
                <w:ins w:id="2443" w:author="Tao Huang" w:date="2018-09-04T13:14:00Z"/>
                <w:rFonts w:eastAsia="Times New Roman" w:cs="Times New Roman"/>
                <w:sz w:val="22"/>
                <w:rPrChange w:id="2444" w:author="Tao Huang" w:date="2018-09-04T13:15:00Z">
                  <w:rPr>
                    <w:ins w:id="2445" w:author="Tao Huang" w:date="2018-09-04T13:14:00Z"/>
                    <w:rFonts w:eastAsia="Times New Roman" w:cs="Times New Roman"/>
                    <w:sz w:val="20"/>
                    <w:szCs w:val="20"/>
                  </w:rPr>
                </w:rPrChange>
              </w:rPr>
              <w:pPrChange w:id="2446"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2447" w:author="Tao Huang" w:date="2018-09-04T13:17:00Z">
              <w:tcPr>
                <w:tcW w:w="960" w:type="dxa"/>
                <w:gridSpan w:val="2"/>
                <w:tcBorders>
                  <w:top w:val="nil"/>
                  <w:left w:val="nil"/>
                  <w:bottom w:val="nil"/>
                  <w:right w:val="nil"/>
                </w:tcBorders>
                <w:shd w:val="clear" w:color="auto" w:fill="auto"/>
                <w:noWrap/>
                <w:vAlign w:val="bottom"/>
                <w:hideMark/>
              </w:tcPr>
            </w:tcPrChange>
          </w:tcPr>
          <w:p w14:paraId="5ED1B0C9" w14:textId="77777777" w:rsidR="001739A3" w:rsidRPr="001739A3" w:rsidRDefault="001739A3">
            <w:pPr>
              <w:spacing w:after="0" w:line="240" w:lineRule="auto"/>
              <w:jc w:val="center"/>
              <w:rPr>
                <w:ins w:id="2448" w:author="Tao Huang" w:date="2018-09-04T13:14:00Z"/>
                <w:rFonts w:eastAsia="Times New Roman" w:cs="Times New Roman"/>
                <w:sz w:val="22"/>
                <w:rPrChange w:id="2449" w:author="Tao Huang" w:date="2018-09-04T13:15:00Z">
                  <w:rPr>
                    <w:ins w:id="2450" w:author="Tao Huang" w:date="2018-09-04T13:14:00Z"/>
                    <w:rFonts w:eastAsia="Times New Roman" w:cs="Times New Roman"/>
                    <w:sz w:val="20"/>
                    <w:szCs w:val="20"/>
                  </w:rPr>
                </w:rPrChange>
              </w:rPr>
              <w:pPrChange w:id="2451"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2452" w:author="Tao Huang" w:date="2018-09-04T13:17:00Z">
              <w:tcPr>
                <w:tcW w:w="960" w:type="dxa"/>
                <w:gridSpan w:val="2"/>
                <w:tcBorders>
                  <w:top w:val="nil"/>
                  <w:left w:val="nil"/>
                  <w:bottom w:val="nil"/>
                  <w:right w:val="nil"/>
                </w:tcBorders>
                <w:shd w:val="clear" w:color="auto" w:fill="auto"/>
                <w:noWrap/>
                <w:vAlign w:val="bottom"/>
                <w:hideMark/>
              </w:tcPr>
            </w:tcPrChange>
          </w:tcPr>
          <w:p w14:paraId="2D77EC75" w14:textId="77777777" w:rsidR="001739A3" w:rsidRPr="001739A3" w:rsidRDefault="001739A3">
            <w:pPr>
              <w:spacing w:after="0" w:line="240" w:lineRule="auto"/>
              <w:jc w:val="center"/>
              <w:rPr>
                <w:ins w:id="2453" w:author="Tao Huang" w:date="2018-09-04T13:14:00Z"/>
                <w:rFonts w:eastAsia="Times New Roman" w:cs="Times New Roman"/>
                <w:sz w:val="22"/>
                <w:rPrChange w:id="2454" w:author="Tao Huang" w:date="2018-09-04T13:15:00Z">
                  <w:rPr>
                    <w:ins w:id="2455" w:author="Tao Huang" w:date="2018-09-04T13:14:00Z"/>
                    <w:rFonts w:eastAsia="Times New Roman" w:cs="Times New Roman"/>
                    <w:sz w:val="20"/>
                    <w:szCs w:val="20"/>
                  </w:rPr>
                </w:rPrChange>
              </w:rPr>
              <w:pPrChange w:id="2456" w:author="Tao Huang" w:date="2018-09-04T13:17:00Z">
                <w:pPr>
                  <w:spacing w:after="0" w:line="240" w:lineRule="auto"/>
                </w:pPr>
              </w:pPrChange>
            </w:pPr>
          </w:p>
        </w:tc>
        <w:tc>
          <w:tcPr>
            <w:tcW w:w="960" w:type="dxa"/>
            <w:tcBorders>
              <w:top w:val="nil"/>
              <w:left w:val="nil"/>
              <w:bottom w:val="nil"/>
              <w:right w:val="nil"/>
            </w:tcBorders>
            <w:shd w:val="clear" w:color="000000" w:fill="E7E6E6"/>
            <w:noWrap/>
            <w:vAlign w:val="bottom"/>
            <w:hideMark/>
            <w:tcPrChange w:id="2457" w:author="Tao Huang" w:date="2018-09-04T13:17:00Z">
              <w:tcPr>
                <w:tcW w:w="960" w:type="dxa"/>
                <w:gridSpan w:val="2"/>
                <w:tcBorders>
                  <w:top w:val="nil"/>
                  <w:left w:val="nil"/>
                  <w:bottom w:val="nil"/>
                  <w:right w:val="nil"/>
                </w:tcBorders>
                <w:shd w:val="clear" w:color="000000" w:fill="E7E6E6"/>
                <w:noWrap/>
                <w:vAlign w:val="bottom"/>
                <w:hideMark/>
              </w:tcPr>
            </w:tcPrChange>
          </w:tcPr>
          <w:p w14:paraId="6CB70B62" w14:textId="6E604D34" w:rsidR="001739A3" w:rsidRPr="001739A3" w:rsidRDefault="001739A3">
            <w:pPr>
              <w:spacing w:after="0" w:line="240" w:lineRule="auto"/>
              <w:jc w:val="center"/>
              <w:rPr>
                <w:ins w:id="2458" w:author="Tao Huang" w:date="2018-09-04T13:14:00Z"/>
                <w:rFonts w:eastAsia="Times New Roman" w:cs="Times New Roman"/>
                <w:color w:val="000000"/>
                <w:sz w:val="22"/>
                <w:rPrChange w:id="2459" w:author="Tao Huang" w:date="2018-09-04T13:15:00Z">
                  <w:rPr>
                    <w:ins w:id="2460" w:author="Tao Huang" w:date="2018-09-04T13:14:00Z"/>
                    <w:rFonts w:ascii="Calibri" w:eastAsia="Times New Roman" w:hAnsi="Calibri" w:cs="Calibri"/>
                    <w:color w:val="000000"/>
                    <w:sz w:val="22"/>
                  </w:rPr>
                </w:rPrChange>
              </w:rPr>
              <w:pPrChange w:id="2461" w:author="Tao Huang" w:date="2018-09-04T13:17:00Z">
                <w:pPr>
                  <w:spacing w:after="0" w:line="240" w:lineRule="auto"/>
                </w:pPr>
              </w:pPrChange>
            </w:pPr>
          </w:p>
        </w:tc>
        <w:tc>
          <w:tcPr>
            <w:tcW w:w="960" w:type="dxa"/>
            <w:tcBorders>
              <w:top w:val="nil"/>
              <w:left w:val="nil"/>
              <w:bottom w:val="nil"/>
              <w:right w:val="nil"/>
            </w:tcBorders>
            <w:shd w:val="clear" w:color="000000" w:fill="E7E6E6"/>
            <w:noWrap/>
            <w:vAlign w:val="bottom"/>
            <w:hideMark/>
            <w:tcPrChange w:id="2462" w:author="Tao Huang" w:date="2018-09-04T13:17:00Z">
              <w:tcPr>
                <w:tcW w:w="960" w:type="dxa"/>
                <w:gridSpan w:val="2"/>
                <w:tcBorders>
                  <w:top w:val="nil"/>
                  <w:left w:val="nil"/>
                  <w:bottom w:val="nil"/>
                  <w:right w:val="nil"/>
                </w:tcBorders>
                <w:shd w:val="clear" w:color="000000" w:fill="E7E6E6"/>
                <w:noWrap/>
                <w:vAlign w:val="bottom"/>
                <w:hideMark/>
              </w:tcPr>
            </w:tcPrChange>
          </w:tcPr>
          <w:p w14:paraId="453CA85C" w14:textId="7F7EBB79" w:rsidR="001739A3" w:rsidRPr="001739A3" w:rsidRDefault="001739A3">
            <w:pPr>
              <w:spacing w:after="0" w:line="240" w:lineRule="auto"/>
              <w:jc w:val="center"/>
              <w:rPr>
                <w:ins w:id="2463" w:author="Tao Huang" w:date="2018-09-04T13:14:00Z"/>
                <w:rFonts w:eastAsia="Times New Roman" w:cs="Times New Roman"/>
                <w:color w:val="000000"/>
                <w:sz w:val="22"/>
                <w:rPrChange w:id="2464" w:author="Tao Huang" w:date="2018-09-04T13:15:00Z">
                  <w:rPr>
                    <w:ins w:id="2465" w:author="Tao Huang" w:date="2018-09-04T13:14:00Z"/>
                    <w:rFonts w:ascii="Calibri" w:eastAsia="Times New Roman" w:hAnsi="Calibri" w:cs="Calibri"/>
                    <w:color w:val="000000"/>
                    <w:sz w:val="22"/>
                  </w:rPr>
                </w:rPrChange>
              </w:rPr>
              <w:pPrChange w:id="2466"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2467" w:author="Tao Huang" w:date="2018-09-04T13:17:00Z">
              <w:tcPr>
                <w:tcW w:w="960" w:type="dxa"/>
                <w:gridSpan w:val="2"/>
                <w:tcBorders>
                  <w:top w:val="nil"/>
                  <w:left w:val="nil"/>
                  <w:bottom w:val="nil"/>
                  <w:right w:val="nil"/>
                </w:tcBorders>
                <w:shd w:val="clear" w:color="auto" w:fill="auto"/>
                <w:noWrap/>
                <w:vAlign w:val="bottom"/>
                <w:hideMark/>
              </w:tcPr>
            </w:tcPrChange>
          </w:tcPr>
          <w:p w14:paraId="4313B1B4" w14:textId="77777777" w:rsidR="001739A3" w:rsidRPr="001739A3" w:rsidRDefault="001739A3">
            <w:pPr>
              <w:spacing w:after="0" w:line="240" w:lineRule="auto"/>
              <w:jc w:val="center"/>
              <w:rPr>
                <w:ins w:id="2468" w:author="Tao Huang" w:date="2018-09-04T13:14:00Z"/>
                <w:rFonts w:eastAsia="Times New Roman" w:cs="Times New Roman"/>
                <w:color w:val="000000"/>
                <w:sz w:val="22"/>
                <w:rPrChange w:id="2469" w:author="Tao Huang" w:date="2018-09-04T13:15:00Z">
                  <w:rPr>
                    <w:ins w:id="2470" w:author="Tao Huang" w:date="2018-09-04T13:14:00Z"/>
                    <w:rFonts w:ascii="Calibri" w:eastAsia="Times New Roman" w:hAnsi="Calibri" w:cs="Calibri"/>
                    <w:color w:val="000000"/>
                    <w:sz w:val="22"/>
                  </w:rPr>
                </w:rPrChange>
              </w:rPr>
              <w:pPrChange w:id="2471"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2472" w:author="Tao Huang" w:date="2018-09-04T13:17:00Z">
              <w:tcPr>
                <w:tcW w:w="960" w:type="dxa"/>
                <w:gridSpan w:val="2"/>
                <w:tcBorders>
                  <w:top w:val="nil"/>
                  <w:left w:val="nil"/>
                  <w:bottom w:val="nil"/>
                  <w:right w:val="nil"/>
                </w:tcBorders>
                <w:shd w:val="clear" w:color="auto" w:fill="auto"/>
                <w:noWrap/>
                <w:vAlign w:val="bottom"/>
                <w:hideMark/>
              </w:tcPr>
            </w:tcPrChange>
          </w:tcPr>
          <w:p w14:paraId="65952FE3" w14:textId="77777777" w:rsidR="001739A3" w:rsidRPr="001739A3" w:rsidRDefault="001739A3">
            <w:pPr>
              <w:spacing w:after="0" w:line="240" w:lineRule="auto"/>
              <w:jc w:val="center"/>
              <w:rPr>
                <w:ins w:id="2473" w:author="Tao Huang" w:date="2018-09-04T13:14:00Z"/>
                <w:rFonts w:eastAsia="Times New Roman" w:cs="Times New Roman"/>
                <w:sz w:val="22"/>
                <w:rPrChange w:id="2474" w:author="Tao Huang" w:date="2018-09-04T13:15:00Z">
                  <w:rPr>
                    <w:ins w:id="2475" w:author="Tao Huang" w:date="2018-09-04T13:14:00Z"/>
                    <w:rFonts w:eastAsia="Times New Roman" w:cs="Times New Roman"/>
                    <w:sz w:val="20"/>
                    <w:szCs w:val="20"/>
                  </w:rPr>
                </w:rPrChange>
              </w:rPr>
              <w:pPrChange w:id="2476" w:author="Tao Huang" w:date="2018-09-04T13:17:00Z">
                <w:pPr>
                  <w:spacing w:after="0" w:line="240" w:lineRule="auto"/>
                </w:pPr>
              </w:pPrChange>
            </w:pPr>
          </w:p>
        </w:tc>
      </w:tr>
      <w:tr w:rsidR="001739A3" w:rsidRPr="001739A3" w14:paraId="64AC7D6C" w14:textId="77777777" w:rsidTr="008B5617">
        <w:tblPrEx>
          <w:tblW w:w="12080" w:type="dxa"/>
          <w:jc w:val="center"/>
          <w:tblPrExChange w:id="2477" w:author="Tao Huang" w:date="2018-09-04T13:17:00Z">
            <w:tblPrEx>
              <w:tblW w:w="12080" w:type="dxa"/>
              <w:jc w:val="center"/>
            </w:tblPrEx>
          </w:tblPrExChange>
        </w:tblPrEx>
        <w:trPr>
          <w:trHeight w:val="57"/>
          <w:jc w:val="center"/>
          <w:ins w:id="2478" w:author="Tao Huang" w:date="2018-09-04T13:14:00Z"/>
          <w:trPrChange w:id="2479" w:author="Tao Huang" w:date="2018-09-04T13:17:00Z">
            <w:trPr>
              <w:trHeight w:val="57"/>
              <w:jc w:val="center"/>
            </w:trPr>
          </w:trPrChange>
        </w:trPr>
        <w:tc>
          <w:tcPr>
            <w:tcW w:w="2480" w:type="dxa"/>
            <w:tcBorders>
              <w:top w:val="nil"/>
              <w:left w:val="nil"/>
              <w:bottom w:val="nil"/>
              <w:right w:val="nil"/>
            </w:tcBorders>
            <w:shd w:val="clear" w:color="auto" w:fill="auto"/>
            <w:noWrap/>
            <w:vAlign w:val="bottom"/>
            <w:hideMark/>
            <w:tcPrChange w:id="2480" w:author="Tao Huang" w:date="2018-09-04T13:17:00Z">
              <w:tcPr>
                <w:tcW w:w="2480" w:type="dxa"/>
                <w:tcBorders>
                  <w:top w:val="nil"/>
                  <w:left w:val="nil"/>
                  <w:bottom w:val="nil"/>
                  <w:right w:val="nil"/>
                </w:tcBorders>
                <w:shd w:val="clear" w:color="auto" w:fill="auto"/>
                <w:noWrap/>
                <w:vAlign w:val="bottom"/>
                <w:hideMark/>
              </w:tcPr>
            </w:tcPrChange>
          </w:tcPr>
          <w:p w14:paraId="6B37DD58" w14:textId="77777777" w:rsidR="001739A3" w:rsidRPr="001739A3" w:rsidRDefault="001739A3">
            <w:pPr>
              <w:spacing w:after="0" w:line="240" w:lineRule="auto"/>
              <w:rPr>
                <w:ins w:id="2481" w:author="Tao Huang" w:date="2018-09-04T13:14:00Z"/>
                <w:rFonts w:eastAsia="Times New Roman" w:cs="Times New Roman"/>
                <w:color w:val="000000"/>
                <w:sz w:val="22"/>
                <w:rPrChange w:id="2482" w:author="Tao Huang" w:date="2018-09-04T13:15:00Z">
                  <w:rPr>
                    <w:ins w:id="2483" w:author="Tao Huang" w:date="2018-09-04T13:14:00Z"/>
                    <w:rFonts w:ascii="Calibri" w:eastAsia="Times New Roman" w:hAnsi="Calibri" w:cs="Calibri"/>
                    <w:color w:val="000000"/>
                    <w:sz w:val="22"/>
                  </w:rPr>
                </w:rPrChange>
              </w:rPr>
            </w:pPr>
            <w:ins w:id="2484" w:author="Tao Huang" w:date="2018-09-04T13:14:00Z">
              <w:r w:rsidRPr="001739A3">
                <w:rPr>
                  <w:rFonts w:eastAsia="Times New Roman" w:cs="Times New Roman"/>
                  <w:color w:val="000000"/>
                  <w:sz w:val="22"/>
                  <w:rPrChange w:id="2485" w:author="Tao Huang" w:date="2018-09-04T13:15:00Z">
                    <w:rPr>
                      <w:rFonts w:ascii="Calibri" w:eastAsia="Times New Roman" w:hAnsi="Calibri" w:cs="Calibri"/>
                      <w:color w:val="000000"/>
                      <w:sz w:val="22"/>
                    </w:rPr>
                  </w:rPrChange>
                </w:rPr>
                <w:t>Model/measure</w:t>
              </w:r>
            </w:ins>
          </w:p>
        </w:tc>
        <w:tc>
          <w:tcPr>
            <w:tcW w:w="960" w:type="dxa"/>
            <w:tcBorders>
              <w:top w:val="nil"/>
              <w:left w:val="nil"/>
              <w:bottom w:val="nil"/>
              <w:right w:val="nil"/>
            </w:tcBorders>
            <w:shd w:val="clear" w:color="auto" w:fill="auto"/>
            <w:noWrap/>
            <w:vAlign w:val="bottom"/>
            <w:hideMark/>
            <w:tcPrChange w:id="2486" w:author="Tao Huang" w:date="2018-09-04T13:17:00Z">
              <w:tcPr>
                <w:tcW w:w="960" w:type="dxa"/>
                <w:tcBorders>
                  <w:top w:val="nil"/>
                  <w:left w:val="nil"/>
                  <w:bottom w:val="nil"/>
                  <w:right w:val="nil"/>
                </w:tcBorders>
                <w:shd w:val="clear" w:color="auto" w:fill="auto"/>
                <w:noWrap/>
                <w:vAlign w:val="bottom"/>
                <w:hideMark/>
              </w:tcPr>
            </w:tcPrChange>
          </w:tcPr>
          <w:p w14:paraId="59336F21" w14:textId="77777777" w:rsidR="001739A3" w:rsidRPr="001739A3" w:rsidRDefault="001739A3">
            <w:pPr>
              <w:spacing w:after="0" w:line="240" w:lineRule="auto"/>
              <w:jc w:val="center"/>
              <w:rPr>
                <w:ins w:id="2487" w:author="Tao Huang" w:date="2018-09-04T13:14:00Z"/>
                <w:rFonts w:eastAsia="Times New Roman" w:cs="Times New Roman"/>
                <w:color w:val="000000"/>
                <w:sz w:val="22"/>
                <w:rPrChange w:id="2488" w:author="Tao Huang" w:date="2018-09-04T13:15:00Z">
                  <w:rPr>
                    <w:ins w:id="2489" w:author="Tao Huang" w:date="2018-09-04T13:14:00Z"/>
                    <w:rFonts w:ascii="Calibri" w:eastAsia="Times New Roman" w:hAnsi="Calibri" w:cs="Calibri"/>
                    <w:color w:val="000000"/>
                    <w:sz w:val="22"/>
                  </w:rPr>
                </w:rPrChange>
              </w:rPr>
              <w:pPrChange w:id="2490" w:author="Tao Huang" w:date="2018-09-04T13:17:00Z">
                <w:pPr>
                  <w:spacing w:after="0" w:line="240" w:lineRule="auto"/>
                </w:pPr>
              </w:pPrChange>
            </w:pPr>
            <w:ins w:id="2491" w:author="Tao Huang" w:date="2018-09-04T13:14:00Z">
              <w:r w:rsidRPr="001739A3">
                <w:rPr>
                  <w:rFonts w:eastAsia="Times New Roman" w:cs="Times New Roman"/>
                  <w:color w:val="000000"/>
                  <w:sz w:val="22"/>
                  <w:rPrChange w:id="2492" w:author="Tao Huang" w:date="2018-09-04T13:15:00Z">
                    <w:rPr>
                      <w:rFonts w:ascii="Calibri" w:eastAsia="Times New Roman" w:hAnsi="Calibri" w:cs="Calibri"/>
                      <w:color w:val="000000"/>
                      <w:sz w:val="22"/>
                    </w:rPr>
                  </w:rPrChange>
                </w:rPr>
                <w:t>MAE</w:t>
              </w:r>
            </w:ins>
          </w:p>
        </w:tc>
        <w:tc>
          <w:tcPr>
            <w:tcW w:w="960" w:type="dxa"/>
            <w:tcBorders>
              <w:top w:val="nil"/>
              <w:left w:val="nil"/>
              <w:bottom w:val="nil"/>
              <w:right w:val="nil"/>
            </w:tcBorders>
            <w:shd w:val="clear" w:color="auto" w:fill="auto"/>
            <w:noWrap/>
            <w:vAlign w:val="bottom"/>
            <w:hideMark/>
            <w:tcPrChange w:id="2493" w:author="Tao Huang" w:date="2018-09-04T13:17:00Z">
              <w:tcPr>
                <w:tcW w:w="960" w:type="dxa"/>
                <w:tcBorders>
                  <w:top w:val="nil"/>
                  <w:left w:val="nil"/>
                  <w:bottom w:val="nil"/>
                  <w:right w:val="nil"/>
                </w:tcBorders>
                <w:shd w:val="clear" w:color="auto" w:fill="auto"/>
                <w:noWrap/>
                <w:vAlign w:val="bottom"/>
                <w:hideMark/>
              </w:tcPr>
            </w:tcPrChange>
          </w:tcPr>
          <w:p w14:paraId="253B3010" w14:textId="77777777" w:rsidR="001739A3" w:rsidRPr="001739A3" w:rsidRDefault="001739A3">
            <w:pPr>
              <w:spacing w:after="0" w:line="240" w:lineRule="auto"/>
              <w:jc w:val="center"/>
              <w:rPr>
                <w:ins w:id="2494" w:author="Tao Huang" w:date="2018-09-04T13:14:00Z"/>
                <w:rFonts w:eastAsia="Times New Roman" w:cs="Times New Roman"/>
                <w:color w:val="000000"/>
                <w:sz w:val="22"/>
                <w:rPrChange w:id="2495" w:author="Tao Huang" w:date="2018-09-04T13:15:00Z">
                  <w:rPr>
                    <w:ins w:id="2496" w:author="Tao Huang" w:date="2018-09-04T13:14:00Z"/>
                    <w:rFonts w:ascii="Calibri" w:eastAsia="Times New Roman" w:hAnsi="Calibri" w:cs="Calibri"/>
                    <w:color w:val="000000"/>
                    <w:sz w:val="22"/>
                  </w:rPr>
                </w:rPrChange>
              </w:rPr>
              <w:pPrChange w:id="2497" w:author="Tao Huang" w:date="2018-09-04T13:17:00Z">
                <w:pPr>
                  <w:spacing w:after="0" w:line="240" w:lineRule="auto"/>
                </w:pPr>
              </w:pPrChange>
            </w:pPr>
            <w:ins w:id="2498" w:author="Tao Huang" w:date="2018-09-04T13:14:00Z">
              <w:r w:rsidRPr="001739A3">
                <w:rPr>
                  <w:rFonts w:eastAsia="Times New Roman" w:cs="Times New Roman"/>
                  <w:color w:val="000000"/>
                  <w:sz w:val="22"/>
                  <w:rPrChange w:id="2499"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auto" w:fill="auto"/>
            <w:noWrap/>
            <w:vAlign w:val="bottom"/>
            <w:hideMark/>
            <w:tcPrChange w:id="2500" w:author="Tao Huang" w:date="2018-09-04T13:17:00Z">
              <w:tcPr>
                <w:tcW w:w="960" w:type="dxa"/>
                <w:gridSpan w:val="2"/>
                <w:tcBorders>
                  <w:top w:val="nil"/>
                  <w:left w:val="nil"/>
                  <w:bottom w:val="nil"/>
                  <w:right w:val="nil"/>
                </w:tcBorders>
                <w:shd w:val="clear" w:color="auto" w:fill="auto"/>
                <w:noWrap/>
                <w:vAlign w:val="bottom"/>
                <w:hideMark/>
              </w:tcPr>
            </w:tcPrChange>
          </w:tcPr>
          <w:p w14:paraId="6AAF9EF1" w14:textId="77777777" w:rsidR="001739A3" w:rsidRPr="001739A3" w:rsidRDefault="001739A3">
            <w:pPr>
              <w:spacing w:after="0" w:line="240" w:lineRule="auto"/>
              <w:jc w:val="center"/>
              <w:rPr>
                <w:ins w:id="2501" w:author="Tao Huang" w:date="2018-09-04T13:14:00Z"/>
                <w:rFonts w:eastAsia="Times New Roman" w:cs="Times New Roman"/>
                <w:color w:val="000000"/>
                <w:sz w:val="22"/>
                <w:rPrChange w:id="2502" w:author="Tao Huang" w:date="2018-09-04T13:15:00Z">
                  <w:rPr>
                    <w:ins w:id="2503" w:author="Tao Huang" w:date="2018-09-04T13:14:00Z"/>
                    <w:rFonts w:ascii="Calibri" w:eastAsia="Times New Roman" w:hAnsi="Calibri" w:cs="Calibri"/>
                    <w:color w:val="000000"/>
                    <w:sz w:val="22"/>
                  </w:rPr>
                </w:rPrChange>
              </w:rPr>
              <w:pPrChange w:id="2504" w:author="Tao Huang" w:date="2018-09-04T13:17:00Z">
                <w:pPr>
                  <w:spacing w:after="0" w:line="240" w:lineRule="auto"/>
                </w:pPr>
              </w:pPrChange>
            </w:pPr>
            <w:ins w:id="2505" w:author="Tao Huang" w:date="2018-09-04T13:14:00Z">
              <w:r w:rsidRPr="001739A3">
                <w:rPr>
                  <w:rFonts w:eastAsia="Times New Roman" w:cs="Times New Roman"/>
                  <w:color w:val="000000"/>
                  <w:sz w:val="22"/>
                  <w:rPrChange w:id="2506" w:author="Tao Huang" w:date="2018-09-04T13:15:00Z">
                    <w:rPr>
                      <w:rFonts w:ascii="Calibri" w:eastAsia="Times New Roman" w:hAnsi="Calibri" w:cs="Calibri"/>
                      <w:color w:val="000000"/>
                      <w:sz w:val="22"/>
                    </w:rPr>
                  </w:rPrChange>
                </w:rPr>
                <w:t>SMAPE</w:t>
              </w:r>
            </w:ins>
          </w:p>
        </w:tc>
        <w:tc>
          <w:tcPr>
            <w:tcW w:w="960" w:type="dxa"/>
            <w:tcBorders>
              <w:top w:val="nil"/>
              <w:left w:val="nil"/>
              <w:bottom w:val="nil"/>
              <w:right w:val="nil"/>
            </w:tcBorders>
            <w:shd w:val="clear" w:color="auto" w:fill="auto"/>
            <w:noWrap/>
            <w:vAlign w:val="bottom"/>
            <w:hideMark/>
            <w:tcPrChange w:id="2507" w:author="Tao Huang" w:date="2018-09-04T13:17:00Z">
              <w:tcPr>
                <w:tcW w:w="960" w:type="dxa"/>
                <w:gridSpan w:val="2"/>
                <w:tcBorders>
                  <w:top w:val="nil"/>
                  <w:left w:val="nil"/>
                  <w:bottom w:val="nil"/>
                  <w:right w:val="nil"/>
                </w:tcBorders>
                <w:shd w:val="clear" w:color="auto" w:fill="auto"/>
                <w:noWrap/>
                <w:vAlign w:val="bottom"/>
                <w:hideMark/>
              </w:tcPr>
            </w:tcPrChange>
          </w:tcPr>
          <w:p w14:paraId="6E71682D" w14:textId="77777777" w:rsidR="001739A3" w:rsidRPr="001739A3" w:rsidRDefault="001739A3">
            <w:pPr>
              <w:spacing w:after="0" w:line="240" w:lineRule="auto"/>
              <w:jc w:val="center"/>
              <w:rPr>
                <w:ins w:id="2508" w:author="Tao Huang" w:date="2018-09-04T13:14:00Z"/>
                <w:rFonts w:eastAsia="Times New Roman" w:cs="Times New Roman"/>
                <w:color w:val="000000"/>
                <w:sz w:val="22"/>
                <w:rPrChange w:id="2509" w:author="Tao Huang" w:date="2018-09-04T13:15:00Z">
                  <w:rPr>
                    <w:ins w:id="2510" w:author="Tao Huang" w:date="2018-09-04T13:14:00Z"/>
                    <w:rFonts w:ascii="Calibri" w:eastAsia="Times New Roman" w:hAnsi="Calibri" w:cs="Calibri"/>
                    <w:color w:val="000000"/>
                    <w:sz w:val="22"/>
                  </w:rPr>
                </w:rPrChange>
              </w:rPr>
              <w:pPrChange w:id="2511" w:author="Tao Huang" w:date="2018-09-04T13:17:00Z">
                <w:pPr>
                  <w:spacing w:after="0" w:line="240" w:lineRule="auto"/>
                </w:pPr>
              </w:pPrChange>
            </w:pPr>
            <w:ins w:id="2512" w:author="Tao Huang" w:date="2018-09-04T13:14:00Z">
              <w:r w:rsidRPr="001739A3">
                <w:rPr>
                  <w:rFonts w:eastAsia="Times New Roman" w:cs="Times New Roman"/>
                  <w:color w:val="000000"/>
                  <w:sz w:val="22"/>
                  <w:rPrChange w:id="2513"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auto" w:fill="auto"/>
            <w:noWrap/>
            <w:vAlign w:val="bottom"/>
            <w:hideMark/>
            <w:tcPrChange w:id="2514" w:author="Tao Huang" w:date="2018-09-04T13:17:00Z">
              <w:tcPr>
                <w:tcW w:w="960" w:type="dxa"/>
                <w:gridSpan w:val="2"/>
                <w:tcBorders>
                  <w:top w:val="nil"/>
                  <w:left w:val="nil"/>
                  <w:bottom w:val="nil"/>
                  <w:right w:val="nil"/>
                </w:tcBorders>
                <w:shd w:val="clear" w:color="auto" w:fill="auto"/>
                <w:noWrap/>
                <w:vAlign w:val="bottom"/>
                <w:hideMark/>
              </w:tcPr>
            </w:tcPrChange>
          </w:tcPr>
          <w:p w14:paraId="0FB68461" w14:textId="77777777" w:rsidR="001739A3" w:rsidRPr="001739A3" w:rsidRDefault="001739A3">
            <w:pPr>
              <w:spacing w:after="0" w:line="240" w:lineRule="auto"/>
              <w:jc w:val="center"/>
              <w:rPr>
                <w:ins w:id="2515" w:author="Tao Huang" w:date="2018-09-04T13:14:00Z"/>
                <w:rFonts w:eastAsia="Times New Roman" w:cs="Times New Roman"/>
                <w:color w:val="000000"/>
                <w:sz w:val="22"/>
                <w:rPrChange w:id="2516" w:author="Tao Huang" w:date="2018-09-04T13:15:00Z">
                  <w:rPr>
                    <w:ins w:id="2517" w:author="Tao Huang" w:date="2018-09-04T13:14:00Z"/>
                    <w:rFonts w:ascii="Calibri" w:eastAsia="Times New Roman" w:hAnsi="Calibri" w:cs="Calibri"/>
                    <w:color w:val="000000"/>
                    <w:sz w:val="22"/>
                  </w:rPr>
                </w:rPrChange>
              </w:rPr>
              <w:pPrChange w:id="2518" w:author="Tao Huang" w:date="2018-09-04T13:17:00Z">
                <w:pPr>
                  <w:spacing w:after="0" w:line="240" w:lineRule="auto"/>
                </w:pPr>
              </w:pPrChange>
            </w:pPr>
            <w:ins w:id="2519" w:author="Tao Huang" w:date="2018-09-04T13:14:00Z">
              <w:r w:rsidRPr="001739A3">
                <w:rPr>
                  <w:rFonts w:eastAsia="Times New Roman" w:cs="Times New Roman"/>
                  <w:color w:val="000000"/>
                  <w:sz w:val="22"/>
                  <w:rPrChange w:id="2520" w:author="Tao Huang" w:date="2018-09-04T13:15:00Z">
                    <w:rPr>
                      <w:rFonts w:ascii="Calibri" w:eastAsia="Times New Roman" w:hAnsi="Calibri" w:cs="Calibri"/>
                      <w:color w:val="000000"/>
                      <w:sz w:val="22"/>
                    </w:rPr>
                  </w:rPrChange>
                </w:rPr>
                <w:t>MASE</w:t>
              </w:r>
            </w:ins>
          </w:p>
        </w:tc>
        <w:tc>
          <w:tcPr>
            <w:tcW w:w="960" w:type="dxa"/>
            <w:tcBorders>
              <w:top w:val="nil"/>
              <w:left w:val="nil"/>
              <w:bottom w:val="nil"/>
              <w:right w:val="nil"/>
            </w:tcBorders>
            <w:shd w:val="clear" w:color="auto" w:fill="auto"/>
            <w:noWrap/>
            <w:vAlign w:val="bottom"/>
            <w:hideMark/>
            <w:tcPrChange w:id="2521" w:author="Tao Huang" w:date="2018-09-04T13:17:00Z">
              <w:tcPr>
                <w:tcW w:w="960" w:type="dxa"/>
                <w:gridSpan w:val="2"/>
                <w:tcBorders>
                  <w:top w:val="nil"/>
                  <w:left w:val="nil"/>
                  <w:bottom w:val="nil"/>
                  <w:right w:val="nil"/>
                </w:tcBorders>
                <w:shd w:val="clear" w:color="auto" w:fill="auto"/>
                <w:noWrap/>
                <w:vAlign w:val="bottom"/>
                <w:hideMark/>
              </w:tcPr>
            </w:tcPrChange>
          </w:tcPr>
          <w:p w14:paraId="680144CB" w14:textId="77777777" w:rsidR="001739A3" w:rsidRPr="001739A3" w:rsidRDefault="001739A3">
            <w:pPr>
              <w:spacing w:after="0" w:line="240" w:lineRule="auto"/>
              <w:jc w:val="center"/>
              <w:rPr>
                <w:ins w:id="2522" w:author="Tao Huang" w:date="2018-09-04T13:14:00Z"/>
                <w:rFonts w:eastAsia="Times New Roman" w:cs="Times New Roman"/>
                <w:color w:val="000000"/>
                <w:sz w:val="22"/>
                <w:rPrChange w:id="2523" w:author="Tao Huang" w:date="2018-09-04T13:15:00Z">
                  <w:rPr>
                    <w:ins w:id="2524" w:author="Tao Huang" w:date="2018-09-04T13:14:00Z"/>
                    <w:rFonts w:ascii="Calibri" w:eastAsia="Times New Roman" w:hAnsi="Calibri" w:cs="Calibri"/>
                    <w:color w:val="000000"/>
                    <w:sz w:val="22"/>
                  </w:rPr>
                </w:rPrChange>
              </w:rPr>
              <w:pPrChange w:id="2525" w:author="Tao Huang" w:date="2018-09-04T13:17:00Z">
                <w:pPr>
                  <w:spacing w:after="0" w:line="240" w:lineRule="auto"/>
                </w:pPr>
              </w:pPrChange>
            </w:pPr>
            <w:ins w:id="2526" w:author="Tao Huang" w:date="2018-09-04T13:14:00Z">
              <w:r w:rsidRPr="001739A3">
                <w:rPr>
                  <w:rFonts w:eastAsia="Times New Roman" w:cs="Times New Roman"/>
                  <w:color w:val="000000"/>
                  <w:sz w:val="22"/>
                  <w:rPrChange w:id="2527"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000000" w:fill="E7E6E6"/>
            <w:noWrap/>
            <w:vAlign w:val="bottom"/>
            <w:hideMark/>
            <w:tcPrChange w:id="2528" w:author="Tao Huang" w:date="2018-09-04T13:17:00Z">
              <w:tcPr>
                <w:tcW w:w="960" w:type="dxa"/>
                <w:gridSpan w:val="2"/>
                <w:tcBorders>
                  <w:top w:val="nil"/>
                  <w:left w:val="nil"/>
                  <w:bottom w:val="nil"/>
                  <w:right w:val="nil"/>
                </w:tcBorders>
                <w:shd w:val="clear" w:color="000000" w:fill="E7E6E6"/>
                <w:noWrap/>
                <w:vAlign w:val="bottom"/>
                <w:hideMark/>
              </w:tcPr>
            </w:tcPrChange>
          </w:tcPr>
          <w:p w14:paraId="13B90B7F" w14:textId="77777777" w:rsidR="001739A3" w:rsidRPr="001739A3" w:rsidRDefault="001739A3">
            <w:pPr>
              <w:spacing w:after="0" w:line="240" w:lineRule="auto"/>
              <w:jc w:val="center"/>
              <w:rPr>
                <w:ins w:id="2529" w:author="Tao Huang" w:date="2018-09-04T13:14:00Z"/>
                <w:rFonts w:eastAsia="Times New Roman" w:cs="Times New Roman"/>
                <w:color w:val="000000"/>
                <w:sz w:val="22"/>
                <w:rPrChange w:id="2530" w:author="Tao Huang" w:date="2018-09-04T13:15:00Z">
                  <w:rPr>
                    <w:ins w:id="2531" w:author="Tao Huang" w:date="2018-09-04T13:14:00Z"/>
                    <w:rFonts w:ascii="Calibri" w:eastAsia="Times New Roman" w:hAnsi="Calibri" w:cs="Calibri"/>
                    <w:color w:val="000000"/>
                    <w:sz w:val="22"/>
                  </w:rPr>
                </w:rPrChange>
              </w:rPr>
              <w:pPrChange w:id="2532" w:author="Tao Huang" w:date="2018-09-04T13:17:00Z">
                <w:pPr>
                  <w:spacing w:after="0" w:line="240" w:lineRule="auto"/>
                </w:pPr>
              </w:pPrChange>
            </w:pPr>
            <w:proofErr w:type="spellStart"/>
            <w:ins w:id="2533" w:author="Tao Huang" w:date="2018-09-04T13:14:00Z">
              <w:r w:rsidRPr="001739A3">
                <w:rPr>
                  <w:rFonts w:eastAsia="Times New Roman" w:cs="Times New Roman"/>
                  <w:color w:val="000000"/>
                  <w:sz w:val="22"/>
                  <w:rPrChange w:id="2534" w:author="Tao Huang" w:date="2018-09-04T13:15:00Z">
                    <w:rPr>
                      <w:rFonts w:ascii="Calibri" w:eastAsia="Times New Roman" w:hAnsi="Calibri" w:cs="Calibri"/>
                      <w:color w:val="000000"/>
                      <w:sz w:val="22"/>
                    </w:rPr>
                  </w:rPrChange>
                </w:rPr>
                <w:t>AvgRelMAE</w:t>
              </w:r>
              <w:proofErr w:type="spellEnd"/>
            </w:ins>
          </w:p>
        </w:tc>
        <w:tc>
          <w:tcPr>
            <w:tcW w:w="960" w:type="dxa"/>
            <w:tcBorders>
              <w:top w:val="nil"/>
              <w:left w:val="nil"/>
              <w:bottom w:val="nil"/>
              <w:right w:val="nil"/>
            </w:tcBorders>
            <w:shd w:val="clear" w:color="000000" w:fill="E7E6E6"/>
            <w:noWrap/>
            <w:vAlign w:val="bottom"/>
            <w:hideMark/>
            <w:tcPrChange w:id="2535" w:author="Tao Huang" w:date="2018-09-04T13:17:00Z">
              <w:tcPr>
                <w:tcW w:w="960" w:type="dxa"/>
                <w:gridSpan w:val="2"/>
                <w:tcBorders>
                  <w:top w:val="nil"/>
                  <w:left w:val="nil"/>
                  <w:bottom w:val="nil"/>
                  <w:right w:val="nil"/>
                </w:tcBorders>
                <w:shd w:val="clear" w:color="000000" w:fill="E7E6E6"/>
                <w:noWrap/>
                <w:vAlign w:val="bottom"/>
                <w:hideMark/>
              </w:tcPr>
            </w:tcPrChange>
          </w:tcPr>
          <w:p w14:paraId="3CFAC241" w14:textId="77777777" w:rsidR="001739A3" w:rsidRPr="001739A3" w:rsidRDefault="001739A3">
            <w:pPr>
              <w:spacing w:after="0" w:line="240" w:lineRule="auto"/>
              <w:jc w:val="center"/>
              <w:rPr>
                <w:ins w:id="2536" w:author="Tao Huang" w:date="2018-09-04T13:14:00Z"/>
                <w:rFonts w:eastAsia="Times New Roman" w:cs="Times New Roman"/>
                <w:color w:val="000000"/>
                <w:sz w:val="22"/>
                <w:rPrChange w:id="2537" w:author="Tao Huang" w:date="2018-09-04T13:15:00Z">
                  <w:rPr>
                    <w:ins w:id="2538" w:author="Tao Huang" w:date="2018-09-04T13:14:00Z"/>
                    <w:rFonts w:ascii="Calibri" w:eastAsia="Times New Roman" w:hAnsi="Calibri" w:cs="Calibri"/>
                    <w:color w:val="000000"/>
                    <w:sz w:val="22"/>
                  </w:rPr>
                </w:rPrChange>
              </w:rPr>
              <w:pPrChange w:id="2539" w:author="Tao Huang" w:date="2018-09-04T13:17:00Z">
                <w:pPr>
                  <w:spacing w:after="0" w:line="240" w:lineRule="auto"/>
                </w:pPr>
              </w:pPrChange>
            </w:pPr>
            <w:ins w:id="2540" w:author="Tao Huang" w:date="2018-09-04T13:14:00Z">
              <w:r w:rsidRPr="001739A3">
                <w:rPr>
                  <w:rFonts w:eastAsia="Times New Roman" w:cs="Times New Roman"/>
                  <w:color w:val="000000"/>
                  <w:sz w:val="22"/>
                  <w:rPrChange w:id="2541"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000000" w:fill="FFFF00"/>
            <w:noWrap/>
            <w:vAlign w:val="bottom"/>
            <w:hideMark/>
            <w:tcPrChange w:id="2542" w:author="Tao Huang" w:date="2018-09-04T13:17:00Z">
              <w:tcPr>
                <w:tcW w:w="960" w:type="dxa"/>
                <w:gridSpan w:val="2"/>
                <w:tcBorders>
                  <w:top w:val="nil"/>
                  <w:left w:val="nil"/>
                  <w:bottom w:val="nil"/>
                  <w:right w:val="nil"/>
                </w:tcBorders>
                <w:shd w:val="clear" w:color="000000" w:fill="FFFF00"/>
                <w:noWrap/>
                <w:vAlign w:val="bottom"/>
                <w:hideMark/>
              </w:tcPr>
            </w:tcPrChange>
          </w:tcPr>
          <w:p w14:paraId="7AFB1D83" w14:textId="77777777" w:rsidR="001739A3" w:rsidRPr="001739A3" w:rsidRDefault="001739A3">
            <w:pPr>
              <w:spacing w:after="0" w:line="240" w:lineRule="auto"/>
              <w:jc w:val="center"/>
              <w:rPr>
                <w:ins w:id="2543" w:author="Tao Huang" w:date="2018-09-04T13:14:00Z"/>
                <w:rFonts w:eastAsia="Times New Roman" w:cs="Times New Roman"/>
                <w:color w:val="000000"/>
                <w:sz w:val="22"/>
                <w:rPrChange w:id="2544" w:author="Tao Huang" w:date="2018-09-04T13:15:00Z">
                  <w:rPr>
                    <w:ins w:id="2545" w:author="Tao Huang" w:date="2018-09-04T13:14:00Z"/>
                    <w:rFonts w:ascii="Calibri" w:eastAsia="Times New Roman" w:hAnsi="Calibri" w:cs="Calibri"/>
                    <w:color w:val="000000"/>
                    <w:sz w:val="22"/>
                  </w:rPr>
                </w:rPrChange>
              </w:rPr>
              <w:pPrChange w:id="2546" w:author="Tao Huang" w:date="2018-09-04T13:17:00Z">
                <w:pPr>
                  <w:spacing w:after="0" w:line="240" w:lineRule="auto"/>
                </w:pPr>
              </w:pPrChange>
            </w:pPr>
            <w:ins w:id="2547" w:author="Tao Huang" w:date="2018-09-04T13:14:00Z">
              <w:r w:rsidRPr="001739A3">
                <w:rPr>
                  <w:rFonts w:eastAsia="Times New Roman" w:cs="Times New Roman"/>
                  <w:color w:val="000000"/>
                  <w:sz w:val="22"/>
                  <w:rPrChange w:id="2548" w:author="Tao Huang" w:date="2018-09-04T13:15:00Z">
                    <w:rPr>
                      <w:rFonts w:ascii="Calibri" w:eastAsia="Times New Roman" w:hAnsi="Calibri" w:cs="Calibri"/>
                      <w:color w:val="000000"/>
                      <w:sz w:val="22"/>
                    </w:rPr>
                  </w:rPrChange>
                </w:rPr>
                <w:t>MSE</w:t>
              </w:r>
            </w:ins>
          </w:p>
        </w:tc>
        <w:tc>
          <w:tcPr>
            <w:tcW w:w="960" w:type="dxa"/>
            <w:tcBorders>
              <w:top w:val="nil"/>
              <w:left w:val="nil"/>
              <w:bottom w:val="nil"/>
              <w:right w:val="nil"/>
            </w:tcBorders>
            <w:shd w:val="clear" w:color="000000" w:fill="FFFF00"/>
            <w:noWrap/>
            <w:vAlign w:val="bottom"/>
            <w:hideMark/>
            <w:tcPrChange w:id="2549" w:author="Tao Huang" w:date="2018-09-04T13:17:00Z">
              <w:tcPr>
                <w:tcW w:w="960" w:type="dxa"/>
                <w:gridSpan w:val="2"/>
                <w:tcBorders>
                  <w:top w:val="nil"/>
                  <w:left w:val="nil"/>
                  <w:bottom w:val="nil"/>
                  <w:right w:val="nil"/>
                </w:tcBorders>
                <w:shd w:val="clear" w:color="000000" w:fill="FFFF00"/>
                <w:noWrap/>
                <w:vAlign w:val="bottom"/>
                <w:hideMark/>
              </w:tcPr>
            </w:tcPrChange>
          </w:tcPr>
          <w:p w14:paraId="0EA82BFF" w14:textId="77777777" w:rsidR="001739A3" w:rsidRPr="001739A3" w:rsidRDefault="001739A3">
            <w:pPr>
              <w:spacing w:after="0" w:line="240" w:lineRule="auto"/>
              <w:jc w:val="center"/>
              <w:rPr>
                <w:ins w:id="2550" w:author="Tao Huang" w:date="2018-09-04T13:14:00Z"/>
                <w:rFonts w:eastAsia="Times New Roman" w:cs="Times New Roman"/>
                <w:color w:val="000000"/>
                <w:sz w:val="22"/>
                <w:rPrChange w:id="2551" w:author="Tao Huang" w:date="2018-09-04T13:15:00Z">
                  <w:rPr>
                    <w:ins w:id="2552" w:author="Tao Huang" w:date="2018-09-04T13:14:00Z"/>
                    <w:rFonts w:ascii="Calibri" w:eastAsia="Times New Roman" w:hAnsi="Calibri" w:cs="Calibri"/>
                    <w:color w:val="000000"/>
                    <w:sz w:val="22"/>
                  </w:rPr>
                </w:rPrChange>
              </w:rPr>
              <w:pPrChange w:id="2553" w:author="Tao Huang" w:date="2018-09-04T13:17:00Z">
                <w:pPr>
                  <w:spacing w:after="0" w:line="240" w:lineRule="auto"/>
                </w:pPr>
              </w:pPrChange>
            </w:pPr>
            <w:ins w:id="2554" w:author="Tao Huang" w:date="2018-09-04T13:14:00Z">
              <w:r w:rsidRPr="001739A3">
                <w:rPr>
                  <w:rFonts w:eastAsia="Times New Roman" w:cs="Times New Roman"/>
                  <w:color w:val="000000"/>
                  <w:sz w:val="22"/>
                  <w:rPrChange w:id="2555" w:author="Tao Huang" w:date="2018-09-04T13:15:00Z">
                    <w:rPr>
                      <w:rFonts w:ascii="Calibri" w:eastAsia="Times New Roman" w:hAnsi="Calibri" w:cs="Calibri"/>
                      <w:color w:val="000000"/>
                      <w:sz w:val="22"/>
                    </w:rPr>
                  </w:rPrChange>
                </w:rPr>
                <w:t>Rank</w:t>
              </w:r>
            </w:ins>
          </w:p>
        </w:tc>
      </w:tr>
      <w:tr w:rsidR="001739A3" w:rsidRPr="001739A3" w14:paraId="6B395662" w14:textId="77777777" w:rsidTr="008B5617">
        <w:tblPrEx>
          <w:tblW w:w="12080" w:type="dxa"/>
          <w:jc w:val="center"/>
          <w:tblPrExChange w:id="2556" w:author="Tao Huang" w:date="2018-09-04T13:17:00Z">
            <w:tblPrEx>
              <w:tblW w:w="12080" w:type="dxa"/>
              <w:jc w:val="center"/>
            </w:tblPrEx>
          </w:tblPrExChange>
        </w:tblPrEx>
        <w:trPr>
          <w:trHeight w:val="57"/>
          <w:jc w:val="center"/>
          <w:ins w:id="2557" w:author="Tao Huang" w:date="2018-09-04T13:14:00Z"/>
          <w:trPrChange w:id="2558"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2559" w:author="Tao Huang" w:date="2018-09-04T13:17:00Z">
              <w:tcPr>
                <w:tcW w:w="2480" w:type="dxa"/>
                <w:tcBorders>
                  <w:top w:val="nil"/>
                  <w:left w:val="nil"/>
                  <w:bottom w:val="nil"/>
                  <w:right w:val="nil"/>
                </w:tcBorders>
                <w:shd w:val="clear" w:color="000000" w:fill="FFFF00"/>
                <w:noWrap/>
                <w:vAlign w:val="bottom"/>
                <w:hideMark/>
              </w:tcPr>
            </w:tcPrChange>
          </w:tcPr>
          <w:p w14:paraId="48548362" w14:textId="77777777" w:rsidR="001739A3" w:rsidRPr="001739A3" w:rsidRDefault="001739A3">
            <w:pPr>
              <w:spacing w:after="0" w:line="240" w:lineRule="auto"/>
              <w:rPr>
                <w:ins w:id="2560" w:author="Tao Huang" w:date="2018-09-04T13:14:00Z"/>
                <w:rFonts w:eastAsia="Times New Roman" w:cs="Times New Roman"/>
                <w:color w:val="000000"/>
                <w:sz w:val="22"/>
                <w:rPrChange w:id="2561" w:author="Tao Huang" w:date="2018-09-04T13:15:00Z">
                  <w:rPr>
                    <w:ins w:id="2562" w:author="Tao Huang" w:date="2018-09-04T13:14:00Z"/>
                    <w:rFonts w:ascii="Calibri" w:eastAsia="Times New Roman" w:hAnsi="Calibri" w:cs="Calibri"/>
                    <w:color w:val="000000"/>
                    <w:sz w:val="22"/>
                  </w:rPr>
                </w:rPrChange>
              </w:rPr>
            </w:pPr>
            <w:ins w:id="2563" w:author="Tao Huang" w:date="2018-09-04T13:14:00Z">
              <w:r w:rsidRPr="001739A3">
                <w:rPr>
                  <w:rFonts w:eastAsia="Times New Roman" w:cs="Times New Roman"/>
                  <w:color w:val="000000"/>
                  <w:sz w:val="22"/>
                  <w:rPrChange w:id="2564" w:author="Tao Huang" w:date="2018-09-04T13:15:00Z">
                    <w:rPr>
                      <w:rFonts w:ascii="Calibri" w:eastAsia="Times New Roman" w:hAnsi="Calibri" w:cs="Calibri"/>
                      <w:color w:val="000000"/>
                      <w:sz w:val="22"/>
                    </w:rPr>
                  </w:rPrChange>
                </w:rPr>
                <w:t>Base-lift</w:t>
              </w:r>
            </w:ins>
          </w:p>
        </w:tc>
        <w:tc>
          <w:tcPr>
            <w:tcW w:w="960" w:type="dxa"/>
            <w:tcBorders>
              <w:top w:val="nil"/>
              <w:left w:val="nil"/>
              <w:bottom w:val="nil"/>
              <w:right w:val="nil"/>
            </w:tcBorders>
            <w:shd w:val="clear" w:color="000000" w:fill="FFFF00"/>
            <w:noWrap/>
            <w:vAlign w:val="bottom"/>
            <w:hideMark/>
            <w:tcPrChange w:id="2565" w:author="Tao Huang" w:date="2018-09-04T13:17:00Z">
              <w:tcPr>
                <w:tcW w:w="960" w:type="dxa"/>
                <w:tcBorders>
                  <w:top w:val="nil"/>
                  <w:left w:val="nil"/>
                  <w:bottom w:val="nil"/>
                  <w:right w:val="nil"/>
                </w:tcBorders>
                <w:shd w:val="clear" w:color="000000" w:fill="FFFF00"/>
                <w:noWrap/>
                <w:vAlign w:val="bottom"/>
                <w:hideMark/>
              </w:tcPr>
            </w:tcPrChange>
          </w:tcPr>
          <w:p w14:paraId="6D4116B3" w14:textId="77777777" w:rsidR="001739A3" w:rsidRPr="001739A3" w:rsidRDefault="001739A3">
            <w:pPr>
              <w:spacing w:after="0" w:line="240" w:lineRule="auto"/>
              <w:jc w:val="center"/>
              <w:rPr>
                <w:ins w:id="2566" w:author="Tao Huang" w:date="2018-09-04T13:14:00Z"/>
                <w:rFonts w:eastAsia="Times New Roman" w:cs="Times New Roman"/>
                <w:color w:val="000000"/>
                <w:sz w:val="22"/>
                <w:rPrChange w:id="2567" w:author="Tao Huang" w:date="2018-09-04T13:15:00Z">
                  <w:rPr>
                    <w:ins w:id="2568" w:author="Tao Huang" w:date="2018-09-04T13:14:00Z"/>
                    <w:rFonts w:ascii="Calibri" w:eastAsia="Times New Roman" w:hAnsi="Calibri" w:cs="Calibri"/>
                    <w:color w:val="000000"/>
                    <w:sz w:val="22"/>
                  </w:rPr>
                </w:rPrChange>
              </w:rPr>
              <w:pPrChange w:id="2569" w:author="Tao Huang" w:date="2018-09-04T13:17:00Z">
                <w:pPr>
                  <w:spacing w:after="0" w:line="240" w:lineRule="auto"/>
                  <w:jc w:val="right"/>
                </w:pPr>
              </w:pPrChange>
            </w:pPr>
            <w:ins w:id="2570" w:author="Tao Huang" w:date="2018-09-04T13:14:00Z">
              <w:r w:rsidRPr="001739A3">
                <w:rPr>
                  <w:rFonts w:eastAsia="Times New Roman" w:cs="Times New Roman"/>
                  <w:color w:val="000000"/>
                  <w:sz w:val="22"/>
                  <w:rPrChange w:id="2571" w:author="Tao Huang" w:date="2018-09-04T13:15:00Z">
                    <w:rPr>
                      <w:rFonts w:ascii="Calibri" w:eastAsia="Times New Roman" w:hAnsi="Calibri" w:cs="Calibri"/>
                      <w:color w:val="000000"/>
                      <w:sz w:val="22"/>
                    </w:rPr>
                  </w:rPrChange>
                </w:rPr>
                <w:t>22.669</w:t>
              </w:r>
            </w:ins>
          </w:p>
        </w:tc>
        <w:tc>
          <w:tcPr>
            <w:tcW w:w="960" w:type="dxa"/>
            <w:tcBorders>
              <w:top w:val="nil"/>
              <w:left w:val="nil"/>
              <w:bottom w:val="nil"/>
              <w:right w:val="nil"/>
            </w:tcBorders>
            <w:shd w:val="clear" w:color="000000" w:fill="FFFF00"/>
            <w:noWrap/>
            <w:vAlign w:val="bottom"/>
            <w:hideMark/>
            <w:tcPrChange w:id="2572" w:author="Tao Huang" w:date="2018-09-04T13:17:00Z">
              <w:tcPr>
                <w:tcW w:w="960" w:type="dxa"/>
                <w:tcBorders>
                  <w:top w:val="nil"/>
                  <w:left w:val="nil"/>
                  <w:bottom w:val="nil"/>
                  <w:right w:val="nil"/>
                </w:tcBorders>
                <w:shd w:val="clear" w:color="000000" w:fill="FFFF00"/>
                <w:noWrap/>
                <w:vAlign w:val="bottom"/>
                <w:hideMark/>
              </w:tcPr>
            </w:tcPrChange>
          </w:tcPr>
          <w:p w14:paraId="7510B188" w14:textId="77777777" w:rsidR="001739A3" w:rsidRPr="001739A3" w:rsidRDefault="001739A3">
            <w:pPr>
              <w:spacing w:after="0" w:line="240" w:lineRule="auto"/>
              <w:jc w:val="center"/>
              <w:rPr>
                <w:ins w:id="2573" w:author="Tao Huang" w:date="2018-09-04T13:14:00Z"/>
                <w:rFonts w:eastAsia="Times New Roman" w:cs="Times New Roman"/>
                <w:color w:val="000000"/>
                <w:sz w:val="22"/>
                <w:rPrChange w:id="2574" w:author="Tao Huang" w:date="2018-09-04T13:15:00Z">
                  <w:rPr>
                    <w:ins w:id="2575" w:author="Tao Huang" w:date="2018-09-04T13:14:00Z"/>
                    <w:rFonts w:ascii="Calibri" w:eastAsia="Times New Roman" w:hAnsi="Calibri" w:cs="Calibri"/>
                    <w:color w:val="000000"/>
                    <w:sz w:val="22"/>
                  </w:rPr>
                </w:rPrChange>
              </w:rPr>
              <w:pPrChange w:id="2576" w:author="Tao Huang" w:date="2018-09-04T13:17:00Z">
                <w:pPr>
                  <w:spacing w:after="0" w:line="240" w:lineRule="auto"/>
                  <w:jc w:val="right"/>
                </w:pPr>
              </w:pPrChange>
            </w:pPr>
            <w:ins w:id="2577" w:author="Tao Huang" w:date="2018-09-04T13:14:00Z">
              <w:r w:rsidRPr="001739A3">
                <w:rPr>
                  <w:rFonts w:eastAsia="Times New Roman" w:cs="Times New Roman"/>
                  <w:color w:val="000000"/>
                  <w:sz w:val="22"/>
                  <w:rPrChange w:id="2578"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FFFF00"/>
            <w:noWrap/>
            <w:vAlign w:val="bottom"/>
            <w:hideMark/>
            <w:tcPrChange w:id="2579" w:author="Tao Huang" w:date="2018-09-04T13:17:00Z">
              <w:tcPr>
                <w:tcW w:w="960" w:type="dxa"/>
                <w:gridSpan w:val="2"/>
                <w:tcBorders>
                  <w:top w:val="nil"/>
                  <w:left w:val="nil"/>
                  <w:bottom w:val="nil"/>
                  <w:right w:val="nil"/>
                </w:tcBorders>
                <w:shd w:val="clear" w:color="000000" w:fill="FFFF00"/>
                <w:noWrap/>
                <w:vAlign w:val="bottom"/>
                <w:hideMark/>
              </w:tcPr>
            </w:tcPrChange>
          </w:tcPr>
          <w:p w14:paraId="1C77ACD0" w14:textId="77777777" w:rsidR="001739A3" w:rsidRPr="001739A3" w:rsidRDefault="001739A3">
            <w:pPr>
              <w:spacing w:after="0" w:line="240" w:lineRule="auto"/>
              <w:jc w:val="center"/>
              <w:rPr>
                <w:ins w:id="2580" w:author="Tao Huang" w:date="2018-09-04T13:14:00Z"/>
                <w:rFonts w:eastAsia="Times New Roman" w:cs="Times New Roman"/>
                <w:color w:val="000000"/>
                <w:sz w:val="22"/>
                <w:rPrChange w:id="2581" w:author="Tao Huang" w:date="2018-09-04T13:15:00Z">
                  <w:rPr>
                    <w:ins w:id="2582" w:author="Tao Huang" w:date="2018-09-04T13:14:00Z"/>
                    <w:rFonts w:ascii="Calibri" w:eastAsia="Times New Roman" w:hAnsi="Calibri" w:cs="Calibri"/>
                    <w:color w:val="000000"/>
                    <w:sz w:val="22"/>
                  </w:rPr>
                </w:rPrChange>
              </w:rPr>
              <w:pPrChange w:id="2583" w:author="Tao Huang" w:date="2018-09-04T13:17:00Z">
                <w:pPr>
                  <w:spacing w:after="0" w:line="240" w:lineRule="auto"/>
                  <w:jc w:val="right"/>
                </w:pPr>
              </w:pPrChange>
            </w:pPr>
            <w:ins w:id="2584" w:author="Tao Huang" w:date="2018-09-04T13:14:00Z">
              <w:r w:rsidRPr="001739A3">
                <w:rPr>
                  <w:rFonts w:eastAsia="Times New Roman" w:cs="Times New Roman"/>
                  <w:color w:val="000000"/>
                  <w:sz w:val="22"/>
                  <w:rPrChange w:id="2585" w:author="Tao Huang" w:date="2018-09-04T13:15:00Z">
                    <w:rPr>
                      <w:rFonts w:ascii="Calibri" w:eastAsia="Times New Roman" w:hAnsi="Calibri" w:cs="Calibri"/>
                      <w:color w:val="000000"/>
                      <w:sz w:val="22"/>
                    </w:rPr>
                  </w:rPrChange>
                </w:rPr>
                <w:t>46.24%</w:t>
              </w:r>
            </w:ins>
          </w:p>
        </w:tc>
        <w:tc>
          <w:tcPr>
            <w:tcW w:w="960" w:type="dxa"/>
            <w:tcBorders>
              <w:top w:val="nil"/>
              <w:left w:val="nil"/>
              <w:bottom w:val="nil"/>
              <w:right w:val="nil"/>
            </w:tcBorders>
            <w:shd w:val="clear" w:color="000000" w:fill="FFFF00"/>
            <w:noWrap/>
            <w:vAlign w:val="bottom"/>
            <w:hideMark/>
            <w:tcPrChange w:id="2586" w:author="Tao Huang" w:date="2018-09-04T13:17:00Z">
              <w:tcPr>
                <w:tcW w:w="960" w:type="dxa"/>
                <w:gridSpan w:val="2"/>
                <w:tcBorders>
                  <w:top w:val="nil"/>
                  <w:left w:val="nil"/>
                  <w:bottom w:val="nil"/>
                  <w:right w:val="nil"/>
                </w:tcBorders>
                <w:shd w:val="clear" w:color="000000" w:fill="FFFF00"/>
                <w:noWrap/>
                <w:vAlign w:val="bottom"/>
                <w:hideMark/>
              </w:tcPr>
            </w:tcPrChange>
          </w:tcPr>
          <w:p w14:paraId="362D6B86" w14:textId="77777777" w:rsidR="001739A3" w:rsidRPr="001739A3" w:rsidRDefault="001739A3">
            <w:pPr>
              <w:spacing w:after="0" w:line="240" w:lineRule="auto"/>
              <w:jc w:val="center"/>
              <w:rPr>
                <w:ins w:id="2587" w:author="Tao Huang" w:date="2018-09-04T13:14:00Z"/>
                <w:rFonts w:eastAsia="Times New Roman" w:cs="Times New Roman"/>
                <w:color w:val="000000"/>
                <w:sz w:val="22"/>
                <w:rPrChange w:id="2588" w:author="Tao Huang" w:date="2018-09-04T13:15:00Z">
                  <w:rPr>
                    <w:ins w:id="2589" w:author="Tao Huang" w:date="2018-09-04T13:14:00Z"/>
                    <w:rFonts w:ascii="Calibri" w:eastAsia="Times New Roman" w:hAnsi="Calibri" w:cs="Calibri"/>
                    <w:color w:val="000000"/>
                    <w:sz w:val="22"/>
                  </w:rPr>
                </w:rPrChange>
              </w:rPr>
              <w:pPrChange w:id="2590" w:author="Tao Huang" w:date="2018-09-04T13:17:00Z">
                <w:pPr>
                  <w:spacing w:after="0" w:line="240" w:lineRule="auto"/>
                  <w:jc w:val="right"/>
                </w:pPr>
              </w:pPrChange>
            </w:pPr>
            <w:ins w:id="2591" w:author="Tao Huang" w:date="2018-09-04T13:14:00Z">
              <w:r w:rsidRPr="001739A3">
                <w:rPr>
                  <w:rFonts w:eastAsia="Times New Roman" w:cs="Times New Roman"/>
                  <w:color w:val="000000"/>
                  <w:sz w:val="22"/>
                  <w:rPrChange w:id="2592"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FFFF00"/>
            <w:noWrap/>
            <w:vAlign w:val="bottom"/>
            <w:hideMark/>
            <w:tcPrChange w:id="2593" w:author="Tao Huang" w:date="2018-09-04T13:17:00Z">
              <w:tcPr>
                <w:tcW w:w="960" w:type="dxa"/>
                <w:gridSpan w:val="2"/>
                <w:tcBorders>
                  <w:top w:val="nil"/>
                  <w:left w:val="nil"/>
                  <w:bottom w:val="nil"/>
                  <w:right w:val="nil"/>
                </w:tcBorders>
                <w:shd w:val="clear" w:color="000000" w:fill="FFFF00"/>
                <w:noWrap/>
                <w:vAlign w:val="bottom"/>
                <w:hideMark/>
              </w:tcPr>
            </w:tcPrChange>
          </w:tcPr>
          <w:p w14:paraId="0782C3DB" w14:textId="77777777" w:rsidR="001739A3" w:rsidRPr="001739A3" w:rsidRDefault="001739A3">
            <w:pPr>
              <w:spacing w:after="0" w:line="240" w:lineRule="auto"/>
              <w:jc w:val="center"/>
              <w:rPr>
                <w:ins w:id="2594" w:author="Tao Huang" w:date="2018-09-04T13:14:00Z"/>
                <w:rFonts w:eastAsia="Times New Roman" w:cs="Times New Roman"/>
                <w:color w:val="000000"/>
                <w:sz w:val="22"/>
                <w:rPrChange w:id="2595" w:author="Tao Huang" w:date="2018-09-04T13:15:00Z">
                  <w:rPr>
                    <w:ins w:id="2596" w:author="Tao Huang" w:date="2018-09-04T13:14:00Z"/>
                    <w:rFonts w:ascii="Calibri" w:eastAsia="Times New Roman" w:hAnsi="Calibri" w:cs="Calibri"/>
                    <w:color w:val="000000"/>
                    <w:sz w:val="22"/>
                  </w:rPr>
                </w:rPrChange>
              </w:rPr>
              <w:pPrChange w:id="2597" w:author="Tao Huang" w:date="2018-09-04T13:17:00Z">
                <w:pPr>
                  <w:spacing w:after="0" w:line="240" w:lineRule="auto"/>
                  <w:jc w:val="right"/>
                </w:pPr>
              </w:pPrChange>
            </w:pPr>
            <w:ins w:id="2598" w:author="Tao Huang" w:date="2018-09-04T13:14:00Z">
              <w:r w:rsidRPr="001739A3">
                <w:rPr>
                  <w:rFonts w:eastAsia="Times New Roman" w:cs="Times New Roman"/>
                  <w:color w:val="000000"/>
                  <w:sz w:val="22"/>
                  <w:rPrChange w:id="2599" w:author="Tao Huang" w:date="2018-09-04T13:15:00Z">
                    <w:rPr>
                      <w:rFonts w:ascii="Calibri" w:eastAsia="Times New Roman" w:hAnsi="Calibri" w:cs="Calibri"/>
                      <w:color w:val="000000"/>
                      <w:sz w:val="22"/>
                    </w:rPr>
                  </w:rPrChange>
                </w:rPr>
                <w:t>0.7617</w:t>
              </w:r>
            </w:ins>
          </w:p>
        </w:tc>
        <w:tc>
          <w:tcPr>
            <w:tcW w:w="960" w:type="dxa"/>
            <w:tcBorders>
              <w:top w:val="nil"/>
              <w:left w:val="nil"/>
              <w:bottom w:val="nil"/>
              <w:right w:val="nil"/>
            </w:tcBorders>
            <w:shd w:val="clear" w:color="000000" w:fill="FFFF00"/>
            <w:noWrap/>
            <w:vAlign w:val="bottom"/>
            <w:hideMark/>
            <w:tcPrChange w:id="2600" w:author="Tao Huang" w:date="2018-09-04T13:17:00Z">
              <w:tcPr>
                <w:tcW w:w="960" w:type="dxa"/>
                <w:gridSpan w:val="2"/>
                <w:tcBorders>
                  <w:top w:val="nil"/>
                  <w:left w:val="nil"/>
                  <w:bottom w:val="nil"/>
                  <w:right w:val="nil"/>
                </w:tcBorders>
                <w:shd w:val="clear" w:color="000000" w:fill="FFFF00"/>
                <w:noWrap/>
                <w:vAlign w:val="bottom"/>
                <w:hideMark/>
              </w:tcPr>
            </w:tcPrChange>
          </w:tcPr>
          <w:p w14:paraId="3EA069AC" w14:textId="77777777" w:rsidR="001739A3" w:rsidRPr="001739A3" w:rsidRDefault="001739A3">
            <w:pPr>
              <w:spacing w:after="0" w:line="240" w:lineRule="auto"/>
              <w:jc w:val="center"/>
              <w:rPr>
                <w:ins w:id="2601" w:author="Tao Huang" w:date="2018-09-04T13:14:00Z"/>
                <w:rFonts w:eastAsia="Times New Roman" w:cs="Times New Roman"/>
                <w:color w:val="000000"/>
                <w:sz w:val="22"/>
                <w:rPrChange w:id="2602" w:author="Tao Huang" w:date="2018-09-04T13:15:00Z">
                  <w:rPr>
                    <w:ins w:id="2603" w:author="Tao Huang" w:date="2018-09-04T13:14:00Z"/>
                    <w:rFonts w:ascii="Calibri" w:eastAsia="Times New Roman" w:hAnsi="Calibri" w:cs="Calibri"/>
                    <w:color w:val="000000"/>
                    <w:sz w:val="22"/>
                  </w:rPr>
                </w:rPrChange>
              </w:rPr>
              <w:pPrChange w:id="2604" w:author="Tao Huang" w:date="2018-09-04T13:17:00Z">
                <w:pPr>
                  <w:spacing w:after="0" w:line="240" w:lineRule="auto"/>
                  <w:jc w:val="right"/>
                </w:pPr>
              </w:pPrChange>
            </w:pPr>
            <w:ins w:id="2605" w:author="Tao Huang" w:date="2018-09-04T13:14:00Z">
              <w:r w:rsidRPr="001739A3">
                <w:rPr>
                  <w:rFonts w:eastAsia="Times New Roman" w:cs="Times New Roman"/>
                  <w:color w:val="000000"/>
                  <w:sz w:val="22"/>
                  <w:rPrChange w:id="2606"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E7E6E6"/>
            <w:noWrap/>
            <w:vAlign w:val="bottom"/>
            <w:hideMark/>
            <w:tcPrChange w:id="2607" w:author="Tao Huang" w:date="2018-09-04T13:17:00Z">
              <w:tcPr>
                <w:tcW w:w="960" w:type="dxa"/>
                <w:gridSpan w:val="2"/>
                <w:tcBorders>
                  <w:top w:val="nil"/>
                  <w:left w:val="nil"/>
                  <w:bottom w:val="nil"/>
                  <w:right w:val="nil"/>
                </w:tcBorders>
                <w:shd w:val="clear" w:color="000000" w:fill="E7E6E6"/>
                <w:noWrap/>
                <w:vAlign w:val="bottom"/>
                <w:hideMark/>
              </w:tcPr>
            </w:tcPrChange>
          </w:tcPr>
          <w:p w14:paraId="2B02BF68" w14:textId="77777777" w:rsidR="001739A3" w:rsidRPr="001739A3" w:rsidRDefault="001739A3">
            <w:pPr>
              <w:spacing w:after="0" w:line="240" w:lineRule="auto"/>
              <w:jc w:val="center"/>
              <w:rPr>
                <w:ins w:id="2608" w:author="Tao Huang" w:date="2018-09-04T13:14:00Z"/>
                <w:rFonts w:eastAsia="Times New Roman" w:cs="Times New Roman"/>
                <w:color w:val="000000"/>
                <w:sz w:val="22"/>
                <w:rPrChange w:id="2609" w:author="Tao Huang" w:date="2018-09-04T13:15:00Z">
                  <w:rPr>
                    <w:ins w:id="2610" w:author="Tao Huang" w:date="2018-09-04T13:14:00Z"/>
                    <w:rFonts w:ascii="Calibri" w:eastAsia="Times New Roman" w:hAnsi="Calibri" w:cs="Calibri"/>
                    <w:color w:val="000000"/>
                    <w:sz w:val="22"/>
                  </w:rPr>
                </w:rPrChange>
              </w:rPr>
              <w:pPrChange w:id="2611" w:author="Tao Huang" w:date="2018-09-04T13:17:00Z">
                <w:pPr>
                  <w:spacing w:after="0" w:line="240" w:lineRule="auto"/>
                  <w:jc w:val="right"/>
                </w:pPr>
              </w:pPrChange>
            </w:pPr>
            <w:ins w:id="2612" w:author="Tao Huang" w:date="2018-09-04T13:14:00Z">
              <w:r w:rsidRPr="001739A3">
                <w:rPr>
                  <w:rFonts w:eastAsia="Times New Roman" w:cs="Times New Roman"/>
                  <w:color w:val="000000"/>
                  <w:sz w:val="22"/>
                  <w:rPrChange w:id="2613" w:author="Tao Huang" w:date="2018-09-04T13:15:00Z">
                    <w:rPr>
                      <w:rFonts w:ascii="Calibri" w:eastAsia="Times New Roman" w:hAnsi="Calibri" w:cs="Calibri"/>
                      <w:color w:val="000000"/>
                      <w:sz w:val="22"/>
                    </w:rPr>
                  </w:rPrChange>
                </w:rPr>
                <w:t>1.1365</w:t>
              </w:r>
            </w:ins>
          </w:p>
        </w:tc>
        <w:tc>
          <w:tcPr>
            <w:tcW w:w="960" w:type="dxa"/>
            <w:tcBorders>
              <w:top w:val="nil"/>
              <w:left w:val="nil"/>
              <w:bottom w:val="nil"/>
              <w:right w:val="nil"/>
            </w:tcBorders>
            <w:shd w:val="clear" w:color="000000" w:fill="E7E6E6"/>
            <w:noWrap/>
            <w:vAlign w:val="bottom"/>
            <w:hideMark/>
            <w:tcPrChange w:id="2614" w:author="Tao Huang" w:date="2018-09-04T13:17:00Z">
              <w:tcPr>
                <w:tcW w:w="960" w:type="dxa"/>
                <w:gridSpan w:val="2"/>
                <w:tcBorders>
                  <w:top w:val="nil"/>
                  <w:left w:val="nil"/>
                  <w:bottom w:val="nil"/>
                  <w:right w:val="nil"/>
                </w:tcBorders>
                <w:shd w:val="clear" w:color="000000" w:fill="E7E6E6"/>
                <w:noWrap/>
                <w:vAlign w:val="bottom"/>
                <w:hideMark/>
              </w:tcPr>
            </w:tcPrChange>
          </w:tcPr>
          <w:p w14:paraId="2375BD0B" w14:textId="77777777" w:rsidR="001739A3" w:rsidRPr="001739A3" w:rsidRDefault="001739A3">
            <w:pPr>
              <w:spacing w:after="0" w:line="240" w:lineRule="auto"/>
              <w:jc w:val="center"/>
              <w:rPr>
                <w:ins w:id="2615" w:author="Tao Huang" w:date="2018-09-04T13:14:00Z"/>
                <w:rFonts w:eastAsia="Times New Roman" w:cs="Times New Roman"/>
                <w:color w:val="000000"/>
                <w:sz w:val="22"/>
                <w:rPrChange w:id="2616" w:author="Tao Huang" w:date="2018-09-04T13:15:00Z">
                  <w:rPr>
                    <w:ins w:id="2617" w:author="Tao Huang" w:date="2018-09-04T13:14:00Z"/>
                    <w:rFonts w:ascii="Calibri" w:eastAsia="Times New Roman" w:hAnsi="Calibri" w:cs="Calibri"/>
                    <w:color w:val="000000"/>
                    <w:sz w:val="22"/>
                  </w:rPr>
                </w:rPrChange>
              </w:rPr>
              <w:pPrChange w:id="2618" w:author="Tao Huang" w:date="2018-09-04T13:17:00Z">
                <w:pPr>
                  <w:spacing w:after="0" w:line="240" w:lineRule="auto"/>
                  <w:jc w:val="right"/>
                </w:pPr>
              </w:pPrChange>
            </w:pPr>
            <w:ins w:id="2619" w:author="Tao Huang" w:date="2018-09-04T13:14:00Z">
              <w:r w:rsidRPr="001739A3">
                <w:rPr>
                  <w:rFonts w:eastAsia="Times New Roman" w:cs="Times New Roman"/>
                  <w:color w:val="000000"/>
                  <w:sz w:val="22"/>
                  <w:rPrChange w:id="2620"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FFFF00"/>
            <w:noWrap/>
            <w:vAlign w:val="bottom"/>
            <w:hideMark/>
            <w:tcPrChange w:id="2621" w:author="Tao Huang" w:date="2018-09-04T13:17:00Z">
              <w:tcPr>
                <w:tcW w:w="960" w:type="dxa"/>
                <w:gridSpan w:val="2"/>
                <w:tcBorders>
                  <w:top w:val="nil"/>
                  <w:left w:val="nil"/>
                  <w:bottom w:val="nil"/>
                  <w:right w:val="nil"/>
                </w:tcBorders>
                <w:shd w:val="clear" w:color="000000" w:fill="FFFF00"/>
                <w:noWrap/>
                <w:vAlign w:val="bottom"/>
                <w:hideMark/>
              </w:tcPr>
            </w:tcPrChange>
          </w:tcPr>
          <w:p w14:paraId="76E214AD" w14:textId="77777777" w:rsidR="001739A3" w:rsidRPr="001739A3" w:rsidRDefault="001739A3">
            <w:pPr>
              <w:spacing w:after="0" w:line="240" w:lineRule="auto"/>
              <w:jc w:val="center"/>
              <w:rPr>
                <w:ins w:id="2622" w:author="Tao Huang" w:date="2018-09-04T13:14:00Z"/>
                <w:rFonts w:eastAsia="Times New Roman" w:cs="Times New Roman"/>
                <w:color w:val="000000"/>
                <w:sz w:val="22"/>
                <w:rPrChange w:id="2623" w:author="Tao Huang" w:date="2018-09-04T13:15:00Z">
                  <w:rPr>
                    <w:ins w:id="2624" w:author="Tao Huang" w:date="2018-09-04T13:14:00Z"/>
                    <w:rFonts w:ascii="Calibri" w:eastAsia="Times New Roman" w:hAnsi="Calibri" w:cs="Calibri"/>
                    <w:color w:val="000000"/>
                    <w:sz w:val="22"/>
                  </w:rPr>
                </w:rPrChange>
              </w:rPr>
              <w:pPrChange w:id="2625" w:author="Tao Huang" w:date="2018-09-04T13:17:00Z">
                <w:pPr>
                  <w:spacing w:after="0" w:line="240" w:lineRule="auto"/>
                  <w:jc w:val="right"/>
                </w:pPr>
              </w:pPrChange>
            </w:pPr>
            <w:ins w:id="2626" w:author="Tao Huang" w:date="2018-09-04T13:14:00Z">
              <w:r w:rsidRPr="001739A3">
                <w:rPr>
                  <w:rFonts w:eastAsia="Times New Roman" w:cs="Times New Roman"/>
                  <w:color w:val="000000"/>
                  <w:sz w:val="22"/>
                  <w:rPrChange w:id="2627" w:author="Tao Huang" w:date="2018-09-04T13:15:00Z">
                    <w:rPr>
                      <w:rFonts w:ascii="Calibri" w:eastAsia="Times New Roman" w:hAnsi="Calibri" w:cs="Calibri"/>
                      <w:color w:val="000000"/>
                      <w:sz w:val="22"/>
                    </w:rPr>
                  </w:rPrChange>
                </w:rPr>
                <w:t>16,641</w:t>
              </w:r>
            </w:ins>
          </w:p>
        </w:tc>
        <w:tc>
          <w:tcPr>
            <w:tcW w:w="960" w:type="dxa"/>
            <w:tcBorders>
              <w:top w:val="nil"/>
              <w:left w:val="nil"/>
              <w:bottom w:val="nil"/>
              <w:right w:val="nil"/>
            </w:tcBorders>
            <w:shd w:val="clear" w:color="000000" w:fill="FFFF00"/>
            <w:noWrap/>
            <w:vAlign w:val="bottom"/>
            <w:hideMark/>
            <w:tcPrChange w:id="2628" w:author="Tao Huang" w:date="2018-09-04T13:17:00Z">
              <w:tcPr>
                <w:tcW w:w="960" w:type="dxa"/>
                <w:gridSpan w:val="2"/>
                <w:tcBorders>
                  <w:top w:val="nil"/>
                  <w:left w:val="nil"/>
                  <w:bottom w:val="nil"/>
                  <w:right w:val="nil"/>
                </w:tcBorders>
                <w:shd w:val="clear" w:color="000000" w:fill="FFFF00"/>
                <w:noWrap/>
                <w:vAlign w:val="bottom"/>
                <w:hideMark/>
              </w:tcPr>
            </w:tcPrChange>
          </w:tcPr>
          <w:p w14:paraId="5A402E34" w14:textId="77777777" w:rsidR="001739A3" w:rsidRPr="001739A3" w:rsidRDefault="001739A3">
            <w:pPr>
              <w:spacing w:after="0" w:line="240" w:lineRule="auto"/>
              <w:jc w:val="center"/>
              <w:rPr>
                <w:ins w:id="2629" w:author="Tao Huang" w:date="2018-09-04T13:14:00Z"/>
                <w:rFonts w:eastAsia="Times New Roman" w:cs="Times New Roman"/>
                <w:color w:val="000000"/>
                <w:sz w:val="22"/>
                <w:rPrChange w:id="2630" w:author="Tao Huang" w:date="2018-09-04T13:15:00Z">
                  <w:rPr>
                    <w:ins w:id="2631" w:author="Tao Huang" w:date="2018-09-04T13:14:00Z"/>
                    <w:rFonts w:ascii="Calibri" w:eastAsia="Times New Roman" w:hAnsi="Calibri" w:cs="Calibri"/>
                    <w:color w:val="000000"/>
                    <w:sz w:val="22"/>
                  </w:rPr>
                </w:rPrChange>
              </w:rPr>
              <w:pPrChange w:id="2632" w:author="Tao Huang" w:date="2018-09-04T13:17:00Z">
                <w:pPr>
                  <w:spacing w:after="0" w:line="240" w:lineRule="auto"/>
                  <w:jc w:val="right"/>
                </w:pPr>
              </w:pPrChange>
            </w:pPr>
            <w:ins w:id="2633" w:author="Tao Huang" w:date="2018-09-04T13:14:00Z">
              <w:r w:rsidRPr="001739A3">
                <w:rPr>
                  <w:rFonts w:eastAsia="Times New Roman" w:cs="Times New Roman"/>
                  <w:color w:val="000000"/>
                  <w:sz w:val="22"/>
                  <w:rPrChange w:id="2634" w:author="Tao Huang" w:date="2018-09-04T13:15:00Z">
                    <w:rPr>
                      <w:rFonts w:ascii="Calibri" w:eastAsia="Times New Roman" w:hAnsi="Calibri" w:cs="Calibri"/>
                      <w:color w:val="000000"/>
                      <w:sz w:val="22"/>
                    </w:rPr>
                  </w:rPrChange>
                </w:rPr>
                <w:t>8</w:t>
              </w:r>
            </w:ins>
          </w:p>
        </w:tc>
      </w:tr>
      <w:tr w:rsidR="001739A3" w:rsidRPr="001739A3" w14:paraId="64F284B6" w14:textId="77777777" w:rsidTr="008B5617">
        <w:tblPrEx>
          <w:tblW w:w="12080" w:type="dxa"/>
          <w:jc w:val="center"/>
          <w:tblPrExChange w:id="2635" w:author="Tao Huang" w:date="2018-09-04T13:17:00Z">
            <w:tblPrEx>
              <w:tblW w:w="12080" w:type="dxa"/>
              <w:jc w:val="center"/>
            </w:tblPrEx>
          </w:tblPrExChange>
        </w:tblPrEx>
        <w:trPr>
          <w:trHeight w:val="57"/>
          <w:jc w:val="center"/>
          <w:ins w:id="2636" w:author="Tao Huang" w:date="2018-09-04T13:14:00Z"/>
          <w:trPrChange w:id="2637"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2638" w:author="Tao Huang" w:date="2018-09-04T13:17:00Z">
              <w:tcPr>
                <w:tcW w:w="2480" w:type="dxa"/>
                <w:tcBorders>
                  <w:top w:val="nil"/>
                  <w:left w:val="nil"/>
                  <w:bottom w:val="nil"/>
                  <w:right w:val="nil"/>
                </w:tcBorders>
                <w:shd w:val="clear" w:color="000000" w:fill="FFFF00"/>
                <w:noWrap/>
                <w:vAlign w:val="bottom"/>
                <w:hideMark/>
              </w:tcPr>
            </w:tcPrChange>
          </w:tcPr>
          <w:p w14:paraId="11B3D11C" w14:textId="77777777" w:rsidR="001739A3" w:rsidRPr="001739A3" w:rsidRDefault="001739A3">
            <w:pPr>
              <w:spacing w:after="0" w:line="240" w:lineRule="auto"/>
              <w:rPr>
                <w:ins w:id="2639" w:author="Tao Huang" w:date="2018-09-04T13:14:00Z"/>
                <w:rFonts w:eastAsia="Times New Roman" w:cs="Times New Roman"/>
                <w:color w:val="000000"/>
                <w:sz w:val="22"/>
                <w:rPrChange w:id="2640" w:author="Tao Huang" w:date="2018-09-04T13:15:00Z">
                  <w:rPr>
                    <w:ins w:id="2641" w:author="Tao Huang" w:date="2018-09-04T13:14:00Z"/>
                    <w:rFonts w:ascii="Calibri" w:eastAsia="Times New Roman" w:hAnsi="Calibri" w:cs="Calibri"/>
                    <w:color w:val="000000"/>
                    <w:sz w:val="22"/>
                  </w:rPr>
                </w:rPrChange>
              </w:rPr>
            </w:pPr>
            <w:ins w:id="2642" w:author="Tao Huang" w:date="2018-09-04T13:14:00Z">
              <w:r w:rsidRPr="001739A3">
                <w:rPr>
                  <w:rFonts w:eastAsia="Times New Roman" w:cs="Times New Roman"/>
                  <w:color w:val="000000"/>
                  <w:sz w:val="22"/>
                  <w:rPrChange w:id="2643" w:author="Tao Huang" w:date="2018-09-04T13:15:00Z">
                    <w:rPr>
                      <w:rFonts w:ascii="Calibri" w:eastAsia="Times New Roman" w:hAnsi="Calibri" w:cs="Calibri"/>
                      <w:color w:val="000000"/>
                      <w:sz w:val="22"/>
                    </w:rPr>
                  </w:rPrChange>
                </w:rPr>
                <w:t>ADL-own</w:t>
              </w:r>
            </w:ins>
          </w:p>
        </w:tc>
        <w:tc>
          <w:tcPr>
            <w:tcW w:w="960" w:type="dxa"/>
            <w:tcBorders>
              <w:top w:val="nil"/>
              <w:left w:val="nil"/>
              <w:bottom w:val="nil"/>
              <w:right w:val="nil"/>
            </w:tcBorders>
            <w:shd w:val="clear" w:color="000000" w:fill="FFFF00"/>
            <w:noWrap/>
            <w:vAlign w:val="bottom"/>
            <w:hideMark/>
            <w:tcPrChange w:id="2644" w:author="Tao Huang" w:date="2018-09-04T13:17:00Z">
              <w:tcPr>
                <w:tcW w:w="960" w:type="dxa"/>
                <w:tcBorders>
                  <w:top w:val="nil"/>
                  <w:left w:val="nil"/>
                  <w:bottom w:val="nil"/>
                  <w:right w:val="nil"/>
                </w:tcBorders>
                <w:shd w:val="clear" w:color="000000" w:fill="FFFF00"/>
                <w:noWrap/>
                <w:vAlign w:val="bottom"/>
                <w:hideMark/>
              </w:tcPr>
            </w:tcPrChange>
          </w:tcPr>
          <w:p w14:paraId="3A69DB0A" w14:textId="77777777" w:rsidR="001739A3" w:rsidRPr="001739A3" w:rsidRDefault="001739A3">
            <w:pPr>
              <w:spacing w:after="0" w:line="240" w:lineRule="auto"/>
              <w:jc w:val="center"/>
              <w:rPr>
                <w:ins w:id="2645" w:author="Tao Huang" w:date="2018-09-04T13:14:00Z"/>
                <w:rFonts w:eastAsia="Times New Roman" w:cs="Times New Roman"/>
                <w:color w:val="000000"/>
                <w:sz w:val="22"/>
                <w:rPrChange w:id="2646" w:author="Tao Huang" w:date="2018-09-04T13:15:00Z">
                  <w:rPr>
                    <w:ins w:id="2647" w:author="Tao Huang" w:date="2018-09-04T13:14:00Z"/>
                    <w:rFonts w:ascii="Calibri" w:eastAsia="Times New Roman" w:hAnsi="Calibri" w:cs="Calibri"/>
                    <w:color w:val="000000"/>
                    <w:sz w:val="22"/>
                  </w:rPr>
                </w:rPrChange>
              </w:rPr>
              <w:pPrChange w:id="2648" w:author="Tao Huang" w:date="2018-09-04T13:17:00Z">
                <w:pPr>
                  <w:spacing w:after="0" w:line="240" w:lineRule="auto"/>
                  <w:jc w:val="right"/>
                </w:pPr>
              </w:pPrChange>
            </w:pPr>
            <w:ins w:id="2649" w:author="Tao Huang" w:date="2018-09-04T13:14:00Z">
              <w:r w:rsidRPr="001739A3">
                <w:rPr>
                  <w:rFonts w:eastAsia="Times New Roman" w:cs="Times New Roman"/>
                  <w:color w:val="000000"/>
                  <w:sz w:val="22"/>
                  <w:rPrChange w:id="2650" w:author="Tao Huang" w:date="2018-09-04T13:15:00Z">
                    <w:rPr>
                      <w:rFonts w:ascii="Calibri" w:eastAsia="Times New Roman" w:hAnsi="Calibri" w:cs="Calibri"/>
                      <w:color w:val="000000"/>
                      <w:sz w:val="22"/>
                    </w:rPr>
                  </w:rPrChange>
                </w:rPr>
                <w:t>15.630</w:t>
              </w:r>
            </w:ins>
          </w:p>
        </w:tc>
        <w:tc>
          <w:tcPr>
            <w:tcW w:w="960" w:type="dxa"/>
            <w:tcBorders>
              <w:top w:val="nil"/>
              <w:left w:val="nil"/>
              <w:bottom w:val="nil"/>
              <w:right w:val="nil"/>
            </w:tcBorders>
            <w:shd w:val="clear" w:color="000000" w:fill="FFFF00"/>
            <w:noWrap/>
            <w:vAlign w:val="bottom"/>
            <w:hideMark/>
            <w:tcPrChange w:id="2651" w:author="Tao Huang" w:date="2018-09-04T13:17:00Z">
              <w:tcPr>
                <w:tcW w:w="960" w:type="dxa"/>
                <w:tcBorders>
                  <w:top w:val="nil"/>
                  <w:left w:val="nil"/>
                  <w:bottom w:val="nil"/>
                  <w:right w:val="nil"/>
                </w:tcBorders>
                <w:shd w:val="clear" w:color="000000" w:fill="FFFF00"/>
                <w:noWrap/>
                <w:vAlign w:val="bottom"/>
                <w:hideMark/>
              </w:tcPr>
            </w:tcPrChange>
          </w:tcPr>
          <w:p w14:paraId="0A04ED7F" w14:textId="77777777" w:rsidR="001739A3" w:rsidRPr="001739A3" w:rsidRDefault="001739A3">
            <w:pPr>
              <w:spacing w:after="0" w:line="240" w:lineRule="auto"/>
              <w:jc w:val="center"/>
              <w:rPr>
                <w:ins w:id="2652" w:author="Tao Huang" w:date="2018-09-04T13:14:00Z"/>
                <w:rFonts w:eastAsia="Times New Roman" w:cs="Times New Roman"/>
                <w:color w:val="000000"/>
                <w:sz w:val="22"/>
                <w:rPrChange w:id="2653" w:author="Tao Huang" w:date="2018-09-04T13:15:00Z">
                  <w:rPr>
                    <w:ins w:id="2654" w:author="Tao Huang" w:date="2018-09-04T13:14:00Z"/>
                    <w:rFonts w:ascii="Calibri" w:eastAsia="Times New Roman" w:hAnsi="Calibri" w:cs="Calibri"/>
                    <w:color w:val="000000"/>
                    <w:sz w:val="22"/>
                  </w:rPr>
                </w:rPrChange>
              </w:rPr>
              <w:pPrChange w:id="2655" w:author="Tao Huang" w:date="2018-09-04T13:17:00Z">
                <w:pPr>
                  <w:spacing w:after="0" w:line="240" w:lineRule="auto"/>
                  <w:jc w:val="right"/>
                </w:pPr>
              </w:pPrChange>
            </w:pPr>
            <w:ins w:id="2656" w:author="Tao Huang" w:date="2018-09-04T13:14:00Z">
              <w:r w:rsidRPr="001739A3">
                <w:rPr>
                  <w:rFonts w:eastAsia="Times New Roman" w:cs="Times New Roman"/>
                  <w:color w:val="000000"/>
                  <w:sz w:val="22"/>
                  <w:rPrChange w:id="2657"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FFFF00"/>
            <w:noWrap/>
            <w:vAlign w:val="bottom"/>
            <w:hideMark/>
            <w:tcPrChange w:id="2658" w:author="Tao Huang" w:date="2018-09-04T13:17:00Z">
              <w:tcPr>
                <w:tcW w:w="960" w:type="dxa"/>
                <w:gridSpan w:val="2"/>
                <w:tcBorders>
                  <w:top w:val="nil"/>
                  <w:left w:val="nil"/>
                  <w:bottom w:val="nil"/>
                  <w:right w:val="nil"/>
                </w:tcBorders>
                <w:shd w:val="clear" w:color="000000" w:fill="FFFF00"/>
                <w:noWrap/>
                <w:vAlign w:val="bottom"/>
                <w:hideMark/>
              </w:tcPr>
            </w:tcPrChange>
          </w:tcPr>
          <w:p w14:paraId="7A17D2F6" w14:textId="77777777" w:rsidR="001739A3" w:rsidRPr="001739A3" w:rsidRDefault="001739A3">
            <w:pPr>
              <w:spacing w:after="0" w:line="240" w:lineRule="auto"/>
              <w:jc w:val="center"/>
              <w:rPr>
                <w:ins w:id="2659" w:author="Tao Huang" w:date="2018-09-04T13:14:00Z"/>
                <w:rFonts w:eastAsia="Times New Roman" w:cs="Times New Roman"/>
                <w:color w:val="000000"/>
                <w:sz w:val="22"/>
                <w:rPrChange w:id="2660" w:author="Tao Huang" w:date="2018-09-04T13:15:00Z">
                  <w:rPr>
                    <w:ins w:id="2661" w:author="Tao Huang" w:date="2018-09-04T13:14:00Z"/>
                    <w:rFonts w:ascii="Calibri" w:eastAsia="Times New Roman" w:hAnsi="Calibri" w:cs="Calibri"/>
                    <w:color w:val="000000"/>
                    <w:sz w:val="22"/>
                  </w:rPr>
                </w:rPrChange>
              </w:rPr>
              <w:pPrChange w:id="2662" w:author="Tao Huang" w:date="2018-09-04T13:17:00Z">
                <w:pPr>
                  <w:spacing w:after="0" w:line="240" w:lineRule="auto"/>
                  <w:jc w:val="right"/>
                </w:pPr>
              </w:pPrChange>
            </w:pPr>
            <w:ins w:id="2663" w:author="Tao Huang" w:date="2018-09-04T13:14:00Z">
              <w:r w:rsidRPr="001739A3">
                <w:rPr>
                  <w:rFonts w:eastAsia="Times New Roman" w:cs="Times New Roman"/>
                  <w:color w:val="000000"/>
                  <w:sz w:val="22"/>
                  <w:rPrChange w:id="2664" w:author="Tao Huang" w:date="2018-09-04T13:15:00Z">
                    <w:rPr>
                      <w:rFonts w:ascii="Calibri" w:eastAsia="Times New Roman" w:hAnsi="Calibri" w:cs="Calibri"/>
                      <w:color w:val="000000"/>
                      <w:sz w:val="22"/>
                    </w:rPr>
                  </w:rPrChange>
                </w:rPr>
                <w:t>40.45%</w:t>
              </w:r>
            </w:ins>
          </w:p>
        </w:tc>
        <w:tc>
          <w:tcPr>
            <w:tcW w:w="960" w:type="dxa"/>
            <w:tcBorders>
              <w:top w:val="nil"/>
              <w:left w:val="nil"/>
              <w:bottom w:val="nil"/>
              <w:right w:val="nil"/>
            </w:tcBorders>
            <w:shd w:val="clear" w:color="000000" w:fill="FFFF00"/>
            <w:noWrap/>
            <w:vAlign w:val="bottom"/>
            <w:hideMark/>
            <w:tcPrChange w:id="2665" w:author="Tao Huang" w:date="2018-09-04T13:17:00Z">
              <w:tcPr>
                <w:tcW w:w="960" w:type="dxa"/>
                <w:gridSpan w:val="2"/>
                <w:tcBorders>
                  <w:top w:val="nil"/>
                  <w:left w:val="nil"/>
                  <w:bottom w:val="nil"/>
                  <w:right w:val="nil"/>
                </w:tcBorders>
                <w:shd w:val="clear" w:color="000000" w:fill="FFFF00"/>
                <w:noWrap/>
                <w:vAlign w:val="bottom"/>
                <w:hideMark/>
              </w:tcPr>
            </w:tcPrChange>
          </w:tcPr>
          <w:p w14:paraId="7F051F8C" w14:textId="77777777" w:rsidR="001739A3" w:rsidRPr="001739A3" w:rsidRDefault="001739A3">
            <w:pPr>
              <w:spacing w:after="0" w:line="240" w:lineRule="auto"/>
              <w:jc w:val="center"/>
              <w:rPr>
                <w:ins w:id="2666" w:author="Tao Huang" w:date="2018-09-04T13:14:00Z"/>
                <w:rFonts w:eastAsia="Times New Roman" w:cs="Times New Roman"/>
                <w:color w:val="000000"/>
                <w:sz w:val="22"/>
                <w:rPrChange w:id="2667" w:author="Tao Huang" w:date="2018-09-04T13:15:00Z">
                  <w:rPr>
                    <w:ins w:id="2668" w:author="Tao Huang" w:date="2018-09-04T13:14:00Z"/>
                    <w:rFonts w:ascii="Calibri" w:eastAsia="Times New Roman" w:hAnsi="Calibri" w:cs="Calibri"/>
                    <w:color w:val="000000"/>
                    <w:sz w:val="22"/>
                  </w:rPr>
                </w:rPrChange>
              </w:rPr>
              <w:pPrChange w:id="2669" w:author="Tao Huang" w:date="2018-09-04T13:17:00Z">
                <w:pPr>
                  <w:spacing w:after="0" w:line="240" w:lineRule="auto"/>
                  <w:jc w:val="right"/>
                </w:pPr>
              </w:pPrChange>
            </w:pPr>
            <w:ins w:id="2670" w:author="Tao Huang" w:date="2018-09-04T13:14:00Z">
              <w:r w:rsidRPr="001739A3">
                <w:rPr>
                  <w:rFonts w:eastAsia="Times New Roman" w:cs="Times New Roman"/>
                  <w:color w:val="000000"/>
                  <w:sz w:val="22"/>
                  <w:rPrChange w:id="2671"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FFFF00"/>
            <w:noWrap/>
            <w:vAlign w:val="bottom"/>
            <w:hideMark/>
            <w:tcPrChange w:id="2672" w:author="Tao Huang" w:date="2018-09-04T13:17:00Z">
              <w:tcPr>
                <w:tcW w:w="960" w:type="dxa"/>
                <w:gridSpan w:val="2"/>
                <w:tcBorders>
                  <w:top w:val="nil"/>
                  <w:left w:val="nil"/>
                  <w:bottom w:val="nil"/>
                  <w:right w:val="nil"/>
                </w:tcBorders>
                <w:shd w:val="clear" w:color="000000" w:fill="FFFF00"/>
                <w:noWrap/>
                <w:vAlign w:val="bottom"/>
                <w:hideMark/>
              </w:tcPr>
            </w:tcPrChange>
          </w:tcPr>
          <w:p w14:paraId="02984B8E" w14:textId="77777777" w:rsidR="001739A3" w:rsidRPr="001739A3" w:rsidRDefault="001739A3">
            <w:pPr>
              <w:spacing w:after="0" w:line="240" w:lineRule="auto"/>
              <w:jc w:val="center"/>
              <w:rPr>
                <w:ins w:id="2673" w:author="Tao Huang" w:date="2018-09-04T13:14:00Z"/>
                <w:rFonts w:eastAsia="Times New Roman" w:cs="Times New Roman"/>
                <w:color w:val="000000"/>
                <w:sz w:val="22"/>
                <w:rPrChange w:id="2674" w:author="Tao Huang" w:date="2018-09-04T13:15:00Z">
                  <w:rPr>
                    <w:ins w:id="2675" w:author="Tao Huang" w:date="2018-09-04T13:14:00Z"/>
                    <w:rFonts w:ascii="Calibri" w:eastAsia="Times New Roman" w:hAnsi="Calibri" w:cs="Calibri"/>
                    <w:color w:val="000000"/>
                    <w:sz w:val="22"/>
                  </w:rPr>
                </w:rPrChange>
              </w:rPr>
              <w:pPrChange w:id="2676" w:author="Tao Huang" w:date="2018-09-04T13:17:00Z">
                <w:pPr>
                  <w:spacing w:after="0" w:line="240" w:lineRule="auto"/>
                  <w:jc w:val="right"/>
                </w:pPr>
              </w:pPrChange>
            </w:pPr>
            <w:ins w:id="2677" w:author="Tao Huang" w:date="2018-09-04T13:14:00Z">
              <w:r w:rsidRPr="001739A3">
                <w:rPr>
                  <w:rFonts w:eastAsia="Times New Roman" w:cs="Times New Roman"/>
                  <w:color w:val="000000"/>
                  <w:sz w:val="22"/>
                  <w:rPrChange w:id="2678" w:author="Tao Huang" w:date="2018-09-04T13:15:00Z">
                    <w:rPr>
                      <w:rFonts w:ascii="Calibri" w:eastAsia="Times New Roman" w:hAnsi="Calibri" w:cs="Calibri"/>
                      <w:color w:val="000000"/>
                      <w:sz w:val="22"/>
                    </w:rPr>
                  </w:rPrChange>
                </w:rPr>
                <w:t>0.6903</w:t>
              </w:r>
            </w:ins>
          </w:p>
        </w:tc>
        <w:tc>
          <w:tcPr>
            <w:tcW w:w="960" w:type="dxa"/>
            <w:tcBorders>
              <w:top w:val="nil"/>
              <w:left w:val="nil"/>
              <w:bottom w:val="nil"/>
              <w:right w:val="nil"/>
            </w:tcBorders>
            <w:shd w:val="clear" w:color="000000" w:fill="FFFF00"/>
            <w:noWrap/>
            <w:vAlign w:val="bottom"/>
            <w:hideMark/>
            <w:tcPrChange w:id="2679" w:author="Tao Huang" w:date="2018-09-04T13:17:00Z">
              <w:tcPr>
                <w:tcW w:w="960" w:type="dxa"/>
                <w:gridSpan w:val="2"/>
                <w:tcBorders>
                  <w:top w:val="nil"/>
                  <w:left w:val="nil"/>
                  <w:bottom w:val="nil"/>
                  <w:right w:val="nil"/>
                </w:tcBorders>
                <w:shd w:val="clear" w:color="000000" w:fill="FFFF00"/>
                <w:noWrap/>
                <w:vAlign w:val="bottom"/>
                <w:hideMark/>
              </w:tcPr>
            </w:tcPrChange>
          </w:tcPr>
          <w:p w14:paraId="27972648" w14:textId="77777777" w:rsidR="001739A3" w:rsidRPr="001739A3" w:rsidRDefault="001739A3">
            <w:pPr>
              <w:spacing w:after="0" w:line="240" w:lineRule="auto"/>
              <w:jc w:val="center"/>
              <w:rPr>
                <w:ins w:id="2680" w:author="Tao Huang" w:date="2018-09-04T13:14:00Z"/>
                <w:rFonts w:eastAsia="Times New Roman" w:cs="Times New Roman"/>
                <w:color w:val="000000"/>
                <w:sz w:val="22"/>
                <w:rPrChange w:id="2681" w:author="Tao Huang" w:date="2018-09-04T13:15:00Z">
                  <w:rPr>
                    <w:ins w:id="2682" w:author="Tao Huang" w:date="2018-09-04T13:14:00Z"/>
                    <w:rFonts w:ascii="Calibri" w:eastAsia="Times New Roman" w:hAnsi="Calibri" w:cs="Calibri"/>
                    <w:color w:val="000000"/>
                    <w:sz w:val="22"/>
                  </w:rPr>
                </w:rPrChange>
              </w:rPr>
              <w:pPrChange w:id="2683" w:author="Tao Huang" w:date="2018-09-04T13:17:00Z">
                <w:pPr>
                  <w:spacing w:after="0" w:line="240" w:lineRule="auto"/>
                  <w:jc w:val="right"/>
                </w:pPr>
              </w:pPrChange>
            </w:pPr>
            <w:ins w:id="2684" w:author="Tao Huang" w:date="2018-09-04T13:14:00Z">
              <w:r w:rsidRPr="001739A3">
                <w:rPr>
                  <w:rFonts w:eastAsia="Times New Roman" w:cs="Times New Roman"/>
                  <w:color w:val="000000"/>
                  <w:sz w:val="22"/>
                  <w:rPrChange w:id="2685"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E7E6E6"/>
            <w:noWrap/>
            <w:vAlign w:val="bottom"/>
            <w:hideMark/>
            <w:tcPrChange w:id="2686" w:author="Tao Huang" w:date="2018-09-04T13:17:00Z">
              <w:tcPr>
                <w:tcW w:w="960" w:type="dxa"/>
                <w:gridSpan w:val="2"/>
                <w:tcBorders>
                  <w:top w:val="nil"/>
                  <w:left w:val="nil"/>
                  <w:bottom w:val="nil"/>
                  <w:right w:val="nil"/>
                </w:tcBorders>
                <w:shd w:val="clear" w:color="000000" w:fill="E7E6E6"/>
                <w:noWrap/>
                <w:vAlign w:val="bottom"/>
                <w:hideMark/>
              </w:tcPr>
            </w:tcPrChange>
          </w:tcPr>
          <w:p w14:paraId="6CA46BA0" w14:textId="77777777" w:rsidR="001739A3" w:rsidRPr="001739A3" w:rsidRDefault="001739A3">
            <w:pPr>
              <w:spacing w:after="0" w:line="240" w:lineRule="auto"/>
              <w:jc w:val="center"/>
              <w:rPr>
                <w:ins w:id="2687" w:author="Tao Huang" w:date="2018-09-04T13:14:00Z"/>
                <w:rFonts w:eastAsia="Times New Roman" w:cs="Times New Roman"/>
                <w:color w:val="000000"/>
                <w:sz w:val="22"/>
                <w:rPrChange w:id="2688" w:author="Tao Huang" w:date="2018-09-04T13:15:00Z">
                  <w:rPr>
                    <w:ins w:id="2689" w:author="Tao Huang" w:date="2018-09-04T13:14:00Z"/>
                    <w:rFonts w:ascii="Calibri" w:eastAsia="Times New Roman" w:hAnsi="Calibri" w:cs="Calibri"/>
                    <w:color w:val="000000"/>
                    <w:sz w:val="22"/>
                  </w:rPr>
                </w:rPrChange>
              </w:rPr>
              <w:pPrChange w:id="2690" w:author="Tao Huang" w:date="2018-09-04T13:17:00Z">
                <w:pPr>
                  <w:spacing w:after="0" w:line="240" w:lineRule="auto"/>
                  <w:jc w:val="right"/>
                </w:pPr>
              </w:pPrChange>
            </w:pPr>
            <w:ins w:id="2691" w:author="Tao Huang" w:date="2018-09-04T13:14:00Z">
              <w:r w:rsidRPr="001739A3">
                <w:rPr>
                  <w:rFonts w:eastAsia="Times New Roman" w:cs="Times New Roman"/>
                  <w:color w:val="000000"/>
                  <w:sz w:val="22"/>
                  <w:rPrChange w:id="2692" w:author="Tao Huang" w:date="2018-09-04T13:15:00Z">
                    <w:rPr>
                      <w:rFonts w:ascii="Calibri" w:eastAsia="Times New Roman" w:hAnsi="Calibri" w:cs="Calibri"/>
                      <w:color w:val="000000"/>
                      <w:sz w:val="22"/>
                    </w:rPr>
                  </w:rPrChange>
                </w:rPr>
                <w:t>1.0000</w:t>
              </w:r>
            </w:ins>
          </w:p>
        </w:tc>
        <w:tc>
          <w:tcPr>
            <w:tcW w:w="960" w:type="dxa"/>
            <w:tcBorders>
              <w:top w:val="nil"/>
              <w:left w:val="nil"/>
              <w:bottom w:val="nil"/>
              <w:right w:val="nil"/>
            </w:tcBorders>
            <w:shd w:val="clear" w:color="000000" w:fill="E7E6E6"/>
            <w:noWrap/>
            <w:vAlign w:val="bottom"/>
            <w:hideMark/>
            <w:tcPrChange w:id="2693" w:author="Tao Huang" w:date="2018-09-04T13:17:00Z">
              <w:tcPr>
                <w:tcW w:w="960" w:type="dxa"/>
                <w:gridSpan w:val="2"/>
                <w:tcBorders>
                  <w:top w:val="nil"/>
                  <w:left w:val="nil"/>
                  <w:bottom w:val="nil"/>
                  <w:right w:val="nil"/>
                </w:tcBorders>
                <w:shd w:val="clear" w:color="000000" w:fill="E7E6E6"/>
                <w:noWrap/>
                <w:vAlign w:val="bottom"/>
                <w:hideMark/>
              </w:tcPr>
            </w:tcPrChange>
          </w:tcPr>
          <w:p w14:paraId="7AC1D74D" w14:textId="77777777" w:rsidR="001739A3" w:rsidRPr="001739A3" w:rsidRDefault="001739A3">
            <w:pPr>
              <w:spacing w:after="0" w:line="240" w:lineRule="auto"/>
              <w:jc w:val="center"/>
              <w:rPr>
                <w:ins w:id="2694" w:author="Tao Huang" w:date="2018-09-04T13:14:00Z"/>
                <w:rFonts w:eastAsia="Times New Roman" w:cs="Times New Roman"/>
                <w:color w:val="000000"/>
                <w:sz w:val="22"/>
                <w:rPrChange w:id="2695" w:author="Tao Huang" w:date="2018-09-04T13:15:00Z">
                  <w:rPr>
                    <w:ins w:id="2696" w:author="Tao Huang" w:date="2018-09-04T13:14:00Z"/>
                    <w:rFonts w:ascii="Calibri" w:eastAsia="Times New Roman" w:hAnsi="Calibri" w:cs="Calibri"/>
                    <w:color w:val="000000"/>
                    <w:sz w:val="22"/>
                  </w:rPr>
                </w:rPrChange>
              </w:rPr>
              <w:pPrChange w:id="2697" w:author="Tao Huang" w:date="2018-09-04T13:17:00Z">
                <w:pPr>
                  <w:spacing w:after="0" w:line="240" w:lineRule="auto"/>
                  <w:jc w:val="right"/>
                </w:pPr>
              </w:pPrChange>
            </w:pPr>
            <w:ins w:id="2698" w:author="Tao Huang" w:date="2018-09-04T13:14:00Z">
              <w:r w:rsidRPr="001739A3">
                <w:rPr>
                  <w:rFonts w:eastAsia="Times New Roman" w:cs="Times New Roman"/>
                  <w:color w:val="000000"/>
                  <w:sz w:val="22"/>
                  <w:rPrChange w:id="2699"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FFFF00"/>
            <w:noWrap/>
            <w:vAlign w:val="bottom"/>
            <w:hideMark/>
            <w:tcPrChange w:id="2700" w:author="Tao Huang" w:date="2018-09-04T13:17:00Z">
              <w:tcPr>
                <w:tcW w:w="960" w:type="dxa"/>
                <w:gridSpan w:val="2"/>
                <w:tcBorders>
                  <w:top w:val="nil"/>
                  <w:left w:val="nil"/>
                  <w:bottom w:val="nil"/>
                  <w:right w:val="nil"/>
                </w:tcBorders>
                <w:shd w:val="clear" w:color="000000" w:fill="FFFF00"/>
                <w:noWrap/>
                <w:vAlign w:val="bottom"/>
                <w:hideMark/>
              </w:tcPr>
            </w:tcPrChange>
          </w:tcPr>
          <w:p w14:paraId="796DA0AD" w14:textId="77777777" w:rsidR="001739A3" w:rsidRPr="001739A3" w:rsidRDefault="001739A3">
            <w:pPr>
              <w:spacing w:after="0" w:line="240" w:lineRule="auto"/>
              <w:jc w:val="center"/>
              <w:rPr>
                <w:ins w:id="2701" w:author="Tao Huang" w:date="2018-09-04T13:14:00Z"/>
                <w:rFonts w:eastAsia="Times New Roman" w:cs="Times New Roman"/>
                <w:color w:val="000000"/>
                <w:sz w:val="22"/>
                <w:rPrChange w:id="2702" w:author="Tao Huang" w:date="2018-09-04T13:15:00Z">
                  <w:rPr>
                    <w:ins w:id="2703" w:author="Tao Huang" w:date="2018-09-04T13:14:00Z"/>
                    <w:rFonts w:ascii="Calibri" w:eastAsia="Times New Roman" w:hAnsi="Calibri" w:cs="Calibri"/>
                    <w:color w:val="000000"/>
                    <w:sz w:val="22"/>
                  </w:rPr>
                </w:rPrChange>
              </w:rPr>
              <w:pPrChange w:id="2704" w:author="Tao Huang" w:date="2018-09-04T13:17:00Z">
                <w:pPr>
                  <w:spacing w:after="0" w:line="240" w:lineRule="auto"/>
                  <w:jc w:val="right"/>
                </w:pPr>
              </w:pPrChange>
            </w:pPr>
            <w:ins w:id="2705" w:author="Tao Huang" w:date="2018-09-04T13:14:00Z">
              <w:r w:rsidRPr="001739A3">
                <w:rPr>
                  <w:rFonts w:eastAsia="Times New Roman" w:cs="Times New Roman"/>
                  <w:color w:val="000000"/>
                  <w:sz w:val="22"/>
                  <w:rPrChange w:id="2706" w:author="Tao Huang" w:date="2018-09-04T13:15:00Z">
                    <w:rPr>
                      <w:rFonts w:ascii="Calibri" w:eastAsia="Times New Roman" w:hAnsi="Calibri" w:cs="Calibri"/>
                      <w:color w:val="000000"/>
                      <w:sz w:val="22"/>
                    </w:rPr>
                  </w:rPrChange>
                </w:rPr>
                <w:t>5,444</w:t>
              </w:r>
            </w:ins>
          </w:p>
        </w:tc>
        <w:tc>
          <w:tcPr>
            <w:tcW w:w="960" w:type="dxa"/>
            <w:tcBorders>
              <w:top w:val="nil"/>
              <w:left w:val="nil"/>
              <w:bottom w:val="nil"/>
              <w:right w:val="nil"/>
            </w:tcBorders>
            <w:shd w:val="clear" w:color="000000" w:fill="FFFF00"/>
            <w:noWrap/>
            <w:vAlign w:val="bottom"/>
            <w:hideMark/>
            <w:tcPrChange w:id="2707" w:author="Tao Huang" w:date="2018-09-04T13:17:00Z">
              <w:tcPr>
                <w:tcW w:w="960" w:type="dxa"/>
                <w:gridSpan w:val="2"/>
                <w:tcBorders>
                  <w:top w:val="nil"/>
                  <w:left w:val="nil"/>
                  <w:bottom w:val="nil"/>
                  <w:right w:val="nil"/>
                </w:tcBorders>
                <w:shd w:val="clear" w:color="000000" w:fill="FFFF00"/>
                <w:noWrap/>
                <w:vAlign w:val="bottom"/>
                <w:hideMark/>
              </w:tcPr>
            </w:tcPrChange>
          </w:tcPr>
          <w:p w14:paraId="7DBA08DA" w14:textId="77777777" w:rsidR="001739A3" w:rsidRPr="001739A3" w:rsidRDefault="001739A3">
            <w:pPr>
              <w:spacing w:after="0" w:line="240" w:lineRule="auto"/>
              <w:jc w:val="center"/>
              <w:rPr>
                <w:ins w:id="2708" w:author="Tao Huang" w:date="2018-09-04T13:14:00Z"/>
                <w:rFonts w:eastAsia="Times New Roman" w:cs="Times New Roman"/>
                <w:color w:val="000000"/>
                <w:sz w:val="22"/>
                <w:rPrChange w:id="2709" w:author="Tao Huang" w:date="2018-09-04T13:15:00Z">
                  <w:rPr>
                    <w:ins w:id="2710" w:author="Tao Huang" w:date="2018-09-04T13:14:00Z"/>
                    <w:rFonts w:ascii="Calibri" w:eastAsia="Times New Roman" w:hAnsi="Calibri" w:cs="Calibri"/>
                    <w:color w:val="000000"/>
                    <w:sz w:val="22"/>
                  </w:rPr>
                </w:rPrChange>
              </w:rPr>
              <w:pPrChange w:id="2711" w:author="Tao Huang" w:date="2018-09-04T13:17:00Z">
                <w:pPr>
                  <w:spacing w:after="0" w:line="240" w:lineRule="auto"/>
                  <w:jc w:val="right"/>
                </w:pPr>
              </w:pPrChange>
            </w:pPr>
            <w:ins w:id="2712" w:author="Tao Huang" w:date="2018-09-04T13:14:00Z">
              <w:r w:rsidRPr="001739A3">
                <w:rPr>
                  <w:rFonts w:eastAsia="Times New Roman" w:cs="Times New Roman"/>
                  <w:color w:val="000000"/>
                  <w:sz w:val="22"/>
                  <w:rPrChange w:id="2713" w:author="Tao Huang" w:date="2018-09-04T13:15:00Z">
                    <w:rPr>
                      <w:rFonts w:ascii="Calibri" w:eastAsia="Times New Roman" w:hAnsi="Calibri" w:cs="Calibri"/>
                      <w:color w:val="000000"/>
                      <w:sz w:val="22"/>
                    </w:rPr>
                  </w:rPrChange>
                </w:rPr>
                <w:t>6</w:t>
              </w:r>
            </w:ins>
          </w:p>
        </w:tc>
      </w:tr>
      <w:tr w:rsidR="001739A3" w:rsidRPr="001739A3" w14:paraId="1CAC1339" w14:textId="77777777" w:rsidTr="008B5617">
        <w:tblPrEx>
          <w:tblW w:w="12080" w:type="dxa"/>
          <w:jc w:val="center"/>
          <w:tblPrExChange w:id="2714" w:author="Tao Huang" w:date="2018-09-04T13:17:00Z">
            <w:tblPrEx>
              <w:tblW w:w="12080" w:type="dxa"/>
              <w:jc w:val="center"/>
            </w:tblPrEx>
          </w:tblPrExChange>
        </w:tblPrEx>
        <w:trPr>
          <w:trHeight w:val="57"/>
          <w:jc w:val="center"/>
          <w:ins w:id="2715" w:author="Tao Huang" w:date="2018-09-04T13:14:00Z"/>
          <w:trPrChange w:id="2716"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2717" w:author="Tao Huang" w:date="2018-09-04T13:17:00Z">
              <w:tcPr>
                <w:tcW w:w="2480" w:type="dxa"/>
                <w:tcBorders>
                  <w:top w:val="nil"/>
                  <w:left w:val="nil"/>
                  <w:bottom w:val="nil"/>
                  <w:right w:val="nil"/>
                </w:tcBorders>
                <w:shd w:val="clear" w:color="000000" w:fill="FFFF00"/>
                <w:noWrap/>
                <w:vAlign w:val="bottom"/>
                <w:hideMark/>
              </w:tcPr>
            </w:tcPrChange>
          </w:tcPr>
          <w:p w14:paraId="46DA1B26" w14:textId="77777777" w:rsidR="001739A3" w:rsidRPr="001739A3" w:rsidRDefault="001739A3">
            <w:pPr>
              <w:spacing w:after="0" w:line="240" w:lineRule="auto"/>
              <w:rPr>
                <w:ins w:id="2718" w:author="Tao Huang" w:date="2018-09-04T13:14:00Z"/>
                <w:rFonts w:eastAsia="Times New Roman" w:cs="Times New Roman"/>
                <w:color w:val="000000"/>
                <w:sz w:val="22"/>
                <w:rPrChange w:id="2719" w:author="Tao Huang" w:date="2018-09-04T13:15:00Z">
                  <w:rPr>
                    <w:ins w:id="2720" w:author="Tao Huang" w:date="2018-09-04T13:14:00Z"/>
                    <w:rFonts w:ascii="Calibri" w:eastAsia="Times New Roman" w:hAnsi="Calibri" w:cs="Calibri"/>
                    <w:color w:val="000000"/>
                    <w:sz w:val="22"/>
                  </w:rPr>
                </w:rPrChange>
              </w:rPr>
            </w:pPr>
            <w:ins w:id="2721" w:author="Tao Huang" w:date="2018-09-04T13:14:00Z">
              <w:r w:rsidRPr="001739A3">
                <w:rPr>
                  <w:rFonts w:eastAsia="Times New Roman" w:cs="Times New Roman"/>
                  <w:color w:val="000000"/>
                  <w:sz w:val="22"/>
                  <w:rPrChange w:id="2722" w:author="Tao Huang" w:date="2018-09-04T13:15:00Z">
                    <w:rPr>
                      <w:rFonts w:ascii="Calibri" w:eastAsia="Times New Roman" w:hAnsi="Calibri" w:cs="Calibri"/>
                      <w:color w:val="000000"/>
                      <w:sz w:val="22"/>
                    </w:rPr>
                  </w:rPrChange>
                </w:rPr>
                <w:t>ADL-intra</w:t>
              </w:r>
            </w:ins>
          </w:p>
        </w:tc>
        <w:tc>
          <w:tcPr>
            <w:tcW w:w="960" w:type="dxa"/>
            <w:tcBorders>
              <w:top w:val="nil"/>
              <w:left w:val="nil"/>
              <w:bottom w:val="nil"/>
              <w:right w:val="nil"/>
            </w:tcBorders>
            <w:shd w:val="clear" w:color="000000" w:fill="FFFF00"/>
            <w:noWrap/>
            <w:vAlign w:val="bottom"/>
            <w:hideMark/>
            <w:tcPrChange w:id="2723" w:author="Tao Huang" w:date="2018-09-04T13:17:00Z">
              <w:tcPr>
                <w:tcW w:w="960" w:type="dxa"/>
                <w:tcBorders>
                  <w:top w:val="nil"/>
                  <w:left w:val="nil"/>
                  <w:bottom w:val="nil"/>
                  <w:right w:val="nil"/>
                </w:tcBorders>
                <w:shd w:val="clear" w:color="000000" w:fill="FFFF00"/>
                <w:noWrap/>
                <w:vAlign w:val="bottom"/>
                <w:hideMark/>
              </w:tcPr>
            </w:tcPrChange>
          </w:tcPr>
          <w:p w14:paraId="38506343" w14:textId="77777777" w:rsidR="001739A3" w:rsidRPr="001739A3" w:rsidRDefault="001739A3">
            <w:pPr>
              <w:spacing w:after="0" w:line="240" w:lineRule="auto"/>
              <w:jc w:val="center"/>
              <w:rPr>
                <w:ins w:id="2724" w:author="Tao Huang" w:date="2018-09-04T13:14:00Z"/>
                <w:rFonts w:eastAsia="Times New Roman" w:cs="Times New Roman"/>
                <w:color w:val="000000"/>
                <w:sz w:val="22"/>
                <w:rPrChange w:id="2725" w:author="Tao Huang" w:date="2018-09-04T13:15:00Z">
                  <w:rPr>
                    <w:ins w:id="2726" w:author="Tao Huang" w:date="2018-09-04T13:14:00Z"/>
                    <w:rFonts w:ascii="Calibri" w:eastAsia="Times New Roman" w:hAnsi="Calibri" w:cs="Calibri"/>
                    <w:color w:val="000000"/>
                    <w:sz w:val="22"/>
                  </w:rPr>
                </w:rPrChange>
              </w:rPr>
              <w:pPrChange w:id="2727" w:author="Tao Huang" w:date="2018-09-04T13:17:00Z">
                <w:pPr>
                  <w:spacing w:after="0" w:line="240" w:lineRule="auto"/>
                  <w:jc w:val="right"/>
                </w:pPr>
              </w:pPrChange>
            </w:pPr>
            <w:ins w:id="2728" w:author="Tao Huang" w:date="2018-09-04T13:14:00Z">
              <w:r w:rsidRPr="001739A3">
                <w:rPr>
                  <w:rFonts w:eastAsia="Times New Roman" w:cs="Times New Roman"/>
                  <w:color w:val="000000"/>
                  <w:sz w:val="22"/>
                  <w:rPrChange w:id="2729" w:author="Tao Huang" w:date="2018-09-04T13:15:00Z">
                    <w:rPr>
                      <w:rFonts w:ascii="Calibri" w:eastAsia="Times New Roman" w:hAnsi="Calibri" w:cs="Calibri"/>
                      <w:color w:val="000000"/>
                      <w:sz w:val="22"/>
                    </w:rPr>
                  </w:rPrChange>
                </w:rPr>
                <w:t>15.157</w:t>
              </w:r>
            </w:ins>
          </w:p>
        </w:tc>
        <w:tc>
          <w:tcPr>
            <w:tcW w:w="960" w:type="dxa"/>
            <w:tcBorders>
              <w:top w:val="nil"/>
              <w:left w:val="nil"/>
              <w:bottom w:val="nil"/>
              <w:right w:val="nil"/>
            </w:tcBorders>
            <w:shd w:val="clear" w:color="000000" w:fill="FFFF00"/>
            <w:noWrap/>
            <w:vAlign w:val="bottom"/>
            <w:hideMark/>
            <w:tcPrChange w:id="2730" w:author="Tao Huang" w:date="2018-09-04T13:17:00Z">
              <w:tcPr>
                <w:tcW w:w="960" w:type="dxa"/>
                <w:tcBorders>
                  <w:top w:val="nil"/>
                  <w:left w:val="nil"/>
                  <w:bottom w:val="nil"/>
                  <w:right w:val="nil"/>
                </w:tcBorders>
                <w:shd w:val="clear" w:color="000000" w:fill="FFFF00"/>
                <w:noWrap/>
                <w:vAlign w:val="bottom"/>
                <w:hideMark/>
              </w:tcPr>
            </w:tcPrChange>
          </w:tcPr>
          <w:p w14:paraId="7EFCCEBD" w14:textId="77777777" w:rsidR="001739A3" w:rsidRPr="001739A3" w:rsidRDefault="001739A3">
            <w:pPr>
              <w:spacing w:after="0" w:line="240" w:lineRule="auto"/>
              <w:jc w:val="center"/>
              <w:rPr>
                <w:ins w:id="2731" w:author="Tao Huang" w:date="2018-09-04T13:14:00Z"/>
                <w:rFonts w:eastAsia="Times New Roman" w:cs="Times New Roman"/>
                <w:color w:val="000000"/>
                <w:sz w:val="22"/>
                <w:rPrChange w:id="2732" w:author="Tao Huang" w:date="2018-09-04T13:15:00Z">
                  <w:rPr>
                    <w:ins w:id="2733" w:author="Tao Huang" w:date="2018-09-04T13:14:00Z"/>
                    <w:rFonts w:ascii="Calibri" w:eastAsia="Times New Roman" w:hAnsi="Calibri" w:cs="Calibri"/>
                    <w:color w:val="000000"/>
                    <w:sz w:val="22"/>
                  </w:rPr>
                </w:rPrChange>
              </w:rPr>
              <w:pPrChange w:id="2734" w:author="Tao Huang" w:date="2018-09-04T13:17:00Z">
                <w:pPr>
                  <w:spacing w:after="0" w:line="240" w:lineRule="auto"/>
                  <w:jc w:val="right"/>
                </w:pPr>
              </w:pPrChange>
            </w:pPr>
            <w:ins w:id="2735" w:author="Tao Huang" w:date="2018-09-04T13:14:00Z">
              <w:r w:rsidRPr="001739A3">
                <w:rPr>
                  <w:rFonts w:eastAsia="Times New Roman" w:cs="Times New Roman"/>
                  <w:color w:val="000000"/>
                  <w:sz w:val="22"/>
                  <w:rPrChange w:id="2736"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FFFF00"/>
            <w:noWrap/>
            <w:vAlign w:val="bottom"/>
            <w:hideMark/>
            <w:tcPrChange w:id="2737" w:author="Tao Huang" w:date="2018-09-04T13:17:00Z">
              <w:tcPr>
                <w:tcW w:w="960" w:type="dxa"/>
                <w:gridSpan w:val="2"/>
                <w:tcBorders>
                  <w:top w:val="nil"/>
                  <w:left w:val="nil"/>
                  <w:bottom w:val="nil"/>
                  <w:right w:val="nil"/>
                </w:tcBorders>
                <w:shd w:val="clear" w:color="000000" w:fill="FFFF00"/>
                <w:noWrap/>
                <w:vAlign w:val="bottom"/>
                <w:hideMark/>
              </w:tcPr>
            </w:tcPrChange>
          </w:tcPr>
          <w:p w14:paraId="43941ADA" w14:textId="77777777" w:rsidR="001739A3" w:rsidRPr="001739A3" w:rsidRDefault="001739A3">
            <w:pPr>
              <w:spacing w:after="0" w:line="240" w:lineRule="auto"/>
              <w:jc w:val="center"/>
              <w:rPr>
                <w:ins w:id="2738" w:author="Tao Huang" w:date="2018-09-04T13:14:00Z"/>
                <w:rFonts w:eastAsia="Times New Roman" w:cs="Times New Roman"/>
                <w:color w:val="000000"/>
                <w:sz w:val="22"/>
                <w:rPrChange w:id="2739" w:author="Tao Huang" w:date="2018-09-04T13:15:00Z">
                  <w:rPr>
                    <w:ins w:id="2740" w:author="Tao Huang" w:date="2018-09-04T13:14:00Z"/>
                    <w:rFonts w:ascii="Calibri" w:eastAsia="Times New Roman" w:hAnsi="Calibri" w:cs="Calibri"/>
                    <w:color w:val="000000"/>
                    <w:sz w:val="22"/>
                  </w:rPr>
                </w:rPrChange>
              </w:rPr>
              <w:pPrChange w:id="2741" w:author="Tao Huang" w:date="2018-09-04T13:17:00Z">
                <w:pPr>
                  <w:spacing w:after="0" w:line="240" w:lineRule="auto"/>
                  <w:jc w:val="right"/>
                </w:pPr>
              </w:pPrChange>
            </w:pPr>
            <w:ins w:id="2742" w:author="Tao Huang" w:date="2018-09-04T13:14:00Z">
              <w:r w:rsidRPr="001739A3">
                <w:rPr>
                  <w:rFonts w:eastAsia="Times New Roman" w:cs="Times New Roman"/>
                  <w:color w:val="000000"/>
                  <w:sz w:val="22"/>
                  <w:rPrChange w:id="2743" w:author="Tao Huang" w:date="2018-09-04T13:15:00Z">
                    <w:rPr>
                      <w:rFonts w:ascii="Calibri" w:eastAsia="Times New Roman" w:hAnsi="Calibri" w:cs="Calibri"/>
                      <w:color w:val="000000"/>
                      <w:sz w:val="22"/>
                    </w:rPr>
                  </w:rPrChange>
                </w:rPr>
                <w:t>40.12%</w:t>
              </w:r>
            </w:ins>
          </w:p>
        </w:tc>
        <w:tc>
          <w:tcPr>
            <w:tcW w:w="960" w:type="dxa"/>
            <w:tcBorders>
              <w:top w:val="nil"/>
              <w:left w:val="nil"/>
              <w:bottom w:val="nil"/>
              <w:right w:val="nil"/>
            </w:tcBorders>
            <w:shd w:val="clear" w:color="000000" w:fill="FFFF00"/>
            <w:noWrap/>
            <w:vAlign w:val="bottom"/>
            <w:hideMark/>
            <w:tcPrChange w:id="2744" w:author="Tao Huang" w:date="2018-09-04T13:17:00Z">
              <w:tcPr>
                <w:tcW w:w="960" w:type="dxa"/>
                <w:gridSpan w:val="2"/>
                <w:tcBorders>
                  <w:top w:val="nil"/>
                  <w:left w:val="nil"/>
                  <w:bottom w:val="nil"/>
                  <w:right w:val="nil"/>
                </w:tcBorders>
                <w:shd w:val="clear" w:color="000000" w:fill="FFFF00"/>
                <w:noWrap/>
                <w:vAlign w:val="bottom"/>
                <w:hideMark/>
              </w:tcPr>
            </w:tcPrChange>
          </w:tcPr>
          <w:p w14:paraId="23D6F025" w14:textId="77777777" w:rsidR="001739A3" w:rsidRPr="001739A3" w:rsidRDefault="001739A3">
            <w:pPr>
              <w:spacing w:after="0" w:line="240" w:lineRule="auto"/>
              <w:jc w:val="center"/>
              <w:rPr>
                <w:ins w:id="2745" w:author="Tao Huang" w:date="2018-09-04T13:14:00Z"/>
                <w:rFonts w:eastAsia="Times New Roman" w:cs="Times New Roman"/>
                <w:color w:val="000000"/>
                <w:sz w:val="22"/>
                <w:rPrChange w:id="2746" w:author="Tao Huang" w:date="2018-09-04T13:15:00Z">
                  <w:rPr>
                    <w:ins w:id="2747" w:author="Tao Huang" w:date="2018-09-04T13:14:00Z"/>
                    <w:rFonts w:ascii="Calibri" w:eastAsia="Times New Roman" w:hAnsi="Calibri" w:cs="Calibri"/>
                    <w:color w:val="000000"/>
                    <w:sz w:val="22"/>
                  </w:rPr>
                </w:rPrChange>
              </w:rPr>
              <w:pPrChange w:id="2748" w:author="Tao Huang" w:date="2018-09-04T13:17:00Z">
                <w:pPr>
                  <w:spacing w:after="0" w:line="240" w:lineRule="auto"/>
                  <w:jc w:val="right"/>
                </w:pPr>
              </w:pPrChange>
            </w:pPr>
            <w:ins w:id="2749" w:author="Tao Huang" w:date="2018-09-04T13:14:00Z">
              <w:r w:rsidRPr="001739A3">
                <w:rPr>
                  <w:rFonts w:eastAsia="Times New Roman" w:cs="Times New Roman"/>
                  <w:color w:val="000000"/>
                  <w:sz w:val="22"/>
                  <w:rPrChange w:id="2750"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FFFF00"/>
            <w:noWrap/>
            <w:vAlign w:val="bottom"/>
            <w:hideMark/>
            <w:tcPrChange w:id="2751" w:author="Tao Huang" w:date="2018-09-04T13:17:00Z">
              <w:tcPr>
                <w:tcW w:w="960" w:type="dxa"/>
                <w:gridSpan w:val="2"/>
                <w:tcBorders>
                  <w:top w:val="nil"/>
                  <w:left w:val="nil"/>
                  <w:bottom w:val="nil"/>
                  <w:right w:val="nil"/>
                </w:tcBorders>
                <w:shd w:val="clear" w:color="000000" w:fill="FFFF00"/>
                <w:noWrap/>
                <w:vAlign w:val="bottom"/>
                <w:hideMark/>
              </w:tcPr>
            </w:tcPrChange>
          </w:tcPr>
          <w:p w14:paraId="07C771D8" w14:textId="77777777" w:rsidR="001739A3" w:rsidRPr="001739A3" w:rsidRDefault="001739A3">
            <w:pPr>
              <w:spacing w:after="0" w:line="240" w:lineRule="auto"/>
              <w:jc w:val="center"/>
              <w:rPr>
                <w:ins w:id="2752" w:author="Tao Huang" w:date="2018-09-04T13:14:00Z"/>
                <w:rFonts w:eastAsia="Times New Roman" w:cs="Times New Roman"/>
                <w:color w:val="000000"/>
                <w:sz w:val="22"/>
                <w:rPrChange w:id="2753" w:author="Tao Huang" w:date="2018-09-04T13:15:00Z">
                  <w:rPr>
                    <w:ins w:id="2754" w:author="Tao Huang" w:date="2018-09-04T13:14:00Z"/>
                    <w:rFonts w:ascii="Calibri" w:eastAsia="Times New Roman" w:hAnsi="Calibri" w:cs="Calibri"/>
                    <w:color w:val="000000"/>
                    <w:sz w:val="22"/>
                  </w:rPr>
                </w:rPrChange>
              </w:rPr>
              <w:pPrChange w:id="2755" w:author="Tao Huang" w:date="2018-09-04T13:17:00Z">
                <w:pPr>
                  <w:spacing w:after="0" w:line="240" w:lineRule="auto"/>
                  <w:jc w:val="right"/>
                </w:pPr>
              </w:pPrChange>
            </w:pPr>
            <w:ins w:id="2756" w:author="Tao Huang" w:date="2018-09-04T13:14:00Z">
              <w:r w:rsidRPr="001739A3">
                <w:rPr>
                  <w:rFonts w:eastAsia="Times New Roman" w:cs="Times New Roman"/>
                  <w:color w:val="000000"/>
                  <w:sz w:val="22"/>
                  <w:rPrChange w:id="2757" w:author="Tao Huang" w:date="2018-09-04T13:15:00Z">
                    <w:rPr>
                      <w:rFonts w:ascii="Calibri" w:eastAsia="Times New Roman" w:hAnsi="Calibri" w:cs="Calibri"/>
                      <w:color w:val="000000"/>
                      <w:sz w:val="22"/>
                    </w:rPr>
                  </w:rPrChange>
                </w:rPr>
                <w:t>0.6863</w:t>
              </w:r>
            </w:ins>
          </w:p>
        </w:tc>
        <w:tc>
          <w:tcPr>
            <w:tcW w:w="960" w:type="dxa"/>
            <w:tcBorders>
              <w:top w:val="nil"/>
              <w:left w:val="nil"/>
              <w:bottom w:val="nil"/>
              <w:right w:val="nil"/>
            </w:tcBorders>
            <w:shd w:val="clear" w:color="000000" w:fill="FFFF00"/>
            <w:noWrap/>
            <w:vAlign w:val="bottom"/>
            <w:hideMark/>
            <w:tcPrChange w:id="2758" w:author="Tao Huang" w:date="2018-09-04T13:17:00Z">
              <w:tcPr>
                <w:tcW w:w="960" w:type="dxa"/>
                <w:gridSpan w:val="2"/>
                <w:tcBorders>
                  <w:top w:val="nil"/>
                  <w:left w:val="nil"/>
                  <w:bottom w:val="nil"/>
                  <w:right w:val="nil"/>
                </w:tcBorders>
                <w:shd w:val="clear" w:color="000000" w:fill="FFFF00"/>
                <w:noWrap/>
                <w:vAlign w:val="bottom"/>
                <w:hideMark/>
              </w:tcPr>
            </w:tcPrChange>
          </w:tcPr>
          <w:p w14:paraId="09671A01" w14:textId="77777777" w:rsidR="001739A3" w:rsidRPr="001739A3" w:rsidRDefault="001739A3">
            <w:pPr>
              <w:spacing w:after="0" w:line="240" w:lineRule="auto"/>
              <w:jc w:val="center"/>
              <w:rPr>
                <w:ins w:id="2759" w:author="Tao Huang" w:date="2018-09-04T13:14:00Z"/>
                <w:rFonts w:eastAsia="Times New Roman" w:cs="Times New Roman"/>
                <w:color w:val="000000"/>
                <w:sz w:val="22"/>
                <w:rPrChange w:id="2760" w:author="Tao Huang" w:date="2018-09-04T13:15:00Z">
                  <w:rPr>
                    <w:ins w:id="2761" w:author="Tao Huang" w:date="2018-09-04T13:14:00Z"/>
                    <w:rFonts w:ascii="Calibri" w:eastAsia="Times New Roman" w:hAnsi="Calibri" w:cs="Calibri"/>
                    <w:color w:val="000000"/>
                    <w:sz w:val="22"/>
                  </w:rPr>
                </w:rPrChange>
              </w:rPr>
              <w:pPrChange w:id="2762" w:author="Tao Huang" w:date="2018-09-04T13:17:00Z">
                <w:pPr>
                  <w:spacing w:after="0" w:line="240" w:lineRule="auto"/>
                  <w:jc w:val="right"/>
                </w:pPr>
              </w:pPrChange>
            </w:pPr>
            <w:ins w:id="2763" w:author="Tao Huang" w:date="2018-09-04T13:14:00Z">
              <w:r w:rsidRPr="001739A3">
                <w:rPr>
                  <w:rFonts w:eastAsia="Times New Roman" w:cs="Times New Roman"/>
                  <w:color w:val="000000"/>
                  <w:sz w:val="22"/>
                  <w:rPrChange w:id="2764"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E7E6E6"/>
            <w:noWrap/>
            <w:vAlign w:val="bottom"/>
            <w:hideMark/>
            <w:tcPrChange w:id="2765" w:author="Tao Huang" w:date="2018-09-04T13:17:00Z">
              <w:tcPr>
                <w:tcW w:w="960" w:type="dxa"/>
                <w:gridSpan w:val="2"/>
                <w:tcBorders>
                  <w:top w:val="nil"/>
                  <w:left w:val="nil"/>
                  <w:bottom w:val="nil"/>
                  <w:right w:val="nil"/>
                </w:tcBorders>
                <w:shd w:val="clear" w:color="000000" w:fill="E7E6E6"/>
                <w:noWrap/>
                <w:vAlign w:val="bottom"/>
                <w:hideMark/>
              </w:tcPr>
            </w:tcPrChange>
          </w:tcPr>
          <w:p w14:paraId="535D441F" w14:textId="77777777" w:rsidR="001739A3" w:rsidRPr="001739A3" w:rsidRDefault="001739A3">
            <w:pPr>
              <w:spacing w:after="0" w:line="240" w:lineRule="auto"/>
              <w:jc w:val="center"/>
              <w:rPr>
                <w:ins w:id="2766" w:author="Tao Huang" w:date="2018-09-04T13:14:00Z"/>
                <w:rFonts w:eastAsia="Times New Roman" w:cs="Times New Roman"/>
                <w:color w:val="000000"/>
                <w:sz w:val="22"/>
                <w:rPrChange w:id="2767" w:author="Tao Huang" w:date="2018-09-04T13:15:00Z">
                  <w:rPr>
                    <w:ins w:id="2768" w:author="Tao Huang" w:date="2018-09-04T13:14:00Z"/>
                    <w:rFonts w:ascii="Calibri" w:eastAsia="Times New Roman" w:hAnsi="Calibri" w:cs="Calibri"/>
                    <w:color w:val="000000"/>
                    <w:sz w:val="22"/>
                  </w:rPr>
                </w:rPrChange>
              </w:rPr>
              <w:pPrChange w:id="2769" w:author="Tao Huang" w:date="2018-09-04T13:17:00Z">
                <w:pPr>
                  <w:spacing w:after="0" w:line="240" w:lineRule="auto"/>
                  <w:jc w:val="right"/>
                </w:pPr>
              </w:pPrChange>
            </w:pPr>
            <w:ins w:id="2770" w:author="Tao Huang" w:date="2018-09-04T13:14:00Z">
              <w:r w:rsidRPr="001739A3">
                <w:rPr>
                  <w:rFonts w:eastAsia="Times New Roman" w:cs="Times New Roman"/>
                  <w:color w:val="000000"/>
                  <w:sz w:val="22"/>
                  <w:rPrChange w:id="2771" w:author="Tao Huang" w:date="2018-09-04T13:15:00Z">
                    <w:rPr>
                      <w:rFonts w:ascii="Calibri" w:eastAsia="Times New Roman" w:hAnsi="Calibri" w:cs="Calibri"/>
                      <w:color w:val="000000"/>
                      <w:sz w:val="22"/>
                    </w:rPr>
                  </w:rPrChange>
                </w:rPr>
                <w:t>0.9913</w:t>
              </w:r>
            </w:ins>
          </w:p>
        </w:tc>
        <w:tc>
          <w:tcPr>
            <w:tcW w:w="960" w:type="dxa"/>
            <w:tcBorders>
              <w:top w:val="nil"/>
              <w:left w:val="nil"/>
              <w:bottom w:val="nil"/>
              <w:right w:val="nil"/>
            </w:tcBorders>
            <w:shd w:val="clear" w:color="000000" w:fill="E7E6E6"/>
            <w:noWrap/>
            <w:vAlign w:val="bottom"/>
            <w:hideMark/>
            <w:tcPrChange w:id="2772" w:author="Tao Huang" w:date="2018-09-04T13:17:00Z">
              <w:tcPr>
                <w:tcW w:w="960" w:type="dxa"/>
                <w:gridSpan w:val="2"/>
                <w:tcBorders>
                  <w:top w:val="nil"/>
                  <w:left w:val="nil"/>
                  <w:bottom w:val="nil"/>
                  <w:right w:val="nil"/>
                </w:tcBorders>
                <w:shd w:val="clear" w:color="000000" w:fill="E7E6E6"/>
                <w:noWrap/>
                <w:vAlign w:val="bottom"/>
                <w:hideMark/>
              </w:tcPr>
            </w:tcPrChange>
          </w:tcPr>
          <w:p w14:paraId="3C0B3619" w14:textId="77777777" w:rsidR="001739A3" w:rsidRPr="001739A3" w:rsidRDefault="001739A3">
            <w:pPr>
              <w:spacing w:after="0" w:line="240" w:lineRule="auto"/>
              <w:jc w:val="center"/>
              <w:rPr>
                <w:ins w:id="2773" w:author="Tao Huang" w:date="2018-09-04T13:14:00Z"/>
                <w:rFonts w:eastAsia="Times New Roman" w:cs="Times New Roman"/>
                <w:color w:val="000000"/>
                <w:sz w:val="22"/>
                <w:rPrChange w:id="2774" w:author="Tao Huang" w:date="2018-09-04T13:15:00Z">
                  <w:rPr>
                    <w:ins w:id="2775" w:author="Tao Huang" w:date="2018-09-04T13:14:00Z"/>
                    <w:rFonts w:ascii="Calibri" w:eastAsia="Times New Roman" w:hAnsi="Calibri" w:cs="Calibri"/>
                    <w:color w:val="000000"/>
                    <w:sz w:val="22"/>
                  </w:rPr>
                </w:rPrChange>
              </w:rPr>
              <w:pPrChange w:id="2776" w:author="Tao Huang" w:date="2018-09-04T13:17:00Z">
                <w:pPr>
                  <w:spacing w:after="0" w:line="240" w:lineRule="auto"/>
                  <w:jc w:val="right"/>
                </w:pPr>
              </w:pPrChange>
            </w:pPr>
            <w:ins w:id="2777" w:author="Tao Huang" w:date="2018-09-04T13:14:00Z">
              <w:r w:rsidRPr="001739A3">
                <w:rPr>
                  <w:rFonts w:eastAsia="Times New Roman" w:cs="Times New Roman"/>
                  <w:color w:val="000000"/>
                  <w:sz w:val="22"/>
                  <w:rPrChange w:id="2778"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FFFF00"/>
            <w:noWrap/>
            <w:vAlign w:val="bottom"/>
            <w:hideMark/>
            <w:tcPrChange w:id="2779" w:author="Tao Huang" w:date="2018-09-04T13:17:00Z">
              <w:tcPr>
                <w:tcW w:w="960" w:type="dxa"/>
                <w:gridSpan w:val="2"/>
                <w:tcBorders>
                  <w:top w:val="nil"/>
                  <w:left w:val="nil"/>
                  <w:bottom w:val="nil"/>
                  <w:right w:val="nil"/>
                </w:tcBorders>
                <w:shd w:val="clear" w:color="000000" w:fill="FFFF00"/>
                <w:noWrap/>
                <w:vAlign w:val="bottom"/>
                <w:hideMark/>
              </w:tcPr>
            </w:tcPrChange>
          </w:tcPr>
          <w:p w14:paraId="152738F2" w14:textId="77777777" w:rsidR="001739A3" w:rsidRPr="001739A3" w:rsidRDefault="001739A3">
            <w:pPr>
              <w:spacing w:after="0" w:line="240" w:lineRule="auto"/>
              <w:jc w:val="center"/>
              <w:rPr>
                <w:ins w:id="2780" w:author="Tao Huang" w:date="2018-09-04T13:14:00Z"/>
                <w:rFonts w:eastAsia="Times New Roman" w:cs="Times New Roman"/>
                <w:color w:val="000000"/>
                <w:sz w:val="22"/>
                <w:rPrChange w:id="2781" w:author="Tao Huang" w:date="2018-09-04T13:15:00Z">
                  <w:rPr>
                    <w:ins w:id="2782" w:author="Tao Huang" w:date="2018-09-04T13:14:00Z"/>
                    <w:rFonts w:ascii="Calibri" w:eastAsia="Times New Roman" w:hAnsi="Calibri" w:cs="Calibri"/>
                    <w:color w:val="000000"/>
                    <w:sz w:val="22"/>
                  </w:rPr>
                </w:rPrChange>
              </w:rPr>
              <w:pPrChange w:id="2783" w:author="Tao Huang" w:date="2018-09-04T13:17:00Z">
                <w:pPr>
                  <w:spacing w:after="0" w:line="240" w:lineRule="auto"/>
                  <w:jc w:val="right"/>
                </w:pPr>
              </w:pPrChange>
            </w:pPr>
            <w:ins w:id="2784" w:author="Tao Huang" w:date="2018-09-04T13:14:00Z">
              <w:r w:rsidRPr="001739A3">
                <w:rPr>
                  <w:rFonts w:eastAsia="Times New Roman" w:cs="Times New Roman"/>
                  <w:color w:val="000000"/>
                  <w:sz w:val="22"/>
                  <w:rPrChange w:id="2785" w:author="Tao Huang" w:date="2018-09-04T13:15:00Z">
                    <w:rPr>
                      <w:rFonts w:ascii="Calibri" w:eastAsia="Times New Roman" w:hAnsi="Calibri" w:cs="Calibri"/>
                      <w:color w:val="000000"/>
                      <w:sz w:val="22"/>
                    </w:rPr>
                  </w:rPrChange>
                </w:rPr>
                <w:t>4,826</w:t>
              </w:r>
            </w:ins>
          </w:p>
        </w:tc>
        <w:tc>
          <w:tcPr>
            <w:tcW w:w="960" w:type="dxa"/>
            <w:tcBorders>
              <w:top w:val="nil"/>
              <w:left w:val="nil"/>
              <w:bottom w:val="nil"/>
              <w:right w:val="nil"/>
            </w:tcBorders>
            <w:shd w:val="clear" w:color="000000" w:fill="FFFF00"/>
            <w:noWrap/>
            <w:vAlign w:val="bottom"/>
            <w:hideMark/>
            <w:tcPrChange w:id="2786" w:author="Tao Huang" w:date="2018-09-04T13:17:00Z">
              <w:tcPr>
                <w:tcW w:w="960" w:type="dxa"/>
                <w:gridSpan w:val="2"/>
                <w:tcBorders>
                  <w:top w:val="nil"/>
                  <w:left w:val="nil"/>
                  <w:bottom w:val="nil"/>
                  <w:right w:val="nil"/>
                </w:tcBorders>
                <w:shd w:val="clear" w:color="000000" w:fill="FFFF00"/>
                <w:noWrap/>
                <w:vAlign w:val="bottom"/>
                <w:hideMark/>
              </w:tcPr>
            </w:tcPrChange>
          </w:tcPr>
          <w:p w14:paraId="1CC069EB" w14:textId="77777777" w:rsidR="001739A3" w:rsidRPr="001739A3" w:rsidRDefault="001739A3">
            <w:pPr>
              <w:spacing w:after="0" w:line="240" w:lineRule="auto"/>
              <w:jc w:val="center"/>
              <w:rPr>
                <w:ins w:id="2787" w:author="Tao Huang" w:date="2018-09-04T13:14:00Z"/>
                <w:rFonts w:eastAsia="Times New Roman" w:cs="Times New Roman"/>
                <w:color w:val="000000"/>
                <w:sz w:val="22"/>
                <w:rPrChange w:id="2788" w:author="Tao Huang" w:date="2018-09-04T13:15:00Z">
                  <w:rPr>
                    <w:ins w:id="2789" w:author="Tao Huang" w:date="2018-09-04T13:14:00Z"/>
                    <w:rFonts w:ascii="Calibri" w:eastAsia="Times New Roman" w:hAnsi="Calibri" w:cs="Calibri"/>
                    <w:color w:val="000000"/>
                    <w:sz w:val="22"/>
                  </w:rPr>
                </w:rPrChange>
              </w:rPr>
              <w:pPrChange w:id="2790" w:author="Tao Huang" w:date="2018-09-04T13:17:00Z">
                <w:pPr>
                  <w:spacing w:after="0" w:line="240" w:lineRule="auto"/>
                  <w:jc w:val="right"/>
                </w:pPr>
              </w:pPrChange>
            </w:pPr>
            <w:ins w:id="2791" w:author="Tao Huang" w:date="2018-09-04T13:14:00Z">
              <w:r w:rsidRPr="001739A3">
                <w:rPr>
                  <w:rFonts w:eastAsia="Times New Roman" w:cs="Times New Roman"/>
                  <w:color w:val="000000"/>
                  <w:sz w:val="22"/>
                  <w:rPrChange w:id="2792" w:author="Tao Huang" w:date="2018-09-04T13:15:00Z">
                    <w:rPr>
                      <w:rFonts w:ascii="Calibri" w:eastAsia="Times New Roman" w:hAnsi="Calibri" w:cs="Calibri"/>
                      <w:color w:val="000000"/>
                      <w:sz w:val="22"/>
                    </w:rPr>
                  </w:rPrChange>
                </w:rPr>
                <w:t>3</w:t>
              </w:r>
            </w:ins>
          </w:p>
        </w:tc>
      </w:tr>
      <w:tr w:rsidR="001739A3" w:rsidRPr="001739A3" w14:paraId="70A065CC" w14:textId="77777777" w:rsidTr="008B5617">
        <w:tblPrEx>
          <w:tblW w:w="12080" w:type="dxa"/>
          <w:jc w:val="center"/>
          <w:tblPrExChange w:id="2793" w:author="Tao Huang" w:date="2018-09-04T13:17:00Z">
            <w:tblPrEx>
              <w:tblW w:w="12080" w:type="dxa"/>
              <w:jc w:val="center"/>
            </w:tblPrEx>
          </w:tblPrExChange>
        </w:tblPrEx>
        <w:trPr>
          <w:trHeight w:val="57"/>
          <w:jc w:val="center"/>
          <w:ins w:id="2794" w:author="Tao Huang" w:date="2018-09-04T13:14:00Z"/>
          <w:trPrChange w:id="2795"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2796" w:author="Tao Huang" w:date="2018-09-04T13:17:00Z">
              <w:tcPr>
                <w:tcW w:w="2480" w:type="dxa"/>
                <w:tcBorders>
                  <w:top w:val="nil"/>
                  <w:left w:val="nil"/>
                  <w:bottom w:val="nil"/>
                  <w:right w:val="nil"/>
                </w:tcBorders>
                <w:shd w:val="clear" w:color="000000" w:fill="FFFF00"/>
                <w:noWrap/>
                <w:vAlign w:val="bottom"/>
                <w:hideMark/>
              </w:tcPr>
            </w:tcPrChange>
          </w:tcPr>
          <w:p w14:paraId="106A23B0" w14:textId="77777777" w:rsidR="001739A3" w:rsidRPr="001739A3" w:rsidRDefault="001739A3">
            <w:pPr>
              <w:spacing w:after="0" w:line="240" w:lineRule="auto"/>
              <w:rPr>
                <w:ins w:id="2797" w:author="Tao Huang" w:date="2018-09-04T13:14:00Z"/>
                <w:rFonts w:eastAsia="Times New Roman" w:cs="Times New Roman"/>
                <w:color w:val="000000"/>
                <w:sz w:val="22"/>
                <w:rPrChange w:id="2798" w:author="Tao Huang" w:date="2018-09-04T13:15:00Z">
                  <w:rPr>
                    <w:ins w:id="2799" w:author="Tao Huang" w:date="2018-09-04T13:14:00Z"/>
                    <w:rFonts w:ascii="Calibri" w:eastAsia="Times New Roman" w:hAnsi="Calibri" w:cs="Calibri"/>
                    <w:color w:val="000000"/>
                    <w:sz w:val="22"/>
                  </w:rPr>
                </w:rPrChange>
              </w:rPr>
            </w:pPr>
            <w:ins w:id="2800" w:author="Tao Huang" w:date="2018-09-04T13:14:00Z">
              <w:r w:rsidRPr="001739A3">
                <w:rPr>
                  <w:rFonts w:eastAsia="Times New Roman" w:cs="Times New Roman"/>
                  <w:color w:val="000000"/>
                  <w:sz w:val="22"/>
                  <w:rPrChange w:id="2801" w:author="Tao Huang" w:date="2018-09-04T13:15:00Z">
                    <w:rPr>
                      <w:rFonts w:ascii="Calibri" w:eastAsia="Times New Roman" w:hAnsi="Calibri" w:cs="Calibri"/>
                      <w:color w:val="000000"/>
                      <w:sz w:val="22"/>
                    </w:rPr>
                  </w:rPrChange>
                </w:rPr>
                <w:t>ADL-own-EWC</w:t>
              </w:r>
            </w:ins>
          </w:p>
        </w:tc>
        <w:tc>
          <w:tcPr>
            <w:tcW w:w="960" w:type="dxa"/>
            <w:tcBorders>
              <w:top w:val="nil"/>
              <w:left w:val="nil"/>
              <w:bottom w:val="nil"/>
              <w:right w:val="nil"/>
            </w:tcBorders>
            <w:shd w:val="clear" w:color="000000" w:fill="FFFF00"/>
            <w:noWrap/>
            <w:vAlign w:val="bottom"/>
            <w:hideMark/>
            <w:tcPrChange w:id="2802" w:author="Tao Huang" w:date="2018-09-04T13:17:00Z">
              <w:tcPr>
                <w:tcW w:w="960" w:type="dxa"/>
                <w:tcBorders>
                  <w:top w:val="nil"/>
                  <w:left w:val="nil"/>
                  <w:bottom w:val="nil"/>
                  <w:right w:val="nil"/>
                </w:tcBorders>
                <w:shd w:val="clear" w:color="000000" w:fill="FFFF00"/>
                <w:noWrap/>
                <w:vAlign w:val="bottom"/>
                <w:hideMark/>
              </w:tcPr>
            </w:tcPrChange>
          </w:tcPr>
          <w:p w14:paraId="52E7D055" w14:textId="77777777" w:rsidR="001739A3" w:rsidRPr="001739A3" w:rsidRDefault="001739A3">
            <w:pPr>
              <w:spacing w:after="0" w:line="240" w:lineRule="auto"/>
              <w:jc w:val="center"/>
              <w:rPr>
                <w:ins w:id="2803" w:author="Tao Huang" w:date="2018-09-04T13:14:00Z"/>
                <w:rFonts w:eastAsia="Times New Roman" w:cs="Times New Roman"/>
                <w:color w:val="000000"/>
                <w:sz w:val="22"/>
                <w:rPrChange w:id="2804" w:author="Tao Huang" w:date="2018-09-04T13:15:00Z">
                  <w:rPr>
                    <w:ins w:id="2805" w:author="Tao Huang" w:date="2018-09-04T13:14:00Z"/>
                    <w:rFonts w:ascii="Calibri" w:eastAsia="Times New Roman" w:hAnsi="Calibri" w:cs="Calibri"/>
                    <w:color w:val="000000"/>
                    <w:sz w:val="22"/>
                  </w:rPr>
                </w:rPrChange>
              </w:rPr>
              <w:pPrChange w:id="2806" w:author="Tao Huang" w:date="2018-09-04T13:17:00Z">
                <w:pPr>
                  <w:spacing w:after="0" w:line="240" w:lineRule="auto"/>
                  <w:jc w:val="right"/>
                </w:pPr>
              </w:pPrChange>
            </w:pPr>
            <w:ins w:id="2807" w:author="Tao Huang" w:date="2018-09-04T13:14:00Z">
              <w:r w:rsidRPr="001739A3">
                <w:rPr>
                  <w:rFonts w:eastAsia="Times New Roman" w:cs="Times New Roman"/>
                  <w:color w:val="000000"/>
                  <w:sz w:val="22"/>
                  <w:rPrChange w:id="2808" w:author="Tao Huang" w:date="2018-09-04T13:15:00Z">
                    <w:rPr>
                      <w:rFonts w:ascii="Calibri" w:eastAsia="Times New Roman" w:hAnsi="Calibri" w:cs="Calibri"/>
                      <w:color w:val="000000"/>
                      <w:sz w:val="22"/>
                    </w:rPr>
                  </w:rPrChange>
                </w:rPr>
                <w:t>15.546</w:t>
              </w:r>
            </w:ins>
          </w:p>
        </w:tc>
        <w:tc>
          <w:tcPr>
            <w:tcW w:w="960" w:type="dxa"/>
            <w:tcBorders>
              <w:top w:val="nil"/>
              <w:left w:val="nil"/>
              <w:bottom w:val="nil"/>
              <w:right w:val="nil"/>
            </w:tcBorders>
            <w:shd w:val="clear" w:color="000000" w:fill="FFFF00"/>
            <w:noWrap/>
            <w:vAlign w:val="bottom"/>
            <w:hideMark/>
            <w:tcPrChange w:id="2809" w:author="Tao Huang" w:date="2018-09-04T13:17:00Z">
              <w:tcPr>
                <w:tcW w:w="960" w:type="dxa"/>
                <w:tcBorders>
                  <w:top w:val="nil"/>
                  <w:left w:val="nil"/>
                  <w:bottom w:val="nil"/>
                  <w:right w:val="nil"/>
                </w:tcBorders>
                <w:shd w:val="clear" w:color="000000" w:fill="FFFF00"/>
                <w:noWrap/>
                <w:vAlign w:val="bottom"/>
                <w:hideMark/>
              </w:tcPr>
            </w:tcPrChange>
          </w:tcPr>
          <w:p w14:paraId="22302BF7" w14:textId="77777777" w:rsidR="001739A3" w:rsidRPr="001739A3" w:rsidRDefault="001739A3">
            <w:pPr>
              <w:spacing w:after="0" w:line="240" w:lineRule="auto"/>
              <w:jc w:val="center"/>
              <w:rPr>
                <w:ins w:id="2810" w:author="Tao Huang" w:date="2018-09-04T13:14:00Z"/>
                <w:rFonts w:eastAsia="Times New Roman" w:cs="Times New Roman"/>
                <w:color w:val="000000"/>
                <w:sz w:val="22"/>
                <w:rPrChange w:id="2811" w:author="Tao Huang" w:date="2018-09-04T13:15:00Z">
                  <w:rPr>
                    <w:ins w:id="2812" w:author="Tao Huang" w:date="2018-09-04T13:14:00Z"/>
                    <w:rFonts w:ascii="Calibri" w:eastAsia="Times New Roman" w:hAnsi="Calibri" w:cs="Calibri"/>
                    <w:color w:val="000000"/>
                    <w:sz w:val="22"/>
                  </w:rPr>
                </w:rPrChange>
              </w:rPr>
              <w:pPrChange w:id="2813" w:author="Tao Huang" w:date="2018-09-04T13:17:00Z">
                <w:pPr>
                  <w:spacing w:after="0" w:line="240" w:lineRule="auto"/>
                  <w:jc w:val="right"/>
                </w:pPr>
              </w:pPrChange>
            </w:pPr>
            <w:ins w:id="2814" w:author="Tao Huang" w:date="2018-09-04T13:14:00Z">
              <w:r w:rsidRPr="001739A3">
                <w:rPr>
                  <w:rFonts w:eastAsia="Times New Roman" w:cs="Times New Roman"/>
                  <w:color w:val="000000"/>
                  <w:sz w:val="22"/>
                  <w:rPrChange w:id="2815"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FFFF00"/>
            <w:noWrap/>
            <w:vAlign w:val="bottom"/>
            <w:hideMark/>
            <w:tcPrChange w:id="2816" w:author="Tao Huang" w:date="2018-09-04T13:17:00Z">
              <w:tcPr>
                <w:tcW w:w="960" w:type="dxa"/>
                <w:gridSpan w:val="2"/>
                <w:tcBorders>
                  <w:top w:val="nil"/>
                  <w:left w:val="nil"/>
                  <w:bottom w:val="nil"/>
                  <w:right w:val="nil"/>
                </w:tcBorders>
                <w:shd w:val="clear" w:color="000000" w:fill="FFFF00"/>
                <w:noWrap/>
                <w:vAlign w:val="bottom"/>
                <w:hideMark/>
              </w:tcPr>
            </w:tcPrChange>
          </w:tcPr>
          <w:p w14:paraId="2D136977" w14:textId="77777777" w:rsidR="001739A3" w:rsidRPr="001739A3" w:rsidRDefault="001739A3">
            <w:pPr>
              <w:spacing w:after="0" w:line="240" w:lineRule="auto"/>
              <w:jc w:val="center"/>
              <w:rPr>
                <w:ins w:id="2817" w:author="Tao Huang" w:date="2018-09-04T13:14:00Z"/>
                <w:rFonts w:eastAsia="Times New Roman" w:cs="Times New Roman"/>
                <w:color w:val="000000"/>
                <w:sz w:val="22"/>
                <w:rPrChange w:id="2818" w:author="Tao Huang" w:date="2018-09-04T13:15:00Z">
                  <w:rPr>
                    <w:ins w:id="2819" w:author="Tao Huang" w:date="2018-09-04T13:14:00Z"/>
                    <w:rFonts w:ascii="Calibri" w:eastAsia="Times New Roman" w:hAnsi="Calibri" w:cs="Calibri"/>
                    <w:color w:val="000000"/>
                    <w:sz w:val="22"/>
                  </w:rPr>
                </w:rPrChange>
              </w:rPr>
              <w:pPrChange w:id="2820" w:author="Tao Huang" w:date="2018-09-04T13:17:00Z">
                <w:pPr>
                  <w:spacing w:after="0" w:line="240" w:lineRule="auto"/>
                  <w:jc w:val="right"/>
                </w:pPr>
              </w:pPrChange>
            </w:pPr>
            <w:ins w:id="2821" w:author="Tao Huang" w:date="2018-09-04T13:14:00Z">
              <w:r w:rsidRPr="001739A3">
                <w:rPr>
                  <w:rFonts w:eastAsia="Times New Roman" w:cs="Times New Roman"/>
                  <w:color w:val="000000"/>
                  <w:sz w:val="22"/>
                  <w:rPrChange w:id="2822" w:author="Tao Huang" w:date="2018-09-04T13:15:00Z">
                    <w:rPr>
                      <w:rFonts w:ascii="Calibri" w:eastAsia="Times New Roman" w:hAnsi="Calibri" w:cs="Calibri"/>
                      <w:color w:val="000000"/>
                      <w:sz w:val="22"/>
                    </w:rPr>
                  </w:rPrChange>
                </w:rPr>
                <w:t>40.31%</w:t>
              </w:r>
            </w:ins>
          </w:p>
        </w:tc>
        <w:tc>
          <w:tcPr>
            <w:tcW w:w="960" w:type="dxa"/>
            <w:tcBorders>
              <w:top w:val="nil"/>
              <w:left w:val="nil"/>
              <w:bottom w:val="nil"/>
              <w:right w:val="nil"/>
            </w:tcBorders>
            <w:shd w:val="clear" w:color="000000" w:fill="FFFF00"/>
            <w:noWrap/>
            <w:vAlign w:val="bottom"/>
            <w:hideMark/>
            <w:tcPrChange w:id="2823" w:author="Tao Huang" w:date="2018-09-04T13:17:00Z">
              <w:tcPr>
                <w:tcW w:w="960" w:type="dxa"/>
                <w:gridSpan w:val="2"/>
                <w:tcBorders>
                  <w:top w:val="nil"/>
                  <w:left w:val="nil"/>
                  <w:bottom w:val="nil"/>
                  <w:right w:val="nil"/>
                </w:tcBorders>
                <w:shd w:val="clear" w:color="000000" w:fill="FFFF00"/>
                <w:noWrap/>
                <w:vAlign w:val="bottom"/>
                <w:hideMark/>
              </w:tcPr>
            </w:tcPrChange>
          </w:tcPr>
          <w:p w14:paraId="5CC1BFB0" w14:textId="77777777" w:rsidR="001739A3" w:rsidRPr="001739A3" w:rsidRDefault="001739A3">
            <w:pPr>
              <w:spacing w:after="0" w:line="240" w:lineRule="auto"/>
              <w:jc w:val="center"/>
              <w:rPr>
                <w:ins w:id="2824" w:author="Tao Huang" w:date="2018-09-04T13:14:00Z"/>
                <w:rFonts w:eastAsia="Times New Roman" w:cs="Times New Roman"/>
                <w:color w:val="000000"/>
                <w:sz w:val="22"/>
                <w:rPrChange w:id="2825" w:author="Tao Huang" w:date="2018-09-04T13:15:00Z">
                  <w:rPr>
                    <w:ins w:id="2826" w:author="Tao Huang" w:date="2018-09-04T13:14:00Z"/>
                    <w:rFonts w:ascii="Calibri" w:eastAsia="Times New Roman" w:hAnsi="Calibri" w:cs="Calibri"/>
                    <w:color w:val="000000"/>
                    <w:sz w:val="22"/>
                  </w:rPr>
                </w:rPrChange>
              </w:rPr>
              <w:pPrChange w:id="2827" w:author="Tao Huang" w:date="2018-09-04T13:17:00Z">
                <w:pPr>
                  <w:spacing w:after="0" w:line="240" w:lineRule="auto"/>
                  <w:jc w:val="right"/>
                </w:pPr>
              </w:pPrChange>
            </w:pPr>
            <w:ins w:id="2828" w:author="Tao Huang" w:date="2018-09-04T13:14:00Z">
              <w:r w:rsidRPr="001739A3">
                <w:rPr>
                  <w:rFonts w:eastAsia="Times New Roman" w:cs="Times New Roman"/>
                  <w:color w:val="000000"/>
                  <w:sz w:val="22"/>
                  <w:rPrChange w:id="2829"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FFFF00"/>
            <w:noWrap/>
            <w:vAlign w:val="bottom"/>
            <w:hideMark/>
            <w:tcPrChange w:id="2830" w:author="Tao Huang" w:date="2018-09-04T13:17:00Z">
              <w:tcPr>
                <w:tcW w:w="960" w:type="dxa"/>
                <w:gridSpan w:val="2"/>
                <w:tcBorders>
                  <w:top w:val="nil"/>
                  <w:left w:val="nil"/>
                  <w:bottom w:val="nil"/>
                  <w:right w:val="nil"/>
                </w:tcBorders>
                <w:shd w:val="clear" w:color="000000" w:fill="FFFF00"/>
                <w:noWrap/>
                <w:vAlign w:val="bottom"/>
                <w:hideMark/>
              </w:tcPr>
            </w:tcPrChange>
          </w:tcPr>
          <w:p w14:paraId="0FE3AB64" w14:textId="77777777" w:rsidR="001739A3" w:rsidRPr="001739A3" w:rsidRDefault="001739A3">
            <w:pPr>
              <w:spacing w:after="0" w:line="240" w:lineRule="auto"/>
              <w:jc w:val="center"/>
              <w:rPr>
                <w:ins w:id="2831" w:author="Tao Huang" w:date="2018-09-04T13:14:00Z"/>
                <w:rFonts w:eastAsia="Times New Roman" w:cs="Times New Roman"/>
                <w:color w:val="000000"/>
                <w:sz w:val="22"/>
                <w:rPrChange w:id="2832" w:author="Tao Huang" w:date="2018-09-04T13:15:00Z">
                  <w:rPr>
                    <w:ins w:id="2833" w:author="Tao Huang" w:date="2018-09-04T13:14:00Z"/>
                    <w:rFonts w:ascii="Calibri" w:eastAsia="Times New Roman" w:hAnsi="Calibri" w:cs="Calibri"/>
                    <w:color w:val="000000"/>
                    <w:sz w:val="22"/>
                  </w:rPr>
                </w:rPrChange>
              </w:rPr>
              <w:pPrChange w:id="2834" w:author="Tao Huang" w:date="2018-09-04T13:17:00Z">
                <w:pPr>
                  <w:spacing w:after="0" w:line="240" w:lineRule="auto"/>
                  <w:jc w:val="right"/>
                </w:pPr>
              </w:pPrChange>
            </w:pPr>
            <w:ins w:id="2835" w:author="Tao Huang" w:date="2018-09-04T13:14:00Z">
              <w:r w:rsidRPr="001739A3">
                <w:rPr>
                  <w:rFonts w:eastAsia="Times New Roman" w:cs="Times New Roman"/>
                  <w:color w:val="000000"/>
                  <w:sz w:val="22"/>
                  <w:rPrChange w:id="2836" w:author="Tao Huang" w:date="2018-09-04T13:15:00Z">
                    <w:rPr>
                      <w:rFonts w:ascii="Calibri" w:eastAsia="Times New Roman" w:hAnsi="Calibri" w:cs="Calibri"/>
                      <w:color w:val="000000"/>
                      <w:sz w:val="22"/>
                    </w:rPr>
                  </w:rPrChange>
                </w:rPr>
                <w:t>0.6885</w:t>
              </w:r>
            </w:ins>
          </w:p>
        </w:tc>
        <w:tc>
          <w:tcPr>
            <w:tcW w:w="960" w:type="dxa"/>
            <w:tcBorders>
              <w:top w:val="nil"/>
              <w:left w:val="nil"/>
              <w:bottom w:val="nil"/>
              <w:right w:val="nil"/>
            </w:tcBorders>
            <w:shd w:val="clear" w:color="000000" w:fill="FFFF00"/>
            <w:noWrap/>
            <w:vAlign w:val="bottom"/>
            <w:hideMark/>
            <w:tcPrChange w:id="2837" w:author="Tao Huang" w:date="2018-09-04T13:17:00Z">
              <w:tcPr>
                <w:tcW w:w="960" w:type="dxa"/>
                <w:gridSpan w:val="2"/>
                <w:tcBorders>
                  <w:top w:val="nil"/>
                  <w:left w:val="nil"/>
                  <w:bottom w:val="nil"/>
                  <w:right w:val="nil"/>
                </w:tcBorders>
                <w:shd w:val="clear" w:color="000000" w:fill="FFFF00"/>
                <w:noWrap/>
                <w:vAlign w:val="bottom"/>
                <w:hideMark/>
              </w:tcPr>
            </w:tcPrChange>
          </w:tcPr>
          <w:p w14:paraId="2C32D6BF" w14:textId="77777777" w:rsidR="001739A3" w:rsidRPr="001739A3" w:rsidRDefault="001739A3">
            <w:pPr>
              <w:spacing w:after="0" w:line="240" w:lineRule="auto"/>
              <w:jc w:val="center"/>
              <w:rPr>
                <w:ins w:id="2838" w:author="Tao Huang" w:date="2018-09-04T13:14:00Z"/>
                <w:rFonts w:eastAsia="Times New Roman" w:cs="Times New Roman"/>
                <w:color w:val="000000"/>
                <w:sz w:val="22"/>
                <w:rPrChange w:id="2839" w:author="Tao Huang" w:date="2018-09-04T13:15:00Z">
                  <w:rPr>
                    <w:ins w:id="2840" w:author="Tao Huang" w:date="2018-09-04T13:14:00Z"/>
                    <w:rFonts w:ascii="Calibri" w:eastAsia="Times New Roman" w:hAnsi="Calibri" w:cs="Calibri"/>
                    <w:color w:val="000000"/>
                    <w:sz w:val="22"/>
                  </w:rPr>
                </w:rPrChange>
              </w:rPr>
              <w:pPrChange w:id="2841" w:author="Tao Huang" w:date="2018-09-04T13:17:00Z">
                <w:pPr>
                  <w:spacing w:after="0" w:line="240" w:lineRule="auto"/>
                  <w:jc w:val="right"/>
                </w:pPr>
              </w:pPrChange>
            </w:pPr>
            <w:ins w:id="2842" w:author="Tao Huang" w:date="2018-09-04T13:14:00Z">
              <w:r w:rsidRPr="001739A3">
                <w:rPr>
                  <w:rFonts w:eastAsia="Times New Roman" w:cs="Times New Roman"/>
                  <w:color w:val="000000"/>
                  <w:sz w:val="22"/>
                  <w:rPrChange w:id="2843"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E7E6E6"/>
            <w:noWrap/>
            <w:vAlign w:val="bottom"/>
            <w:hideMark/>
            <w:tcPrChange w:id="2844" w:author="Tao Huang" w:date="2018-09-04T13:17:00Z">
              <w:tcPr>
                <w:tcW w:w="960" w:type="dxa"/>
                <w:gridSpan w:val="2"/>
                <w:tcBorders>
                  <w:top w:val="nil"/>
                  <w:left w:val="nil"/>
                  <w:bottom w:val="nil"/>
                  <w:right w:val="nil"/>
                </w:tcBorders>
                <w:shd w:val="clear" w:color="000000" w:fill="E7E6E6"/>
                <w:noWrap/>
                <w:vAlign w:val="bottom"/>
                <w:hideMark/>
              </w:tcPr>
            </w:tcPrChange>
          </w:tcPr>
          <w:p w14:paraId="356538CD" w14:textId="77777777" w:rsidR="001739A3" w:rsidRPr="001739A3" w:rsidRDefault="001739A3">
            <w:pPr>
              <w:spacing w:after="0" w:line="240" w:lineRule="auto"/>
              <w:jc w:val="center"/>
              <w:rPr>
                <w:ins w:id="2845" w:author="Tao Huang" w:date="2018-09-04T13:14:00Z"/>
                <w:rFonts w:eastAsia="Times New Roman" w:cs="Times New Roman"/>
                <w:color w:val="000000"/>
                <w:sz w:val="22"/>
                <w:rPrChange w:id="2846" w:author="Tao Huang" w:date="2018-09-04T13:15:00Z">
                  <w:rPr>
                    <w:ins w:id="2847" w:author="Tao Huang" w:date="2018-09-04T13:14:00Z"/>
                    <w:rFonts w:ascii="Calibri" w:eastAsia="Times New Roman" w:hAnsi="Calibri" w:cs="Calibri"/>
                    <w:color w:val="000000"/>
                    <w:sz w:val="22"/>
                  </w:rPr>
                </w:rPrChange>
              </w:rPr>
              <w:pPrChange w:id="2848" w:author="Tao Huang" w:date="2018-09-04T13:17:00Z">
                <w:pPr>
                  <w:spacing w:after="0" w:line="240" w:lineRule="auto"/>
                  <w:jc w:val="right"/>
                </w:pPr>
              </w:pPrChange>
            </w:pPr>
            <w:ins w:id="2849" w:author="Tao Huang" w:date="2018-09-04T13:14:00Z">
              <w:r w:rsidRPr="001739A3">
                <w:rPr>
                  <w:rFonts w:eastAsia="Times New Roman" w:cs="Times New Roman"/>
                  <w:color w:val="000000"/>
                  <w:sz w:val="22"/>
                  <w:rPrChange w:id="2850" w:author="Tao Huang" w:date="2018-09-04T13:15:00Z">
                    <w:rPr>
                      <w:rFonts w:ascii="Calibri" w:eastAsia="Times New Roman" w:hAnsi="Calibri" w:cs="Calibri"/>
                      <w:color w:val="000000"/>
                      <w:sz w:val="22"/>
                    </w:rPr>
                  </w:rPrChange>
                </w:rPr>
                <w:t>0.9952</w:t>
              </w:r>
            </w:ins>
          </w:p>
        </w:tc>
        <w:tc>
          <w:tcPr>
            <w:tcW w:w="960" w:type="dxa"/>
            <w:tcBorders>
              <w:top w:val="nil"/>
              <w:left w:val="nil"/>
              <w:bottom w:val="nil"/>
              <w:right w:val="nil"/>
            </w:tcBorders>
            <w:shd w:val="clear" w:color="000000" w:fill="E7E6E6"/>
            <w:noWrap/>
            <w:vAlign w:val="bottom"/>
            <w:hideMark/>
            <w:tcPrChange w:id="2851" w:author="Tao Huang" w:date="2018-09-04T13:17:00Z">
              <w:tcPr>
                <w:tcW w:w="960" w:type="dxa"/>
                <w:gridSpan w:val="2"/>
                <w:tcBorders>
                  <w:top w:val="nil"/>
                  <w:left w:val="nil"/>
                  <w:bottom w:val="nil"/>
                  <w:right w:val="nil"/>
                </w:tcBorders>
                <w:shd w:val="clear" w:color="000000" w:fill="E7E6E6"/>
                <w:noWrap/>
                <w:vAlign w:val="bottom"/>
                <w:hideMark/>
              </w:tcPr>
            </w:tcPrChange>
          </w:tcPr>
          <w:p w14:paraId="0740DB08" w14:textId="77777777" w:rsidR="001739A3" w:rsidRPr="001739A3" w:rsidRDefault="001739A3">
            <w:pPr>
              <w:spacing w:after="0" w:line="240" w:lineRule="auto"/>
              <w:jc w:val="center"/>
              <w:rPr>
                <w:ins w:id="2852" w:author="Tao Huang" w:date="2018-09-04T13:14:00Z"/>
                <w:rFonts w:eastAsia="Times New Roman" w:cs="Times New Roman"/>
                <w:color w:val="000000"/>
                <w:sz w:val="22"/>
                <w:rPrChange w:id="2853" w:author="Tao Huang" w:date="2018-09-04T13:15:00Z">
                  <w:rPr>
                    <w:ins w:id="2854" w:author="Tao Huang" w:date="2018-09-04T13:14:00Z"/>
                    <w:rFonts w:ascii="Calibri" w:eastAsia="Times New Roman" w:hAnsi="Calibri" w:cs="Calibri"/>
                    <w:color w:val="000000"/>
                    <w:sz w:val="22"/>
                  </w:rPr>
                </w:rPrChange>
              </w:rPr>
              <w:pPrChange w:id="2855" w:author="Tao Huang" w:date="2018-09-04T13:17:00Z">
                <w:pPr>
                  <w:spacing w:after="0" w:line="240" w:lineRule="auto"/>
                  <w:jc w:val="right"/>
                </w:pPr>
              </w:pPrChange>
            </w:pPr>
            <w:ins w:id="2856" w:author="Tao Huang" w:date="2018-09-04T13:14:00Z">
              <w:r w:rsidRPr="001739A3">
                <w:rPr>
                  <w:rFonts w:eastAsia="Times New Roman" w:cs="Times New Roman"/>
                  <w:color w:val="000000"/>
                  <w:sz w:val="22"/>
                  <w:rPrChange w:id="2857"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FFFF00"/>
            <w:noWrap/>
            <w:vAlign w:val="bottom"/>
            <w:hideMark/>
            <w:tcPrChange w:id="2858" w:author="Tao Huang" w:date="2018-09-04T13:17:00Z">
              <w:tcPr>
                <w:tcW w:w="960" w:type="dxa"/>
                <w:gridSpan w:val="2"/>
                <w:tcBorders>
                  <w:top w:val="nil"/>
                  <w:left w:val="nil"/>
                  <w:bottom w:val="nil"/>
                  <w:right w:val="nil"/>
                </w:tcBorders>
                <w:shd w:val="clear" w:color="000000" w:fill="FFFF00"/>
                <w:noWrap/>
                <w:vAlign w:val="bottom"/>
                <w:hideMark/>
              </w:tcPr>
            </w:tcPrChange>
          </w:tcPr>
          <w:p w14:paraId="5E1F6B1E" w14:textId="77777777" w:rsidR="001739A3" w:rsidRPr="001739A3" w:rsidRDefault="001739A3">
            <w:pPr>
              <w:spacing w:after="0" w:line="240" w:lineRule="auto"/>
              <w:jc w:val="center"/>
              <w:rPr>
                <w:ins w:id="2859" w:author="Tao Huang" w:date="2018-09-04T13:14:00Z"/>
                <w:rFonts w:eastAsia="Times New Roman" w:cs="Times New Roman"/>
                <w:color w:val="000000"/>
                <w:sz w:val="22"/>
                <w:rPrChange w:id="2860" w:author="Tao Huang" w:date="2018-09-04T13:15:00Z">
                  <w:rPr>
                    <w:ins w:id="2861" w:author="Tao Huang" w:date="2018-09-04T13:14:00Z"/>
                    <w:rFonts w:ascii="Calibri" w:eastAsia="Times New Roman" w:hAnsi="Calibri" w:cs="Calibri"/>
                    <w:color w:val="000000"/>
                    <w:sz w:val="22"/>
                  </w:rPr>
                </w:rPrChange>
              </w:rPr>
              <w:pPrChange w:id="2862" w:author="Tao Huang" w:date="2018-09-04T13:17:00Z">
                <w:pPr>
                  <w:spacing w:after="0" w:line="240" w:lineRule="auto"/>
                  <w:jc w:val="right"/>
                </w:pPr>
              </w:pPrChange>
            </w:pPr>
            <w:ins w:id="2863" w:author="Tao Huang" w:date="2018-09-04T13:14:00Z">
              <w:r w:rsidRPr="001739A3">
                <w:rPr>
                  <w:rFonts w:eastAsia="Times New Roman" w:cs="Times New Roman"/>
                  <w:color w:val="000000"/>
                  <w:sz w:val="22"/>
                  <w:rPrChange w:id="2864" w:author="Tao Huang" w:date="2018-09-04T13:15:00Z">
                    <w:rPr>
                      <w:rFonts w:ascii="Calibri" w:eastAsia="Times New Roman" w:hAnsi="Calibri" w:cs="Calibri"/>
                      <w:color w:val="000000"/>
                      <w:sz w:val="22"/>
                    </w:rPr>
                  </w:rPrChange>
                </w:rPr>
                <w:t>5,406</w:t>
              </w:r>
            </w:ins>
          </w:p>
        </w:tc>
        <w:tc>
          <w:tcPr>
            <w:tcW w:w="960" w:type="dxa"/>
            <w:tcBorders>
              <w:top w:val="nil"/>
              <w:left w:val="nil"/>
              <w:bottom w:val="nil"/>
              <w:right w:val="nil"/>
            </w:tcBorders>
            <w:shd w:val="clear" w:color="000000" w:fill="FFFF00"/>
            <w:noWrap/>
            <w:vAlign w:val="bottom"/>
            <w:hideMark/>
            <w:tcPrChange w:id="2865" w:author="Tao Huang" w:date="2018-09-04T13:17:00Z">
              <w:tcPr>
                <w:tcW w:w="960" w:type="dxa"/>
                <w:gridSpan w:val="2"/>
                <w:tcBorders>
                  <w:top w:val="nil"/>
                  <w:left w:val="nil"/>
                  <w:bottom w:val="nil"/>
                  <w:right w:val="nil"/>
                </w:tcBorders>
                <w:shd w:val="clear" w:color="000000" w:fill="FFFF00"/>
                <w:noWrap/>
                <w:vAlign w:val="bottom"/>
                <w:hideMark/>
              </w:tcPr>
            </w:tcPrChange>
          </w:tcPr>
          <w:p w14:paraId="765D33FD" w14:textId="77777777" w:rsidR="001739A3" w:rsidRPr="001739A3" w:rsidRDefault="001739A3">
            <w:pPr>
              <w:spacing w:after="0" w:line="240" w:lineRule="auto"/>
              <w:jc w:val="center"/>
              <w:rPr>
                <w:ins w:id="2866" w:author="Tao Huang" w:date="2018-09-04T13:14:00Z"/>
                <w:rFonts w:eastAsia="Times New Roman" w:cs="Times New Roman"/>
                <w:color w:val="000000"/>
                <w:sz w:val="22"/>
                <w:rPrChange w:id="2867" w:author="Tao Huang" w:date="2018-09-04T13:15:00Z">
                  <w:rPr>
                    <w:ins w:id="2868" w:author="Tao Huang" w:date="2018-09-04T13:14:00Z"/>
                    <w:rFonts w:ascii="Calibri" w:eastAsia="Times New Roman" w:hAnsi="Calibri" w:cs="Calibri"/>
                    <w:color w:val="000000"/>
                    <w:sz w:val="22"/>
                  </w:rPr>
                </w:rPrChange>
              </w:rPr>
              <w:pPrChange w:id="2869" w:author="Tao Huang" w:date="2018-09-04T13:17:00Z">
                <w:pPr>
                  <w:spacing w:after="0" w:line="240" w:lineRule="auto"/>
                  <w:jc w:val="right"/>
                </w:pPr>
              </w:pPrChange>
            </w:pPr>
            <w:ins w:id="2870" w:author="Tao Huang" w:date="2018-09-04T13:14:00Z">
              <w:r w:rsidRPr="001739A3">
                <w:rPr>
                  <w:rFonts w:eastAsia="Times New Roman" w:cs="Times New Roman"/>
                  <w:color w:val="000000"/>
                  <w:sz w:val="22"/>
                  <w:rPrChange w:id="2871" w:author="Tao Huang" w:date="2018-09-04T13:15:00Z">
                    <w:rPr>
                      <w:rFonts w:ascii="Calibri" w:eastAsia="Times New Roman" w:hAnsi="Calibri" w:cs="Calibri"/>
                      <w:color w:val="000000"/>
                      <w:sz w:val="22"/>
                    </w:rPr>
                  </w:rPrChange>
                </w:rPr>
                <w:t>5</w:t>
              </w:r>
            </w:ins>
          </w:p>
        </w:tc>
      </w:tr>
      <w:tr w:rsidR="001739A3" w:rsidRPr="001739A3" w14:paraId="4A07ED36" w14:textId="77777777" w:rsidTr="008B5617">
        <w:tblPrEx>
          <w:tblW w:w="12080" w:type="dxa"/>
          <w:jc w:val="center"/>
          <w:tblPrExChange w:id="2872" w:author="Tao Huang" w:date="2018-09-04T13:17:00Z">
            <w:tblPrEx>
              <w:tblW w:w="12080" w:type="dxa"/>
              <w:jc w:val="center"/>
            </w:tblPrEx>
          </w:tblPrExChange>
        </w:tblPrEx>
        <w:trPr>
          <w:trHeight w:val="57"/>
          <w:jc w:val="center"/>
          <w:ins w:id="2873" w:author="Tao Huang" w:date="2018-09-04T13:14:00Z"/>
          <w:trPrChange w:id="2874"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2875" w:author="Tao Huang" w:date="2018-09-04T13:17:00Z">
              <w:tcPr>
                <w:tcW w:w="2480" w:type="dxa"/>
                <w:tcBorders>
                  <w:top w:val="nil"/>
                  <w:left w:val="nil"/>
                  <w:bottom w:val="nil"/>
                  <w:right w:val="nil"/>
                </w:tcBorders>
                <w:shd w:val="clear" w:color="000000" w:fill="FFFF00"/>
                <w:noWrap/>
                <w:vAlign w:val="bottom"/>
                <w:hideMark/>
              </w:tcPr>
            </w:tcPrChange>
          </w:tcPr>
          <w:p w14:paraId="546E2ABC" w14:textId="77777777" w:rsidR="001739A3" w:rsidRPr="001739A3" w:rsidRDefault="001739A3">
            <w:pPr>
              <w:spacing w:after="0" w:line="240" w:lineRule="auto"/>
              <w:rPr>
                <w:ins w:id="2876" w:author="Tao Huang" w:date="2018-09-04T13:14:00Z"/>
                <w:rFonts w:eastAsia="Times New Roman" w:cs="Times New Roman"/>
                <w:color w:val="000000"/>
                <w:sz w:val="22"/>
                <w:rPrChange w:id="2877" w:author="Tao Huang" w:date="2018-09-04T13:15:00Z">
                  <w:rPr>
                    <w:ins w:id="2878" w:author="Tao Huang" w:date="2018-09-04T13:14:00Z"/>
                    <w:rFonts w:ascii="Calibri" w:eastAsia="Times New Roman" w:hAnsi="Calibri" w:cs="Calibri"/>
                    <w:color w:val="000000"/>
                    <w:sz w:val="22"/>
                  </w:rPr>
                </w:rPrChange>
              </w:rPr>
            </w:pPr>
            <w:ins w:id="2879" w:author="Tao Huang" w:date="2018-09-04T13:14:00Z">
              <w:r w:rsidRPr="001739A3">
                <w:rPr>
                  <w:rFonts w:eastAsia="Times New Roman" w:cs="Times New Roman"/>
                  <w:color w:val="000000"/>
                  <w:sz w:val="22"/>
                  <w:rPrChange w:id="2880" w:author="Tao Huang" w:date="2018-09-04T13:15:00Z">
                    <w:rPr>
                      <w:rFonts w:ascii="Calibri" w:eastAsia="Times New Roman" w:hAnsi="Calibri" w:cs="Calibri"/>
                      <w:color w:val="000000"/>
                      <w:sz w:val="22"/>
                    </w:rPr>
                  </w:rPrChange>
                </w:rPr>
                <w:t>ADL-own-IC</w:t>
              </w:r>
            </w:ins>
          </w:p>
        </w:tc>
        <w:tc>
          <w:tcPr>
            <w:tcW w:w="960" w:type="dxa"/>
            <w:tcBorders>
              <w:top w:val="nil"/>
              <w:left w:val="nil"/>
              <w:bottom w:val="nil"/>
              <w:right w:val="nil"/>
            </w:tcBorders>
            <w:shd w:val="clear" w:color="000000" w:fill="FFFF00"/>
            <w:noWrap/>
            <w:vAlign w:val="bottom"/>
            <w:hideMark/>
            <w:tcPrChange w:id="2881" w:author="Tao Huang" w:date="2018-09-04T13:17:00Z">
              <w:tcPr>
                <w:tcW w:w="960" w:type="dxa"/>
                <w:tcBorders>
                  <w:top w:val="nil"/>
                  <w:left w:val="nil"/>
                  <w:bottom w:val="nil"/>
                  <w:right w:val="nil"/>
                </w:tcBorders>
                <w:shd w:val="clear" w:color="000000" w:fill="FFFF00"/>
                <w:noWrap/>
                <w:vAlign w:val="bottom"/>
                <w:hideMark/>
              </w:tcPr>
            </w:tcPrChange>
          </w:tcPr>
          <w:p w14:paraId="216A503B" w14:textId="77777777" w:rsidR="001739A3" w:rsidRPr="001739A3" w:rsidRDefault="001739A3">
            <w:pPr>
              <w:spacing w:after="0" w:line="240" w:lineRule="auto"/>
              <w:jc w:val="center"/>
              <w:rPr>
                <w:ins w:id="2882" w:author="Tao Huang" w:date="2018-09-04T13:14:00Z"/>
                <w:rFonts w:eastAsia="Times New Roman" w:cs="Times New Roman"/>
                <w:color w:val="000000"/>
                <w:sz w:val="22"/>
                <w:rPrChange w:id="2883" w:author="Tao Huang" w:date="2018-09-04T13:15:00Z">
                  <w:rPr>
                    <w:ins w:id="2884" w:author="Tao Huang" w:date="2018-09-04T13:14:00Z"/>
                    <w:rFonts w:ascii="Calibri" w:eastAsia="Times New Roman" w:hAnsi="Calibri" w:cs="Calibri"/>
                    <w:color w:val="000000"/>
                    <w:sz w:val="22"/>
                  </w:rPr>
                </w:rPrChange>
              </w:rPr>
              <w:pPrChange w:id="2885" w:author="Tao Huang" w:date="2018-09-04T13:17:00Z">
                <w:pPr>
                  <w:spacing w:after="0" w:line="240" w:lineRule="auto"/>
                  <w:jc w:val="right"/>
                </w:pPr>
              </w:pPrChange>
            </w:pPr>
            <w:ins w:id="2886" w:author="Tao Huang" w:date="2018-09-04T13:14:00Z">
              <w:r w:rsidRPr="001739A3">
                <w:rPr>
                  <w:rFonts w:eastAsia="Times New Roman" w:cs="Times New Roman"/>
                  <w:color w:val="000000"/>
                  <w:sz w:val="22"/>
                  <w:rPrChange w:id="2887" w:author="Tao Huang" w:date="2018-09-04T13:15:00Z">
                    <w:rPr>
                      <w:rFonts w:ascii="Calibri" w:eastAsia="Times New Roman" w:hAnsi="Calibri" w:cs="Calibri"/>
                      <w:color w:val="000000"/>
                      <w:sz w:val="22"/>
                    </w:rPr>
                  </w:rPrChange>
                </w:rPr>
                <w:t>15.936</w:t>
              </w:r>
            </w:ins>
          </w:p>
        </w:tc>
        <w:tc>
          <w:tcPr>
            <w:tcW w:w="960" w:type="dxa"/>
            <w:tcBorders>
              <w:top w:val="nil"/>
              <w:left w:val="nil"/>
              <w:bottom w:val="nil"/>
              <w:right w:val="nil"/>
            </w:tcBorders>
            <w:shd w:val="clear" w:color="000000" w:fill="FFFF00"/>
            <w:noWrap/>
            <w:vAlign w:val="bottom"/>
            <w:hideMark/>
            <w:tcPrChange w:id="2888" w:author="Tao Huang" w:date="2018-09-04T13:17:00Z">
              <w:tcPr>
                <w:tcW w:w="960" w:type="dxa"/>
                <w:tcBorders>
                  <w:top w:val="nil"/>
                  <w:left w:val="nil"/>
                  <w:bottom w:val="nil"/>
                  <w:right w:val="nil"/>
                </w:tcBorders>
                <w:shd w:val="clear" w:color="000000" w:fill="FFFF00"/>
                <w:noWrap/>
                <w:vAlign w:val="bottom"/>
                <w:hideMark/>
              </w:tcPr>
            </w:tcPrChange>
          </w:tcPr>
          <w:p w14:paraId="0694AA6C" w14:textId="77777777" w:rsidR="001739A3" w:rsidRPr="001739A3" w:rsidRDefault="001739A3">
            <w:pPr>
              <w:spacing w:after="0" w:line="240" w:lineRule="auto"/>
              <w:jc w:val="center"/>
              <w:rPr>
                <w:ins w:id="2889" w:author="Tao Huang" w:date="2018-09-04T13:14:00Z"/>
                <w:rFonts w:eastAsia="Times New Roman" w:cs="Times New Roman"/>
                <w:color w:val="000000"/>
                <w:sz w:val="22"/>
                <w:rPrChange w:id="2890" w:author="Tao Huang" w:date="2018-09-04T13:15:00Z">
                  <w:rPr>
                    <w:ins w:id="2891" w:author="Tao Huang" w:date="2018-09-04T13:14:00Z"/>
                    <w:rFonts w:ascii="Calibri" w:eastAsia="Times New Roman" w:hAnsi="Calibri" w:cs="Calibri"/>
                    <w:color w:val="000000"/>
                    <w:sz w:val="22"/>
                  </w:rPr>
                </w:rPrChange>
              </w:rPr>
              <w:pPrChange w:id="2892" w:author="Tao Huang" w:date="2018-09-04T13:17:00Z">
                <w:pPr>
                  <w:spacing w:after="0" w:line="240" w:lineRule="auto"/>
                  <w:jc w:val="right"/>
                </w:pPr>
              </w:pPrChange>
            </w:pPr>
            <w:ins w:id="2893" w:author="Tao Huang" w:date="2018-09-04T13:14:00Z">
              <w:r w:rsidRPr="001739A3">
                <w:rPr>
                  <w:rFonts w:eastAsia="Times New Roman" w:cs="Times New Roman"/>
                  <w:color w:val="000000"/>
                  <w:sz w:val="22"/>
                  <w:rPrChange w:id="2894"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FFFF00"/>
            <w:noWrap/>
            <w:vAlign w:val="bottom"/>
            <w:hideMark/>
            <w:tcPrChange w:id="2895" w:author="Tao Huang" w:date="2018-09-04T13:17:00Z">
              <w:tcPr>
                <w:tcW w:w="960" w:type="dxa"/>
                <w:gridSpan w:val="2"/>
                <w:tcBorders>
                  <w:top w:val="nil"/>
                  <w:left w:val="nil"/>
                  <w:bottom w:val="nil"/>
                  <w:right w:val="nil"/>
                </w:tcBorders>
                <w:shd w:val="clear" w:color="000000" w:fill="FFFF00"/>
                <w:noWrap/>
                <w:vAlign w:val="bottom"/>
                <w:hideMark/>
              </w:tcPr>
            </w:tcPrChange>
          </w:tcPr>
          <w:p w14:paraId="105AB38D" w14:textId="77777777" w:rsidR="001739A3" w:rsidRPr="001739A3" w:rsidRDefault="001739A3">
            <w:pPr>
              <w:spacing w:after="0" w:line="240" w:lineRule="auto"/>
              <w:jc w:val="center"/>
              <w:rPr>
                <w:ins w:id="2896" w:author="Tao Huang" w:date="2018-09-04T13:14:00Z"/>
                <w:rFonts w:eastAsia="Times New Roman" w:cs="Times New Roman"/>
                <w:color w:val="000000"/>
                <w:sz w:val="22"/>
                <w:rPrChange w:id="2897" w:author="Tao Huang" w:date="2018-09-04T13:15:00Z">
                  <w:rPr>
                    <w:ins w:id="2898" w:author="Tao Huang" w:date="2018-09-04T13:14:00Z"/>
                    <w:rFonts w:ascii="Calibri" w:eastAsia="Times New Roman" w:hAnsi="Calibri" w:cs="Calibri"/>
                    <w:color w:val="000000"/>
                    <w:sz w:val="22"/>
                  </w:rPr>
                </w:rPrChange>
              </w:rPr>
              <w:pPrChange w:id="2899" w:author="Tao Huang" w:date="2018-09-04T13:17:00Z">
                <w:pPr>
                  <w:spacing w:after="0" w:line="240" w:lineRule="auto"/>
                  <w:jc w:val="right"/>
                </w:pPr>
              </w:pPrChange>
            </w:pPr>
            <w:ins w:id="2900" w:author="Tao Huang" w:date="2018-09-04T13:14:00Z">
              <w:r w:rsidRPr="001739A3">
                <w:rPr>
                  <w:rFonts w:eastAsia="Times New Roman" w:cs="Times New Roman"/>
                  <w:color w:val="000000"/>
                  <w:sz w:val="22"/>
                  <w:rPrChange w:id="2901" w:author="Tao Huang" w:date="2018-09-04T13:15:00Z">
                    <w:rPr>
                      <w:rFonts w:ascii="Calibri" w:eastAsia="Times New Roman" w:hAnsi="Calibri" w:cs="Calibri"/>
                      <w:color w:val="000000"/>
                      <w:sz w:val="22"/>
                    </w:rPr>
                  </w:rPrChange>
                </w:rPr>
                <w:t>40.25%</w:t>
              </w:r>
            </w:ins>
          </w:p>
        </w:tc>
        <w:tc>
          <w:tcPr>
            <w:tcW w:w="960" w:type="dxa"/>
            <w:tcBorders>
              <w:top w:val="nil"/>
              <w:left w:val="nil"/>
              <w:bottom w:val="nil"/>
              <w:right w:val="nil"/>
            </w:tcBorders>
            <w:shd w:val="clear" w:color="000000" w:fill="FFFF00"/>
            <w:noWrap/>
            <w:vAlign w:val="bottom"/>
            <w:hideMark/>
            <w:tcPrChange w:id="2902" w:author="Tao Huang" w:date="2018-09-04T13:17:00Z">
              <w:tcPr>
                <w:tcW w:w="960" w:type="dxa"/>
                <w:gridSpan w:val="2"/>
                <w:tcBorders>
                  <w:top w:val="nil"/>
                  <w:left w:val="nil"/>
                  <w:bottom w:val="nil"/>
                  <w:right w:val="nil"/>
                </w:tcBorders>
                <w:shd w:val="clear" w:color="000000" w:fill="FFFF00"/>
                <w:noWrap/>
                <w:vAlign w:val="bottom"/>
                <w:hideMark/>
              </w:tcPr>
            </w:tcPrChange>
          </w:tcPr>
          <w:p w14:paraId="02A6D230" w14:textId="77777777" w:rsidR="001739A3" w:rsidRPr="001739A3" w:rsidRDefault="001739A3">
            <w:pPr>
              <w:spacing w:after="0" w:line="240" w:lineRule="auto"/>
              <w:jc w:val="center"/>
              <w:rPr>
                <w:ins w:id="2903" w:author="Tao Huang" w:date="2018-09-04T13:14:00Z"/>
                <w:rFonts w:eastAsia="Times New Roman" w:cs="Times New Roman"/>
                <w:color w:val="000000"/>
                <w:sz w:val="22"/>
                <w:rPrChange w:id="2904" w:author="Tao Huang" w:date="2018-09-04T13:15:00Z">
                  <w:rPr>
                    <w:ins w:id="2905" w:author="Tao Huang" w:date="2018-09-04T13:14:00Z"/>
                    <w:rFonts w:ascii="Calibri" w:eastAsia="Times New Roman" w:hAnsi="Calibri" w:cs="Calibri"/>
                    <w:color w:val="000000"/>
                    <w:sz w:val="22"/>
                  </w:rPr>
                </w:rPrChange>
              </w:rPr>
              <w:pPrChange w:id="2906" w:author="Tao Huang" w:date="2018-09-04T13:17:00Z">
                <w:pPr>
                  <w:spacing w:after="0" w:line="240" w:lineRule="auto"/>
                  <w:jc w:val="right"/>
                </w:pPr>
              </w:pPrChange>
            </w:pPr>
            <w:ins w:id="2907" w:author="Tao Huang" w:date="2018-09-04T13:14:00Z">
              <w:r w:rsidRPr="001739A3">
                <w:rPr>
                  <w:rFonts w:eastAsia="Times New Roman" w:cs="Times New Roman"/>
                  <w:color w:val="000000"/>
                  <w:sz w:val="22"/>
                  <w:rPrChange w:id="2908"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FFFF00"/>
            <w:noWrap/>
            <w:vAlign w:val="bottom"/>
            <w:hideMark/>
            <w:tcPrChange w:id="2909" w:author="Tao Huang" w:date="2018-09-04T13:17:00Z">
              <w:tcPr>
                <w:tcW w:w="960" w:type="dxa"/>
                <w:gridSpan w:val="2"/>
                <w:tcBorders>
                  <w:top w:val="nil"/>
                  <w:left w:val="nil"/>
                  <w:bottom w:val="nil"/>
                  <w:right w:val="nil"/>
                </w:tcBorders>
                <w:shd w:val="clear" w:color="000000" w:fill="FFFF00"/>
                <w:noWrap/>
                <w:vAlign w:val="bottom"/>
                <w:hideMark/>
              </w:tcPr>
            </w:tcPrChange>
          </w:tcPr>
          <w:p w14:paraId="54DA241F" w14:textId="77777777" w:rsidR="001739A3" w:rsidRPr="001739A3" w:rsidRDefault="001739A3">
            <w:pPr>
              <w:spacing w:after="0" w:line="240" w:lineRule="auto"/>
              <w:jc w:val="center"/>
              <w:rPr>
                <w:ins w:id="2910" w:author="Tao Huang" w:date="2018-09-04T13:14:00Z"/>
                <w:rFonts w:eastAsia="Times New Roman" w:cs="Times New Roman"/>
                <w:color w:val="000000"/>
                <w:sz w:val="22"/>
                <w:rPrChange w:id="2911" w:author="Tao Huang" w:date="2018-09-04T13:15:00Z">
                  <w:rPr>
                    <w:ins w:id="2912" w:author="Tao Huang" w:date="2018-09-04T13:14:00Z"/>
                    <w:rFonts w:ascii="Calibri" w:eastAsia="Times New Roman" w:hAnsi="Calibri" w:cs="Calibri"/>
                    <w:color w:val="000000"/>
                    <w:sz w:val="22"/>
                  </w:rPr>
                </w:rPrChange>
              </w:rPr>
              <w:pPrChange w:id="2913" w:author="Tao Huang" w:date="2018-09-04T13:17:00Z">
                <w:pPr>
                  <w:spacing w:after="0" w:line="240" w:lineRule="auto"/>
                  <w:jc w:val="right"/>
                </w:pPr>
              </w:pPrChange>
            </w:pPr>
            <w:ins w:id="2914" w:author="Tao Huang" w:date="2018-09-04T13:14:00Z">
              <w:r w:rsidRPr="001739A3">
                <w:rPr>
                  <w:rFonts w:eastAsia="Times New Roman" w:cs="Times New Roman"/>
                  <w:color w:val="000000"/>
                  <w:sz w:val="22"/>
                  <w:rPrChange w:id="2915" w:author="Tao Huang" w:date="2018-09-04T13:15:00Z">
                    <w:rPr>
                      <w:rFonts w:ascii="Calibri" w:eastAsia="Times New Roman" w:hAnsi="Calibri" w:cs="Calibri"/>
                      <w:color w:val="000000"/>
                      <w:sz w:val="22"/>
                    </w:rPr>
                  </w:rPrChange>
                </w:rPr>
                <w:t>0.6836</w:t>
              </w:r>
            </w:ins>
          </w:p>
        </w:tc>
        <w:tc>
          <w:tcPr>
            <w:tcW w:w="960" w:type="dxa"/>
            <w:tcBorders>
              <w:top w:val="nil"/>
              <w:left w:val="nil"/>
              <w:bottom w:val="nil"/>
              <w:right w:val="nil"/>
            </w:tcBorders>
            <w:shd w:val="clear" w:color="000000" w:fill="FFFF00"/>
            <w:noWrap/>
            <w:vAlign w:val="bottom"/>
            <w:hideMark/>
            <w:tcPrChange w:id="2916" w:author="Tao Huang" w:date="2018-09-04T13:17:00Z">
              <w:tcPr>
                <w:tcW w:w="960" w:type="dxa"/>
                <w:gridSpan w:val="2"/>
                <w:tcBorders>
                  <w:top w:val="nil"/>
                  <w:left w:val="nil"/>
                  <w:bottom w:val="nil"/>
                  <w:right w:val="nil"/>
                </w:tcBorders>
                <w:shd w:val="clear" w:color="000000" w:fill="FFFF00"/>
                <w:noWrap/>
                <w:vAlign w:val="bottom"/>
                <w:hideMark/>
              </w:tcPr>
            </w:tcPrChange>
          </w:tcPr>
          <w:p w14:paraId="4FA8AB4E" w14:textId="77777777" w:rsidR="001739A3" w:rsidRPr="001739A3" w:rsidRDefault="001739A3">
            <w:pPr>
              <w:spacing w:after="0" w:line="240" w:lineRule="auto"/>
              <w:jc w:val="center"/>
              <w:rPr>
                <w:ins w:id="2917" w:author="Tao Huang" w:date="2018-09-04T13:14:00Z"/>
                <w:rFonts w:eastAsia="Times New Roman" w:cs="Times New Roman"/>
                <w:color w:val="000000"/>
                <w:sz w:val="22"/>
                <w:rPrChange w:id="2918" w:author="Tao Huang" w:date="2018-09-04T13:15:00Z">
                  <w:rPr>
                    <w:ins w:id="2919" w:author="Tao Huang" w:date="2018-09-04T13:14:00Z"/>
                    <w:rFonts w:ascii="Calibri" w:eastAsia="Times New Roman" w:hAnsi="Calibri" w:cs="Calibri"/>
                    <w:color w:val="000000"/>
                    <w:sz w:val="22"/>
                  </w:rPr>
                </w:rPrChange>
              </w:rPr>
              <w:pPrChange w:id="2920" w:author="Tao Huang" w:date="2018-09-04T13:17:00Z">
                <w:pPr>
                  <w:spacing w:after="0" w:line="240" w:lineRule="auto"/>
                  <w:jc w:val="right"/>
                </w:pPr>
              </w:pPrChange>
            </w:pPr>
            <w:ins w:id="2921" w:author="Tao Huang" w:date="2018-09-04T13:14:00Z">
              <w:r w:rsidRPr="001739A3">
                <w:rPr>
                  <w:rFonts w:eastAsia="Times New Roman" w:cs="Times New Roman"/>
                  <w:color w:val="000000"/>
                  <w:sz w:val="22"/>
                  <w:rPrChange w:id="2922"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E7E6E6"/>
            <w:noWrap/>
            <w:vAlign w:val="bottom"/>
            <w:hideMark/>
            <w:tcPrChange w:id="2923" w:author="Tao Huang" w:date="2018-09-04T13:17:00Z">
              <w:tcPr>
                <w:tcW w:w="960" w:type="dxa"/>
                <w:gridSpan w:val="2"/>
                <w:tcBorders>
                  <w:top w:val="nil"/>
                  <w:left w:val="nil"/>
                  <w:bottom w:val="nil"/>
                  <w:right w:val="nil"/>
                </w:tcBorders>
                <w:shd w:val="clear" w:color="000000" w:fill="E7E6E6"/>
                <w:noWrap/>
                <w:vAlign w:val="bottom"/>
                <w:hideMark/>
              </w:tcPr>
            </w:tcPrChange>
          </w:tcPr>
          <w:p w14:paraId="14C0AB5A" w14:textId="77777777" w:rsidR="001739A3" w:rsidRPr="001739A3" w:rsidRDefault="001739A3">
            <w:pPr>
              <w:spacing w:after="0" w:line="240" w:lineRule="auto"/>
              <w:jc w:val="center"/>
              <w:rPr>
                <w:ins w:id="2924" w:author="Tao Huang" w:date="2018-09-04T13:14:00Z"/>
                <w:rFonts w:eastAsia="Times New Roman" w:cs="Times New Roman"/>
                <w:color w:val="000000"/>
                <w:sz w:val="22"/>
                <w:rPrChange w:id="2925" w:author="Tao Huang" w:date="2018-09-04T13:15:00Z">
                  <w:rPr>
                    <w:ins w:id="2926" w:author="Tao Huang" w:date="2018-09-04T13:14:00Z"/>
                    <w:rFonts w:ascii="Calibri" w:eastAsia="Times New Roman" w:hAnsi="Calibri" w:cs="Calibri"/>
                    <w:color w:val="000000"/>
                    <w:sz w:val="22"/>
                  </w:rPr>
                </w:rPrChange>
              </w:rPr>
              <w:pPrChange w:id="2927" w:author="Tao Huang" w:date="2018-09-04T13:17:00Z">
                <w:pPr>
                  <w:spacing w:after="0" w:line="240" w:lineRule="auto"/>
                  <w:jc w:val="right"/>
                </w:pPr>
              </w:pPrChange>
            </w:pPr>
            <w:ins w:id="2928" w:author="Tao Huang" w:date="2018-09-04T13:14:00Z">
              <w:r w:rsidRPr="001739A3">
                <w:rPr>
                  <w:rFonts w:eastAsia="Times New Roman" w:cs="Times New Roman"/>
                  <w:color w:val="000000"/>
                  <w:sz w:val="22"/>
                  <w:rPrChange w:id="2929" w:author="Tao Huang" w:date="2018-09-04T13:15:00Z">
                    <w:rPr>
                      <w:rFonts w:ascii="Calibri" w:eastAsia="Times New Roman" w:hAnsi="Calibri" w:cs="Calibri"/>
                      <w:color w:val="000000"/>
                      <w:sz w:val="22"/>
                    </w:rPr>
                  </w:rPrChange>
                </w:rPr>
                <w:t>0.9948</w:t>
              </w:r>
            </w:ins>
          </w:p>
        </w:tc>
        <w:tc>
          <w:tcPr>
            <w:tcW w:w="960" w:type="dxa"/>
            <w:tcBorders>
              <w:top w:val="nil"/>
              <w:left w:val="nil"/>
              <w:bottom w:val="nil"/>
              <w:right w:val="nil"/>
            </w:tcBorders>
            <w:shd w:val="clear" w:color="000000" w:fill="E7E6E6"/>
            <w:noWrap/>
            <w:vAlign w:val="bottom"/>
            <w:hideMark/>
            <w:tcPrChange w:id="2930" w:author="Tao Huang" w:date="2018-09-04T13:17:00Z">
              <w:tcPr>
                <w:tcW w:w="960" w:type="dxa"/>
                <w:gridSpan w:val="2"/>
                <w:tcBorders>
                  <w:top w:val="nil"/>
                  <w:left w:val="nil"/>
                  <w:bottom w:val="nil"/>
                  <w:right w:val="nil"/>
                </w:tcBorders>
                <w:shd w:val="clear" w:color="000000" w:fill="E7E6E6"/>
                <w:noWrap/>
                <w:vAlign w:val="bottom"/>
                <w:hideMark/>
              </w:tcPr>
            </w:tcPrChange>
          </w:tcPr>
          <w:p w14:paraId="3E7A5145" w14:textId="77777777" w:rsidR="001739A3" w:rsidRPr="001739A3" w:rsidRDefault="001739A3">
            <w:pPr>
              <w:spacing w:after="0" w:line="240" w:lineRule="auto"/>
              <w:jc w:val="center"/>
              <w:rPr>
                <w:ins w:id="2931" w:author="Tao Huang" w:date="2018-09-04T13:14:00Z"/>
                <w:rFonts w:eastAsia="Times New Roman" w:cs="Times New Roman"/>
                <w:color w:val="000000"/>
                <w:sz w:val="22"/>
                <w:rPrChange w:id="2932" w:author="Tao Huang" w:date="2018-09-04T13:15:00Z">
                  <w:rPr>
                    <w:ins w:id="2933" w:author="Tao Huang" w:date="2018-09-04T13:14:00Z"/>
                    <w:rFonts w:ascii="Calibri" w:eastAsia="Times New Roman" w:hAnsi="Calibri" w:cs="Calibri"/>
                    <w:color w:val="000000"/>
                    <w:sz w:val="22"/>
                  </w:rPr>
                </w:rPrChange>
              </w:rPr>
              <w:pPrChange w:id="2934" w:author="Tao Huang" w:date="2018-09-04T13:17:00Z">
                <w:pPr>
                  <w:spacing w:after="0" w:line="240" w:lineRule="auto"/>
                  <w:jc w:val="right"/>
                </w:pPr>
              </w:pPrChange>
            </w:pPr>
            <w:ins w:id="2935" w:author="Tao Huang" w:date="2018-09-04T13:14:00Z">
              <w:r w:rsidRPr="001739A3">
                <w:rPr>
                  <w:rFonts w:eastAsia="Times New Roman" w:cs="Times New Roman"/>
                  <w:color w:val="000000"/>
                  <w:sz w:val="22"/>
                  <w:rPrChange w:id="2936"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FFFF00"/>
            <w:noWrap/>
            <w:vAlign w:val="bottom"/>
            <w:hideMark/>
            <w:tcPrChange w:id="2937" w:author="Tao Huang" w:date="2018-09-04T13:17:00Z">
              <w:tcPr>
                <w:tcW w:w="960" w:type="dxa"/>
                <w:gridSpan w:val="2"/>
                <w:tcBorders>
                  <w:top w:val="nil"/>
                  <w:left w:val="nil"/>
                  <w:bottom w:val="nil"/>
                  <w:right w:val="nil"/>
                </w:tcBorders>
                <w:shd w:val="clear" w:color="000000" w:fill="FFFF00"/>
                <w:noWrap/>
                <w:vAlign w:val="bottom"/>
                <w:hideMark/>
              </w:tcPr>
            </w:tcPrChange>
          </w:tcPr>
          <w:p w14:paraId="758C9908" w14:textId="77777777" w:rsidR="001739A3" w:rsidRPr="001739A3" w:rsidRDefault="001739A3">
            <w:pPr>
              <w:spacing w:after="0" w:line="240" w:lineRule="auto"/>
              <w:jc w:val="center"/>
              <w:rPr>
                <w:ins w:id="2938" w:author="Tao Huang" w:date="2018-09-04T13:14:00Z"/>
                <w:rFonts w:eastAsia="Times New Roman" w:cs="Times New Roman"/>
                <w:color w:val="000000"/>
                <w:sz w:val="22"/>
                <w:rPrChange w:id="2939" w:author="Tao Huang" w:date="2018-09-04T13:15:00Z">
                  <w:rPr>
                    <w:ins w:id="2940" w:author="Tao Huang" w:date="2018-09-04T13:14:00Z"/>
                    <w:rFonts w:ascii="Calibri" w:eastAsia="Times New Roman" w:hAnsi="Calibri" w:cs="Calibri"/>
                    <w:color w:val="000000"/>
                    <w:sz w:val="22"/>
                  </w:rPr>
                </w:rPrChange>
              </w:rPr>
              <w:pPrChange w:id="2941" w:author="Tao Huang" w:date="2018-09-04T13:17:00Z">
                <w:pPr>
                  <w:spacing w:after="0" w:line="240" w:lineRule="auto"/>
                  <w:jc w:val="right"/>
                </w:pPr>
              </w:pPrChange>
            </w:pPr>
            <w:ins w:id="2942" w:author="Tao Huang" w:date="2018-09-04T13:14:00Z">
              <w:r w:rsidRPr="001739A3">
                <w:rPr>
                  <w:rFonts w:eastAsia="Times New Roman" w:cs="Times New Roman"/>
                  <w:color w:val="000000"/>
                  <w:sz w:val="22"/>
                  <w:rPrChange w:id="2943" w:author="Tao Huang" w:date="2018-09-04T13:15:00Z">
                    <w:rPr>
                      <w:rFonts w:ascii="Calibri" w:eastAsia="Times New Roman" w:hAnsi="Calibri" w:cs="Calibri"/>
                      <w:color w:val="000000"/>
                      <w:sz w:val="22"/>
                    </w:rPr>
                  </w:rPrChange>
                </w:rPr>
                <w:t>7,116</w:t>
              </w:r>
            </w:ins>
          </w:p>
        </w:tc>
        <w:tc>
          <w:tcPr>
            <w:tcW w:w="960" w:type="dxa"/>
            <w:tcBorders>
              <w:top w:val="nil"/>
              <w:left w:val="nil"/>
              <w:bottom w:val="nil"/>
              <w:right w:val="nil"/>
            </w:tcBorders>
            <w:shd w:val="clear" w:color="000000" w:fill="FFFF00"/>
            <w:noWrap/>
            <w:vAlign w:val="bottom"/>
            <w:hideMark/>
            <w:tcPrChange w:id="2944" w:author="Tao Huang" w:date="2018-09-04T13:17:00Z">
              <w:tcPr>
                <w:tcW w:w="960" w:type="dxa"/>
                <w:gridSpan w:val="2"/>
                <w:tcBorders>
                  <w:top w:val="nil"/>
                  <w:left w:val="nil"/>
                  <w:bottom w:val="nil"/>
                  <w:right w:val="nil"/>
                </w:tcBorders>
                <w:shd w:val="clear" w:color="000000" w:fill="FFFF00"/>
                <w:noWrap/>
                <w:vAlign w:val="bottom"/>
                <w:hideMark/>
              </w:tcPr>
            </w:tcPrChange>
          </w:tcPr>
          <w:p w14:paraId="2DD7C75C" w14:textId="77777777" w:rsidR="001739A3" w:rsidRPr="001739A3" w:rsidRDefault="001739A3">
            <w:pPr>
              <w:spacing w:after="0" w:line="240" w:lineRule="auto"/>
              <w:jc w:val="center"/>
              <w:rPr>
                <w:ins w:id="2945" w:author="Tao Huang" w:date="2018-09-04T13:14:00Z"/>
                <w:rFonts w:eastAsia="Times New Roman" w:cs="Times New Roman"/>
                <w:color w:val="000000"/>
                <w:sz w:val="22"/>
                <w:rPrChange w:id="2946" w:author="Tao Huang" w:date="2018-09-04T13:15:00Z">
                  <w:rPr>
                    <w:ins w:id="2947" w:author="Tao Huang" w:date="2018-09-04T13:14:00Z"/>
                    <w:rFonts w:ascii="Calibri" w:eastAsia="Times New Roman" w:hAnsi="Calibri" w:cs="Calibri"/>
                    <w:color w:val="000000"/>
                    <w:sz w:val="22"/>
                  </w:rPr>
                </w:rPrChange>
              </w:rPr>
              <w:pPrChange w:id="2948" w:author="Tao Huang" w:date="2018-09-04T13:17:00Z">
                <w:pPr>
                  <w:spacing w:after="0" w:line="240" w:lineRule="auto"/>
                  <w:jc w:val="right"/>
                </w:pPr>
              </w:pPrChange>
            </w:pPr>
            <w:ins w:id="2949" w:author="Tao Huang" w:date="2018-09-04T13:14:00Z">
              <w:r w:rsidRPr="001739A3">
                <w:rPr>
                  <w:rFonts w:eastAsia="Times New Roman" w:cs="Times New Roman"/>
                  <w:color w:val="000000"/>
                  <w:sz w:val="22"/>
                  <w:rPrChange w:id="2950" w:author="Tao Huang" w:date="2018-09-04T13:15:00Z">
                    <w:rPr>
                      <w:rFonts w:ascii="Calibri" w:eastAsia="Times New Roman" w:hAnsi="Calibri" w:cs="Calibri"/>
                      <w:color w:val="000000"/>
                      <w:sz w:val="22"/>
                    </w:rPr>
                  </w:rPrChange>
                </w:rPr>
                <w:t>7</w:t>
              </w:r>
            </w:ins>
          </w:p>
        </w:tc>
      </w:tr>
      <w:tr w:rsidR="001739A3" w:rsidRPr="001739A3" w14:paraId="2D5C89DE" w14:textId="77777777" w:rsidTr="008B5617">
        <w:tblPrEx>
          <w:tblW w:w="12080" w:type="dxa"/>
          <w:jc w:val="center"/>
          <w:tblPrExChange w:id="2951" w:author="Tao Huang" w:date="2018-09-04T13:17:00Z">
            <w:tblPrEx>
              <w:tblW w:w="12080" w:type="dxa"/>
              <w:jc w:val="center"/>
            </w:tblPrEx>
          </w:tblPrExChange>
        </w:tblPrEx>
        <w:trPr>
          <w:trHeight w:val="57"/>
          <w:jc w:val="center"/>
          <w:ins w:id="2952" w:author="Tao Huang" w:date="2018-09-04T13:14:00Z"/>
          <w:trPrChange w:id="2953"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2954" w:author="Tao Huang" w:date="2018-09-04T13:17:00Z">
              <w:tcPr>
                <w:tcW w:w="2480" w:type="dxa"/>
                <w:tcBorders>
                  <w:top w:val="nil"/>
                  <w:left w:val="nil"/>
                  <w:bottom w:val="nil"/>
                  <w:right w:val="nil"/>
                </w:tcBorders>
                <w:shd w:val="clear" w:color="000000" w:fill="FFFF00"/>
                <w:noWrap/>
                <w:vAlign w:val="bottom"/>
                <w:hideMark/>
              </w:tcPr>
            </w:tcPrChange>
          </w:tcPr>
          <w:p w14:paraId="2D2413D3" w14:textId="77777777" w:rsidR="001739A3" w:rsidRPr="001739A3" w:rsidRDefault="001739A3">
            <w:pPr>
              <w:spacing w:after="0" w:line="240" w:lineRule="auto"/>
              <w:rPr>
                <w:ins w:id="2955" w:author="Tao Huang" w:date="2018-09-04T13:14:00Z"/>
                <w:rFonts w:eastAsia="Times New Roman" w:cs="Times New Roman"/>
                <w:color w:val="000000"/>
                <w:sz w:val="22"/>
                <w:rPrChange w:id="2956" w:author="Tao Huang" w:date="2018-09-04T13:15:00Z">
                  <w:rPr>
                    <w:ins w:id="2957" w:author="Tao Huang" w:date="2018-09-04T13:14:00Z"/>
                    <w:rFonts w:ascii="Calibri" w:eastAsia="Times New Roman" w:hAnsi="Calibri" w:cs="Calibri"/>
                    <w:color w:val="000000"/>
                    <w:sz w:val="22"/>
                  </w:rPr>
                </w:rPrChange>
              </w:rPr>
            </w:pPr>
            <w:ins w:id="2958" w:author="Tao Huang" w:date="2018-09-04T13:14:00Z">
              <w:r w:rsidRPr="001739A3">
                <w:rPr>
                  <w:rFonts w:eastAsia="Times New Roman" w:cs="Times New Roman"/>
                  <w:color w:val="000000"/>
                  <w:sz w:val="22"/>
                  <w:rPrChange w:id="2959" w:author="Tao Huang" w:date="2018-09-04T13:15:00Z">
                    <w:rPr>
                      <w:rFonts w:ascii="Calibri" w:eastAsia="Times New Roman" w:hAnsi="Calibri" w:cs="Calibri"/>
                      <w:color w:val="000000"/>
                      <w:sz w:val="22"/>
                    </w:rPr>
                  </w:rPrChange>
                </w:rPr>
                <w:t>ADL-intra-EWC</w:t>
              </w:r>
            </w:ins>
          </w:p>
        </w:tc>
        <w:tc>
          <w:tcPr>
            <w:tcW w:w="960" w:type="dxa"/>
            <w:tcBorders>
              <w:top w:val="nil"/>
              <w:left w:val="nil"/>
              <w:bottom w:val="nil"/>
              <w:right w:val="nil"/>
            </w:tcBorders>
            <w:shd w:val="clear" w:color="000000" w:fill="FFFF00"/>
            <w:noWrap/>
            <w:vAlign w:val="bottom"/>
            <w:hideMark/>
            <w:tcPrChange w:id="2960" w:author="Tao Huang" w:date="2018-09-04T13:17:00Z">
              <w:tcPr>
                <w:tcW w:w="960" w:type="dxa"/>
                <w:tcBorders>
                  <w:top w:val="nil"/>
                  <w:left w:val="nil"/>
                  <w:bottom w:val="nil"/>
                  <w:right w:val="nil"/>
                </w:tcBorders>
                <w:shd w:val="clear" w:color="000000" w:fill="FFFF00"/>
                <w:noWrap/>
                <w:vAlign w:val="bottom"/>
                <w:hideMark/>
              </w:tcPr>
            </w:tcPrChange>
          </w:tcPr>
          <w:p w14:paraId="5C194C02" w14:textId="77777777" w:rsidR="001739A3" w:rsidRPr="001739A3" w:rsidRDefault="001739A3">
            <w:pPr>
              <w:spacing w:after="0" w:line="240" w:lineRule="auto"/>
              <w:jc w:val="center"/>
              <w:rPr>
                <w:ins w:id="2961" w:author="Tao Huang" w:date="2018-09-04T13:14:00Z"/>
                <w:rFonts w:eastAsia="Times New Roman" w:cs="Times New Roman"/>
                <w:color w:val="000000"/>
                <w:sz w:val="22"/>
                <w:rPrChange w:id="2962" w:author="Tao Huang" w:date="2018-09-04T13:15:00Z">
                  <w:rPr>
                    <w:ins w:id="2963" w:author="Tao Huang" w:date="2018-09-04T13:14:00Z"/>
                    <w:rFonts w:ascii="Calibri" w:eastAsia="Times New Roman" w:hAnsi="Calibri" w:cs="Calibri"/>
                    <w:color w:val="000000"/>
                    <w:sz w:val="22"/>
                  </w:rPr>
                </w:rPrChange>
              </w:rPr>
              <w:pPrChange w:id="2964" w:author="Tao Huang" w:date="2018-09-04T13:17:00Z">
                <w:pPr>
                  <w:spacing w:after="0" w:line="240" w:lineRule="auto"/>
                  <w:jc w:val="right"/>
                </w:pPr>
              </w:pPrChange>
            </w:pPr>
            <w:ins w:id="2965" w:author="Tao Huang" w:date="2018-09-04T13:14:00Z">
              <w:r w:rsidRPr="001739A3">
                <w:rPr>
                  <w:rFonts w:eastAsia="Times New Roman" w:cs="Times New Roman"/>
                  <w:color w:val="000000"/>
                  <w:sz w:val="22"/>
                  <w:rPrChange w:id="2966" w:author="Tao Huang" w:date="2018-09-04T13:15:00Z">
                    <w:rPr>
                      <w:rFonts w:ascii="Calibri" w:eastAsia="Times New Roman" w:hAnsi="Calibri" w:cs="Calibri"/>
                      <w:color w:val="000000"/>
                      <w:sz w:val="22"/>
                    </w:rPr>
                  </w:rPrChange>
                </w:rPr>
                <w:t>15.083</w:t>
              </w:r>
            </w:ins>
          </w:p>
        </w:tc>
        <w:tc>
          <w:tcPr>
            <w:tcW w:w="960" w:type="dxa"/>
            <w:tcBorders>
              <w:top w:val="nil"/>
              <w:left w:val="nil"/>
              <w:bottom w:val="nil"/>
              <w:right w:val="nil"/>
            </w:tcBorders>
            <w:shd w:val="clear" w:color="000000" w:fill="FFFF00"/>
            <w:noWrap/>
            <w:vAlign w:val="bottom"/>
            <w:hideMark/>
            <w:tcPrChange w:id="2967" w:author="Tao Huang" w:date="2018-09-04T13:17:00Z">
              <w:tcPr>
                <w:tcW w:w="960" w:type="dxa"/>
                <w:tcBorders>
                  <w:top w:val="nil"/>
                  <w:left w:val="nil"/>
                  <w:bottom w:val="nil"/>
                  <w:right w:val="nil"/>
                </w:tcBorders>
                <w:shd w:val="clear" w:color="000000" w:fill="FFFF00"/>
                <w:noWrap/>
                <w:vAlign w:val="bottom"/>
                <w:hideMark/>
              </w:tcPr>
            </w:tcPrChange>
          </w:tcPr>
          <w:p w14:paraId="5185D812" w14:textId="77777777" w:rsidR="001739A3" w:rsidRPr="001739A3" w:rsidRDefault="001739A3">
            <w:pPr>
              <w:spacing w:after="0" w:line="240" w:lineRule="auto"/>
              <w:jc w:val="center"/>
              <w:rPr>
                <w:ins w:id="2968" w:author="Tao Huang" w:date="2018-09-04T13:14:00Z"/>
                <w:rFonts w:eastAsia="Times New Roman" w:cs="Times New Roman"/>
                <w:color w:val="000000"/>
                <w:sz w:val="22"/>
                <w:rPrChange w:id="2969" w:author="Tao Huang" w:date="2018-09-04T13:15:00Z">
                  <w:rPr>
                    <w:ins w:id="2970" w:author="Tao Huang" w:date="2018-09-04T13:14:00Z"/>
                    <w:rFonts w:ascii="Calibri" w:eastAsia="Times New Roman" w:hAnsi="Calibri" w:cs="Calibri"/>
                    <w:color w:val="000000"/>
                    <w:sz w:val="22"/>
                  </w:rPr>
                </w:rPrChange>
              </w:rPr>
              <w:pPrChange w:id="2971" w:author="Tao Huang" w:date="2018-09-04T13:17:00Z">
                <w:pPr>
                  <w:spacing w:after="0" w:line="240" w:lineRule="auto"/>
                  <w:jc w:val="right"/>
                </w:pPr>
              </w:pPrChange>
            </w:pPr>
            <w:ins w:id="2972" w:author="Tao Huang" w:date="2018-09-04T13:14:00Z">
              <w:r w:rsidRPr="001739A3">
                <w:rPr>
                  <w:rFonts w:eastAsia="Times New Roman" w:cs="Times New Roman"/>
                  <w:color w:val="000000"/>
                  <w:sz w:val="22"/>
                  <w:rPrChange w:id="2973"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FFFF00"/>
            <w:noWrap/>
            <w:vAlign w:val="bottom"/>
            <w:hideMark/>
            <w:tcPrChange w:id="2974" w:author="Tao Huang" w:date="2018-09-04T13:17:00Z">
              <w:tcPr>
                <w:tcW w:w="960" w:type="dxa"/>
                <w:gridSpan w:val="2"/>
                <w:tcBorders>
                  <w:top w:val="nil"/>
                  <w:left w:val="nil"/>
                  <w:bottom w:val="nil"/>
                  <w:right w:val="nil"/>
                </w:tcBorders>
                <w:shd w:val="clear" w:color="000000" w:fill="FFFF00"/>
                <w:noWrap/>
                <w:vAlign w:val="bottom"/>
                <w:hideMark/>
              </w:tcPr>
            </w:tcPrChange>
          </w:tcPr>
          <w:p w14:paraId="16BF013C" w14:textId="77777777" w:rsidR="001739A3" w:rsidRPr="001739A3" w:rsidRDefault="001739A3">
            <w:pPr>
              <w:spacing w:after="0" w:line="240" w:lineRule="auto"/>
              <w:jc w:val="center"/>
              <w:rPr>
                <w:ins w:id="2975" w:author="Tao Huang" w:date="2018-09-04T13:14:00Z"/>
                <w:rFonts w:eastAsia="Times New Roman" w:cs="Times New Roman"/>
                <w:color w:val="000000"/>
                <w:sz w:val="22"/>
                <w:rPrChange w:id="2976" w:author="Tao Huang" w:date="2018-09-04T13:15:00Z">
                  <w:rPr>
                    <w:ins w:id="2977" w:author="Tao Huang" w:date="2018-09-04T13:14:00Z"/>
                    <w:rFonts w:ascii="Calibri" w:eastAsia="Times New Roman" w:hAnsi="Calibri" w:cs="Calibri"/>
                    <w:color w:val="000000"/>
                    <w:sz w:val="22"/>
                  </w:rPr>
                </w:rPrChange>
              </w:rPr>
              <w:pPrChange w:id="2978" w:author="Tao Huang" w:date="2018-09-04T13:17:00Z">
                <w:pPr>
                  <w:spacing w:after="0" w:line="240" w:lineRule="auto"/>
                  <w:jc w:val="right"/>
                </w:pPr>
              </w:pPrChange>
            </w:pPr>
            <w:ins w:id="2979" w:author="Tao Huang" w:date="2018-09-04T13:14:00Z">
              <w:r w:rsidRPr="001739A3">
                <w:rPr>
                  <w:rFonts w:eastAsia="Times New Roman" w:cs="Times New Roman"/>
                  <w:color w:val="000000"/>
                  <w:sz w:val="22"/>
                  <w:rPrChange w:id="2980" w:author="Tao Huang" w:date="2018-09-04T13:15:00Z">
                    <w:rPr>
                      <w:rFonts w:ascii="Calibri" w:eastAsia="Times New Roman" w:hAnsi="Calibri" w:cs="Calibri"/>
                      <w:color w:val="000000"/>
                      <w:sz w:val="22"/>
                    </w:rPr>
                  </w:rPrChange>
                </w:rPr>
                <w:t>40.02%</w:t>
              </w:r>
            </w:ins>
          </w:p>
        </w:tc>
        <w:tc>
          <w:tcPr>
            <w:tcW w:w="960" w:type="dxa"/>
            <w:tcBorders>
              <w:top w:val="nil"/>
              <w:left w:val="nil"/>
              <w:bottom w:val="nil"/>
              <w:right w:val="nil"/>
            </w:tcBorders>
            <w:shd w:val="clear" w:color="000000" w:fill="FFFF00"/>
            <w:noWrap/>
            <w:vAlign w:val="bottom"/>
            <w:hideMark/>
            <w:tcPrChange w:id="2981" w:author="Tao Huang" w:date="2018-09-04T13:17:00Z">
              <w:tcPr>
                <w:tcW w:w="960" w:type="dxa"/>
                <w:gridSpan w:val="2"/>
                <w:tcBorders>
                  <w:top w:val="nil"/>
                  <w:left w:val="nil"/>
                  <w:bottom w:val="nil"/>
                  <w:right w:val="nil"/>
                </w:tcBorders>
                <w:shd w:val="clear" w:color="000000" w:fill="FFFF00"/>
                <w:noWrap/>
                <w:vAlign w:val="bottom"/>
                <w:hideMark/>
              </w:tcPr>
            </w:tcPrChange>
          </w:tcPr>
          <w:p w14:paraId="389F1458" w14:textId="77777777" w:rsidR="001739A3" w:rsidRPr="001739A3" w:rsidRDefault="001739A3">
            <w:pPr>
              <w:spacing w:after="0" w:line="240" w:lineRule="auto"/>
              <w:jc w:val="center"/>
              <w:rPr>
                <w:ins w:id="2982" w:author="Tao Huang" w:date="2018-09-04T13:14:00Z"/>
                <w:rFonts w:eastAsia="Times New Roman" w:cs="Times New Roman"/>
                <w:color w:val="000000"/>
                <w:sz w:val="22"/>
                <w:rPrChange w:id="2983" w:author="Tao Huang" w:date="2018-09-04T13:15:00Z">
                  <w:rPr>
                    <w:ins w:id="2984" w:author="Tao Huang" w:date="2018-09-04T13:14:00Z"/>
                    <w:rFonts w:ascii="Calibri" w:eastAsia="Times New Roman" w:hAnsi="Calibri" w:cs="Calibri"/>
                    <w:color w:val="000000"/>
                    <w:sz w:val="22"/>
                  </w:rPr>
                </w:rPrChange>
              </w:rPr>
              <w:pPrChange w:id="2985" w:author="Tao Huang" w:date="2018-09-04T13:17:00Z">
                <w:pPr>
                  <w:spacing w:after="0" w:line="240" w:lineRule="auto"/>
                  <w:jc w:val="right"/>
                </w:pPr>
              </w:pPrChange>
            </w:pPr>
            <w:ins w:id="2986" w:author="Tao Huang" w:date="2018-09-04T13:14:00Z">
              <w:r w:rsidRPr="001739A3">
                <w:rPr>
                  <w:rFonts w:eastAsia="Times New Roman" w:cs="Times New Roman"/>
                  <w:color w:val="000000"/>
                  <w:sz w:val="22"/>
                  <w:rPrChange w:id="2987"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FFFF00"/>
            <w:noWrap/>
            <w:vAlign w:val="bottom"/>
            <w:hideMark/>
            <w:tcPrChange w:id="2988" w:author="Tao Huang" w:date="2018-09-04T13:17:00Z">
              <w:tcPr>
                <w:tcW w:w="960" w:type="dxa"/>
                <w:gridSpan w:val="2"/>
                <w:tcBorders>
                  <w:top w:val="nil"/>
                  <w:left w:val="nil"/>
                  <w:bottom w:val="nil"/>
                  <w:right w:val="nil"/>
                </w:tcBorders>
                <w:shd w:val="clear" w:color="000000" w:fill="FFFF00"/>
                <w:noWrap/>
                <w:vAlign w:val="bottom"/>
                <w:hideMark/>
              </w:tcPr>
            </w:tcPrChange>
          </w:tcPr>
          <w:p w14:paraId="49DC3AA0" w14:textId="77777777" w:rsidR="001739A3" w:rsidRPr="001739A3" w:rsidRDefault="001739A3">
            <w:pPr>
              <w:spacing w:after="0" w:line="240" w:lineRule="auto"/>
              <w:jc w:val="center"/>
              <w:rPr>
                <w:ins w:id="2989" w:author="Tao Huang" w:date="2018-09-04T13:14:00Z"/>
                <w:rFonts w:eastAsia="Times New Roman" w:cs="Times New Roman"/>
                <w:color w:val="000000"/>
                <w:sz w:val="22"/>
                <w:rPrChange w:id="2990" w:author="Tao Huang" w:date="2018-09-04T13:15:00Z">
                  <w:rPr>
                    <w:ins w:id="2991" w:author="Tao Huang" w:date="2018-09-04T13:14:00Z"/>
                    <w:rFonts w:ascii="Calibri" w:eastAsia="Times New Roman" w:hAnsi="Calibri" w:cs="Calibri"/>
                    <w:color w:val="000000"/>
                    <w:sz w:val="22"/>
                  </w:rPr>
                </w:rPrChange>
              </w:rPr>
              <w:pPrChange w:id="2992" w:author="Tao Huang" w:date="2018-09-04T13:17:00Z">
                <w:pPr>
                  <w:spacing w:after="0" w:line="240" w:lineRule="auto"/>
                  <w:jc w:val="right"/>
                </w:pPr>
              </w:pPrChange>
            </w:pPr>
            <w:ins w:id="2993" w:author="Tao Huang" w:date="2018-09-04T13:14:00Z">
              <w:r w:rsidRPr="001739A3">
                <w:rPr>
                  <w:rFonts w:eastAsia="Times New Roman" w:cs="Times New Roman"/>
                  <w:color w:val="000000"/>
                  <w:sz w:val="22"/>
                  <w:rPrChange w:id="2994" w:author="Tao Huang" w:date="2018-09-04T13:15:00Z">
                    <w:rPr>
                      <w:rFonts w:ascii="Calibri" w:eastAsia="Times New Roman" w:hAnsi="Calibri" w:cs="Calibri"/>
                      <w:color w:val="000000"/>
                      <w:sz w:val="22"/>
                    </w:rPr>
                  </w:rPrChange>
                </w:rPr>
                <w:t>0.6850</w:t>
              </w:r>
            </w:ins>
          </w:p>
        </w:tc>
        <w:tc>
          <w:tcPr>
            <w:tcW w:w="960" w:type="dxa"/>
            <w:tcBorders>
              <w:top w:val="nil"/>
              <w:left w:val="nil"/>
              <w:bottom w:val="nil"/>
              <w:right w:val="nil"/>
            </w:tcBorders>
            <w:shd w:val="clear" w:color="000000" w:fill="FFFF00"/>
            <w:noWrap/>
            <w:vAlign w:val="bottom"/>
            <w:hideMark/>
            <w:tcPrChange w:id="2995" w:author="Tao Huang" w:date="2018-09-04T13:17:00Z">
              <w:tcPr>
                <w:tcW w:w="960" w:type="dxa"/>
                <w:gridSpan w:val="2"/>
                <w:tcBorders>
                  <w:top w:val="nil"/>
                  <w:left w:val="nil"/>
                  <w:bottom w:val="nil"/>
                  <w:right w:val="nil"/>
                </w:tcBorders>
                <w:shd w:val="clear" w:color="000000" w:fill="FFFF00"/>
                <w:noWrap/>
                <w:vAlign w:val="bottom"/>
                <w:hideMark/>
              </w:tcPr>
            </w:tcPrChange>
          </w:tcPr>
          <w:p w14:paraId="20C1F0FB" w14:textId="77777777" w:rsidR="001739A3" w:rsidRPr="001739A3" w:rsidRDefault="001739A3">
            <w:pPr>
              <w:spacing w:after="0" w:line="240" w:lineRule="auto"/>
              <w:jc w:val="center"/>
              <w:rPr>
                <w:ins w:id="2996" w:author="Tao Huang" w:date="2018-09-04T13:14:00Z"/>
                <w:rFonts w:eastAsia="Times New Roman" w:cs="Times New Roman"/>
                <w:color w:val="000000"/>
                <w:sz w:val="22"/>
                <w:rPrChange w:id="2997" w:author="Tao Huang" w:date="2018-09-04T13:15:00Z">
                  <w:rPr>
                    <w:ins w:id="2998" w:author="Tao Huang" w:date="2018-09-04T13:14:00Z"/>
                    <w:rFonts w:ascii="Calibri" w:eastAsia="Times New Roman" w:hAnsi="Calibri" w:cs="Calibri"/>
                    <w:color w:val="000000"/>
                    <w:sz w:val="22"/>
                  </w:rPr>
                </w:rPrChange>
              </w:rPr>
              <w:pPrChange w:id="2999" w:author="Tao Huang" w:date="2018-09-04T13:17:00Z">
                <w:pPr>
                  <w:spacing w:after="0" w:line="240" w:lineRule="auto"/>
                  <w:jc w:val="right"/>
                </w:pPr>
              </w:pPrChange>
            </w:pPr>
            <w:ins w:id="3000" w:author="Tao Huang" w:date="2018-09-04T13:14:00Z">
              <w:r w:rsidRPr="001739A3">
                <w:rPr>
                  <w:rFonts w:eastAsia="Times New Roman" w:cs="Times New Roman"/>
                  <w:color w:val="000000"/>
                  <w:sz w:val="22"/>
                  <w:rPrChange w:id="3001"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E7E6E6"/>
            <w:noWrap/>
            <w:vAlign w:val="bottom"/>
            <w:hideMark/>
            <w:tcPrChange w:id="3002" w:author="Tao Huang" w:date="2018-09-04T13:17:00Z">
              <w:tcPr>
                <w:tcW w:w="960" w:type="dxa"/>
                <w:gridSpan w:val="2"/>
                <w:tcBorders>
                  <w:top w:val="nil"/>
                  <w:left w:val="nil"/>
                  <w:bottom w:val="nil"/>
                  <w:right w:val="nil"/>
                </w:tcBorders>
                <w:shd w:val="clear" w:color="000000" w:fill="E7E6E6"/>
                <w:noWrap/>
                <w:vAlign w:val="bottom"/>
                <w:hideMark/>
              </w:tcPr>
            </w:tcPrChange>
          </w:tcPr>
          <w:p w14:paraId="4B469364" w14:textId="77777777" w:rsidR="001739A3" w:rsidRPr="001739A3" w:rsidRDefault="001739A3">
            <w:pPr>
              <w:spacing w:after="0" w:line="240" w:lineRule="auto"/>
              <w:jc w:val="center"/>
              <w:rPr>
                <w:ins w:id="3003" w:author="Tao Huang" w:date="2018-09-04T13:14:00Z"/>
                <w:rFonts w:eastAsia="Times New Roman" w:cs="Times New Roman"/>
                <w:color w:val="000000"/>
                <w:sz w:val="22"/>
                <w:rPrChange w:id="3004" w:author="Tao Huang" w:date="2018-09-04T13:15:00Z">
                  <w:rPr>
                    <w:ins w:id="3005" w:author="Tao Huang" w:date="2018-09-04T13:14:00Z"/>
                    <w:rFonts w:ascii="Calibri" w:eastAsia="Times New Roman" w:hAnsi="Calibri" w:cs="Calibri"/>
                    <w:color w:val="000000"/>
                    <w:sz w:val="22"/>
                  </w:rPr>
                </w:rPrChange>
              </w:rPr>
              <w:pPrChange w:id="3006" w:author="Tao Huang" w:date="2018-09-04T13:17:00Z">
                <w:pPr>
                  <w:spacing w:after="0" w:line="240" w:lineRule="auto"/>
                  <w:jc w:val="right"/>
                </w:pPr>
              </w:pPrChange>
            </w:pPr>
            <w:ins w:id="3007" w:author="Tao Huang" w:date="2018-09-04T13:14:00Z">
              <w:r w:rsidRPr="001739A3">
                <w:rPr>
                  <w:rFonts w:eastAsia="Times New Roman" w:cs="Times New Roman"/>
                  <w:color w:val="000000"/>
                  <w:sz w:val="22"/>
                  <w:rPrChange w:id="3008" w:author="Tao Huang" w:date="2018-09-04T13:15:00Z">
                    <w:rPr>
                      <w:rFonts w:ascii="Calibri" w:eastAsia="Times New Roman" w:hAnsi="Calibri" w:cs="Calibri"/>
                      <w:color w:val="000000"/>
                      <w:sz w:val="22"/>
                    </w:rPr>
                  </w:rPrChange>
                </w:rPr>
                <w:t>0.9877</w:t>
              </w:r>
            </w:ins>
          </w:p>
        </w:tc>
        <w:tc>
          <w:tcPr>
            <w:tcW w:w="960" w:type="dxa"/>
            <w:tcBorders>
              <w:top w:val="nil"/>
              <w:left w:val="nil"/>
              <w:bottom w:val="nil"/>
              <w:right w:val="nil"/>
            </w:tcBorders>
            <w:shd w:val="clear" w:color="000000" w:fill="E7E6E6"/>
            <w:noWrap/>
            <w:vAlign w:val="bottom"/>
            <w:hideMark/>
            <w:tcPrChange w:id="3009" w:author="Tao Huang" w:date="2018-09-04T13:17:00Z">
              <w:tcPr>
                <w:tcW w:w="960" w:type="dxa"/>
                <w:gridSpan w:val="2"/>
                <w:tcBorders>
                  <w:top w:val="nil"/>
                  <w:left w:val="nil"/>
                  <w:bottom w:val="nil"/>
                  <w:right w:val="nil"/>
                </w:tcBorders>
                <w:shd w:val="clear" w:color="000000" w:fill="E7E6E6"/>
                <w:noWrap/>
                <w:vAlign w:val="bottom"/>
                <w:hideMark/>
              </w:tcPr>
            </w:tcPrChange>
          </w:tcPr>
          <w:p w14:paraId="6D9144BC" w14:textId="77777777" w:rsidR="001739A3" w:rsidRPr="001739A3" w:rsidRDefault="001739A3">
            <w:pPr>
              <w:spacing w:after="0" w:line="240" w:lineRule="auto"/>
              <w:jc w:val="center"/>
              <w:rPr>
                <w:ins w:id="3010" w:author="Tao Huang" w:date="2018-09-04T13:14:00Z"/>
                <w:rFonts w:eastAsia="Times New Roman" w:cs="Times New Roman"/>
                <w:color w:val="000000"/>
                <w:sz w:val="22"/>
                <w:rPrChange w:id="3011" w:author="Tao Huang" w:date="2018-09-04T13:15:00Z">
                  <w:rPr>
                    <w:ins w:id="3012" w:author="Tao Huang" w:date="2018-09-04T13:14:00Z"/>
                    <w:rFonts w:ascii="Calibri" w:eastAsia="Times New Roman" w:hAnsi="Calibri" w:cs="Calibri"/>
                    <w:color w:val="000000"/>
                    <w:sz w:val="22"/>
                  </w:rPr>
                </w:rPrChange>
              </w:rPr>
              <w:pPrChange w:id="3013" w:author="Tao Huang" w:date="2018-09-04T13:17:00Z">
                <w:pPr>
                  <w:spacing w:after="0" w:line="240" w:lineRule="auto"/>
                  <w:jc w:val="right"/>
                </w:pPr>
              </w:pPrChange>
            </w:pPr>
            <w:ins w:id="3014" w:author="Tao Huang" w:date="2018-09-04T13:14:00Z">
              <w:r w:rsidRPr="001739A3">
                <w:rPr>
                  <w:rFonts w:eastAsia="Times New Roman" w:cs="Times New Roman"/>
                  <w:color w:val="000000"/>
                  <w:sz w:val="22"/>
                  <w:rPrChange w:id="3015"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FFFF00"/>
            <w:noWrap/>
            <w:vAlign w:val="bottom"/>
            <w:hideMark/>
            <w:tcPrChange w:id="3016" w:author="Tao Huang" w:date="2018-09-04T13:17:00Z">
              <w:tcPr>
                <w:tcW w:w="960" w:type="dxa"/>
                <w:gridSpan w:val="2"/>
                <w:tcBorders>
                  <w:top w:val="nil"/>
                  <w:left w:val="nil"/>
                  <w:bottom w:val="nil"/>
                  <w:right w:val="nil"/>
                </w:tcBorders>
                <w:shd w:val="clear" w:color="000000" w:fill="FFFF00"/>
                <w:noWrap/>
                <w:vAlign w:val="bottom"/>
                <w:hideMark/>
              </w:tcPr>
            </w:tcPrChange>
          </w:tcPr>
          <w:p w14:paraId="7906BF3A" w14:textId="77777777" w:rsidR="001739A3" w:rsidRPr="001739A3" w:rsidRDefault="001739A3">
            <w:pPr>
              <w:spacing w:after="0" w:line="240" w:lineRule="auto"/>
              <w:jc w:val="center"/>
              <w:rPr>
                <w:ins w:id="3017" w:author="Tao Huang" w:date="2018-09-04T13:14:00Z"/>
                <w:rFonts w:eastAsia="Times New Roman" w:cs="Times New Roman"/>
                <w:color w:val="000000"/>
                <w:sz w:val="22"/>
                <w:rPrChange w:id="3018" w:author="Tao Huang" w:date="2018-09-04T13:15:00Z">
                  <w:rPr>
                    <w:ins w:id="3019" w:author="Tao Huang" w:date="2018-09-04T13:14:00Z"/>
                    <w:rFonts w:ascii="Calibri" w:eastAsia="Times New Roman" w:hAnsi="Calibri" w:cs="Calibri"/>
                    <w:color w:val="000000"/>
                    <w:sz w:val="22"/>
                  </w:rPr>
                </w:rPrChange>
              </w:rPr>
              <w:pPrChange w:id="3020" w:author="Tao Huang" w:date="2018-09-04T13:17:00Z">
                <w:pPr>
                  <w:spacing w:after="0" w:line="240" w:lineRule="auto"/>
                  <w:jc w:val="right"/>
                </w:pPr>
              </w:pPrChange>
            </w:pPr>
            <w:ins w:id="3021" w:author="Tao Huang" w:date="2018-09-04T13:14:00Z">
              <w:r w:rsidRPr="001739A3">
                <w:rPr>
                  <w:rFonts w:eastAsia="Times New Roman" w:cs="Times New Roman"/>
                  <w:color w:val="000000"/>
                  <w:sz w:val="22"/>
                  <w:rPrChange w:id="3022" w:author="Tao Huang" w:date="2018-09-04T13:15:00Z">
                    <w:rPr>
                      <w:rFonts w:ascii="Calibri" w:eastAsia="Times New Roman" w:hAnsi="Calibri" w:cs="Calibri"/>
                      <w:color w:val="000000"/>
                      <w:sz w:val="22"/>
                    </w:rPr>
                  </w:rPrChange>
                </w:rPr>
                <w:t>4,806</w:t>
              </w:r>
            </w:ins>
          </w:p>
        </w:tc>
        <w:tc>
          <w:tcPr>
            <w:tcW w:w="960" w:type="dxa"/>
            <w:tcBorders>
              <w:top w:val="nil"/>
              <w:left w:val="nil"/>
              <w:bottom w:val="nil"/>
              <w:right w:val="nil"/>
            </w:tcBorders>
            <w:shd w:val="clear" w:color="000000" w:fill="FFFF00"/>
            <w:noWrap/>
            <w:vAlign w:val="bottom"/>
            <w:hideMark/>
            <w:tcPrChange w:id="3023" w:author="Tao Huang" w:date="2018-09-04T13:17:00Z">
              <w:tcPr>
                <w:tcW w:w="960" w:type="dxa"/>
                <w:gridSpan w:val="2"/>
                <w:tcBorders>
                  <w:top w:val="nil"/>
                  <w:left w:val="nil"/>
                  <w:bottom w:val="nil"/>
                  <w:right w:val="nil"/>
                </w:tcBorders>
                <w:shd w:val="clear" w:color="000000" w:fill="FFFF00"/>
                <w:noWrap/>
                <w:vAlign w:val="bottom"/>
                <w:hideMark/>
              </w:tcPr>
            </w:tcPrChange>
          </w:tcPr>
          <w:p w14:paraId="12E319AC" w14:textId="77777777" w:rsidR="001739A3" w:rsidRPr="001739A3" w:rsidRDefault="001739A3">
            <w:pPr>
              <w:spacing w:after="0" w:line="240" w:lineRule="auto"/>
              <w:jc w:val="center"/>
              <w:rPr>
                <w:ins w:id="3024" w:author="Tao Huang" w:date="2018-09-04T13:14:00Z"/>
                <w:rFonts w:eastAsia="Times New Roman" w:cs="Times New Roman"/>
                <w:color w:val="000000"/>
                <w:sz w:val="22"/>
                <w:rPrChange w:id="3025" w:author="Tao Huang" w:date="2018-09-04T13:15:00Z">
                  <w:rPr>
                    <w:ins w:id="3026" w:author="Tao Huang" w:date="2018-09-04T13:14:00Z"/>
                    <w:rFonts w:ascii="Calibri" w:eastAsia="Times New Roman" w:hAnsi="Calibri" w:cs="Calibri"/>
                    <w:color w:val="000000"/>
                    <w:sz w:val="22"/>
                  </w:rPr>
                </w:rPrChange>
              </w:rPr>
              <w:pPrChange w:id="3027" w:author="Tao Huang" w:date="2018-09-04T13:17:00Z">
                <w:pPr>
                  <w:spacing w:after="0" w:line="240" w:lineRule="auto"/>
                  <w:jc w:val="right"/>
                </w:pPr>
              </w:pPrChange>
            </w:pPr>
            <w:ins w:id="3028" w:author="Tao Huang" w:date="2018-09-04T13:14:00Z">
              <w:r w:rsidRPr="001739A3">
                <w:rPr>
                  <w:rFonts w:eastAsia="Times New Roman" w:cs="Times New Roman"/>
                  <w:color w:val="000000"/>
                  <w:sz w:val="22"/>
                  <w:rPrChange w:id="3029" w:author="Tao Huang" w:date="2018-09-04T13:15:00Z">
                    <w:rPr>
                      <w:rFonts w:ascii="Calibri" w:eastAsia="Times New Roman" w:hAnsi="Calibri" w:cs="Calibri"/>
                      <w:color w:val="000000"/>
                      <w:sz w:val="22"/>
                    </w:rPr>
                  </w:rPrChange>
                </w:rPr>
                <w:t>2</w:t>
              </w:r>
            </w:ins>
          </w:p>
        </w:tc>
      </w:tr>
      <w:tr w:rsidR="001739A3" w:rsidRPr="001739A3" w14:paraId="68D41EB9" w14:textId="77777777" w:rsidTr="008B5617">
        <w:tblPrEx>
          <w:tblW w:w="12080" w:type="dxa"/>
          <w:jc w:val="center"/>
          <w:tblPrExChange w:id="3030" w:author="Tao Huang" w:date="2018-09-04T13:17:00Z">
            <w:tblPrEx>
              <w:tblW w:w="12080" w:type="dxa"/>
              <w:jc w:val="center"/>
            </w:tblPrEx>
          </w:tblPrExChange>
        </w:tblPrEx>
        <w:trPr>
          <w:trHeight w:val="57"/>
          <w:jc w:val="center"/>
          <w:ins w:id="3031" w:author="Tao Huang" w:date="2018-09-04T13:14:00Z"/>
          <w:trPrChange w:id="3032"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033" w:author="Tao Huang" w:date="2018-09-04T13:17:00Z">
              <w:tcPr>
                <w:tcW w:w="2480" w:type="dxa"/>
                <w:tcBorders>
                  <w:top w:val="nil"/>
                  <w:left w:val="nil"/>
                  <w:bottom w:val="nil"/>
                  <w:right w:val="nil"/>
                </w:tcBorders>
                <w:shd w:val="clear" w:color="000000" w:fill="FFFF00"/>
                <w:noWrap/>
                <w:vAlign w:val="bottom"/>
                <w:hideMark/>
              </w:tcPr>
            </w:tcPrChange>
          </w:tcPr>
          <w:p w14:paraId="5221CDD5" w14:textId="77777777" w:rsidR="001739A3" w:rsidRPr="001739A3" w:rsidRDefault="001739A3">
            <w:pPr>
              <w:spacing w:after="0" w:line="240" w:lineRule="auto"/>
              <w:rPr>
                <w:ins w:id="3034" w:author="Tao Huang" w:date="2018-09-04T13:14:00Z"/>
                <w:rFonts w:eastAsia="Times New Roman" w:cs="Times New Roman"/>
                <w:color w:val="000000"/>
                <w:sz w:val="22"/>
                <w:rPrChange w:id="3035" w:author="Tao Huang" w:date="2018-09-04T13:15:00Z">
                  <w:rPr>
                    <w:ins w:id="3036" w:author="Tao Huang" w:date="2018-09-04T13:14:00Z"/>
                    <w:rFonts w:ascii="Calibri" w:eastAsia="Times New Roman" w:hAnsi="Calibri" w:cs="Calibri"/>
                    <w:color w:val="000000"/>
                    <w:sz w:val="22"/>
                  </w:rPr>
                </w:rPrChange>
              </w:rPr>
            </w:pPr>
            <w:ins w:id="3037" w:author="Tao Huang" w:date="2018-09-04T13:14:00Z">
              <w:r w:rsidRPr="001739A3">
                <w:rPr>
                  <w:rFonts w:eastAsia="Times New Roman" w:cs="Times New Roman"/>
                  <w:color w:val="000000"/>
                  <w:sz w:val="22"/>
                  <w:rPrChange w:id="3038" w:author="Tao Huang" w:date="2018-09-04T13:15:00Z">
                    <w:rPr>
                      <w:rFonts w:ascii="Calibri" w:eastAsia="Times New Roman" w:hAnsi="Calibri" w:cs="Calibri"/>
                      <w:color w:val="000000"/>
                      <w:sz w:val="22"/>
                    </w:rPr>
                  </w:rPrChange>
                </w:rPr>
                <w:t>ADL-intra-IC</w:t>
              </w:r>
            </w:ins>
          </w:p>
        </w:tc>
        <w:tc>
          <w:tcPr>
            <w:tcW w:w="960" w:type="dxa"/>
            <w:tcBorders>
              <w:top w:val="nil"/>
              <w:left w:val="nil"/>
              <w:bottom w:val="nil"/>
              <w:right w:val="nil"/>
            </w:tcBorders>
            <w:shd w:val="clear" w:color="000000" w:fill="FFFF00"/>
            <w:noWrap/>
            <w:vAlign w:val="bottom"/>
            <w:hideMark/>
            <w:tcPrChange w:id="3039" w:author="Tao Huang" w:date="2018-09-04T13:17:00Z">
              <w:tcPr>
                <w:tcW w:w="960" w:type="dxa"/>
                <w:tcBorders>
                  <w:top w:val="nil"/>
                  <w:left w:val="nil"/>
                  <w:bottom w:val="nil"/>
                  <w:right w:val="nil"/>
                </w:tcBorders>
                <w:shd w:val="clear" w:color="000000" w:fill="FFFF00"/>
                <w:noWrap/>
                <w:vAlign w:val="bottom"/>
                <w:hideMark/>
              </w:tcPr>
            </w:tcPrChange>
          </w:tcPr>
          <w:p w14:paraId="75E24974" w14:textId="77777777" w:rsidR="001739A3" w:rsidRPr="001739A3" w:rsidRDefault="001739A3">
            <w:pPr>
              <w:spacing w:after="0" w:line="240" w:lineRule="auto"/>
              <w:jc w:val="center"/>
              <w:rPr>
                <w:ins w:id="3040" w:author="Tao Huang" w:date="2018-09-04T13:14:00Z"/>
                <w:rFonts w:eastAsia="Times New Roman" w:cs="Times New Roman"/>
                <w:color w:val="000000"/>
                <w:sz w:val="22"/>
                <w:rPrChange w:id="3041" w:author="Tao Huang" w:date="2018-09-04T13:15:00Z">
                  <w:rPr>
                    <w:ins w:id="3042" w:author="Tao Huang" w:date="2018-09-04T13:14:00Z"/>
                    <w:rFonts w:ascii="Calibri" w:eastAsia="Times New Roman" w:hAnsi="Calibri" w:cs="Calibri"/>
                    <w:color w:val="000000"/>
                    <w:sz w:val="22"/>
                  </w:rPr>
                </w:rPrChange>
              </w:rPr>
              <w:pPrChange w:id="3043" w:author="Tao Huang" w:date="2018-09-04T13:17:00Z">
                <w:pPr>
                  <w:spacing w:after="0" w:line="240" w:lineRule="auto"/>
                  <w:jc w:val="right"/>
                </w:pPr>
              </w:pPrChange>
            </w:pPr>
            <w:ins w:id="3044" w:author="Tao Huang" w:date="2018-09-04T13:14:00Z">
              <w:r w:rsidRPr="001739A3">
                <w:rPr>
                  <w:rFonts w:eastAsia="Times New Roman" w:cs="Times New Roman"/>
                  <w:color w:val="000000"/>
                  <w:sz w:val="22"/>
                  <w:rPrChange w:id="3045" w:author="Tao Huang" w:date="2018-09-04T13:15:00Z">
                    <w:rPr>
                      <w:rFonts w:ascii="Calibri" w:eastAsia="Times New Roman" w:hAnsi="Calibri" w:cs="Calibri"/>
                      <w:color w:val="000000"/>
                      <w:sz w:val="22"/>
                    </w:rPr>
                  </w:rPrChange>
                </w:rPr>
                <w:t>15.190</w:t>
              </w:r>
            </w:ins>
          </w:p>
        </w:tc>
        <w:tc>
          <w:tcPr>
            <w:tcW w:w="960" w:type="dxa"/>
            <w:tcBorders>
              <w:top w:val="nil"/>
              <w:left w:val="nil"/>
              <w:bottom w:val="nil"/>
              <w:right w:val="nil"/>
            </w:tcBorders>
            <w:shd w:val="clear" w:color="000000" w:fill="FFFF00"/>
            <w:noWrap/>
            <w:vAlign w:val="bottom"/>
            <w:hideMark/>
            <w:tcPrChange w:id="3046" w:author="Tao Huang" w:date="2018-09-04T13:17:00Z">
              <w:tcPr>
                <w:tcW w:w="960" w:type="dxa"/>
                <w:tcBorders>
                  <w:top w:val="nil"/>
                  <w:left w:val="nil"/>
                  <w:bottom w:val="nil"/>
                  <w:right w:val="nil"/>
                </w:tcBorders>
                <w:shd w:val="clear" w:color="000000" w:fill="FFFF00"/>
                <w:noWrap/>
                <w:vAlign w:val="bottom"/>
                <w:hideMark/>
              </w:tcPr>
            </w:tcPrChange>
          </w:tcPr>
          <w:p w14:paraId="0528E89F" w14:textId="77777777" w:rsidR="001739A3" w:rsidRPr="001739A3" w:rsidRDefault="001739A3">
            <w:pPr>
              <w:spacing w:after="0" w:line="240" w:lineRule="auto"/>
              <w:jc w:val="center"/>
              <w:rPr>
                <w:ins w:id="3047" w:author="Tao Huang" w:date="2018-09-04T13:14:00Z"/>
                <w:rFonts w:eastAsia="Times New Roman" w:cs="Times New Roman"/>
                <w:color w:val="000000"/>
                <w:sz w:val="22"/>
                <w:rPrChange w:id="3048" w:author="Tao Huang" w:date="2018-09-04T13:15:00Z">
                  <w:rPr>
                    <w:ins w:id="3049" w:author="Tao Huang" w:date="2018-09-04T13:14:00Z"/>
                    <w:rFonts w:ascii="Calibri" w:eastAsia="Times New Roman" w:hAnsi="Calibri" w:cs="Calibri"/>
                    <w:color w:val="000000"/>
                    <w:sz w:val="22"/>
                  </w:rPr>
                </w:rPrChange>
              </w:rPr>
              <w:pPrChange w:id="3050" w:author="Tao Huang" w:date="2018-09-04T13:17:00Z">
                <w:pPr>
                  <w:spacing w:after="0" w:line="240" w:lineRule="auto"/>
                  <w:jc w:val="right"/>
                </w:pPr>
              </w:pPrChange>
            </w:pPr>
            <w:ins w:id="3051" w:author="Tao Huang" w:date="2018-09-04T13:14:00Z">
              <w:r w:rsidRPr="001739A3">
                <w:rPr>
                  <w:rFonts w:eastAsia="Times New Roman" w:cs="Times New Roman"/>
                  <w:color w:val="000000"/>
                  <w:sz w:val="22"/>
                  <w:rPrChange w:id="3052"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FFFF00"/>
            <w:noWrap/>
            <w:vAlign w:val="bottom"/>
            <w:hideMark/>
            <w:tcPrChange w:id="3053" w:author="Tao Huang" w:date="2018-09-04T13:17:00Z">
              <w:tcPr>
                <w:tcW w:w="960" w:type="dxa"/>
                <w:gridSpan w:val="2"/>
                <w:tcBorders>
                  <w:top w:val="nil"/>
                  <w:left w:val="nil"/>
                  <w:bottom w:val="nil"/>
                  <w:right w:val="nil"/>
                </w:tcBorders>
                <w:shd w:val="clear" w:color="000000" w:fill="FFFF00"/>
                <w:noWrap/>
                <w:vAlign w:val="bottom"/>
                <w:hideMark/>
              </w:tcPr>
            </w:tcPrChange>
          </w:tcPr>
          <w:p w14:paraId="0D70CA72" w14:textId="77777777" w:rsidR="001739A3" w:rsidRPr="001739A3" w:rsidRDefault="001739A3">
            <w:pPr>
              <w:spacing w:after="0" w:line="240" w:lineRule="auto"/>
              <w:jc w:val="center"/>
              <w:rPr>
                <w:ins w:id="3054" w:author="Tao Huang" w:date="2018-09-04T13:14:00Z"/>
                <w:rFonts w:eastAsia="Times New Roman" w:cs="Times New Roman"/>
                <w:color w:val="000000"/>
                <w:sz w:val="22"/>
                <w:rPrChange w:id="3055" w:author="Tao Huang" w:date="2018-09-04T13:15:00Z">
                  <w:rPr>
                    <w:ins w:id="3056" w:author="Tao Huang" w:date="2018-09-04T13:14:00Z"/>
                    <w:rFonts w:ascii="Calibri" w:eastAsia="Times New Roman" w:hAnsi="Calibri" w:cs="Calibri"/>
                    <w:color w:val="000000"/>
                    <w:sz w:val="22"/>
                  </w:rPr>
                </w:rPrChange>
              </w:rPr>
              <w:pPrChange w:id="3057" w:author="Tao Huang" w:date="2018-09-04T13:17:00Z">
                <w:pPr>
                  <w:spacing w:after="0" w:line="240" w:lineRule="auto"/>
                  <w:jc w:val="right"/>
                </w:pPr>
              </w:pPrChange>
            </w:pPr>
            <w:ins w:id="3058" w:author="Tao Huang" w:date="2018-09-04T13:14:00Z">
              <w:r w:rsidRPr="001739A3">
                <w:rPr>
                  <w:rFonts w:eastAsia="Times New Roman" w:cs="Times New Roman"/>
                  <w:color w:val="000000"/>
                  <w:sz w:val="22"/>
                  <w:rPrChange w:id="3059" w:author="Tao Huang" w:date="2018-09-04T13:15:00Z">
                    <w:rPr>
                      <w:rFonts w:ascii="Calibri" w:eastAsia="Times New Roman" w:hAnsi="Calibri" w:cs="Calibri"/>
                      <w:color w:val="000000"/>
                      <w:sz w:val="22"/>
                    </w:rPr>
                  </w:rPrChange>
                </w:rPr>
                <w:t>39.92%</w:t>
              </w:r>
            </w:ins>
          </w:p>
        </w:tc>
        <w:tc>
          <w:tcPr>
            <w:tcW w:w="960" w:type="dxa"/>
            <w:tcBorders>
              <w:top w:val="nil"/>
              <w:left w:val="nil"/>
              <w:bottom w:val="nil"/>
              <w:right w:val="nil"/>
            </w:tcBorders>
            <w:shd w:val="clear" w:color="auto" w:fill="auto"/>
            <w:noWrap/>
            <w:vAlign w:val="bottom"/>
            <w:hideMark/>
            <w:tcPrChange w:id="3060" w:author="Tao Huang" w:date="2018-09-04T13:17:00Z">
              <w:tcPr>
                <w:tcW w:w="960" w:type="dxa"/>
                <w:gridSpan w:val="2"/>
                <w:tcBorders>
                  <w:top w:val="nil"/>
                  <w:left w:val="nil"/>
                  <w:bottom w:val="nil"/>
                  <w:right w:val="nil"/>
                </w:tcBorders>
                <w:shd w:val="clear" w:color="auto" w:fill="auto"/>
                <w:noWrap/>
                <w:vAlign w:val="bottom"/>
                <w:hideMark/>
              </w:tcPr>
            </w:tcPrChange>
          </w:tcPr>
          <w:p w14:paraId="3B13311C" w14:textId="77777777" w:rsidR="001739A3" w:rsidRPr="001739A3" w:rsidRDefault="001739A3">
            <w:pPr>
              <w:spacing w:after="0" w:line="240" w:lineRule="auto"/>
              <w:jc w:val="center"/>
              <w:rPr>
                <w:ins w:id="3061" w:author="Tao Huang" w:date="2018-09-04T13:14:00Z"/>
                <w:rFonts w:eastAsia="Times New Roman" w:cs="Times New Roman"/>
                <w:color w:val="000000"/>
                <w:sz w:val="22"/>
                <w:rPrChange w:id="3062" w:author="Tao Huang" w:date="2018-09-04T13:15:00Z">
                  <w:rPr>
                    <w:ins w:id="3063" w:author="Tao Huang" w:date="2018-09-04T13:14:00Z"/>
                    <w:rFonts w:ascii="Calibri" w:eastAsia="Times New Roman" w:hAnsi="Calibri" w:cs="Calibri"/>
                    <w:color w:val="000000"/>
                    <w:sz w:val="22"/>
                  </w:rPr>
                </w:rPrChange>
              </w:rPr>
              <w:pPrChange w:id="3064" w:author="Tao Huang" w:date="2018-09-04T13:17:00Z">
                <w:pPr>
                  <w:spacing w:after="0" w:line="240" w:lineRule="auto"/>
                  <w:jc w:val="right"/>
                </w:pPr>
              </w:pPrChange>
            </w:pPr>
            <w:ins w:id="3065" w:author="Tao Huang" w:date="2018-09-04T13:14:00Z">
              <w:r w:rsidRPr="001739A3">
                <w:rPr>
                  <w:rFonts w:eastAsia="Times New Roman" w:cs="Times New Roman"/>
                  <w:color w:val="000000"/>
                  <w:sz w:val="22"/>
                  <w:rPrChange w:id="3066"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FFFF00"/>
            <w:noWrap/>
            <w:vAlign w:val="bottom"/>
            <w:hideMark/>
            <w:tcPrChange w:id="3067" w:author="Tao Huang" w:date="2018-09-04T13:17:00Z">
              <w:tcPr>
                <w:tcW w:w="960" w:type="dxa"/>
                <w:gridSpan w:val="2"/>
                <w:tcBorders>
                  <w:top w:val="nil"/>
                  <w:left w:val="nil"/>
                  <w:bottom w:val="nil"/>
                  <w:right w:val="nil"/>
                </w:tcBorders>
                <w:shd w:val="clear" w:color="000000" w:fill="FFFF00"/>
                <w:noWrap/>
                <w:vAlign w:val="bottom"/>
                <w:hideMark/>
              </w:tcPr>
            </w:tcPrChange>
          </w:tcPr>
          <w:p w14:paraId="6A4FD3C3" w14:textId="77777777" w:rsidR="001739A3" w:rsidRPr="001739A3" w:rsidRDefault="001739A3">
            <w:pPr>
              <w:spacing w:after="0" w:line="240" w:lineRule="auto"/>
              <w:jc w:val="center"/>
              <w:rPr>
                <w:ins w:id="3068" w:author="Tao Huang" w:date="2018-09-04T13:14:00Z"/>
                <w:rFonts w:eastAsia="Times New Roman" w:cs="Times New Roman"/>
                <w:color w:val="000000"/>
                <w:sz w:val="22"/>
                <w:rPrChange w:id="3069" w:author="Tao Huang" w:date="2018-09-04T13:15:00Z">
                  <w:rPr>
                    <w:ins w:id="3070" w:author="Tao Huang" w:date="2018-09-04T13:14:00Z"/>
                    <w:rFonts w:ascii="Calibri" w:eastAsia="Times New Roman" w:hAnsi="Calibri" w:cs="Calibri"/>
                    <w:color w:val="000000"/>
                    <w:sz w:val="22"/>
                  </w:rPr>
                </w:rPrChange>
              </w:rPr>
              <w:pPrChange w:id="3071" w:author="Tao Huang" w:date="2018-09-04T13:17:00Z">
                <w:pPr>
                  <w:spacing w:after="0" w:line="240" w:lineRule="auto"/>
                  <w:jc w:val="right"/>
                </w:pPr>
              </w:pPrChange>
            </w:pPr>
            <w:ins w:id="3072" w:author="Tao Huang" w:date="2018-09-04T13:14:00Z">
              <w:r w:rsidRPr="001739A3">
                <w:rPr>
                  <w:rFonts w:eastAsia="Times New Roman" w:cs="Times New Roman"/>
                  <w:color w:val="000000"/>
                  <w:sz w:val="22"/>
                  <w:rPrChange w:id="3073" w:author="Tao Huang" w:date="2018-09-04T13:15:00Z">
                    <w:rPr>
                      <w:rFonts w:ascii="Calibri" w:eastAsia="Times New Roman" w:hAnsi="Calibri" w:cs="Calibri"/>
                      <w:color w:val="000000"/>
                      <w:sz w:val="22"/>
                    </w:rPr>
                  </w:rPrChange>
                </w:rPr>
                <w:t>0.6808</w:t>
              </w:r>
            </w:ins>
          </w:p>
        </w:tc>
        <w:tc>
          <w:tcPr>
            <w:tcW w:w="960" w:type="dxa"/>
            <w:tcBorders>
              <w:top w:val="nil"/>
              <w:left w:val="nil"/>
              <w:bottom w:val="nil"/>
              <w:right w:val="nil"/>
            </w:tcBorders>
            <w:shd w:val="clear" w:color="000000" w:fill="FFFF00"/>
            <w:noWrap/>
            <w:vAlign w:val="bottom"/>
            <w:hideMark/>
            <w:tcPrChange w:id="3074" w:author="Tao Huang" w:date="2018-09-04T13:17:00Z">
              <w:tcPr>
                <w:tcW w:w="960" w:type="dxa"/>
                <w:gridSpan w:val="2"/>
                <w:tcBorders>
                  <w:top w:val="nil"/>
                  <w:left w:val="nil"/>
                  <w:bottom w:val="nil"/>
                  <w:right w:val="nil"/>
                </w:tcBorders>
                <w:shd w:val="clear" w:color="000000" w:fill="FFFF00"/>
                <w:noWrap/>
                <w:vAlign w:val="bottom"/>
                <w:hideMark/>
              </w:tcPr>
            </w:tcPrChange>
          </w:tcPr>
          <w:p w14:paraId="137BE2D1" w14:textId="77777777" w:rsidR="001739A3" w:rsidRPr="001739A3" w:rsidRDefault="001739A3">
            <w:pPr>
              <w:spacing w:after="0" w:line="240" w:lineRule="auto"/>
              <w:jc w:val="center"/>
              <w:rPr>
                <w:ins w:id="3075" w:author="Tao Huang" w:date="2018-09-04T13:14:00Z"/>
                <w:rFonts w:eastAsia="Times New Roman" w:cs="Times New Roman"/>
                <w:color w:val="000000"/>
                <w:sz w:val="22"/>
                <w:rPrChange w:id="3076" w:author="Tao Huang" w:date="2018-09-04T13:15:00Z">
                  <w:rPr>
                    <w:ins w:id="3077" w:author="Tao Huang" w:date="2018-09-04T13:14:00Z"/>
                    <w:rFonts w:ascii="Calibri" w:eastAsia="Times New Roman" w:hAnsi="Calibri" w:cs="Calibri"/>
                    <w:color w:val="000000"/>
                    <w:sz w:val="22"/>
                  </w:rPr>
                </w:rPrChange>
              </w:rPr>
              <w:pPrChange w:id="3078" w:author="Tao Huang" w:date="2018-09-04T13:17:00Z">
                <w:pPr>
                  <w:spacing w:after="0" w:line="240" w:lineRule="auto"/>
                  <w:jc w:val="right"/>
                </w:pPr>
              </w:pPrChange>
            </w:pPr>
            <w:ins w:id="3079" w:author="Tao Huang" w:date="2018-09-04T13:14:00Z">
              <w:r w:rsidRPr="001739A3">
                <w:rPr>
                  <w:rFonts w:eastAsia="Times New Roman" w:cs="Times New Roman"/>
                  <w:color w:val="000000"/>
                  <w:sz w:val="22"/>
                  <w:rPrChange w:id="3080"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E7E6E6"/>
            <w:noWrap/>
            <w:vAlign w:val="bottom"/>
            <w:hideMark/>
            <w:tcPrChange w:id="3081" w:author="Tao Huang" w:date="2018-09-04T13:17:00Z">
              <w:tcPr>
                <w:tcW w:w="960" w:type="dxa"/>
                <w:gridSpan w:val="2"/>
                <w:tcBorders>
                  <w:top w:val="nil"/>
                  <w:left w:val="nil"/>
                  <w:bottom w:val="nil"/>
                  <w:right w:val="nil"/>
                </w:tcBorders>
                <w:shd w:val="clear" w:color="000000" w:fill="E7E6E6"/>
                <w:noWrap/>
                <w:vAlign w:val="bottom"/>
                <w:hideMark/>
              </w:tcPr>
            </w:tcPrChange>
          </w:tcPr>
          <w:p w14:paraId="12B932E3" w14:textId="77777777" w:rsidR="001739A3" w:rsidRPr="001739A3" w:rsidRDefault="001739A3">
            <w:pPr>
              <w:spacing w:after="0" w:line="240" w:lineRule="auto"/>
              <w:jc w:val="center"/>
              <w:rPr>
                <w:ins w:id="3082" w:author="Tao Huang" w:date="2018-09-04T13:14:00Z"/>
                <w:rFonts w:eastAsia="Times New Roman" w:cs="Times New Roman"/>
                <w:color w:val="000000"/>
                <w:sz w:val="22"/>
                <w:rPrChange w:id="3083" w:author="Tao Huang" w:date="2018-09-04T13:15:00Z">
                  <w:rPr>
                    <w:ins w:id="3084" w:author="Tao Huang" w:date="2018-09-04T13:14:00Z"/>
                    <w:rFonts w:ascii="Calibri" w:eastAsia="Times New Roman" w:hAnsi="Calibri" w:cs="Calibri"/>
                    <w:color w:val="000000"/>
                    <w:sz w:val="22"/>
                  </w:rPr>
                </w:rPrChange>
              </w:rPr>
              <w:pPrChange w:id="3085" w:author="Tao Huang" w:date="2018-09-04T13:17:00Z">
                <w:pPr>
                  <w:spacing w:after="0" w:line="240" w:lineRule="auto"/>
                  <w:jc w:val="right"/>
                </w:pPr>
              </w:pPrChange>
            </w:pPr>
            <w:ins w:id="3086" w:author="Tao Huang" w:date="2018-09-04T13:14:00Z">
              <w:r w:rsidRPr="001739A3">
                <w:rPr>
                  <w:rFonts w:eastAsia="Times New Roman" w:cs="Times New Roman"/>
                  <w:color w:val="000000"/>
                  <w:sz w:val="22"/>
                  <w:rPrChange w:id="3087" w:author="Tao Huang" w:date="2018-09-04T13:15:00Z">
                    <w:rPr>
                      <w:rFonts w:ascii="Calibri" w:eastAsia="Times New Roman" w:hAnsi="Calibri" w:cs="Calibri"/>
                      <w:color w:val="000000"/>
                      <w:sz w:val="22"/>
                    </w:rPr>
                  </w:rPrChange>
                </w:rPr>
                <w:t>0.9867</w:t>
              </w:r>
            </w:ins>
          </w:p>
        </w:tc>
        <w:tc>
          <w:tcPr>
            <w:tcW w:w="960" w:type="dxa"/>
            <w:tcBorders>
              <w:top w:val="nil"/>
              <w:left w:val="nil"/>
              <w:bottom w:val="nil"/>
              <w:right w:val="nil"/>
            </w:tcBorders>
            <w:shd w:val="clear" w:color="000000" w:fill="E7E6E6"/>
            <w:noWrap/>
            <w:vAlign w:val="bottom"/>
            <w:hideMark/>
            <w:tcPrChange w:id="3088" w:author="Tao Huang" w:date="2018-09-04T13:17:00Z">
              <w:tcPr>
                <w:tcW w:w="960" w:type="dxa"/>
                <w:gridSpan w:val="2"/>
                <w:tcBorders>
                  <w:top w:val="nil"/>
                  <w:left w:val="nil"/>
                  <w:bottom w:val="nil"/>
                  <w:right w:val="nil"/>
                </w:tcBorders>
                <w:shd w:val="clear" w:color="000000" w:fill="E7E6E6"/>
                <w:noWrap/>
                <w:vAlign w:val="bottom"/>
                <w:hideMark/>
              </w:tcPr>
            </w:tcPrChange>
          </w:tcPr>
          <w:p w14:paraId="65E1E277" w14:textId="77777777" w:rsidR="001739A3" w:rsidRPr="001739A3" w:rsidRDefault="001739A3">
            <w:pPr>
              <w:spacing w:after="0" w:line="240" w:lineRule="auto"/>
              <w:jc w:val="center"/>
              <w:rPr>
                <w:ins w:id="3089" w:author="Tao Huang" w:date="2018-09-04T13:14:00Z"/>
                <w:rFonts w:eastAsia="Times New Roman" w:cs="Times New Roman"/>
                <w:color w:val="000000"/>
                <w:sz w:val="22"/>
                <w:rPrChange w:id="3090" w:author="Tao Huang" w:date="2018-09-04T13:15:00Z">
                  <w:rPr>
                    <w:ins w:id="3091" w:author="Tao Huang" w:date="2018-09-04T13:14:00Z"/>
                    <w:rFonts w:ascii="Calibri" w:eastAsia="Times New Roman" w:hAnsi="Calibri" w:cs="Calibri"/>
                    <w:color w:val="000000"/>
                    <w:sz w:val="22"/>
                  </w:rPr>
                </w:rPrChange>
              </w:rPr>
              <w:pPrChange w:id="3092" w:author="Tao Huang" w:date="2018-09-04T13:17:00Z">
                <w:pPr>
                  <w:spacing w:after="0" w:line="240" w:lineRule="auto"/>
                  <w:jc w:val="right"/>
                </w:pPr>
              </w:pPrChange>
            </w:pPr>
            <w:ins w:id="3093" w:author="Tao Huang" w:date="2018-09-04T13:14:00Z">
              <w:r w:rsidRPr="001739A3">
                <w:rPr>
                  <w:rFonts w:eastAsia="Times New Roman" w:cs="Times New Roman"/>
                  <w:color w:val="000000"/>
                  <w:sz w:val="22"/>
                  <w:rPrChange w:id="3094"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FFFF00"/>
            <w:noWrap/>
            <w:vAlign w:val="bottom"/>
            <w:hideMark/>
            <w:tcPrChange w:id="3095" w:author="Tao Huang" w:date="2018-09-04T13:17:00Z">
              <w:tcPr>
                <w:tcW w:w="960" w:type="dxa"/>
                <w:gridSpan w:val="2"/>
                <w:tcBorders>
                  <w:top w:val="nil"/>
                  <w:left w:val="nil"/>
                  <w:bottom w:val="nil"/>
                  <w:right w:val="nil"/>
                </w:tcBorders>
                <w:shd w:val="clear" w:color="000000" w:fill="FFFF00"/>
                <w:noWrap/>
                <w:vAlign w:val="bottom"/>
                <w:hideMark/>
              </w:tcPr>
            </w:tcPrChange>
          </w:tcPr>
          <w:p w14:paraId="25B9CB52" w14:textId="77777777" w:rsidR="001739A3" w:rsidRPr="001739A3" w:rsidRDefault="001739A3">
            <w:pPr>
              <w:spacing w:after="0" w:line="240" w:lineRule="auto"/>
              <w:jc w:val="center"/>
              <w:rPr>
                <w:ins w:id="3096" w:author="Tao Huang" w:date="2018-09-04T13:14:00Z"/>
                <w:rFonts w:eastAsia="Times New Roman" w:cs="Times New Roman"/>
                <w:color w:val="000000"/>
                <w:sz w:val="22"/>
                <w:rPrChange w:id="3097" w:author="Tao Huang" w:date="2018-09-04T13:15:00Z">
                  <w:rPr>
                    <w:ins w:id="3098" w:author="Tao Huang" w:date="2018-09-04T13:14:00Z"/>
                    <w:rFonts w:ascii="Calibri" w:eastAsia="Times New Roman" w:hAnsi="Calibri" w:cs="Calibri"/>
                    <w:color w:val="000000"/>
                    <w:sz w:val="22"/>
                  </w:rPr>
                </w:rPrChange>
              </w:rPr>
              <w:pPrChange w:id="3099" w:author="Tao Huang" w:date="2018-09-04T13:17:00Z">
                <w:pPr>
                  <w:spacing w:after="0" w:line="240" w:lineRule="auto"/>
                  <w:jc w:val="right"/>
                </w:pPr>
              </w:pPrChange>
            </w:pPr>
            <w:ins w:id="3100" w:author="Tao Huang" w:date="2018-09-04T13:14:00Z">
              <w:r w:rsidRPr="001739A3">
                <w:rPr>
                  <w:rFonts w:eastAsia="Times New Roman" w:cs="Times New Roman"/>
                  <w:color w:val="000000"/>
                  <w:sz w:val="22"/>
                  <w:rPrChange w:id="3101" w:author="Tao Huang" w:date="2018-09-04T13:15:00Z">
                    <w:rPr>
                      <w:rFonts w:ascii="Calibri" w:eastAsia="Times New Roman" w:hAnsi="Calibri" w:cs="Calibri"/>
                      <w:color w:val="000000"/>
                      <w:sz w:val="22"/>
                    </w:rPr>
                  </w:rPrChange>
                </w:rPr>
                <w:t>5,108</w:t>
              </w:r>
            </w:ins>
          </w:p>
        </w:tc>
        <w:tc>
          <w:tcPr>
            <w:tcW w:w="960" w:type="dxa"/>
            <w:tcBorders>
              <w:top w:val="nil"/>
              <w:left w:val="nil"/>
              <w:bottom w:val="nil"/>
              <w:right w:val="nil"/>
            </w:tcBorders>
            <w:shd w:val="clear" w:color="000000" w:fill="FFFF00"/>
            <w:noWrap/>
            <w:vAlign w:val="bottom"/>
            <w:hideMark/>
            <w:tcPrChange w:id="3102" w:author="Tao Huang" w:date="2018-09-04T13:17:00Z">
              <w:tcPr>
                <w:tcW w:w="960" w:type="dxa"/>
                <w:gridSpan w:val="2"/>
                <w:tcBorders>
                  <w:top w:val="nil"/>
                  <w:left w:val="nil"/>
                  <w:bottom w:val="nil"/>
                  <w:right w:val="nil"/>
                </w:tcBorders>
                <w:shd w:val="clear" w:color="000000" w:fill="FFFF00"/>
                <w:noWrap/>
                <w:vAlign w:val="bottom"/>
                <w:hideMark/>
              </w:tcPr>
            </w:tcPrChange>
          </w:tcPr>
          <w:p w14:paraId="63B9C554" w14:textId="77777777" w:rsidR="001739A3" w:rsidRPr="001739A3" w:rsidRDefault="001739A3">
            <w:pPr>
              <w:spacing w:after="0" w:line="240" w:lineRule="auto"/>
              <w:jc w:val="center"/>
              <w:rPr>
                <w:ins w:id="3103" w:author="Tao Huang" w:date="2018-09-04T13:14:00Z"/>
                <w:rFonts w:eastAsia="Times New Roman" w:cs="Times New Roman"/>
                <w:color w:val="000000"/>
                <w:sz w:val="22"/>
                <w:rPrChange w:id="3104" w:author="Tao Huang" w:date="2018-09-04T13:15:00Z">
                  <w:rPr>
                    <w:ins w:id="3105" w:author="Tao Huang" w:date="2018-09-04T13:14:00Z"/>
                    <w:rFonts w:ascii="Calibri" w:eastAsia="Times New Roman" w:hAnsi="Calibri" w:cs="Calibri"/>
                    <w:color w:val="000000"/>
                    <w:sz w:val="22"/>
                  </w:rPr>
                </w:rPrChange>
              </w:rPr>
              <w:pPrChange w:id="3106" w:author="Tao Huang" w:date="2018-09-04T13:17:00Z">
                <w:pPr>
                  <w:spacing w:after="0" w:line="240" w:lineRule="auto"/>
                  <w:jc w:val="right"/>
                </w:pPr>
              </w:pPrChange>
            </w:pPr>
            <w:ins w:id="3107" w:author="Tao Huang" w:date="2018-09-04T13:14:00Z">
              <w:r w:rsidRPr="001739A3">
                <w:rPr>
                  <w:rFonts w:eastAsia="Times New Roman" w:cs="Times New Roman"/>
                  <w:color w:val="000000"/>
                  <w:sz w:val="22"/>
                  <w:rPrChange w:id="3108" w:author="Tao Huang" w:date="2018-09-04T13:15:00Z">
                    <w:rPr>
                      <w:rFonts w:ascii="Calibri" w:eastAsia="Times New Roman" w:hAnsi="Calibri" w:cs="Calibri"/>
                      <w:color w:val="000000"/>
                      <w:sz w:val="22"/>
                    </w:rPr>
                  </w:rPrChange>
                </w:rPr>
                <w:t>4</w:t>
              </w:r>
            </w:ins>
          </w:p>
        </w:tc>
      </w:tr>
      <w:tr w:rsidR="001739A3" w:rsidRPr="001739A3" w14:paraId="364A1515" w14:textId="77777777" w:rsidTr="008B5617">
        <w:tblPrEx>
          <w:tblW w:w="12080" w:type="dxa"/>
          <w:jc w:val="center"/>
          <w:tblPrExChange w:id="3109" w:author="Tao Huang" w:date="2018-09-04T13:17:00Z">
            <w:tblPrEx>
              <w:tblW w:w="12080" w:type="dxa"/>
              <w:jc w:val="center"/>
            </w:tblPrEx>
          </w:tblPrExChange>
        </w:tblPrEx>
        <w:trPr>
          <w:trHeight w:val="57"/>
          <w:jc w:val="center"/>
          <w:ins w:id="3110" w:author="Tao Huang" w:date="2018-09-04T13:14:00Z"/>
          <w:trPrChange w:id="3111"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112" w:author="Tao Huang" w:date="2018-09-04T13:17:00Z">
              <w:tcPr>
                <w:tcW w:w="2480" w:type="dxa"/>
                <w:tcBorders>
                  <w:top w:val="nil"/>
                  <w:left w:val="nil"/>
                  <w:bottom w:val="nil"/>
                  <w:right w:val="nil"/>
                </w:tcBorders>
                <w:shd w:val="clear" w:color="000000" w:fill="FFFF00"/>
                <w:noWrap/>
                <w:vAlign w:val="bottom"/>
                <w:hideMark/>
              </w:tcPr>
            </w:tcPrChange>
          </w:tcPr>
          <w:p w14:paraId="2CAB9F09" w14:textId="77777777" w:rsidR="001739A3" w:rsidRPr="001739A3" w:rsidRDefault="001739A3">
            <w:pPr>
              <w:spacing w:after="0" w:line="240" w:lineRule="auto"/>
              <w:rPr>
                <w:ins w:id="3113" w:author="Tao Huang" w:date="2018-09-04T13:14:00Z"/>
                <w:rFonts w:eastAsia="Times New Roman" w:cs="Times New Roman"/>
                <w:color w:val="000000"/>
                <w:sz w:val="22"/>
                <w:rPrChange w:id="3114" w:author="Tao Huang" w:date="2018-09-04T13:15:00Z">
                  <w:rPr>
                    <w:ins w:id="3115" w:author="Tao Huang" w:date="2018-09-04T13:14:00Z"/>
                    <w:rFonts w:ascii="Calibri" w:eastAsia="Times New Roman" w:hAnsi="Calibri" w:cs="Calibri"/>
                    <w:color w:val="000000"/>
                    <w:sz w:val="22"/>
                  </w:rPr>
                </w:rPrChange>
              </w:rPr>
            </w:pPr>
            <w:ins w:id="3116" w:author="Tao Huang" w:date="2018-09-04T13:14:00Z">
              <w:r w:rsidRPr="001739A3">
                <w:rPr>
                  <w:rFonts w:eastAsia="Times New Roman" w:cs="Times New Roman"/>
                  <w:color w:val="000000"/>
                  <w:sz w:val="22"/>
                  <w:rPrChange w:id="3117" w:author="Tao Huang" w:date="2018-09-04T13:15:00Z">
                    <w:rPr>
                      <w:rFonts w:ascii="Calibri" w:eastAsia="Times New Roman" w:hAnsi="Calibri" w:cs="Calibri"/>
                      <w:color w:val="000000"/>
                      <w:sz w:val="22"/>
                    </w:rPr>
                  </w:rPrChange>
                </w:rPr>
                <w:t>ADL-EWC-IC</w:t>
              </w:r>
            </w:ins>
          </w:p>
        </w:tc>
        <w:tc>
          <w:tcPr>
            <w:tcW w:w="960" w:type="dxa"/>
            <w:tcBorders>
              <w:top w:val="nil"/>
              <w:left w:val="nil"/>
              <w:bottom w:val="nil"/>
              <w:right w:val="nil"/>
            </w:tcBorders>
            <w:shd w:val="clear" w:color="000000" w:fill="FFFF00"/>
            <w:noWrap/>
            <w:vAlign w:val="bottom"/>
            <w:hideMark/>
            <w:tcPrChange w:id="3118" w:author="Tao Huang" w:date="2018-09-04T13:17:00Z">
              <w:tcPr>
                <w:tcW w:w="960" w:type="dxa"/>
                <w:tcBorders>
                  <w:top w:val="nil"/>
                  <w:left w:val="nil"/>
                  <w:bottom w:val="nil"/>
                  <w:right w:val="nil"/>
                </w:tcBorders>
                <w:shd w:val="clear" w:color="000000" w:fill="FFFF00"/>
                <w:noWrap/>
                <w:vAlign w:val="bottom"/>
                <w:hideMark/>
              </w:tcPr>
            </w:tcPrChange>
          </w:tcPr>
          <w:p w14:paraId="4F00F176" w14:textId="77777777" w:rsidR="001739A3" w:rsidRPr="001739A3" w:rsidRDefault="001739A3">
            <w:pPr>
              <w:spacing w:after="0" w:line="240" w:lineRule="auto"/>
              <w:jc w:val="center"/>
              <w:rPr>
                <w:ins w:id="3119" w:author="Tao Huang" w:date="2018-09-04T13:14:00Z"/>
                <w:rFonts w:eastAsia="Times New Roman" w:cs="Times New Roman"/>
                <w:color w:val="000000"/>
                <w:sz w:val="22"/>
                <w:rPrChange w:id="3120" w:author="Tao Huang" w:date="2018-09-04T13:15:00Z">
                  <w:rPr>
                    <w:ins w:id="3121" w:author="Tao Huang" w:date="2018-09-04T13:14:00Z"/>
                    <w:rFonts w:ascii="Calibri" w:eastAsia="Times New Roman" w:hAnsi="Calibri" w:cs="Calibri"/>
                    <w:color w:val="000000"/>
                    <w:sz w:val="22"/>
                  </w:rPr>
                </w:rPrChange>
              </w:rPr>
              <w:pPrChange w:id="3122" w:author="Tao Huang" w:date="2018-09-04T13:17:00Z">
                <w:pPr>
                  <w:spacing w:after="0" w:line="240" w:lineRule="auto"/>
                  <w:jc w:val="right"/>
                </w:pPr>
              </w:pPrChange>
            </w:pPr>
            <w:ins w:id="3123" w:author="Tao Huang" w:date="2018-09-04T13:14:00Z">
              <w:r w:rsidRPr="001739A3">
                <w:rPr>
                  <w:rFonts w:eastAsia="Times New Roman" w:cs="Times New Roman"/>
                  <w:color w:val="000000"/>
                  <w:sz w:val="22"/>
                  <w:rPrChange w:id="3124" w:author="Tao Huang" w:date="2018-09-04T13:15:00Z">
                    <w:rPr>
                      <w:rFonts w:ascii="Calibri" w:eastAsia="Times New Roman" w:hAnsi="Calibri" w:cs="Calibri"/>
                      <w:color w:val="000000"/>
                      <w:sz w:val="22"/>
                    </w:rPr>
                  </w:rPrChange>
                </w:rPr>
                <w:t>15.000</w:t>
              </w:r>
            </w:ins>
          </w:p>
        </w:tc>
        <w:tc>
          <w:tcPr>
            <w:tcW w:w="960" w:type="dxa"/>
            <w:tcBorders>
              <w:top w:val="nil"/>
              <w:left w:val="nil"/>
              <w:bottom w:val="nil"/>
              <w:right w:val="nil"/>
            </w:tcBorders>
            <w:shd w:val="clear" w:color="000000" w:fill="FFFF00"/>
            <w:noWrap/>
            <w:vAlign w:val="bottom"/>
            <w:hideMark/>
            <w:tcPrChange w:id="3125" w:author="Tao Huang" w:date="2018-09-04T13:17:00Z">
              <w:tcPr>
                <w:tcW w:w="960" w:type="dxa"/>
                <w:tcBorders>
                  <w:top w:val="nil"/>
                  <w:left w:val="nil"/>
                  <w:bottom w:val="nil"/>
                  <w:right w:val="nil"/>
                </w:tcBorders>
                <w:shd w:val="clear" w:color="000000" w:fill="FFFF00"/>
                <w:noWrap/>
                <w:vAlign w:val="bottom"/>
                <w:hideMark/>
              </w:tcPr>
            </w:tcPrChange>
          </w:tcPr>
          <w:p w14:paraId="723C29DC" w14:textId="77777777" w:rsidR="001739A3" w:rsidRPr="001739A3" w:rsidRDefault="001739A3">
            <w:pPr>
              <w:spacing w:after="0" w:line="240" w:lineRule="auto"/>
              <w:jc w:val="center"/>
              <w:rPr>
                <w:ins w:id="3126" w:author="Tao Huang" w:date="2018-09-04T13:14:00Z"/>
                <w:rFonts w:eastAsia="Times New Roman" w:cs="Times New Roman"/>
                <w:color w:val="000000"/>
                <w:sz w:val="22"/>
                <w:rPrChange w:id="3127" w:author="Tao Huang" w:date="2018-09-04T13:15:00Z">
                  <w:rPr>
                    <w:ins w:id="3128" w:author="Tao Huang" w:date="2018-09-04T13:14:00Z"/>
                    <w:rFonts w:ascii="Calibri" w:eastAsia="Times New Roman" w:hAnsi="Calibri" w:cs="Calibri"/>
                    <w:color w:val="000000"/>
                    <w:sz w:val="22"/>
                  </w:rPr>
                </w:rPrChange>
              </w:rPr>
              <w:pPrChange w:id="3129" w:author="Tao Huang" w:date="2018-09-04T13:17:00Z">
                <w:pPr>
                  <w:spacing w:after="0" w:line="240" w:lineRule="auto"/>
                  <w:jc w:val="right"/>
                </w:pPr>
              </w:pPrChange>
            </w:pPr>
            <w:ins w:id="3130" w:author="Tao Huang" w:date="2018-09-04T13:14:00Z">
              <w:r w:rsidRPr="001739A3">
                <w:rPr>
                  <w:rFonts w:eastAsia="Times New Roman" w:cs="Times New Roman"/>
                  <w:color w:val="000000"/>
                  <w:sz w:val="22"/>
                  <w:rPrChange w:id="3131"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FFFF00"/>
            <w:noWrap/>
            <w:vAlign w:val="bottom"/>
            <w:hideMark/>
            <w:tcPrChange w:id="3132" w:author="Tao Huang" w:date="2018-09-04T13:17:00Z">
              <w:tcPr>
                <w:tcW w:w="960" w:type="dxa"/>
                <w:gridSpan w:val="2"/>
                <w:tcBorders>
                  <w:top w:val="nil"/>
                  <w:left w:val="nil"/>
                  <w:bottom w:val="nil"/>
                  <w:right w:val="nil"/>
                </w:tcBorders>
                <w:shd w:val="clear" w:color="000000" w:fill="FFFF00"/>
                <w:noWrap/>
                <w:vAlign w:val="bottom"/>
                <w:hideMark/>
              </w:tcPr>
            </w:tcPrChange>
          </w:tcPr>
          <w:p w14:paraId="091ECFA4" w14:textId="77777777" w:rsidR="001739A3" w:rsidRPr="001739A3" w:rsidRDefault="001739A3">
            <w:pPr>
              <w:spacing w:after="0" w:line="240" w:lineRule="auto"/>
              <w:jc w:val="center"/>
              <w:rPr>
                <w:ins w:id="3133" w:author="Tao Huang" w:date="2018-09-04T13:14:00Z"/>
                <w:rFonts w:eastAsia="Times New Roman" w:cs="Times New Roman"/>
                <w:color w:val="000000"/>
                <w:sz w:val="22"/>
                <w:rPrChange w:id="3134" w:author="Tao Huang" w:date="2018-09-04T13:15:00Z">
                  <w:rPr>
                    <w:ins w:id="3135" w:author="Tao Huang" w:date="2018-09-04T13:14:00Z"/>
                    <w:rFonts w:ascii="Calibri" w:eastAsia="Times New Roman" w:hAnsi="Calibri" w:cs="Calibri"/>
                    <w:color w:val="000000"/>
                    <w:sz w:val="22"/>
                  </w:rPr>
                </w:rPrChange>
              </w:rPr>
              <w:pPrChange w:id="3136" w:author="Tao Huang" w:date="2018-09-04T13:17:00Z">
                <w:pPr>
                  <w:spacing w:after="0" w:line="240" w:lineRule="auto"/>
                  <w:jc w:val="right"/>
                </w:pPr>
              </w:pPrChange>
            </w:pPr>
            <w:ins w:id="3137" w:author="Tao Huang" w:date="2018-09-04T13:14:00Z">
              <w:r w:rsidRPr="001739A3">
                <w:rPr>
                  <w:rFonts w:eastAsia="Times New Roman" w:cs="Times New Roman"/>
                  <w:color w:val="000000"/>
                  <w:sz w:val="22"/>
                  <w:rPrChange w:id="3138" w:author="Tao Huang" w:date="2018-09-04T13:15:00Z">
                    <w:rPr>
                      <w:rFonts w:ascii="Calibri" w:eastAsia="Times New Roman" w:hAnsi="Calibri" w:cs="Calibri"/>
                      <w:color w:val="000000"/>
                      <w:sz w:val="22"/>
                    </w:rPr>
                  </w:rPrChange>
                </w:rPr>
                <w:t>39.90%</w:t>
              </w:r>
            </w:ins>
          </w:p>
        </w:tc>
        <w:tc>
          <w:tcPr>
            <w:tcW w:w="960" w:type="dxa"/>
            <w:tcBorders>
              <w:top w:val="nil"/>
              <w:left w:val="nil"/>
              <w:bottom w:val="nil"/>
              <w:right w:val="nil"/>
            </w:tcBorders>
            <w:shd w:val="clear" w:color="auto" w:fill="auto"/>
            <w:noWrap/>
            <w:vAlign w:val="bottom"/>
            <w:hideMark/>
            <w:tcPrChange w:id="3139" w:author="Tao Huang" w:date="2018-09-04T13:17:00Z">
              <w:tcPr>
                <w:tcW w:w="960" w:type="dxa"/>
                <w:gridSpan w:val="2"/>
                <w:tcBorders>
                  <w:top w:val="nil"/>
                  <w:left w:val="nil"/>
                  <w:bottom w:val="nil"/>
                  <w:right w:val="nil"/>
                </w:tcBorders>
                <w:shd w:val="clear" w:color="auto" w:fill="auto"/>
                <w:noWrap/>
                <w:vAlign w:val="bottom"/>
                <w:hideMark/>
              </w:tcPr>
            </w:tcPrChange>
          </w:tcPr>
          <w:p w14:paraId="7E107DA6" w14:textId="77777777" w:rsidR="001739A3" w:rsidRPr="001739A3" w:rsidRDefault="001739A3">
            <w:pPr>
              <w:spacing w:after="0" w:line="240" w:lineRule="auto"/>
              <w:jc w:val="center"/>
              <w:rPr>
                <w:ins w:id="3140" w:author="Tao Huang" w:date="2018-09-04T13:14:00Z"/>
                <w:rFonts w:eastAsia="Times New Roman" w:cs="Times New Roman"/>
                <w:color w:val="000000"/>
                <w:sz w:val="22"/>
                <w:rPrChange w:id="3141" w:author="Tao Huang" w:date="2018-09-04T13:15:00Z">
                  <w:rPr>
                    <w:ins w:id="3142" w:author="Tao Huang" w:date="2018-09-04T13:14:00Z"/>
                    <w:rFonts w:ascii="Calibri" w:eastAsia="Times New Roman" w:hAnsi="Calibri" w:cs="Calibri"/>
                    <w:color w:val="000000"/>
                    <w:sz w:val="22"/>
                  </w:rPr>
                </w:rPrChange>
              </w:rPr>
              <w:pPrChange w:id="3143" w:author="Tao Huang" w:date="2018-09-04T13:17:00Z">
                <w:pPr>
                  <w:spacing w:after="0" w:line="240" w:lineRule="auto"/>
                  <w:jc w:val="right"/>
                </w:pPr>
              </w:pPrChange>
            </w:pPr>
            <w:ins w:id="3144" w:author="Tao Huang" w:date="2018-09-04T13:14:00Z">
              <w:r w:rsidRPr="001739A3">
                <w:rPr>
                  <w:rFonts w:eastAsia="Times New Roman" w:cs="Times New Roman"/>
                  <w:color w:val="000000"/>
                  <w:sz w:val="22"/>
                  <w:rPrChange w:id="3145"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FFFF00"/>
            <w:noWrap/>
            <w:vAlign w:val="bottom"/>
            <w:hideMark/>
            <w:tcPrChange w:id="3146" w:author="Tao Huang" w:date="2018-09-04T13:17:00Z">
              <w:tcPr>
                <w:tcW w:w="960" w:type="dxa"/>
                <w:gridSpan w:val="2"/>
                <w:tcBorders>
                  <w:top w:val="nil"/>
                  <w:left w:val="nil"/>
                  <w:bottom w:val="nil"/>
                  <w:right w:val="nil"/>
                </w:tcBorders>
                <w:shd w:val="clear" w:color="000000" w:fill="FFFF00"/>
                <w:noWrap/>
                <w:vAlign w:val="bottom"/>
                <w:hideMark/>
              </w:tcPr>
            </w:tcPrChange>
          </w:tcPr>
          <w:p w14:paraId="59B1368D" w14:textId="77777777" w:rsidR="001739A3" w:rsidRPr="001739A3" w:rsidRDefault="001739A3">
            <w:pPr>
              <w:spacing w:after="0" w:line="240" w:lineRule="auto"/>
              <w:jc w:val="center"/>
              <w:rPr>
                <w:ins w:id="3147" w:author="Tao Huang" w:date="2018-09-04T13:14:00Z"/>
                <w:rFonts w:eastAsia="Times New Roman" w:cs="Times New Roman"/>
                <w:color w:val="000000"/>
                <w:sz w:val="22"/>
                <w:rPrChange w:id="3148" w:author="Tao Huang" w:date="2018-09-04T13:15:00Z">
                  <w:rPr>
                    <w:ins w:id="3149" w:author="Tao Huang" w:date="2018-09-04T13:14:00Z"/>
                    <w:rFonts w:ascii="Calibri" w:eastAsia="Times New Roman" w:hAnsi="Calibri" w:cs="Calibri"/>
                    <w:color w:val="000000"/>
                    <w:sz w:val="22"/>
                  </w:rPr>
                </w:rPrChange>
              </w:rPr>
              <w:pPrChange w:id="3150" w:author="Tao Huang" w:date="2018-09-04T13:17:00Z">
                <w:pPr>
                  <w:spacing w:after="0" w:line="240" w:lineRule="auto"/>
                  <w:jc w:val="right"/>
                </w:pPr>
              </w:pPrChange>
            </w:pPr>
            <w:ins w:id="3151" w:author="Tao Huang" w:date="2018-09-04T13:14:00Z">
              <w:r w:rsidRPr="001739A3">
                <w:rPr>
                  <w:rFonts w:eastAsia="Times New Roman" w:cs="Times New Roman"/>
                  <w:color w:val="000000"/>
                  <w:sz w:val="22"/>
                  <w:rPrChange w:id="3152" w:author="Tao Huang" w:date="2018-09-04T13:15:00Z">
                    <w:rPr>
                      <w:rFonts w:ascii="Calibri" w:eastAsia="Times New Roman" w:hAnsi="Calibri" w:cs="Calibri"/>
                      <w:color w:val="000000"/>
                      <w:sz w:val="22"/>
                    </w:rPr>
                  </w:rPrChange>
                </w:rPr>
                <w:t>0.6789</w:t>
              </w:r>
            </w:ins>
          </w:p>
        </w:tc>
        <w:tc>
          <w:tcPr>
            <w:tcW w:w="960" w:type="dxa"/>
            <w:tcBorders>
              <w:top w:val="nil"/>
              <w:left w:val="nil"/>
              <w:bottom w:val="nil"/>
              <w:right w:val="nil"/>
            </w:tcBorders>
            <w:shd w:val="clear" w:color="000000" w:fill="FFFF00"/>
            <w:noWrap/>
            <w:vAlign w:val="bottom"/>
            <w:hideMark/>
            <w:tcPrChange w:id="3153" w:author="Tao Huang" w:date="2018-09-04T13:17:00Z">
              <w:tcPr>
                <w:tcW w:w="960" w:type="dxa"/>
                <w:gridSpan w:val="2"/>
                <w:tcBorders>
                  <w:top w:val="nil"/>
                  <w:left w:val="nil"/>
                  <w:bottom w:val="nil"/>
                  <w:right w:val="nil"/>
                </w:tcBorders>
                <w:shd w:val="clear" w:color="000000" w:fill="FFFF00"/>
                <w:noWrap/>
                <w:vAlign w:val="bottom"/>
                <w:hideMark/>
              </w:tcPr>
            </w:tcPrChange>
          </w:tcPr>
          <w:p w14:paraId="7E8692C4" w14:textId="77777777" w:rsidR="001739A3" w:rsidRPr="001739A3" w:rsidRDefault="001739A3">
            <w:pPr>
              <w:spacing w:after="0" w:line="240" w:lineRule="auto"/>
              <w:jc w:val="center"/>
              <w:rPr>
                <w:ins w:id="3154" w:author="Tao Huang" w:date="2018-09-04T13:14:00Z"/>
                <w:rFonts w:eastAsia="Times New Roman" w:cs="Times New Roman"/>
                <w:color w:val="000000"/>
                <w:sz w:val="22"/>
                <w:rPrChange w:id="3155" w:author="Tao Huang" w:date="2018-09-04T13:15:00Z">
                  <w:rPr>
                    <w:ins w:id="3156" w:author="Tao Huang" w:date="2018-09-04T13:14:00Z"/>
                    <w:rFonts w:ascii="Calibri" w:eastAsia="Times New Roman" w:hAnsi="Calibri" w:cs="Calibri"/>
                    <w:color w:val="000000"/>
                    <w:sz w:val="22"/>
                  </w:rPr>
                </w:rPrChange>
              </w:rPr>
              <w:pPrChange w:id="3157" w:author="Tao Huang" w:date="2018-09-04T13:17:00Z">
                <w:pPr>
                  <w:spacing w:after="0" w:line="240" w:lineRule="auto"/>
                  <w:jc w:val="right"/>
                </w:pPr>
              </w:pPrChange>
            </w:pPr>
            <w:ins w:id="3158" w:author="Tao Huang" w:date="2018-09-04T13:14:00Z">
              <w:r w:rsidRPr="001739A3">
                <w:rPr>
                  <w:rFonts w:eastAsia="Times New Roman" w:cs="Times New Roman"/>
                  <w:color w:val="000000"/>
                  <w:sz w:val="22"/>
                  <w:rPrChange w:id="3159"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E7E6E6"/>
            <w:noWrap/>
            <w:vAlign w:val="bottom"/>
            <w:hideMark/>
            <w:tcPrChange w:id="3160" w:author="Tao Huang" w:date="2018-09-04T13:17:00Z">
              <w:tcPr>
                <w:tcW w:w="960" w:type="dxa"/>
                <w:gridSpan w:val="2"/>
                <w:tcBorders>
                  <w:top w:val="nil"/>
                  <w:left w:val="nil"/>
                  <w:bottom w:val="nil"/>
                  <w:right w:val="nil"/>
                </w:tcBorders>
                <w:shd w:val="clear" w:color="000000" w:fill="E7E6E6"/>
                <w:noWrap/>
                <w:vAlign w:val="bottom"/>
                <w:hideMark/>
              </w:tcPr>
            </w:tcPrChange>
          </w:tcPr>
          <w:p w14:paraId="0BB9575A" w14:textId="77777777" w:rsidR="001739A3" w:rsidRPr="001739A3" w:rsidRDefault="001739A3">
            <w:pPr>
              <w:spacing w:after="0" w:line="240" w:lineRule="auto"/>
              <w:jc w:val="center"/>
              <w:rPr>
                <w:ins w:id="3161" w:author="Tao Huang" w:date="2018-09-04T13:14:00Z"/>
                <w:rFonts w:eastAsia="Times New Roman" w:cs="Times New Roman"/>
                <w:color w:val="000000"/>
                <w:sz w:val="22"/>
                <w:rPrChange w:id="3162" w:author="Tao Huang" w:date="2018-09-04T13:15:00Z">
                  <w:rPr>
                    <w:ins w:id="3163" w:author="Tao Huang" w:date="2018-09-04T13:14:00Z"/>
                    <w:rFonts w:ascii="Calibri" w:eastAsia="Times New Roman" w:hAnsi="Calibri" w:cs="Calibri"/>
                    <w:color w:val="000000"/>
                    <w:sz w:val="22"/>
                  </w:rPr>
                </w:rPrChange>
              </w:rPr>
              <w:pPrChange w:id="3164" w:author="Tao Huang" w:date="2018-09-04T13:17:00Z">
                <w:pPr>
                  <w:spacing w:after="0" w:line="240" w:lineRule="auto"/>
                  <w:jc w:val="right"/>
                </w:pPr>
              </w:pPrChange>
            </w:pPr>
            <w:ins w:id="3165" w:author="Tao Huang" w:date="2018-09-04T13:14:00Z">
              <w:r w:rsidRPr="001739A3">
                <w:rPr>
                  <w:rFonts w:eastAsia="Times New Roman" w:cs="Times New Roman"/>
                  <w:color w:val="000000"/>
                  <w:sz w:val="22"/>
                  <w:rPrChange w:id="3166" w:author="Tao Huang" w:date="2018-09-04T13:15:00Z">
                    <w:rPr>
                      <w:rFonts w:ascii="Calibri" w:eastAsia="Times New Roman" w:hAnsi="Calibri" w:cs="Calibri"/>
                      <w:color w:val="000000"/>
                      <w:sz w:val="22"/>
                    </w:rPr>
                  </w:rPrChange>
                </w:rPr>
                <w:t>0.9834</w:t>
              </w:r>
            </w:ins>
          </w:p>
        </w:tc>
        <w:tc>
          <w:tcPr>
            <w:tcW w:w="960" w:type="dxa"/>
            <w:tcBorders>
              <w:top w:val="nil"/>
              <w:left w:val="nil"/>
              <w:bottom w:val="nil"/>
              <w:right w:val="nil"/>
            </w:tcBorders>
            <w:shd w:val="clear" w:color="000000" w:fill="E7E6E6"/>
            <w:noWrap/>
            <w:vAlign w:val="bottom"/>
            <w:hideMark/>
            <w:tcPrChange w:id="3167" w:author="Tao Huang" w:date="2018-09-04T13:17:00Z">
              <w:tcPr>
                <w:tcW w:w="960" w:type="dxa"/>
                <w:gridSpan w:val="2"/>
                <w:tcBorders>
                  <w:top w:val="nil"/>
                  <w:left w:val="nil"/>
                  <w:bottom w:val="nil"/>
                  <w:right w:val="nil"/>
                </w:tcBorders>
                <w:shd w:val="clear" w:color="000000" w:fill="E7E6E6"/>
                <w:noWrap/>
                <w:vAlign w:val="bottom"/>
                <w:hideMark/>
              </w:tcPr>
            </w:tcPrChange>
          </w:tcPr>
          <w:p w14:paraId="6058CBC5" w14:textId="77777777" w:rsidR="001739A3" w:rsidRPr="001739A3" w:rsidRDefault="001739A3">
            <w:pPr>
              <w:spacing w:after="0" w:line="240" w:lineRule="auto"/>
              <w:jc w:val="center"/>
              <w:rPr>
                <w:ins w:id="3168" w:author="Tao Huang" w:date="2018-09-04T13:14:00Z"/>
                <w:rFonts w:eastAsia="Times New Roman" w:cs="Times New Roman"/>
                <w:color w:val="000000"/>
                <w:sz w:val="22"/>
                <w:rPrChange w:id="3169" w:author="Tao Huang" w:date="2018-09-04T13:15:00Z">
                  <w:rPr>
                    <w:ins w:id="3170" w:author="Tao Huang" w:date="2018-09-04T13:14:00Z"/>
                    <w:rFonts w:ascii="Calibri" w:eastAsia="Times New Roman" w:hAnsi="Calibri" w:cs="Calibri"/>
                    <w:color w:val="000000"/>
                    <w:sz w:val="22"/>
                  </w:rPr>
                </w:rPrChange>
              </w:rPr>
              <w:pPrChange w:id="3171" w:author="Tao Huang" w:date="2018-09-04T13:17:00Z">
                <w:pPr>
                  <w:spacing w:after="0" w:line="240" w:lineRule="auto"/>
                  <w:jc w:val="right"/>
                </w:pPr>
              </w:pPrChange>
            </w:pPr>
            <w:ins w:id="3172" w:author="Tao Huang" w:date="2018-09-04T13:14:00Z">
              <w:r w:rsidRPr="001739A3">
                <w:rPr>
                  <w:rFonts w:eastAsia="Times New Roman" w:cs="Times New Roman"/>
                  <w:color w:val="000000"/>
                  <w:sz w:val="22"/>
                  <w:rPrChange w:id="3173"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FFFF00"/>
            <w:noWrap/>
            <w:vAlign w:val="bottom"/>
            <w:hideMark/>
            <w:tcPrChange w:id="3174" w:author="Tao Huang" w:date="2018-09-04T13:17:00Z">
              <w:tcPr>
                <w:tcW w:w="960" w:type="dxa"/>
                <w:gridSpan w:val="2"/>
                <w:tcBorders>
                  <w:top w:val="nil"/>
                  <w:left w:val="nil"/>
                  <w:bottom w:val="nil"/>
                  <w:right w:val="nil"/>
                </w:tcBorders>
                <w:shd w:val="clear" w:color="000000" w:fill="FFFF00"/>
                <w:noWrap/>
                <w:vAlign w:val="bottom"/>
                <w:hideMark/>
              </w:tcPr>
            </w:tcPrChange>
          </w:tcPr>
          <w:p w14:paraId="498E279F" w14:textId="77777777" w:rsidR="001739A3" w:rsidRPr="001739A3" w:rsidRDefault="001739A3">
            <w:pPr>
              <w:spacing w:after="0" w:line="240" w:lineRule="auto"/>
              <w:jc w:val="center"/>
              <w:rPr>
                <w:ins w:id="3175" w:author="Tao Huang" w:date="2018-09-04T13:14:00Z"/>
                <w:rFonts w:eastAsia="Times New Roman" w:cs="Times New Roman"/>
                <w:color w:val="000000"/>
                <w:sz w:val="22"/>
                <w:rPrChange w:id="3176" w:author="Tao Huang" w:date="2018-09-04T13:15:00Z">
                  <w:rPr>
                    <w:ins w:id="3177" w:author="Tao Huang" w:date="2018-09-04T13:14:00Z"/>
                    <w:rFonts w:ascii="Calibri" w:eastAsia="Times New Roman" w:hAnsi="Calibri" w:cs="Calibri"/>
                    <w:color w:val="000000"/>
                    <w:sz w:val="22"/>
                  </w:rPr>
                </w:rPrChange>
              </w:rPr>
              <w:pPrChange w:id="3178" w:author="Tao Huang" w:date="2018-09-04T13:17:00Z">
                <w:pPr>
                  <w:spacing w:after="0" w:line="240" w:lineRule="auto"/>
                  <w:jc w:val="right"/>
                </w:pPr>
              </w:pPrChange>
            </w:pPr>
            <w:ins w:id="3179" w:author="Tao Huang" w:date="2018-09-04T13:14:00Z">
              <w:r w:rsidRPr="001739A3">
                <w:rPr>
                  <w:rFonts w:eastAsia="Times New Roman" w:cs="Times New Roman"/>
                  <w:color w:val="000000"/>
                  <w:sz w:val="22"/>
                  <w:rPrChange w:id="3180" w:author="Tao Huang" w:date="2018-09-04T13:15:00Z">
                    <w:rPr>
                      <w:rFonts w:ascii="Calibri" w:eastAsia="Times New Roman" w:hAnsi="Calibri" w:cs="Calibri"/>
                      <w:color w:val="000000"/>
                      <w:sz w:val="22"/>
                    </w:rPr>
                  </w:rPrChange>
                </w:rPr>
                <w:t>4,796</w:t>
              </w:r>
            </w:ins>
          </w:p>
        </w:tc>
        <w:tc>
          <w:tcPr>
            <w:tcW w:w="960" w:type="dxa"/>
            <w:tcBorders>
              <w:top w:val="nil"/>
              <w:left w:val="nil"/>
              <w:bottom w:val="nil"/>
              <w:right w:val="nil"/>
            </w:tcBorders>
            <w:shd w:val="clear" w:color="000000" w:fill="FFFF00"/>
            <w:noWrap/>
            <w:vAlign w:val="bottom"/>
            <w:hideMark/>
            <w:tcPrChange w:id="3181" w:author="Tao Huang" w:date="2018-09-04T13:17:00Z">
              <w:tcPr>
                <w:tcW w:w="960" w:type="dxa"/>
                <w:gridSpan w:val="2"/>
                <w:tcBorders>
                  <w:top w:val="nil"/>
                  <w:left w:val="nil"/>
                  <w:bottom w:val="nil"/>
                  <w:right w:val="nil"/>
                </w:tcBorders>
                <w:shd w:val="clear" w:color="000000" w:fill="FFFF00"/>
                <w:noWrap/>
                <w:vAlign w:val="bottom"/>
                <w:hideMark/>
              </w:tcPr>
            </w:tcPrChange>
          </w:tcPr>
          <w:p w14:paraId="6D92DD8B" w14:textId="77777777" w:rsidR="001739A3" w:rsidRPr="001739A3" w:rsidRDefault="001739A3">
            <w:pPr>
              <w:spacing w:after="0" w:line="240" w:lineRule="auto"/>
              <w:jc w:val="center"/>
              <w:rPr>
                <w:ins w:id="3182" w:author="Tao Huang" w:date="2018-09-04T13:14:00Z"/>
                <w:rFonts w:eastAsia="Times New Roman" w:cs="Times New Roman"/>
                <w:color w:val="000000"/>
                <w:sz w:val="22"/>
                <w:rPrChange w:id="3183" w:author="Tao Huang" w:date="2018-09-04T13:15:00Z">
                  <w:rPr>
                    <w:ins w:id="3184" w:author="Tao Huang" w:date="2018-09-04T13:14:00Z"/>
                    <w:rFonts w:ascii="Calibri" w:eastAsia="Times New Roman" w:hAnsi="Calibri" w:cs="Calibri"/>
                    <w:color w:val="000000"/>
                    <w:sz w:val="22"/>
                  </w:rPr>
                </w:rPrChange>
              </w:rPr>
              <w:pPrChange w:id="3185" w:author="Tao Huang" w:date="2018-09-04T13:17:00Z">
                <w:pPr>
                  <w:spacing w:after="0" w:line="240" w:lineRule="auto"/>
                  <w:jc w:val="right"/>
                </w:pPr>
              </w:pPrChange>
            </w:pPr>
            <w:ins w:id="3186" w:author="Tao Huang" w:date="2018-09-04T13:14:00Z">
              <w:r w:rsidRPr="001739A3">
                <w:rPr>
                  <w:rFonts w:eastAsia="Times New Roman" w:cs="Times New Roman"/>
                  <w:color w:val="000000"/>
                  <w:sz w:val="22"/>
                  <w:rPrChange w:id="3187" w:author="Tao Huang" w:date="2018-09-04T13:15:00Z">
                    <w:rPr>
                      <w:rFonts w:ascii="Calibri" w:eastAsia="Times New Roman" w:hAnsi="Calibri" w:cs="Calibri"/>
                      <w:color w:val="000000"/>
                      <w:sz w:val="22"/>
                    </w:rPr>
                  </w:rPrChange>
                </w:rPr>
                <w:t>1</w:t>
              </w:r>
            </w:ins>
          </w:p>
        </w:tc>
      </w:tr>
      <w:tr w:rsidR="001739A3" w:rsidRPr="001739A3" w14:paraId="59220FC4" w14:textId="77777777" w:rsidTr="008B5617">
        <w:tblPrEx>
          <w:tblW w:w="12080" w:type="dxa"/>
          <w:jc w:val="center"/>
          <w:tblPrExChange w:id="3188" w:author="Tao Huang" w:date="2018-09-04T13:17:00Z">
            <w:tblPrEx>
              <w:tblW w:w="12080" w:type="dxa"/>
              <w:jc w:val="center"/>
            </w:tblPrEx>
          </w:tblPrExChange>
        </w:tblPrEx>
        <w:trPr>
          <w:trHeight w:val="57"/>
          <w:jc w:val="center"/>
          <w:ins w:id="3189" w:author="Tao Huang" w:date="2018-09-04T13:14:00Z"/>
          <w:trPrChange w:id="3190" w:author="Tao Huang" w:date="2018-09-04T13:17:00Z">
            <w:trPr>
              <w:gridAfter w:val="0"/>
              <w:trHeight w:val="290"/>
              <w:jc w:val="center"/>
            </w:trPr>
          </w:trPrChange>
        </w:trPr>
        <w:tc>
          <w:tcPr>
            <w:tcW w:w="2480" w:type="dxa"/>
            <w:tcBorders>
              <w:top w:val="nil"/>
              <w:left w:val="nil"/>
              <w:bottom w:val="nil"/>
              <w:right w:val="nil"/>
            </w:tcBorders>
            <w:shd w:val="clear" w:color="auto" w:fill="auto"/>
            <w:noWrap/>
            <w:vAlign w:val="bottom"/>
            <w:hideMark/>
            <w:tcPrChange w:id="3191" w:author="Tao Huang" w:date="2018-09-04T13:17:00Z">
              <w:tcPr>
                <w:tcW w:w="2480" w:type="dxa"/>
                <w:tcBorders>
                  <w:top w:val="nil"/>
                  <w:left w:val="nil"/>
                  <w:bottom w:val="nil"/>
                  <w:right w:val="nil"/>
                </w:tcBorders>
                <w:shd w:val="clear" w:color="auto" w:fill="auto"/>
                <w:noWrap/>
                <w:vAlign w:val="bottom"/>
                <w:hideMark/>
              </w:tcPr>
            </w:tcPrChange>
          </w:tcPr>
          <w:p w14:paraId="53179C92" w14:textId="77777777" w:rsidR="001739A3" w:rsidRPr="001739A3" w:rsidRDefault="001739A3">
            <w:pPr>
              <w:spacing w:after="0" w:line="240" w:lineRule="auto"/>
              <w:rPr>
                <w:ins w:id="3192" w:author="Tao Huang" w:date="2018-09-04T13:14:00Z"/>
                <w:rFonts w:eastAsia="Times New Roman" w:cs="Times New Roman"/>
                <w:color w:val="000000"/>
                <w:sz w:val="22"/>
                <w:rPrChange w:id="3193" w:author="Tao Huang" w:date="2018-09-04T13:15:00Z">
                  <w:rPr>
                    <w:ins w:id="3194" w:author="Tao Huang" w:date="2018-09-04T13:14:00Z"/>
                    <w:rFonts w:ascii="Calibri" w:eastAsia="Times New Roman" w:hAnsi="Calibri" w:cs="Calibri"/>
                    <w:color w:val="000000"/>
                    <w:sz w:val="22"/>
                  </w:rPr>
                </w:rPrChange>
              </w:rPr>
            </w:pPr>
            <w:ins w:id="3195" w:author="Tao Huang" w:date="2018-09-04T13:14:00Z">
              <w:r w:rsidRPr="001739A3">
                <w:rPr>
                  <w:rFonts w:eastAsia="Times New Roman" w:cs="Times New Roman"/>
                  <w:color w:val="000000"/>
                  <w:sz w:val="22"/>
                  <w:rPrChange w:id="3196" w:author="Tao Huang" w:date="2018-09-04T13:15:00Z">
                    <w:rPr>
                      <w:rFonts w:ascii="Calibri" w:eastAsia="Times New Roman" w:hAnsi="Calibri" w:cs="Calibri"/>
                      <w:color w:val="000000"/>
                      <w:sz w:val="22"/>
                    </w:rPr>
                  </w:rPrChange>
                </w:rPr>
                <w:t>All forecast period, H= 1</w:t>
              </w:r>
            </w:ins>
          </w:p>
        </w:tc>
        <w:tc>
          <w:tcPr>
            <w:tcW w:w="960" w:type="dxa"/>
            <w:tcBorders>
              <w:top w:val="nil"/>
              <w:left w:val="nil"/>
              <w:bottom w:val="nil"/>
              <w:right w:val="nil"/>
            </w:tcBorders>
            <w:shd w:val="clear" w:color="auto" w:fill="auto"/>
            <w:noWrap/>
            <w:vAlign w:val="bottom"/>
            <w:hideMark/>
            <w:tcPrChange w:id="3197" w:author="Tao Huang" w:date="2018-09-04T13:17:00Z">
              <w:tcPr>
                <w:tcW w:w="960" w:type="dxa"/>
                <w:tcBorders>
                  <w:top w:val="nil"/>
                  <w:left w:val="nil"/>
                  <w:bottom w:val="nil"/>
                  <w:right w:val="nil"/>
                </w:tcBorders>
                <w:shd w:val="clear" w:color="auto" w:fill="auto"/>
                <w:noWrap/>
                <w:vAlign w:val="bottom"/>
                <w:hideMark/>
              </w:tcPr>
            </w:tcPrChange>
          </w:tcPr>
          <w:p w14:paraId="4BDE73FD" w14:textId="77777777" w:rsidR="001739A3" w:rsidRPr="001739A3" w:rsidRDefault="001739A3">
            <w:pPr>
              <w:spacing w:after="0" w:line="240" w:lineRule="auto"/>
              <w:jc w:val="center"/>
              <w:rPr>
                <w:ins w:id="3198" w:author="Tao Huang" w:date="2018-09-04T13:14:00Z"/>
                <w:rFonts w:eastAsia="Times New Roman" w:cs="Times New Roman"/>
                <w:color w:val="000000"/>
                <w:sz w:val="22"/>
                <w:rPrChange w:id="3199" w:author="Tao Huang" w:date="2018-09-04T13:15:00Z">
                  <w:rPr>
                    <w:ins w:id="3200" w:author="Tao Huang" w:date="2018-09-04T13:14:00Z"/>
                    <w:rFonts w:ascii="Calibri" w:eastAsia="Times New Roman" w:hAnsi="Calibri" w:cs="Calibri"/>
                    <w:color w:val="000000"/>
                    <w:sz w:val="22"/>
                  </w:rPr>
                </w:rPrChange>
              </w:rPr>
              <w:pPrChange w:id="3201"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202" w:author="Tao Huang" w:date="2018-09-04T13:17:00Z">
              <w:tcPr>
                <w:tcW w:w="960" w:type="dxa"/>
                <w:tcBorders>
                  <w:top w:val="nil"/>
                  <w:left w:val="nil"/>
                  <w:bottom w:val="nil"/>
                  <w:right w:val="nil"/>
                </w:tcBorders>
                <w:shd w:val="clear" w:color="auto" w:fill="auto"/>
                <w:noWrap/>
                <w:vAlign w:val="bottom"/>
                <w:hideMark/>
              </w:tcPr>
            </w:tcPrChange>
          </w:tcPr>
          <w:p w14:paraId="3014A0C8" w14:textId="77777777" w:rsidR="001739A3" w:rsidRPr="001739A3" w:rsidRDefault="001739A3">
            <w:pPr>
              <w:spacing w:after="0" w:line="240" w:lineRule="auto"/>
              <w:jc w:val="center"/>
              <w:rPr>
                <w:ins w:id="3203" w:author="Tao Huang" w:date="2018-09-04T13:14:00Z"/>
                <w:rFonts w:eastAsia="Times New Roman" w:cs="Times New Roman"/>
                <w:sz w:val="22"/>
                <w:rPrChange w:id="3204" w:author="Tao Huang" w:date="2018-09-04T13:15:00Z">
                  <w:rPr>
                    <w:ins w:id="3205" w:author="Tao Huang" w:date="2018-09-04T13:14:00Z"/>
                    <w:rFonts w:eastAsia="Times New Roman" w:cs="Times New Roman"/>
                    <w:sz w:val="20"/>
                    <w:szCs w:val="20"/>
                  </w:rPr>
                </w:rPrChange>
              </w:rPr>
              <w:pPrChange w:id="3206"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207" w:author="Tao Huang" w:date="2018-09-04T13:17:00Z">
              <w:tcPr>
                <w:tcW w:w="960" w:type="dxa"/>
                <w:tcBorders>
                  <w:top w:val="nil"/>
                  <w:left w:val="nil"/>
                  <w:bottom w:val="nil"/>
                  <w:right w:val="nil"/>
                </w:tcBorders>
                <w:shd w:val="clear" w:color="auto" w:fill="auto"/>
                <w:noWrap/>
                <w:vAlign w:val="bottom"/>
                <w:hideMark/>
              </w:tcPr>
            </w:tcPrChange>
          </w:tcPr>
          <w:p w14:paraId="2268D367" w14:textId="77777777" w:rsidR="001739A3" w:rsidRPr="001739A3" w:rsidRDefault="001739A3">
            <w:pPr>
              <w:spacing w:after="0" w:line="240" w:lineRule="auto"/>
              <w:jc w:val="center"/>
              <w:rPr>
                <w:ins w:id="3208" w:author="Tao Huang" w:date="2018-09-04T13:14:00Z"/>
                <w:rFonts w:eastAsia="Times New Roman" w:cs="Times New Roman"/>
                <w:sz w:val="22"/>
                <w:rPrChange w:id="3209" w:author="Tao Huang" w:date="2018-09-04T13:15:00Z">
                  <w:rPr>
                    <w:ins w:id="3210" w:author="Tao Huang" w:date="2018-09-04T13:14:00Z"/>
                    <w:rFonts w:eastAsia="Times New Roman" w:cs="Times New Roman"/>
                    <w:sz w:val="20"/>
                    <w:szCs w:val="20"/>
                  </w:rPr>
                </w:rPrChange>
              </w:rPr>
              <w:pPrChange w:id="3211"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212" w:author="Tao Huang" w:date="2018-09-04T13:17:00Z">
              <w:tcPr>
                <w:tcW w:w="960" w:type="dxa"/>
                <w:gridSpan w:val="2"/>
                <w:tcBorders>
                  <w:top w:val="nil"/>
                  <w:left w:val="nil"/>
                  <w:bottom w:val="nil"/>
                  <w:right w:val="nil"/>
                </w:tcBorders>
                <w:shd w:val="clear" w:color="auto" w:fill="auto"/>
                <w:noWrap/>
                <w:vAlign w:val="bottom"/>
                <w:hideMark/>
              </w:tcPr>
            </w:tcPrChange>
          </w:tcPr>
          <w:p w14:paraId="2A82D97B" w14:textId="77777777" w:rsidR="001739A3" w:rsidRPr="001739A3" w:rsidRDefault="001739A3">
            <w:pPr>
              <w:spacing w:after="0" w:line="240" w:lineRule="auto"/>
              <w:jc w:val="center"/>
              <w:rPr>
                <w:ins w:id="3213" w:author="Tao Huang" w:date="2018-09-04T13:14:00Z"/>
                <w:rFonts w:eastAsia="Times New Roman" w:cs="Times New Roman"/>
                <w:sz w:val="22"/>
                <w:rPrChange w:id="3214" w:author="Tao Huang" w:date="2018-09-04T13:15:00Z">
                  <w:rPr>
                    <w:ins w:id="3215" w:author="Tao Huang" w:date="2018-09-04T13:14:00Z"/>
                    <w:rFonts w:eastAsia="Times New Roman" w:cs="Times New Roman"/>
                    <w:sz w:val="20"/>
                    <w:szCs w:val="20"/>
                  </w:rPr>
                </w:rPrChange>
              </w:rPr>
              <w:pPrChange w:id="3216"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217" w:author="Tao Huang" w:date="2018-09-04T13:17:00Z">
              <w:tcPr>
                <w:tcW w:w="960" w:type="dxa"/>
                <w:gridSpan w:val="2"/>
                <w:tcBorders>
                  <w:top w:val="nil"/>
                  <w:left w:val="nil"/>
                  <w:bottom w:val="nil"/>
                  <w:right w:val="nil"/>
                </w:tcBorders>
                <w:shd w:val="clear" w:color="auto" w:fill="auto"/>
                <w:noWrap/>
                <w:vAlign w:val="bottom"/>
                <w:hideMark/>
              </w:tcPr>
            </w:tcPrChange>
          </w:tcPr>
          <w:p w14:paraId="78DE0CF6" w14:textId="77777777" w:rsidR="001739A3" w:rsidRPr="001739A3" w:rsidRDefault="001739A3">
            <w:pPr>
              <w:spacing w:after="0" w:line="240" w:lineRule="auto"/>
              <w:jc w:val="center"/>
              <w:rPr>
                <w:ins w:id="3218" w:author="Tao Huang" w:date="2018-09-04T13:14:00Z"/>
                <w:rFonts w:eastAsia="Times New Roman" w:cs="Times New Roman"/>
                <w:sz w:val="22"/>
                <w:rPrChange w:id="3219" w:author="Tao Huang" w:date="2018-09-04T13:15:00Z">
                  <w:rPr>
                    <w:ins w:id="3220" w:author="Tao Huang" w:date="2018-09-04T13:14:00Z"/>
                    <w:rFonts w:eastAsia="Times New Roman" w:cs="Times New Roman"/>
                    <w:sz w:val="20"/>
                    <w:szCs w:val="20"/>
                  </w:rPr>
                </w:rPrChange>
              </w:rPr>
              <w:pPrChange w:id="3221"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222" w:author="Tao Huang" w:date="2018-09-04T13:17:00Z">
              <w:tcPr>
                <w:tcW w:w="960" w:type="dxa"/>
                <w:gridSpan w:val="2"/>
                <w:tcBorders>
                  <w:top w:val="nil"/>
                  <w:left w:val="nil"/>
                  <w:bottom w:val="nil"/>
                  <w:right w:val="nil"/>
                </w:tcBorders>
                <w:shd w:val="clear" w:color="auto" w:fill="auto"/>
                <w:noWrap/>
                <w:vAlign w:val="bottom"/>
                <w:hideMark/>
              </w:tcPr>
            </w:tcPrChange>
          </w:tcPr>
          <w:p w14:paraId="79A42BEE" w14:textId="77777777" w:rsidR="001739A3" w:rsidRPr="001739A3" w:rsidRDefault="001739A3">
            <w:pPr>
              <w:spacing w:after="0" w:line="240" w:lineRule="auto"/>
              <w:jc w:val="center"/>
              <w:rPr>
                <w:ins w:id="3223" w:author="Tao Huang" w:date="2018-09-04T13:14:00Z"/>
                <w:rFonts w:eastAsia="Times New Roman" w:cs="Times New Roman"/>
                <w:sz w:val="22"/>
                <w:rPrChange w:id="3224" w:author="Tao Huang" w:date="2018-09-04T13:15:00Z">
                  <w:rPr>
                    <w:ins w:id="3225" w:author="Tao Huang" w:date="2018-09-04T13:14:00Z"/>
                    <w:rFonts w:eastAsia="Times New Roman" w:cs="Times New Roman"/>
                    <w:sz w:val="20"/>
                    <w:szCs w:val="20"/>
                  </w:rPr>
                </w:rPrChange>
              </w:rPr>
              <w:pPrChange w:id="3226" w:author="Tao Huang" w:date="2018-09-04T13:17:00Z">
                <w:pPr>
                  <w:spacing w:after="0" w:line="240" w:lineRule="auto"/>
                </w:pPr>
              </w:pPrChange>
            </w:pPr>
          </w:p>
        </w:tc>
        <w:tc>
          <w:tcPr>
            <w:tcW w:w="960" w:type="dxa"/>
            <w:tcBorders>
              <w:top w:val="nil"/>
              <w:left w:val="nil"/>
              <w:bottom w:val="nil"/>
              <w:right w:val="nil"/>
            </w:tcBorders>
            <w:shd w:val="clear" w:color="000000" w:fill="E7E6E6"/>
            <w:noWrap/>
            <w:vAlign w:val="bottom"/>
            <w:hideMark/>
            <w:tcPrChange w:id="3227" w:author="Tao Huang" w:date="2018-09-04T13:17:00Z">
              <w:tcPr>
                <w:tcW w:w="960" w:type="dxa"/>
                <w:gridSpan w:val="2"/>
                <w:tcBorders>
                  <w:top w:val="nil"/>
                  <w:left w:val="nil"/>
                  <w:bottom w:val="nil"/>
                  <w:right w:val="nil"/>
                </w:tcBorders>
                <w:shd w:val="clear" w:color="000000" w:fill="E7E6E6"/>
                <w:noWrap/>
                <w:vAlign w:val="bottom"/>
                <w:hideMark/>
              </w:tcPr>
            </w:tcPrChange>
          </w:tcPr>
          <w:p w14:paraId="2A363F53" w14:textId="3BEB0D43" w:rsidR="001739A3" w:rsidRPr="001739A3" w:rsidRDefault="001739A3">
            <w:pPr>
              <w:spacing w:after="0" w:line="240" w:lineRule="auto"/>
              <w:jc w:val="center"/>
              <w:rPr>
                <w:ins w:id="3228" w:author="Tao Huang" w:date="2018-09-04T13:14:00Z"/>
                <w:rFonts w:eastAsia="Times New Roman" w:cs="Times New Roman"/>
                <w:color w:val="000000"/>
                <w:sz w:val="22"/>
                <w:rPrChange w:id="3229" w:author="Tao Huang" w:date="2018-09-04T13:15:00Z">
                  <w:rPr>
                    <w:ins w:id="3230" w:author="Tao Huang" w:date="2018-09-04T13:14:00Z"/>
                    <w:rFonts w:ascii="Calibri" w:eastAsia="Times New Roman" w:hAnsi="Calibri" w:cs="Calibri"/>
                    <w:color w:val="000000"/>
                    <w:sz w:val="22"/>
                  </w:rPr>
                </w:rPrChange>
              </w:rPr>
              <w:pPrChange w:id="3231" w:author="Tao Huang" w:date="2018-09-04T13:17:00Z">
                <w:pPr>
                  <w:spacing w:after="0" w:line="240" w:lineRule="auto"/>
                </w:pPr>
              </w:pPrChange>
            </w:pPr>
          </w:p>
        </w:tc>
        <w:tc>
          <w:tcPr>
            <w:tcW w:w="960" w:type="dxa"/>
            <w:tcBorders>
              <w:top w:val="nil"/>
              <w:left w:val="nil"/>
              <w:bottom w:val="nil"/>
              <w:right w:val="nil"/>
            </w:tcBorders>
            <w:shd w:val="clear" w:color="000000" w:fill="E7E6E6"/>
            <w:noWrap/>
            <w:vAlign w:val="bottom"/>
            <w:hideMark/>
            <w:tcPrChange w:id="3232" w:author="Tao Huang" w:date="2018-09-04T13:17:00Z">
              <w:tcPr>
                <w:tcW w:w="960" w:type="dxa"/>
                <w:gridSpan w:val="2"/>
                <w:tcBorders>
                  <w:top w:val="nil"/>
                  <w:left w:val="nil"/>
                  <w:bottom w:val="nil"/>
                  <w:right w:val="nil"/>
                </w:tcBorders>
                <w:shd w:val="clear" w:color="000000" w:fill="E7E6E6"/>
                <w:noWrap/>
                <w:vAlign w:val="bottom"/>
                <w:hideMark/>
              </w:tcPr>
            </w:tcPrChange>
          </w:tcPr>
          <w:p w14:paraId="7E282259" w14:textId="4368AA5E" w:rsidR="001739A3" w:rsidRPr="001739A3" w:rsidRDefault="001739A3">
            <w:pPr>
              <w:spacing w:after="0" w:line="240" w:lineRule="auto"/>
              <w:jc w:val="center"/>
              <w:rPr>
                <w:ins w:id="3233" w:author="Tao Huang" w:date="2018-09-04T13:14:00Z"/>
                <w:rFonts w:eastAsia="Times New Roman" w:cs="Times New Roman"/>
                <w:color w:val="000000"/>
                <w:sz w:val="22"/>
                <w:rPrChange w:id="3234" w:author="Tao Huang" w:date="2018-09-04T13:15:00Z">
                  <w:rPr>
                    <w:ins w:id="3235" w:author="Tao Huang" w:date="2018-09-04T13:14:00Z"/>
                    <w:rFonts w:ascii="Calibri" w:eastAsia="Times New Roman" w:hAnsi="Calibri" w:cs="Calibri"/>
                    <w:color w:val="000000"/>
                    <w:sz w:val="22"/>
                  </w:rPr>
                </w:rPrChange>
              </w:rPr>
              <w:pPrChange w:id="3236"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237" w:author="Tao Huang" w:date="2018-09-04T13:17:00Z">
              <w:tcPr>
                <w:tcW w:w="960" w:type="dxa"/>
                <w:gridSpan w:val="2"/>
                <w:tcBorders>
                  <w:top w:val="nil"/>
                  <w:left w:val="nil"/>
                  <w:bottom w:val="nil"/>
                  <w:right w:val="nil"/>
                </w:tcBorders>
                <w:shd w:val="clear" w:color="auto" w:fill="auto"/>
                <w:noWrap/>
                <w:vAlign w:val="bottom"/>
                <w:hideMark/>
              </w:tcPr>
            </w:tcPrChange>
          </w:tcPr>
          <w:p w14:paraId="64BAB04F" w14:textId="77777777" w:rsidR="001739A3" w:rsidRPr="001739A3" w:rsidRDefault="001739A3">
            <w:pPr>
              <w:spacing w:after="0" w:line="240" w:lineRule="auto"/>
              <w:jc w:val="center"/>
              <w:rPr>
                <w:ins w:id="3238" w:author="Tao Huang" w:date="2018-09-04T13:14:00Z"/>
                <w:rFonts w:eastAsia="Times New Roman" w:cs="Times New Roman"/>
                <w:color w:val="000000"/>
                <w:sz w:val="22"/>
                <w:rPrChange w:id="3239" w:author="Tao Huang" w:date="2018-09-04T13:15:00Z">
                  <w:rPr>
                    <w:ins w:id="3240" w:author="Tao Huang" w:date="2018-09-04T13:14:00Z"/>
                    <w:rFonts w:ascii="Calibri" w:eastAsia="Times New Roman" w:hAnsi="Calibri" w:cs="Calibri"/>
                    <w:color w:val="000000"/>
                    <w:sz w:val="22"/>
                  </w:rPr>
                </w:rPrChange>
              </w:rPr>
              <w:pPrChange w:id="3241"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242" w:author="Tao Huang" w:date="2018-09-04T13:17:00Z">
              <w:tcPr>
                <w:tcW w:w="960" w:type="dxa"/>
                <w:gridSpan w:val="2"/>
                <w:tcBorders>
                  <w:top w:val="nil"/>
                  <w:left w:val="nil"/>
                  <w:bottom w:val="nil"/>
                  <w:right w:val="nil"/>
                </w:tcBorders>
                <w:shd w:val="clear" w:color="auto" w:fill="auto"/>
                <w:noWrap/>
                <w:vAlign w:val="bottom"/>
                <w:hideMark/>
              </w:tcPr>
            </w:tcPrChange>
          </w:tcPr>
          <w:p w14:paraId="690AA9D4" w14:textId="77777777" w:rsidR="001739A3" w:rsidRPr="001739A3" w:rsidRDefault="001739A3">
            <w:pPr>
              <w:spacing w:after="0" w:line="240" w:lineRule="auto"/>
              <w:jc w:val="center"/>
              <w:rPr>
                <w:ins w:id="3243" w:author="Tao Huang" w:date="2018-09-04T13:14:00Z"/>
                <w:rFonts w:eastAsia="Times New Roman" w:cs="Times New Roman"/>
                <w:sz w:val="22"/>
                <w:rPrChange w:id="3244" w:author="Tao Huang" w:date="2018-09-04T13:15:00Z">
                  <w:rPr>
                    <w:ins w:id="3245" w:author="Tao Huang" w:date="2018-09-04T13:14:00Z"/>
                    <w:rFonts w:eastAsia="Times New Roman" w:cs="Times New Roman"/>
                    <w:sz w:val="20"/>
                    <w:szCs w:val="20"/>
                  </w:rPr>
                </w:rPrChange>
              </w:rPr>
              <w:pPrChange w:id="3246" w:author="Tao Huang" w:date="2018-09-04T13:17:00Z">
                <w:pPr>
                  <w:spacing w:after="0" w:line="240" w:lineRule="auto"/>
                </w:pPr>
              </w:pPrChange>
            </w:pPr>
          </w:p>
        </w:tc>
      </w:tr>
      <w:tr w:rsidR="001739A3" w:rsidRPr="001739A3" w14:paraId="7110ABAF" w14:textId="77777777" w:rsidTr="008B5617">
        <w:tblPrEx>
          <w:tblW w:w="12080" w:type="dxa"/>
          <w:jc w:val="center"/>
          <w:tblPrExChange w:id="3247" w:author="Tao Huang" w:date="2018-09-04T13:17:00Z">
            <w:tblPrEx>
              <w:tblW w:w="12080" w:type="dxa"/>
              <w:jc w:val="center"/>
            </w:tblPrEx>
          </w:tblPrExChange>
        </w:tblPrEx>
        <w:trPr>
          <w:trHeight w:val="57"/>
          <w:jc w:val="center"/>
          <w:ins w:id="3248" w:author="Tao Huang" w:date="2018-09-04T13:14:00Z"/>
          <w:trPrChange w:id="3249"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250" w:author="Tao Huang" w:date="2018-09-04T13:17:00Z">
              <w:tcPr>
                <w:tcW w:w="2480" w:type="dxa"/>
                <w:tcBorders>
                  <w:top w:val="nil"/>
                  <w:left w:val="nil"/>
                  <w:bottom w:val="nil"/>
                  <w:right w:val="nil"/>
                </w:tcBorders>
                <w:shd w:val="clear" w:color="000000" w:fill="FFFF00"/>
                <w:noWrap/>
                <w:vAlign w:val="bottom"/>
                <w:hideMark/>
              </w:tcPr>
            </w:tcPrChange>
          </w:tcPr>
          <w:p w14:paraId="0AC3C5AC" w14:textId="77777777" w:rsidR="001739A3" w:rsidRPr="001739A3" w:rsidRDefault="001739A3">
            <w:pPr>
              <w:spacing w:after="0" w:line="240" w:lineRule="auto"/>
              <w:rPr>
                <w:ins w:id="3251" w:author="Tao Huang" w:date="2018-09-04T13:14:00Z"/>
                <w:rFonts w:eastAsia="Times New Roman" w:cs="Times New Roman"/>
                <w:color w:val="000000"/>
                <w:sz w:val="22"/>
                <w:rPrChange w:id="3252" w:author="Tao Huang" w:date="2018-09-04T13:15:00Z">
                  <w:rPr>
                    <w:ins w:id="3253" w:author="Tao Huang" w:date="2018-09-04T13:14:00Z"/>
                    <w:rFonts w:ascii="Calibri" w:eastAsia="Times New Roman" w:hAnsi="Calibri" w:cs="Calibri"/>
                    <w:color w:val="000000"/>
                    <w:sz w:val="22"/>
                  </w:rPr>
                </w:rPrChange>
              </w:rPr>
            </w:pPr>
            <w:ins w:id="3254" w:author="Tao Huang" w:date="2018-09-04T13:14:00Z">
              <w:r w:rsidRPr="001739A3">
                <w:rPr>
                  <w:rFonts w:eastAsia="Times New Roman" w:cs="Times New Roman"/>
                  <w:color w:val="000000"/>
                  <w:sz w:val="22"/>
                  <w:rPrChange w:id="3255" w:author="Tao Huang" w:date="2018-09-04T13:15:00Z">
                    <w:rPr>
                      <w:rFonts w:ascii="Calibri" w:eastAsia="Times New Roman" w:hAnsi="Calibri" w:cs="Calibri"/>
                      <w:color w:val="000000"/>
                      <w:sz w:val="22"/>
                    </w:rPr>
                  </w:rPrChange>
                </w:rPr>
                <w:t>Model/measure</w:t>
              </w:r>
            </w:ins>
          </w:p>
        </w:tc>
        <w:tc>
          <w:tcPr>
            <w:tcW w:w="960" w:type="dxa"/>
            <w:tcBorders>
              <w:top w:val="nil"/>
              <w:left w:val="nil"/>
              <w:bottom w:val="nil"/>
              <w:right w:val="nil"/>
            </w:tcBorders>
            <w:shd w:val="clear" w:color="000000" w:fill="FFFF00"/>
            <w:noWrap/>
            <w:vAlign w:val="bottom"/>
            <w:hideMark/>
            <w:tcPrChange w:id="3256" w:author="Tao Huang" w:date="2018-09-04T13:17:00Z">
              <w:tcPr>
                <w:tcW w:w="960" w:type="dxa"/>
                <w:tcBorders>
                  <w:top w:val="nil"/>
                  <w:left w:val="nil"/>
                  <w:bottom w:val="nil"/>
                  <w:right w:val="nil"/>
                </w:tcBorders>
                <w:shd w:val="clear" w:color="000000" w:fill="FFFF00"/>
                <w:noWrap/>
                <w:vAlign w:val="bottom"/>
                <w:hideMark/>
              </w:tcPr>
            </w:tcPrChange>
          </w:tcPr>
          <w:p w14:paraId="13830771" w14:textId="77777777" w:rsidR="001739A3" w:rsidRPr="001739A3" w:rsidRDefault="001739A3">
            <w:pPr>
              <w:spacing w:after="0" w:line="240" w:lineRule="auto"/>
              <w:jc w:val="center"/>
              <w:rPr>
                <w:ins w:id="3257" w:author="Tao Huang" w:date="2018-09-04T13:14:00Z"/>
                <w:rFonts w:eastAsia="Times New Roman" w:cs="Times New Roman"/>
                <w:color w:val="000000"/>
                <w:sz w:val="22"/>
                <w:rPrChange w:id="3258" w:author="Tao Huang" w:date="2018-09-04T13:15:00Z">
                  <w:rPr>
                    <w:ins w:id="3259" w:author="Tao Huang" w:date="2018-09-04T13:14:00Z"/>
                    <w:rFonts w:ascii="Calibri" w:eastAsia="Times New Roman" w:hAnsi="Calibri" w:cs="Calibri"/>
                    <w:color w:val="000000"/>
                    <w:sz w:val="22"/>
                  </w:rPr>
                </w:rPrChange>
              </w:rPr>
              <w:pPrChange w:id="3260" w:author="Tao Huang" w:date="2018-09-04T13:17:00Z">
                <w:pPr>
                  <w:spacing w:after="0" w:line="240" w:lineRule="auto"/>
                </w:pPr>
              </w:pPrChange>
            </w:pPr>
            <w:ins w:id="3261" w:author="Tao Huang" w:date="2018-09-04T13:14:00Z">
              <w:r w:rsidRPr="001739A3">
                <w:rPr>
                  <w:rFonts w:eastAsia="Times New Roman" w:cs="Times New Roman"/>
                  <w:color w:val="000000"/>
                  <w:sz w:val="22"/>
                  <w:rPrChange w:id="3262" w:author="Tao Huang" w:date="2018-09-04T13:15:00Z">
                    <w:rPr>
                      <w:rFonts w:ascii="Calibri" w:eastAsia="Times New Roman" w:hAnsi="Calibri" w:cs="Calibri"/>
                      <w:color w:val="000000"/>
                      <w:sz w:val="22"/>
                    </w:rPr>
                  </w:rPrChange>
                </w:rPr>
                <w:t>MAE</w:t>
              </w:r>
            </w:ins>
          </w:p>
        </w:tc>
        <w:tc>
          <w:tcPr>
            <w:tcW w:w="960" w:type="dxa"/>
            <w:tcBorders>
              <w:top w:val="nil"/>
              <w:left w:val="nil"/>
              <w:bottom w:val="nil"/>
              <w:right w:val="nil"/>
            </w:tcBorders>
            <w:shd w:val="clear" w:color="000000" w:fill="FFFF00"/>
            <w:noWrap/>
            <w:vAlign w:val="bottom"/>
            <w:hideMark/>
            <w:tcPrChange w:id="3263" w:author="Tao Huang" w:date="2018-09-04T13:17:00Z">
              <w:tcPr>
                <w:tcW w:w="960" w:type="dxa"/>
                <w:tcBorders>
                  <w:top w:val="nil"/>
                  <w:left w:val="nil"/>
                  <w:bottom w:val="nil"/>
                  <w:right w:val="nil"/>
                </w:tcBorders>
                <w:shd w:val="clear" w:color="000000" w:fill="FFFF00"/>
                <w:noWrap/>
                <w:vAlign w:val="bottom"/>
                <w:hideMark/>
              </w:tcPr>
            </w:tcPrChange>
          </w:tcPr>
          <w:p w14:paraId="24C1371F" w14:textId="77777777" w:rsidR="001739A3" w:rsidRPr="001739A3" w:rsidRDefault="001739A3">
            <w:pPr>
              <w:spacing w:after="0" w:line="240" w:lineRule="auto"/>
              <w:jc w:val="center"/>
              <w:rPr>
                <w:ins w:id="3264" w:author="Tao Huang" w:date="2018-09-04T13:14:00Z"/>
                <w:rFonts w:eastAsia="Times New Roman" w:cs="Times New Roman"/>
                <w:color w:val="000000"/>
                <w:sz w:val="22"/>
                <w:rPrChange w:id="3265" w:author="Tao Huang" w:date="2018-09-04T13:15:00Z">
                  <w:rPr>
                    <w:ins w:id="3266" w:author="Tao Huang" w:date="2018-09-04T13:14:00Z"/>
                    <w:rFonts w:ascii="Calibri" w:eastAsia="Times New Roman" w:hAnsi="Calibri" w:cs="Calibri"/>
                    <w:color w:val="000000"/>
                    <w:sz w:val="22"/>
                  </w:rPr>
                </w:rPrChange>
              </w:rPr>
              <w:pPrChange w:id="3267" w:author="Tao Huang" w:date="2018-09-04T13:17:00Z">
                <w:pPr>
                  <w:spacing w:after="0" w:line="240" w:lineRule="auto"/>
                </w:pPr>
              </w:pPrChange>
            </w:pPr>
            <w:ins w:id="3268" w:author="Tao Huang" w:date="2018-09-04T13:14:00Z">
              <w:r w:rsidRPr="001739A3">
                <w:rPr>
                  <w:rFonts w:eastAsia="Times New Roman" w:cs="Times New Roman"/>
                  <w:color w:val="000000"/>
                  <w:sz w:val="22"/>
                  <w:rPrChange w:id="3269"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000000" w:fill="FFFF00"/>
            <w:noWrap/>
            <w:vAlign w:val="bottom"/>
            <w:hideMark/>
            <w:tcPrChange w:id="3270" w:author="Tao Huang" w:date="2018-09-04T13:17:00Z">
              <w:tcPr>
                <w:tcW w:w="960" w:type="dxa"/>
                <w:gridSpan w:val="2"/>
                <w:tcBorders>
                  <w:top w:val="nil"/>
                  <w:left w:val="nil"/>
                  <w:bottom w:val="nil"/>
                  <w:right w:val="nil"/>
                </w:tcBorders>
                <w:shd w:val="clear" w:color="000000" w:fill="FFFF00"/>
                <w:noWrap/>
                <w:vAlign w:val="bottom"/>
                <w:hideMark/>
              </w:tcPr>
            </w:tcPrChange>
          </w:tcPr>
          <w:p w14:paraId="236C552A" w14:textId="77777777" w:rsidR="001739A3" w:rsidRPr="001739A3" w:rsidRDefault="001739A3">
            <w:pPr>
              <w:spacing w:after="0" w:line="240" w:lineRule="auto"/>
              <w:jc w:val="center"/>
              <w:rPr>
                <w:ins w:id="3271" w:author="Tao Huang" w:date="2018-09-04T13:14:00Z"/>
                <w:rFonts w:eastAsia="Times New Roman" w:cs="Times New Roman"/>
                <w:color w:val="000000"/>
                <w:sz w:val="22"/>
                <w:rPrChange w:id="3272" w:author="Tao Huang" w:date="2018-09-04T13:15:00Z">
                  <w:rPr>
                    <w:ins w:id="3273" w:author="Tao Huang" w:date="2018-09-04T13:14:00Z"/>
                    <w:rFonts w:ascii="Calibri" w:eastAsia="Times New Roman" w:hAnsi="Calibri" w:cs="Calibri"/>
                    <w:color w:val="000000"/>
                    <w:sz w:val="22"/>
                  </w:rPr>
                </w:rPrChange>
              </w:rPr>
              <w:pPrChange w:id="3274" w:author="Tao Huang" w:date="2018-09-04T13:17:00Z">
                <w:pPr>
                  <w:spacing w:after="0" w:line="240" w:lineRule="auto"/>
                </w:pPr>
              </w:pPrChange>
            </w:pPr>
            <w:ins w:id="3275" w:author="Tao Huang" w:date="2018-09-04T13:14:00Z">
              <w:r w:rsidRPr="001739A3">
                <w:rPr>
                  <w:rFonts w:eastAsia="Times New Roman" w:cs="Times New Roman"/>
                  <w:color w:val="000000"/>
                  <w:sz w:val="22"/>
                  <w:rPrChange w:id="3276" w:author="Tao Huang" w:date="2018-09-04T13:15:00Z">
                    <w:rPr>
                      <w:rFonts w:ascii="Calibri" w:eastAsia="Times New Roman" w:hAnsi="Calibri" w:cs="Calibri"/>
                      <w:color w:val="000000"/>
                      <w:sz w:val="22"/>
                    </w:rPr>
                  </w:rPrChange>
                </w:rPr>
                <w:t>SMAPE</w:t>
              </w:r>
            </w:ins>
          </w:p>
        </w:tc>
        <w:tc>
          <w:tcPr>
            <w:tcW w:w="960" w:type="dxa"/>
            <w:tcBorders>
              <w:top w:val="nil"/>
              <w:left w:val="nil"/>
              <w:bottom w:val="nil"/>
              <w:right w:val="nil"/>
            </w:tcBorders>
            <w:shd w:val="clear" w:color="000000" w:fill="FFFF00"/>
            <w:noWrap/>
            <w:vAlign w:val="bottom"/>
            <w:hideMark/>
            <w:tcPrChange w:id="3277" w:author="Tao Huang" w:date="2018-09-04T13:17:00Z">
              <w:tcPr>
                <w:tcW w:w="960" w:type="dxa"/>
                <w:gridSpan w:val="2"/>
                <w:tcBorders>
                  <w:top w:val="nil"/>
                  <w:left w:val="nil"/>
                  <w:bottom w:val="nil"/>
                  <w:right w:val="nil"/>
                </w:tcBorders>
                <w:shd w:val="clear" w:color="000000" w:fill="FFFF00"/>
                <w:noWrap/>
                <w:vAlign w:val="bottom"/>
                <w:hideMark/>
              </w:tcPr>
            </w:tcPrChange>
          </w:tcPr>
          <w:p w14:paraId="0E0BE8E1" w14:textId="77777777" w:rsidR="001739A3" w:rsidRPr="001739A3" w:rsidRDefault="001739A3">
            <w:pPr>
              <w:spacing w:after="0" w:line="240" w:lineRule="auto"/>
              <w:jc w:val="center"/>
              <w:rPr>
                <w:ins w:id="3278" w:author="Tao Huang" w:date="2018-09-04T13:14:00Z"/>
                <w:rFonts w:eastAsia="Times New Roman" w:cs="Times New Roman"/>
                <w:color w:val="000000"/>
                <w:sz w:val="22"/>
                <w:rPrChange w:id="3279" w:author="Tao Huang" w:date="2018-09-04T13:15:00Z">
                  <w:rPr>
                    <w:ins w:id="3280" w:author="Tao Huang" w:date="2018-09-04T13:14:00Z"/>
                    <w:rFonts w:ascii="Calibri" w:eastAsia="Times New Roman" w:hAnsi="Calibri" w:cs="Calibri"/>
                    <w:color w:val="000000"/>
                    <w:sz w:val="22"/>
                  </w:rPr>
                </w:rPrChange>
              </w:rPr>
              <w:pPrChange w:id="3281" w:author="Tao Huang" w:date="2018-09-04T13:17:00Z">
                <w:pPr>
                  <w:spacing w:after="0" w:line="240" w:lineRule="auto"/>
                </w:pPr>
              </w:pPrChange>
            </w:pPr>
            <w:ins w:id="3282" w:author="Tao Huang" w:date="2018-09-04T13:14:00Z">
              <w:r w:rsidRPr="001739A3">
                <w:rPr>
                  <w:rFonts w:eastAsia="Times New Roman" w:cs="Times New Roman"/>
                  <w:color w:val="000000"/>
                  <w:sz w:val="22"/>
                  <w:rPrChange w:id="3283"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000000" w:fill="FFFF00"/>
            <w:noWrap/>
            <w:vAlign w:val="bottom"/>
            <w:hideMark/>
            <w:tcPrChange w:id="3284" w:author="Tao Huang" w:date="2018-09-04T13:17:00Z">
              <w:tcPr>
                <w:tcW w:w="960" w:type="dxa"/>
                <w:gridSpan w:val="2"/>
                <w:tcBorders>
                  <w:top w:val="nil"/>
                  <w:left w:val="nil"/>
                  <w:bottom w:val="nil"/>
                  <w:right w:val="nil"/>
                </w:tcBorders>
                <w:shd w:val="clear" w:color="000000" w:fill="FFFF00"/>
                <w:noWrap/>
                <w:vAlign w:val="bottom"/>
                <w:hideMark/>
              </w:tcPr>
            </w:tcPrChange>
          </w:tcPr>
          <w:p w14:paraId="79F1B130" w14:textId="77777777" w:rsidR="001739A3" w:rsidRPr="001739A3" w:rsidRDefault="001739A3">
            <w:pPr>
              <w:spacing w:after="0" w:line="240" w:lineRule="auto"/>
              <w:jc w:val="center"/>
              <w:rPr>
                <w:ins w:id="3285" w:author="Tao Huang" w:date="2018-09-04T13:14:00Z"/>
                <w:rFonts w:eastAsia="Times New Roman" w:cs="Times New Roman"/>
                <w:color w:val="000000"/>
                <w:sz w:val="22"/>
                <w:rPrChange w:id="3286" w:author="Tao Huang" w:date="2018-09-04T13:15:00Z">
                  <w:rPr>
                    <w:ins w:id="3287" w:author="Tao Huang" w:date="2018-09-04T13:14:00Z"/>
                    <w:rFonts w:ascii="Calibri" w:eastAsia="Times New Roman" w:hAnsi="Calibri" w:cs="Calibri"/>
                    <w:color w:val="000000"/>
                    <w:sz w:val="22"/>
                  </w:rPr>
                </w:rPrChange>
              </w:rPr>
              <w:pPrChange w:id="3288" w:author="Tao Huang" w:date="2018-09-04T13:17:00Z">
                <w:pPr>
                  <w:spacing w:after="0" w:line="240" w:lineRule="auto"/>
                </w:pPr>
              </w:pPrChange>
            </w:pPr>
            <w:ins w:id="3289" w:author="Tao Huang" w:date="2018-09-04T13:14:00Z">
              <w:r w:rsidRPr="001739A3">
                <w:rPr>
                  <w:rFonts w:eastAsia="Times New Roman" w:cs="Times New Roman"/>
                  <w:color w:val="000000"/>
                  <w:sz w:val="22"/>
                  <w:rPrChange w:id="3290" w:author="Tao Huang" w:date="2018-09-04T13:15:00Z">
                    <w:rPr>
                      <w:rFonts w:ascii="Calibri" w:eastAsia="Times New Roman" w:hAnsi="Calibri" w:cs="Calibri"/>
                      <w:color w:val="000000"/>
                      <w:sz w:val="22"/>
                    </w:rPr>
                  </w:rPrChange>
                </w:rPr>
                <w:t>MASE</w:t>
              </w:r>
            </w:ins>
          </w:p>
        </w:tc>
        <w:tc>
          <w:tcPr>
            <w:tcW w:w="960" w:type="dxa"/>
            <w:tcBorders>
              <w:top w:val="nil"/>
              <w:left w:val="nil"/>
              <w:bottom w:val="nil"/>
              <w:right w:val="nil"/>
            </w:tcBorders>
            <w:shd w:val="clear" w:color="000000" w:fill="FFFF00"/>
            <w:noWrap/>
            <w:vAlign w:val="bottom"/>
            <w:hideMark/>
            <w:tcPrChange w:id="3291" w:author="Tao Huang" w:date="2018-09-04T13:17:00Z">
              <w:tcPr>
                <w:tcW w:w="960" w:type="dxa"/>
                <w:gridSpan w:val="2"/>
                <w:tcBorders>
                  <w:top w:val="nil"/>
                  <w:left w:val="nil"/>
                  <w:bottom w:val="nil"/>
                  <w:right w:val="nil"/>
                </w:tcBorders>
                <w:shd w:val="clear" w:color="000000" w:fill="FFFF00"/>
                <w:noWrap/>
                <w:vAlign w:val="bottom"/>
                <w:hideMark/>
              </w:tcPr>
            </w:tcPrChange>
          </w:tcPr>
          <w:p w14:paraId="48277A25" w14:textId="77777777" w:rsidR="001739A3" w:rsidRPr="001739A3" w:rsidRDefault="001739A3">
            <w:pPr>
              <w:spacing w:after="0" w:line="240" w:lineRule="auto"/>
              <w:jc w:val="center"/>
              <w:rPr>
                <w:ins w:id="3292" w:author="Tao Huang" w:date="2018-09-04T13:14:00Z"/>
                <w:rFonts w:eastAsia="Times New Roman" w:cs="Times New Roman"/>
                <w:color w:val="000000"/>
                <w:sz w:val="22"/>
                <w:rPrChange w:id="3293" w:author="Tao Huang" w:date="2018-09-04T13:15:00Z">
                  <w:rPr>
                    <w:ins w:id="3294" w:author="Tao Huang" w:date="2018-09-04T13:14:00Z"/>
                    <w:rFonts w:ascii="Calibri" w:eastAsia="Times New Roman" w:hAnsi="Calibri" w:cs="Calibri"/>
                    <w:color w:val="000000"/>
                    <w:sz w:val="22"/>
                  </w:rPr>
                </w:rPrChange>
              </w:rPr>
              <w:pPrChange w:id="3295" w:author="Tao Huang" w:date="2018-09-04T13:17:00Z">
                <w:pPr>
                  <w:spacing w:after="0" w:line="240" w:lineRule="auto"/>
                </w:pPr>
              </w:pPrChange>
            </w:pPr>
            <w:ins w:id="3296" w:author="Tao Huang" w:date="2018-09-04T13:14:00Z">
              <w:r w:rsidRPr="001739A3">
                <w:rPr>
                  <w:rFonts w:eastAsia="Times New Roman" w:cs="Times New Roman"/>
                  <w:color w:val="000000"/>
                  <w:sz w:val="22"/>
                  <w:rPrChange w:id="3297"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000000" w:fill="E7E6E6"/>
            <w:noWrap/>
            <w:vAlign w:val="bottom"/>
            <w:hideMark/>
            <w:tcPrChange w:id="3298" w:author="Tao Huang" w:date="2018-09-04T13:17:00Z">
              <w:tcPr>
                <w:tcW w:w="960" w:type="dxa"/>
                <w:gridSpan w:val="2"/>
                <w:tcBorders>
                  <w:top w:val="nil"/>
                  <w:left w:val="nil"/>
                  <w:bottom w:val="nil"/>
                  <w:right w:val="nil"/>
                </w:tcBorders>
                <w:shd w:val="clear" w:color="000000" w:fill="E7E6E6"/>
                <w:noWrap/>
                <w:vAlign w:val="bottom"/>
                <w:hideMark/>
              </w:tcPr>
            </w:tcPrChange>
          </w:tcPr>
          <w:p w14:paraId="2D85B316" w14:textId="77777777" w:rsidR="001739A3" w:rsidRPr="001739A3" w:rsidRDefault="001739A3">
            <w:pPr>
              <w:spacing w:after="0" w:line="240" w:lineRule="auto"/>
              <w:jc w:val="center"/>
              <w:rPr>
                <w:ins w:id="3299" w:author="Tao Huang" w:date="2018-09-04T13:14:00Z"/>
                <w:rFonts w:eastAsia="Times New Roman" w:cs="Times New Roman"/>
                <w:color w:val="000000"/>
                <w:sz w:val="22"/>
                <w:rPrChange w:id="3300" w:author="Tao Huang" w:date="2018-09-04T13:15:00Z">
                  <w:rPr>
                    <w:ins w:id="3301" w:author="Tao Huang" w:date="2018-09-04T13:14:00Z"/>
                    <w:rFonts w:ascii="Calibri" w:eastAsia="Times New Roman" w:hAnsi="Calibri" w:cs="Calibri"/>
                    <w:color w:val="000000"/>
                    <w:sz w:val="22"/>
                  </w:rPr>
                </w:rPrChange>
              </w:rPr>
              <w:pPrChange w:id="3302" w:author="Tao Huang" w:date="2018-09-04T13:17:00Z">
                <w:pPr>
                  <w:spacing w:after="0" w:line="240" w:lineRule="auto"/>
                </w:pPr>
              </w:pPrChange>
            </w:pPr>
            <w:proofErr w:type="spellStart"/>
            <w:ins w:id="3303" w:author="Tao Huang" w:date="2018-09-04T13:14:00Z">
              <w:r w:rsidRPr="001739A3">
                <w:rPr>
                  <w:rFonts w:eastAsia="Times New Roman" w:cs="Times New Roman"/>
                  <w:color w:val="000000"/>
                  <w:sz w:val="22"/>
                  <w:rPrChange w:id="3304" w:author="Tao Huang" w:date="2018-09-04T13:15:00Z">
                    <w:rPr>
                      <w:rFonts w:ascii="Calibri" w:eastAsia="Times New Roman" w:hAnsi="Calibri" w:cs="Calibri"/>
                      <w:color w:val="000000"/>
                      <w:sz w:val="22"/>
                    </w:rPr>
                  </w:rPrChange>
                </w:rPr>
                <w:t>AvgRelMAE</w:t>
              </w:r>
              <w:proofErr w:type="spellEnd"/>
            </w:ins>
          </w:p>
        </w:tc>
        <w:tc>
          <w:tcPr>
            <w:tcW w:w="960" w:type="dxa"/>
            <w:tcBorders>
              <w:top w:val="nil"/>
              <w:left w:val="nil"/>
              <w:bottom w:val="nil"/>
              <w:right w:val="nil"/>
            </w:tcBorders>
            <w:shd w:val="clear" w:color="000000" w:fill="E7E6E6"/>
            <w:noWrap/>
            <w:vAlign w:val="bottom"/>
            <w:hideMark/>
            <w:tcPrChange w:id="3305" w:author="Tao Huang" w:date="2018-09-04T13:17:00Z">
              <w:tcPr>
                <w:tcW w:w="960" w:type="dxa"/>
                <w:gridSpan w:val="2"/>
                <w:tcBorders>
                  <w:top w:val="nil"/>
                  <w:left w:val="nil"/>
                  <w:bottom w:val="nil"/>
                  <w:right w:val="nil"/>
                </w:tcBorders>
                <w:shd w:val="clear" w:color="000000" w:fill="E7E6E6"/>
                <w:noWrap/>
                <w:vAlign w:val="bottom"/>
                <w:hideMark/>
              </w:tcPr>
            </w:tcPrChange>
          </w:tcPr>
          <w:p w14:paraId="7D341E11" w14:textId="77777777" w:rsidR="001739A3" w:rsidRPr="001739A3" w:rsidRDefault="001739A3">
            <w:pPr>
              <w:spacing w:after="0" w:line="240" w:lineRule="auto"/>
              <w:jc w:val="center"/>
              <w:rPr>
                <w:ins w:id="3306" w:author="Tao Huang" w:date="2018-09-04T13:14:00Z"/>
                <w:rFonts w:eastAsia="Times New Roman" w:cs="Times New Roman"/>
                <w:color w:val="000000"/>
                <w:sz w:val="22"/>
                <w:rPrChange w:id="3307" w:author="Tao Huang" w:date="2018-09-04T13:15:00Z">
                  <w:rPr>
                    <w:ins w:id="3308" w:author="Tao Huang" w:date="2018-09-04T13:14:00Z"/>
                    <w:rFonts w:ascii="Calibri" w:eastAsia="Times New Roman" w:hAnsi="Calibri" w:cs="Calibri"/>
                    <w:color w:val="000000"/>
                    <w:sz w:val="22"/>
                  </w:rPr>
                </w:rPrChange>
              </w:rPr>
              <w:pPrChange w:id="3309" w:author="Tao Huang" w:date="2018-09-04T13:17:00Z">
                <w:pPr>
                  <w:spacing w:after="0" w:line="240" w:lineRule="auto"/>
                </w:pPr>
              </w:pPrChange>
            </w:pPr>
            <w:ins w:id="3310" w:author="Tao Huang" w:date="2018-09-04T13:14:00Z">
              <w:r w:rsidRPr="001739A3">
                <w:rPr>
                  <w:rFonts w:eastAsia="Times New Roman" w:cs="Times New Roman"/>
                  <w:color w:val="000000"/>
                  <w:sz w:val="22"/>
                  <w:rPrChange w:id="3311" w:author="Tao Huang" w:date="2018-09-04T13:15:00Z">
                    <w:rPr>
                      <w:rFonts w:ascii="Calibri" w:eastAsia="Times New Roman" w:hAnsi="Calibri" w:cs="Calibri"/>
                      <w:color w:val="000000"/>
                      <w:sz w:val="22"/>
                    </w:rPr>
                  </w:rPrChange>
                </w:rPr>
                <w:t>Rank</w:t>
              </w:r>
            </w:ins>
          </w:p>
        </w:tc>
        <w:tc>
          <w:tcPr>
            <w:tcW w:w="960" w:type="dxa"/>
            <w:tcBorders>
              <w:top w:val="nil"/>
              <w:left w:val="nil"/>
              <w:bottom w:val="nil"/>
              <w:right w:val="nil"/>
            </w:tcBorders>
            <w:shd w:val="clear" w:color="000000" w:fill="FFFF00"/>
            <w:noWrap/>
            <w:vAlign w:val="bottom"/>
            <w:hideMark/>
            <w:tcPrChange w:id="3312" w:author="Tao Huang" w:date="2018-09-04T13:17:00Z">
              <w:tcPr>
                <w:tcW w:w="960" w:type="dxa"/>
                <w:gridSpan w:val="2"/>
                <w:tcBorders>
                  <w:top w:val="nil"/>
                  <w:left w:val="nil"/>
                  <w:bottom w:val="nil"/>
                  <w:right w:val="nil"/>
                </w:tcBorders>
                <w:shd w:val="clear" w:color="000000" w:fill="FFFF00"/>
                <w:noWrap/>
                <w:vAlign w:val="bottom"/>
                <w:hideMark/>
              </w:tcPr>
            </w:tcPrChange>
          </w:tcPr>
          <w:p w14:paraId="53727287" w14:textId="77777777" w:rsidR="001739A3" w:rsidRPr="001739A3" w:rsidRDefault="001739A3">
            <w:pPr>
              <w:spacing w:after="0" w:line="240" w:lineRule="auto"/>
              <w:jc w:val="center"/>
              <w:rPr>
                <w:ins w:id="3313" w:author="Tao Huang" w:date="2018-09-04T13:14:00Z"/>
                <w:rFonts w:eastAsia="Times New Roman" w:cs="Times New Roman"/>
                <w:color w:val="000000"/>
                <w:sz w:val="22"/>
                <w:rPrChange w:id="3314" w:author="Tao Huang" w:date="2018-09-04T13:15:00Z">
                  <w:rPr>
                    <w:ins w:id="3315" w:author="Tao Huang" w:date="2018-09-04T13:14:00Z"/>
                    <w:rFonts w:ascii="Calibri" w:eastAsia="Times New Roman" w:hAnsi="Calibri" w:cs="Calibri"/>
                    <w:color w:val="000000"/>
                    <w:sz w:val="22"/>
                  </w:rPr>
                </w:rPrChange>
              </w:rPr>
              <w:pPrChange w:id="3316" w:author="Tao Huang" w:date="2018-09-04T13:17:00Z">
                <w:pPr>
                  <w:spacing w:after="0" w:line="240" w:lineRule="auto"/>
                </w:pPr>
              </w:pPrChange>
            </w:pPr>
            <w:ins w:id="3317" w:author="Tao Huang" w:date="2018-09-04T13:14:00Z">
              <w:r w:rsidRPr="001739A3">
                <w:rPr>
                  <w:rFonts w:eastAsia="Times New Roman" w:cs="Times New Roman"/>
                  <w:color w:val="000000"/>
                  <w:sz w:val="22"/>
                  <w:rPrChange w:id="3318" w:author="Tao Huang" w:date="2018-09-04T13:15:00Z">
                    <w:rPr>
                      <w:rFonts w:ascii="Calibri" w:eastAsia="Times New Roman" w:hAnsi="Calibri" w:cs="Calibri"/>
                      <w:color w:val="000000"/>
                      <w:sz w:val="22"/>
                    </w:rPr>
                  </w:rPrChange>
                </w:rPr>
                <w:t>MSE</w:t>
              </w:r>
            </w:ins>
          </w:p>
        </w:tc>
        <w:tc>
          <w:tcPr>
            <w:tcW w:w="960" w:type="dxa"/>
            <w:tcBorders>
              <w:top w:val="nil"/>
              <w:left w:val="nil"/>
              <w:bottom w:val="nil"/>
              <w:right w:val="nil"/>
            </w:tcBorders>
            <w:shd w:val="clear" w:color="000000" w:fill="FFFF00"/>
            <w:noWrap/>
            <w:vAlign w:val="bottom"/>
            <w:hideMark/>
            <w:tcPrChange w:id="3319" w:author="Tao Huang" w:date="2018-09-04T13:17:00Z">
              <w:tcPr>
                <w:tcW w:w="960" w:type="dxa"/>
                <w:gridSpan w:val="2"/>
                <w:tcBorders>
                  <w:top w:val="nil"/>
                  <w:left w:val="nil"/>
                  <w:bottom w:val="nil"/>
                  <w:right w:val="nil"/>
                </w:tcBorders>
                <w:shd w:val="clear" w:color="000000" w:fill="FFFF00"/>
                <w:noWrap/>
                <w:vAlign w:val="bottom"/>
                <w:hideMark/>
              </w:tcPr>
            </w:tcPrChange>
          </w:tcPr>
          <w:p w14:paraId="68A084B9" w14:textId="77777777" w:rsidR="001739A3" w:rsidRPr="001739A3" w:rsidRDefault="001739A3">
            <w:pPr>
              <w:spacing w:after="0" w:line="240" w:lineRule="auto"/>
              <w:jc w:val="center"/>
              <w:rPr>
                <w:ins w:id="3320" w:author="Tao Huang" w:date="2018-09-04T13:14:00Z"/>
                <w:rFonts w:eastAsia="Times New Roman" w:cs="Times New Roman"/>
                <w:color w:val="000000"/>
                <w:sz w:val="22"/>
                <w:rPrChange w:id="3321" w:author="Tao Huang" w:date="2018-09-04T13:15:00Z">
                  <w:rPr>
                    <w:ins w:id="3322" w:author="Tao Huang" w:date="2018-09-04T13:14:00Z"/>
                    <w:rFonts w:ascii="Calibri" w:eastAsia="Times New Roman" w:hAnsi="Calibri" w:cs="Calibri"/>
                    <w:color w:val="000000"/>
                    <w:sz w:val="22"/>
                  </w:rPr>
                </w:rPrChange>
              </w:rPr>
              <w:pPrChange w:id="3323" w:author="Tao Huang" w:date="2018-09-04T13:17:00Z">
                <w:pPr>
                  <w:spacing w:after="0" w:line="240" w:lineRule="auto"/>
                </w:pPr>
              </w:pPrChange>
            </w:pPr>
            <w:ins w:id="3324" w:author="Tao Huang" w:date="2018-09-04T13:14:00Z">
              <w:r w:rsidRPr="001739A3">
                <w:rPr>
                  <w:rFonts w:eastAsia="Times New Roman" w:cs="Times New Roman"/>
                  <w:color w:val="000000"/>
                  <w:sz w:val="22"/>
                  <w:rPrChange w:id="3325" w:author="Tao Huang" w:date="2018-09-04T13:15:00Z">
                    <w:rPr>
                      <w:rFonts w:ascii="Calibri" w:eastAsia="Times New Roman" w:hAnsi="Calibri" w:cs="Calibri"/>
                      <w:color w:val="000000"/>
                      <w:sz w:val="22"/>
                    </w:rPr>
                  </w:rPrChange>
                </w:rPr>
                <w:t>Rank</w:t>
              </w:r>
            </w:ins>
          </w:p>
        </w:tc>
      </w:tr>
      <w:tr w:rsidR="001739A3" w:rsidRPr="001739A3" w14:paraId="2A236E0B" w14:textId="77777777" w:rsidTr="008B5617">
        <w:tblPrEx>
          <w:tblW w:w="12080" w:type="dxa"/>
          <w:jc w:val="center"/>
          <w:tblPrExChange w:id="3326" w:author="Tao Huang" w:date="2018-09-04T13:17:00Z">
            <w:tblPrEx>
              <w:tblW w:w="12080" w:type="dxa"/>
              <w:jc w:val="center"/>
            </w:tblPrEx>
          </w:tblPrExChange>
        </w:tblPrEx>
        <w:trPr>
          <w:trHeight w:val="57"/>
          <w:jc w:val="center"/>
          <w:ins w:id="3327" w:author="Tao Huang" w:date="2018-09-04T13:14:00Z"/>
          <w:trPrChange w:id="3328"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329" w:author="Tao Huang" w:date="2018-09-04T13:17:00Z">
              <w:tcPr>
                <w:tcW w:w="2480" w:type="dxa"/>
                <w:tcBorders>
                  <w:top w:val="nil"/>
                  <w:left w:val="nil"/>
                  <w:bottom w:val="nil"/>
                  <w:right w:val="nil"/>
                </w:tcBorders>
                <w:shd w:val="clear" w:color="000000" w:fill="FFFF00"/>
                <w:noWrap/>
                <w:vAlign w:val="bottom"/>
                <w:hideMark/>
              </w:tcPr>
            </w:tcPrChange>
          </w:tcPr>
          <w:p w14:paraId="279749CB" w14:textId="77777777" w:rsidR="001739A3" w:rsidRPr="001739A3" w:rsidRDefault="001739A3">
            <w:pPr>
              <w:spacing w:after="0" w:line="240" w:lineRule="auto"/>
              <w:rPr>
                <w:ins w:id="3330" w:author="Tao Huang" w:date="2018-09-04T13:14:00Z"/>
                <w:rFonts w:eastAsia="Times New Roman" w:cs="Times New Roman"/>
                <w:color w:val="000000"/>
                <w:sz w:val="22"/>
                <w:rPrChange w:id="3331" w:author="Tao Huang" w:date="2018-09-04T13:15:00Z">
                  <w:rPr>
                    <w:ins w:id="3332" w:author="Tao Huang" w:date="2018-09-04T13:14:00Z"/>
                    <w:rFonts w:ascii="Calibri" w:eastAsia="Times New Roman" w:hAnsi="Calibri" w:cs="Calibri"/>
                    <w:color w:val="000000"/>
                    <w:sz w:val="22"/>
                  </w:rPr>
                </w:rPrChange>
              </w:rPr>
            </w:pPr>
            <w:ins w:id="3333" w:author="Tao Huang" w:date="2018-09-04T13:14:00Z">
              <w:r w:rsidRPr="001739A3">
                <w:rPr>
                  <w:rFonts w:eastAsia="Times New Roman" w:cs="Times New Roman"/>
                  <w:color w:val="000000"/>
                  <w:sz w:val="22"/>
                  <w:rPrChange w:id="3334" w:author="Tao Huang" w:date="2018-09-04T13:15:00Z">
                    <w:rPr>
                      <w:rFonts w:ascii="Calibri" w:eastAsia="Times New Roman" w:hAnsi="Calibri" w:cs="Calibri"/>
                      <w:color w:val="000000"/>
                      <w:sz w:val="22"/>
                    </w:rPr>
                  </w:rPrChange>
                </w:rPr>
                <w:t>Base-lift</w:t>
              </w:r>
            </w:ins>
          </w:p>
        </w:tc>
        <w:tc>
          <w:tcPr>
            <w:tcW w:w="960" w:type="dxa"/>
            <w:tcBorders>
              <w:top w:val="nil"/>
              <w:left w:val="nil"/>
              <w:bottom w:val="nil"/>
              <w:right w:val="nil"/>
            </w:tcBorders>
            <w:shd w:val="clear" w:color="000000" w:fill="FFFF00"/>
            <w:noWrap/>
            <w:vAlign w:val="bottom"/>
            <w:hideMark/>
            <w:tcPrChange w:id="3335" w:author="Tao Huang" w:date="2018-09-04T13:17:00Z">
              <w:tcPr>
                <w:tcW w:w="960" w:type="dxa"/>
                <w:tcBorders>
                  <w:top w:val="nil"/>
                  <w:left w:val="nil"/>
                  <w:bottom w:val="nil"/>
                  <w:right w:val="nil"/>
                </w:tcBorders>
                <w:shd w:val="clear" w:color="000000" w:fill="FFFF00"/>
                <w:noWrap/>
                <w:vAlign w:val="bottom"/>
                <w:hideMark/>
              </w:tcPr>
            </w:tcPrChange>
          </w:tcPr>
          <w:p w14:paraId="71F6B5E7" w14:textId="77777777" w:rsidR="001739A3" w:rsidRPr="001739A3" w:rsidRDefault="001739A3">
            <w:pPr>
              <w:spacing w:after="0" w:line="240" w:lineRule="auto"/>
              <w:jc w:val="center"/>
              <w:rPr>
                <w:ins w:id="3336" w:author="Tao Huang" w:date="2018-09-04T13:14:00Z"/>
                <w:rFonts w:eastAsia="Times New Roman" w:cs="Times New Roman"/>
                <w:color w:val="000000"/>
                <w:sz w:val="22"/>
                <w:rPrChange w:id="3337" w:author="Tao Huang" w:date="2018-09-04T13:15:00Z">
                  <w:rPr>
                    <w:ins w:id="3338" w:author="Tao Huang" w:date="2018-09-04T13:14:00Z"/>
                    <w:rFonts w:ascii="Calibri" w:eastAsia="Times New Roman" w:hAnsi="Calibri" w:cs="Calibri"/>
                    <w:color w:val="000000"/>
                    <w:sz w:val="22"/>
                  </w:rPr>
                </w:rPrChange>
              </w:rPr>
              <w:pPrChange w:id="3339" w:author="Tao Huang" w:date="2018-09-04T13:17:00Z">
                <w:pPr>
                  <w:spacing w:after="0" w:line="240" w:lineRule="auto"/>
                  <w:jc w:val="right"/>
                </w:pPr>
              </w:pPrChange>
            </w:pPr>
            <w:ins w:id="3340" w:author="Tao Huang" w:date="2018-09-04T13:14:00Z">
              <w:r w:rsidRPr="001739A3">
                <w:rPr>
                  <w:rFonts w:eastAsia="Times New Roman" w:cs="Times New Roman"/>
                  <w:color w:val="000000"/>
                  <w:sz w:val="22"/>
                  <w:rPrChange w:id="3341" w:author="Tao Huang" w:date="2018-09-04T13:15:00Z">
                    <w:rPr>
                      <w:rFonts w:ascii="Calibri" w:eastAsia="Times New Roman" w:hAnsi="Calibri" w:cs="Calibri"/>
                      <w:color w:val="000000"/>
                      <w:sz w:val="22"/>
                    </w:rPr>
                  </w:rPrChange>
                </w:rPr>
                <w:t>24.990</w:t>
              </w:r>
            </w:ins>
          </w:p>
        </w:tc>
        <w:tc>
          <w:tcPr>
            <w:tcW w:w="960" w:type="dxa"/>
            <w:tcBorders>
              <w:top w:val="nil"/>
              <w:left w:val="nil"/>
              <w:bottom w:val="nil"/>
              <w:right w:val="nil"/>
            </w:tcBorders>
            <w:shd w:val="clear" w:color="000000" w:fill="FFFF00"/>
            <w:noWrap/>
            <w:vAlign w:val="bottom"/>
            <w:hideMark/>
            <w:tcPrChange w:id="3342" w:author="Tao Huang" w:date="2018-09-04T13:17:00Z">
              <w:tcPr>
                <w:tcW w:w="960" w:type="dxa"/>
                <w:tcBorders>
                  <w:top w:val="nil"/>
                  <w:left w:val="nil"/>
                  <w:bottom w:val="nil"/>
                  <w:right w:val="nil"/>
                </w:tcBorders>
                <w:shd w:val="clear" w:color="000000" w:fill="FFFF00"/>
                <w:noWrap/>
                <w:vAlign w:val="bottom"/>
                <w:hideMark/>
              </w:tcPr>
            </w:tcPrChange>
          </w:tcPr>
          <w:p w14:paraId="20AD51DC" w14:textId="77777777" w:rsidR="001739A3" w:rsidRPr="001739A3" w:rsidRDefault="001739A3">
            <w:pPr>
              <w:spacing w:after="0" w:line="240" w:lineRule="auto"/>
              <w:jc w:val="center"/>
              <w:rPr>
                <w:ins w:id="3343" w:author="Tao Huang" w:date="2018-09-04T13:14:00Z"/>
                <w:rFonts w:eastAsia="Times New Roman" w:cs="Times New Roman"/>
                <w:color w:val="000000"/>
                <w:sz w:val="22"/>
                <w:rPrChange w:id="3344" w:author="Tao Huang" w:date="2018-09-04T13:15:00Z">
                  <w:rPr>
                    <w:ins w:id="3345" w:author="Tao Huang" w:date="2018-09-04T13:14:00Z"/>
                    <w:rFonts w:ascii="Calibri" w:eastAsia="Times New Roman" w:hAnsi="Calibri" w:cs="Calibri"/>
                    <w:color w:val="000000"/>
                    <w:sz w:val="22"/>
                  </w:rPr>
                </w:rPrChange>
              </w:rPr>
              <w:pPrChange w:id="3346" w:author="Tao Huang" w:date="2018-09-04T13:17:00Z">
                <w:pPr>
                  <w:spacing w:after="0" w:line="240" w:lineRule="auto"/>
                  <w:jc w:val="right"/>
                </w:pPr>
              </w:pPrChange>
            </w:pPr>
            <w:ins w:id="3347" w:author="Tao Huang" w:date="2018-09-04T13:14:00Z">
              <w:r w:rsidRPr="001739A3">
                <w:rPr>
                  <w:rFonts w:eastAsia="Times New Roman" w:cs="Times New Roman"/>
                  <w:color w:val="000000"/>
                  <w:sz w:val="22"/>
                  <w:rPrChange w:id="3348"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FFFF00"/>
            <w:noWrap/>
            <w:vAlign w:val="bottom"/>
            <w:hideMark/>
            <w:tcPrChange w:id="3349" w:author="Tao Huang" w:date="2018-09-04T13:17:00Z">
              <w:tcPr>
                <w:tcW w:w="960" w:type="dxa"/>
                <w:gridSpan w:val="2"/>
                <w:tcBorders>
                  <w:top w:val="nil"/>
                  <w:left w:val="nil"/>
                  <w:bottom w:val="nil"/>
                  <w:right w:val="nil"/>
                </w:tcBorders>
                <w:shd w:val="clear" w:color="000000" w:fill="FFFF00"/>
                <w:noWrap/>
                <w:vAlign w:val="bottom"/>
                <w:hideMark/>
              </w:tcPr>
            </w:tcPrChange>
          </w:tcPr>
          <w:p w14:paraId="342A30FA" w14:textId="77777777" w:rsidR="001739A3" w:rsidRPr="001739A3" w:rsidRDefault="001739A3">
            <w:pPr>
              <w:spacing w:after="0" w:line="240" w:lineRule="auto"/>
              <w:jc w:val="center"/>
              <w:rPr>
                <w:ins w:id="3350" w:author="Tao Huang" w:date="2018-09-04T13:14:00Z"/>
                <w:rFonts w:eastAsia="Times New Roman" w:cs="Times New Roman"/>
                <w:color w:val="000000"/>
                <w:sz w:val="22"/>
                <w:rPrChange w:id="3351" w:author="Tao Huang" w:date="2018-09-04T13:15:00Z">
                  <w:rPr>
                    <w:ins w:id="3352" w:author="Tao Huang" w:date="2018-09-04T13:14:00Z"/>
                    <w:rFonts w:ascii="Calibri" w:eastAsia="Times New Roman" w:hAnsi="Calibri" w:cs="Calibri"/>
                    <w:color w:val="000000"/>
                    <w:sz w:val="22"/>
                  </w:rPr>
                </w:rPrChange>
              </w:rPr>
              <w:pPrChange w:id="3353" w:author="Tao Huang" w:date="2018-09-04T13:17:00Z">
                <w:pPr>
                  <w:spacing w:after="0" w:line="240" w:lineRule="auto"/>
                  <w:jc w:val="right"/>
                </w:pPr>
              </w:pPrChange>
            </w:pPr>
            <w:ins w:id="3354" w:author="Tao Huang" w:date="2018-09-04T13:14:00Z">
              <w:r w:rsidRPr="001739A3">
                <w:rPr>
                  <w:rFonts w:eastAsia="Times New Roman" w:cs="Times New Roman"/>
                  <w:color w:val="000000"/>
                  <w:sz w:val="22"/>
                  <w:rPrChange w:id="3355" w:author="Tao Huang" w:date="2018-09-04T13:15:00Z">
                    <w:rPr>
                      <w:rFonts w:ascii="Calibri" w:eastAsia="Times New Roman" w:hAnsi="Calibri" w:cs="Calibri"/>
                      <w:color w:val="000000"/>
                      <w:sz w:val="22"/>
                    </w:rPr>
                  </w:rPrChange>
                </w:rPr>
                <w:t>45.415%</w:t>
              </w:r>
            </w:ins>
          </w:p>
        </w:tc>
        <w:tc>
          <w:tcPr>
            <w:tcW w:w="960" w:type="dxa"/>
            <w:tcBorders>
              <w:top w:val="nil"/>
              <w:left w:val="nil"/>
              <w:bottom w:val="nil"/>
              <w:right w:val="nil"/>
            </w:tcBorders>
            <w:shd w:val="clear" w:color="000000" w:fill="FFFF00"/>
            <w:noWrap/>
            <w:vAlign w:val="bottom"/>
            <w:hideMark/>
            <w:tcPrChange w:id="3356" w:author="Tao Huang" w:date="2018-09-04T13:17:00Z">
              <w:tcPr>
                <w:tcW w:w="960" w:type="dxa"/>
                <w:gridSpan w:val="2"/>
                <w:tcBorders>
                  <w:top w:val="nil"/>
                  <w:left w:val="nil"/>
                  <w:bottom w:val="nil"/>
                  <w:right w:val="nil"/>
                </w:tcBorders>
                <w:shd w:val="clear" w:color="000000" w:fill="FFFF00"/>
                <w:noWrap/>
                <w:vAlign w:val="bottom"/>
                <w:hideMark/>
              </w:tcPr>
            </w:tcPrChange>
          </w:tcPr>
          <w:p w14:paraId="51A5A84F" w14:textId="77777777" w:rsidR="001739A3" w:rsidRPr="001739A3" w:rsidRDefault="001739A3">
            <w:pPr>
              <w:spacing w:after="0" w:line="240" w:lineRule="auto"/>
              <w:jc w:val="center"/>
              <w:rPr>
                <w:ins w:id="3357" w:author="Tao Huang" w:date="2018-09-04T13:14:00Z"/>
                <w:rFonts w:eastAsia="Times New Roman" w:cs="Times New Roman"/>
                <w:color w:val="000000"/>
                <w:sz w:val="22"/>
                <w:rPrChange w:id="3358" w:author="Tao Huang" w:date="2018-09-04T13:15:00Z">
                  <w:rPr>
                    <w:ins w:id="3359" w:author="Tao Huang" w:date="2018-09-04T13:14:00Z"/>
                    <w:rFonts w:ascii="Calibri" w:eastAsia="Times New Roman" w:hAnsi="Calibri" w:cs="Calibri"/>
                    <w:color w:val="000000"/>
                    <w:sz w:val="22"/>
                  </w:rPr>
                </w:rPrChange>
              </w:rPr>
              <w:pPrChange w:id="3360" w:author="Tao Huang" w:date="2018-09-04T13:17:00Z">
                <w:pPr>
                  <w:spacing w:after="0" w:line="240" w:lineRule="auto"/>
                  <w:jc w:val="right"/>
                </w:pPr>
              </w:pPrChange>
            </w:pPr>
            <w:ins w:id="3361" w:author="Tao Huang" w:date="2018-09-04T13:14:00Z">
              <w:r w:rsidRPr="001739A3">
                <w:rPr>
                  <w:rFonts w:eastAsia="Times New Roman" w:cs="Times New Roman"/>
                  <w:color w:val="000000"/>
                  <w:sz w:val="22"/>
                  <w:rPrChange w:id="3362"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FFFF00"/>
            <w:noWrap/>
            <w:vAlign w:val="bottom"/>
            <w:hideMark/>
            <w:tcPrChange w:id="3363" w:author="Tao Huang" w:date="2018-09-04T13:17:00Z">
              <w:tcPr>
                <w:tcW w:w="960" w:type="dxa"/>
                <w:gridSpan w:val="2"/>
                <w:tcBorders>
                  <w:top w:val="nil"/>
                  <w:left w:val="nil"/>
                  <w:bottom w:val="nil"/>
                  <w:right w:val="nil"/>
                </w:tcBorders>
                <w:shd w:val="clear" w:color="000000" w:fill="FFFF00"/>
                <w:noWrap/>
                <w:vAlign w:val="bottom"/>
                <w:hideMark/>
              </w:tcPr>
            </w:tcPrChange>
          </w:tcPr>
          <w:p w14:paraId="5B36AF19" w14:textId="77777777" w:rsidR="001739A3" w:rsidRPr="001739A3" w:rsidRDefault="001739A3">
            <w:pPr>
              <w:spacing w:after="0" w:line="240" w:lineRule="auto"/>
              <w:jc w:val="center"/>
              <w:rPr>
                <w:ins w:id="3364" w:author="Tao Huang" w:date="2018-09-04T13:14:00Z"/>
                <w:rFonts w:eastAsia="Times New Roman" w:cs="Times New Roman"/>
                <w:color w:val="000000"/>
                <w:sz w:val="22"/>
                <w:rPrChange w:id="3365" w:author="Tao Huang" w:date="2018-09-04T13:15:00Z">
                  <w:rPr>
                    <w:ins w:id="3366" w:author="Tao Huang" w:date="2018-09-04T13:14:00Z"/>
                    <w:rFonts w:ascii="Calibri" w:eastAsia="Times New Roman" w:hAnsi="Calibri" w:cs="Calibri"/>
                    <w:color w:val="000000"/>
                    <w:sz w:val="22"/>
                  </w:rPr>
                </w:rPrChange>
              </w:rPr>
              <w:pPrChange w:id="3367" w:author="Tao Huang" w:date="2018-09-04T13:17:00Z">
                <w:pPr>
                  <w:spacing w:after="0" w:line="240" w:lineRule="auto"/>
                  <w:jc w:val="right"/>
                </w:pPr>
              </w:pPrChange>
            </w:pPr>
            <w:ins w:id="3368" w:author="Tao Huang" w:date="2018-09-04T13:14:00Z">
              <w:r w:rsidRPr="001739A3">
                <w:rPr>
                  <w:rFonts w:eastAsia="Times New Roman" w:cs="Times New Roman"/>
                  <w:color w:val="000000"/>
                  <w:sz w:val="22"/>
                  <w:rPrChange w:id="3369" w:author="Tao Huang" w:date="2018-09-04T13:15:00Z">
                    <w:rPr>
                      <w:rFonts w:ascii="Calibri" w:eastAsia="Times New Roman" w:hAnsi="Calibri" w:cs="Calibri"/>
                      <w:color w:val="000000"/>
                      <w:sz w:val="22"/>
                    </w:rPr>
                  </w:rPrChange>
                </w:rPr>
                <w:t>0.7623</w:t>
              </w:r>
            </w:ins>
          </w:p>
        </w:tc>
        <w:tc>
          <w:tcPr>
            <w:tcW w:w="960" w:type="dxa"/>
            <w:tcBorders>
              <w:top w:val="nil"/>
              <w:left w:val="nil"/>
              <w:bottom w:val="nil"/>
              <w:right w:val="nil"/>
            </w:tcBorders>
            <w:shd w:val="clear" w:color="000000" w:fill="FFFF00"/>
            <w:noWrap/>
            <w:vAlign w:val="bottom"/>
            <w:hideMark/>
            <w:tcPrChange w:id="3370" w:author="Tao Huang" w:date="2018-09-04T13:17:00Z">
              <w:tcPr>
                <w:tcW w:w="960" w:type="dxa"/>
                <w:gridSpan w:val="2"/>
                <w:tcBorders>
                  <w:top w:val="nil"/>
                  <w:left w:val="nil"/>
                  <w:bottom w:val="nil"/>
                  <w:right w:val="nil"/>
                </w:tcBorders>
                <w:shd w:val="clear" w:color="000000" w:fill="FFFF00"/>
                <w:noWrap/>
                <w:vAlign w:val="bottom"/>
                <w:hideMark/>
              </w:tcPr>
            </w:tcPrChange>
          </w:tcPr>
          <w:p w14:paraId="5BE82819" w14:textId="77777777" w:rsidR="001739A3" w:rsidRPr="001739A3" w:rsidRDefault="001739A3">
            <w:pPr>
              <w:spacing w:after="0" w:line="240" w:lineRule="auto"/>
              <w:jc w:val="center"/>
              <w:rPr>
                <w:ins w:id="3371" w:author="Tao Huang" w:date="2018-09-04T13:14:00Z"/>
                <w:rFonts w:eastAsia="Times New Roman" w:cs="Times New Roman"/>
                <w:color w:val="000000"/>
                <w:sz w:val="22"/>
                <w:rPrChange w:id="3372" w:author="Tao Huang" w:date="2018-09-04T13:15:00Z">
                  <w:rPr>
                    <w:ins w:id="3373" w:author="Tao Huang" w:date="2018-09-04T13:14:00Z"/>
                    <w:rFonts w:ascii="Calibri" w:eastAsia="Times New Roman" w:hAnsi="Calibri" w:cs="Calibri"/>
                    <w:color w:val="000000"/>
                    <w:sz w:val="22"/>
                  </w:rPr>
                </w:rPrChange>
              </w:rPr>
              <w:pPrChange w:id="3374" w:author="Tao Huang" w:date="2018-09-04T13:17:00Z">
                <w:pPr>
                  <w:spacing w:after="0" w:line="240" w:lineRule="auto"/>
                  <w:jc w:val="right"/>
                </w:pPr>
              </w:pPrChange>
            </w:pPr>
            <w:ins w:id="3375" w:author="Tao Huang" w:date="2018-09-04T13:14:00Z">
              <w:r w:rsidRPr="001739A3">
                <w:rPr>
                  <w:rFonts w:eastAsia="Times New Roman" w:cs="Times New Roman"/>
                  <w:color w:val="000000"/>
                  <w:sz w:val="22"/>
                  <w:rPrChange w:id="3376"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E7E6E6"/>
            <w:noWrap/>
            <w:vAlign w:val="bottom"/>
            <w:hideMark/>
            <w:tcPrChange w:id="3377" w:author="Tao Huang" w:date="2018-09-04T13:17:00Z">
              <w:tcPr>
                <w:tcW w:w="960" w:type="dxa"/>
                <w:gridSpan w:val="2"/>
                <w:tcBorders>
                  <w:top w:val="nil"/>
                  <w:left w:val="nil"/>
                  <w:bottom w:val="nil"/>
                  <w:right w:val="nil"/>
                </w:tcBorders>
                <w:shd w:val="clear" w:color="000000" w:fill="E7E6E6"/>
                <w:noWrap/>
                <w:vAlign w:val="bottom"/>
                <w:hideMark/>
              </w:tcPr>
            </w:tcPrChange>
          </w:tcPr>
          <w:p w14:paraId="74573500" w14:textId="77777777" w:rsidR="001739A3" w:rsidRPr="001739A3" w:rsidRDefault="001739A3">
            <w:pPr>
              <w:spacing w:after="0" w:line="240" w:lineRule="auto"/>
              <w:jc w:val="center"/>
              <w:rPr>
                <w:ins w:id="3378" w:author="Tao Huang" w:date="2018-09-04T13:14:00Z"/>
                <w:rFonts w:eastAsia="Times New Roman" w:cs="Times New Roman"/>
                <w:color w:val="000000"/>
                <w:sz w:val="22"/>
                <w:rPrChange w:id="3379" w:author="Tao Huang" w:date="2018-09-04T13:15:00Z">
                  <w:rPr>
                    <w:ins w:id="3380" w:author="Tao Huang" w:date="2018-09-04T13:14:00Z"/>
                    <w:rFonts w:ascii="Calibri" w:eastAsia="Times New Roman" w:hAnsi="Calibri" w:cs="Calibri"/>
                    <w:color w:val="000000"/>
                    <w:sz w:val="22"/>
                  </w:rPr>
                </w:rPrChange>
              </w:rPr>
              <w:pPrChange w:id="3381" w:author="Tao Huang" w:date="2018-09-04T13:17:00Z">
                <w:pPr>
                  <w:spacing w:after="0" w:line="240" w:lineRule="auto"/>
                  <w:jc w:val="right"/>
                </w:pPr>
              </w:pPrChange>
            </w:pPr>
            <w:ins w:id="3382" w:author="Tao Huang" w:date="2018-09-04T13:14:00Z">
              <w:r w:rsidRPr="001739A3">
                <w:rPr>
                  <w:rFonts w:eastAsia="Times New Roman" w:cs="Times New Roman"/>
                  <w:color w:val="000000"/>
                  <w:sz w:val="22"/>
                  <w:rPrChange w:id="3383" w:author="Tao Huang" w:date="2018-09-04T13:15:00Z">
                    <w:rPr>
                      <w:rFonts w:ascii="Calibri" w:eastAsia="Times New Roman" w:hAnsi="Calibri" w:cs="Calibri"/>
                      <w:color w:val="000000"/>
                      <w:sz w:val="22"/>
                    </w:rPr>
                  </w:rPrChange>
                </w:rPr>
                <w:t>1.1279</w:t>
              </w:r>
            </w:ins>
          </w:p>
        </w:tc>
        <w:tc>
          <w:tcPr>
            <w:tcW w:w="960" w:type="dxa"/>
            <w:tcBorders>
              <w:top w:val="nil"/>
              <w:left w:val="nil"/>
              <w:bottom w:val="nil"/>
              <w:right w:val="nil"/>
            </w:tcBorders>
            <w:shd w:val="clear" w:color="000000" w:fill="E7E6E6"/>
            <w:noWrap/>
            <w:vAlign w:val="bottom"/>
            <w:hideMark/>
            <w:tcPrChange w:id="3384" w:author="Tao Huang" w:date="2018-09-04T13:17:00Z">
              <w:tcPr>
                <w:tcW w:w="960" w:type="dxa"/>
                <w:gridSpan w:val="2"/>
                <w:tcBorders>
                  <w:top w:val="nil"/>
                  <w:left w:val="nil"/>
                  <w:bottom w:val="nil"/>
                  <w:right w:val="nil"/>
                </w:tcBorders>
                <w:shd w:val="clear" w:color="000000" w:fill="E7E6E6"/>
                <w:noWrap/>
                <w:vAlign w:val="bottom"/>
                <w:hideMark/>
              </w:tcPr>
            </w:tcPrChange>
          </w:tcPr>
          <w:p w14:paraId="50992CBF" w14:textId="77777777" w:rsidR="001739A3" w:rsidRPr="001739A3" w:rsidRDefault="001739A3">
            <w:pPr>
              <w:spacing w:after="0" w:line="240" w:lineRule="auto"/>
              <w:jc w:val="center"/>
              <w:rPr>
                <w:ins w:id="3385" w:author="Tao Huang" w:date="2018-09-04T13:14:00Z"/>
                <w:rFonts w:eastAsia="Times New Roman" w:cs="Times New Roman"/>
                <w:color w:val="000000"/>
                <w:sz w:val="22"/>
                <w:rPrChange w:id="3386" w:author="Tao Huang" w:date="2018-09-04T13:15:00Z">
                  <w:rPr>
                    <w:ins w:id="3387" w:author="Tao Huang" w:date="2018-09-04T13:14:00Z"/>
                    <w:rFonts w:ascii="Calibri" w:eastAsia="Times New Roman" w:hAnsi="Calibri" w:cs="Calibri"/>
                    <w:color w:val="000000"/>
                    <w:sz w:val="22"/>
                  </w:rPr>
                </w:rPrChange>
              </w:rPr>
              <w:pPrChange w:id="3388" w:author="Tao Huang" w:date="2018-09-04T13:17:00Z">
                <w:pPr>
                  <w:spacing w:after="0" w:line="240" w:lineRule="auto"/>
                  <w:jc w:val="right"/>
                </w:pPr>
              </w:pPrChange>
            </w:pPr>
            <w:ins w:id="3389" w:author="Tao Huang" w:date="2018-09-04T13:14:00Z">
              <w:r w:rsidRPr="001739A3">
                <w:rPr>
                  <w:rFonts w:eastAsia="Times New Roman" w:cs="Times New Roman"/>
                  <w:color w:val="000000"/>
                  <w:sz w:val="22"/>
                  <w:rPrChange w:id="3390" w:author="Tao Huang" w:date="2018-09-04T13:15:00Z">
                    <w:rPr>
                      <w:rFonts w:ascii="Calibri" w:eastAsia="Times New Roman" w:hAnsi="Calibri" w:cs="Calibri"/>
                      <w:color w:val="000000"/>
                      <w:sz w:val="22"/>
                    </w:rPr>
                  </w:rPrChange>
                </w:rPr>
                <w:t>8</w:t>
              </w:r>
            </w:ins>
          </w:p>
        </w:tc>
        <w:tc>
          <w:tcPr>
            <w:tcW w:w="960" w:type="dxa"/>
            <w:tcBorders>
              <w:top w:val="nil"/>
              <w:left w:val="nil"/>
              <w:bottom w:val="nil"/>
              <w:right w:val="nil"/>
            </w:tcBorders>
            <w:shd w:val="clear" w:color="000000" w:fill="FFFF00"/>
            <w:noWrap/>
            <w:vAlign w:val="bottom"/>
            <w:hideMark/>
            <w:tcPrChange w:id="3391" w:author="Tao Huang" w:date="2018-09-04T13:17:00Z">
              <w:tcPr>
                <w:tcW w:w="960" w:type="dxa"/>
                <w:gridSpan w:val="2"/>
                <w:tcBorders>
                  <w:top w:val="nil"/>
                  <w:left w:val="nil"/>
                  <w:bottom w:val="nil"/>
                  <w:right w:val="nil"/>
                </w:tcBorders>
                <w:shd w:val="clear" w:color="000000" w:fill="FFFF00"/>
                <w:noWrap/>
                <w:vAlign w:val="bottom"/>
                <w:hideMark/>
              </w:tcPr>
            </w:tcPrChange>
          </w:tcPr>
          <w:p w14:paraId="1F567D05" w14:textId="77777777" w:rsidR="001739A3" w:rsidRPr="001739A3" w:rsidRDefault="001739A3">
            <w:pPr>
              <w:spacing w:after="0" w:line="240" w:lineRule="auto"/>
              <w:jc w:val="center"/>
              <w:rPr>
                <w:ins w:id="3392" w:author="Tao Huang" w:date="2018-09-04T13:14:00Z"/>
                <w:rFonts w:eastAsia="Times New Roman" w:cs="Times New Roman"/>
                <w:color w:val="000000"/>
                <w:sz w:val="22"/>
                <w:rPrChange w:id="3393" w:author="Tao Huang" w:date="2018-09-04T13:15:00Z">
                  <w:rPr>
                    <w:ins w:id="3394" w:author="Tao Huang" w:date="2018-09-04T13:14:00Z"/>
                    <w:rFonts w:ascii="Calibri" w:eastAsia="Times New Roman" w:hAnsi="Calibri" w:cs="Calibri"/>
                    <w:color w:val="000000"/>
                    <w:sz w:val="22"/>
                  </w:rPr>
                </w:rPrChange>
              </w:rPr>
              <w:pPrChange w:id="3395" w:author="Tao Huang" w:date="2018-09-04T13:17:00Z">
                <w:pPr>
                  <w:spacing w:after="0" w:line="240" w:lineRule="auto"/>
                  <w:jc w:val="right"/>
                </w:pPr>
              </w:pPrChange>
            </w:pPr>
            <w:ins w:id="3396" w:author="Tao Huang" w:date="2018-09-04T13:14:00Z">
              <w:r w:rsidRPr="001739A3">
                <w:rPr>
                  <w:rFonts w:eastAsia="Times New Roman" w:cs="Times New Roman"/>
                  <w:color w:val="000000"/>
                  <w:sz w:val="22"/>
                  <w:rPrChange w:id="3397" w:author="Tao Huang" w:date="2018-09-04T13:15:00Z">
                    <w:rPr>
                      <w:rFonts w:ascii="Calibri" w:eastAsia="Times New Roman" w:hAnsi="Calibri" w:cs="Calibri"/>
                      <w:color w:val="000000"/>
                      <w:sz w:val="22"/>
                    </w:rPr>
                  </w:rPrChange>
                </w:rPr>
                <w:t>24,552</w:t>
              </w:r>
            </w:ins>
          </w:p>
        </w:tc>
        <w:tc>
          <w:tcPr>
            <w:tcW w:w="960" w:type="dxa"/>
            <w:tcBorders>
              <w:top w:val="nil"/>
              <w:left w:val="nil"/>
              <w:bottom w:val="nil"/>
              <w:right w:val="nil"/>
            </w:tcBorders>
            <w:shd w:val="clear" w:color="000000" w:fill="FFFF00"/>
            <w:noWrap/>
            <w:vAlign w:val="bottom"/>
            <w:hideMark/>
            <w:tcPrChange w:id="3398" w:author="Tao Huang" w:date="2018-09-04T13:17:00Z">
              <w:tcPr>
                <w:tcW w:w="960" w:type="dxa"/>
                <w:gridSpan w:val="2"/>
                <w:tcBorders>
                  <w:top w:val="nil"/>
                  <w:left w:val="nil"/>
                  <w:bottom w:val="nil"/>
                  <w:right w:val="nil"/>
                </w:tcBorders>
                <w:shd w:val="clear" w:color="000000" w:fill="FFFF00"/>
                <w:noWrap/>
                <w:vAlign w:val="bottom"/>
                <w:hideMark/>
              </w:tcPr>
            </w:tcPrChange>
          </w:tcPr>
          <w:p w14:paraId="5406F64B" w14:textId="77777777" w:rsidR="001739A3" w:rsidRPr="001739A3" w:rsidRDefault="001739A3">
            <w:pPr>
              <w:spacing w:after="0" w:line="240" w:lineRule="auto"/>
              <w:jc w:val="center"/>
              <w:rPr>
                <w:ins w:id="3399" w:author="Tao Huang" w:date="2018-09-04T13:14:00Z"/>
                <w:rFonts w:eastAsia="Times New Roman" w:cs="Times New Roman"/>
                <w:color w:val="000000"/>
                <w:sz w:val="22"/>
                <w:rPrChange w:id="3400" w:author="Tao Huang" w:date="2018-09-04T13:15:00Z">
                  <w:rPr>
                    <w:ins w:id="3401" w:author="Tao Huang" w:date="2018-09-04T13:14:00Z"/>
                    <w:rFonts w:ascii="Calibri" w:eastAsia="Times New Roman" w:hAnsi="Calibri" w:cs="Calibri"/>
                    <w:color w:val="000000"/>
                    <w:sz w:val="22"/>
                  </w:rPr>
                </w:rPrChange>
              </w:rPr>
              <w:pPrChange w:id="3402" w:author="Tao Huang" w:date="2018-09-04T13:17:00Z">
                <w:pPr>
                  <w:spacing w:after="0" w:line="240" w:lineRule="auto"/>
                  <w:jc w:val="right"/>
                </w:pPr>
              </w:pPrChange>
            </w:pPr>
            <w:ins w:id="3403" w:author="Tao Huang" w:date="2018-09-04T13:14:00Z">
              <w:r w:rsidRPr="001739A3">
                <w:rPr>
                  <w:rFonts w:eastAsia="Times New Roman" w:cs="Times New Roman"/>
                  <w:color w:val="000000"/>
                  <w:sz w:val="22"/>
                  <w:rPrChange w:id="3404" w:author="Tao Huang" w:date="2018-09-04T13:15:00Z">
                    <w:rPr>
                      <w:rFonts w:ascii="Calibri" w:eastAsia="Times New Roman" w:hAnsi="Calibri" w:cs="Calibri"/>
                      <w:color w:val="000000"/>
                      <w:sz w:val="22"/>
                    </w:rPr>
                  </w:rPrChange>
                </w:rPr>
                <w:t>8</w:t>
              </w:r>
            </w:ins>
          </w:p>
        </w:tc>
      </w:tr>
      <w:tr w:rsidR="001739A3" w:rsidRPr="001739A3" w14:paraId="514A2E8C" w14:textId="77777777" w:rsidTr="008B5617">
        <w:tblPrEx>
          <w:tblW w:w="12080" w:type="dxa"/>
          <w:jc w:val="center"/>
          <w:tblPrExChange w:id="3405" w:author="Tao Huang" w:date="2018-09-04T13:17:00Z">
            <w:tblPrEx>
              <w:tblW w:w="12080" w:type="dxa"/>
              <w:jc w:val="center"/>
            </w:tblPrEx>
          </w:tblPrExChange>
        </w:tblPrEx>
        <w:trPr>
          <w:trHeight w:val="57"/>
          <w:jc w:val="center"/>
          <w:ins w:id="3406" w:author="Tao Huang" w:date="2018-09-04T13:14:00Z"/>
          <w:trPrChange w:id="3407"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408" w:author="Tao Huang" w:date="2018-09-04T13:17:00Z">
              <w:tcPr>
                <w:tcW w:w="2480" w:type="dxa"/>
                <w:tcBorders>
                  <w:top w:val="nil"/>
                  <w:left w:val="nil"/>
                  <w:bottom w:val="nil"/>
                  <w:right w:val="nil"/>
                </w:tcBorders>
                <w:shd w:val="clear" w:color="000000" w:fill="FFFF00"/>
                <w:noWrap/>
                <w:vAlign w:val="bottom"/>
                <w:hideMark/>
              </w:tcPr>
            </w:tcPrChange>
          </w:tcPr>
          <w:p w14:paraId="2C416AD2" w14:textId="77777777" w:rsidR="001739A3" w:rsidRPr="001739A3" w:rsidRDefault="001739A3">
            <w:pPr>
              <w:spacing w:after="0" w:line="240" w:lineRule="auto"/>
              <w:rPr>
                <w:ins w:id="3409" w:author="Tao Huang" w:date="2018-09-04T13:14:00Z"/>
                <w:rFonts w:eastAsia="Times New Roman" w:cs="Times New Roman"/>
                <w:color w:val="000000"/>
                <w:sz w:val="22"/>
                <w:rPrChange w:id="3410" w:author="Tao Huang" w:date="2018-09-04T13:15:00Z">
                  <w:rPr>
                    <w:ins w:id="3411" w:author="Tao Huang" w:date="2018-09-04T13:14:00Z"/>
                    <w:rFonts w:ascii="Calibri" w:eastAsia="Times New Roman" w:hAnsi="Calibri" w:cs="Calibri"/>
                    <w:color w:val="000000"/>
                    <w:sz w:val="22"/>
                  </w:rPr>
                </w:rPrChange>
              </w:rPr>
            </w:pPr>
            <w:ins w:id="3412" w:author="Tao Huang" w:date="2018-09-04T13:14:00Z">
              <w:r w:rsidRPr="001739A3">
                <w:rPr>
                  <w:rFonts w:eastAsia="Times New Roman" w:cs="Times New Roman"/>
                  <w:color w:val="000000"/>
                  <w:sz w:val="22"/>
                  <w:rPrChange w:id="3413" w:author="Tao Huang" w:date="2018-09-04T13:15:00Z">
                    <w:rPr>
                      <w:rFonts w:ascii="Calibri" w:eastAsia="Times New Roman" w:hAnsi="Calibri" w:cs="Calibri"/>
                      <w:color w:val="000000"/>
                      <w:sz w:val="22"/>
                    </w:rPr>
                  </w:rPrChange>
                </w:rPr>
                <w:t>ADL-own</w:t>
              </w:r>
            </w:ins>
          </w:p>
        </w:tc>
        <w:tc>
          <w:tcPr>
            <w:tcW w:w="960" w:type="dxa"/>
            <w:tcBorders>
              <w:top w:val="nil"/>
              <w:left w:val="nil"/>
              <w:bottom w:val="nil"/>
              <w:right w:val="nil"/>
            </w:tcBorders>
            <w:shd w:val="clear" w:color="000000" w:fill="FFFF00"/>
            <w:noWrap/>
            <w:vAlign w:val="bottom"/>
            <w:hideMark/>
            <w:tcPrChange w:id="3414" w:author="Tao Huang" w:date="2018-09-04T13:17:00Z">
              <w:tcPr>
                <w:tcW w:w="960" w:type="dxa"/>
                <w:tcBorders>
                  <w:top w:val="nil"/>
                  <w:left w:val="nil"/>
                  <w:bottom w:val="nil"/>
                  <w:right w:val="nil"/>
                </w:tcBorders>
                <w:shd w:val="clear" w:color="000000" w:fill="FFFF00"/>
                <w:noWrap/>
                <w:vAlign w:val="bottom"/>
                <w:hideMark/>
              </w:tcPr>
            </w:tcPrChange>
          </w:tcPr>
          <w:p w14:paraId="64ABD76C" w14:textId="77777777" w:rsidR="001739A3" w:rsidRPr="001739A3" w:rsidRDefault="001739A3">
            <w:pPr>
              <w:spacing w:after="0" w:line="240" w:lineRule="auto"/>
              <w:jc w:val="center"/>
              <w:rPr>
                <w:ins w:id="3415" w:author="Tao Huang" w:date="2018-09-04T13:14:00Z"/>
                <w:rFonts w:eastAsia="Times New Roman" w:cs="Times New Roman"/>
                <w:color w:val="000000"/>
                <w:sz w:val="22"/>
                <w:rPrChange w:id="3416" w:author="Tao Huang" w:date="2018-09-04T13:15:00Z">
                  <w:rPr>
                    <w:ins w:id="3417" w:author="Tao Huang" w:date="2018-09-04T13:14:00Z"/>
                    <w:rFonts w:ascii="Calibri" w:eastAsia="Times New Roman" w:hAnsi="Calibri" w:cs="Calibri"/>
                    <w:color w:val="000000"/>
                    <w:sz w:val="22"/>
                  </w:rPr>
                </w:rPrChange>
              </w:rPr>
              <w:pPrChange w:id="3418" w:author="Tao Huang" w:date="2018-09-04T13:17:00Z">
                <w:pPr>
                  <w:spacing w:after="0" w:line="240" w:lineRule="auto"/>
                  <w:jc w:val="right"/>
                </w:pPr>
              </w:pPrChange>
            </w:pPr>
            <w:ins w:id="3419" w:author="Tao Huang" w:date="2018-09-04T13:14:00Z">
              <w:r w:rsidRPr="001739A3">
                <w:rPr>
                  <w:rFonts w:eastAsia="Times New Roman" w:cs="Times New Roman"/>
                  <w:color w:val="000000"/>
                  <w:sz w:val="22"/>
                  <w:rPrChange w:id="3420" w:author="Tao Huang" w:date="2018-09-04T13:15:00Z">
                    <w:rPr>
                      <w:rFonts w:ascii="Calibri" w:eastAsia="Times New Roman" w:hAnsi="Calibri" w:cs="Calibri"/>
                      <w:color w:val="000000"/>
                      <w:sz w:val="22"/>
                    </w:rPr>
                  </w:rPrChange>
                </w:rPr>
                <w:t>16.662</w:t>
              </w:r>
            </w:ins>
          </w:p>
        </w:tc>
        <w:tc>
          <w:tcPr>
            <w:tcW w:w="960" w:type="dxa"/>
            <w:tcBorders>
              <w:top w:val="nil"/>
              <w:left w:val="nil"/>
              <w:bottom w:val="nil"/>
              <w:right w:val="nil"/>
            </w:tcBorders>
            <w:shd w:val="clear" w:color="000000" w:fill="FFFF00"/>
            <w:noWrap/>
            <w:vAlign w:val="bottom"/>
            <w:hideMark/>
            <w:tcPrChange w:id="3421" w:author="Tao Huang" w:date="2018-09-04T13:17:00Z">
              <w:tcPr>
                <w:tcW w:w="960" w:type="dxa"/>
                <w:tcBorders>
                  <w:top w:val="nil"/>
                  <w:left w:val="nil"/>
                  <w:bottom w:val="nil"/>
                  <w:right w:val="nil"/>
                </w:tcBorders>
                <w:shd w:val="clear" w:color="000000" w:fill="FFFF00"/>
                <w:noWrap/>
                <w:vAlign w:val="bottom"/>
                <w:hideMark/>
              </w:tcPr>
            </w:tcPrChange>
          </w:tcPr>
          <w:p w14:paraId="2F7441F9" w14:textId="77777777" w:rsidR="001739A3" w:rsidRPr="001739A3" w:rsidRDefault="001739A3">
            <w:pPr>
              <w:spacing w:after="0" w:line="240" w:lineRule="auto"/>
              <w:jc w:val="center"/>
              <w:rPr>
                <w:ins w:id="3422" w:author="Tao Huang" w:date="2018-09-04T13:14:00Z"/>
                <w:rFonts w:eastAsia="Times New Roman" w:cs="Times New Roman"/>
                <w:color w:val="000000"/>
                <w:sz w:val="22"/>
                <w:rPrChange w:id="3423" w:author="Tao Huang" w:date="2018-09-04T13:15:00Z">
                  <w:rPr>
                    <w:ins w:id="3424" w:author="Tao Huang" w:date="2018-09-04T13:14:00Z"/>
                    <w:rFonts w:ascii="Calibri" w:eastAsia="Times New Roman" w:hAnsi="Calibri" w:cs="Calibri"/>
                    <w:color w:val="000000"/>
                    <w:sz w:val="22"/>
                  </w:rPr>
                </w:rPrChange>
              </w:rPr>
              <w:pPrChange w:id="3425" w:author="Tao Huang" w:date="2018-09-04T13:17:00Z">
                <w:pPr>
                  <w:spacing w:after="0" w:line="240" w:lineRule="auto"/>
                  <w:jc w:val="right"/>
                </w:pPr>
              </w:pPrChange>
            </w:pPr>
            <w:ins w:id="3426" w:author="Tao Huang" w:date="2018-09-04T13:14:00Z">
              <w:r w:rsidRPr="001739A3">
                <w:rPr>
                  <w:rFonts w:eastAsia="Times New Roman" w:cs="Times New Roman"/>
                  <w:color w:val="000000"/>
                  <w:sz w:val="22"/>
                  <w:rPrChange w:id="3427"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FFFF00"/>
            <w:noWrap/>
            <w:vAlign w:val="bottom"/>
            <w:hideMark/>
            <w:tcPrChange w:id="3428" w:author="Tao Huang" w:date="2018-09-04T13:17:00Z">
              <w:tcPr>
                <w:tcW w:w="960" w:type="dxa"/>
                <w:gridSpan w:val="2"/>
                <w:tcBorders>
                  <w:top w:val="nil"/>
                  <w:left w:val="nil"/>
                  <w:bottom w:val="nil"/>
                  <w:right w:val="nil"/>
                </w:tcBorders>
                <w:shd w:val="clear" w:color="000000" w:fill="FFFF00"/>
                <w:noWrap/>
                <w:vAlign w:val="bottom"/>
                <w:hideMark/>
              </w:tcPr>
            </w:tcPrChange>
          </w:tcPr>
          <w:p w14:paraId="1A13AAFA" w14:textId="77777777" w:rsidR="001739A3" w:rsidRPr="001739A3" w:rsidRDefault="001739A3">
            <w:pPr>
              <w:spacing w:after="0" w:line="240" w:lineRule="auto"/>
              <w:jc w:val="center"/>
              <w:rPr>
                <w:ins w:id="3429" w:author="Tao Huang" w:date="2018-09-04T13:14:00Z"/>
                <w:rFonts w:eastAsia="Times New Roman" w:cs="Times New Roman"/>
                <w:color w:val="000000"/>
                <w:sz w:val="22"/>
                <w:rPrChange w:id="3430" w:author="Tao Huang" w:date="2018-09-04T13:15:00Z">
                  <w:rPr>
                    <w:ins w:id="3431" w:author="Tao Huang" w:date="2018-09-04T13:14:00Z"/>
                    <w:rFonts w:ascii="Calibri" w:eastAsia="Times New Roman" w:hAnsi="Calibri" w:cs="Calibri"/>
                    <w:color w:val="000000"/>
                    <w:sz w:val="22"/>
                  </w:rPr>
                </w:rPrChange>
              </w:rPr>
              <w:pPrChange w:id="3432" w:author="Tao Huang" w:date="2018-09-04T13:17:00Z">
                <w:pPr>
                  <w:spacing w:after="0" w:line="240" w:lineRule="auto"/>
                  <w:jc w:val="right"/>
                </w:pPr>
              </w:pPrChange>
            </w:pPr>
            <w:ins w:id="3433" w:author="Tao Huang" w:date="2018-09-04T13:14:00Z">
              <w:r w:rsidRPr="001739A3">
                <w:rPr>
                  <w:rFonts w:eastAsia="Times New Roman" w:cs="Times New Roman"/>
                  <w:color w:val="000000"/>
                  <w:sz w:val="22"/>
                  <w:rPrChange w:id="3434" w:author="Tao Huang" w:date="2018-09-04T13:15:00Z">
                    <w:rPr>
                      <w:rFonts w:ascii="Calibri" w:eastAsia="Times New Roman" w:hAnsi="Calibri" w:cs="Calibri"/>
                      <w:color w:val="000000"/>
                      <w:sz w:val="22"/>
                    </w:rPr>
                  </w:rPrChange>
                </w:rPr>
                <w:t>39.873%</w:t>
              </w:r>
            </w:ins>
          </w:p>
        </w:tc>
        <w:tc>
          <w:tcPr>
            <w:tcW w:w="960" w:type="dxa"/>
            <w:tcBorders>
              <w:top w:val="nil"/>
              <w:left w:val="nil"/>
              <w:bottom w:val="nil"/>
              <w:right w:val="nil"/>
            </w:tcBorders>
            <w:shd w:val="clear" w:color="000000" w:fill="FFFF00"/>
            <w:noWrap/>
            <w:vAlign w:val="bottom"/>
            <w:hideMark/>
            <w:tcPrChange w:id="3435" w:author="Tao Huang" w:date="2018-09-04T13:17:00Z">
              <w:tcPr>
                <w:tcW w:w="960" w:type="dxa"/>
                <w:gridSpan w:val="2"/>
                <w:tcBorders>
                  <w:top w:val="nil"/>
                  <w:left w:val="nil"/>
                  <w:bottom w:val="nil"/>
                  <w:right w:val="nil"/>
                </w:tcBorders>
                <w:shd w:val="clear" w:color="000000" w:fill="FFFF00"/>
                <w:noWrap/>
                <w:vAlign w:val="bottom"/>
                <w:hideMark/>
              </w:tcPr>
            </w:tcPrChange>
          </w:tcPr>
          <w:p w14:paraId="7F92F12A" w14:textId="77777777" w:rsidR="001739A3" w:rsidRPr="001739A3" w:rsidRDefault="001739A3">
            <w:pPr>
              <w:spacing w:after="0" w:line="240" w:lineRule="auto"/>
              <w:jc w:val="center"/>
              <w:rPr>
                <w:ins w:id="3436" w:author="Tao Huang" w:date="2018-09-04T13:14:00Z"/>
                <w:rFonts w:eastAsia="Times New Roman" w:cs="Times New Roman"/>
                <w:color w:val="000000"/>
                <w:sz w:val="22"/>
                <w:rPrChange w:id="3437" w:author="Tao Huang" w:date="2018-09-04T13:15:00Z">
                  <w:rPr>
                    <w:ins w:id="3438" w:author="Tao Huang" w:date="2018-09-04T13:14:00Z"/>
                    <w:rFonts w:ascii="Calibri" w:eastAsia="Times New Roman" w:hAnsi="Calibri" w:cs="Calibri"/>
                    <w:color w:val="000000"/>
                    <w:sz w:val="22"/>
                  </w:rPr>
                </w:rPrChange>
              </w:rPr>
              <w:pPrChange w:id="3439" w:author="Tao Huang" w:date="2018-09-04T13:17:00Z">
                <w:pPr>
                  <w:spacing w:after="0" w:line="240" w:lineRule="auto"/>
                  <w:jc w:val="right"/>
                </w:pPr>
              </w:pPrChange>
            </w:pPr>
            <w:ins w:id="3440" w:author="Tao Huang" w:date="2018-09-04T13:14:00Z">
              <w:r w:rsidRPr="001739A3">
                <w:rPr>
                  <w:rFonts w:eastAsia="Times New Roman" w:cs="Times New Roman"/>
                  <w:color w:val="000000"/>
                  <w:sz w:val="22"/>
                  <w:rPrChange w:id="3441"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FFFF00"/>
            <w:noWrap/>
            <w:vAlign w:val="bottom"/>
            <w:hideMark/>
            <w:tcPrChange w:id="3442" w:author="Tao Huang" w:date="2018-09-04T13:17:00Z">
              <w:tcPr>
                <w:tcW w:w="960" w:type="dxa"/>
                <w:gridSpan w:val="2"/>
                <w:tcBorders>
                  <w:top w:val="nil"/>
                  <w:left w:val="nil"/>
                  <w:bottom w:val="nil"/>
                  <w:right w:val="nil"/>
                </w:tcBorders>
                <w:shd w:val="clear" w:color="000000" w:fill="FFFF00"/>
                <w:noWrap/>
                <w:vAlign w:val="bottom"/>
                <w:hideMark/>
              </w:tcPr>
            </w:tcPrChange>
          </w:tcPr>
          <w:p w14:paraId="433AC8E0" w14:textId="77777777" w:rsidR="001739A3" w:rsidRPr="001739A3" w:rsidRDefault="001739A3">
            <w:pPr>
              <w:spacing w:after="0" w:line="240" w:lineRule="auto"/>
              <w:jc w:val="center"/>
              <w:rPr>
                <w:ins w:id="3443" w:author="Tao Huang" w:date="2018-09-04T13:14:00Z"/>
                <w:rFonts w:eastAsia="Times New Roman" w:cs="Times New Roman"/>
                <w:color w:val="000000"/>
                <w:sz w:val="22"/>
                <w:rPrChange w:id="3444" w:author="Tao Huang" w:date="2018-09-04T13:15:00Z">
                  <w:rPr>
                    <w:ins w:id="3445" w:author="Tao Huang" w:date="2018-09-04T13:14:00Z"/>
                    <w:rFonts w:ascii="Calibri" w:eastAsia="Times New Roman" w:hAnsi="Calibri" w:cs="Calibri"/>
                    <w:color w:val="000000"/>
                    <w:sz w:val="22"/>
                  </w:rPr>
                </w:rPrChange>
              </w:rPr>
              <w:pPrChange w:id="3446" w:author="Tao Huang" w:date="2018-09-04T13:17:00Z">
                <w:pPr>
                  <w:spacing w:after="0" w:line="240" w:lineRule="auto"/>
                  <w:jc w:val="right"/>
                </w:pPr>
              </w:pPrChange>
            </w:pPr>
            <w:ins w:id="3447" w:author="Tao Huang" w:date="2018-09-04T13:14:00Z">
              <w:r w:rsidRPr="001739A3">
                <w:rPr>
                  <w:rFonts w:eastAsia="Times New Roman" w:cs="Times New Roman"/>
                  <w:color w:val="000000"/>
                  <w:sz w:val="22"/>
                  <w:rPrChange w:id="3448" w:author="Tao Huang" w:date="2018-09-04T13:15:00Z">
                    <w:rPr>
                      <w:rFonts w:ascii="Calibri" w:eastAsia="Times New Roman" w:hAnsi="Calibri" w:cs="Calibri"/>
                      <w:color w:val="000000"/>
                      <w:sz w:val="22"/>
                    </w:rPr>
                  </w:rPrChange>
                </w:rPr>
                <w:t>0.6893</w:t>
              </w:r>
            </w:ins>
          </w:p>
        </w:tc>
        <w:tc>
          <w:tcPr>
            <w:tcW w:w="960" w:type="dxa"/>
            <w:tcBorders>
              <w:top w:val="nil"/>
              <w:left w:val="nil"/>
              <w:bottom w:val="nil"/>
              <w:right w:val="nil"/>
            </w:tcBorders>
            <w:shd w:val="clear" w:color="000000" w:fill="FFFF00"/>
            <w:noWrap/>
            <w:vAlign w:val="bottom"/>
            <w:hideMark/>
            <w:tcPrChange w:id="3449" w:author="Tao Huang" w:date="2018-09-04T13:17:00Z">
              <w:tcPr>
                <w:tcW w:w="960" w:type="dxa"/>
                <w:gridSpan w:val="2"/>
                <w:tcBorders>
                  <w:top w:val="nil"/>
                  <w:left w:val="nil"/>
                  <w:bottom w:val="nil"/>
                  <w:right w:val="nil"/>
                </w:tcBorders>
                <w:shd w:val="clear" w:color="000000" w:fill="FFFF00"/>
                <w:noWrap/>
                <w:vAlign w:val="bottom"/>
                <w:hideMark/>
              </w:tcPr>
            </w:tcPrChange>
          </w:tcPr>
          <w:p w14:paraId="41391384" w14:textId="77777777" w:rsidR="001739A3" w:rsidRPr="001739A3" w:rsidRDefault="001739A3">
            <w:pPr>
              <w:spacing w:after="0" w:line="240" w:lineRule="auto"/>
              <w:jc w:val="center"/>
              <w:rPr>
                <w:ins w:id="3450" w:author="Tao Huang" w:date="2018-09-04T13:14:00Z"/>
                <w:rFonts w:eastAsia="Times New Roman" w:cs="Times New Roman"/>
                <w:color w:val="000000"/>
                <w:sz w:val="22"/>
                <w:rPrChange w:id="3451" w:author="Tao Huang" w:date="2018-09-04T13:15:00Z">
                  <w:rPr>
                    <w:ins w:id="3452" w:author="Tao Huang" w:date="2018-09-04T13:14:00Z"/>
                    <w:rFonts w:ascii="Calibri" w:eastAsia="Times New Roman" w:hAnsi="Calibri" w:cs="Calibri"/>
                    <w:color w:val="000000"/>
                    <w:sz w:val="22"/>
                  </w:rPr>
                </w:rPrChange>
              </w:rPr>
              <w:pPrChange w:id="3453" w:author="Tao Huang" w:date="2018-09-04T13:17:00Z">
                <w:pPr>
                  <w:spacing w:after="0" w:line="240" w:lineRule="auto"/>
                  <w:jc w:val="right"/>
                </w:pPr>
              </w:pPrChange>
            </w:pPr>
            <w:ins w:id="3454" w:author="Tao Huang" w:date="2018-09-04T13:14:00Z">
              <w:r w:rsidRPr="001739A3">
                <w:rPr>
                  <w:rFonts w:eastAsia="Times New Roman" w:cs="Times New Roman"/>
                  <w:color w:val="000000"/>
                  <w:sz w:val="22"/>
                  <w:rPrChange w:id="3455"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E7E6E6"/>
            <w:noWrap/>
            <w:vAlign w:val="bottom"/>
            <w:hideMark/>
            <w:tcPrChange w:id="3456" w:author="Tao Huang" w:date="2018-09-04T13:17:00Z">
              <w:tcPr>
                <w:tcW w:w="960" w:type="dxa"/>
                <w:gridSpan w:val="2"/>
                <w:tcBorders>
                  <w:top w:val="nil"/>
                  <w:left w:val="nil"/>
                  <w:bottom w:val="nil"/>
                  <w:right w:val="nil"/>
                </w:tcBorders>
                <w:shd w:val="clear" w:color="000000" w:fill="E7E6E6"/>
                <w:noWrap/>
                <w:vAlign w:val="bottom"/>
                <w:hideMark/>
              </w:tcPr>
            </w:tcPrChange>
          </w:tcPr>
          <w:p w14:paraId="45AE7623" w14:textId="77777777" w:rsidR="001739A3" w:rsidRPr="001739A3" w:rsidRDefault="001739A3">
            <w:pPr>
              <w:spacing w:after="0" w:line="240" w:lineRule="auto"/>
              <w:jc w:val="center"/>
              <w:rPr>
                <w:ins w:id="3457" w:author="Tao Huang" w:date="2018-09-04T13:14:00Z"/>
                <w:rFonts w:eastAsia="Times New Roman" w:cs="Times New Roman"/>
                <w:color w:val="000000"/>
                <w:sz w:val="22"/>
                <w:rPrChange w:id="3458" w:author="Tao Huang" w:date="2018-09-04T13:15:00Z">
                  <w:rPr>
                    <w:ins w:id="3459" w:author="Tao Huang" w:date="2018-09-04T13:14:00Z"/>
                    <w:rFonts w:ascii="Calibri" w:eastAsia="Times New Roman" w:hAnsi="Calibri" w:cs="Calibri"/>
                    <w:color w:val="000000"/>
                    <w:sz w:val="22"/>
                  </w:rPr>
                </w:rPrChange>
              </w:rPr>
              <w:pPrChange w:id="3460" w:author="Tao Huang" w:date="2018-09-04T13:17:00Z">
                <w:pPr>
                  <w:spacing w:after="0" w:line="240" w:lineRule="auto"/>
                  <w:jc w:val="right"/>
                </w:pPr>
              </w:pPrChange>
            </w:pPr>
            <w:ins w:id="3461" w:author="Tao Huang" w:date="2018-09-04T13:14:00Z">
              <w:r w:rsidRPr="001739A3">
                <w:rPr>
                  <w:rFonts w:eastAsia="Times New Roman" w:cs="Times New Roman"/>
                  <w:color w:val="000000"/>
                  <w:sz w:val="22"/>
                  <w:rPrChange w:id="3462" w:author="Tao Huang" w:date="2018-09-04T13:15:00Z">
                    <w:rPr>
                      <w:rFonts w:ascii="Calibri" w:eastAsia="Times New Roman" w:hAnsi="Calibri" w:cs="Calibri"/>
                      <w:color w:val="000000"/>
                      <w:sz w:val="22"/>
                    </w:rPr>
                  </w:rPrChange>
                </w:rPr>
                <w:t>1.0000</w:t>
              </w:r>
            </w:ins>
          </w:p>
        </w:tc>
        <w:tc>
          <w:tcPr>
            <w:tcW w:w="960" w:type="dxa"/>
            <w:tcBorders>
              <w:top w:val="nil"/>
              <w:left w:val="nil"/>
              <w:bottom w:val="nil"/>
              <w:right w:val="nil"/>
            </w:tcBorders>
            <w:shd w:val="clear" w:color="000000" w:fill="E7E6E6"/>
            <w:noWrap/>
            <w:vAlign w:val="bottom"/>
            <w:hideMark/>
            <w:tcPrChange w:id="3463" w:author="Tao Huang" w:date="2018-09-04T13:17:00Z">
              <w:tcPr>
                <w:tcW w:w="960" w:type="dxa"/>
                <w:gridSpan w:val="2"/>
                <w:tcBorders>
                  <w:top w:val="nil"/>
                  <w:left w:val="nil"/>
                  <w:bottom w:val="nil"/>
                  <w:right w:val="nil"/>
                </w:tcBorders>
                <w:shd w:val="clear" w:color="000000" w:fill="E7E6E6"/>
                <w:noWrap/>
                <w:vAlign w:val="bottom"/>
                <w:hideMark/>
              </w:tcPr>
            </w:tcPrChange>
          </w:tcPr>
          <w:p w14:paraId="50F6E59F" w14:textId="77777777" w:rsidR="001739A3" w:rsidRPr="001739A3" w:rsidRDefault="001739A3">
            <w:pPr>
              <w:spacing w:after="0" w:line="240" w:lineRule="auto"/>
              <w:jc w:val="center"/>
              <w:rPr>
                <w:ins w:id="3464" w:author="Tao Huang" w:date="2018-09-04T13:14:00Z"/>
                <w:rFonts w:eastAsia="Times New Roman" w:cs="Times New Roman"/>
                <w:color w:val="000000"/>
                <w:sz w:val="22"/>
                <w:rPrChange w:id="3465" w:author="Tao Huang" w:date="2018-09-04T13:15:00Z">
                  <w:rPr>
                    <w:ins w:id="3466" w:author="Tao Huang" w:date="2018-09-04T13:14:00Z"/>
                    <w:rFonts w:ascii="Calibri" w:eastAsia="Times New Roman" w:hAnsi="Calibri" w:cs="Calibri"/>
                    <w:color w:val="000000"/>
                    <w:sz w:val="22"/>
                  </w:rPr>
                </w:rPrChange>
              </w:rPr>
              <w:pPrChange w:id="3467" w:author="Tao Huang" w:date="2018-09-04T13:17:00Z">
                <w:pPr>
                  <w:spacing w:after="0" w:line="240" w:lineRule="auto"/>
                  <w:jc w:val="right"/>
                </w:pPr>
              </w:pPrChange>
            </w:pPr>
            <w:ins w:id="3468" w:author="Tao Huang" w:date="2018-09-04T13:14:00Z">
              <w:r w:rsidRPr="001739A3">
                <w:rPr>
                  <w:rFonts w:eastAsia="Times New Roman" w:cs="Times New Roman"/>
                  <w:color w:val="000000"/>
                  <w:sz w:val="22"/>
                  <w:rPrChange w:id="3469"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FFFF00"/>
            <w:noWrap/>
            <w:vAlign w:val="bottom"/>
            <w:hideMark/>
            <w:tcPrChange w:id="3470" w:author="Tao Huang" w:date="2018-09-04T13:17:00Z">
              <w:tcPr>
                <w:tcW w:w="960" w:type="dxa"/>
                <w:gridSpan w:val="2"/>
                <w:tcBorders>
                  <w:top w:val="nil"/>
                  <w:left w:val="nil"/>
                  <w:bottom w:val="nil"/>
                  <w:right w:val="nil"/>
                </w:tcBorders>
                <w:shd w:val="clear" w:color="000000" w:fill="FFFF00"/>
                <w:noWrap/>
                <w:vAlign w:val="bottom"/>
                <w:hideMark/>
              </w:tcPr>
            </w:tcPrChange>
          </w:tcPr>
          <w:p w14:paraId="2AD3D47D" w14:textId="77777777" w:rsidR="001739A3" w:rsidRPr="001739A3" w:rsidRDefault="001739A3">
            <w:pPr>
              <w:spacing w:after="0" w:line="240" w:lineRule="auto"/>
              <w:jc w:val="center"/>
              <w:rPr>
                <w:ins w:id="3471" w:author="Tao Huang" w:date="2018-09-04T13:14:00Z"/>
                <w:rFonts w:eastAsia="Times New Roman" w:cs="Times New Roman"/>
                <w:color w:val="000000"/>
                <w:sz w:val="22"/>
                <w:rPrChange w:id="3472" w:author="Tao Huang" w:date="2018-09-04T13:15:00Z">
                  <w:rPr>
                    <w:ins w:id="3473" w:author="Tao Huang" w:date="2018-09-04T13:14:00Z"/>
                    <w:rFonts w:ascii="Calibri" w:eastAsia="Times New Roman" w:hAnsi="Calibri" w:cs="Calibri"/>
                    <w:color w:val="000000"/>
                    <w:sz w:val="22"/>
                  </w:rPr>
                </w:rPrChange>
              </w:rPr>
              <w:pPrChange w:id="3474" w:author="Tao Huang" w:date="2018-09-04T13:17:00Z">
                <w:pPr>
                  <w:spacing w:after="0" w:line="240" w:lineRule="auto"/>
                  <w:jc w:val="right"/>
                </w:pPr>
              </w:pPrChange>
            </w:pPr>
            <w:ins w:id="3475" w:author="Tao Huang" w:date="2018-09-04T13:14:00Z">
              <w:r w:rsidRPr="001739A3">
                <w:rPr>
                  <w:rFonts w:eastAsia="Times New Roman" w:cs="Times New Roman"/>
                  <w:color w:val="000000"/>
                  <w:sz w:val="22"/>
                  <w:rPrChange w:id="3476" w:author="Tao Huang" w:date="2018-09-04T13:15:00Z">
                    <w:rPr>
                      <w:rFonts w:ascii="Calibri" w:eastAsia="Times New Roman" w:hAnsi="Calibri" w:cs="Calibri"/>
                      <w:color w:val="000000"/>
                      <w:sz w:val="22"/>
                    </w:rPr>
                  </w:rPrChange>
                </w:rPr>
                <w:t>6,872</w:t>
              </w:r>
            </w:ins>
          </w:p>
        </w:tc>
        <w:tc>
          <w:tcPr>
            <w:tcW w:w="960" w:type="dxa"/>
            <w:tcBorders>
              <w:top w:val="nil"/>
              <w:left w:val="nil"/>
              <w:bottom w:val="nil"/>
              <w:right w:val="nil"/>
            </w:tcBorders>
            <w:shd w:val="clear" w:color="000000" w:fill="FFFF00"/>
            <w:noWrap/>
            <w:vAlign w:val="bottom"/>
            <w:hideMark/>
            <w:tcPrChange w:id="3477" w:author="Tao Huang" w:date="2018-09-04T13:17:00Z">
              <w:tcPr>
                <w:tcW w:w="960" w:type="dxa"/>
                <w:gridSpan w:val="2"/>
                <w:tcBorders>
                  <w:top w:val="nil"/>
                  <w:left w:val="nil"/>
                  <w:bottom w:val="nil"/>
                  <w:right w:val="nil"/>
                </w:tcBorders>
                <w:shd w:val="clear" w:color="000000" w:fill="FFFF00"/>
                <w:noWrap/>
                <w:vAlign w:val="bottom"/>
                <w:hideMark/>
              </w:tcPr>
            </w:tcPrChange>
          </w:tcPr>
          <w:p w14:paraId="1B8B7D14" w14:textId="77777777" w:rsidR="001739A3" w:rsidRPr="001739A3" w:rsidRDefault="001739A3">
            <w:pPr>
              <w:spacing w:after="0" w:line="240" w:lineRule="auto"/>
              <w:jc w:val="center"/>
              <w:rPr>
                <w:ins w:id="3478" w:author="Tao Huang" w:date="2018-09-04T13:14:00Z"/>
                <w:rFonts w:eastAsia="Times New Roman" w:cs="Times New Roman"/>
                <w:color w:val="000000"/>
                <w:sz w:val="22"/>
                <w:rPrChange w:id="3479" w:author="Tao Huang" w:date="2018-09-04T13:15:00Z">
                  <w:rPr>
                    <w:ins w:id="3480" w:author="Tao Huang" w:date="2018-09-04T13:14:00Z"/>
                    <w:rFonts w:ascii="Calibri" w:eastAsia="Times New Roman" w:hAnsi="Calibri" w:cs="Calibri"/>
                    <w:color w:val="000000"/>
                    <w:sz w:val="22"/>
                  </w:rPr>
                </w:rPrChange>
              </w:rPr>
              <w:pPrChange w:id="3481" w:author="Tao Huang" w:date="2018-09-04T13:17:00Z">
                <w:pPr>
                  <w:spacing w:after="0" w:line="240" w:lineRule="auto"/>
                  <w:jc w:val="right"/>
                </w:pPr>
              </w:pPrChange>
            </w:pPr>
            <w:ins w:id="3482" w:author="Tao Huang" w:date="2018-09-04T13:14:00Z">
              <w:r w:rsidRPr="001739A3">
                <w:rPr>
                  <w:rFonts w:eastAsia="Times New Roman" w:cs="Times New Roman"/>
                  <w:color w:val="000000"/>
                  <w:sz w:val="22"/>
                  <w:rPrChange w:id="3483" w:author="Tao Huang" w:date="2018-09-04T13:15:00Z">
                    <w:rPr>
                      <w:rFonts w:ascii="Calibri" w:eastAsia="Times New Roman" w:hAnsi="Calibri" w:cs="Calibri"/>
                      <w:color w:val="000000"/>
                      <w:sz w:val="22"/>
                    </w:rPr>
                  </w:rPrChange>
                </w:rPr>
                <w:t>6</w:t>
              </w:r>
            </w:ins>
          </w:p>
        </w:tc>
      </w:tr>
      <w:tr w:rsidR="001739A3" w:rsidRPr="001739A3" w14:paraId="5129D7ED" w14:textId="77777777" w:rsidTr="008B5617">
        <w:tblPrEx>
          <w:tblW w:w="12080" w:type="dxa"/>
          <w:jc w:val="center"/>
          <w:tblPrExChange w:id="3484" w:author="Tao Huang" w:date="2018-09-04T13:17:00Z">
            <w:tblPrEx>
              <w:tblW w:w="12080" w:type="dxa"/>
              <w:jc w:val="center"/>
            </w:tblPrEx>
          </w:tblPrExChange>
        </w:tblPrEx>
        <w:trPr>
          <w:trHeight w:val="57"/>
          <w:jc w:val="center"/>
          <w:ins w:id="3485" w:author="Tao Huang" w:date="2018-09-04T13:14:00Z"/>
          <w:trPrChange w:id="3486"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487" w:author="Tao Huang" w:date="2018-09-04T13:17:00Z">
              <w:tcPr>
                <w:tcW w:w="2480" w:type="dxa"/>
                <w:tcBorders>
                  <w:top w:val="nil"/>
                  <w:left w:val="nil"/>
                  <w:bottom w:val="nil"/>
                  <w:right w:val="nil"/>
                </w:tcBorders>
                <w:shd w:val="clear" w:color="000000" w:fill="FFFF00"/>
                <w:noWrap/>
                <w:vAlign w:val="bottom"/>
                <w:hideMark/>
              </w:tcPr>
            </w:tcPrChange>
          </w:tcPr>
          <w:p w14:paraId="25E8993D" w14:textId="77777777" w:rsidR="001739A3" w:rsidRPr="001739A3" w:rsidRDefault="001739A3">
            <w:pPr>
              <w:spacing w:after="0" w:line="240" w:lineRule="auto"/>
              <w:rPr>
                <w:ins w:id="3488" w:author="Tao Huang" w:date="2018-09-04T13:14:00Z"/>
                <w:rFonts w:eastAsia="Times New Roman" w:cs="Times New Roman"/>
                <w:color w:val="000000"/>
                <w:sz w:val="22"/>
                <w:rPrChange w:id="3489" w:author="Tao Huang" w:date="2018-09-04T13:15:00Z">
                  <w:rPr>
                    <w:ins w:id="3490" w:author="Tao Huang" w:date="2018-09-04T13:14:00Z"/>
                    <w:rFonts w:ascii="Calibri" w:eastAsia="Times New Roman" w:hAnsi="Calibri" w:cs="Calibri"/>
                    <w:color w:val="000000"/>
                    <w:sz w:val="22"/>
                  </w:rPr>
                </w:rPrChange>
              </w:rPr>
            </w:pPr>
            <w:ins w:id="3491" w:author="Tao Huang" w:date="2018-09-04T13:14:00Z">
              <w:r w:rsidRPr="001739A3">
                <w:rPr>
                  <w:rFonts w:eastAsia="Times New Roman" w:cs="Times New Roman"/>
                  <w:color w:val="000000"/>
                  <w:sz w:val="22"/>
                  <w:rPrChange w:id="3492" w:author="Tao Huang" w:date="2018-09-04T13:15:00Z">
                    <w:rPr>
                      <w:rFonts w:ascii="Calibri" w:eastAsia="Times New Roman" w:hAnsi="Calibri" w:cs="Calibri"/>
                      <w:color w:val="000000"/>
                      <w:sz w:val="22"/>
                    </w:rPr>
                  </w:rPrChange>
                </w:rPr>
                <w:t>ADL-intra</w:t>
              </w:r>
            </w:ins>
          </w:p>
        </w:tc>
        <w:tc>
          <w:tcPr>
            <w:tcW w:w="960" w:type="dxa"/>
            <w:tcBorders>
              <w:top w:val="nil"/>
              <w:left w:val="nil"/>
              <w:bottom w:val="nil"/>
              <w:right w:val="nil"/>
            </w:tcBorders>
            <w:shd w:val="clear" w:color="000000" w:fill="FFFF00"/>
            <w:noWrap/>
            <w:vAlign w:val="bottom"/>
            <w:hideMark/>
            <w:tcPrChange w:id="3493" w:author="Tao Huang" w:date="2018-09-04T13:17:00Z">
              <w:tcPr>
                <w:tcW w:w="960" w:type="dxa"/>
                <w:tcBorders>
                  <w:top w:val="nil"/>
                  <w:left w:val="nil"/>
                  <w:bottom w:val="nil"/>
                  <w:right w:val="nil"/>
                </w:tcBorders>
                <w:shd w:val="clear" w:color="000000" w:fill="FFFF00"/>
                <w:noWrap/>
                <w:vAlign w:val="bottom"/>
                <w:hideMark/>
              </w:tcPr>
            </w:tcPrChange>
          </w:tcPr>
          <w:p w14:paraId="674B6D9C" w14:textId="77777777" w:rsidR="001739A3" w:rsidRPr="001739A3" w:rsidRDefault="001739A3">
            <w:pPr>
              <w:spacing w:after="0" w:line="240" w:lineRule="auto"/>
              <w:jc w:val="center"/>
              <w:rPr>
                <w:ins w:id="3494" w:author="Tao Huang" w:date="2018-09-04T13:14:00Z"/>
                <w:rFonts w:eastAsia="Times New Roman" w:cs="Times New Roman"/>
                <w:color w:val="000000"/>
                <w:sz w:val="22"/>
                <w:rPrChange w:id="3495" w:author="Tao Huang" w:date="2018-09-04T13:15:00Z">
                  <w:rPr>
                    <w:ins w:id="3496" w:author="Tao Huang" w:date="2018-09-04T13:14:00Z"/>
                    <w:rFonts w:ascii="Calibri" w:eastAsia="Times New Roman" w:hAnsi="Calibri" w:cs="Calibri"/>
                    <w:color w:val="000000"/>
                    <w:sz w:val="22"/>
                  </w:rPr>
                </w:rPrChange>
              </w:rPr>
              <w:pPrChange w:id="3497" w:author="Tao Huang" w:date="2018-09-04T13:17:00Z">
                <w:pPr>
                  <w:spacing w:after="0" w:line="240" w:lineRule="auto"/>
                  <w:jc w:val="right"/>
                </w:pPr>
              </w:pPrChange>
            </w:pPr>
            <w:ins w:id="3498" w:author="Tao Huang" w:date="2018-09-04T13:14:00Z">
              <w:r w:rsidRPr="001739A3">
                <w:rPr>
                  <w:rFonts w:eastAsia="Times New Roman" w:cs="Times New Roman"/>
                  <w:color w:val="000000"/>
                  <w:sz w:val="22"/>
                  <w:rPrChange w:id="3499" w:author="Tao Huang" w:date="2018-09-04T13:15:00Z">
                    <w:rPr>
                      <w:rFonts w:ascii="Calibri" w:eastAsia="Times New Roman" w:hAnsi="Calibri" w:cs="Calibri"/>
                      <w:color w:val="000000"/>
                      <w:sz w:val="22"/>
                    </w:rPr>
                  </w:rPrChange>
                </w:rPr>
                <w:t>15.661</w:t>
              </w:r>
            </w:ins>
          </w:p>
        </w:tc>
        <w:tc>
          <w:tcPr>
            <w:tcW w:w="960" w:type="dxa"/>
            <w:tcBorders>
              <w:top w:val="nil"/>
              <w:left w:val="nil"/>
              <w:bottom w:val="nil"/>
              <w:right w:val="nil"/>
            </w:tcBorders>
            <w:shd w:val="clear" w:color="000000" w:fill="FFFF00"/>
            <w:noWrap/>
            <w:vAlign w:val="bottom"/>
            <w:hideMark/>
            <w:tcPrChange w:id="3500" w:author="Tao Huang" w:date="2018-09-04T13:17:00Z">
              <w:tcPr>
                <w:tcW w:w="960" w:type="dxa"/>
                <w:tcBorders>
                  <w:top w:val="nil"/>
                  <w:left w:val="nil"/>
                  <w:bottom w:val="nil"/>
                  <w:right w:val="nil"/>
                </w:tcBorders>
                <w:shd w:val="clear" w:color="000000" w:fill="FFFF00"/>
                <w:noWrap/>
                <w:vAlign w:val="bottom"/>
                <w:hideMark/>
              </w:tcPr>
            </w:tcPrChange>
          </w:tcPr>
          <w:p w14:paraId="53B8D934" w14:textId="77777777" w:rsidR="001739A3" w:rsidRPr="001739A3" w:rsidRDefault="001739A3">
            <w:pPr>
              <w:spacing w:after="0" w:line="240" w:lineRule="auto"/>
              <w:jc w:val="center"/>
              <w:rPr>
                <w:ins w:id="3501" w:author="Tao Huang" w:date="2018-09-04T13:14:00Z"/>
                <w:rFonts w:eastAsia="Times New Roman" w:cs="Times New Roman"/>
                <w:color w:val="000000"/>
                <w:sz w:val="22"/>
                <w:rPrChange w:id="3502" w:author="Tao Huang" w:date="2018-09-04T13:15:00Z">
                  <w:rPr>
                    <w:ins w:id="3503" w:author="Tao Huang" w:date="2018-09-04T13:14:00Z"/>
                    <w:rFonts w:ascii="Calibri" w:eastAsia="Times New Roman" w:hAnsi="Calibri" w:cs="Calibri"/>
                    <w:color w:val="000000"/>
                    <w:sz w:val="22"/>
                  </w:rPr>
                </w:rPrChange>
              </w:rPr>
              <w:pPrChange w:id="3504" w:author="Tao Huang" w:date="2018-09-04T13:17:00Z">
                <w:pPr>
                  <w:spacing w:after="0" w:line="240" w:lineRule="auto"/>
                  <w:jc w:val="right"/>
                </w:pPr>
              </w:pPrChange>
            </w:pPr>
            <w:ins w:id="3505" w:author="Tao Huang" w:date="2018-09-04T13:14:00Z">
              <w:r w:rsidRPr="001739A3">
                <w:rPr>
                  <w:rFonts w:eastAsia="Times New Roman" w:cs="Times New Roman"/>
                  <w:color w:val="000000"/>
                  <w:sz w:val="22"/>
                  <w:rPrChange w:id="3506"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FFFF00"/>
            <w:noWrap/>
            <w:vAlign w:val="bottom"/>
            <w:hideMark/>
            <w:tcPrChange w:id="3507" w:author="Tao Huang" w:date="2018-09-04T13:17:00Z">
              <w:tcPr>
                <w:tcW w:w="960" w:type="dxa"/>
                <w:gridSpan w:val="2"/>
                <w:tcBorders>
                  <w:top w:val="nil"/>
                  <w:left w:val="nil"/>
                  <w:bottom w:val="nil"/>
                  <w:right w:val="nil"/>
                </w:tcBorders>
                <w:shd w:val="clear" w:color="000000" w:fill="FFFF00"/>
                <w:noWrap/>
                <w:vAlign w:val="bottom"/>
                <w:hideMark/>
              </w:tcPr>
            </w:tcPrChange>
          </w:tcPr>
          <w:p w14:paraId="7571906E" w14:textId="77777777" w:rsidR="001739A3" w:rsidRPr="001739A3" w:rsidRDefault="001739A3">
            <w:pPr>
              <w:spacing w:after="0" w:line="240" w:lineRule="auto"/>
              <w:jc w:val="center"/>
              <w:rPr>
                <w:ins w:id="3508" w:author="Tao Huang" w:date="2018-09-04T13:14:00Z"/>
                <w:rFonts w:eastAsia="Times New Roman" w:cs="Times New Roman"/>
                <w:color w:val="000000"/>
                <w:sz w:val="22"/>
                <w:rPrChange w:id="3509" w:author="Tao Huang" w:date="2018-09-04T13:15:00Z">
                  <w:rPr>
                    <w:ins w:id="3510" w:author="Tao Huang" w:date="2018-09-04T13:14:00Z"/>
                    <w:rFonts w:ascii="Calibri" w:eastAsia="Times New Roman" w:hAnsi="Calibri" w:cs="Calibri"/>
                    <w:color w:val="000000"/>
                    <w:sz w:val="22"/>
                  </w:rPr>
                </w:rPrChange>
              </w:rPr>
              <w:pPrChange w:id="3511" w:author="Tao Huang" w:date="2018-09-04T13:17:00Z">
                <w:pPr>
                  <w:spacing w:after="0" w:line="240" w:lineRule="auto"/>
                  <w:jc w:val="right"/>
                </w:pPr>
              </w:pPrChange>
            </w:pPr>
            <w:ins w:id="3512" w:author="Tao Huang" w:date="2018-09-04T13:14:00Z">
              <w:r w:rsidRPr="001739A3">
                <w:rPr>
                  <w:rFonts w:eastAsia="Times New Roman" w:cs="Times New Roman"/>
                  <w:color w:val="000000"/>
                  <w:sz w:val="22"/>
                  <w:rPrChange w:id="3513" w:author="Tao Huang" w:date="2018-09-04T13:15:00Z">
                    <w:rPr>
                      <w:rFonts w:ascii="Calibri" w:eastAsia="Times New Roman" w:hAnsi="Calibri" w:cs="Calibri"/>
                      <w:color w:val="000000"/>
                      <w:sz w:val="22"/>
                    </w:rPr>
                  </w:rPrChange>
                </w:rPr>
                <w:t>39.434%</w:t>
              </w:r>
            </w:ins>
          </w:p>
        </w:tc>
        <w:tc>
          <w:tcPr>
            <w:tcW w:w="960" w:type="dxa"/>
            <w:tcBorders>
              <w:top w:val="nil"/>
              <w:left w:val="nil"/>
              <w:bottom w:val="nil"/>
              <w:right w:val="nil"/>
            </w:tcBorders>
            <w:shd w:val="clear" w:color="000000" w:fill="FFFF00"/>
            <w:noWrap/>
            <w:vAlign w:val="bottom"/>
            <w:hideMark/>
            <w:tcPrChange w:id="3514" w:author="Tao Huang" w:date="2018-09-04T13:17:00Z">
              <w:tcPr>
                <w:tcW w:w="960" w:type="dxa"/>
                <w:gridSpan w:val="2"/>
                <w:tcBorders>
                  <w:top w:val="nil"/>
                  <w:left w:val="nil"/>
                  <w:bottom w:val="nil"/>
                  <w:right w:val="nil"/>
                </w:tcBorders>
                <w:shd w:val="clear" w:color="000000" w:fill="FFFF00"/>
                <w:noWrap/>
                <w:vAlign w:val="bottom"/>
                <w:hideMark/>
              </w:tcPr>
            </w:tcPrChange>
          </w:tcPr>
          <w:p w14:paraId="20BEC56C" w14:textId="77777777" w:rsidR="001739A3" w:rsidRPr="001739A3" w:rsidRDefault="001739A3">
            <w:pPr>
              <w:spacing w:after="0" w:line="240" w:lineRule="auto"/>
              <w:jc w:val="center"/>
              <w:rPr>
                <w:ins w:id="3515" w:author="Tao Huang" w:date="2018-09-04T13:14:00Z"/>
                <w:rFonts w:eastAsia="Times New Roman" w:cs="Times New Roman"/>
                <w:color w:val="000000"/>
                <w:sz w:val="22"/>
                <w:rPrChange w:id="3516" w:author="Tao Huang" w:date="2018-09-04T13:15:00Z">
                  <w:rPr>
                    <w:ins w:id="3517" w:author="Tao Huang" w:date="2018-09-04T13:14:00Z"/>
                    <w:rFonts w:ascii="Calibri" w:eastAsia="Times New Roman" w:hAnsi="Calibri" w:cs="Calibri"/>
                    <w:color w:val="000000"/>
                    <w:sz w:val="22"/>
                  </w:rPr>
                </w:rPrChange>
              </w:rPr>
              <w:pPrChange w:id="3518" w:author="Tao Huang" w:date="2018-09-04T13:17:00Z">
                <w:pPr>
                  <w:spacing w:after="0" w:line="240" w:lineRule="auto"/>
                  <w:jc w:val="right"/>
                </w:pPr>
              </w:pPrChange>
            </w:pPr>
            <w:ins w:id="3519" w:author="Tao Huang" w:date="2018-09-04T13:14:00Z">
              <w:r w:rsidRPr="001739A3">
                <w:rPr>
                  <w:rFonts w:eastAsia="Times New Roman" w:cs="Times New Roman"/>
                  <w:color w:val="000000"/>
                  <w:sz w:val="22"/>
                  <w:rPrChange w:id="3520"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FFFF00"/>
            <w:noWrap/>
            <w:vAlign w:val="bottom"/>
            <w:hideMark/>
            <w:tcPrChange w:id="3521" w:author="Tao Huang" w:date="2018-09-04T13:17:00Z">
              <w:tcPr>
                <w:tcW w:w="960" w:type="dxa"/>
                <w:gridSpan w:val="2"/>
                <w:tcBorders>
                  <w:top w:val="nil"/>
                  <w:left w:val="nil"/>
                  <w:bottom w:val="nil"/>
                  <w:right w:val="nil"/>
                </w:tcBorders>
                <w:shd w:val="clear" w:color="000000" w:fill="FFFF00"/>
                <w:noWrap/>
                <w:vAlign w:val="bottom"/>
                <w:hideMark/>
              </w:tcPr>
            </w:tcPrChange>
          </w:tcPr>
          <w:p w14:paraId="51A884A5" w14:textId="77777777" w:rsidR="001739A3" w:rsidRPr="001739A3" w:rsidRDefault="001739A3">
            <w:pPr>
              <w:spacing w:after="0" w:line="240" w:lineRule="auto"/>
              <w:jc w:val="center"/>
              <w:rPr>
                <w:ins w:id="3522" w:author="Tao Huang" w:date="2018-09-04T13:14:00Z"/>
                <w:rFonts w:eastAsia="Times New Roman" w:cs="Times New Roman"/>
                <w:color w:val="000000"/>
                <w:sz w:val="22"/>
                <w:rPrChange w:id="3523" w:author="Tao Huang" w:date="2018-09-04T13:15:00Z">
                  <w:rPr>
                    <w:ins w:id="3524" w:author="Tao Huang" w:date="2018-09-04T13:14:00Z"/>
                    <w:rFonts w:ascii="Calibri" w:eastAsia="Times New Roman" w:hAnsi="Calibri" w:cs="Calibri"/>
                    <w:color w:val="000000"/>
                    <w:sz w:val="22"/>
                  </w:rPr>
                </w:rPrChange>
              </w:rPr>
              <w:pPrChange w:id="3525" w:author="Tao Huang" w:date="2018-09-04T13:17:00Z">
                <w:pPr>
                  <w:spacing w:after="0" w:line="240" w:lineRule="auto"/>
                  <w:jc w:val="right"/>
                </w:pPr>
              </w:pPrChange>
            </w:pPr>
            <w:ins w:id="3526" w:author="Tao Huang" w:date="2018-09-04T13:14:00Z">
              <w:r w:rsidRPr="001739A3">
                <w:rPr>
                  <w:rFonts w:eastAsia="Times New Roman" w:cs="Times New Roman"/>
                  <w:color w:val="000000"/>
                  <w:sz w:val="22"/>
                  <w:rPrChange w:id="3527" w:author="Tao Huang" w:date="2018-09-04T13:15:00Z">
                    <w:rPr>
                      <w:rFonts w:ascii="Calibri" w:eastAsia="Times New Roman" w:hAnsi="Calibri" w:cs="Calibri"/>
                      <w:color w:val="000000"/>
                      <w:sz w:val="22"/>
                    </w:rPr>
                  </w:rPrChange>
                </w:rPr>
                <w:t>0.6858</w:t>
              </w:r>
            </w:ins>
          </w:p>
        </w:tc>
        <w:tc>
          <w:tcPr>
            <w:tcW w:w="960" w:type="dxa"/>
            <w:tcBorders>
              <w:top w:val="nil"/>
              <w:left w:val="nil"/>
              <w:bottom w:val="nil"/>
              <w:right w:val="nil"/>
            </w:tcBorders>
            <w:shd w:val="clear" w:color="000000" w:fill="FFFF00"/>
            <w:noWrap/>
            <w:vAlign w:val="bottom"/>
            <w:hideMark/>
            <w:tcPrChange w:id="3528" w:author="Tao Huang" w:date="2018-09-04T13:17:00Z">
              <w:tcPr>
                <w:tcW w:w="960" w:type="dxa"/>
                <w:gridSpan w:val="2"/>
                <w:tcBorders>
                  <w:top w:val="nil"/>
                  <w:left w:val="nil"/>
                  <w:bottom w:val="nil"/>
                  <w:right w:val="nil"/>
                </w:tcBorders>
                <w:shd w:val="clear" w:color="000000" w:fill="FFFF00"/>
                <w:noWrap/>
                <w:vAlign w:val="bottom"/>
                <w:hideMark/>
              </w:tcPr>
            </w:tcPrChange>
          </w:tcPr>
          <w:p w14:paraId="48F58190" w14:textId="77777777" w:rsidR="001739A3" w:rsidRPr="001739A3" w:rsidRDefault="001739A3">
            <w:pPr>
              <w:spacing w:after="0" w:line="240" w:lineRule="auto"/>
              <w:jc w:val="center"/>
              <w:rPr>
                <w:ins w:id="3529" w:author="Tao Huang" w:date="2018-09-04T13:14:00Z"/>
                <w:rFonts w:eastAsia="Times New Roman" w:cs="Times New Roman"/>
                <w:color w:val="000000"/>
                <w:sz w:val="22"/>
                <w:rPrChange w:id="3530" w:author="Tao Huang" w:date="2018-09-04T13:15:00Z">
                  <w:rPr>
                    <w:ins w:id="3531" w:author="Tao Huang" w:date="2018-09-04T13:14:00Z"/>
                    <w:rFonts w:ascii="Calibri" w:eastAsia="Times New Roman" w:hAnsi="Calibri" w:cs="Calibri"/>
                    <w:color w:val="000000"/>
                    <w:sz w:val="22"/>
                  </w:rPr>
                </w:rPrChange>
              </w:rPr>
              <w:pPrChange w:id="3532" w:author="Tao Huang" w:date="2018-09-04T13:17:00Z">
                <w:pPr>
                  <w:spacing w:after="0" w:line="240" w:lineRule="auto"/>
                  <w:jc w:val="right"/>
                </w:pPr>
              </w:pPrChange>
            </w:pPr>
            <w:ins w:id="3533" w:author="Tao Huang" w:date="2018-09-04T13:14:00Z">
              <w:r w:rsidRPr="001739A3">
                <w:rPr>
                  <w:rFonts w:eastAsia="Times New Roman" w:cs="Times New Roman"/>
                  <w:color w:val="000000"/>
                  <w:sz w:val="22"/>
                  <w:rPrChange w:id="3534"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E7E6E6"/>
            <w:noWrap/>
            <w:vAlign w:val="bottom"/>
            <w:hideMark/>
            <w:tcPrChange w:id="3535" w:author="Tao Huang" w:date="2018-09-04T13:17:00Z">
              <w:tcPr>
                <w:tcW w:w="960" w:type="dxa"/>
                <w:gridSpan w:val="2"/>
                <w:tcBorders>
                  <w:top w:val="nil"/>
                  <w:left w:val="nil"/>
                  <w:bottom w:val="nil"/>
                  <w:right w:val="nil"/>
                </w:tcBorders>
                <w:shd w:val="clear" w:color="000000" w:fill="E7E6E6"/>
                <w:noWrap/>
                <w:vAlign w:val="bottom"/>
                <w:hideMark/>
              </w:tcPr>
            </w:tcPrChange>
          </w:tcPr>
          <w:p w14:paraId="0D784011" w14:textId="77777777" w:rsidR="001739A3" w:rsidRPr="001739A3" w:rsidRDefault="001739A3">
            <w:pPr>
              <w:spacing w:after="0" w:line="240" w:lineRule="auto"/>
              <w:jc w:val="center"/>
              <w:rPr>
                <w:ins w:id="3536" w:author="Tao Huang" w:date="2018-09-04T13:14:00Z"/>
                <w:rFonts w:eastAsia="Times New Roman" w:cs="Times New Roman"/>
                <w:color w:val="000000"/>
                <w:sz w:val="22"/>
                <w:rPrChange w:id="3537" w:author="Tao Huang" w:date="2018-09-04T13:15:00Z">
                  <w:rPr>
                    <w:ins w:id="3538" w:author="Tao Huang" w:date="2018-09-04T13:14:00Z"/>
                    <w:rFonts w:ascii="Calibri" w:eastAsia="Times New Roman" w:hAnsi="Calibri" w:cs="Calibri"/>
                    <w:color w:val="000000"/>
                    <w:sz w:val="22"/>
                  </w:rPr>
                </w:rPrChange>
              </w:rPr>
              <w:pPrChange w:id="3539" w:author="Tao Huang" w:date="2018-09-04T13:17:00Z">
                <w:pPr>
                  <w:spacing w:after="0" w:line="240" w:lineRule="auto"/>
                  <w:jc w:val="right"/>
                </w:pPr>
              </w:pPrChange>
            </w:pPr>
            <w:ins w:id="3540" w:author="Tao Huang" w:date="2018-09-04T13:14:00Z">
              <w:r w:rsidRPr="001739A3">
                <w:rPr>
                  <w:rFonts w:eastAsia="Times New Roman" w:cs="Times New Roman"/>
                  <w:color w:val="000000"/>
                  <w:sz w:val="22"/>
                  <w:rPrChange w:id="3541" w:author="Tao Huang" w:date="2018-09-04T13:15:00Z">
                    <w:rPr>
                      <w:rFonts w:ascii="Calibri" w:eastAsia="Times New Roman" w:hAnsi="Calibri" w:cs="Calibri"/>
                      <w:color w:val="000000"/>
                      <w:sz w:val="22"/>
                    </w:rPr>
                  </w:rPrChange>
                </w:rPr>
                <w:t>0.9883</w:t>
              </w:r>
            </w:ins>
          </w:p>
        </w:tc>
        <w:tc>
          <w:tcPr>
            <w:tcW w:w="960" w:type="dxa"/>
            <w:tcBorders>
              <w:top w:val="nil"/>
              <w:left w:val="nil"/>
              <w:bottom w:val="nil"/>
              <w:right w:val="nil"/>
            </w:tcBorders>
            <w:shd w:val="clear" w:color="000000" w:fill="E7E6E6"/>
            <w:noWrap/>
            <w:vAlign w:val="bottom"/>
            <w:hideMark/>
            <w:tcPrChange w:id="3542" w:author="Tao Huang" w:date="2018-09-04T13:17:00Z">
              <w:tcPr>
                <w:tcW w:w="960" w:type="dxa"/>
                <w:gridSpan w:val="2"/>
                <w:tcBorders>
                  <w:top w:val="nil"/>
                  <w:left w:val="nil"/>
                  <w:bottom w:val="nil"/>
                  <w:right w:val="nil"/>
                </w:tcBorders>
                <w:shd w:val="clear" w:color="000000" w:fill="E7E6E6"/>
                <w:noWrap/>
                <w:vAlign w:val="bottom"/>
                <w:hideMark/>
              </w:tcPr>
            </w:tcPrChange>
          </w:tcPr>
          <w:p w14:paraId="593E7BFB" w14:textId="77777777" w:rsidR="001739A3" w:rsidRPr="001739A3" w:rsidRDefault="001739A3">
            <w:pPr>
              <w:spacing w:after="0" w:line="240" w:lineRule="auto"/>
              <w:jc w:val="center"/>
              <w:rPr>
                <w:ins w:id="3543" w:author="Tao Huang" w:date="2018-09-04T13:14:00Z"/>
                <w:rFonts w:eastAsia="Times New Roman" w:cs="Times New Roman"/>
                <w:color w:val="000000"/>
                <w:sz w:val="22"/>
                <w:rPrChange w:id="3544" w:author="Tao Huang" w:date="2018-09-04T13:15:00Z">
                  <w:rPr>
                    <w:ins w:id="3545" w:author="Tao Huang" w:date="2018-09-04T13:14:00Z"/>
                    <w:rFonts w:ascii="Calibri" w:eastAsia="Times New Roman" w:hAnsi="Calibri" w:cs="Calibri"/>
                    <w:color w:val="000000"/>
                    <w:sz w:val="22"/>
                  </w:rPr>
                </w:rPrChange>
              </w:rPr>
              <w:pPrChange w:id="3546" w:author="Tao Huang" w:date="2018-09-04T13:17:00Z">
                <w:pPr>
                  <w:spacing w:after="0" w:line="240" w:lineRule="auto"/>
                  <w:jc w:val="right"/>
                </w:pPr>
              </w:pPrChange>
            </w:pPr>
            <w:ins w:id="3547" w:author="Tao Huang" w:date="2018-09-04T13:14:00Z">
              <w:r w:rsidRPr="001739A3">
                <w:rPr>
                  <w:rFonts w:eastAsia="Times New Roman" w:cs="Times New Roman"/>
                  <w:color w:val="000000"/>
                  <w:sz w:val="22"/>
                  <w:rPrChange w:id="3548"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FFFF00"/>
            <w:noWrap/>
            <w:vAlign w:val="bottom"/>
            <w:hideMark/>
            <w:tcPrChange w:id="3549" w:author="Tao Huang" w:date="2018-09-04T13:17:00Z">
              <w:tcPr>
                <w:tcW w:w="960" w:type="dxa"/>
                <w:gridSpan w:val="2"/>
                <w:tcBorders>
                  <w:top w:val="nil"/>
                  <w:left w:val="nil"/>
                  <w:bottom w:val="nil"/>
                  <w:right w:val="nil"/>
                </w:tcBorders>
                <w:shd w:val="clear" w:color="000000" w:fill="FFFF00"/>
                <w:noWrap/>
                <w:vAlign w:val="bottom"/>
                <w:hideMark/>
              </w:tcPr>
            </w:tcPrChange>
          </w:tcPr>
          <w:p w14:paraId="4D2721AD" w14:textId="77777777" w:rsidR="001739A3" w:rsidRPr="001739A3" w:rsidRDefault="001739A3">
            <w:pPr>
              <w:spacing w:after="0" w:line="240" w:lineRule="auto"/>
              <w:jc w:val="center"/>
              <w:rPr>
                <w:ins w:id="3550" w:author="Tao Huang" w:date="2018-09-04T13:14:00Z"/>
                <w:rFonts w:eastAsia="Times New Roman" w:cs="Times New Roman"/>
                <w:color w:val="000000"/>
                <w:sz w:val="22"/>
                <w:rPrChange w:id="3551" w:author="Tao Huang" w:date="2018-09-04T13:15:00Z">
                  <w:rPr>
                    <w:ins w:id="3552" w:author="Tao Huang" w:date="2018-09-04T13:14:00Z"/>
                    <w:rFonts w:ascii="Calibri" w:eastAsia="Times New Roman" w:hAnsi="Calibri" w:cs="Calibri"/>
                    <w:color w:val="000000"/>
                    <w:sz w:val="22"/>
                  </w:rPr>
                </w:rPrChange>
              </w:rPr>
              <w:pPrChange w:id="3553" w:author="Tao Huang" w:date="2018-09-04T13:17:00Z">
                <w:pPr>
                  <w:spacing w:after="0" w:line="240" w:lineRule="auto"/>
                  <w:jc w:val="right"/>
                </w:pPr>
              </w:pPrChange>
            </w:pPr>
            <w:ins w:id="3554" w:author="Tao Huang" w:date="2018-09-04T13:14:00Z">
              <w:r w:rsidRPr="001739A3">
                <w:rPr>
                  <w:rFonts w:eastAsia="Times New Roman" w:cs="Times New Roman"/>
                  <w:color w:val="000000"/>
                  <w:sz w:val="22"/>
                  <w:rPrChange w:id="3555" w:author="Tao Huang" w:date="2018-09-04T13:15:00Z">
                    <w:rPr>
                      <w:rFonts w:ascii="Calibri" w:eastAsia="Times New Roman" w:hAnsi="Calibri" w:cs="Calibri"/>
                      <w:color w:val="000000"/>
                      <w:sz w:val="22"/>
                    </w:rPr>
                  </w:rPrChange>
                </w:rPr>
                <w:t>5,928</w:t>
              </w:r>
            </w:ins>
          </w:p>
        </w:tc>
        <w:tc>
          <w:tcPr>
            <w:tcW w:w="960" w:type="dxa"/>
            <w:tcBorders>
              <w:top w:val="nil"/>
              <w:left w:val="nil"/>
              <w:bottom w:val="nil"/>
              <w:right w:val="nil"/>
            </w:tcBorders>
            <w:shd w:val="clear" w:color="000000" w:fill="FFFF00"/>
            <w:noWrap/>
            <w:vAlign w:val="bottom"/>
            <w:hideMark/>
            <w:tcPrChange w:id="3556" w:author="Tao Huang" w:date="2018-09-04T13:17:00Z">
              <w:tcPr>
                <w:tcW w:w="960" w:type="dxa"/>
                <w:gridSpan w:val="2"/>
                <w:tcBorders>
                  <w:top w:val="nil"/>
                  <w:left w:val="nil"/>
                  <w:bottom w:val="nil"/>
                  <w:right w:val="nil"/>
                </w:tcBorders>
                <w:shd w:val="clear" w:color="000000" w:fill="FFFF00"/>
                <w:noWrap/>
                <w:vAlign w:val="bottom"/>
                <w:hideMark/>
              </w:tcPr>
            </w:tcPrChange>
          </w:tcPr>
          <w:p w14:paraId="7143CD5A" w14:textId="77777777" w:rsidR="001739A3" w:rsidRPr="001739A3" w:rsidRDefault="001739A3">
            <w:pPr>
              <w:spacing w:after="0" w:line="240" w:lineRule="auto"/>
              <w:jc w:val="center"/>
              <w:rPr>
                <w:ins w:id="3557" w:author="Tao Huang" w:date="2018-09-04T13:14:00Z"/>
                <w:rFonts w:eastAsia="Times New Roman" w:cs="Times New Roman"/>
                <w:color w:val="000000"/>
                <w:sz w:val="22"/>
                <w:rPrChange w:id="3558" w:author="Tao Huang" w:date="2018-09-04T13:15:00Z">
                  <w:rPr>
                    <w:ins w:id="3559" w:author="Tao Huang" w:date="2018-09-04T13:14:00Z"/>
                    <w:rFonts w:ascii="Calibri" w:eastAsia="Times New Roman" w:hAnsi="Calibri" w:cs="Calibri"/>
                    <w:color w:val="000000"/>
                    <w:sz w:val="22"/>
                  </w:rPr>
                </w:rPrChange>
              </w:rPr>
              <w:pPrChange w:id="3560" w:author="Tao Huang" w:date="2018-09-04T13:17:00Z">
                <w:pPr>
                  <w:spacing w:after="0" w:line="240" w:lineRule="auto"/>
                  <w:jc w:val="right"/>
                </w:pPr>
              </w:pPrChange>
            </w:pPr>
            <w:ins w:id="3561" w:author="Tao Huang" w:date="2018-09-04T13:14:00Z">
              <w:r w:rsidRPr="001739A3">
                <w:rPr>
                  <w:rFonts w:eastAsia="Times New Roman" w:cs="Times New Roman"/>
                  <w:color w:val="000000"/>
                  <w:sz w:val="22"/>
                  <w:rPrChange w:id="3562" w:author="Tao Huang" w:date="2018-09-04T13:15:00Z">
                    <w:rPr>
                      <w:rFonts w:ascii="Calibri" w:eastAsia="Times New Roman" w:hAnsi="Calibri" w:cs="Calibri"/>
                      <w:color w:val="000000"/>
                      <w:sz w:val="22"/>
                    </w:rPr>
                  </w:rPrChange>
                </w:rPr>
                <w:t>2</w:t>
              </w:r>
            </w:ins>
          </w:p>
        </w:tc>
      </w:tr>
      <w:tr w:rsidR="001739A3" w:rsidRPr="001739A3" w14:paraId="641C015F" w14:textId="77777777" w:rsidTr="008B5617">
        <w:tblPrEx>
          <w:tblW w:w="12080" w:type="dxa"/>
          <w:jc w:val="center"/>
          <w:tblPrExChange w:id="3563" w:author="Tao Huang" w:date="2018-09-04T13:17:00Z">
            <w:tblPrEx>
              <w:tblW w:w="12080" w:type="dxa"/>
              <w:jc w:val="center"/>
            </w:tblPrEx>
          </w:tblPrExChange>
        </w:tblPrEx>
        <w:trPr>
          <w:trHeight w:val="57"/>
          <w:jc w:val="center"/>
          <w:ins w:id="3564" w:author="Tao Huang" w:date="2018-09-04T13:14:00Z"/>
          <w:trPrChange w:id="3565"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566" w:author="Tao Huang" w:date="2018-09-04T13:17:00Z">
              <w:tcPr>
                <w:tcW w:w="2480" w:type="dxa"/>
                <w:tcBorders>
                  <w:top w:val="nil"/>
                  <w:left w:val="nil"/>
                  <w:bottom w:val="nil"/>
                  <w:right w:val="nil"/>
                </w:tcBorders>
                <w:shd w:val="clear" w:color="000000" w:fill="FFFF00"/>
                <w:noWrap/>
                <w:vAlign w:val="bottom"/>
                <w:hideMark/>
              </w:tcPr>
            </w:tcPrChange>
          </w:tcPr>
          <w:p w14:paraId="4D4D7E08" w14:textId="77777777" w:rsidR="001739A3" w:rsidRPr="001739A3" w:rsidRDefault="001739A3">
            <w:pPr>
              <w:spacing w:after="0" w:line="240" w:lineRule="auto"/>
              <w:rPr>
                <w:ins w:id="3567" w:author="Tao Huang" w:date="2018-09-04T13:14:00Z"/>
                <w:rFonts w:eastAsia="Times New Roman" w:cs="Times New Roman"/>
                <w:color w:val="000000"/>
                <w:sz w:val="22"/>
                <w:rPrChange w:id="3568" w:author="Tao Huang" w:date="2018-09-04T13:15:00Z">
                  <w:rPr>
                    <w:ins w:id="3569" w:author="Tao Huang" w:date="2018-09-04T13:14:00Z"/>
                    <w:rFonts w:ascii="Calibri" w:eastAsia="Times New Roman" w:hAnsi="Calibri" w:cs="Calibri"/>
                    <w:color w:val="000000"/>
                    <w:sz w:val="22"/>
                  </w:rPr>
                </w:rPrChange>
              </w:rPr>
            </w:pPr>
            <w:ins w:id="3570" w:author="Tao Huang" w:date="2018-09-04T13:14:00Z">
              <w:r w:rsidRPr="001739A3">
                <w:rPr>
                  <w:rFonts w:eastAsia="Times New Roman" w:cs="Times New Roman"/>
                  <w:color w:val="000000"/>
                  <w:sz w:val="22"/>
                  <w:rPrChange w:id="3571" w:author="Tao Huang" w:date="2018-09-04T13:15:00Z">
                    <w:rPr>
                      <w:rFonts w:ascii="Calibri" w:eastAsia="Times New Roman" w:hAnsi="Calibri" w:cs="Calibri"/>
                      <w:color w:val="000000"/>
                      <w:sz w:val="22"/>
                    </w:rPr>
                  </w:rPrChange>
                </w:rPr>
                <w:t>ADL-own-EWC</w:t>
              </w:r>
            </w:ins>
          </w:p>
        </w:tc>
        <w:tc>
          <w:tcPr>
            <w:tcW w:w="960" w:type="dxa"/>
            <w:tcBorders>
              <w:top w:val="nil"/>
              <w:left w:val="nil"/>
              <w:bottom w:val="nil"/>
              <w:right w:val="nil"/>
            </w:tcBorders>
            <w:shd w:val="clear" w:color="000000" w:fill="FFFF00"/>
            <w:noWrap/>
            <w:vAlign w:val="bottom"/>
            <w:hideMark/>
            <w:tcPrChange w:id="3572" w:author="Tao Huang" w:date="2018-09-04T13:17:00Z">
              <w:tcPr>
                <w:tcW w:w="960" w:type="dxa"/>
                <w:tcBorders>
                  <w:top w:val="nil"/>
                  <w:left w:val="nil"/>
                  <w:bottom w:val="nil"/>
                  <w:right w:val="nil"/>
                </w:tcBorders>
                <w:shd w:val="clear" w:color="000000" w:fill="FFFF00"/>
                <w:noWrap/>
                <w:vAlign w:val="bottom"/>
                <w:hideMark/>
              </w:tcPr>
            </w:tcPrChange>
          </w:tcPr>
          <w:p w14:paraId="30E8D811" w14:textId="77777777" w:rsidR="001739A3" w:rsidRPr="001739A3" w:rsidRDefault="001739A3">
            <w:pPr>
              <w:spacing w:after="0" w:line="240" w:lineRule="auto"/>
              <w:jc w:val="center"/>
              <w:rPr>
                <w:ins w:id="3573" w:author="Tao Huang" w:date="2018-09-04T13:14:00Z"/>
                <w:rFonts w:eastAsia="Times New Roman" w:cs="Times New Roman"/>
                <w:color w:val="000000"/>
                <w:sz w:val="22"/>
                <w:rPrChange w:id="3574" w:author="Tao Huang" w:date="2018-09-04T13:15:00Z">
                  <w:rPr>
                    <w:ins w:id="3575" w:author="Tao Huang" w:date="2018-09-04T13:14:00Z"/>
                    <w:rFonts w:ascii="Calibri" w:eastAsia="Times New Roman" w:hAnsi="Calibri" w:cs="Calibri"/>
                    <w:color w:val="000000"/>
                    <w:sz w:val="22"/>
                  </w:rPr>
                </w:rPrChange>
              </w:rPr>
              <w:pPrChange w:id="3576" w:author="Tao Huang" w:date="2018-09-04T13:17:00Z">
                <w:pPr>
                  <w:spacing w:after="0" w:line="240" w:lineRule="auto"/>
                  <w:jc w:val="right"/>
                </w:pPr>
              </w:pPrChange>
            </w:pPr>
            <w:ins w:id="3577" w:author="Tao Huang" w:date="2018-09-04T13:14:00Z">
              <w:r w:rsidRPr="001739A3">
                <w:rPr>
                  <w:rFonts w:eastAsia="Times New Roman" w:cs="Times New Roman"/>
                  <w:color w:val="000000"/>
                  <w:sz w:val="22"/>
                  <w:rPrChange w:id="3578" w:author="Tao Huang" w:date="2018-09-04T13:15:00Z">
                    <w:rPr>
                      <w:rFonts w:ascii="Calibri" w:eastAsia="Times New Roman" w:hAnsi="Calibri" w:cs="Calibri"/>
                      <w:color w:val="000000"/>
                      <w:sz w:val="22"/>
                    </w:rPr>
                  </w:rPrChange>
                </w:rPr>
                <w:t>16.583</w:t>
              </w:r>
            </w:ins>
          </w:p>
        </w:tc>
        <w:tc>
          <w:tcPr>
            <w:tcW w:w="960" w:type="dxa"/>
            <w:tcBorders>
              <w:top w:val="nil"/>
              <w:left w:val="nil"/>
              <w:bottom w:val="nil"/>
              <w:right w:val="nil"/>
            </w:tcBorders>
            <w:shd w:val="clear" w:color="000000" w:fill="FFFF00"/>
            <w:noWrap/>
            <w:vAlign w:val="bottom"/>
            <w:hideMark/>
            <w:tcPrChange w:id="3579" w:author="Tao Huang" w:date="2018-09-04T13:17:00Z">
              <w:tcPr>
                <w:tcW w:w="960" w:type="dxa"/>
                <w:tcBorders>
                  <w:top w:val="nil"/>
                  <w:left w:val="nil"/>
                  <w:bottom w:val="nil"/>
                  <w:right w:val="nil"/>
                </w:tcBorders>
                <w:shd w:val="clear" w:color="000000" w:fill="FFFF00"/>
                <w:noWrap/>
                <w:vAlign w:val="bottom"/>
                <w:hideMark/>
              </w:tcPr>
            </w:tcPrChange>
          </w:tcPr>
          <w:p w14:paraId="6FB5D1E0" w14:textId="77777777" w:rsidR="001739A3" w:rsidRPr="001739A3" w:rsidRDefault="001739A3">
            <w:pPr>
              <w:spacing w:after="0" w:line="240" w:lineRule="auto"/>
              <w:jc w:val="center"/>
              <w:rPr>
                <w:ins w:id="3580" w:author="Tao Huang" w:date="2018-09-04T13:14:00Z"/>
                <w:rFonts w:eastAsia="Times New Roman" w:cs="Times New Roman"/>
                <w:color w:val="000000"/>
                <w:sz w:val="22"/>
                <w:rPrChange w:id="3581" w:author="Tao Huang" w:date="2018-09-04T13:15:00Z">
                  <w:rPr>
                    <w:ins w:id="3582" w:author="Tao Huang" w:date="2018-09-04T13:14:00Z"/>
                    <w:rFonts w:ascii="Calibri" w:eastAsia="Times New Roman" w:hAnsi="Calibri" w:cs="Calibri"/>
                    <w:color w:val="000000"/>
                    <w:sz w:val="22"/>
                  </w:rPr>
                </w:rPrChange>
              </w:rPr>
              <w:pPrChange w:id="3583" w:author="Tao Huang" w:date="2018-09-04T13:17:00Z">
                <w:pPr>
                  <w:spacing w:after="0" w:line="240" w:lineRule="auto"/>
                  <w:jc w:val="right"/>
                </w:pPr>
              </w:pPrChange>
            </w:pPr>
            <w:ins w:id="3584" w:author="Tao Huang" w:date="2018-09-04T13:14:00Z">
              <w:r w:rsidRPr="001739A3">
                <w:rPr>
                  <w:rFonts w:eastAsia="Times New Roman" w:cs="Times New Roman"/>
                  <w:color w:val="000000"/>
                  <w:sz w:val="22"/>
                  <w:rPrChange w:id="3585"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FFFF00"/>
            <w:noWrap/>
            <w:vAlign w:val="bottom"/>
            <w:hideMark/>
            <w:tcPrChange w:id="3586" w:author="Tao Huang" w:date="2018-09-04T13:17:00Z">
              <w:tcPr>
                <w:tcW w:w="960" w:type="dxa"/>
                <w:gridSpan w:val="2"/>
                <w:tcBorders>
                  <w:top w:val="nil"/>
                  <w:left w:val="nil"/>
                  <w:bottom w:val="nil"/>
                  <w:right w:val="nil"/>
                </w:tcBorders>
                <w:shd w:val="clear" w:color="000000" w:fill="FFFF00"/>
                <w:noWrap/>
                <w:vAlign w:val="bottom"/>
                <w:hideMark/>
              </w:tcPr>
            </w:tcPrChange>
          </w:tcPr>
          <w:p w14:paraId="2D416614" w14:textId="77777777" w:rsidR="001739A3" w:rsidRPr="001739A3" w:rsidRDefault="001739A3">
            <w:pPr>
              <w:spacing w:after="0" w:line="240" w:lineRule="auto"/>
              <w:jc w:val="center"/>
              <w:rPr>
                <w:ins w:id="3587" w:author="Tao Huang" w:date="2018-09-04T13:14:00Z"/>
                <w:rFonts w:eastAsia="Times New Roman" w:cs="Times New Roman"/>
                <w:color w:val="000000"/>
                <w:sz w:val="22"/>
                <w:rPrChange w:id="3588" w:author="Tao Huang" w:date="2018-09-04T13:15:00Z">
                  <w:rPr>
                    <w:ins w:id="3589" w:author="Tao Huang" w:date="2018-09-04T13:14:00Z"/>
                    <w:rFonts w:ascii="Calibri" w:eastAsia="Times New Roman" w:hAnsi="Calibri" w:cs="Calibri"/>
                    <w:color w:val="000000"/>
                    <w:sz w:val="22"/>
                  </w:rPr>
                </w:rPrChange>
              </w:rPr>
              <w:pPrChange w:id="3590" w:author="Tao Huang" w:date="2018-09-04T13:17:00Z">
                <w:pPr>
                  <w:spacing w:after="0" w:line="240" w:lineRule="auto"/>
                  <w:jc w:val="right"/>
                </w:pPr>
              </w:pPrChange>
            </w:pPr>
            <w:ins w:id="3591" w:author="Tao Huang" w:date="2018-09-04T13:14:00Z">
              <w:r w:rsidRPr="001739A3">
                <w:rPr>
                  <w:rFonts w:eastAsia="Times New Roman" w:cs="Times New Roman"/>
                  <w:color w:val="000000"/>
                  <w:sz w:val="22"/>
                  <w:rPrChange w:id="3592" w:author="Tao Huang" w:date="2018-09-04T13:15:00Z">
                    <w:rPr>
                      <w:rFonts w:ascii="Calibri" w:eastAsia="Times New Roman" w:hAnsi="Calibri" w:cs="Calibri"/>
                      <w:color w:val="000000"/>
                      <w:sz w:val="22"/>
                    </w:rPr>
                  </w:rPrChange>
                </w:rPr>
                <w:t>39.730%</w:t>
              </w:r>
            </w:ins>
          </w:p>
        </w:tc>
        <w:tc>
          <w:tcPr>
            <w:tcW w:w="960" w:type="dxa"/>
            <w:tcBorders>
              <w:top w:val="nil"/>
              <w:left w:val="nil"/>
              <w:bottom w:val="nil"/>
              <w:right w:val="nil"/>
            </w:tcBorders>
            <w:shd w:val="clear" w:color="000000" w:fill="FFFF00"/>
            <w:noWrap/>
            <w:vAlign w:val="bottom"/>
            <w:hideMark/>
            <w:tcPrChange w:id="3593" w:author="Tao Huang" w:date="2018-09-04T13:17:00Z">
              <w:tcPr>
                <w:tcW w:w="960" w:type="dxa"/>
                <w:gridSpan w:val="2"/>
                <w:tcBorders>
                  <w:top w:val="nil"/>
                  <w:left w:val="nil"/>
                  <w:bottom w:val="nil"/>
                  <w:right w:val="nil"/>
                </w:tcBorders>
                <w:shd w:val="clear" w:color="000000" w:fill="FFFF00"/>
                <w:noWrap/>
                <w:vAlign w:val="bottom"/>
                <w:hideMark/>
              </w:tcPr>
            </w:tcPrChange>
          </w:tcPr>
          <w:p w14:paraId="40F5CFBA" w14:textId="77777777" w:rsidR="001739A3" w:rsidRPr="001739A3" w:rsidRDefault="001739A3">
            <w:pPr>
              <w:spacing w:after="0" w:line="240" w:lineRule="auto"/>
              <w:jc w:val="center"/>
              <w:rPr>
                <w:ins w:id="3594" w:author="Tao Huang" w:date="2018-09-04T13:14:00Z"/>
                <w:rFonts w:eastAsia="Times New Roman" w:cs="Times New Roman"/>
                <w:color w:val="000000"/>
                <w:sz w:val="22"/>
                <w:rPrChange w:id="3595" w:author="Tao Huang" w:date="2018-09-04T13:15:00Z">
                  <w:rPr>
                    <w:ins w:id="3596" w:author="Tao Huang" w:date="2018-09-04T13:14:00Z"/>
                    <w:rFonts w:ascii="Calibri" w:eastAsia="Times New Roman" w:hAnsi="Calibri" w:cs="Calibri"/>
                    <w:color w:val="000000"/>
                    <w:sz w:val="22"/>
                  </w:rPr>
                </w:rPrChange>
              </w:rPr>
              <w:pPrChange w:id="3597" w:author="Tao Huang" w:date="2018-09-04T13:17:00Z">
                <w:pPr>
                  <w:spacing w:after="0" w:line="240" w:lineRule="auto"/>
                  <w:jc w:val="right"/>
                </w:pPr>
              </w:pPrChange>
            </w:pPr>
            <w:ins w:id="3598" w:author="Tao Huang" w:date="2018-09-04T13:14:00Z">
              <w:r w:rsidRPr="001739A3">
                <w:rPr>
                  <w:rFonts w:eastAsia="Times New Roman" w:cs="Times New Roman"/>
                  <w:color w:val="000000"/>
                  <w:sz w:val="22"/>
                  <w:rPrChange w:id="3599"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FFFF00"/>
            <w:noWrap/>
            <w:vAlign w:val="bottom"/>
            <w:hideMark/>
            <w:tcPrChange w:id="3600" w:author="Tao Huang" w:date="2018-09-04T13:17:00Z">
              <w:tcPr>
                <w:tcW w:w="960" w:type="dxa"/>
                <w:gridSpan w:val="2"/>
                <w:tcBorders>
                  <w:top w:val="nil"/>
                  <w:left w:val="nil"/>
                  <w:bottom w:val="nil"/>
                  <w:right w:val="nil"/>
                </w:tcBorders>
                <w:shd w:val="clear" w:color="000000" w:fill="FFFF00"/>
                <w:noWrap/>
                <w:vAlign w:val="bottom"/>
                <w:hideMark/>
              </w:tcPr>
            </w:tcPrChange>
          </w:tcPr>
          <w:p w14:paraId="312EF0D5" w14:textId="77777777" w:rsidR="001739A3" w:rsidRPr="001739A3" w:rsidRDefault="001739A3">
            <w:pPr>
              <w:spacing w:after="0" w:line="240" w:lineRule="auto"/>
              <w:jc w:val="center"/>
              <w:rPr>
                <w:ins w:id="3601" w:author="Tao Huang" w:date="2018-09-04T13:14:00Z"/>
                <w:rFonts w:eastAsia="Times New Roman" w:cs="Times New Roman"/>
                <w:color w:val="000000"/>
                <w:sz w:val="22"/>
                <w:rPrChange w:id="3602" w:author="Tao Huang" w:date="2018-09-04T13:15:00Z">
                  <w:rPr>
                    <w:ins w:id="3603" w:author="Tao Huang" w:date="2018-09-04T13:14:00Z"/>
                    <w:rFonts w:ascii="Calibri" w:eastAsia="Times New Roman" w:hAnsi="Calibri" w:cs="Calibri"/>
                    <w:color w:val="000000"/>
                    <w:sz w:val="22"/>
                  </w:rPr>
                </w:rPrChange>
              </w:rPr>
              <w:pPrChange w:id="3604" w:author="Tao Huang" w:date="2018-09-04T13:17:00Z">
                <w:pPr>
                  <w:spacing w:after="0" w:line="240" w:lineRule="auto"/>
                  <w:jc w:val="right"/>
                </w:pPr>
              </w:pPrChange>
            </w:pPr>
            <w:ins w:id="3605" w:author="Tao Huang" w:date="2018-09-04T13:14:00Z">
              <w:r w:rsidRPr="001739A3">
                <w:rPr>
                  <w:rFonts w:eastAsia="Times New Roman" w:cs="Times New Roman"/>
                  <w:color w:val="000000"/>
                  <w:sz w:val="22"/>
                  <w:rPrChange w:id="3606" w:author="Tao Huang" w:date="2018-09-04T13:15:00Z">
                    <w:rPr>
                      <w:rFonts w:ascii="Calibri" w:eastAsia="Times New Roman" w:hAnsi="Calibri" w:cs="Calibri"/>
                      <w:color w:val="000000"/>
                      <w:sz w:val="22"/>
                    </w:rPr>
                  </w:rPrChange>
                </w:rPr>
                <w:t>0.6862</w:t>
              </w:r>
            </w:ins>
          </w:p>
        </w:tc>
        <w:tc>
          <w:tcPr>
            <w:tcW w:w="960" w:type="dxa"/>
            <w:tcBorders>
              <w:top w:val="nil"/>
              <w:left w:val="nil"/>
              <w:bottom w:val="nil"/>
              <w:right w:val="nil"/>
            </w:tcBorders>
            <w:shd w:val="clear" w:color="000000" w:fill="FFFF00"/>
            <w:noWrap/>
            <w:vAlign w:val="bottom"/>
            <w:hideMark/>
            <w:tcPrChange w:id="3607" w:author="Tao Huang" w:date="2018-09-04T13:17:00Z">
              <w:tcPr>
                <w:tcW w:w="960" w:type="dxa"/>
                <w:gridSpan w:val="2"/>
                <w:tcBorders>
                  <w:top w:val="nil"/>
                  <w:left w:val="nil"/>
                  <w:bottom w:val="nil"/>
                  <w:right w:val="nil"/>
                </w:tcBorders>
                <w:shd w:val="clear" w:color="000000" w:fill="FFFF00"/>
                <w:noWrap/>
                <w:vAlign w:val="bottom"/>
                <w:hideMark/>
              </w:tcPr>
            </w:tcPrChange>
          </w:tcPr>
          <w:p w14:paraId="70D9E22F" w14:textId="77777777" w:rsidR="001739A3" w:rsidRPr="001739A3" w:rsidRDefault="001739A3">
            <w:pPr>
              <w:spacing w:after="0" w:line="240" w:lineRule="auto"/>
              <w:jc w:val="center"/>
              <w:rPr>
                <w:ins w:id="3608" w:author="Tao Huang" w:date="2018-09-04T13:14:00Z"/>
                <w:rFonts w:eastAsia="Times New Roman" w:cs="Times New Roman"/>
                <w:color w:val="000000"/>
                <w:sz w:val="22"/>
                <w:rPrChange w:id="3609" w:author="Tao Huang" w:date="2018-09-04T13:15:00Z">
                  <w:rPr>
                    <w:ins w:id="3610" w:author="Tao Huang" w:date="2018-09-04T13:14:00Z"/>
                    <w:rFonts w:ascii="Calibri" w:eastAsia="Times New Roman" w:hAnsi="Calibri" w:cs="Calibri"/>
                    <w:color w:val="000000"/>
                    <w:sz w:val="22"/>
                  </w:rPr>
                </w:rPrChange>
              </w:rPr>
              <w:pPrChange w:id="3611" w:author="Tao Huang" w:date="2018-09-04T13:17:00Z">
                <w:pPr>
                  <w:spacing w:after="0" w:line="240" w:lineRule="auto"/>
                  <w:jc w:val="right"/>
                </w:pPr>
              </w:pPrChange>
            </w:pPr>
            <w:ins w:id="3612" w:author="Tao Huang" w:date="2018-09-04T13:14:00Z">
              <w:r w:rsidRPr="001739A3">
                <w:rPr>
                  <w:rFonts w:eastAsia="Times New Roman" w:cs="Times New Roman"/>
                  <w:color w:val="000000"/>
                  <w:sz w:val="22"/>
                  <w:rPrChange w:id="3613"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E7E6E6"/>
            <w:noWrap/>
            <w:vAlign w:val="bottom"/>
            <w:hideMark/>
            <w:tcPrChange w:id="3614" w:author="Tao Huang" w:date="2018-09-04T13:17:00Z">
              <w:tcPr>
                <w:tcW w:w="960" w:type="dxa"/>
                <w:gridSpan w:val="2"/>
                <w:tcBorders>
                  <w:top w:val="nil"/>
                  <w:left w:val="nil"/>
                  <w:bottom w:val="nil"/>
                  <w:right w:val="nil"/>
                </w:tcBorders>
                <w:shd w:val="clear" w:color="000000" w:fill="E7E6E6"/>
                <w:noWrap/>
                <w:vAlign w:val="bottom"/>
                <w:hideMark/>
              </w:tcPr>
            </w:tcPrChange>
          </w:tcPr>
          <w:p w14:paraId="71C717DD" w14:textId="77777777" w:rsidR="001739A3" w:rsidRPr="001739A3" w:rsidRDefault="001739A3">
            <w:pPr>
              <w:spacing w:after="0" w:line="240" w:lineRule="auto"/>
              <w:jc w:val="center"/>
              <w:rPr>
                <w:ins w:id="3615" w:author="Tao Huang" w:date="2018-09-04T13:14:00Z"/>
                <w:rFonts w:eastAsia="Times New Roman" w:cs="Times New Roman"/>
                <w:color w:val="000000"/>
                <w:sz w:val="22"/>
                <w:rPrChange w:id="3616" w:author="Tao Huang" w:date="2018-09-04T13:15:00Z">
                  <w:rPr>
                    <w:ins w:id="3617" w:author="Tao Huang" w:date="2018-09-04T13:14:00Z"/>
                    <w:rFonts w:ascii="Calibri" w:eastAsia="Times New Roman" w:hAnsi="Calibri" w:cs="Calibri"/>
                    <w:color w:val="000000"/>
                    <w:sz w:val="22"/>
                  </w:rPr>
                </w:rPrChange>
              </w:rPr>
              <w:pPrChange w:id="3618" w:author="Tao Huang" w:date="2018-09-04T13:17:00Z">
                <w:pPr>
                  <w:spacing w:after="0" w:line="240" w:lineRule="auto"/>
                  <w:jc w:val="right"/>
                </w:pPr>
              </w:pPrChange>
            </w:pPr>
            <w:ins w:id="3619" w:author="Tao Huang" w:date="2018-09-04T13:14:00Z">
              <w:r w:rsidRPr="001739A3">
                <w:rPr>
                  <w:rFonts w:eastAsia="Times New Roman" w:cs="Times New Roman"/>
                  <w:color w:val="000000"/>
                  <w:sz w:val="22"/>
                  <w:rPrChange w:id="3620" w:author="Tao Huang" w:date="2018-09-04T13:15:00Z">
                    <w:rPr>
                      <w:rFonts w:ascii="Calibri" w:eastAsia="Times New Roman" w:hAnsi="Calibri" w:cs="Calibri"/>
                      <w:color w:val="000000"/>
                      <w:sz w:val="22"/>
                    </w:rPr>
                  </w:rPrChange>
                </w:rPr>
                <w:t>0.9958</w:t>
              </w:r>
            </w:ins>
          </w:p>
        </w:tc>
        <w:tc>
          <w:tcPr>
            <w:tcW w:w="960" w:type="dxa"/>
            <w:tcBorders>
              <w:top w:val="nil"/>
              <w:left w:val="nil"/>
              <w:bottom w:val="nil"/>
              <w:right w:val="nil"/>
            </w:tcBorders>
            <w:shd w:val="clear" w:color="000000" w:fill="E7E6E6"/>
            <w:noWrap/>
            <w:vAlign w:val="bottom"/>
            <w:hideMark/>
            <w:tcPrChange w:id="3621" w:author="Tao Huang" w:date="2018-09-04T13:17:00Z">
              <w:tcPr>
                <w:tcW w:w="960" w:type="dxa"/>
                <w:gridSpan w:val="2"/>
                <w:tcBorders>
                  <w:top w:val="nil"/>
                  <w:left w:val="nil"/>
                  <w:bottom w:val="nil"/>
                  <w:right w:val="nil"/>
                </w:tcBorders>
                <w:shd w:val="clear" w:color="000000" w:fill="E7E6E6"/>
                <w:noWrap/>
                <w:vAlign w:val="bottom"/>
                <w:hideMark/>
              </w:tcPr>
            </w:tcPrChange>
          </w:tcPr>
          <w:p w14:paraId="7DEB5D9C" w14:textId="77777777" w:rsidR="001739A3" w:rsidRPr="001739A3" w:rsidRDefault="001739A3">
            <w:pPr>
              <w:spacing w:after="0" w:line="240" w:lineRule="auto"/>
              <w:jc w:val="center"/>
              <w:rPr>
                <w:ins w:id="3622" w:author="Tao Huang" w:date="2018-09-04T13:14:00Z"/>
                <w:rFonts w:eastAsia="Times New Roman" w:cs="Times New Roman"/>
                <w:color w:val="000000"/>
                <w:sz w:val="22"/>
                <w:rPrChange w:id="3623" w:author="Tao Huang" w:date="2018-09-04T13:15:00Z">
                  <w:rPr>
                    <w:ins w:id="3624" w:author="Tao Huang" w:date="2018-09-04T13:14:00Z"/>
                    <w:rFonts w:ascii="Calibri" w:eastAsia="Times New Roman" w:hAnsi="Calibri" w:cs="Calibri"/>
                    <w:color w:val="000000"/>
                    <w:sz w:val="22"/>
                  </w:rPr>
                </w:rPrChange>
              </w:rPr>
              <w:pPrChange w:id="3625" w:author="Tao Huang" w:date="2018-09-04T13:17:00Z">
                <w:pPr>
                  <w:spacing w:after="0" w:line="240" w:lineRule="auto"/>
                  <w:jc w:val="right"/>
                </w:pPr>
              </w:pPrChange>
            </w:pPr>
            <w:ins w:id="3626" w:author="Tao Huang" w:date="2018-09-04T13:14:00Z">
              <w:r w:rsidRPr="001739A3">
                <w:rPr>
                  <w:rFonts w:eastAsia="Times New Roman" w:cs="Times New Roman"/>
                  <w:color w:val="000000"/>
                  <w:sz w:val="22"/>
                  <w:rPrChange w:id="3627" w:author="Tao Huang" w:date="2018-09-04T13:15:00Z">
                    <w:rPr>
                      <w:rFonts w:ascii="Calibri" w:eastAsia="Times New Roman" w:hAnsi="Calibri" w:cs="Calibri"/>
                      <w:color w:val="000000"/>
                      <w:sz w:val="22"/>
                    </w:rPr>
                  </w:rPrChange>
                </w:rPr>
                <w:t>6</w:t>
              </w:r>
            </w:ins>
          </w:p>
        </w:tc>
        <w:tc>
          <w:tcPr>
            <w:tcW w:w="960" w:type="dxa"/>
            <w:tcBorders>
              <w:top w:val="nil"/>
              <w:left w:val="nil"/>
              <w:bottom w:val="nil"/>
              <w:right w:val="nil"/>
            </w:tcBorders>
            <w:shd w:val="clear" w:color="000000" w:fill="FFFF00"/>
            <w:noWrap/>
            <w:vAlign w:val="bottom"/>
            <w:hideMark/>
            <w:tcPrChange w:id="3628" w:author="Tao Huang" w:date="2018-09-04T13:17:00Z">
              <w:tcPr>
                <w:tcW w:w="960" w:type="dxa"/>
                <w:gridSpan w:val="2"/>
                <w:tcBorders>
                  <w:top w:val="nil"/>
                  <w:left w:val="nil"/>
                  <w:bottom w:val="nil"/>
                  <w:right w:val="nil"/>
                </w:tcBorders>
                <w:shd w:val="clear" w:color="000000" w:fill="FFFF00"/>
                <w:noWrap/>
                <w:vAlign w:val="bottom"/>
                <w:hideMark/>
              </w:tcPr>
            </w:tcPrChange>
          </w:tcPr>
          <w:p w14:paraId="49733244" w14:textId="77777777" w:rsidR="001739A3" w:rsidRPr="001739A3" w:rsidRDefault="001739A3">
            <w:pPr>
              <w:spacing w:after="0" w:line="240" w:lineRule="auto"/>
              <w:jc w:val="center"/>
              <w:rPr>
                <w:ins w:id="3629" w:author="Tao Huang" w:date="2018-09-04T13:14:00Z"/>
                <w:rFonts w:eastAsia="Times New Roman" w:cs="Times New Roman"/>
                <w:color w:val="000000"/>
                <w:sz w:val="22"/>
                <w:rPrChange w:id="3630" w:author="Tao Huang" w:date="2018-09-04T13:15:00Z">
                  <w:rPr>
                    <w:ins w:id="3631" w:author="Tao Huang" w:date="2018-09-04T13:14:00Z"/>
                    <w:rFonts w:ascii="Calibri" w:eastAsia="Times New Roman" w:hAnsi="Calibri" w:cs="Calibri"/>
                    <w:color w:val="000000"/>
                    <w:sz w:val="22"/>
                  </w:rPr>
                </w:rPrChange>
              </w:rPr>
              <w:pPrChange w:id="3632" w:author="Tao Huang" w:date="2018-09-04T13:17:00Z">
                <w:pPr>
                  <w:spacing w:after="0" w:line="240" w:lineRule="auto"/>
                  <w:jc w:val="right"/>
                </w:pPr>
              </w:pPrChange>
            </w:pPr>
            <w:ins w:id="3633" w:author="Tao Huang" w:date="2018-09-04T13:14:00Z">
              <w:r w:rsidRPr="001739A3">
                <w:rPr>
                  <w:rFonts w:eastAsia="Times New Roman" w:cs="Times New Roman"/>
                  <w:color w:val="000000"/>
                  <w:sz w:val="22"/>
                  <w:rPrChange w:id="3634" w:author="Tao Huang" w:date="2018-09-04T13:15:00Z">
                    <w:rPr>
                      <w:rFonts w:ascii="Calibri" w:eastAsia="Times New Roman" w:hAnsi="Calibri" w:cs="Calibri"/>
                      <w:color w:val="000000"/>
                      <w:sz w:val="22"/>
                    </w:rPr>
                  </w:rPrChange>
                </w:rPr>
                <w:t>6,793</w:t>
              </w:r>
            </w:ins>
          </w:p>
        </w:tc>
        <w:tc>
          <w:tcPr>
            <w:tcW w:w="960" w:type="dxa"/>
            <w:tcBorders>
              <w:top w:val="nil"/>
              <w:left w:val="nil"/>
              <w:bottom w:val="nil"/>
              <w:right w:val="nil"/>
            </w:tcBorders>
            <w:shd w:val="clear" w:color="000000" w:fill="FFFF00"/>
            <w:noWrap/>
            <w:vAlign w:val="bottom"/>
            <w:hideMark/>
            <w:tcPrChange w:id="3635" w:author="Tao Huang" w:date="2018-09-04T13:17:00Z">
              <w:tcPr>
                <w:tcW w:w="960" w:type="dxa"/>
                <w:gridSpan w:val="2"/>
                <w:tcBorders>
                  <w:top w:val="nil"/>
                  <w:left w:val="nil"/>
                  <w:bottom w:val="nil"/>
                  <w:right w:val="nil"/>
                </w:tcBorders>
                <w:shd w:val="clear" w:color="000000" w:fill="FFFF00"/>
                <w:noWrap/>
                <w:vAlign w:val="bottom"/>
                <w:hideMark/>
              </w:tcPr>
            </w:tcPrChange>
          </w:tcPr>
          <w:p w14:paraId="635C39A3" w14:textId="77777777" w:rsidR="001739A3" w:rsidRPr="001739A3" w:rsidRDefault="001739A3">
            <w:pPr>
              <w:spacing w:after="0" w:line="240" w:lineRule="auto"/>
              <w:jc w:val="center"/>
              <w:rPr>
                <w:ins w:id="3636" w:author="Tao Huang" w:date="2018-09-04T13:14:00Z"/>
                <w:rFonts w:eastAsia="Times New Roman" w:cs="Times New Roman"/>
                <w:color w:val="000000"/>
                <w:sz w:val="22"/>
                <w:rPrChange w:id="3637" w:author="Tao Huang" w:date="2018-09-04T13:15:00Z">
                  <w:rPr>
                    <w:ins w:id="3638" w:author="Tao Huang" w:date="2018-09-04T13:14:00Z"/>
                    <w:rFonts w:ascii="Calibri" w:eastAsia="Times New Roman" w:hAnsi="Calibri" w:cs="Calibri"/>
                    <w:color w:val="000000"/>
                    <w:sz w:val="22"/>
                  </w:rPr>
                </w:rPrChange>
              </w:rPr>
              <w:pPrChange w:id="3639" w:author="Tao Huang" w:date="2018-09-04T13:17:00Z">
                <w:pPr>
                  <w:spacing w:after="0" w:line="240" w:lineRule="auto"/>
                  <w:jc w:val="right"/>
                </w:pPr>
              </w:pPrChange>
            </w:pPr>
            <w:ins w:id="3640" w:author="Tao Huang" w:date="2018-09-04T13:14:00Z">
              <w:r w:rsidRPr="001739A3">
                <w:rPr>
                  <w:rFonts w:eastAsia="Times New Roman" w:cs="Times New Roman"/>
                  <w:color w:val="000000"/>
                  <w:sz w:val="22"/>
                  <w:rPrChange w:id="3641" w:author="Tao Huang" w:date="2018-09-04T13:15:00Z">
                    <w:rPr>
                      <w:rFonts w:ascii="Calibri" w:eastAsia="Times New Roman" w:hAnsi="Calibri" w:cs="Calibri"/>
                      <w:color w:val="000000"/>
                      <w:sz w:val="22"/>
                    </w:rPr>
                  </w:rPrChange>
                </w:rPr>
                <w:t>5</w:t>
              </w:r>
            </w:ins>
          </w:p>
        </w:tc>
      </w:tr>
      <w:tr w:rsidR="001739A3" w:rsidRPr="001739A3" w14:paraId="7CF06E49" w14:textId="77777777" w:rsidTr="008B5617">
        <w:tblPrEx>
          <w:tblW w:w="12080" w:type="dxa"/>
          <w:jc w:val="center"/>
          <w:tblPrExChange w:id="3642" w:author="Tao Huang" w:date="2018-09-04T13:17:00Z">
            <w:tblPrEx>
              <w:tblW w:w="12080" w:type="dxa"/>
              <w:jc w:val="center"/>
            </w:tblPrEx>
          </w:tblPrExChange>
        </w:tblPrEx>
        <w:trPr>
          <w:trHeight w:val="57"/>
          <w:jc w:val="center"/>
          <w:ins w:id="3643" w:author="Tao Huang" w:date="2018-09-04T13:14:00Z"/>
          <w:trPrChange w:id="3644"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645" w:author="Tao Huang" w:date="2018-09-04T13:17:00Z">
              <w:tcPr>
                <w:tcW w:w="2480" w:type="dxa"/>
                <w:tcBorders>
                  <w:top w:val="nil"/>
                  <w:left w:val="nil"/>
                  <w:bottom w:val="nil"/>
                  <w:right w:val="nil"/>
                </w:tcBorders>
                <w:shd w:val="clear" w:color="000000" w:fill="FFFF00"/>
                <w:noWrap/>
                <w:vAlign w:val="bottom"/>
                <w:hideMark/>
              </w:tcPr>
            </w:tcPrChange>
          </w:tcPr>
          <w:p w14:paraId="216D8D94" w14:textId="77777777" w:rsidR="001739A3" w:rsidRPr="001739A3" w:rsidRDefault="001739A3">
            <w:pPr>
              <w:spacing w:after="0" w:line="240" w:lineRule="auto"/>
              <w:rPr>
                <w:ins w:id="3646" w:author="Tao Huang" w:date="2018-09-04T13:14:00Z"/>
                <w:rFonts w:eastAsia="Times New Roman" w:cs="Times New Roman"/>
                <w:color w:val="000000"/>
                <w:sz w:val="22"/>
                <w:rPrChange w:id="3647" w:author="Tao Huang" w:date="2018-09-04T13:15:00Z">
                  <w:rPr>
                    <w:ins w:id="3648" w:author="Tao Huang" w:date="2018-09-04T13:14:00Z"/>
                    <w:rFonts w:ascii="Calibri" w:eastAsia="Times New Roman" w:hAnsi="Calibri" w:cs="Calibri"/>
                    <w:color w:val="000000"/>
                    <w:sz w:val="22"/>
                  </w:rPr>
                </w:rPrChange>
              </w:rPr>
            </w:pPr>
            <w:ins w:id="3649" w:author="Tao Huang" w:date="2018-09-04T13:14:00Z">
              <w:r w:rsidRPr="001739A3">
                <w:rPr>
                  <w:rFonts w:eastAsia="Times New Roman" w:cs="Times New Roman"/>
                  <w:color w:val="000000"/>
                  <w:sz w:val="22"/>
                  <w:rPrChange w:id="3650" w:author="Tao Huang" w:date="2018-09-04T13:15:00Z">
                    <w:rPr>
                      <w:rFonts w:ascii="Calibri" w:eastAsia="Times New Roman" w:hAnsi="Calibri" w:cs="Calibri"/>
                      <w:color w:val="000000"/>
                      <w:sz w:val="22"/>
                    </w:rPr>
                  </w:rPrChange>
                </w:rPr>
                <w:t>ADL-own-IC</w:t>
              </w:r>
            </w:ins>
          </w:p>
        </w:tc>
        <w:tc>
          <w:tcPr>
            <w:tcW w:w="960" w:type="dxa"/>
            <w:tcBorders>
              <w:top w:val="nil"/>
              <w:left w:val="nil"/>
              <w:bottom w:val="nil"/>
              <w:right w:val="nil"/>
            </w:tcBorders>
            <w:shd w:val="clear" w:color="000000" w:fill="FFFF00"/>
            <w:noWrap/>
            <w:vAlign w:val="bottom"/>
            <w:hideMark/>
            <w:tcPrChange w:id="3651" w:author="Tao Huang" w:date="2018-09-04T13:17:00Z">
              <w:tcPr>
                <w:tcW w:w="960" w:type="dxa"/>
                <w:tcBorders>
                  <w:top w:val="nil"/>
                  <w:left w:val="nil"/>
                  <w:bottom w:val="nil"/>
                  <w:right w:val="nil"/>
                </w:tcBorders>
                <w:shd w:val="clear" w:color="000000" w:fill="FFFF00"/>
                <w:noWrap/>
                <w:vAlign w:val="bottom"/>
                <w:hideMark/>
              </w:tcPr>
            </w:tcPrChange>
          </w:tcPr>
          <w:p w14:paraId="02DD281B" w14:textId="77777777" w:rsidR="001739A3" w:rsidRPr="001739A3" w:rsidRDefault="001739A3">
            <w:pPr>
              <w:spacing w:after="0" w:line="240" w:lineRule="auto"/>
              <w:jc w:val="center"/>
              <w:rPr>
                <w:ins w:id="3652" w:author="Tao Huang" w:date="2018-09-04T13:14:00Z"/>
                <w:rFonts w:eastAsia="Times New Roman" w:cs="Times New Roman"/>
                <w:color w:val="000000"/>
                <w:sz w:val="22"/>
                <w:rPrChange w:id="3653" w:author="Tao Huang" w:date="2018-09-04T13:15:00Z">
                  <w:rPr>
                    <w:ins w:id="3654" w:author="Tao Huang" w:date="2018-09-04T13:14:00Z"/>
                    <w:rFonts w:ascii="Calibri" w:eastAsia="Times New Roman" w:hAnsi="Calibri" w:cs="Calibri"/>
                    <w:color w:val="000000"/>
                    <w:sz w:val="22"/>
                  </w:rPr>
                </w:rPrChange>
              </w:rPr>
              <w:pPrChange w:id="3655" w:author="Tao Huang" w:date="2018-09-04T13:17:00Z">
                <w:pPr>
                  <w:spacing w:after="0" w:line="240" w:lineRule="auto"/>
                  <w:jc w:val="right"/>
                </w:pPr>
              </w:pPrChange>
            </w:pPr>
            <w:ins w:id="3656" w:author="Tao Huang" w:date="2018-09-04T13:14:00Z">
              <w:r w:rsidRPr="001739A3">
                <w:rPr>
                  <w:rFonts w:eastAsia="Times New Roman" w:cs="Times New Roman"/>
                  <w:color w:val="000000"/>
                  <w:sz w:val="22"/>
                  <w:rPrChange w:id="3657" w:author="Tao Huang" w:date="2018-09-04T13:15:00Z">
                    <w:rPr>
                      <w:rFonts w:ascii="Calibri" w:eastAsia="Times New Roman" w:hAnsi="Calibri" w:cs="Calibri"/>
                      <w:color w:val="000000"/>
                      <w:sz w:val="22"/>
                    </w:rPr>
                  </w:rPrChange>
                </w:rPr>
                <w:t>17.013</w:t>
              </w:r>
            </w:ins>
          </w:p>
        </w:tc>
        <w:tc>
          <w:tcPr>
            <w:tcW w:w="960" w:type="dxa"/>
            <w:tcBorders>
              <w:top w:val="nil"/>
              <w:left w:val="nil"/>
              <w:bottom w:val="nil"/>
              <w:right w:val="nil"/>
            </w:tcBorders>
            <w:shd w:val="clear" w:color="000000" w:fill="FFFF00"/>
            <w:noWrap/>
            <w:vAlign w:val="bottom"/>
            <w:hideMark/>
            <w:tcPrChange w:id="3658" w:author="Tao Huang" w:date="2018-09-04T13:17:00Z">
              <w:tcPr>
                <w:tcW w:w="960" w:type="dxa"/>
                <w:tcBorders>
                  <w:top w:val="nil"/>
                  <w:left w:val="nil"/>
                  <w:bottom w:val="nil"/>
                  <w:right w:val="nil"/>
                </w:tcBorders>
                <w:shd w:val="clear" w:color="000000" w:fill="FFFF00"/>
                <w:noWrap/>
                <w:vAlign w:val="bottom"/>
                <w:hideMark/>
              </w:tcPr>
            </w:tcPrChange>
          </w:tcPr>
          <w:p w14:paraId="79585644" w14:textId="77777777" w:rsidR="001739A3" w:rsidRPr="001739A3" w:rsidRDefault="001739A3">
            <w:pPr>
              <w:spacing w:after="0" w:line="240" w:lineRule="auto"/>
              <w:jc w:val="center"/>
              <w:rPr>
                <w:ins w:id="3659" w:author="Tao Huang" w:date="2018-09-04T13:14:00Z"/>
                <w:rFonts w:eastAsia="Times New Roman" w:cs="Times New Roman"/>
                <w:color w:val="000000"/>
                <w:sz w:val="22"/>
                <w:rPrChange w:id="3660" w:author="Tao Huang" w:date="2018-09-04T13:15:00Z">
                  <w:rPr>
                    <w:ins w:id="3661" w:author="Tao Huang" w:date="2018-09-04T13:14:00Z"/>
                    <w:rFonts w:ascii="Calibri" w:eastAsia="Times New Roman" w:hAnsi="Calibri" w:cs="Calibri"/>
                    <w:color w:val="000000"/>
                    <w:sz w:val="22"/>
                  </w:rPr>
                </w:rPrChange>
              </w:rPr>
              <w:pPrChange w:id="3662" w:author="Tao Huang" w:date="2018-09-04T13:17:00Z">
                <w:pPr>
                  <w:spacing w:after="0" w:line="240" w:lineRule="auto"/>
                  <w:jc w:val="right"/>
                </w:pPr>
              </w:pPrChange>
            </w:pPr>
            <w:ins w:id="3663" w:author="Tao Huang" w:date="2018-09-04T13:14:00Z">
              <w:r w:rsidRPr="001739A3">
                <w:rPr>
                  <w:rFonts w:eastAsia="Times New Roman" w:cs="Times New Roman"/>
                  <w:color w:val="000000"/>
                  <w:sz w:val="22"/>
                  <w:rPrChange w:id="3664" w:author="Tao Huang" w:date="2018-09-04T13:15:00Z">
                    <w:rPr>
                      <w:rFonts w:ascii="Calibri" w:eastAsia="Times New Roman" w:hAnsi="Calibri" w:cs="Calibri"/>
                      <w:color w:val="000000"/>
                      <w:sz w:val="22"/>
                    </w:rPr>
                  </w:rPrChange>
                </w:rPr>
                <w:t>7</w:t>
              </w:r>
            </w:ins>
          </w:p>
        </w:tc>
        <w:tc>
          <w:tcPr>
            <w:tcW w:w="960" w:type="dxa"/>
            <w:tcBorders>
              <w:top w:val="nil"/>
              <w:left w:val="nil"/>
              <w:bottom w:val="nil"/>
              <w:right w:val="nil"/>
            </w:tcBorders>
            <w:shd w:val="clear" w:color="000000" w:fill="FFFF00"/>
            <w:noWrap/>
            <w:vAlign w:val="bottom"/>
            <w:hideMark/>
            <w:tcPrChange w:id="3665" w:author="Tao Huang" w:date="2018-09-04T13:17:00Z">
              <w:tcPr>
                <w:tcW w:w="960" w:type="dxa"/>
                <w:gridSpan w:val="2"/>
                <w:tcBorders>
                  <w:top w:val="nil"/>
                  <w:left w:val="nil"/>
                  <w:bottom w:val="nil"/>
                  <w:right w:val="nil"/>
                </w:tcBorders>
                <w:shd w:val="clear" w:color="000000" w:fill="FFFF00"/>
                <w:noWrap/>
                <w:vAlign w:val="bottom"/>
                <w:hideMark/>
              </w:tcPr>
            </w:tcPrChange>
          </w:tcPr>
          <w:p w14:paraId="4CF27354" w14:textId="77777777" w:rsidR="001739A3" w:rsidRPr="001739A3" w:rsidRDefault="001739A3">
            <w:pPr>
              <w:spacing w:after="0" w:line="240" w:lineRule="auto"/>
              <w:jc w:val="center"/>
              <w:rPr>
                <w:ins w:id="3666" w:author="Tao Huang" w:date="2018-09-04T13:14:00Z"/>
                <w:rFonts w:eastAsia="Times New Roman" w:cs="Times New Roman"/>
                <w:color w:val="000000"/>
                <w:sz w:val="22"/>
                <w:rPrChange w:id="3667" w:author="Tao Huang" w:date="2018-09-04T13:15:00Z">
                  <w:rPr>
                    <w:ins w:id="3668" w:author="Tao Huang" w:date="2018-09-04T13:14:00Z"/>
                    <w:rFonts w:ascii="Calibri" w:eastAsia="Times New Roman" w:hAnsi="Calibri" w:cs="Calibri"/>
                    <w:color w:val="000000"/>
                    <w:sz w:val="22"/>
                  </w:rPr>
                </w:rPrChange>
              </w:rPr>
              <w:pPrChange w:id="3669" w:author="Tao Huang" w:date="2018-09-04T13:17:00Z">
                <w:pPr>
                  <w:spacing w:after="0" w:line="240" w:lineRule="auto"/>
                  <w:jc w:val="right"/>
                </w:pPr>
              </w:pPrChange>
            </w:pPr>
            <w:ins w:id="3670" w:author="Tao Huang" w:date="2018-09-04T13:14:00Z">
              <w:r w:rsidRPr="001739A3">
                <w:rPr>
                  <w:rFonts w:eastAsia="Times New Roman" w:cs="Times New Roman"/>
                  <w:color w:val="000000"/>
                  <w:sz w:val="22"/>
                  <w:rPrChange w:id="3671" w:author="Tao Huang" w:date="2018-09-04T13:15:00Z">
                    <w:rPr>
                      <w:rFonts w:ascii="Calibri" w:eastAsia="Times New Roman" w:hAnsi="Calibri" w:cs="Calibri"/>
                      <w:color w:val="000000"/>
                      <w:sz w:val="22"/>
                    </w:rPr>
                  </w:rPrChange>
                </w:rPr>
                <w:t>39.553%</w:t>
              </w:r>
            </w:ins>
          </w:p>
        </w:tc>
        <w:tc>
          <w:tcPr>
            <w:tcW w:w="960" w:type="dxa"/>
            <w:tcBorders>
              <w:top w:val="nil"/>
              <w:left w:val="nil"/>
              <w:bottom w:val="nil"/>
              <w:right w:val="nil"/>
            </w:tcBorders>
            <w:shd w:val="clear" w:color="000000" w:fill="FFFF00"/>
            <w:noWrap/>
            <w:vAlign w:val="bottom"/>
            <w:hideMark/>
            <w:tcPrChange w:id="3672" w:author="Tao Huang" w:date="2018-09-04T13:17:00Z">
              <w:tcPr>
                <w:tcW w:w="960" w:type="dxa"/>
                <w:gridSpan w:val="2"/>
                <w:tcBorders>
                  <w:top w:val="nil"/>
                  <w:left w:val="nil"/>
                  <w:bottom w:val="nil"/>
                  <w:right w:val="nil"/>
                </w:tcBorders>
                <w:shd w:val="clear" w:color="000000" w:fill="FFFF00"/>
                <w:noWrap/>
                <w:vAlign w:val="bottom"/>
                <w:hideMark/>
              </w:tcPr>
            </w:tcPrChange>
          </w:tcPr>
          <w:p w14:paraId="0C3F3B67" w14:textId="77777777" w:rsidR="001739A3" w:rsidRPr="001739A3" w:rsidRDefault="001739A3">
            <w:pPr>
              <w:spacing w:after="0" w:line="240" w:lineRule="auto"/>
              <w:jc w:val="center"/>
              <w:rPr>
                <w:ins w:id="3673" w:author="Tao Huang" w:date="2018-09-04T13:14:00Z"/>
                <w:rFonts w:eastAsia="Times New Roman" w:cs="Times New Roman"/>
                <w:color w:val="000000"/>
                <w:sz w:val="22"/>
                <w:rPrChange w:id="3674" w:author="Tao Huang" w:date="2018-09-04T13:15:00Z">
                  <w:rPr>
                    <w:ins w:id="3675" w:author="Tao Huang" w:date="2018-09-04T13:14:00Z"/>
                    <w:rFonts w:ascii="Calibri" w:eastAsia="Times New Roman" w:hAnsi="Calibri" w:cs="Calibri"/>
                    <w:color w:val="000000"/>
                    <w:sz w:val="22"/>
                  </w:rPr>
                </w:rPrChange>
              </w:rPr>
              <w:pPrChange w:id="3676" w:author="Tao Huang" w:date="2018-09-04T13:17:00Z">
                <w:pPr>
                  <w:spacing w:after="0" w:line="240" w:lineRule="auto"/>
                  <w:jc w:val="right"/>
                </w:pPr>
              </w:pPrChange>
            </w:pPr>
            <w:ins w:id="3677" w:author="Tao Huang" w:date="2018-09-04T13:14:00Z">
              <w:r w:rsidRPr="001739A3">
                <w:rPr>
                  <w:rFonts w:eastAsia="Times New Roman" w:cs="Times New Roman"/>
                  <w:color w:val="000000"/>
                  <w:sz w:val="22"/>
                  <w:rPrChange w:id="3678"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FFFF00"/>
            <w:noWrap/>
            <w:vAlign w:val="bottom"/>
            <w:hideMark/>
            <w:tcPrChange w:id="3679" w:author="Tao Huang" w:date="2018-09-04T13:17:00Z">
              <w:tcPr>
                <w:tcW w:w="960" w:type="dxa"/>
                <w:gridSpan w:val="2"/>
                <w:tcBorders>
                  <w:top w:val="nil"/>
                  <w:left w:val="nil"/>
                  <w:bottom w:val="nil"/>
                  <w:right w:val="nil"/>
                </w:tcBorders>
                <w:shd w:val="clear" w:color="000000" w:fill="FFFF00"/>
                <w:noWrap/>
                <w:vAlign w:val="bottom"/>
                <w:hideMark/>
              </w:tcPr>
            </w:tcPrChange>
          </w:tcPr>
          <w:p w14:paraId="70D6A8BF" w14:textId="77777777" w:rsidR="001739A3" w:rsidRPr="001739A3" w:rsidRDefault="001739A3">
            <w:pPr>
              <w:spacing w:after="0" w:line="240" w:lineRule="auto"/>
              <w:jc w:val="center"/>
              <w:rPr>
                <w:ins w:id="3680" w:author="Tao Huang" w:date="2018-09-04T13:14:00Z"/>
                <w:rFonts w:eastAsia="Times New Roman" w:cs="Times New Roman"/>
                <w:color w:val="000000"/>
                <w:sz w:val="22"/>
                <w:rPrChange w:id="3681" w:author="Tao Huang" w:date="2018-09-04T13:15:00Z">
                  <w:rPr>
                    <w:ins w:id="3682" w:author="Tao Huang" w:date="2018-09-04T13:14:00Z"/>
                    <w:rFonts w:ascii="Calibri" w:eastAsia="Times New Roman" w:hAnsi="Calibri" w:cs="Calibri"/>
                    <w:color w:val="000000"/>
                    <w:sz w:val="22"/>
                  </w:rPr>
                </w:rPrChange>
              </w:rPr>
              <w:pPrChange w:id="3683" w:author="Tao Huang" w:date="2018-09-04T13:17:00Z">
                <w:pPr>
                  <w:spacing w:after="0" w:line="240" w:lineRule="auto"/>
                  <w:jc w:val="right"/>
                </w:pPr>
              </w:pPrChange>
            </w:pPr>
            <w:ins w:id="3684" w:author="Tao Huang" w:date="2018-09-04T13:14:00Z">
              <w:r w:rsidRPr="001739A3">
                <w:rPr>
                  <w:rFonts w:eastAsia="Times New Roman" w:cs="Times New Roman"/>
                  <w:color w:val="000000"/>
                  <w:sz w:val="22"/>
                  <w:rPrChange w:id="3685" w:author="Tao Huang" w:date="2018-09-04T13:15:00Z">
                    <w:rPr>
                      <w:rFonts w:ascii="Calibri" w:eastAsia="Times New Roman" w:hAnsi="Calibri" w:cs="Calibri"/>
                      <w:color w:val="000000"/>
                      <w:sz w:val="22"/>
                    </w:rPr>
                  </w:rPrChange>
                </w:rPr>
                <w:t>0.6809</w:t>
              </w:r>
            </w:ins>
          </w:p>
        </w:tc>
        <w:tc>
          <w:tcPr>
            <w:tcW w:w="960" w:type="dxa"/>
            <w:tcBorders>
              <w:top w:val="nil"/>
              <w:left w:val="nil"/>
              <w:bottom w:val="nil"/>
              <w:right w:val="nil"/>
            </w:tcBorders>
            <w:shd w:val="clear" w:color="000000" w:fill="FFFF00"/>
            <w:noWrap/>
            <w:vAlign w:val="bottom"/>
            <w:hideMark/>
            <w:tcPrChange w:id="3686" w:author="Tao Huang" w:date="2018-09-04T13:17:00Z">
              <w:tcPr>
                <w:tcW w:w="960" w:type="dxa"/>
                <w:gridSpan w:val="2"/>
                <w:tcBorders>
                  <w:top w:val="nil"/>
                  <w:left w:val="nil"/>
                  <w:bottom w:val="nil"/>
                  <w:right w:val="nil"/>
                </w:tcBorders>
                <w:shd w:val="clear" w:color="000000" w:fill="FFFF00"/>
                <w:noWrap/>
                <w:vAlign w:val="bottom"/>
                <w:hideMark/>
              </w:tcPr>
            </w:tcPrChange>
          </w:tcPr>
          <w:p w14:paraId="7614886A" w14:textId="77777777" w:rsidR="001739A3" w:rsidRPr="001739A3" w:rsidRDefault="001739A3">
            <w:pPr>
              <w:spacing w:after="0" w:line="240" w:lineRule="auto"/>
              <w:jc w:val="center"/>
              <w:rPr>
                <w:ins w:id="3687" w:author="Tao Huang" w:date="2018-09-04T13:14:00Z"/>
                <w:rFonts w:eastAsia="Times New Roman" w:cs="Times New Roman"/>
                <w:color w:val="000000"/>
                <w:sz w:val="22"/>
                <w:rPrChange w:id="3688" w:author="Tao Huang" w:date="2018-09-04T13:15:00Z">
                  <w:rPr>
                    <w:ins w:id="3689" w:author="Tao Huang" w:date="2018-09-04T13:14:00Z"/>
                    <w:rFonts w:ascii="Calibri" w:eastAsia="Times New Roman" w:hAnsi="Calibri" w:cs="Calibri"/>
                    <w:color w:val="000000"/>
                    <w:sz w:val="22"/>
                  </w:rPr>
                </w:rPrChange>
              </w:rPr>
              <w:pPrChange w:id="3690" w:author="Tao Huang" w:date="2018-09-04T13:17:00Z">
                <w:pPr>
                  <w:spacing w:after="0" w:line="240" w:lineRule="auto"/>
                  <w:jc w:val="right"/>
                </w:pPr>
              </w:pPrChange>
            </w:pPr>
            <w:ins w:id="3691" w:author="Tao Huang" w:date="2018-09-04T13:14:00Z">
              <w:r w:rsidRPr="001739A3">
                <w:rPr>
                  <w:rFonts w:eastAsia="Times New Roman" w:cs="Times New Roman"/>
                  <w:color w:val="000000"/>
                  <w:sz w:val="22"/>
                  <w:rPrChange w:id="3692"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E7E6E6"/>
            <w:noWrap/>
            <w:vAlign w:val="bottom"/>
            <w:hideMark/>
            <w:tcPrChange w:id="3693" w:author="Tao Huang" w:date="2018-09-04T13:17:00Z">
              <w:tcPr>
                <w:tcW w:w="960" w:type="dxa"/>
                <w:gridSpan w:val="2"/>
                <w:tcBorders>
                  <w:top w:val="nil"/>
                  <w:left w:val="nil"/>
                  <w:bottom w:val="nil"/>
                  <w:right w:val="nil"/>
                </w:tcBorders>
                <w:shd w:val="clear" w:color="000000" w:fill="E7E6E6"/>
                <w:noWrap/>
                <w:vAlign w:val="bottom"/>
                <w:hideMark/>
              </w:tcPr>
            </w:tcPrChange>
          </w:tcPr>
          <w:p w14:paraId="0CC25368" w14:textId="77777777" w:rsidR="001739A3" w:rsidRPr="001739A3" w:rsidRDefault="001739A3">
            <w:pPr>
              <w:spacing w:after="0" w:line="240" w:lineRule="auto"/>
              <w:jc w:val="center"/>
              <w:rPr>
                <w:ins w:id="3694" w:author="Tao Huang" w:date="2018-09-04T13:14:00Z"/>
                <w:rFonts w:eastAsia="Times New Roman" w:cs="Times New Roman"/>
                <w:color w:val="000000"/>
                <w:sz w:val="22"/>
                <w:rPrChange w:id="3695" w:author="Tao Huang" w:date="2018-09-04T13:15:00Z">
                  <w:rPr>
                    <w:ins w:id="3696" w:author="Tao Huang" w:date="2018-09-04T13:14:00Z"/>
                    <w:rFonts w:ascii="Calibri" w:eastAsia="Times New Roman" w:hAnsi="Calibri" w:cs="Calibri"/>
                    <w:color w:val="000000"/>
                    <w:sz w:val="22"/>
                  </w:rPr>
                </w:rPrChange>
              </w:rPr>
              <w:pPrChange w:id="3697" w:author="Tao Huang" w:date="2018-09-04T13:17:00Z">
                <w:pPr>
                  <w:spacing w:after="0" w:line="240" w:lineRule="auto"/>
                  <w:jc w:val="right"/>
                </w:pPr>
              </w:pPrChange>
            </w:pPr>
            <w:ins w:id="3698" w:author="Tao Huang" w:date="2018-09-04T13:14:00Z">
              <w:r w:rsidRPr="001739A3">
                <w:rPr>
                  <w:rFonts w:eastAsia="Times New Roman" w:cs="Times New Roman"/>
                  <w:color w:val="000000"/>
                  <w:sz w:val="22"/>
                  <w:rPrChange w:id="3699" w:author="Tao Huang" w:date="2018-09-04T13:15:00Z">
                    <w:rPr>
                      <w:rFonts w:ascii="Calibri" w:eastAsia="Times New Roman" w:hAnsi="Calibri" w:cs="Calibri"/>
                      <w:color w:val="000000"/>
                      <w:sz w:val="22"/>
                    </w:rPr>
                  </w:rPrChange>
                </w:rPr>
                <w:t>0.9917</w:t>
              </w:r>
            </w:ins>
          </w:p>
        </w:tc>
        <w:tc>
          <w:tcPr>
            <w:tcW w:w="960" w:type="dxa"/>
            <w:tcBorders>
              <w:top w:val="nil"/>
              <w:left w:val="nil"/>
              <w:bottom w:val="nil"/>
              <w:right w:val="nil"/>
            </w:tcBorders>
            <w:shd w:val="clear" w:color="000000" w:fill="E7E6E6"/>
            <w:noWrap/>
            <w:vAlign w:val="bottom"/>
            <w:hideMark/>
            <w:tcPrChange w:id="3700" w:author="Tao Huang" w:date="2018-09-04T13:17:00Z">
              <w:tcPr>
                <w:tcW w:w="960" w:type="dxa"/>
                <w:gridSpan w:val="2"/>
                <w:tcBorders>
                  <w:top w:val="nil"/>
                  <w:left w:val="nil"/>
                  <w:bottom w:val="nil"/>
                  <w:right w:val="nil"/>
                </w:tcBorders>
                <w:shd w:val="clear" w:color="000000" w:fill="E7E6E6"/>
                <w:noWrap/>
                <w:vAlign w:val="bottom"/>
                <w:hideMark/>
              </w:tcPr>
            </w:tcPrChange>
          </w:tcPr>
          <w:p w14:paraId="16066ADD" w14:textId="77777777" w:rsidR="001739A3" w:rsidRPr="001739A3" w:rsidRDefault="001739A3">
            <w:pPr>
              <w:spacing w:after="0" w:line="240" w:lineRule="auto"/>
              <w:jc w:val="center"/>
              <w:rPr>
                <w:ins w:id="3701" w:author="Tao Huang" w:date="2018-09-04T13:14:00Z"/>
                <w:rFonts w:eastAsia="Times New Roman" w:cs="Times New Roman"/>
                <w:color w:val="000000"/>
                <w:sz w:val="22"/>
                <w:rPrChange w:id="3702" w:author="Tao Huang" w:date="2018-09-04T13:15:00Z">
                  <w:rPr>
                    <w:ins w:id="3703" w:author="Tao Huang" w:date="2018-09-04T13:14:00Z"/>
                    <w:rFonts w:ascii="Calibri" w:eastAsia="Times New Roman" w:hAnsi="Calibri" w:cs="Calibri"/>
                    <w:color w:val="000000"/>
                    <w:sz w:val="22"/>
                  </w:rPr>
                </w:rPrChange>
              </w:rPr>
              <w:pPrChange w:id="3704" w:author="Tao Huang" w:date="2018-09-04T13:17:00Z">
                <w:pPr>
                  <w:spacing w:after="0" w:line="240" w:lineRule="auto"/>
                  <w:jc w:val="right"/>
                </w:pPr>
              </w:pPrChange>
            </w:pPr>
            <w:ins w:id="3705" w:author="Tao Huang" w:date="2018-09-04T13:14:00Z">
              <w:r w:rsidRPr="001739A3">
                <w:rPr>
                  <w:rFonts w:eastAsia="Times New Roman" w:cs="Times New Roman"/>
                  <w:color w:val="000000"/>
                  <w:sz w:val="22"/>
                  <w:rPrChange w:id="3706" w:author="Tao Huang" w:date="2018-09-04T13:15:00Z">
                    <w:rPr>
                      <w:rFonts w:ascii="Calibri" w:eastAsia="Times New Roman" w:hAnsi="Calibri" w:cs="Calibri"/>
                      <w:color w:val="000000"/>
                      <w:sz w:val="22"/>
                    </w:rPr>
                  </w:rPrChange>
                </w:rPr>
                <w:t>5</w:t>
              </w:r>
            </w:ins>
          </w:p>
        </w:tc>
        <w:tc>
          <w:tcPr>
            <w:tcW w:w="960" w:type="dxa"/>
            <w:tcBorders>
              <w:top w:val="nil"/>
              <w:left w:val="nil"/>
              <w:bottom w:val="nil"/>
              <w:right w:val="nil"/>
            </w:tcBorders>
            <w:shd w:val="clear" w:color="000000" w:fill="FFFF00"/>
            <w:noWrap/>
            <w:vAlign w:val="bottom"/>
            <w:hideMark/>
            <w:tcPrChange w:id="3707" w:author="Tao Huang" w:date="2018-09-04T13:17:00Z">
              <w:tcPr>
                <w:tcW w:w="960" w:type="dxa"/>
                <w:gridSpan w:val="2"/>
                <w:tcBorders>
                  <w:top w:val="nil"/>
                  <w:left w:val="nil"/>
                  <w:bottom w:val="nil"/>
                  <w:right w:val="nil"/>
                </w:tcBorders>
                <w:shd w:val="clear" w:color="000000" w:fill="FFFF00"/>
                <w:noWrap/>
                <w:vAlign w:val="bottom"/>
                <w:hideMark/>
              </w:tcPr>
            </w:tcPrChange>
          </w:tcPr>
          <w:p w14:paraId="0F3E6EF7" w14:textId="77777777" w:rsidR="001739A3" w:rsidRPr="001739A3" w:rsidRDefault="001739A3">
            <w:pPr>
              <w:spacing w:after="0" w:line="240" w:lineRule="auto"/>
              <w:jc w:val="center"/>
              <w:rPr>
                <w:ins w:id="3708" w:author="Tao Huang" w:date="2018-09-04T13:14:00Z"/>
                <w:rFonts w:eastAsia="Times New Roman" w:cs="Times New Roman"/>
                <w:color w:val="000000"/>
                <w:sz w:val="22"/>
                <w:rPrChange w:id="3709" w:author="Tao Huang" w:date="2018-09-04T13:15:00Z">
                  <w:rPr>
                    <w:ins w:id="3710" w:author="Tao Huang" w:date="2018-09-04T13:14:00Z"/>
                    <w:rFonts w:ascii="Calibri" w:eastAsia="Times New Roman" w:hAnsi="Calibri" w:cs="Calibri"/>
                    <w:color w:val="000000"/>
                    <w:sz w:val="22"/>
                  </w:rPr>
                </w:rPrChange>
              </w:rPr>
              <w:pPrChange w:id="3711" w:author="Tao Huang" w:date="2018-09-04T13:17:00Z">
                <w:pPr>
                  <w:spacing w:after="0" w:line="240" w:lineRule="auto"/>
                  <w:jc w:val="right"/>
                </w:pPr>
              </w:pPrChange>
            </w:pPr>
            <w:ins w:id="3712" w:author="Tao Huang" w:date="2018-09-04T13:14:00Z">
              <w:r w:rsidRPr="001739A3">
                <w:rPr>
                  <w:rFonts w:eastAsia="Times New Roman" w:cs="Times New Roman"/>
                  <w:color w:val="000000"/>
                  <w:sz w:val="22"/>
                  <w:rPrChange w:id="3713" w:author="Tao Huang" w:date="2018-09-04T13:15:00Z">
                    <w:rPr>
                      <w:rFonts w:ascii="Calibri" w:eastAsia="Times New Roman" w:hAnsi="Calibri" w:cs="Calibri"/>
                      <w:color w:val="000000"/>
                      <w:sz w:val="22"/>
                    </w:rPr>
                  </w:rPrChange>
                </w:rPr>
                <w:t>9,399</w:t>
              </w:r>
            </w:ins>
          </w:p>
        </w:tc>
        <w:tc>
          <w:tcPr>
            <w:tcW w:w="960" w:type="dxa"/>
            <w:tcBorders>
              <w:top w:val="nil"/>
              <w:left w:val="nil"/>
              <w:bottom w:val="nil"/>
              <w:right w:val="nil"/>
            </w:tcBorders>
            <w:shd w:val="clear" w:color="000000" w:fill="FFFF00"/>
            <w:noWrap/>
            <w:vAlign w:val="bottom"/>
            <w:hideMark/>
            <w:tcPrChange w:id="3714" w:author="Tao Huang" w:date="2018-09-04T13:17:00Z">
              <w:tcPr>
                <w:tcW w:w="960" w:type="dxa"/>
                <w:gridSpan w:val="2"/>
                <w:tcBorders>
                  <w:top w:val="nil"/>
                  <w:left w:val="nil"/>
                  <w:bottom w:val="nil"/>
                  <w:right w:val="nil"/>
                </w:tcBorders>
                <w:shd w:val="clear" w:color="000000" w:fill="FFFF00"/>
                <w:noWrap/>
                <w:vAlign w:val="bottom"/>
                <w:hideMark/>
              </w:tcPr>
            </w:tcPrChange>
          </w:tcPr>
          <w:p w14:paraId="6933A290" w14:textId="77777777" w:rsidR="001739A3" w:rsidRPr="001739A3" w:rsidRDefault="001739A3">
            <w:pPr>
              <w:spacing w:after="0" w:line="240" w:lineRule="auto"/>
              <w:jc w:val="center"/>
              <w:rPr>
                <w:ins w:id="3715" w:author="Tao Huang" w:date="2018-09-04T13:14:00Z"/>
                <w:rFonts w:eastAsia="Times New Roman" w:cs="Times New Roman"/>
                <w:color w:val="000000"/>
                <w:sz w:val="22"/>
                <w:rPrChange w:id="3716" w:author="Tao Huang" w:date="2018-09-04T13:15:00Z">
                  <w:rPr>
                    <w:ins w:id="3717" w:author="Tao Huang" w:date="2018-09-04T13:14:00Z"/>
                    <w:rFonts w:ascii="Calibri" w:eastAsia="Times New Roman" w:hAnsi="Calibri" w:cs="Calibri"/>
                    <w:color w:val="000000"/>
                    <w:sz w:val="22"/>
                  </w:rPr>
                </w:rPrChange>
              </w:rPr>
              <w:pPrChange w:id="3718" w:author="Tao Huang" w:date="2018-09-04T13:17:00Z">
                <w:pPr>
                  <w:spacing w:after="0" w:line="240" w:lineRule="auto"/>
                  <w:jc w:val="right"/>
                </w:pPr>
              </w:pPrChange>
            </w:pPr>
            <w:ins w:id="3719" w:author="Tao Huang" w:date="2018-09-04T13:14:00Z">
              <w:r w:rsidRPr="001739A3">
                <w:rPr>
                  <w:rFonts w:eastAsia="Times New Roman" w:cs="Times New Roman"/>
                  <w:color w:val="000000"/>
                  <w:sz w:val="22"/>
                  <w:rPrChange w:id="3720" w:author="Tao Huang" w:date="2018-09-04T13:15:00Z">
                    <w:rPr>
                      <w:rFonts w:ascii="Calibri" w:eastAsia="Times New Roman" w:hAnsi="Calibri" w:cs="Calibri"/>
                      <w:color w:val="000000"/>
                      <w:sz w:val="22"/>
                    </w:rPr>
                  </w:rPrChange>
                </w:rPr>
                <w:t>7</w:t>
              </w:r>
            </w:ins>
          </w:p>
        </w:tc>
      </w:tr>
      <w:tr w:rsidR="001739A3" w:rsidRPr="001739A3" w14:paraId="52A71396" w14:textId="77777777" w:rsidTr="008B5617">
        <w:tblPrEx>
          <w:tblW w:w="12080" w:type="dxa"/>
          <w:jc w:val="center"/>
          <w:tblPrExChange w:id="3721" w:author="Tao Huang" w:date="2018-09-04T13:17:00Z">
            <w:tblPrEx>
              <w:tblW w:w="12080" w:type="dxa"/>
              <w:jc w:val="center"/>
            </w:tblPrEx>
          </w:tblPrExChange>
        </w:tblPrEx>
        <w:trPr>
          <w:trHeight w:val="57"/>
          <w:jc w:val="center"/>
          <w:ins w:id="3722" w:author="Tao Huang" w:date="2018-09-04T13:14:00Z"/>
          <w:trPrChange w:id="3723"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724" w:author="Tao Huang" w:date="2018-09-04T13:17:00Z">
              <w:tcPr>
                <w:tcW w:w="2480" w:type="dxa"/>
                <w:tcBorders>
                  <w:top w:val="nil"/>
                  <w:left w:val="nil"/>
                  <w:bottom w:val="nil"/>
                  <w:right w:val="nil"/>
                </w:tcBorders>
                <w:shd w:val="clear" w:color="000000" w:fill="FFFF00"/>
                <w:noWrap/>
                <w:vAlign w:val="bottom"/>
                <w:hideMark/>
              </w:tcPr>
            </w:tcPrChange>
          </w:tcPr>
          <w:p w14:paraId="2EC3F004" w14:textId="77777777" w:rsidR="001739A3" w:rsidRPr="001739A3" w:rsidRDefault="001739A3">
            <w:pPr>
              <w:spacing w:after="0" w:line="240" w:lineRule="auto"/>
              <w:rPr>
                <w:ins w:id="3725" w:author="Tao Huang" w:date="2018-09-04T13:14:00Z"/>
                <w:rFonts w:eastAsia="Times New Roman" w:cs="Times New Roman"/>
                <w:color w:val="000000"/>
                <w:sz w:val="22"/>
                <w:rPrChange w:id="3726" w:author="Tao Huang" w:date="2018-09-04T13:15:00Z">
                  <w:rPr>
                    <w:ins w:id="3727" w:author="Tao Huang" w:date="2018-09-04T13:14:00Z"/>
                    <w:rFonts w:ascii="Calibri" w:eastAsia="Times New Roman" w:hAnsi="Calibri" w:cs="Calibri"/>
                    <w:color w:val="000000"/>
                    <w:sz w:val="22"/>
                  </w:rPr>
                </w:rPrChange>
              </w:rPr>
            </w:pPr>
            <w:ins w:id="3728" w:author="Tao Huang" w:date="2018-09-04T13:14:00Z">
              <w:r w:rsidRPr="001739A3">
                <w:rPr>
                  <w:rFonts w:eastAsia="Times New Roman" w:cs="Times New Roman"/>
                  <w:color w:val="000000"/>
                  <w:sz w:val="22"/>
                  <w:rPrChange w:id="3729" w:author="Tao Huang" w:date="2018-09-04T13:15:00Z">
                    <w:rPr>
                      <w:rFonts w:ascii="Calibri" w:eastAsia="Times New Roman" w:hAnsi="Calibri" w:cs="Calibri"/>
                      <w:color w:val="000000"/>
                      <w:sz w:val="22"/>
                    </w:rPr>
                  </w:rPrChange>
                </w:rPr>
                <w:t>ADL-intra-EWC</w:t>
              </w:r>
            </w:ins>
          </w:p>
        </w:tc>
        <w:tc>
          <w:tcPr>
            <w:tcW w:w="960" w:type="dxa"/>
            <w:tcBorders>
              <w:top w:val="nil"/>
              <w:left w:val="nil"/>
              <w:bottom w:val="nil"/>
              <w:right w:val="nil"/>
            </w:tcBorders>
            <w:shd w:val="clear" w:color="000000" w:fill="FFFF00"/>
            <w:noWrap/>
            <w:vAlign w:val="bottom"/>
            <w:hideMark/>
            <w:tcPrChange w:id="3730" w:author="Tao Huang" w:date="2018-09-04T13:17:00Z">
              <w:tcPr>
                <w:tcW w:w="960" w:type="dxa"/>
                <w:tcBorders>
                  <w:top w:val="nil"/>
                  <w:left w:val="nil"/>
                  <w:bottom w:val="nil"/>
                  <w:right w:val="nil"/>
                </w:tcBorders>
                <w:shd w:val="clear" w:color="000000" w:fill="FFFF00"/>
                <w:noWrap/>
                <w:vAlign w:val="bottom"/>
                <w:hideMark/>
              </w:tcPr>
            </w:tcPrChange>
          </w:tcPr>
          <w:p w14:paraId="2DDB88EB" w14:textId="77777777" w:rsidR="001739A3" w:rsidRPr="001739A3" w:rsidRDefault="001739A3">
            <w:pPr>
              <w:spacing w:after="0" w:line="240" w:lineRule="auto"/>
              <w:jc w:val="center"/>
              <w:rPr>
                <w:ins w:id="3731" w:author="Tao Huang" w:date="2018-09-04T13:14:00Z"/>
                <w:rFonts w:eastAsia="Times New Roman" w:cs="Times New Roman"/>
                <w:color w:val="000000"/>
                <w:sz w:val="22"/>
                <w:rPrChange w:id="3732" w:author="Tao Huang" w:date="2018-09-04T13:15:00Z">
                  <w:rPr>
                    <w:ins w:id="3733" w:author="Tao Huang" w:date="2018-09-04T13:14:00Z"/>
                    <w:rFonts w:ascii="Calibri" w:eastAsia="Times New Roman" w:hAnsi="Calibri" w:cs="Calibri"/>
                    <w:color w:val="000000"/>
                    <w:sz w:val="22"/>
                  </w:rPr>
                </w:rPrChange>
              </w:rPr>
              <w:pPrChange w:id="3734" w:author="Tao Huang" w:date="2018-09-04T13:17:00Z">
                <w:pPr>
                  <w:spacing w:after="0" w:line="240" w:lineRule="auto"/>
                  <w:jc w:val="right"/>
                </w:pPr>
              </w:pPrChange>
            </w:pPr>
            <w:ins w:id="3735" w:author="Tao Huang" w:date="2018-09-04T13:14:00Z">
              <w:r w:rsidRPr="001739A3">
                <w:rPr>
                  <w:rFonts w:eastAsia="Times New Roman" w:cs="Times New Roman"/>
                  <w:color w:val="000000"/>
                  <w:sz w:val="22"/>
                  <w:rPrChange w:id="3736" w:author="Tao Huang" w:date="2018-09-04T13:15:00Z">
                    <w:rPr>
                      <w:rFonts w:ascii="Calibri" w:eastAsia="Times New Roman" w:hAnsi="Calibri" w:cs="Calibri"/>
                      <w:color w:val="000000"/>
                      <w:sz w:val="22"/>
                    </w:rPr>
                  </w:rPrChange>
                </w:rPr>
                <w:t>15.586</w:t>
              </w:r>
            </w:ins>
          </w:p>
        </w:tc>
        <w:tc>
          <w:tcPr>
            <w:tcW w:w="960" w:type="dxa"/>
            <w:tcBorders>
              <w:top w:val="nil"/>
              <w:left w:val="nil"/>
              <w:bottom w:val="nil"/>
              <w:right w:val="nil"/>
            </w:tcBorders>
            <w:shd w:val="clear" w:color="000000" w:fill="FFFF00"/>
            <w:noWrap/>
            <w:vAlign w:val="bottom"/>
            <w:hideMark/>
            <w:tcPrChange w:id="3737" w:author="Tao Huang" w:date="2018-09-04T13:17:00Z">
              <w:tcPr>
                <w:tcW w:w="960" w:type="dxa"/>
                <w:tcBorders>
                  <w:top w:val="nil"/>
                  <w:left w:val="nil"/>
                  <w:bottom w:val="nil"/>
                  <w:right w:val="nil"/>
                </w:tcBorders>
                <w:shd w:val="clear" w:color="000000" w:fill="FFFF00"/>
                <w:noWrap/>
                <w:vAlign w:val="bottom"/>
                <w:hideMark/>
              </w:tcPr>
            </w:tcPrChange>
          </w:tcPr>
          <w:p w14:paraId="5A207370" w14:textId="77777777" w:rsidR="001739A3" w:rsidRPr="001739A3" w:rsidRDefault="001739A3">
            <w:pPr>
              <w:spacing w:after="0" w:line="240" w:lineRule="auto"/>
              <w:jc w:val="center"/>
              <w:rPr>
                <w:ins w:id="3738" w:author="Tao Huang" w:date="2018-09-04T13:14:00Z"/>
                <w:rFonts w:eastAsia="Times New Roman" w:cs="Times New Roman"/>
                <w:color w:val="000000"/>
                <w:sz w:val="22"/>
                <w:rPrChange w:id="3739" w:author="Tao Huang" w:date="2018-09-04T13:15:00Z">
                  <w:rPr>
                    <w:ins w:id="3740" w:author="Tao Huang" w:date="2018-09-04T13:14:00Z"/>
                    <w:rFonts w:ascii="Calibri" w:eastAsia="Times New Roman" w:hAnsi="Calibri" w:cs="Calibri"/>
                    <w:color w:val="000000"/>
                    <w:sz w:val="22"/>
                  </w:rPr>
                </w:rPrChange>
              </w:rPr>
              <w:pPrChange w:id="3741" w:author="Tao Huang" w:date="2018-09-04T13:17:00Z">
                <w:pPr>
                  <w:spacing w:after="0" w:line="240" w:lineRule="auto"/>
                  <w:jc w:val="right"/>
                </w:pPr>
              </w:pPrChange>
            </w:pPr>
            <w:ins w:id="3742" w:author="Tao Huang" w:date="2018-09-04T13:14:00Z">
              <w:r w:rsidRPr="001739A3">
                <w:rPr>
                  <w:rFonts w:eastAsia="Times New Roman" w:cs="Times New Roman"/>
                  <w:color w:val="000000"/>
                  <w:sz w:val="22"/>
                  <w:rPrChange w:id="3743"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FFFF00"/>
            <w:noWrap/>
            <w:vAlign w:val="bottom"/>
            <w:hideMark/>
            <w:tcPrChange w:id="3744" w:author="Tao Huang" w:date="2018-09-04T13:17:00Z">
              <w:tcPr>
                <w:tcW w:w="960" w:type="dxa"/>
                <w:gridSpan w:val="2"/>
                <w:tcBorders>
                  <w:top w:val="nil"/>
                  <w:left w:val="nil"/>
                  <w:bottom w:val="nil"/>
                  <w:right w:val="nil"/>
                </w:tcBorders>
                <w:shd w:val="clear" w:color="000000" w:fill="FFFF00"/>
                <w:noWrap/>
                <w:vAlign w:val="bottom"/>
                <w:hideMark/>
              </w:tcPr>
            </w:tcPrChange>
          </w:tcPr>
          <w:p w14:paraId="29F98840" w14:textId="77777777" w:rsidR="001739A3" w:rsidRPr="001739A3" w:rsidRDefault="001739A3">
            <w:pPr>
              <w:spacing w:after="0" w:line="240" w:lineRule="auto"/>
              <w:jc w:val="center"/>
              <w:rPr>
                <w:ins w:id="3745" w:author="Tao Huang" w:date="2018-09-04T13:14:00Z"/>
                <w:rFonts w:eastAsia="Times New Roman" w:cs="Times New Roman"/>
                <w:color w:val="000000"/>
                <w:sz w:val="22"/>
                <w:rPrChange w:id="3746" w:author="Tao Huang" w:date="2018-09-04T13:15:00Z">
                  <w:rPr>
                    <w:ins w:id="3747" w:author="Tao Huang" w:date="2018-09-04T13:14:00Z"/>
                    <w:rFonts w:ascii="Calibri" w:eastAsia="Times New Roman" w:hAnsi="Calibri" w:cs="Calibri"/>
                    <w:color w:val="000000"/>
                    <w:sz w:val="22"/>
                  </w:rPr>
                </w:rPrChange>
              </w:rPr>
              <w:pPrChange w:id="3748" w:author="Tao Huang" w:date="2018-09-04T13:17:00Z">
                <w:pPr>
                  <w:spacing w:after="0" w:line="240" w:lineRule="auto"/>
                  <w:jc w:val="right"/>
                </w:pPr>
              </w:pPrChange>
            </w:pPr>
            <w:ins w:id="3749" w:author="Tao Huang" w:date="2018-09-04T13:14:00Z">
              <w:r w:rsidRPr="001739A3">
                <w:rPr>
                  <w:rFonts w:eastAsia="Times New Roman" w:cs="Times New Roman"/>
                  <w:color w:val="000000"/>
                  <w:sz w:val="22"/>
                  <w:rPrChange w:id="3750" w:author="Tao Huang" w:date="2018-09-04T13:15:00Z">
                    <w:rPr>
                      <w:rFonts w:ascii="Calibri" w:eastAsia="Times New Roman" w:hAnsi="Calibri" w:cs="Calibri"/>
                      <w:color w:val="000000"/>
                      <w:sz w:val="22"/>
                    </w:rPr>
                  </w:rPrChange>
                </w:rPr>
                <w:t>39.337%</w:t>
              </w:r>
            </w:ins>
          </w:p>
        </w:tc>
        <w:tc>
          <w:tcPr>
            <w:tcW w:w="960" w:type="dxa"/>
            <w:tcBorders>
              <w:top w:val="nil"/>
              <w:left w:val="nil"/>
              <w:bottom w:val="nil"/>
              <w:right w:val="nil"/>
            </w:tcBorders>
            <w:shd w:val="clear" w:color="000000" w:fill="FFFF00"/>
            <w:noWrap/>
            <w:vAlign w:val="bottom"/>
            <w:hideMark/>
            <w:tcPrChange w:id="3751" w:author="Tao Huang" w:date="2018-09-04T13:17:00Z">
              <w:tcPr>
                <w:tcW w:w="960" w:type="dxa"/>
                <w:gridSpan w:val="2"/>
                <w:tcBorders>
                  <w:top w:val="nil"/>
                  <w:left w:val="nil"/>
                  <w:bottom w:val="nil"/>
                  <w:right w:val="nil"/>
                </w:tcBorders>
                <w:shd w:val="clear" w:color="000000" w:fill="FFFF00"/>
                <w:noWrap/>
                <w:vAlign w:val="bottom"/>
                <w:hideMark/>
              </w:tcPr>
            </w:tcPrChange>
          </w:tcPr>
          <w:p w14:paraId="64ECBCB0" w14:textId="77777777" w:rsidR="001739A3" w:rsidRPr="001739A3" w:rsidRDefault="001739A3">
            <w:pPr>
              <w:spacing w:after="0" w:line="240" w:lineRule="auto"/>
              <w:jc w:val="center"/>
              <w:rPr>
                <w:ins w:id="3752" w:author="Tao Huang" w:date="2018-09-04T13:14:00Z"/>
                <w:rFonts w:eastAsia="Times New Roman" w:cs="Times New Roman"/>
                <w:color w:val="000000"/>
                <w:sz w:val="22"/>
                <w:rPrChange w:id="3753" w:author="Tao Huang" w:date="2018-09-04T13:15:00Z">
                  <w:rPr>
                    <w:ins w:id="3754" w:author="Tao Huang" w:date="2018-09-04T13:14:00Z"/>
                    <w:rFonts w:ascii="Calibri" w:eastAsia="Times New Roman" w:hAnsi="Calibri" w:cs="Calibri"/>
                    <w:color w:val="000000"/>
                    <w:sz w:val="22"/>
                  </w:rPr>
                </w:rPrChange>
              </w:rPr>
              <w:pPrChange w:id="3755" w:author="Tao Huang" w:date="2018-09-04T13:17:00Z">
                <w:pPr>
                  <w:spacing w:after="0" w:line="240" w:lineRule="auto"/>
                  <w:jc w:val="right"/>
                </w:pPr>
              </w:pPrChange>
            </w:pPr>
            <w:ins w:id="3756" w:author="Tao Huang" w:date="2018-09-04T13:14:00Z">
              <w:r w:rsidRPr="001739A3">
                <w:rPr>
                  <w:rFonts w:eastAsia="Times New Roman" w:cs="Times New Roman"/>
                  <w:color w:val="000000"/>
                  <w:sz w:val="22"/>
                  <w:rPrChange w:id="3757"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FFFF00"/>
            <w:noWrap/>
            <w:vAlign w:val="bottom"/>
            <w:hideMark/>
            <w:tcPrChange w:id="3758" w:author="Tao Huang" w:date="2018-09-04T13:17:00Z">
              <w:tcPr>
                <w:tcW w:w="960" w:type="dxa"/>
                <w:gridSpan w:val="2"/>
                <w:tcBorders>
                  <w:top w:val="nil"/>
                  <w:left w:val="nil"/>
                  <w:bottom w:val="nil"/>
                  <w:right w:val="nil"/>
                </w:tcBorders>
                <w:shd w:val="clear" w:color="000000" w:fill="FFFF00"/>
                <w:noWrap/>
                <w:vAlign w:val="bottom"/>
                <w:hideMark/>
              </w:tcPr>
            </w:tcPrChange>
          </w:tcPr>
          <w:p w14:paraId="690FAA0A" w14:textId="77777777" w:rsidR="001739A3" w:rsidRPr="001739A3" w:rsidRDefault="001739A3">
            <w:pPr>
              <w:spacing w:after="0" w:line="240" w:lineRule="auto"/>
              <w:jc w:val="center"/>
              <w:rPr>
                <w:ins w:id="3759" w:author="Tao Huang" w:date="2018-09-04T13:14:00Z"/>
                <w:rFonts w:eastAsia="Times New Roman" w:cs="Times New Roman"/>
                <w:color w:val="000000"/>
                <w:sz w:val="22"/>
                <w:rPrChange w:id="3760" w:author="Tao Huang" w:date="2018-09-04T13:15:00Z">
                  <w:rPr>
                    <w:ins w:id="3761" w:author="Tao Huang" w:date="2018-09-04T13:14:00Z"/>
                    <w:rFonts w:ascii="Calibri" w:eastAsia="Times New Roman" w:hAnsi="Calibri" w:cs="Calibri"/>
                    <w:color w:val="000000"/>
                    <w:sz w:val="22"/>
                  </w:rPr>
                </w:rPrChange>
              </w:rPr>
              <w:pPrChange w:id="3762" w:author="Tao Huang" w:date="2018-09-04T13:17:00Z">
                <w:pPr>
                  <w:spacing w:after="0" w:line="240" w:lineRule="auto"/>
                  <w:jc w:val="right"/>
                </w:pPr>
              </w:pPrChange>
            </w:pPr>
            <w:ins w:id="3763" w:author="Tao Huang" w:date="2018-09-04T13:14:00Z">
              <w:r w:rsidRPr="001739A3">
                <w:rPr>
                  <w:rFonts w:eastAsia="Times New Roman" w:cs="Times New Roman"/>
                  <w:color w:val="000000"/>
                  <w:sz w:val="22"/>
                  <w:rPrChange w:id="3764" w:author="Tao Huang" w:date="2018-09-04T13:15:00Z">
                    <w:rPr>
                      <w:rFonts w:ascii="Calibri" w:eastAsia="Times New Roman" w:hAnsi="Calibri" w:cs="Calibri"/>
                      <w:color w:val="000000"/>
                      <w:sz w:val="22"/>
                    </w:rPr>
                  </w:rPrChange>
                </w:rPr>
                <w:t>0.6840</w:t>
              </w:r>
            </w:ins>
          </w:p>
        </w:tc>
        <w:tc>
          <w:tcPr>
            <w:tcW w:w="960" w:type="dxa"/>
            <w:tcBorders>
              <w:top w:val="nil"/>
              <w:left w:val="nil"/>
              <w:bottom w:val="nil"/>
              <w:right w:val="nil"/>
            </w:tcBorders>
            <w:shd w:val="clear" w:color="000000" w:fill="FFFF00"/>
            <w:noWrap/>
            <w:vAlign w:val="bottom"/>
            <w:hideMark/>
            <w:tcPrChange w:id="3765" w:author="Tao Huang" w:date="2018-09-04T13:17:00Z">
              <w:tcPr>
                <w:tcW w:w="960" w:type="dxa"/>
                <w:gridSpan w:val="2"/>
                <w:tcBorders>
                  <w:top w:val="nil"/>
                  <w:left w:val="nil"/>
                  <w:bottom w:val="nil"/>
                  <w:right w:val="nil"/>
                </w:tcBorders>
                <w:shd w:val="clear" w:color="000000" w:fill="FFFF00"/>
                <w:noWrap/>
                <w:vAlign w:val="bottom"/>
                <w:hideMark/>
              </w:tcPr>
            </w:tcPrChange>
          </w:tcPr>
          <w:p w14:paraId="18FB3660" w14:textId="77777777" w:rsidR="001739A3" w:rsidRPr="001739A3" w:rsidRDefault="001739A3">
            <w:pPr>
              <w:spacing w:after="0" w:line="240" w:lineRule="auto"/>
              <w:jc w:val="center"/>
              <w:rPr>
                <w:ins w:id="3766" w:author="Tao Huang" w:date="2018-09-04T13:14:00Z"/>
                <w:rFonts w:eastAsia="Times New Roman" w:cs="Times New Roman"/>
                <w:color w:val="000000"/>
                <w:sz w:val="22"/>
                <w:rPrChange w:id="3767" w:author="Tao Huang" w:date="2018-09-04T13:15:00Z">
                  <w:rPr>
                    <w:ins w:id="3768" w:author="Tao Huang" w:date="2018-09-04T13:14:00Z"/>
                    <w:rFonts w:ascii="Calibri" w:eastAsia="Times New Roman" w:hAnsi="Calibri" w:cs="Calibri"/>
                    <w:color w:val="000000"/>
                    <w:sz w:val="22"/>
                  </w:rPr>
                </w:rPrChange>
              </w:rPr>
              <w:pPrChange w:id="3769" w:author="Tao Huang" w:date="2018-09-04T13:17:00Z">
                <w:pPr>
                  <w:spacing w:after="0" w:line="240" w:lineRule="auto"/>
                  <w:jc w:val="right"/>
                </w:pPr>
              </w:pPrChange>
            </w:pPr>
            <w:ins w:id="3770" w:author="Tao Huang" w:date="2018-09-04T13:14:00Z">
              <w:r w:rsidRPr="001739A3">
                <w:rPr>
                  <w:rFonts w:eastAsia="Times New Roman" w:cs="Times New Roman"/>
                  <w:color w:val="000000"/>
                  <w:sz w:val="22"/>
                  <w:rPrChange w:id="3771" w:author="Tao Huang" w:date="2018-09-04T13:15:00Z">
                    <w:rPr>
                      <w:rFonts w:ascii="Calibri" w:eastAsia="Times New Roman" w:hAnsi="Calibri" w:cs="Calibri"/>
                      <w:color w:val="000000"/>
                      <w:sz w:val="22"/>
                    </w:rPr>
                  </w:rPrChange>
                </w:rPr>
                <w:t>4</w:t>
              </w:r>
            </w:ins>
          </w:p>
        </w:tc>
        <w:tc>
          <w:tcPr>
            <w:tcW w:w="960" w:type="dxa"/>
            <w:tcBorders>
              <w:top w:val="nil"/>
              <w:left w:val="nil"/>
              <w:bottom w:val="nil"/>
              <w:right w:val="nil"/>
            </w:tcBorders>
            <w:shd w:val="clear" w:color="000000" w:fill="E7E6E6"/>
            <w:noWrap/>
            <w:vAlign w:val="bottom"/>
            <w:hideMark/>
            <w:tcPrChange w:id="3772" w:author="Tao Huang" w:date="2018-09-04T13:17:00Z">
              <w:tcPr>
                <w:tcW w:w="960" w:type="dxa"/>
                <w:gridSpan w:val="2"/>
                <w:tcBorders>
                  <w:top w:val="nil"/>
                  <w:left w:val="nil"/>
                  <w:bottom w:val="nil"/>
                  <w:right w:val="nil"/>
                </w:tcBorders>
                <w:shd w:val="clear" w:color="000000" w:fill="E7E6E6"/>
                <w:noWrap/>
                <w:vAlign w:val="bottom"/>
                <w:hideMark/>
              </w:tcPr>
            </w:tcPrChange>
          </w:tcPr>
          <w:p w14:paraId="7861B433" w14:textId="77777777" w:rsidR="001739A3" w:rsidRPr="001739A3" w:rsidRDefault="001739A3">
            <w:pPr>
              <w:spacing w:after="0" w:line="240" w:lineRule="auto"/>
              <w:jc w:val="center"/>
              <w:rPr>
                <w:ins w:id="3773" w:author="Tao Huang" w:date="2018-09-04T13:14:00Z"/>
                <w:rFonts w:eastAsia="Times New Roman" w:cs="Times New Roman"/>
                <w:color w:val="000000"/>
                <w:sz w:val="22"/>
                <w:rPrChange w:id="3774" w:author="Tao Huang" w:date="2018-09-04T13:15:00Z">
                  <w:rPr>
                    <w:ins w:id="3775" w:author="Tao Huang" w:date="2018-09-04T13:14:00Z"/>
                    <w:rFonts w:ascii="Calibri" w:eastAsia="Times New Roman" w:hAnsi="Calibri" w:cs="Calibri"/>
                    <w:color w:val="000000"/>
                    <w:sz w:val="22"/>
                  </w:rPr>
                </w:rPrChange>
              </w:rPr>
              <w:pPrChange w:id="3776" w:author="Tao Huang" w:date="2018-09-04T13:17:00Z">
                <w:pPr>
                  <w:spacing w:after="0" w:line="240" w:lineRule="auto"/>
                  <w:jc w:val="right"/>
                </w:pPr>
              </w:pPrChange>
            </w:pPr>
            <w:ins w:id="3777" w:author="Tao Huang" w:date="2018-09-04T13:14:00Z">
              <w:r w:rsidRPr="001739A3">
                <w:rPr>
                  <w:rFonts w:eastAsia="Times New Roman" w:cs="Times New Roman"/>
                  <w:color w:val="000000"/>
                  <w:sz w:val="22"/>
                  <w:rPrChange w:id="3778" w:author="Tao Huang" w:date="2018-09-04T13:15:00Z">
                    <w:rPr>
                      <w:rFonts w:ascii="Calibri" w:eastAsia="Times New Roman" w:hAnsi="Calibri" w:cs="Calibri"/>
                      <w:color w:val="000000"/>
                      <w:sz w:val="22"/>
                    </w:rPr>
                  </w:rPrChange>
                </w:rPr>
                <w:t>0.9852</w:t>
              </w:r>
            </w:ins>
          </w:p>
        </w:tc>
        <w:tc>
          <w:tcPr>
            <w:tcW w:w="960" w:type="dxa"/>
            <w:tcBorders>
              <w:top w:val="nil"/>
              <w:left w:val="nil"/>
              <w:bottom w:val="nil"/>
              <w:right w:val="nil"/>
            </w:tcBorders>
            <w:shd w:val="clear" w:color="000000" w:fill="E7E6E6"/>
            <w:noWrap/>
            <w:vAlign w:val="bottom"/>
            <w:hideMark/>
            <w:tcPrChange w:id="3779" w:author="Tao Huang" w:date="2018-09-04T13:17:00Z">
              <w:tcPr>
                <w:tcW w:w="960" w:type="dxa"/>
                <w:gridSpan w:val="2"/>
                <w:tcBorders>
                  <w:top w:val="nil"/>
                  <w:left w:val="nil"/>
                  <w:bottom w:val="nil"/>
                  <w:right w:val="nil"/>
                </w:tcBorders>
                <w:shd w:val="clear" w:color="000000" w:fill="E7E6E6"/>
                <w:noWrap/>
                <w:vAlign w:val="bottom"/>
                <w:hideMark/>
              </w:tcPr>
            </w:tcPrChange>
          </w:tcPr>
          <w:p w14:paraId="574AF2A0" w14:textId="77777777" w:rsidR="001739A3" w:rsidRPr="001739A3" w:rsidRDefault="001739A3">
            <w:pPr>
              <w:spacing w:after="0" w:line="240" w:lineRule="auto"/>
              <w:jc w:val="center"/>
              <w:rPr>
                <w:ins w:id="3780" w:author="Tao Huang" w:date="2018-09-04T13:14:00Z"/>
                <w:rFonts w:eastAsia="Times New Roman" w:cs="Times New Roman"/>
                <w:color w:val="000000"/>
                <w:sz w:val="22"/>
                <w:rPrChange w:id="3781" w:author="Tao Huang" w:date="2018-09-04T13:15:00Z">
                  <w:rPr>
                    <w:ins w:id="3782" w:author="Tao Huang" w:date="2018-09-04T13:14:00Z"/>
                    <w:rFonts w:ascii="Calibri" w:eastAsia="Times New Roman" w:hAnsi="Calibri" w:cs="Calibri"/>
                    <w:color w:val="000000"/>
                    <w:sz w:val="22"/>
                  </w:rPr>
                </w:rPrChange>
              </w:rPr>
              <w:pPrChange w:id="3783" w:author="Tao Huang" w:date="2018-09-04T13:17:00Z">
                <w:pPr>
                  <w:spacing w:after="0" w:line="240" w:lineRule="auto"/>
                  <w:jc w:val="right"/>
                </w:pPr>
              </w:pPrChange>
            </w:pPr>
            <w:ins w:id="3784" w:author="Tao Huang" w:date="2018-09-04T13:14:00Z">
              <w:r w:rsidRPr="001739A3">
                <w:rPr>
                  <w:rFonts w:eastAsia="Times New Roman" w:cs="Times New Roman"/>
                  <w:color w:val="000000"/>
                  <w:sz w:val="22"/>
                  <w:rPrChange w:id="3785"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FFFF00"/>
            <w:noWrap/>
            <w:vAlign w:val="bottom"/>
            <w:hideMark/>
            <w:tcPrChange w:id="3786" w:author="Tao Huang" w:date="2018-09-04T13:17:00Z">
              <w:tcPr>
                <w:tcW w:w="960" w:type="dxa"/>
                <w:gridSpan w:val="2"/>
                <w:tcBorders>
                  <w:top w:val="nil"/>
                  <w:left w:val="nil"/>
                  <w:bottom w:val="nil"/>
                  <w:right w:val="nil"/>
                </w:tcBorders>
                <w:shd w:val="clear" w:color="000000" w:fill="FFFF00"/>
                <w:noWrap/>
                <w:vAlign w:val="bottom"/>
                <w:hideMark/>
              </w:tcPr>
            </w:tcPrChange>
          </w:tcPr>
          <w:p w14:paraId="714AC5C1" w14:textId="77777777" w:rsidR="001739A3" w:rsidRPr="001739A3" w:rsidRDefault="001739A3">
            <w:pPr>
              <w:spacing w:after="0" w:line="240" w:lineRule="auto"/>
              <w:jc w:val="center"/>
              <w:rPr>
                <w:ins w:id="3787" w:author="Tao Huang" w:date="2018-09-04T13:14:00Z"/>
                <w:rFonts w:eastAsia="Times New Roman" w:cs="Times New Roman"/>
                <w:color w:val="000000"/>
                <w:sz w:val="22"/>
                <w:rPrChange w:id="3788" w:author="Tao Huang" w:date="2018-09-04T13:15:00Z">
                  <w:rPr>
                    <w:ins w:id="3789" w:author="Tao Huang" w:date="2018-09-04T13:14:00Z"/>
                    <w:rFonts w:ascii="Calibri" w:eastAsia="Times New Roman" w:hAnsi="Calibri" w:cs="Calibri"/>
                    <w:color w:val="000000"/>
                    <w:sz w:val="22"/>
                  </w:rPr>
                </w:rPrChange>
              </w:rPr>
              <w:pPrChange w:id="3790" w:author="Tao Huang" w:date="2018-09-04T13:17:00Z">
                <w:pPr>
                  <w:spacing w:after="0" w:line="240" w:lineRule="auto"/>
                  <w:jc w:val="right"/>
                </w:pPr>
              </w:pPrChange>
            </w:pPr>
            <w:ins w:id="3791" w:author="Tao Huang" w:date="2018-09-04T13:14:00Z">
              <w:r w:rsidRPr="001739A3">
                <w:rPr>
                  <w:rFonts w:eastAsia="Times New Roman" w:cs="Times New Roman"/>
                  <w:color w:val="000000"/>
                  <w:sz w:val="22"/>
                  <w:rPrChange w:id="3792" w:author="Tao Huang" w:date="2018-09-04T13:15:00Z">
                    <w:rPr>
                      <w:rFonts w:ascii="Calibri" w:eastAsia="Times New Roman" w:hAnsi="Calibri" w:cs="Calibri"/>
                      <w:color w:val="000000"/>
                      <w:sz w:val="22"/>
                    </w:rPr>
                  </w:rPrChange>
                </w:rPr>
                <w:t>5,931</w:t>
              </w:r>
            </w:ins>
          </w:p>
        </w:tc>
        <w:tc>
          <w:tcPr>
            <w:tcW w:w="960" w:type="dxa"/>
            <w:tcBorders>
              <w:top w:val="nil"/>
              <w:left w:val="nil"/>
              <w:bottom w:val="nil"/>
              <w:right w:val="nil"/>
            </w:tcBorders>
            <w:shd w:val="clear" w:color="000000" w:fill="FFFF00"/>
            <w:noWrap/>
            <w:vAlign w:val="bottom"/>
            <w:hideMark/>
            <w:tcPrChange w:id="3793" w:author="Tao Huang" w:date="2018-09-04T13:17:00Z">
              <w:tcPr>
                <w:tcW w:w="960" w:type="dxa"/>
                <w:gridSpan w:val="2"/>
                <w:tcBorders>
                  <w:top w:val="nil"/>
                  <w:left w:val="nil"/>
                  <w:bottom w:val="nil"/>
                  <w:right w:val="nil"/>
                </w:tcBorders>
                <w:shd w:val="clear" w:color="000000" w:fill="FFFF00"/>
                <w:noWrap/>
                <w:vAlign w:val="bottom"/>
                <w:hideMark/>
              </w:tcPr>
            </w:tcPrChange>
          </w:tcPr>
          <w:p w14:paraId="5C9170F3" w14:textId="77777777" w:rsidR="001739A3" w:rsidRPr="001739A3" w:rsidRDefault="001739A3">
            <w:pPr>
              <w:spacing w:after="0" w:line="240" w:lineRule="auto"/>
              <w:jc w:val="center"/>
              <w:rPr>
                <w:ins w:id="3794" w:author="Tao Huang" w:date="2018-09-04T13:14:00Z"/>
                <w:rFonts w:eastAsia="Times New Roman" w:cs="Times New Roman"/>
                <w:color w:val="000000"/>
                <w:sz w:val="22"/>
                <w:rPrChange w:id="3795" w:author="Tao Huang" w:date="2018-09-04T13:15:00Z">
                  <w:rPr>
                    <w:ins w:id="3796" w:author="Tao Huang" w:date="2018-09-04T13:14:00Z"/>
                    <w:rFonts w:ascii="Calibri" w:eastAsia="Times New Roman" w:hAnsi="Calibri" w:cs="Calibri"/>
                    <w:color w:val="000000"/>
                    <w:sz w:val="22"/>
                  </w:rPr>
                </w:rPrChange>
              </w:rPr>
              <w:pPrChange w:id="3797" w:author="Tao Huang" w:date="2018-09-04T13:17:00Z">
                <w:pPr>
                  <w:spacing w:after="0" w:line="240" w:lineRule="auto"/>
                  <w:jc w:val="right"/>
                </w:pPr>
              </w:pPrChange>
            </w:pPr>
            <w:ins w:id="3798" w:author="Tao Huang" w:date="2018-09-04T13:14:00Z">
              <w:r w:rsidRPr="001739A3">
                <w:rPr>
                  <w:rFonts w:eastAsia="Times New Roman" w:cs="Times New Roman"/>
                  <w:color w:val="000000"/>
                  <w:sz w:val="22"/>
                  <w:rPrChange w:id="3799" w:author="Tao Huang" w:date="2018-09-04T13:15:00Z">
                    <w:rPr>
                      <w:rFonts w:ascii="Calibri" w:eastAsia="Times New Roman" w:hAnsi="Calibri" w:cs="Calibri"/>
                      <w:color w:val="000000"/>
                      <w:sz w:val="22"/>
                    </w:rPr>
                  </w:rPrChange>
                </w:rPr>
                <w:t>3</w:t>
              </w:r>
            </w:ins>
          </w:p>
        </w:tc>
      </w:tr>
      <w:tr w:rsidR="001739A3" w:rsidRPr="001739A3" w14:paraId="5C0F557C" w14:textId="77777777" w:rsidTr="008B5617">
        <w:tblPrEx>
          <w:tblW w:w="12080" w:type="dxa"/>
          <w:jc w:val="center"/>
          <w:tblPrExChange w:id="3800" w:author="Tao Huang" w:date="2018-09-04T13:17:00Z">
            <w:tblPrEx>
              <w:tblW w:w="12080" w:type="dxa"/>
              <w:jc w:val="center"/>
            </w:tblPrEx>
          </w:tblPrExChange>
        </w:tblPrEx>
        <w:trPr>
          <w:trHeight w:val="57"/>
          <w:jc w:val="center"/>
          <w:ins w:id="3801" w:author="Tao Huang" w:date="2018-09-04T13:14:00Z"/>
          <w:trPrChange w:id="3802"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803" w:author="Tao Huang" w:date="2018-09-04T13:17:00Z">
              <w:tcPr>
                <w:tcW w:w="2480" w:type="dxa"/>
                <w:tcBorders>
                  <w:top w:val="nil"/>
                  <w:left w:val="nil"/>
                  <w:bottom w:val="nil"/>
                  <w:right w:val="nil"/>
                </w:tcBorders>
                <w:shd w:val="clear" w:color="000000" w:fill="FFFF00"/>
                <w:noWrap/>
                <w:vAlign w:val="bottom"/>
                <w:hideMark/>
              </w:tcPr>
            </w:tcPrChange>
          </w:tcPr>
          <w:p w14:paraId="6EA73E40" w14:textId="77777777" w:rsidR="001739A3" w:rsidRPr="001739A3" w:rsidRDefault="001739A3">
            <w:pPr>
              <w:spacing w:after="0" w:line="240" w:lineRule="auto"/>
              <w:rPr>
                <w:ins w:id="3804" w:author="Tao Huang" w:date="2018-09-04T13:14:00Z"/>
                <w:rFonts w:eastAsia="Times New Roman" w:cs="Times New Roman"/>
                <w:color w:val="000000"/>
                <w:sz w:val="22"/>
                <w:rPrChange w:id="3805" w:author="Tao Huang" w:date="2018-09-04T13:15:00Z">
                  <w:rPr>
                    <w:ins w:id="3806" w:author="Tao Huang" w:date="2018-09-04T13:14:00Z"/>
                    <w:rFonts w:ascii="Calibri" w:eastAsia="Times New Roman" w:hAnsi="Calibri" w:cs="Calibri"/>
                    <w:color w:val="000000"/>
                    <w:sz w:val="22"/>
                  </w:rPr>
                </w:rPrChange>
              </w:rPr>
            </w:pPr>
            <w:ins w:id="3807" w:author="Tao Huang" w:date="2018-09-04T13:14:00Z">
              <w:r w:rsidRPr="001739A3">
                <w:rPr>
                  <w:rFonts w:eastAsia="Times New Roman" w:cs="Times New Roman"/>
                  <w:color w:val="000000"/>
                  <w:sz w:val="22"/>
                  <w:rPrChange w:id="3808" w:author="Tao Huang" w:date="2018-09-04T13:15:00Z">
                    <w:rPr>
                      <w:rFonts w:ascii="Calibri" w:eastAsia="Times New Roman" w:hAnsi="Calibri" w:cs="Calibri"/>
                      <w:color w:val="000000"/>
                      <w:sz w:val="22"/>
                    </w:rPr>
                  </w:rPrChange>
                </w:rPr>
                <w:t>ADL-intra-IC</w:t>
              </w:r>
            </w:ins>
          </w:p>
        </w:tc>
        <w:tc>
          <w:tcPr>
            <w:tcW w:w="960" w:type="dxa"/>
            <w:tcBorders>
              <w:top w:val="nil"/>
              <w:left w:val="nil"/>
              <w:bottom w:val="nil"/>
              <w:right w:val="nil"/>
            </w:tcBorders>
            <w:shd w:val="clear" w:color="000000" w:fill="FFFF00"/>
            <w:noWrap/>
            <w:vAlign w:val="bottom"/>
            <w:hideMark/>
            <w:tcPrChange w:id="3809" w:author="Tao Huang" w:date="2018-09-04T13:17:00Z">
              <w:tcPr>
                <w:tcW w:w="960" w:type="dxa"/>
                <w:tcBorders>
                  <w:top w:val="nil"/>
                  <w:left w:val="nil"/>
                  <w:bottom w:val="nil"/>
                  <w:right w:val="nil"/>
                </w:tcBorders>
                <w:shd w:val="clear" w:color="000000" w:fill="FFFF00"/>
                <w:noWrap/>
                <w:vAlign w:val="bottom"/>
                <w:hideMark/>
              </w:tcPr>
            </w:tcPrChange>
          </w:tcPr>
          <w:p w14:paraId="210C1882" w14:textId="77777777" w:rsidR="001739A3" w:rsidRPr="001739A3" w:rsidRDefault="001739A3">
            <w:pPr>
              <w:spacing w:after="0" w:line="240" w:lineRule="auto"/>
              <w:jc w:val="center"/>
              <w:rPr>
                <w:ins w:id="3810" w:author="Tao Huang" w:date="2018-09-04T13:14:00Z"/>
                <w:rFonts w:eastAsia="Times New Roman" w:cs="Times New Roman"/>
                <w:color w:val="000000"/>
                <w:sz w:val="22"/>
                <w:rPrChange w:id="3811" w:author="Tao Huang" w:date="2018-09-04T13:15:00Z">
                  <w:rPr>
                    <w:ins w:id="3812" w:author="Tao Huang" w:date="2018-09-04T13:14:00Z"/>
                    <w:rFonts w:ascii="Calibri" w:eastAsia="Times New Roman" w:hAnsi="Calibri" w:cs="Calibri"/>
                    <w:color w:val="000000"/>
                    <w:sz w:val="22"/>
                  </w:rPr>
                </w:rPrChange>
              </w:rPr>
              <w:pPrChange w:id="3813" w:author="Tao Huang" w:date="2018-09-04T13:17:00Z">
                <w:pPr>
                  <w:spacing w:after="0" w:line="240" w:lineRule="auto"/>
                  <w:jc w:val="right"/>
                </w:pPr>
              </w:pPrChange>
            </w:pPr>
            <w:ins w:id="3814" w:author="Tao Huang" w:date="2018-09-04T13:14:00Z">
              <w:r w:rsidRPr="001739A3">
                <w:rPr>
                  <w:rFonts w:eastAsia="Times New Roman" w:cs="Times New Roman"/>
                  <w:color w:val="000000"/>
                  <w:sz w:val="22"/>
                  <w:rPrChange w:id="3815" w:author="Tao Huang" w:date="2018-09-04T13:15:00Z">
                    <w:rPr>
                      <w:rFonts w:ascii="Calibri" w:eastAsia="Times New Roman" w:hAnsi="Calibri" w:cs="Calibri"/>
                      <w:color w:val="000000"/>
                      <w:sz w:val="22"/>
                    </w:rPr>
                  </w:rPrChange>
                </w:rPr>
                <w:t>15.598</w:t>
              </w:r>
            </w:ins>
          </w:p>
        </w:tc>
        <w:tc>
          <w:tcPr>
            <w:tcW w:w="960" w:type="dxa"/>
            <w:tcBorders>
              <w:top w:val="nil"/>
              <w:left w:val="nil"/>
              <w:bottom w:val="nil"/>
              <w:right w:val="nil"/>
            </w:tcBorders>
            <w:shd w:val="clear" w:color="000000" w:fill="FFFF00"/>
            <w:noWrap/>
            <w:vAlign w:val="bottom"/>
            <w:hideMark/>
            <w:tcPrChange w:id="3816" w:author="Tao Huang" w:date="2018-09-04T13:17:00Z">
              <w:tcPr>
                <w:tcW w:w="960" w:type="dxa"/>
                <w:tcBorders>
                  <w:top w:val="nil"/>
                  <w:left w:val="nil"/>
                  <w:bottom w:val="nil"/>
                  <w:right w:val="nil"/>
                </w:tcBorders>
                <w:shd w:val="clear" w:color="000000" w:fill="FFFF00"/>
                <w:noWrap/>
                <w:vAlign w:val="bottom"/>
                <w:hideMark/>
              </w:tcPr>
            </w:tcPrChange>
          </w:tcPr>
          <w:p w14:paraId="6815056C" w14:textId="77777777" w:rsidR="001739A3" w:rsidRPr="001739A3" w:rsidRDefault="001739A3">
            <w:pPr>
              <w:spacing w:after="0" w:line="240" w:lineRule="auto"/>
              <w:jc w:val="center"/>
              <w:rPr>
                <w:ins w:id="3817" w:author="Tao Huang" w:date="2018-09-04T13:14:00Z"/>
                <w:rFonts w:eastAsia="Times New Roman" w:cs="Times New Roman"/>
                <w:color w:val="000000"/>
                <w:sz w:val="22"/>
                <w:rPrChange w:id="3818" w:author="Tao Huang" w:date="2018-09-04T13:15:00Z">
                  <w:rPr>
                    <w:ins w:id="3819" w:author="Tao Huang" w:date="2018-09-04T13:14:00Z"/>
                    <w:rFonts w:ascii="Calibri" w:eastAsia="Times New Roman" w:hAnsi="Calibri" w:cs="Calibri"/>
                    <w:color w:val="000000"/>
                    <w:sz w:val="22"/>
                  </w:rPr>
                </w:rPrChange>
              </w:rPr>
              <w:pPrChange w:id="3820" w:author="Tao Huang" w:date="2018-09-04T13:17:00Z">
                <w:pPr>
                  <w:spacing w:after="0" w:line="240" w:lineRule="auto"/>
                  <w:jc w:val="right"/>
                </w:pPr>
              </w:pPrChange>
            </w:pPr>
            <w:ins w:id="3821" w:author="Tao Huang" w:date="2018-09-04T13:14:00Z">
              <w:r w:rsidRPr="001739A3">
                <w:rPr>
                  <w:rFonts w:eastAsia="Times New Roman" w:cs="Times New Roman"/>
                  <w:color w:val="000000"/>
                  <w:sz w:val="22"/>
                  <w:rPrChange w:id="3822" w:author="Tao Huang" w:date="2018-09-04T13:15:00Z">
                    <w:rPr>
                      <w:rFonts w:ascii="Calibri" w:eastAsia="Times New Roman" w:hAnsi="Calibri" w:cs="Calibri"/>
                      <w:color w:val="000000"/>
                      <w:sz w:val="22"/>
                    </w:rPr>
                  </w:rPrChange>
                </w:rPr>
                <w:t>3</w:t>
              </w:r>
            </w:ins>
          </w:p>
        </w:tc>
        <w:tc>
          <w:tcPr>
            <w:tcW w:w="960" w:type="dxa"/>
            <w:tcBorders>
              <w:top w:val="nil"/>
              <w:left w:val="nil"/>
              <w:bottom w:val="nil"/>
              <w:right w:val="nil"/>
            </w:tcBorders>
            <w:shd w:val="clear" w:color="000000" w:fill="FFFF00"/>
            <w:noWrap/>
            <w:vAlign w:val="bottom"/>
            <w:hideMark/>
            <w:tcPrChange w:id="3823" w:author="Tao Huang" w:date="2018-09-04T13:17:00Z">
              <w:tcPr>
                <w:tcW w:w="960" w:type="dxa"/>
                <w:gridSpan w:val="2"/>
                <w:tcBorders>
                  <w:top w:val="nil"/>
                  <w:left w:val="nil"/>
                  <w:bottom w:val="nil"/>
                  <w:right w:val="nil"/>
                </w:tcBorders>
                <w:shd w:val="clear" w:color="000000" w:fill="FFFF00"/>
                <w:noWrap/>
                <w:vAlign w:val="bottom"/>
                <w:hideMark/>
              </w:tcPr>
            </w:tcPrChange>
          </w:tcPr>
          <w:p w14:paraId="097DE40B" w14:textId="77777777" w:rsidR="001739A3" w:rsidRPr="001739A3" w:rsidRDefault="001739A3">
            <w:pPr>
              <w:spacing w:after="0" w:line="240" w:lineRule="auto"/>
              <w:jc w:val="center"/>
              <w:rPr>
                <w:ins w:id="3824" w:author="Tao Huang" w:date="2018-09-04T13:14:00Z"/>
                <w:rFonts w:eastAsia="Times New Roman" w:cs="Times New Roman"/>
                <w:color w:val="000000"/>
                <w:sz w:val="22"/>
                <w:rPrChange w:id="3825" w:author="Tao Huang" w:date="2018-09-04T13:15:00Z">
                  <w:rPr>
                    <w:ins w:id="3826" w:author="Tao Huang" w:date="2018-09-04T13:14:00Z"/>
                    <w:rFonts w:ascii="Calibri" w:eastAsia="Times New Roman" w:hAnsi="Calibri" w:cs="Calibri"/>
                    <w:color w:val="000000"/>
                    <w:sz w:val="22"/>
                  </w:rPr>
                </w:rPrChange>
              </w:rPr>
              <w:pPrChange w:id="3827" w:author="Tao Huang" w:date="2018-09-04T13:17:00Z">
                <w:pPr>
                  <w:spacing w:after="0" w:line="240" w:lineRule="auto"/>
                  <w:jc w:val="right"/>
                </w:pPr>
              </w:pPrChange>
            </w:pPr>
            <w:ins w:id="3828" w:author="Tao Huang" w:date="2018-09-04T13:14:00Z">
              <w:r w:rsidRPr="001739A3">
                <w:rPr>
                  <w:rFonts w:eastAsia="Times New Roman" w:cs="Times New Roman"/>
                  <w:color w:val="000000"/>
                  <w:sz w:val="22"/>
                  <w:rPrChange w:id="3829" w:author="Tao Huang" w:date="2018-09-04T13:15:00Z">
                    <w:rPr>
                      <w:rFonts w:ascii="Calibri" w:eastAsia="Times New Roman" w:hAnsi="Calibri" w:cs="Calibri"/>
                      <w:color w:val="000000"/>
                      <w:sz w:val="22"/>
                    </w:rPr>
                  </w:rPrChange>
                </w:rPr>
                <w:t>39.169%</w:t>
              </w:r>
            </w:ins>
          </w:p>
        </w:tc>
        <w:tc>
          <w:tcPr>
            <w:tcW w:w="960" w:type="dxa"/>
            <w:tcBorders>
              <w:top w:val="nil"/>
              <w:left w:val="nil"/>
              <w:bottom w:val="nil"/>
              <w:right w:val="nil"/>
            </w:tcBorders>
            <w:shd w:val="clear" w:color="000000" w:fill="FFFF00"/>
            <w:noWrap/>
            <w:vAlign w:val="bottom"/>
            <w:hideMark/>
            <w:tcPrChange w:id="3830" w:author="Tao Huang" w:date="2018-09-04T13:17:00Z">
              <w:tcPr>
                <w:tcW w:w="960" w:type="dxa"/>
                <w:gridSpan w:val="2"/>
                <w:tcBorders>
                  <w:top w:val="nil"/>
                  <w:left w:val="nil"/>
                  <w:bottom w:val="nil"/>
                  <w:right w:val="nil"/>
                </w:tcBorders>
                <w:shd w:val="clear" w:color="000000" w:fill="FFFF00"/>
                <w:noWrap/>
                <w:vAlign w:val="bottom"/>
                <w:hideMark/>
              </w:tcPr>
            </w:tcPrChange>
          </w:tcPr>
          <w:p w14:paraId="3DA22B60" w14:textId="77777777" w:rsidR="001739A3" w:rsidRPr="001739A3" w:rsidRDefault="001739A3">
            <w:pPr>
              <w:spacing w:after="0" w:line="240" w:lineRule="auto"/>
              <w:jc w:val="center"/>
              <w:rPr>
                <w:ins w:id="3831" w:author="Tao Huang" w:date="2018-09-04T13:14:00Z"/>
                <w:rFonts w:eastAsia="Times New Roman" w:cs="Times New Roman"/>
                <w:color w:val="000000"/>
                <w:sz w:val="22"/>
                <w:rPrChange w:id="3832" w:author="Tao Huang" w:date="2018-09-04T13:15:00Z">
                  <w:rPr>
                    <w:ins w:id="3833" w:author="Tao Huang" w:date="2018-09-04T13:14:00Z"/>
                    <w:rFonts w:ascii="Calibri" w:eastAsia="Times New Roman" w:hAnsi="Calibri" w:cs="Calibri"/>
                    <w:color w:val="000000"/>
                    <w:sz w:val="22"/>
                  </w:rPr>
                </w:rPrChange>
              </w:rPr>
              <w:pPrChange w:id="3834" w:author="Tao Huang" w:date="2018-09-04T13:17:00Z">
                <w:pPr>
                  <w:spacing w:after="0" w:line="240" w:lineRule="auto"/>
                  <w:jc w:val="right"/>
                </w:pPr>
              </w:pPrChange>
            </w:pPr>
            <w:ins w:id="3835" w:author="Tao Huang" w:date="2018-09-04T13:14:00Z">
              <w:r w:rsidRPr="001739A3">
                <w:rPr>
                  <w:rFonts w:eastAsia="Times New Roman" w:cs="Times New Roman"/>
                  <w:color w:val="000000"/>
                  <w:sz w:val="22"/>
                  <w:rPrChange w:id="3836"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FFFF00"/>
            <w:noWrap/>
            <w:vAlign w:val="bottom"/>
            <w:hideMark/>
            <w:tcPrChange w:id="3837" w:author="Tao Huang" w:date="2018-09-04T13:17:00Z">
              <w:tcPr>
                <w:tcW w:w="960" w:type="dxa"/>
                <w:gridSpan w:val="2"/>
                <w:tcBorders>
                  <w:top w:val="nil"/>
                  <w:left w:val="nil"/>
                  <w:bottom w:val="nil"/>
                  <w:right w:val="nil"/>
                </w:tcBorders>
                <w:shd w:val="clear" w:color="000000" w:fill="FFFF00"/>
                <w:noWrap/>
                <w:vAlign w:val="bottom"/>
                <w:hideMark/>
              </w:tcPr>
            </w:tcPrChange>
          </w:tcPr>
          <w:p w14:paraId="1166D041" w14:textId="77777777" w:rsidR="001739A3" w:rsidRPr="001739A3" w:rsidRDefault="001739A3">
            <w:pPr>
              <w:spacing w:after="0" w:line="240" w:lineRule="auto"/>
              <w:jc w:val="center"/>
              <w:rPr>
                <w:ins w:id="3838" w:author="Tao Huang" w:date="2018-09-04T13:14:00Z"/>
                <w:rFonts w:eastAsia="Times New Roman" w:cs="Times New Roman"/>
                <w:color w:val="000000"/>
                <w:sz w:val="22"/>
                <w:rPrChange w:id="3839" w:author="Tao Huang" w:date="2018-09-04T13:15:00Z">
                  <w:rPr>
                    <w:ins w:id="3840" w:author="Tao Huang" w:date="2018-09-04T13:14:00Z"/>
                    <w:rFonts w:ascii="Calibri" w:eastAsia="Times New Roman" w:hAnsi="Calibri" w:cs="Calibri"/>
                    <w:color w:val="000000"/>
                    <w:sz w:val="22"/>
                  </w:rPr>
                </w:rPrChange>
              </w:rPr>
              <w:pPrChange w:id="3841" w:author="Tao Huang" w:date="2018-09-04T13:17:00Z">
                <w:pPr>
                  <w:spacing w:after="0" w:line="240" w:lineRule="auto"/>
                  <w:jc w:val="right"/>
                </w:pPr>
              </w:pPrChange>
            </w:pPr>
            <w:ins w:id="3842" w:author="Tao Huang" w:date="2018-09-04T13:14:00Z">
              <w:r w:rsidRPr="001739A3">
                <w:rPr>
                  <w:rFonts w:eastAsia="Times New Roman" w:cs="Times New Roman"/>
                  <w:color w:val="000000"/>
                  <w:sz w:val="22"/>
                  <w:rPrChange w:id="3843" w:author="Tao Huang" w:date="2018-09-04T13:15:00Z">
                    <w:rPr>
                      <w:rFonts w:ascii="Calibri" w:eastAsia="Times New Roman" w:hAnsi="Calibri" w:cs="Calibri"/>
                      <w:color w:val="000000"/>
                      <w:sz w:val="22"/>
                    </w:rPr>
                  </w:rPrChange>
                </w:rPr>
                <w:t>0.6785</w:t>
              </w:r>
            </w:ins>
          </w:p>
        </w:tc>
        <w:tc>
          <w:tcPr>
            <w:tcW w:w="960" w:type="dxa"/>
            <w:tcBorders>
              <w:top w:val="nil"/>
              <w:left w:val="nil"/>
              <w:bottom w:val="nil"/>
              <w:right w:val="nil"/>
            </w:tcBorders>
            <w:shd w:val="clear" w:color="000000" w:fill="FFFF00"/>
            <w:noWrap/>
            <w:vAlign w:val="bottom"/>
            <w:hideMark/>
            <w:tcPrChange w:id="3844" w:author="Tao Huang" w:date="2018-09-04T13:17:00Z">
              <w:tcPr>
                <w:tcW w:w="960" w:type="dxa"/>
                <w:gridSpan w:val="2"/>
                <w:tcBorders>
                  <w:top w:val="nil"/>
                  <w:left w:val="nil"/>
                  <w:bottom w:val="nil"/>
                  <w:right w:val="nil"/>
                </w:tcBorders>
                <w:shd w:val="clear" w:color="000000" w:fill="FFFF00"/>
                <w:noWrap/>
                <w:vAlign w:val="bottom"/>
                <w:hideMark/>
              </w:tcPr>
            </w:tcPrChange>
          </w:tcPr>
          <w:p w14:paraId="305000F1" w14:textId="77777777" w:rsidR="001739A3" w:rsidRPr="001739A3" w:rsidRDefault="001739A3">
            <w:pPr>
              <w:spacing w:after="0" w:line="240" w:lineRule="auto"/>
              <w:jc w:val="center"/>
              <w:rPr>
                <w:ins w:id="3845" w:author="Tao Huang" w:date="2018-09-04T13:14:00Z"/>
                <w:rFonts w:eastAsia="Times New Roman" w:cs="Times New Roman"/>
                <w:color w:val="000000"/>
                <w:sz w:val="22"/>
                <w:rPrChange w:id="3846" w:author="Tao Huang" w:date="2018-09-04T13:15:00Z">
                  <w:rPr>
                    <w:ins w:id="3847" w:author="Tao Huang" w:date="2018-09-04T13:14:00Z"/>
                    <w:rFonts w:ascii="Calibri" w:eastAsia="Times New Roman" w:hAnsi="Calibri" w:cs="Calibri"/>
                    <w:color w:val="000000"/>
                    <w:sz w:val="22"/>
                  </w:rPr>
                </w:rPrChange>
              </w:rPr>
              <w:pPrChange w:id="3848" w:author="Tao Huang" w:date="2018-09-04T13:17:00Z">
                <w:pPr>
                  <w:spacing w:after="0" w:line="240" w:lineRule="auto"/>
                  <w:jc w:val="right"/>
                </w:pPr>
              </w:pPrChange>
            </w:pPr>
            <w:ins w:id="3849" w:author="Tao Huang" w:date="2018-09-04T13:14:00Z">
              <w:r w:rsidRPr="001739A3">
                <w:rPr>
                  <w:rFonts w:eastAsia="Times New Roman" w:cs="Times New Roman"/>
                  <w:color w:val="000000"/>
                  <w:sz w:val="22"/>
                  <w:rPrChange w:id="3850"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E7E6E6"/>
            <w:noWrap/>
            <w:vAlign w:val="bottom"/>
            <w:hideMark/>
            <w:tcPrChange w:id="3851" w:author="Tao Huang" w:date="2018-09-04T13:17:00Z">
              <w:tcPr>
                <w:tcW w:w="960" w:type="dxa"/>
                <w:gridSpan w:val="2"/>
                <w:tcBorders>
                  <w:top w:val="nil"/>
                  <w:left w:val="nil"/>
                  <w:bottom w:val="nil"/>
                  <w:right w:val="nil"/>
                </w:tcBorders>
                <w:shd w:val="clear" w:color="000000" w:fill="E7E6E6"/>
                <w:noWrap/>
                <w:vAlign w:val="bottom"/>
                <w:hideMark/>
              </w:tcPr>
            </w:tcPrChange>
          </w:tcPr>
          <w:p w14:paraId="0840E14A" w14:textId="77777777" w:rsidR="001739A3" w:rsidRPr="001739A3" w:rsidRDefault="001739A3">
            <w:pPr>
              <w:spacing w:after="0" w:line="240" w:lineRule="auto"/>
              <w:jc w:val="center"/>
              <w:rPr>
                <w:ins w:id="3852" w:author="Tao Huang" w:date="2018-09-04T13:14:00Z"/>
                <w:rFonts w:eastAsia="Times New Roman" w:cs="Times New Roman"/>
                <w:color w:val="000000"/>
                <w:sz w:val="22"/>
                <w:rPrChange w:id="3853" w:author="Tao Huang" w:date="2018-09-04T13:15:00Z">
                  <w:rPr>
                    <w:ins w:id="3854" w:author="Tao Huang" w:date="2018-09-04T13:14:00Z"/>
                    <w:rFonts w:ascii="Calibri" w:eastAsia="Times New Roman" w:hAnsi="Calibri" w:cs="Calibri"/>
                    <w:color w:val="000000"/>
                    <w:sz w:val="22"/>
                  </w:rPr>
                </w:rPrChange>
              </w:rPr>
              <w:pPrChange w:id="3855" w:author="Tao Huang" w:date="2018-09-04T13:17:00Z">
                <w:pPr>
                  <w:spacing w:after="0" w:line="240" w:lineRule="auto"/>
                  <w:jc w:val="right"/>
                </w:pPr>
              </w:pPrChange>
            </w:pPr>
            <w:ins w:id="3856" w:author="Tao Huang" w:date="2018-09-04T13:14:00Z">
              <w:r w:rsidRPr="001739A3">
                <w:rPr>
                  <w:rFonts w:eastAsia="Times New Roman" w:cs="Times New Roman"/>
                  <w:color w:val="000000"/>
                  <w:sz w:val="22"/>
                  <w:rPrChange w:id="3857" w:author="Tao Huang" w:date="2018-09-04T13:15:00Z">
                    <w:rPr>
                      <w:rFonts w:ascii="Calibri" w:eastAsia="Times New Roman" w:hAnsi="Calibri" w:cs="Calibri"/>
                      <w:color w:val="000000"/>
                      <w:sz w:val="22"/>
                    </w:rPr>
                  </w:rPrChange>
                </w:rPr>
                <w:t>0.9810</w:t>
              </w:r>
            </w:ins>
          </w:p>
        </w:tc>
        <w:tc>
          <w:tcPr>
            <w:tcW w:w="960" w:type="dxa"/>
            <w:tcBorders>
              <w:top w:val="nil"/>
              <w:left w:val="nil"/>
              <w:bottom w:val="nil"/>
              <w:right w:val="nil"/>
            </w:tcBorders>
            <w:shd w:val="clear" w:color="000000" w:fill="E7E6E6"/>
            <w:noWrap/>
            <w:vAlign w:val="bottom"/>
            <w:hideMark/>
            <w:tcPrChange w:id="3858" w:author="Tao Huang" w:date="2018-09-04T13:17:00Z">
              <w:tcPr>
                <w:tcW w:w="960" w:type="dxa"/>
                <w:gridSpan w:val="2"/>
                <w:tcBorders>
                  <w:top w:val="nil"/>
                  <w:left w:val="nil"/>
                  <w:bottom w:val="nil"/>
                  <w:right w:val="nil"/>
                </w:tcBorders>
                <w:shd w:val="clear" w:color="000000" w:fill="E7E6E6"/>
                <w:noWrap/>
                <w:vAlign w:val="bottom"/>
                <w:hideMark/>
              </w:tcPr>
            </w:tcPrChange>
          </w:tcPr>
          <w:p w14:paraId="3C0F8F27" w14:textId="77777777" w:rsidR="001739A3" w:rsidRPr="001739A3" w:rsidRDefault="001739A3">
            <w:pPr>
              <w:spacing w:after="0" w:line="240" w:lineRule="auto"/>
              <w:jc w:val="center"/>
              <w:rPr>
                <w:ins w:id="3859" w:author="Tao Huang" w:date="2018-09-04T13:14:00Z"/>
                <w:rFonts w:eastAsia="Times New Roman" w:cs="Times New Roman"/>
                <w:color w:val="000000"/>
                <w:sz w:val="22"/>
                <w:rPrChange w:id="3860" w:author="Tao Huang" w:date="2018-09-04T13:15:00Z">
                  <w:rPr>
                    <w:ins w:id="3861" w:author="Tao Huang" w:date="2018-09-04T13:14:00Z"/>
                    <w:rFonts w:ascii="Calibri" w:eastAsia="Times New Roman" w:hAnsi="Calibri" w:cs="Calibri"/>
                    <w:color w:val="000000"/>
                    <w:sz w:val="22"/>
                  </w:rPr>
                </w:rPrChange>
              </w:rPr>
              <w:pPrChange w:id="3862" w:author="Tao Huang" w:date="2018-09-04T13:17:00Z">
                <w:pPr>
                  <w:spacing w:after="0" w:line="240" w:lineRule="auto"/>
                  <w:jc w:val="right"/>
                </w:pPr>
              </w:pPrChange>
            </w:pPr>
            <w:ins w:id="3863" w:author="Tao Huang" w:date="2018-09-04T13:14:00Z">
              <w:r w:rsidRPr="001739A3">
                <w:rPr>
                  <w:rFonts w:eastAsia="Times New Roman" w:cs="Times New Roman"/>
                  <w:color w:val="000000"/>
                  <w:sz w:val="22"/>
                  <w:rPrChange w:id="3864"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FFFF00"/>
            <w:noWrap/>
            <w:vAlign w:val="bottom"/>
            <w:hideMark/>
            <w:tcPrChange w:id="3865" w:author="Tao Huang" w:date="2018-09-04T13:17:00Z">
              <w:tcPr>
                <w:tcW w:w="960" w:type="dxa"/>
                <w:gridSpan w:val="2"/>
                <w:tcBorders>
                  <w:top w:val="nil"/>
                  <w:left w:val="nil"/>
                  <w:bottom w:val="nil"/>
                  <w:right w:val="nil"/>
                </w:tcBorders>
                <w:shd w:val="clear" w:color="000000" w:fill="FFFF00"/>
                <w:noWrap/>
                <w:vAlign w:val="bottom"/>
                <w:hideMark/>
              </w:tcPr>
            </w:tcPrChange>
          </w:tcPr>
          <w:p w14:paraId="3BF398A5" w14:textId="77777777" w:rsidR="001739A3" w:rsidRPr="001739A3" w:rsidRDefault="001739A3">
            <w:pPr>
              <w:spacing w:after="0" w:line="240" w:lineRule="auto"/>
              <w:jc w:val="center"/>
              <w:rPr>
                <w:ins w:id="3866" w:author="Tao Huang" w:date="2018-09-04T13:14:00Z"/>
                <w:rFonts w:eastAsia="Times New Roman" w:cs="Times New Roman"/>
                <w:color w:val="000000"/>
                <w:sz w:val="22"/>
                <w:rPrChange w:id="3867" w:author="Tao Huang" w:date="2018-09-04T13:15:00Z">
                  <w:rPr>
                    <w:ins w:id="3868" w:author="Tao Huang" w:date="2018-09-04T13:14:00Z"/>
                    <w:rFonts w:ascii="Calibri" w:eastAsia="Times New Roman" w:hAnsi="Calibri" w:cs="Calibri"/>
                    <w:color w:val="000000"/>
                    <w:sz w:val="22"/>
                  </w:rPr>
                </w:rPrChange>
              </w:rPr>
              <w:pPrChange w:id="3869" w:author="Tao Huang" w:date="2018-09-04T13:17:00Z">
                <w:pPr>
                  <w:spacing w:after="0" w:line="240" w:lineRule="auto"/>
                  <w:jc w:val="right"/>
                </w:pPr>
              </w:pPrChange>
            </w:pPr>
            <w:ins w:id="3870" w:author="Tao Huang" w:date="2018-09-04T13:14:00Z">
              <w:r w:rsidRPr="001739A3">
                <w:rPr>
                  <w:rFonts w:eastAsia="Times New Roman" w:cs="Times New Roman"/>
                  <w:color w:val="000000"/>
                  <w:sz w:val="22"/>
                  <w:rPrChange w:id="3871" w:author="Tao Huang" w:date="2018-09-04T13:15:00Z">
                    <w:rPr>
                      <w:rFonts w:ascii="Calibri" w:eastAsia="Times New Roman" w:hAnsi="Calibri" w:cs="Calibri"/>
                      <w:color w:val="000000"/>
                      <w:sz w:val="22"/>
                    </w:rPr>
                  </w:rPrChange>
                </w:rPr>
                <w:t>5,751</w:t>
              </w:r>
            </w:ins>
          </w:p>
        </w:tc>
        <w:tc>
          <w:tcPr>
            <w:tcW w:w="960" w:type="dxa"/>
            <w:tcBorders>
              <w:top w:val="nil"/>
              <w:left w:val="nil"/>
              <w:bottom w:val="nil"/>
              <w:right w:val="nil"/>
            </w:tcBorders>
            <w:shd w:val="clear" w:color="000000" w:fill="FFFF00"/>
            <w:noWrap/>
            <w:vAlign w:val="bottom"/>
            <w:hideMark/>
            <w:tcPrChange w:id="3872" w:author="Tao Huang" w:date="2018-09-04T13:17:00Z">
              <w:tcPr>
                <w:tcW w:w="960" w:type="dxa"/>
                <w:gridSpan w:val="2"/>
                <w:tcBorders>
                  <w:top w:val="nil"/>
                  <w:left w:val="nil"/>
                  <w:bottom w:val="nil"/>
                  <w:right w:val="nil"/>
                </w:tcBorders>
                <w:shd w:val="clear" w:color="000000" w:fill="FFFF00"/>
                <w:noWrap/>
                <w:vAlign w:val="bottom"/>
                <w:hideMark/>
              </w:tcPr>
            </w:tcPrChange>
          </w:tcPr>
          <w:p w14:paraId="0B33C4BE" w14:textId="77777777" w:rsidR="001739A3" w:rsidRPr="001739A3" w:rsidRDefault="001739A3">
            <w:pPr>
              <w:spacing w:after="0" w:line="240" w:lineRule="auto"/>
              <w:jc w:val="center"/>
              <w:rPr>
                <w:ins w:id="3873" w:author="Tao Huang" w:date="2018-09-04T13:14:00Z"/>
                <w:rFonts w:eastAsia="Times New Roman" w:cs="Times New Roman"/>
                <w:color w:val="000000"/>
                <w:sz w:val="22"/>
                <w:rPrChange w:id="3874" w:author="Tao Huang" w:date="2018-09-04T13:15:00Z">
                  <w:rPr>
                    <w:ins w:id="3875" w:author="Tao Huang" w:date="2018-09-04T13:14:00Z"/>
                    <w:rFonts w:ascii="Calibri" w:eastAsia="Times New Roman" w:hAnsi="Calibri" w:cs="Calibri"/>
                    <w:color w:val="000000"/>
                    <w:sz w:val="22"/>
                  </w:rPr>
                </w:rPrChange>
              </w:rPr>
              <w:pPrChange w:id="3876" w:author="Tao Huang" w:date="2018-09-04T13:17:00Z">
                <w:pPr>
                  <w:spacing w:after="0" w:line="240" w:lineRule="auto"/>
                  <w:jc w:val="right"/>
                </w:pPr>
              </w:pPrChange>
            </w:pPr>
            <w:ins w:id="3877" w:author="Tao Huang" w:date="2018-09-04T13:14:00Z">
              <w:r w:rsidRPr="001739A3">
                <w:rPr>
                  <w:rFonts w:eastAsia="Times New Roman" w:cs="Times New Roman"/>
                  <w:color w:val="000000"/>
                  <w:sz w:val="22"/>
                  <w:rPrChange w:id="3878" w:author="Tao Huang" w:date="2018-09-04T13:15:00Z">
                    <w:rPr>
                      <w:rFonts w:ascii="Calibri" w:eastAsia="Times New Roman" w:hAnsi="Calibri" w:cs="Calibri"/>
                      <w:color w:val="000000"/>
                      <w:sz w:val="22"/>
                    </w:rPr>
                  </w:rPrChange>
                </w:rPr>
                <w:t>1</w:t>
              </w:r>
            </w:ins>
          </w:p>
        </w:tc>
      </w:tr>
      <w:tr w:rsidR="001739A3" w:rsidRPr="001739A3" w14:paraId="66E0C246" w14:textId="77777777" w:rsidTr="008B5617">
        <w:tblPrEx>
          <w:tblW w:w="12080" w:type="dxa"/>
          <w:jc w:val="center"/>
          <w:tblPrExChange w:id="3879" w:author="Tao Huang" w:date="2018-09-04T13:17:00Z">
            <w:tblPrEx>
              <w:tblW w:w="12080" w:type="dxa"/>
              <w:jc w:val="center"/>
            </w:tblPrEx>
          </w:tblPrExChange>
        </w:tblPrEx>
        <w:trPr>
          <w:trHeight w:val="57"/>
          <w:jc w:val="center"/>
          <w:ins w:id="3880" w:author="Tao Huang" w:date="2018-09-04T13:14:00Z"/>
          <w:trPrChange w:id="3881"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882" w:author="Tao Huang" w:date="2018-09-04T13:17:00Z">
              <w:tcPr>
                <w:tcW w:w="2480" w:type="dxa"/>
                <w:tcBorders>
                  <w:top w:val="nil"/>
                  <w:left w:val="nil"/>
                  <w:bottom w:val="nil"/>
                  <w:right w:val="nil"/>
                </w:tcBorders>
                <w:shd w:val="clear" w:color="000000" w:fill="FFFF00"/>
                <w:noWrap/>
                <w:vAlign w:val="bottom"/>
                <w:hideMark/>
              </w:tcPr>
            </w:tcPrChange>
          </w:tcPr>
          <w:p w14:paraId="534F532F" w14:textId="77777777" w:rsidR="001739A3" w:rsidRPr="001739A3" w:rsidRDefault="001739A3">
            <w:pPr>
              <w:spacing w:after="0" w:line="240" w:lineRule="auto"/>
              <w:rPr>
                <w:ins w:id="3883" w:author="Tao Huang" w:date="2018-09-04T13:14:00Z"/>
                <w:rFonts w:eastAsia="Times New Roman" w:cs="Times New Roman"/>
                <w:color w:val="000000"/>
                <w:sz w:val="22"/>
                <w:rPrChange w:id="3884" w:author="Tao Huang" w:date="2018-09-04T13:15:00Z">
                  <w:rPr>
                    <w:ins w:id="3885" w:author="Tao Huang" w:date="2018-09-04T13:14:00Z"/>
                    <w:rFonts w:ascii="Calibri" w:eastAsia="Times New Roman" w:hAnsi="Calibri" w:cs="Calibri"/>
                    <w:color w:val="000000"/>
                    <w:sz w:val="22"/>
                  </w:rPr>
                </w:rPrChange>
              </w:rPr>
            </w:pPr>
            <w:ins w:id="3886" w:author="Tao Huang" w:date="2018-09-04T13:14:00Z">
              <w:r w:rsidRPr="001739A3">
                <w:rPr>
                  <w:rFonts w:eastAsia="Times New Roman" w:cs="Times New Roman"/>
                  <w:color w:val="000000"/>
                  <w:sz w:val="22"/>
                  <w:rPrChange w:id="3887" w:author="Tao Huang" w:date="2018-09-04T13:15:00Z">
                    <w:rPr>
                      <w:rFonts w:ascii="Calibri" w:eastAsia="Times New Roman" w:hAnsi="Calibri" w:cs="Calibri"/>
                      <w:color w:val="000000"/>
                      <w:sz w:val="22"/>
                    </w:rPr>
                  </w:rPrChange>
                </w:rPr>
                <w:t>ADL-EWC-IC</w:t>
              </w:r>
            </w:ins>
          </w:p>
        </w:tc>
        <w:tc>
          <w:tcPr>
            <w:tcW w:w="960" w:type="dxa"/>
            <w:tcBorders>
              <w:top w:val="nil"/>
              <w:left w:val="nil"/>
              <w:bottom w:val="nil"/>
              <w:right w:val="nil"/>
            </w:tcBorders>
            <w:shd w:val="clear" w:color="000000" w:fill="FFFF00"/>
            <w:noWrap/>
            <w:vAlign w:val="bottom"/>
            <w:hideMark/>
            <w:tcPrChange w:id="3888" w:author="Tao Huang" w:date="2018-09-04T13:17:00Z">
              <w:tcPr>
                <w:tcW w:w="960" w:type="dxa"/>
                <w:tcBorders>
                  <w:top w:val="nil"/>
                  <w:left w:val="nil"/>
                  <w:bottom w:val="nil"/>
                  <w:right w:val="nil"/>
                </w:tcBorders>
                <w:shd w:val="clear" w:color="000000" w:fill="FFFF00"/>
                <w:noWrap/>
                <w:vAlign w:val="bottom"/>
                <w:hideMark/>
              </w:tcPr>
            </w:tcPrChange>
          </w:tcPr>
          <w:p w14:paraId="25370373" w14:textId="77777777" w:rsidR="001739A3" w:rsidRPr="001739A3" w:rsidRDefault="001739A3">
            <w:pPr>
              <w:spacing w:after="0" w:line="240" w:lineRule="auto"/>
              <w:jc w:val="center"/>
              <w:rPr>
                <w:ins w:id="3889" w:author="Tao Huang" w:date="2018-09-04T13:14:00Z"/>
                <w:rFonts w:eastAsia="Times New Roman" w:cs="Times New Roman"/>
                <w:color w:val="000000"/>
                <w:sz w:val="22"/>
                <w:rPrChange w:id="3890" w:author="Tao Huang" w:date="2018-09-04T13:15:00Z">
                  <w:rPr>
                    <w:ins w:id="3891" w:author="Tao Huang" w:date="2018-09-04T13:14:00Z"/>
                    <w:rFonts w:ascii="Calibri" w:eastAsia="Times New Roman" w:hAnsi="Calibri" w:cs="Calibri"/>
                    <w:color w:val="000000"/>
                    <w:sz w:val="22"/>
                  </w:rPr>
                </w:rPrChange>
              </w:rPr>
              <w:pPrChange w:id="3892" w:author="Tao Huang" w:date="2018-09-04T13:17:00Z">
                <w:pPr>
                  <w:spacing w:after="0" w:line="240" w:lineRule="auto"/>
                  <w:jc w:val="right"/>
                </w:pPr>
              </w:pPrChange>
            </w:pPr>
            <w:ins w:id="3893" w:author="Tao Huang" w:date="2018-09-04T13:14:00Z">
              <w:r w:rsidRPr="001739A3">
                <w:rPr>
                  <w:rFonts w:eastAsia="Times New Roman" w:cs="Times New Roman"/>
                  <w:color w:val="000000"/>
                  <w:sz w:val="22"/>
                  <w:rPrChange w:id="3894" w:author="Tao Huang" w:date="2018-09-04T13:15:00Z">
                    <w:rPr>
                      <w:rFonts w:ascii="Calibri" w:eastAsia="Times New Roman" w:hAnsi="Calibri" w:cs="Calibri"/>
                      <w:color w:val="000000"/>
                      <w:sz w:val="22"/>
                    </w:rPr>
                  </w:rPrChange>
                </w:rPr>
                <w:t>15.507</w:t>
              </w:r>
            </w:ins>
          </w:p>
        </w:tc>
        <w:tc>
          <w:tcPr>
            <w:tcW w:w="960" w:type="dxa"/>
            <w:tcBorders>
              <w:top w:val="nil"/>
              <w:left w:val="nil"/>
              <w:bottom w:val="nil"/>
              <w:right w:val="nil"/>
            </w:tcBorders>
            <w:shd w:val="clear" w:color="000000" w:fill="FFFF00"/>
            <w:noWrap/>
            <w:vAlign w:val="bottom"/>
            <w:hideMark/>
            <w:tcPrChange w:id="3895" w:author="Tao Huang" w:date="2018-09-04T13:17:00Z">
              <w:tcPr>
                <w:tcW w:w="960" w:type="dxa"/>
                <w:tcBorders>
                  <w:top w:val="nil"/>
                  <w:left w:val="nil"/>
                  <w:bottom w:val="nil"/>
                  <w:right w:val="nil"/>
                </w:tcBorders>
                <w:shd w:val="clear" w:color="000000" w:fill="FFFF00"/>
                <w:noWrap/>
                <w:vAlign w:val="bottom"/>
                <w:hideMark/>
              </w:tcPr>
            </w:tcPrChange>
          </w:tcPr>
          <w:p w14:paraId="4A8C104B" w14:textId="77777777" w:rsidR="001739A3" w:rsidRPr="001739A3" w:rsidRDefault="001739A3">
            <w:pPr>
              <w:spacing w:after="0" w:line="240" w:lineRule="auto"/>
              <w:jc w:val="center"/>
              <w:rPr>
                <w:ins w:id="3896" w:author="Tao Huang" w:date="2018-09-04T13:14:00Z"/>
                <w:rFonts w:eastAsia="Times New Roman" w:cs="Times New Roman"/>
                <w:color w:val="000000"/>
                <w:sz w:val="22"/>
                <w:rPrChange w:id="3897" w:author="Tao Huang" w:date="2018-09-04T13:15:00Z">
                  <w:rPr>
                    <w:ins w:id="3898" w:author="Tao Huang" w:date="2018-09-04T13:14:00Z"/>
                    <w:rFonts w:ascii="Calibri" w:eastAsia="Times New Roman" w:hAnsi="Calibri" w:cs="Calibri"/>
                    <w:color w:val="000000"/>
                    <w:sz w:val="22"/>
                  </w:rPr>
                </w:rPrChange>
              </w:rPr>
              <w:pPrChange w:id="3899" w:author="Tao Huang" w:date="2018-09-04T13:17:00Z">
                <w:pPr>
                  <w:spacing w:after="0" w:line="240" w:lineRule="auto"/>
                  <w:jc w:val="right"/>
                </w:pPr>
              </w:pPrChange>
            </w:pPr>
            <w:ins w:id="3900" w:author="Tao Huang" w:date="2018-09-04T13:14:00Z">
              <w:r w:rsidRPr="001739A3">
                <w:rPr>
                  <w:rFonts w:eastAsia="Times New Roman" w:cs="Times New Roman"/>
                  <w:color w:val="000000"/>
                  <w:sz w:val="22"/>
                  <w:rPrChange w:id="3901"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FFFF00"/>
            <w:noWrap/>
            <w:vAlign w:val="bottom"/>
            <w:hideMark/>
            <w:tcPrChange w:id="3902" w:author="Tao Huang" w:date="2018-09-04T13:17:00Z">
              <w:tcPr>
                <w:tcW w:w="960" w:type="dxa"/>
                <w:gridSpan w:val="2"/>
                <w:tcBorders>
                  <w:top w:val="nil"/>
                  <w:left w:val="nil"/>
                  <w:bottom w:val="nil"/>
                  <w:right w:val="nil"/>
                </w:tcBorders>
                <w:shd w:val="clear" w:color="000000" w:fill="FFFF00"/>
                <w:noWrap/>
                <w:vAlign w:val="bottom"/>
                <w:hideMark/>
              </w:tcPr>
            </w:tcPrChange>
          </w:tcPr>
          <w:p w14:paraId="7A59EBF4" w14:textId="77777777" w:rsidR="001739A3" w:rsidRPr="001739A3" w:rsidRDefault="001739A3">
            <w:pPr>
              <w:spacing w:after="0" w:line="240" w:lineRule="auto"/>
              <w:jc w:val="center"/>
              <w:rPr>
                <w:ins w:id="3903" w:author="Tao Huang" w:date="2018-09-04T13:14:00Z"/>
                <w:rFonts w:eastAsia="Times New Roman" w:cs="Times New Roman"/>
                <w:color w:val="000000"/>
                <w:sz w:val="22"/>
                <w:rPrChange w:id="3904" w:author="Tao Huang" w:date="2018-09-04T13:15:00Z">
                  <w:rPr>
                    <w:ins w:id="3905" w:author="Tao Huang" w:date="2018-09-04T13:14:00Z"/>
                    <w:rFonts w:ascii="Calibri" w:eastAsia="Times New Roman" w:hAnsi="Calibri" w:cs="Calibri"/>
                    <w:color w:val="000000"/>
                    <w:sz w:val="22"/>
                  </w:rPr>
                </w:rPrChange>
              </w:rPr>
              <w:pPrChange w:id="3906" w:author="Tao Huang" w:date="2018-09-04T13:17:00Z">
                <w:pPr>
                  <w:spacing w:after="0" w:line="240" w:lineRule="auto"/>
                  <w:jc w:val="right"/>
                </w:pPr>
              </w:pPrChange>
            </w:pPr>
            <w:ins w:id="3907" w:author="Tao Huang" w:date="2018-09-04T13:14:00Z">
              <w:r w:rsidRPr="001739A3">
                <w:rPr>
                  <w:rFonts w:eastAsia="Times New Roman" w:cs="Times New Roman"/>
                  <w:color w:val="000000"/>
                  <w:sz w:val="22"/>
                  <w:rPrChange w:id="3908" w:author="Tao Huang" w:date="2018-09-04T13:15:00Z">
                    <w:rPr>
                      <w:rFonts w:ascii="Calibri" w:eastAsia="Times New Roman" w:hAnsi="Calibri" w:cs="Calibri"/>
                      <w:color w:val="000000"/>
                      <w:sz w:val="22"/>
                    </w:rPr>
                  </w:rPrChange>
                </w:rPr>
                <w:t>39.173%</w:t>
              </w:r>
            </w:ins>
          </w:p>
        </w:tc>
        <w:tc>
          <w:tcPr>
            <w:tcW w:w="960" w:type="dxa"/>
            <w:tcBorders>
              <w:top w:val="nil"/>
              <w:left w:val="nil"/>
              <w:bottom w:val="nil"/>
              <w:right w:val="nil"/>
            </w:tcBorders>
            <w:shd w:val="clear" w:color="000000" w:fill="FFFF00"/>
            <w:noWrap/>
            <w:vAlign w:val="bottom"/>
            <w:hideMark/>
            <w:tcPrChange w:id="3909" w:author="Tao Huang" w:date="2018-09-04T13:17:00Z">
              <w:tcPr>
                <w:tcW w:w="960" w:type="dxa"/>
                <w:gridSpan w:val="2"/>
                <w:tcBorders>
                  <w:top w:val="nil"/>
                  <w:left w:val="nil"/>
                  <w:bottom w:val="nil"/>
                  <w:right w:val="nil"/>
                </w:tcBorders>
                <w:shd w:val="clear" w:color="000000" w:fill="FFFF00"/>
                <w:noWrap/>
                <w:vAlign w:val="bottom"/>
                <w:hideMark/>
              </w:tcPr>
            </w:tcPrChange>
          </w:tcPr>
          <w:p w14:paraId="66BDE041" w14:textId="77777777" w:rsidR="001739A3" w:rsidRPr="001739A3" w:rsidRDefault="001739A3">
            <w:pPr>
              <w:spacing w:after="0" w:line="240" w:lineRule="auto"/>
              <w:jc w:val="center"/>
              <w:rPr>
                <w:ins w:id="3910" w:author="Tao Huang" w:date="2018-09-04T13:14:00Z"/>
                <w:rFonts w:eastAsia="Times New Roman" w:cs="Times New Roman"/>
                <w:color w:val="000000"/>
                <w:sz w:val="22"/>
                <w:rPrChange w:id="3911" w:author="Tao Huang" w:date="2018-09-04T13:15:00Z">
                  <w:rPr>
                    <w:ins w:id="3912" w:author="Tao Huang" w:date="2018-09-04T13:14:00Z"/>
                    <w:rFonts w:ascii="Calibri" w:eastAsia="Times New Roman" w:hAnsi="Calibri" w:cs="Calibri"/>
                    <w:color w:val="000000"/>
                    <w:sz w:val="22"/>
                  </w:rPr>
                </w:rPrChange>
              </w:rPr>
              <w:pPrChange w:id="3913" w:author="Tao Huang" w:date="2018-09-04T13:17:00Z">
                <w:pPr>
                  <w:spacing w:after="0" w:line="240" w:lineRule="auto"/>
                  <w:jc w:val="right"/>
                </w:pPr>
              </w:pPrChange>
            </w:pPr>
            <w:ins w:id="3914" w:author="Tao Huang" w:date="2018-09-04T13:14:00Z">
              <w:r w:rsidRPr="001739A3">
                <w:rPr>
                  <w:rFonts w:eastAsia="Times New Roman" w:cs="Times New Roman"/>
                  <w:color w:val="000000"/>
                  <w:sz w:val="22"/>
                  <w:rPrChange w:id="3915"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FFFF00"/>
            <w:noWrap/>
            <w:vAlign w:val="bottom"/>
            <w:hideMark/>
            <w:tcPrChange w:id="3916" w:author="Tao Huang" w:date="2018-09-04T13:17:00Z">
              <w:tcPr>
                <w:tcW w:w="960" w:type="dxa"/>
                <w:gridSpan w:val="2"/>
                <w:tcBorders>
                  <w:top w:val="nil"/>
                  <w:left w:val="nil"/>
                  <w:bottom w:val="nil"/>
                  <w:right w:val="nil"/>
                </w:tcBorders>
                <w:shd w:val="clear" w:color="000000" w:fill="FFFF00"/>
                <w:noWrap/>
                <w:vAlign w:val="bottom"/>
                <w:hideMark/>
              </w:tcPr>
            </w:tcPrChange>
          </w:tcPr>
          <w:p w14:paraId="1D511E1E" w14:textId="77777777" w:rsidR="001739A3" w:rsidRPr="001739A3" w:rsidRDefault="001739A3">
            <w:pPr>
              <w:spacing w:after="0" w:line="240" w:lineRule="auto"/>
              <w:jc w:val="center"/>
              <w:rPr>
                <w:ins w:id="3917" w:author="Tao Huang" w:date="2018-09-04T13:14:00Z"/>
                <w:rFonts w:eastAsia="Times New Roman" w:cs="Times New Roman"/>
                <w:color w:val="000000"/>
                <w:sz w:val="22"/>
                <w:rPrChange w:id="3918" w:author="Tao Huang" w:date="2018-09-04T13:15:00Z">
                  <w:rPr>
                    <w:ins w:id="3919" w:author="Tao Huang" w:date="2018-09-04T13:14:00Z"/>
                    <w:rFonts w:ascii="Calibri" w:eastAsia="Times New Roman" w:hAnsi="Calibri" w:cs="Calibri"/>
                    <w:color w:val="000000"/>
                    <w:sz w:val="22"/>
                  </w:rPr>
                </w:rPrChange>
              </w:rPr>
              <w:pPrChange w:id="3920" w:author="Tao Huang" w:date="2018-09-04T13:17:00Z">
                <w:pPr>
                  <w:spacing w:after="0" w:line="240" w:lineRule="auto"/>
                  <w:jc w:val="right"/>
                </w:pPr>
              </w:pPrChange>
            </w:pPr>
            <w:ins w:id="3921" w:author="Tao Huang" w:date="2018-09-04T13:14:00Z">
              <w:r w:rsidRPr="001739A3">
                <w:rPr>
                  <w:rFonts w:eastAsia="Times New Roman" w:cs="Times New Roman"/>
                  <w:color w:val="000000"/>
                  <w:sz w:val="22"/>
                  <w:rPrChange w:id="3922" w:author="Tao Huang" w:date="2018-09-04T13:15:00Z">
                    <w:rPr>
                      <w:rFonts w:ascii="Calibri" w:eastAsia="Times New Roman" w:hAnsi="Calibri" w:cs="Calibri"/>
                      <w:color w:val="000000"/>
                      <w:sz w:val="22"/>
                    </w:rPr>
                  </w:rPrChange>
                </w:rPr>
                <w:t>0.6788</w:t>
              </w:r>
            </w:ins>
          </w:p>
        </w:tc>
        <w:tc>
          <w:tcPr>
            <w:tcW w:w="960" w:type="dxa"/>
            <w:tcBorders>
              <w:top w:val="nil"/>
              <w:left w:val="nil"/>
              <w:bottom w:val="nil"/>
              <w:right w:val="nil"/>
            </w:tcBorders>
            <w:shd w:val="clear" w:color="000000" w:fill="FFFF00"/>
            <w:noWrap/>
            <w:vAlign w:val="bottom"/>
            <w:hideMark/>
            <w:tcPrChange w:id="3923" w:author="Tao Huang" w:date="2018-09-04T13:17:00Z">
              <w:tcPr>
                <w:tcW w:w="960" w:type="dxa"/>
                <w:gridSpan w:val="2"/>
                <w:tcBorders>
                  <w:top w:val="nil"/>
                  <w:left w:val="nil"/>
                  <w:bottom w:val="nil"/>
                  <w:right w:val="nil"/>
                </w:tcBorders>
                <w:shd w:val="clear" w:color="000000" w:fill="FFFF00"/>
                <w:noWrap/>
                <w:vAlign w:val="bottom"/>
                <w:hideMark/>
              </w:tcPr>
            </w:tcPrChange>
          </w:tcPr>
          <w:p w14:paraId="4BFD2C14" w14:textId="77777777" w:rsidR="001739A3" w:rsidRPr="001739A3" w:rsidRDefault="001739A3">
            <w:pPr>
              <w:spacing w:after="0" w:line="240" w:lineRule="auto"/>
              <w:jc w:val="center"/>
              <w:rPr>
                <w:ins w:id="3924" w:author="Tao Huang" w:date="2018-09-04T13:14:00Z"/>
                <w:rFonts w:eastAsia="Times New Roman" w:cs="Times New Roman"/>
                <w:color w:val="000000"/>
                <w:sz w:val="22"/>
                <w:rPrChange w:id="3925" w:author="Tao Huang" w:date="2018-09-04T13:15:00Z">
                  <w:rPr>
                    <w:ins w:id="3926" w:author="Tao Huang" w:date="2018-09-04T13:14:00Z"/>
                    <w:rFonts w:ascii="Calibri" w:eastAsia="Times New Roman" w:hAnsi="Calibri" w:cs="Calibri"/>
                    <w:color w:val="000000"/>
                    <w:sz w:val="22"/>
                  </w:rPr>
                </w:rPrChange>
              </w:rPr>
              <w:pPrChange w:id="3927" w:author="Tao Huang" w:date="2018-09-04T13:17:00Z">
                <w:pPr>
                  <w:spacing w:after="0" w:line="240" w:lineRule="auto"/>
                  <w:jc w:val="right"/>
                </w:pPr>
              </w:pPrChange>
            </w:pPr>
            <w:ins w:id="3928" w:author="Tao Huang" w:date="2018-09-04T13:14:00Z">
              <w:r w:rsidRPr="001739A3">
                <w:rPr>
                  <w:rFonts w:eastAsia="Times New Roman" w:cs="Times New Roman"/>
                  <w:color w:val="000000"/>
                  <w:sz w:val="22"/>
                  <w:rPrChange w:id="3929" w:author="Tao Huang" w:date="2018-09-04T13:15:00Z">
                    <w:rPr>
                      <w:rFonts w:ascii="Calibri" w:eastAsia="Times New Roman" w:hAnsi="Calibri" w:cs="Calibri"/>
                      <w:color w:val="000000"/>
                      <w:sz w:val="22"/>
                    </w:rPr>
                  </w:rPrChange>
                </w:rPr>
                <w:t>2</w:t>
              </w:r>
            </w:ins>
          </w:p>
        </w:tc>
        <w:tc>
          <w:tcPr>
            <w:tcW w:w="960" w:type="dxa"/>
            <w:tcBorders>
              <w:top w:val="nil"/>
              <w:left w:val="nil"/>
              <w:bottom w:val="nil"/>
              <w:right w:val="nil"/>
            </w:tcBorders>
            <w:shd w:val="clear" w:color="000000" w:fill="E7E6E6"/>
            <w:noWrap/>
            <w:vAlign w:val="bottom"/>
            <w:hideMark/>
            <w:tcPrChange w:id="3930" w:author="Tao Huang" w:date="2018-09-04T13:17:00Z">
              <w:tcPr>
                <w:tcW w:w="960" w:type="dxa"/>
                <w:gridSpan w:val="2"/>
                <w:tcBorders>
                  <w:top w:val="nil"/>
                  <w:left w:val="nil"/>
                  <w:bottom w:val="nil"/>
                  <w:right w:val="nil"/>
                </w:tcBorders>
                <w:shd w:val="clear" w:color="000000" w:fill="E7E6E6"/>
                <w:noWrap/>
                <w:vAlign w:val="bottom"/>
                <w:hideMark/>
              </w:tcPr>
            </w:tcPrChange>
          </w:tcPr>
          <w:p w14:paraId="4A90EA89" w14:textId="77777777" w:rsidR="001739A3" w:rsidRPr="001739A3" w:rsidRDefault="001739A3">
            <w:pPr>
              <w:spacing w:after="0" w:line="240" w:lineRule="auto"/>
              <w:jc w:val="center"/>
              <w:rPr>
                <w:ins w:id="3931" w:author="Tao Huang" w:date="2018-09-04T13:14:00Z"/>
                <w:rFonts w:eastAsia="Times New Roman" w:cs="Times New Roman"/>
                <w:color w:val="000000"/>
                <w:sz w:val="22"/>
                <w:rPrChange w:id="3932" w:author="Tao Huang" w:date="2018-09-04T13:15:00Z">
                  <w:rPr>
                    <w:ins w:id="3933" w:author="Tao Huang" w:date="2018-09-04T13:14:00Z"/>
                    <w:rFonts w:ascii="Calibri" w:eastAsia="Times New Roman" w:hAnsi="Calibri" w:cs="Calibri"/>
                    <w:color w:val="000000"/>
                    <w:sz w:val="22"/>
                  </w:rPr>
                </w:rPrChange>
              </w:rPr>
              <w:pPrChange w:id="3934" w:author="Tao Huang" w:date="2018-09-04T13:17:00Z">
                <w:pPr>
                  <w:spacing w:after="0" w:line="240" w:lineRule="auto"/>
                  <w:jc w:val="right"/>
                </w:pPr>
              </w:pPrChange>
            </w:pPr>
            <w:ins w:id="3935" w:author="Tao Huang" w:date="2018-09-04T13:14:00Z">
              <w:r w:rsidRPr="001739A3">
                <w:rPr>
                  <w:rFonts w:eastAsia="Times New Roman" w:cs="Times New Roman"/>
                  <w:color w:val="000000"/>
                  <w:sz w:val="22"/>
                  <w:rPrChange w:id="3936" w:author="Tao Huang" w:date="2018-09-04T13:15:00Z">
                    <w:rPr>
                      <w:rFonts w:ascii="Calibri" w:eastAsia="Times New Roman" w:hAnsi="Calibri" w:cs="Calibri"/>
                      <w:color w:val="000000"/>
                      <w:sz w:val="22"/>
                    </w:rPr>
                  </w:rPrChange>
                </w:rPr>
                <w:t>0.9807</w:t>
              </w:r>
            </w:ins>
          </w:p>
        </w:tc>
        <w:tc>
          <w:tcPr>
            <w:tcW w:w="960" w:type="dxa"/>
            <w:tcBorders>
              <w:top w:val="nil"/>
              <w:left w:val="nil"/>
              <w:bottom w:val="nil"/>
              <w:right w:val="nil"/>
            </w:tcBorders>
            <w:shd w:val="clear" w:color="000000" w:fill="E7E6E6"/>
            <w:noWrap/>
            <w:vAlign w:val="bottom"/>
            <w:hideMark/>
            <w:tcPrChange w:id="3937" w:author="Tao Huang" w:date="2018-09-04T13:17:00Z">
              <w:tcPr>
                <w:tcW w:w="960" w:type="dxa"/>
                <w:gridSpan w:val="2"/>
                <w:tcBorders>
                  <w:top w:val="nil"/>
                  <w:left w:val="nil"/>
                  <w:bottom w:val="nil"/>
                  <w:right w:val="nil"/>
                </w:tcBorders>
                <w:shd w:val="clear" w:color="000000" w:fill="E7E6E6"/>
                <w:noWrap/>
                <w:vAlign w:val="bottom"/>
                <w:hideMark/>
              </w:tcPr>
            </w:tcPrChange>
          </w:tcPr>
          <w:p w14:paraId="3482597F" w14:textId="77777777" w:rsidR="001739A3" w:rsidRPr="001739A3" w:rsidRDefault="001739A3">
            <w:pPr>
              <w:spacing w:after="0" w:line="240" w:lineRule="auto"/>
              <w:jc w:val="center"/>
              <w:rPr>
                <w:ins w:id="3938" w:author="Tao Huang" w:date="2018-09-04T13:14:00Z"/>
                <w:rFonts w:eastAsia="Times New Roman" w:cs="Times New Roman"/>
                <w:color w:val="000000"/>
                <w:sz w:val="22"/>
                <w:rPrChange w:id="3939" w:author="Tao Huang" w:date="2018-09-04T13:15:00Z">
                  <w:rPr>
                    <w:ins w:id="3940" w:author="Tao Huang" w:date="2018-09-04T13:14:00Z"/>
                    <w:rFonts w:ascii="Calibri" w:eastAsia="Times New Roman" w:hAnsi="Calibri" w:cs="Calibri"/>
                    <w:color w:val="000000"/>
                    <w:sz w:val="22"/>
                  </w:rPr>
                </w:rPrChange>
              </w:rPr>
              <w:pPrChange w:id="3941" w:author="Tao Huang" w:date="2018-09-04T13:17:00Z">
                <w:pPr>
                  <w:spacing w:after="0" w:line="240" w:lineRule="auto"/>
                  <w:jc w:val="right"/>
                </w:pPr>
              </w:pPrChange>
            </w:pPr>
            <w:ins w:id="3942" w:author="Tao Huang" w:date="2018-09-04T13:14:00Z">
              <w:r w:rsidRPr="001739A3">
                <w:rPr>
                  <w:rFonts w:eastAsia="Times New Roman" w:cs="Times New Roman"/>
                  <w:color w:val="000000"/>
                  <w:sz w:val="22"/>
                  <w:rPrChange w:id="3943" w:author="Tao Huang" w:date="2018-09-04T13:15:00Z">
                    <w:rPr>
                      <w:rFonts w:ascii="Calibri" w:eastAsia="Times New Roman" w:hAnsi="Calibri" w:cs="Calibri"/>
                      <w:color w:val="000000"/>
                      <w:sz w:val="22"/>
                    </w:rPr>
                  </w:rPrChange>
                </w:rPr>
                <w:t>1</w:t>
              </w:r>
            </w:ins>
          </w:p>
        </w:tc>
        <w:tc>
          <w:tcPr>
            <w:tcW w:w="960" w:type="dxa"/>
            <w:tcBorders>
              <w:top w:val="nil"/>
              <w:left w:val="nil"/>
              <w:bottom w:val="nil"/>
              <w:right w:val="nil"/>
            </w:tcBorders>
            <w:shd w:val="clear" w:color="000000" w:fill="FFFF00"/>
            <w:noWrap/>
            <w:vAlign w:val="bottom"/>
            <w:hideMark/>
            <w:tcPrChange w:id="3944" w:author="Tao Huang" w:date="2018-09-04T13:17:00Z">
              <w:tcPr>
                <w:tcW w:w="960" w:type="dxa"/>
                <w:gridSpan w:val="2"/>
                <w:tcBorders>
                  <w:top w:val="nil"/>
                  <w:left w:val="nil"/>
                  <w:bottom w:val="nil"/>
                  <w:right w:val="nil"/>
                </w:tcBorders>
                <w:shd w:val="clear" w:color="000000" w:fill="FFFF00"/>
                <w:noWrap/>
                <w:vAlign w:val="bottom"/>
                <w:hideMark/>
              </w:tcPr>
            </w:tcPrChange>
          </w:tcPr>
          <w:p w14:paraId="07B01ACE" w14:textId="77777777" w:rsidR="001739A3" w:rsidRPr="001739A3" w:rsidRDefault="001739A3">
            <w:pPr>
              <w:spacing w:after="0" w:line="240" w:lineRule="auto"/>
              <w:jc w:val="center"/>
              <w:rPr>
                <w:ins w:id="3945" w:author="Tao Huang" w:date="2018-09-04T13:14:00Z"/>
                <w:rFonts w:eastAsia="Times New Roman" w:cs="Times New Roman"/>
                <w:color w:val="000000"/>
                <w:sz w:val="22"/>
                <w:rPrChange w:id="3946" w:author="Tao Huang" w:date="2018-09-04T13:15:00Z">
                  <w:rPr>
                    <w:ins w:id="3947" w:author="Tao Huang" w:date="2018-09-04T13:14:00Z"/>
                    <w:rFonts w:ascii="Calibri" w:eastAsia="Times New Roman" w:hAnsi="Calibri" w:cs="Calibri"/>
                    <w:color w:val="000000"/>
                    <w:sz w:val="22"/>
                  </w:rPr>
                </w:rPrChange>
              </w:rPr>
              <w:pPrChange w:id="3948" w:author="Tao Huang" w:date="2018-09-04T13:17:00Z">
                <w:pPr>
                  <w:spacing w:after="0" w:line="240" w:lineRule="auto"/>
                  <w:jc w:val="right"/>
                </w:pPr>
              </w:pPrChange>
            </w:pPr>
            <w:ins w:id="3949" w:author="Tao Huang" w:date="2018-09-04T13:14:00Z">
              <w:r w:rsidRPr="001739A3">
                <w:rPr>
                  <w:rFonts w:eastAsia="Times New Roman" w:cs="Times New Roman"/>
                  <w:color w:val="000000"/>
                  <w:sz w:val="22"/>
                  <w:rPrChange w:id="3950" w:author="Tao Huang" w:date="2018-09-04T13:15:00Z">
                    <w:rPr>
                      <w:rFonts w:ascii="Calibri" w:eastAsia="Times New Roman" w:hAnsi="Calibri" w:cs="Calibri"/>
                      <w:color w:val="000000"/>
                      <w:sz w:val="22"/>
                    </w:rPr>
                  </w:rPrChange>
                </w:rPr>
                <w:t>5,943</w:t>
              </w:r>
            </w:ins>
          </w:p>
        </w:tc>
        <w:tc>
          <w:tcPr>
            <w:tcW w:w="960" w:type="dxa"/>
            <w:tcBorders>
              <w:top w:val="nil"/>
              <w:left w:val="nil"/>
              <w:bottom w:val="nil"/>
              <w:right w:val="nil"/>
            </w:tcBorders>
            <w:shd w:val="clear" w:color="000000" w:fill="FFFF00"/>
            <w:noWrap/>
            <w:vAlign w:val="bottom"/>
            <w:hideMark/>
            <w:tcPrChange w:id="3951" w:author="Tao Huang" w:date="2018-09-04T13:17:00Z">
              <w:tcPr>
                <w:tcW w:w="960" w:type="dxa"/>
                <w:gridSpan w:val="2"/>
                <w:tcBorders>
                  <w:top w:val="nil"/>
                  <w:left w:val="nil"/>
                  <w:bottom w:val="nil"/>
                  <w:right w:val="nil"/>
                </w:tcBorders>
                <w:shd w:val="clear" w:color="000000" w:fill="FFFF00"/>
                <w:noWrap/>
                <w:vAlign w:val="bottom"/>
                <w:hideMark/>
              </w:tcPr>
            </w:tcPrChange>
          </w:tcPr>
          <w:p w14:paraId="0A01171F" w14:textId="77777777" w:rsidR="001739A3" w:rsidRPr="001739A3" w:rsidRDefault="001739A3">
            <w:pPr>
              <w:spacing w:after="0" w:line="240" w:lineRule="auto"/>
              <w:jc w:val="center"/>
              <w:rPr>
                <w:ins w:id="3952" w:author="Tao Huang" w:date="2018-09-04T13:14:00Z"/>
                <w:rFonts w:eastAsia="Times New Roman" w:cs="Times New Roman"/>
                <w:color w:val="000000"/>
                <w:sz w:val="22"/>
                <w:rPrChange w:id="3953" w:author="Tao Huang" w:date="2018-09-04T13:15:00Z">
                  <w:rPr>
                    <w:ins w:id="3954" w:author="Tao Huang" w:date="2018-09-04T13:14:00Z"/>
                    <w:rFonts w:ascii="Calibri" w:eastAsia="Times New Roman" w:hAnsi="Calibri" w:cs="Calibri"/>
                    <w:color w:val="000000"/>
                    <w:sz w:val="22"/>
                  </w:rPr>
                </w:rPrChange>
              </w:rPr>
              <w:pPrChange w:id="3955" w:author="Tao Huang" w:date="2018-09-04T13:17:00Z">
                <w:pPr>
                  <w:spacing w:after="0" w:line="240" w:lineRule="auto"/>
                  <w:jc w:val="right"/>
                </w:pPr>
              </w:pPrChange>
            </w:pPr>
            <w:ins w:id="3956" w:author="Tao Huang" w:date="2018-09-04T13:14:00Z">
              <w:r w:rsidRPr="001739A3">
                <w:rPr>
                  <w:rFonts w:eastAsia="Times New Roman" w:cs="Times New Roman"/>
                  <w:color w:val="000000"/>
                  <w:sz w:val="22"/>
                  <w:rPrChange w:id="3957" w:author="Tao Huang" w:date="2018-09-04T13:15:00Z">
                    <w:rPr>
                      <w:rFonts w:ascii="Calibri" w:eastAsia="Times New Roman" w:hAnsi="Calibri" w:cs="Calibri"/>
                      <w:color w:val="000000"/>
                      <w:sz w:val="22"/>
                    </w:rPr>
                  </w:rPrChange>
                </w:rPr>
                <w:t>4</w:t>
              </w:r>
            </w:ins>
          </w:p>
        </w:tc>
      </w:tr>
    </w:tbl>
    <w:p w14:paraId="7C614938" w14:textId="77777777" w:rsidR="00706EB3" w:rsidRDefault="00706EB3" w:rsidP="004C569C">
      <w:pPr>
        <w:shd w:val="clear" w:color="auto" w:fill="FFFFFF" w:themeFill="background1"/>
        <w:spacing w:after="0" w:line="360" w:lineRule="auto"/>
        <w:rPr>
          <w:ins w:id="3958" w:author="Tao Huang" w:date="2018-09-04T12:49:00Z"/>
          <w:rFonts w:cs="Times New Roman"/>
          <w:color w:val="000000" w:themeColor="text1"/>
          <w:sz w:val="22"/>
        </w:rPr>
      </w:pPr>
    </w:p>
    <w:p w14:paraId="7191DBDE" w14:textId="439B9269" w:rsidR="0027407C" w:rsidRDefault="0027407C" w:rsidP="004C569C">
      <w:pPr>
        <w:shd w:val="clear" w:color="auto" w:fill="FFFFFF" w:themeFill="background1"/>
        <w:spacing w:after="0" w:line="360" w:lineRule="auto"/>
        <w:rPr>
          <w:ins w:id="3959" w:author="Tao Huang" w:date="2018-09-04T13:16:00Z"/>
          <w:rFonts w:cs="Times New Roman"/>
          <w:color w:val="000000" w:themeColor="text1"/>
          <w:sz w:val="22"/>
        </w:rPr>
      </w:pPr>
    </w:p>
    <w:p w14:paraId="424C9A70" w14:textId="0FCDA1CB" w:rsidR="001739A3" w:rsidRDefault="001739A3" w:rsidP="004C569C">
      <w:pPr>
        <w:shd w:val="clear" w:color="auto" w:fill="FFFFFF" w:themeFill="background1"/>
        <w:spacing w:after="0" w:line="360" w:lineRule="auto"/>
        <w:rPr>
          <w:ins w:id="3960" w:author="Tao Huang" w:date="2018-09-04T13:16:00Z"/>
          <w:rFonts w:cs="Times New Roman"/>
          <w:color w:val="000000" w:themeColor="text1"/>
          <w:sz w:val="22"/>
        </w:rPr>
      </w:pPr>
    </w:p>
    <w:p w14:paraId="5EC499D3" w14:textId="28EBEC7E" w:rsidR="001739A3" w:rsidRDefault="001739A3" w:rsidP="004C569C">
      <w:pPr>
        <w:shd w:val="clear" w:color="auto" w:fill="FFFFFF" w:themeFill="background1"/>
        <w:spacing w:after="0" w:line="360" w:lineRule="auto"/>
        <w:rPr>
          <w:ins w:id="3961" w:author="Tao Huang" w:date="2018-09-04T13:23:00Z"/>
          <w:rFonts w:cs="Times New Roman"/>
          <w:color w:val="000000" w:themeColor="text1"/>
          <w:sz w:val="22"/>
        </w:rPr>
      </w:pPr>
    </w:p>
    <w:p w14:paraId="0DB795C8" w14:textId="256F8975" w:rsidR="00A06C86" w:rsidRPr="001E17BA" w:rsidRDefault="00A06C86" w:rsidP="00A06C86">
      <w:pPr>
        <w:shd w:val="clear" w:color="auto" w:fill="FFFFFF" w:themeFill="background1"/>
        <w:spacing w:after="0" w:line="360" w:lineRule="auto"/>
        <w:jc w:val="center"/>
        <w:rPr>
          <w:ins w:id="3962" w:author="Tao Huang" w:date="2018-09-04T13:23:00Z"/>
          <w:rFonts w:eastAsia="DengXian" w:cs="Times New Roman"/>
          <w:color w:val="000000" w:themeColor="text1"/>
          <w:sz w:val="22"/>
        </w:rPr>
      </w:pPr>
      <w:ins w:id="3963" w:author="Tao Huang" w:date="2018-09-04T13:23:00Z">
        <w:r w:rsidRPr="001E17BA">
          <w:rPr>
            <w:rFonts w:eastAsia="DengXian" w:cs="Times New Roman"/>
            <w:color w:val="000000" w:themeColor="text1"/>
            <w:sz w:val="22"/>
          </w:rPr>
          <w:t xml:space="preserve">Table </w:t>
        </w:r>
        <w:r>
          <w:rPr>
            <w:rFonts w:eastAsia="DengXian" w:cs="Times New Roman"/>
            <w:noProof/>
            <w:color w:val="000000" w:themeColor="text1"/>
            <w:sz w:val="22"/>
          </w:rPr>
          <w:t>3.</w:t>
        </w:r>
        <w:r>
          <w:rPr>
            <w:rFonts w:eastAsia="DengXian" w:cs="Times New Roman"/>
            <w:noProof/>
            <w:color w:val="000000" w:themeColor="text1"/>
            <w:sz w:val="22"/>
          </w:rPr>
          <w:tab/>
        </w:r>
        <w:r w:rsidRPr="001E17BA">
          <w:rPr>
            <w:rFonts w:eastAsia="DengXian" w:cs="Times New Roman"/>
            <w:color w:val="000000" w:themeColor="text1"/>
            <w:sz w:val="22"/>
          </w:rPr>
          <w:t xml:space="preserve">The p-values of the </w:t>
        </w:r>
      </w:ins>
      <w:ins w:id="3964" w:author="Tao Huang" w:date="2018-09-04T13:24:00Z">
        <w:r>
          <w:rPr>
            <w:rFonts w:eastAsia="DengXian" w:cs="Times New Roman"/>
            <w:color w:val="000000" w:themeColor="text1"/>
            <w:sz w:val="22"/>
          </w:rPr>
          <w:t xml:space="preserve">Diebold-Mariana (DM) </w:t>
        </w:r>
      </w:ins>
      <w:ins w:id="3965" w:author="Tao Huang" w:date="2018-09-04T13:23:00Z">
        <w:r w:rsidRPr="001E17BA">
          <w:rPr>
            <w:rFonts w:eastAsia="DengXian" w:cs="Times New Roman"/>
            <w:color w:val="000000" w:themeColor="text1"/>
            <w:sz w:val="22"/>
          </w:rPr>
          <w:t>test</w:t>
        </w:r>
      </w:ins>
    </w:p>
    <w:p w14:paraId="7DDC7669" w14:textId="77777777" w:rsidR="00A06C86" w:rsidRDefault="00A06C86" w:rsidP="004C569C">
      <w:pPr>
        <w:shd w:val="clear" w:color="auto" w:fill="FFFFFF" w:themeFill="background1"/>
        <w:spacing w:after="0" w:line="360" w:lineRule="auto"/>
        <w:rPr>
          <w:ins w:id="3966" w:author="Tao Huang" w:date="2018-09-04T13:16:00Z"/>
          <w:rFonts w:cs="Times New Roman"/>
          <w:color w:val="000000" w:themeColor="text1"/>
          <w:sz w:val="22"/>
        </w:rPr>
      </w:pPr>
    </w:p>
    <w:tbl>
      <w:tblPr>
        <w:tblW w:w="12579" w:type="dxa"/>
        <w:tblLook w:val="04A0" w:firstRow="1" w:lastRow="0" w:firstColumn="1" w:lastColumn="0" w:noHBand="0" w:noVBand="1"/>
        <w:tblPrChange w:id="3967" w:author="Tao Huang" w:date="2018-09-04T13:16:00Z">
          <w:tblPr>
            <w:tblW w:w="12195" w:type="dxa"/>
            <w:tblLook w:val="04A0" w:firstRow="1" w:lastRow="0" w:firstColumn="1" w:lastColumn="0" w:noHBand="0" w:noVBand="1"/>
          </w:tblPr>
        </w:tblPrChange>
      </w:tblPr>
      <w:tblGrid>
        <w:gridCol w:w="1580"/>
        <w:gridCol w:w="1964"/>
        <w:gridCol w:w="951"/>
        <w:gridCol w:w="711"/>
        <w:gridCol w:w="711"/>
        <w:gridCol w:w="711"/>
        <w:gridCol w:w="711"/>
        <w:gridCol w:w="711"/>
        <w:gridCol w:w="839"/>
        <w:gridCol w:w="711"/>
        <w:gridCol w:w="711"/>
        <w:gridCol w:w="846"/>
        <w:gridCol w:w="711"/>
        <w:gridCol w:w="711"/>
        <w:tblGridChange w:id="3968">
          <w:tblGrid>
            <w:gridCol w:w="1580"/>
            <w:gridCol w:w="1580"/>
            <w:gridCol w:w="951"/>
            <w:gridCol w:w="711"/>
            <w:gridCol w:w="711"/>
            <w:gridCol w:w="711"/>
            <w:gridCol w:w="711"/>
            <w:gridCol w:w="711"/>
            <w:gridCol w:w="747"/>
            <w:gridCol w:w="711"/>
            <w:gridCol w:w="711"/>
            <w:gridCol w:w="92"/>
            <w:gridCol w:w="619"/>
            <w:gridCol w:w="711"/>
            <w:gridCol w:w="711"/>
            <w:gridCol w:w="227"/>
            <w:gridCol w:w="520"/>
            <w:gridCol w:w="711"/>
            <w:gridCol w:w="711"/>
            <w:gridCol w:w="711"/>
            <w:gridCol w:w="711"/>
            <w:gridCol w:w="711"/>
            <w:gridCol w:w="747"/>
            <w:gridCol w:w="711"/>
            <w:gridCol w:w="711"/>
          </w:tblGrid>
        </w:tblGridChange>
      </w:tblGrid>
      <w:tr w:rsidR="001739A3" w:rsidRPr="001739A3" w14:paraId="1A561D47" w14:textId="77777777" w:rsidTr="001739A3">
        <w:trPr>
          <w:trHeight w:val="20"/>
          <w:ins w:id="3969" w:author="Tao Huang" w:date="2018-09-04T13:16:00Z"/>
          <w:trPrChange w:id="3970" w:author="Tao Huang" w:date="2018-09-04T13:16:00Z">
            <w:trPr>
              <w:gridAfter w:val="0"/>
              <w:trHeight w:val="300"/>
            </w:trPr>
          </w:trPrChange>
        </w:trPr>
        <w:tc>
          <w:tcPr>
            <w:tcW w:w="1580" w:type="dxa"/>
            <w:tcBorders>
              <w:top w:val="nil"/>
              <w:left w:val="nil"/>
              <w:bottom w:val="nil"/>
              <w:right w:val="nil"/>
            </w:tcBorders>
            <w:shd w:val="clear" w:color="auto" w:fill="auto"/>
            <w:noWrap/>
            <w:vAlign w:val="bottom"/>
            <w:hideMark/>
            <w:tcPrChange w:id="3971" w:author="Tao Huang" w:date="2018-09-04T13:16:00Z">
              <w:tcPr>
                <w:tcW w:w="1580" w:type="dxa"/>
                <w:tcBorders>
                  <w:top w:val="nil"/>
                  <w:left w:val="nil"/>
                  <w:bottom w:val="nil"/>
                  <w:right w:val="nil"/>
                </w:tcBorders>
                <w:shd w:val="clear" w:color="auto" w:fill="auto"/>
                <w:noWrap/>
                <w:vAlign w:val="bottom"/>
                <w:hideMark/>
              </w:tcPr>
            </w:tcPrChange>
          </w:tcPr>
          <w:p w14:paraId="5D70A0E0" w14:textId="77777777" w:rsidR="001739A3" w:rsidRPr="001739A3" w:rsidRDefault="001739A3">
            <w:pPr>
              <w:spacing w:after="0"/>
              <w:rPr>
                <w:ins w:id="3972" w:author="Tao Huang" w:date="2018-09-04T13:16:00Z"/>
                <w:rFonts w:eastAsia="Times New Roman" w:cs="Times New Roman"/>
                <w:sz w:val="22"/>
                <w:rPrChange w:id="3973" w:author="Tao Huang" w:date="2018-09-04T13:16:00Z">
                  <w:rPr>
                    <w:ins w:id="3974" w:author="Tao Huang" w:date="2018-09-04T13:16:00Z"/>
                    <w:rFonts w:eastAsia="Times New Roman" w:cs="Times New Roman"/>
                    <w:sz w:val="20"/>
                    <w:szCs w:val="24"/>
                  </w:rPr>
                </w:rPrChange>
              </w:rPr>
              <w:pPrChange w:id="3975" w:author="Tao Huang" w:date="2018-09-04T13:18:00Z">
                <w:pPr>
                  <w:spacing w:after="0" w:line="240" w:lineRule="auto"/>
                </w:pPr>
              </w:pPrChange>
            </w:pPr>
          </w:p>
        </w:tc>
        <w:tc>
          <w:tcPr>
            <w:tcW w:w="1964" w:type="dxa"/>
            <w:tcBorders>
              <w:top w:val="nil"/>
              <w:left w:val="nil"/>
              <w:bottom w:val="nil"/>
              <w:right w:val="nil"/>
            </w:tcBorders>
            <w:shd w:val="clear" w:color="auto" w:fill="auto"/>
            <w:noWrap/>
            <w:vAlign w:val="bottom"/>
            <w:hideMark/>
            <w:tcPrChange w:id="3976" w:author="Tao Huang" w:date="2018-09-04T13:16:00Z">
              <w:tcPr>
                <w:tcW w:w="1580" w:type="dxa"/>
                <w:tcBorders>
                  <w:top w:val="nil"/>
                  <w:left w:val="nil"/>
                  <w:bottom w:val="nil"/>
                  <w:right w:val="nil"/>
                </w:tcBorders>
                <w:shd w:val="clear" w:color="auto" w:fill="auto"/>
                <w:noWrap/>
                <w:vAlign w:val="bottom"/>
                <w:hideMark/>
              </w:tcPr>
            </w:tcPrChange>
          </w:tcPr>
          <w:p w14:paraId="44D89AF3" w14:textId="77777777" w:rsidR="001739A3" w:rsidRPr="001739A3" w:rsidRDefault="001739A3">
            <w:pPr>
              <w:spacing w:after="0"/>
              <w:rPr>
                <w:ins w:id="3977" w:author="Tao Huang" w:date="2018-09-04T13:16:00Z"/>
                <w:rFonts w:eastAsia="Times New Roman" w:cs="Times New Roman"/>
                <w:sz w:val="22"/>
                <w:rPrChange w:id="3978" w:author="Tao Huang" w:date="2018-09-04T13:16:00Z">
                  <w:rPr>
                    <w:ins w:id="3979" w:author="Tao Huang" w:date="2018-09-04T13:16:00Z"/>
                    <w:rFonts w:eastAsia="Times New Roman" w:cs="Times New Roman"/>
                    <w:sz w:val="20"/>
                    <w:szCs w:val="20"/>
                  </w:rPr>
                </w:rPrChange>
              </w:rPr>
              <w:pPrChange w:id="3980" w:author="Tao Huang" w:date="2018-09-04T13:18:00Z">
                <w:pPr>
                  <w:spacing w:after="0" w:line="240" w:lineRule="auto"/>
                </w:pPr>
              </w:pPrChange>
            </w:pPr>
          </w:p>
        </w:tc>
        <w:tc>
          <w:tcPr>
            <w:tcW w:w="2373" w:type="dxa"/>
            <w:gridSpan w:val="3"/>
            <w:tcBorders>
              <w:top w:val="nil"/>
              <w:left w:val="nil"/>
              <w:bottom w:val="single" w:sz="8" w:space="0" w:color="666666"/>
              <w:right w:val="nil"/>
            </w:tcBorders>
            <w:shd w:val="clear" w:color="auto" w:fill="auto"/>
            <w:noWrap/>
            <w:vAlign w:val="center"/>
            <w:hideMark/>
            <w:tcPrChange w:id="3981" w:author="Tao Huang" w:date="2018-09-04T13:16:00Z">
              <w:tcPr>
                <w:tcW w:w="2373" w:type="dxa"/>
                <w:gridSpan w:val="3"/>
                <w:tcBorders>
                  <w:top w:val="nil"/>
                  <w:left w:val="nil"/>
                  <w:bottom w:val="single" w:sz="8" w:space="0" w:color="666666"/>
                  <w:right w:val="nil"/>
                </w:tcBorders>
                <w:shd w:val="clear" w:color="auto" w:fill="auto"/>
                <w:noWrap/>
                <w:vAlign w:val="center"/>
                <w:hideMark/>
              </w:tcPr>
            </w:tcPrChange>
          </w:tcPr>
          <w:p w14:paraId="44BD337E" w14:textId="77777777" w:rsidR="001739A3" w:rsidRPr="001739A3" w:rsidRDefault="001739A3">
            <w:pPr>
              <w:spacing w:after="0"/>
              <w:jc w:val="center"/>
              <w:rPr>
                <w:ins w:id="3982" w:author="Tao Huang" w:date="2018-09-04T13:16:00Z"/>
                <w:rFonts w:eastAsia="Times New Roman" w:cs="Times New Roman"/>
                <w:color w:val="000000"/>
                <w:sz w:val="22"/>
              </w:rPr>
              <w:pPrChange w:id="3983" w:author="Tao Huang" w:date="2018-09-04T13:18:00Z">
                <w:pPr>
                  <w:spacing w:after="0" w:line="240" w:lineRule="auto"/>
                  <w:jc w:val="center"/>
                </w:pPr>
              </w:pPrChange>
            </w:pPr>
            <w:ins w:id="3984" w:author="Tao Huang" w:date="2018-09-04T13:16:00Z">
              <w:r w:rsidRPr="001739A3">
                <w:rPr>
                  <w:rFonts w:eastAsia="Times New Roman" w:cs="Times New Roman"/>
                  <w:color w:val="000000"/>
                  <w:sz w:val="22"/>
                </w:rPr>
                <w:t>MAE</w:t>
              </w:r>
            </w:ins>
          </w:p>
        </w:tc>
        <w:tc>
          <w:tcPr>
            <w:tcW w:w="2133" w:type="dxa"/>
            <w:gridSpan w:val="3"/>
            <w:tcBorders>
              <w:top w:val="nil"/>
              <w:left w:val="nil"/>
              <w:bottom w:val="single" w:sz="8" w:space="0" w:color="666666"/>
              <w:right w:val="nil"/>
            </w:tcBorders>
            <w:shd w:val="clear" w:color="auto" w:fill="auto"/>
            <w:noWrap/>
            <w:vAlign w:val="center"/>
            <w:hideMark/>
            <w:tcPrChange w:id="3985" w:author="Tao Huang" w:date="2018-09-04T13:16:00Z">
              <w:tcPr>
                <w:tcW w:w="2133" w:type="dxa"/>
                <w:gridSpan w:val="3"/>
                <w:tcBorders>
                  <w:top w:val="nil"/>
                  <w:left w:val="nil"/>
                  <w:bottom w:val="single" w:sz="8" w:space="0" w:color="666666"/>
                  <w:right w:val="nil"/>
                </w:tcBorders>
                <w:shd w:val="clear" w:color="auto" w:fill="auto"/>
                <w:noWrap/>
                <w:vAlign w:val="center"/>
                <w:hideMark/>
              </w:tcPr>
            </w:tcPrChange>
          </w:tcPr>
          <w:p w14:paraId="296D5319" w14:textId="77777777" w:rsidR="001739A3" w:rsidRPr="001739A3" w:rsidRDefault="001739A3">
            <w:pPr>
              <w:spacing w:after="0"/>
              <w:jc w:val="center"/>
              <w:rPr>
                <w:ins w:id="3986" w:author="Tao Huang" w:date="2018-09-04T13:16:00Z"/>
                <w:rFonts w:eastAsia="Times New Roman" w:cs="Times New Roman"/>
                <w:color w:val="000000"/>
                <w:sz w:val="22"/>
              </w:rPr>
              <w:pPrChange w:id="3987" w:author="Tao Huang" w:date="2018-09-04T13:18:00Z">
                <w:pPr>
                  <w:spacing w:after="0" w:line="240" w:lineRule="auto"/>
                  <w:jc w:val="center"/>
                </w:pPr>
              </w:pPrChange>
            </w:pPr>
            <w:ins w:id="3988" w:author="Tao Huang" w:date="2018-09-04T13:16:00Z">
              <w:r w:rsidRPr="001739A3">
                <w:rPr>
                  <w:rFonts w:eastAsia="Times New Roman" w:cs="Times New Roman"/>
                  <w:color w:val="000000"/>
                  <w:sz w:val="22"/>
                </w:rPr>
                <w:t>SMAPE</w:t>
              </w:r>
            </w:ins>
          </w:p>
        </w:tc>
        <w:tc>
          <w:tcPr>
            <w:tcW w:w="2261" w:type="dxa"/>
            <w:gridSpan w:val="3"/>
            <w:tcBorders>
              <w:top w:val="nil"/>
              <w:left w:val="nil"/>
              <w:bottom w:val="single" w:sz="8" w:space="0" w:color="666666"/>
              <w:right w:val="nil"/>
            </w:tcBorders>
            <w:shd w:val="clear" w:color="auto" w:fill="auto"/>
            <w:noWrap/>
            <w:vAlign w:val="center"/>
            <w:hideMark/>
            <w:tcPrChange w:id="3989" w:author="Tao Huang" w:date="2018-09-04T13:16:00Z">
              <w:tcPr>
                <w:tcW w:w="2261" w:type="dxa"/>
                <w:gridSpan w:val="4"/>
                <w:tcBorders>
                  <w:top w:val="nil"/>
                  <w:left w:val="nil"/>
                  <w:bottom w:val="single" w:sz="8" w:space="0" w:color="666666"/>
                  <w:right w:val="nil"/>
                </w:tcBorders>
                <w:shd w:val="clear" w:color="auto" w:fill="auto"/>
                <w:noWrap/>
                <w:vAlign w:val="center"/>
                <w:hideMark/>
              </w:tcPr>
            </w:tcPrChange>
          </w:tcPr>
          <w:p w14:paraId="6219B641" w14:textId="77777777" w:rsidR="001739A3" w:rsidRPr="001739A3" w:rsidRDefault="001739A3">
            <w:pPr>
              <w:spacing w:after="0"/>
              <w:jc w:val="center"/>
              <w:rPr>
                <w:ins w:id="3990" w:author="Tao Huang" w:date="2018-09-04T13:16:00Z"/>
                <w:rFonts w:eastAsia="Times New Roman" w:cs="Times New Roman"/>
                <w:color w:val="000000"/>
                <w:sz w:val="22"/>
              </w:rPr>
              <w:pPrChange w:id="3991" w:author="Tao Huang" w:date="2018-09-04T13:18:00Z">
                <w:pPr>
                  <w:spacing w:after="0" w:line="240" w:lineRule="auto"/>
                  <w:jc w:val="center"/>
                </w:pPr>
              </w:pPrChange>
            </w:pPr>
            <w:ins w:id="3992" w:author="Tao Huang" w:date="2018-09-04T13:16:00Z">
              <w:r w:rsidRPr="001739A3">
                <w:rPr>
                  <w:rFonts w:eastAsia="Times New Roman" w:cs="Times New Roman"/>
                  <w:color w:val="000000"/>
                  <w:sz w:val="22"/>
                </w:rPr>
                <w:t>MASE</w:t>
              </w:r>
            </w:ins>
          </w:p>
        </w:tc>
        <w:tc>
          <w:tcPr>
            <w:tcW w:w="2268" w:type="dxa"/>
            <w:gridSpan w:val="3"/>
            <w:tcBorders>
              <w:top w:val="nil"/>
              <w:left w:val="nil"/>
              <w:bottom w:val="single" w:sz="8" w:space="0" w:color="666666"/>
              <w:right w:val="nil"/>
            </w:tcBorders>
            <w:shd w:val="clear" w:color="auto" w:fill="auto"/>
            <w:noWrap/>
            <w:vAlign w:val="center"/>
            <w:hideMark/>
            <w:tcPrChange w:id="3993" w:author="Tao Huang" w:date="2018-09-04T13:16:00Z">
              <w:tcPr>
                <w:tcW w:w="2265" w:type="dxa"/>
                <w:gridSpan w:val="4"/>
                <w:tcBorders>
                  <w:top w:val="nil"/>
                  <w:left w:val="nil"/>
                  <w:bottom w:val="single" w:sz="8" w:space="0" w:color="666666"/>
                  <w:right w:val="nil"/>
                </w:tcBorders>
                <w:shd w:val="clear" w:color="auto" w:fill="auto"/>
                <w:noWrap/>
                <w:vAlign w:val="center"/>
                <w:hideMark/>
              </w:tcPr>
            </w:tcPrChange>
          </w:tcPr>
          <w:p w14:paraId="0F71C318" w14:textId="77777777" w:rsidR="001739A3" w:rsidRPr="001739A3" w:rsidRDefault="001739A3">
            <w:pPr>
              <w:spacing w:after="0"/>
              <w:jc w:val="center"/>
              <w:rPr>
                <w:ins w:id="3994" w:author="Tao Huang" w:date="2018-09-04T13:16:00Z"/>
                <w:rFonts w:eastAsia="Times New Roman" w:cs="Times New Roman"/>
                <w:color w:val="000000"/>
                <w:sz w:val="22"/>
              </w:rPr>
              <w:pPrChange w:id="3995" w:author="Tao Huang" w:date="2018-09-04T13:18:00Z">
                <w:pPr>
                  <w:spacing w:after="0" w:line="240" w:lineRule="auto"/>
                  <w:jc w:val="center"/>
                </w:pPr>
              </w:pPrChange>
            </w:pPr>
            <w:ins w:id="3996" w:author="Tao Huang" w:date="2018-09-04T13:16:00Z">
              <w:r w:rsidRPr="001739A3">
                <w:rPr>
                  <w:rFonts w:eastAsia="Times New Roman" w:cs="Times New Roman"/>
                  <w:color w:val="000000"/>
                  <w:sz w:val="22"/>
                </w:rPr>
                <w:t>MSE</w:t>
              </w:r>
            </w:ins>
          </w:p>
        </w:tc>
      </w:tr>
      <w:tr w:rsidR="001739A3" w:rsidRPr="001739A3" w14:paraId="17BB522A" w14:textId="77777777" w:rsidTr="001739A3">
        <w:tblPrEx>
          <w:tblPrExChange w:id="3997" w:author="Tao Huang" w:date="2018-09-04T13:16:00Z">
            <w:tblPrEx>
              <w:tblW w:w="16266" w:type="dxa"/>
            </w:tblPrEx>
          </w:tblPrExChange>
        </w:tblPrEx>
        <w:trPr>
          <w:trHeight w:val="20"/>
          <w:ins w:id="3998" w:author="Tao Huang" w:date="2018-09-04T13:16:00Z"/>
          <w:trPrChange w:id="3999" w:author="Tao Huang" w:date="2018-09-04T13:16:00Z">
            <w:trPr>
              <w:gridAfter w:val="0"/>
              <w:trHeight w:val="290"/>
            </w:trPr>
          </w:trPrChange>
        </w:trPr>
        <w:tc>
          <w:tcPr>
            <w:tcW w:w="1580" w:type="dxa"/>
            <w:tcBorders>
              <w:top w:val="nil"/>
              <w:left w:val="nil"/>
              <w:bottom w:val="nil"/>
              <w:right w:val="nil"/>
            </w:tcBorders>
            <w:shd w:val="clear" w:color="auto" w:fill="auto"/>
            <w:noWrap/>
            <w:vAlign w:val="bottom"/>
            <w:hideMark/>
            <w:tcPrChange w:id="4000" w:author="Tao Huang" w:date="2018-09-04T13:16:00Z">
              <w:tcPr>
                <w:tcW w:w="1580" w:type="dxa"/>
                <w:tcBorders>
                  <w:top w:val="nil"/>
                  <w:left w:val="nil"/>
                  <w:bottom w:val="nil"/>
                  <w:right w:val="nil"/>
                </w:tcBorders>
                <w:shd w:val="clear" w:color="auto" w:fill="auto"/>
                <w:noWrap/>
                <w:vAlign w:val="bottom"/>
                <w:hideMark/>
              </w:tcPr>
            </w:tcPrChange>
          </w:tcPr>
          <w:p w14:paraId="74ADF10D" w14:textId="77777777" w:rsidR="001739A3" w:rsidRPr="001739A3" w:rsidRDefault="001739A3">
            <w:pPr>
              <w:spacing w:after="0"/>
              <w:jc w:val="center"/>
              <w:rPr>
                <w:ins w:id="4001" w:author="Tao Huang" w:date="2018-09-04T13:16:00Z"/>
                <w:rFonts w:eastAsia="Times New Roman" w:cs="Times New Roman"/>
                <w:color w:val="000000"/>
                <w:sz w:val="22"/>
              </w:rPr>
              <w:pPrChange w:id="4002" w:author="Tao Huang" w:date="2018-09-04T13:18:00Z">
                <w:pPr>
                  <w:spacing w:after="0" w:line="240" w:lineRule="auto"/>
                  <w:jc w:val="center"/>
                </w:pPr>
              </w:pPrChange>
            </w:pPr>
          </w:p>
        </w:tc>
        <w:tc>
          <w:tcPr>
            <w:tcW w:w="1964" w:type="dxa"/>
            <w:tcBorders>
              <w:top w:val="nil"/>
              <w:left w:val="nil"/>
              <w:bottom w:val="nil"/>
              <w:right w:val="nil"/>
            </w:tcBorders>
            <w:shd w:val="clear" w:color="auto" w:fill="auto"/>
            <w:noWrap/>
            <w:vAlign w:val="bottom"/>
            <w:hideMark/>
            <w:tcPrChange w:id="4003" w:author="Tao Huang" w:date="2018-09-04T13:16:00Z">
              <w:tcPr>
                <w:tcW w:w="1580" w:type="dxa"/>
                <w:tcBorders>
                  <w:top w:val="nil"/>
                  <w:left w:val="nil"/>
                  <w:bottom w:val="nil"/>
                  <w:right w:val="nil"/>
                </w:tcBorders>
                <w:shd w:val="clear" w:color="auto" w:fill="auto"/>
                <w:noWrap/>
                <w:vAlign w:val="bottom"/>
                <w:hideMark/>
              </w:tcPr>
            </w:tcPrChange>
          </w:tcPr>
          <w:p w14:paraId="50056BC5" w14:textId="77777777" w:rsidR="001739A3" w:rsidRPr="001739A3" w:rsidRDefault="001739A3">
            <w:pPr>
              <w:spacing w:after="0"/>
              <w:rPr>
                <w:ins w:id="4004" w:author="Tao Huang" w:date="2018-09-04T13:16:00Z"/>
                <w:rFonts w:eastAsia="Times New Roman" w:cs="Times New Roman"/>
                <w:sz w:val="22"/>
                <w:rPrChange w:id="4005" w:author="Tao Huang" w:date="2018-09-04T13:16:00Z">
                  <w:rPr>
                    <w:ins w:id="4006" w:author="Tao Huang" w:date="2018-09-04T13:16:00Z"/>
                    <w:rFonts w:eastAsia="Times New Roman" w:cs="Times New Roman"/>
                    <w:sz w:val="20"/>
                    <w:szCs w:val="20"/>
                  </w:rPr>
                </w:rPrChange>
              </w:rPr>
              <w:pPrChange w:id="4007" w:author="Tao Huang" w:date="2018-09-04T13:18:00Z">
                <w:pPr>
                  <w:spacing w:after="0" w:line="240" w:lineRule="auto"/>
                </w:pPr>
              </w:pPrChange>
            </w:pPr>
          </w:p>
        </w:tc>
        <w:tc>
          <w:tcPr>
            <w:tcW w:w="951" w:type="dxa"/>
            <w:tcBorders>
              <w:top w:val="nil"/>
              <w:left w:val="nil"/>
              <w:bottom w:val="nil"/>
              <w:right w:val="nil"/>
            </w:tcBorders>
            <w:shd w:val="clear" w:color="auto" w:fill="auto"/>
            <w:noWrap/>
            <w:vAlign w:val="center"/>
            <w:hideMark/>
            <w:tcPrChange w:id="4008" w:author="Tao Huang" w:date="2018-09-04T13:16:00Z">
              <w:tcPr>
                <w:tcW w:w="951" w:type="dxa"/>
                <w:tcBorders>
                  <w:top w:val="nil"/>
                  <w:left w:val="nil"/>
                  <w:bottom w:val="nil"/>
                  <w:right w:val="nil"/>
                </w:tcBorders>
                <w:shd w:val="clear" w:color="auto" w:fill="auto"/>
                <w:noWrap/>
                <w:vAlign w:val="center"/>
                <w:hideMark/>
              </w:tcPr>
            </w:tcPrChange>
          </w:tcPr>
          <w:p w14:paraId="7B043BB4" w14:textId="77777777" w:rsidR="001739A3" w:rsidRPr="001739A3" w:rsidRDefault="001739A3">
            <w:pPr>
              <w:spacing w:after="0"/>
              <w:jc w:val="center"/>
              <w:rPr>
                <w:ins w:id="4009" w:author="Tao Huang" w:date="2018-09-04T13:16:00Z"/>
                <w:rFonts w:eastAsia="Times New Roman" w:cs="Times New Roman"/>
                <w:i/>
                <w:iCs/>
                <w:color w:val="000000"/>
                <w:sz w:val="22"/>
              </w:rPr>
              <w:pPrChange w:id="4010" w:author="Tao Huang" w:date="2018-09-04T13:18:00Z">
                <w:pPr>
                  <w:spacing w:after="0" w:line="240" w:lineRule="auto"/>
                  <w:jc w:val="center"/>
                </w:pPr>
              </w:pPrChange>
            </w:pPr>
            <w:ins w:id="4011"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=1</w:t>
              </w:r>
            </w:ins>
          </w:p>
        </w:tc>
        <w:tc>
          <w:tcPr>
            <w:tcW w:w="711" w:type="dxa"/>
            <w:tcBorders>
              <w:top w:val="nil"/>
              <w:left w:val="nil"/>
              <w:bottom w:val="nil"/>
              <w:right w:val="nil"/>
            </w:tcBorders>
            <w:shd w:val="clear" w:color="auto" w:fill="auto"/>
            <w:noWrap/>
            <w:vAlign w:val="center"/>
            <w:hideMark/>
            <w:tcPrChange w:id="4012" w:author="Tao Huang" w:date="2018-09-04T13:16:00Z">
              <w:tcPr>
                <w:tcW w:w="711" w:type="dxa"/>
                <w:tcBorders>
                  <w:top w:val="nil"/>
                  <w:left w:val="nil"/>
                  <w:bottom w:val="nil"/>
                  <w:right w:val="nil"/>
                </w:tcBorders>
                <w:shd w:val="clear" w:color="auto" w:fill="auto"/>
                <w:noWrap/>
                <w:vAlign w:val="center"/>
                <w:hideMark/>
              </w:tcPr>
            </w:tcPrChange>
          </w:tcPr>
          <w:p w14:paraId="6C73721B" w14:textId="77777777" w:rsidR="001739A3" w:rsidRPr="001739A3" w:rsidRDefault="001739A3">
            <w:pPr>
              <w:spacing w:after="0"/>
              <w:jc w:val="center"/>
              <w:rPr>
                <w:ins w:id="4013" w:author="Tao Huang" w:date="2018-09-04T13:16:00Z"/>
                <w:rFonts w:eastAsia="Times New Roman" w:cs="Times New Roman"/>
                <w:i/>
                <w:iCs/>
                <w:color w:val="000000"/>
                <w:sz w:val="22"/>
              </w:rPr>
              <w:pPrChange w:id="4014" w:author="Tao Huang" w:date="2018-09-04T13:18:00Z">
                <w:pPr>
                  <w:spacing w:after="0" w:line="240" w:lineRule="auto"/>
                  <w:jc w:val="center"/>
                </w:pPr>
              </w:pPrChange>
            </w:pPr>
            <w:ins w:id="4015"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=4</w:t>
              </w:r>
            </w:ins>
          </w:p>
        </w:tc>
        <w:tc>
          <w:tcPr>
            <w:tcW w:w="711" w:type="dxa"/>
            <w:tcBorders>
              <w:top w:val="nil"/>
              <w:left w:val="nil"/>
              <w:bottom w:val="nil"/>
              <w:right w:val="nil"/>
            </w:tcBorders>
            <w:shd w:val="clear" w:color="auto" w:fill="auto"/>
            <w:noWrap/>
            <w:vAlign w:val="center"/>
            <w:hideMark/>
            <w:tcPrChange w:id="4016" w:author="Tao Huang" w:date="2018-09-04T13:16:00Z">
              <w:tcPr>
                <w:tcW w:w="711" w:type="dxa"/>
                <w:tcBorders>
                  <w:top w:val="nil"/>
                  <w:left w:val="nil"/>
                  <w:bottom w:val="nil"/>
                  <w:right w:val="nil"/>
                </w:tcBorders>
                <w:shd w:val="clear" w:color="auto" w:fill="auto"/>
                <w:noWrap/>
                <w:vAlign w:val="center"/>
                <w:hideMark/>
              </w:tcPr>
            </w:tcPrChange>
          </w:tcPr>
          <w:p w14:paraId="23ED709E" w14:textId="77777777" w:rsidR="001739A3" w:rsidRPr="001739A3" w:rsidRDefault="001739A3">
            <w:pPr>
              <w:spacing w:after="0"/>
              <w:jc w:val="center"/>
              <w:rPr>
                <w:ins w:id="4017" w:author="Tao Huang" w:date="2018-09-04T13:16:00Z"/>
                <w:rFonts w:eastAsia="Times New Roman" w:cs="Times New Roman"/>
                <w:i/>
                <w:iCs/>
                <w:color w:val="000000"/>
                <w:sz w:val="22"/>
              </w:rPr>
              <w:pPrChange w:id="4018" w:author="Tao Huang" w:date="2018-09-04T13:18:00Z">
                <w:pPr>
                  <w:spacing w:after="0" w:line="240" w:lineRule="auto"/>
                  <w:jc w:val="center"/>
                </w:pPr>
              </w:pPrChange>
            </w:pPr>
            <w:ins w:id="4019"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=8</w:t>
              </w:r>
            </w:ins>
          </w:p>
        </w:tc>
        <w:tc>
          <w:tcPr>
            <w:tcW w:w="711" w:type="dxa"/>
            <w:tcBorders>
              <w:top w:val="nil"/>
              <w:left w:val="nil"/>
              <w:bottom w:val="nil"/>
              <w:right w:val="nil"/>
            </w:tcBorders>
            <w:shd w:val="clear" w:color="auto" w:fill="auto"/>
            <w:noWrap/>
            <w:vAlign w:val="center"/>
            <w:hideMark/>
            <w:tcPrChange w:id="4020" w:author="Tao Huang" w:date="2018-09-04T13:16:00Z">
              <w:tcPr>
                <w:tcW w:w="704" w:type="dxa"/>
                <w:tcBorders>
                  <w:top w:val="nil"/>
                  <w:left w:val="nil"/>
                  <w:bottom w:val="nil"/>
                  <w:right w:val="nil"/>
                </w:tcBorders>
                <w:shd w:val="clear" w:color="auto" w:fill="auto"/>
                <w:noWrap/>
                <w:vAlign w:val="center"/>
                <w:hideMark/>
              </w:tcPr>
            </w:tcPrChange>
          </w:tcPr>
          <w:p w14:paraId="67062C25" w14:textId="77777777" w:rsidR="001739A3" w:rsidRPr="001739A3" w:rsidRDefault="001739A3">
            <w:pPr>
              <w:spacing w:after="0"/>
              <w:jc w:val="center"/>
              <w:rPr>
                <w:ins w:id="4021" w:author="Tao Huang" w:date="2018-09-04T13:16:00Z"/>
                <w:rFonts w:eastAsia="Times New Roman" w:cs="Times New Roman"/>
                <w:i/>
                <w:iCs/>
                <w:color w:val="000000"/>
                <w:sz w:val="22"/>
              </w:rPr>
              <w:pPrChange w:id="4022" w:author="Tao Huang" w:date="2018-09-04T13:18:00Z">
                <w:pPr>
                  <w:spacing w:after="0" w:line="240" w:lineRule="auto"/>
                  <w:jc w:val="center"/>
                </w:pPr>
              </w:pPrChange>
            </w:pPr>
            <w:ins w:id="4023"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=1</w:t>
              </w:r>
            </w:ins>
          </w:p>
        </w:tc>
        <w:tc>
          <w:tcPr>
            <w:tcW w:w="711" w:type="dxa"/>
            <w:tcBorders>
              <w:top w:val="nil"/>
              <w:left w:val="nil"/>
              <w:bottom w:val="nil"/>
              <w:right w:val="nil"/>
            </w:tcBorders>
            <w:shd w:val="clear" w:color="auto" w:fill="auto"/>
            <w:noWrap/>
            <w:vAlign w:val="center"/>
            <w:hideMark/>
            <w:tcPrChange w:id="4024" w:author="Tao Huang" w:date="2018-09-04T13:16:00Z">
              <w:tcPr>
                <w:tcW w:w="711" w:type="dxa"/>
                <w:tcBorders>
                  <w:top w:val="nil"/>
                  <w:left w:val="nil"/>
                  <w:bottom w:val="nil"/>
                  <w:right w:val="nil"/>
                </w:tcBorders>
                <w:shd w:val="clear" w:color="auto" w:fill="auto"/>
                <w:noWrap/>
                <w:vAlign w:val="center"/>
                <w:hideMark/>
              </w:tcPr>
            </w:tcPrChange>
          </w:tcPr>
          <w:p w14:paraId="72D883F8" w14:textId="77777777" w:rsidR="001739A3" w:rsidRPr="001739A3" w:rsidRDefault="001739A3">
            <w:pPr>
              <w:spacing w:after="0"/>
              <w:jc w:val="center"/>
              <w:rPr>
                <w:ins w:id="4025" w:author="Tao Huang" w:date="2018-09-04T13:16:00Z"/>
                <w:rFonts w:eastAsia="Times New Roman" w:cs="Times New Roman"/>
                <w:i/>
                <w:iCs/>
                <w:color w:val="000000"/>
                <w:sz w:val="22"/>
              </w:rPr>
              <w:pPrChange w:id="4026" w:author="Tao Huang" w:date="2018-09-04T13:18:00Z">
                <w:pPr>
                  <w:spacing w:after="0" w:line="240" w:lineRule="auto"/>
                  <w:jc w:val="center"/>
                </w:pPr>
              </w:pPrChange>
            </w:pPr>
            <w:ins w:id="4027"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=4</w:t>
              </w:r>
            </w:ins>
          </w:p>
        </w:tc>
        <w:tc>
          <w:tcPr>
            <w:tcW w:w="711" w:type="dxa"/>
            <w:tcBorders>
              <w:top w:val="nil"/>
              <w:left w:val="nil"/>
              <w:bottom w:val="nil"/>
              <w:right w:val="nil"/>
            </w:tcBorders>
            <w:shd w:val="clear" w:color="auto" w:fill="auto"/>
            <w:noWrap/>
            <w:vAlign w:val="center"/>
            <w:hideMark/>
            <w:tcPrChange w:id="4028" w:author="Tao Huang" w:date="2018-09-04T13:16:00Z">
              <w:tcPr>
                <w:tcW w:w="711" w:type="dxa"/>
                <w:tcBorders>
                  <w:top w:val="nil"/>
                  <w:left w:val="nil"/>
                  <w:bottom w:val="nil"/>
                  <w:right w:val="nil"/>
                </w:tcBorders>
                <w:shd w:val="clear" w:color="auto" w:fill="auto"/>
                <w:noWrap/>
                <w:vAlign w:val="center"/>
                <w:hideMark/>
              </w:tcPr>
            </w:tcPrChange>
          </w:tcPr>
          <w:p w14:paraId="774BBCF2" w14:textId="77777777" w:rsidR="001739A3" w:rsidRPr="001739A3" w:rsidRDefault="001739A3">
            <w:pPr>
              <w:spacing w:after="0"/>
              <w:jc w:val="center"/>
              <w:rPr>
                <w:ins w:id="4029" w:author="Tao Huang" w:date="2018-09-04T13:16:00Z"/>
                <w:rFonts w:eastAsia="Times New Roman" w:cs="Times New Roman"/>
                <w:i/>
                <w:iCs/>
                <w:color w:val="000000"/>
                <w:sz w:val="22"/>
              </w:rPr>
              <w:pPrChange w:id="4030" w:author="Tao Huang" w:date="2018-09-04T13:18:00Z">
                <w:pPr>
                  <w:spacing w:after="0" w:line="240" w:lineRule="auto"/>
                  <w:jc w:val="center"/>
                </w:pPr>
              </w:pPrChange>
            </w:pPr>
            <w:ins w:id="4031"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=8</w:t>
              </w:r>
            </w:ins>
          </w:p>
        </w:tc>
        <w:tc>
          <w:tcPr>
            <w:tcW w:w="839" w:type="dxa"/>
            <w:tcBorders>
              <w:top w:val="nil"/>
              <w:left w:val="nil"/>
              <w:bottom w:val="nil"/>
              <w:right w:val="nil"/>
            </w:tcBorders>
            <w:shd w:val="clear" w:color="auto" w:fill="auto"/>
            <w:noWrap/>
            <w:vAlign w:val="center"/>
            <w:hideMark/>
            <w:tcPrChange w:id="4032" w:author="Tao Huang" w:date="2018-09-04T13:16:00Z">
              <w:tcPr>
                <w:tcW w:w="2880" w:type="dxa"/>
                <w:gridSpan w:val="5"/>
                <w:tcBorders>
                  <w:top w:val="nil"/>
                  <w:left w:val="nil"/>
                  <w:bottom w:val="nil"/>
                  <w:right w:val="nil"/>
                </w:tcBorders>
                <w:shd w:val="clear" w:color="auto" w:fill="auto"/>
                <w:noWrap/>
                <w:vAlign w:val="center"/>
                <w:hideMark/>
              </w:tcPr>
            </w:tcPrChange>
          </w:tcPr>
          <w:p w14:paraId="2F9C99DC" w14:textId="77777777" w:rsidR="001739A3" w:rsidRPr="001739A3" w:rsidRDefault="001739A3">
            <w:pPr>
              <w:spacing w:after="0"/>
              <w:jc w:val="center"/>
              <w:rPr>
                <w:ins w:id="4033" w:author="Tao Huang" w:date="2018-09-04T13:16:00Z"/>
                <w:rFonts w:eastAsia="Times New Roman" w:cs="Times New Roman"/>
                <w:i/>
                <w:iCs/>
                <w:color w:val="000000"/>
                <w:sz w:val="22"/>
              </w:rPr>
              <w:pPrChange w:id="4034" w:author="Tao Huang" w:date="2018-09-04T13:18:00Z">
                <w:pPr>
                  <w:spacing w:after="0" w:line="240" w:lineRule="auto"/>
                  <w:jc w:val="center"/>
                </w:pPr>
              </w:pPrChange>
            </w:pPr>
            <w:ins w:id="4035"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=1</w:t>
              </w:r>
            </w:ins>
          </w:p>
        </w:tc>
        <w:tc>
          <w:tcPr>
            <w:tcW w:w="711" w:type="dxa"/>
            <w:tcBorders>
              <w:top w:val="nil"/>
              <w:left w:val="nil"/>
              <w:bottom w:val="nil"/>
              <w:right w:val="nil"/>
            </w:tcBorders>
            <w:shd w:val="clear" w:color="auto" w:fill="auto"/>
            <w:noWrap/>
            <w:vAlign w:val="center"/>
            <w:hideMark/>
            <w:tcPrChange w:id="4036" w:author="Tao Huang" w:date="2018-09-04T13:16:00Z">
              <w:tcPr>
                <w:tcW w:w="711" w:type="dxa"/>
                <w:tcBorders>
                  <w:top w:val="nil"/>
                  <w:left w:val="nil"/>
                  <w:bottom w:val="nil"/>
                  <w:right w:val="nil"/>
                </w:tcBorders>
                <w:shd w:val="clear" w:color="auto" w:fill="auto"/>
                <w:noWrap/>
                <w:vAlign w:val="center"/>
                <w:hideMark/>
              </w:tcPr>
            </w:tcPrChange>
          </w:tcPr>
          <w:p w14:paraId="25C74FD6" w14:textId="77777777" w:rsidR="001739A3" w:rsidRPr="001739A3" w:rsidRDefault="001739A3">
            <w:pPr>
              <w:spacing w:after="0"/>
              <w:jc w:val="center"/>
              <w:rPr>
                <w:ins w:id="4037" w:author="Tao Huang" w:date="2018-09-04T13:16:00Z"/>
                <w:rFonts w:eastAsia="Times New Roman" w:cs="Times New Roman"/>
                <w:i/>
                <w:iCs/>
                <w:color w:val="000000"/>
                <w:sz w:val="22"/>
              </w:rPr>
              <w:pPrChange w:id="4038" w:author="Tao Huang" w:date="2018-09-04T13:18:00Z">
                <w:pPr>
                  <w:spacing w:after="0" w:line="240" w:lineRule="auto"/>
                  <w:jc w:val="center"/>
                </w:pPr>
              </w:pPrChange>
            </w:pPr>
            <w:ins w:id="4039"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=4</w:t>
              </w:r>
            </w:ins>
          </w:p>
        </w:tc>
        <w:tc>
          <w:tcPr>
            <w:tcW w:w="711" w:type="dxa"/>
            <w:tcBorders>
              <w:top w:val="nil"/>
              <w:left w:val="nil"/>
              <w:bottom w:val="nil"/>
              <w:right w:val="nil"/>
            </w:tcBorders>
            <w:shd w:val="clear" w:color="auto" w:fill="auto"/>
            <w:noWrap/>
            <w:vAlign w:val="center"/>
            <w:hideMark/>
            <w:tcPrChange w:id="4040" w:author="Tao Huang" w:date="2018-09-04T13:16:00Z">
              <w:tcPr>
                <w:tcW w:w="711" w:type="dxa"/>
                <w:tcBorders>
                  <w:top w:val="nil"/>
                  <w:left w:val="nil"/>
                  <w:bottom w:val="nil"/>
                  <w:right w:val="nil"/>
                </w:tcBorders>
                <w:shd w:val="clear" w:color="auto" w:fill="auto"/>
                <w:noWrap/>
                <w:vAlign w:val="center"/>
                <w:hideMark/>
              </w:tcPr>
            </w:tcPrChange>
          </w:tcPr>
          <w:p w14:paraId="6A4E8015" w14:textId="77777777" w:rsidR="001739A3" w:rsidRPr="001739A3" w:rsidRDefault="001739A3">
            <w:pPr>
              <w:spacing w:after="0"/>
              <w:jc w:val="center"/>
              <w:rPr>
                <w:ins w:id="4041" w:author="Tao Huang" w:date="2018-09-04T13:16:00Z"/>
                <w:rFonts w:eastAsia="Times New Roman" w:cs="Times New Roman"/>
                <w:i/>
                <w:iCs/>
                <w:color w:val="000000"/>
                <w:sz w:val="22"/>
              </w:rPr>
              <w:pPrChange w:id="4042" w:author="Tao Huang" w:date="2018-09-04T13:18:00Z">
                <w:pPr>
                  <w:spacing w:after="0" w:line="240" w:lineRule="auto"/>
                  <w:jc w:val="center"/>
                </w:pPr>
              </w:pPrChange>
            </w:pPr>
            <w:ins w:id="4043"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=8</w:t>
              </w:r>
            </w:ins>
          </w:p>
        </w:tc>
        <w:tc>
          <w:tcPr>
            <w:tcW w:w="846" w:type="dxa"/>
            <w:tcBorders>
              <w:top w:val="nil"/>
              <w:left w:val="nil"/>
              <w:bottom w:val="nil"/>
              <w:right w:val="nil"/>
            </w:tcBorders>
            <w:shd w:val="clear" w:color="auto" w:fill="auto"/>
            <w:noWrap/>
            <w:vAlign w:val="center"/>
            <w:hideMark/>
            <w:tcPrChange w:id="4044" w:author="Tao Huang" w:date="2018-09-04T13:16:00Z">
              <w:tcPr>
                <w:tcW w:w="2880" w:type="dxa"/>
                <w:gridSpan w:val="5"/>
                <w:tcBorders>
                  <w:top w:val="nil"/>
                  <w:left w:val="nil"/>
                  <w:bottom w:val="nil"/>
                  <w:right w:val="nil"/>
                </w:tcBorders>
                <w:shd w:val="clear" w:color="auto" w:fill="auto"/>
                <w:noWrap/>
                <w:vAlign w:val="center"/>
                <w:hideMark/>
              </w:tcPr>
            </w:tcPrChange>
          </w:tcPr>
          <w:p w14:paraId="6094A06F" w14:textId="77777777" w:rsidR="001739A3" w:rsidRPr="001739A3" w:rsidRDefault="001739A3">
            <w:pPr>
              <w:spacing w:after="0"/>
              <w:jc w:val="center"/>
              <w:rPr>
                <w:ins w:id="4045" w:author="Tao Huang" w:date="2018-09-04T13:16:00Z"/>
                <w:rFonts w:eastAsia="Times New Roman" w:cs="Times New Roman"/>
                <w:i/>
                <w:iCs/>
                <w:color w:val="000000"/>
                <w:sz w:val="22"/>
              </w:rPr>
              <w:pPrChange w:id="4046" w:author="Tao Huang" w:date="2018-09-04T13:18:00Z">
                <w:pPr>
                  <w:spacing w:after="0" w:line="240" w:lineRule="auto"/>
                  <w:jc w:val="center"/>
                </w:pPr>
              </w:pPrChange>
            </w:pPr>
            <w:ins w:id="4047"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=1</w:t>
              </w:r>
            </w:ins>
          </w:p>
        </w:tc>
        <w:tc>
          <w:tcPr>
            <w:tcW w:w="711" w:type="dxa"/>
            <w:tcBorders>
              <w:top w:val="nil"/>
              <w:left w:val="nil"/>
              <w:bottom w:val="nil"/>
              <w:right w:val="nil"/>
            </w:tcBorders>
            <w:shd w:val="clear" w:color="auto" w:fill="auto"/>
            <w:noWrap/>
            <w:vAlign w:val="center"/>
            <w:hideMark/>
            <w:tcPrChange w:id="4048" w:author="Tao Huang" w:date="2018-09-04T13:16:00Z">
              <w:tcPr>
                <w:tcW w:w="711" w:type="dxa"/>
                <w:tcBorders>
                  <w:top w:val="nil"/>
                  <w:left w:val="nil"/>
                  <w:bottom w:val="nil"/>
                  <w:right w:val="nil"/>
                </w:tcBorders>
                <w:shd w:val="clear" w:color="auto" w:fill="auto"/>
                <w:noWrap/>
                <w:vAlign w:val="center"/>
                <w:hideMark/>
              </w:tcPr>
            </w:tcPrChange>
          </w:tcPr>
          <w:p w14:paraId="40DBB75D" w14:textId="77777777" w:rsidR="001739A3" w:rsidRPr="001739A3" w:rsidRDefault="001739A3">
            <w:pPr>
              <w:spacing w:after="0"/>
              <w:jc w:val="center"/>
              <w:rPr>
                <w:ins w:id="4049" w:author="Tao Huang" w:date="2018-09-04T13:16:00Z"/>
                <w:rFonts w:eastAsia="Times New Roman" w:cs="Times New Roman"/>
                <w:i/>
                <w:iCs/>
                <w:color w:val="000000"/>
                <w:sz w:val="22"/>
              </w:rPr>
              <w:pPrChange w:id="4050" w:author="Tao Huang" w:date="2018-09-04T13:18:00Z">
                <w:pPr>
                  <w:spacing w:after="0" w:line="240" w:lineRule="auto"/>
                  <w:jc w:val="center"/>
                </w:pPr>
              </w:pPrChange>
            </w:pPr>
            <w:ins w:id="4051"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=4</w:t>
              </w:r>
            </w:ins>
          </w:p>
        </w:tc>
        <w:tc>
          <w:tcPr>
            <w:tcW w:w="711" w:type="dxa"/>
            <w:tcBorders>
              <w:top w:val="nil"/>
              <w:left w:val="nil"/>
              <w:bottom w:val="nil"/>
              <w:right w:val="nil"/>
            </w:tcBorders>
            <w:shd w:val="clear" w:color="auto" w:fill="auto"/>
            <w:noWrap/>
            <w:vAlign w:val="center"/>
            <w:hideMark/>
            <w:tcPrChange w:id="4052" w:author="Tao Huang" w:date="2018-09-04T13:16:00Z">
              <w:tcPr>
                <w:tcW w:w="711" w:type="dxa"/>
                <w:tcBorders>
                  <w:top w:val="nil"/>
                  <w:left w:val="nil"/>
                  <w:bottom w:val="nil"/>
                  <w:right w:val="nil"/>
                </w:tcBorders>
                <w:shd w:val="clear" w:color="auto" w:fill="auto"/>
                <w:noWrap/>
                <w:vAlign w:val="center"/>
                <w:hideMark/>
              </w:tcPr>
            </w:tcPrChange>
          </w:tcPr>
          <w:p w14:paraId="481639FC" w14:textId="77777777" w:rsidR="001739A3" w:rsidRPr="001739A3" w:rsidRDefault="001739A3">
            <w:pPr>
              <w:spacing w:after="0"/>
              <w:jc w:val="center"/>
              <w:rPr>
                <w:ins w:id="4053" w:author="Tao Huang" w:date="2018-09-04T13:16:00Z"/>
                <w:rFonts w:eastAsia="Times New Roman" w:cs="Times New Roman"/>
                <w:i/>
                <w:iCs/>
                <w:color w:val="000000"/>
                <w:sz w:val="22"/>
              </w:rPr>
              <w:pPrChange w:id="4054" w:author="Tao Huang" w:date="2018-09-04T13:18:00Z">
                <w:pPr>
                  <w:spacing w:after="0" w:line="240" w:lineRule="auto"/>
                  <w:jc w:val="center"/>
                </w:pPr>
              </w:pPrChange>
            </w:pPr>
            <w:ins w:id="4055"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=8</w:t>
              </w:r>
            </w:ins>
          </w:p>
        </w:tc>
      </w:tr>
      <w:tr w:rsidR="001739A3" w:rsidRPr="001739A3" w14:paraId="71C36B6A" w14:textId="77777777" w:rsidTr="001739A3">
        <w:tblPrEx>
          <w:tblPrExChange w:id="4056" w:author="Tao Huang" w:date="2018-09-04T13:16:00Z">
            <w:tblPrEx>
              <w:tblW w:w="16266" w:type="dxa"/>
            </w:tblPrEx>
          </w:tblPrExChange>
        </w:tblPrEx>
        <w:trPr>
          <w:trHeight w:val="20"/>
          <w:ins w:id="4057" w:author="Tao Huang" w:date="2018-09-04T13:16:00Z"/>
          <w:trPrChange w:id="4058" w:author="Tao Huang" w:date="2018-09-04T13:16:00Z">
            <w:trPr>
              <w:gridAfter w:val="0"/>
              <w:trHeight w:val="290"/>
            </w:trPr>
          </w:trPrChange>
        </w:trPr>
        <w:tc>
          <w:tcPr>
            <w:tcW w:w="1580" w:type="dxa"/>
            <w:tcBorders>
              <w:top w:val="nil"/>
              <w:left w:val="nil"/>
              <w:bottom w:val="nil"/>
              <w:right w:val="nil"/>
            </w:tcBorders>
            <w:shd w:val="clear" w:color="auto" w:fill="auto"/>
            <w:noWrap/>
            <w:vAlign w:val="center"/>
            <w:hideMark/>
            <w:tcPrChange w:id="4059" w:author="Tao Huang" w:date="2018-09-04T13:16:00Z">
              <w:tcPr>
                <w:tcW w:w="1580" w:type="dxa"/>
                <w:tcBorders>
                  <w:top w:val="nil"/>
                  <w:left w:val="nil"/>
                  <w:bottom w:val="nil"/>
                  <w:right w:val="nil"/>
                </w:tcBorders>
                <w:shd w:val="clear" w:color="auto" w:fill="auto"/>
                <w:noWrap/>
                <w:vAlign w:val="center"/>
                <w:hideMark/>
              </w:tcPr>
            </w:tcPrChange>
          </w:tcPr>
          <w:p w14:paraId="084BD207" w14:textId="77777777" w:rsidR="001739A3" w:rsidRPr="001739A3" w:rsidRDefault="001739A3">
            <w:pPr>
              <w:spacing w:after="0"/>
              <w:jc w:val="center"/>
              <w:rPr>
                <w:ins w:id="4060" w:author="Tao Huang" w:date="2018-09-04T13:16:00Z"/>
                <w:rFonts w:eastAsia="Times New Roman" w:cs="Times New Roman"/>
                <w:color w:val="000000"/>
                <w:sz w:val="22"/>
              </w:rPr>
              <w:pPrChange w:id="4061" w:author="Tao Huang" w:date="2018-09-04T13:18:00Z">
                <w:pPr>
                  <w:spacing w:after="0" w:line="240" w:lineRule="auto"/>
                  <w:jc w:val="center"/>
                </w:pPr>
              </w:pPrChange>
            </w:pPr>
            <w:ins w:id="4062" w:author="Tao Huang" w:date="2018-09-04T13:16:00Z">
              <w:r w:rsidRPr="001739A3">
                <w:rPr>
                  <w:rFonts w:eastAsia="Times New Roman" w:cs="Times New Roman"/>
                  <w:color w:val="000000"/>
                  <w:sz w:val="22"/>
                </w:rPr>
                <w:t>ADL-own</w:t>
              </w:r>
            </w:ins>
          </w:p>
        </w:tc>
        <w:tc>
          <w:tcPr>
            <w:tcW w:w="1964" w:type="dxa"/>
            <w:tcBorders>
              <w:top w:val="nil"/>
              <w:left w:val="nil"/>
              <w:bottom w:val="nil"/>
              <w:right w:val="nil"/>
            </w:tcBorders>
            <w:shd w:val="clear" w:color="auto" w:fill="auto"/>
            <w:noWrap/>
            <w:vAlign w:val="center"/>
            <w:hideMark/>
            <w:tcPrChange w:id="4063" w:author="Tao Huang" w:date="2018-09-04T13:16:00Z">
              <w:tcPr>
                <w:tcW w:w="1580" w:type="dxa"/>
                <w:tcBorders>
                  <w:top w:val="nil"/>
                  <w:left w:val="nil"/>
                  <w:bottom w:val="nil"/>
                  <w:right w:val="nil"/>
                </w:tcBorders>
                <w:shd w:val="clear" w:color="auto" w:fill="auto"/>
                <w:noWrap/>
                <w:vAlign w:val="center"/>
                <w:hideMark/>
              </w:tcPr>
            </w:tcPrChange>
          </w:tcPr>
          <w:p w14:paraId="5FC515EE" w14:textId="77777777" w:rsidR="001739A3" w:rsidRPr="001739A3" w:rsidRDefault="001739A3">
            <w:pPr>
              <w:spacing w:after="0"/>
              <w:rPr>
                <w:ins w:id="4064" w:author="Tao Huang" w:date="2018-09-04T13:16:00Z"/>
                <w:rFonts w:eastAsia="Times New Roman" w:cs="Times New Roman"/>
                <w:color w:val="000000"/>
                <w:sz w:val="22"/>
              </w:rPr>
              <w:pPrChange w:id="4065" w:author="Tao Huang" w:date="2018-09-04T13:18:00Z">
                <w:pPr>
                  <w:spacing w:after="0" w:line="240" w:lineRule="auto"/>
                </w:pPr>
              </w:pPrChange>
            </w:pPr>
            <w:ins w:id="4066" w:author="Tao Huang" w:date="2018-09-04T13:16:00Z">
              <w:r w:rsidRPr="001739A3">
                <w:rPr>
                  <w:rFonts w:eastAsia="Times New Roman" w:cs="Times New Roman"/>
                  <w:color w:val="000000"/>
                  <w:sz w:val="22"/>
                </w:rPr>
                <w:t>Base-lift</w:t>
              </w:r>
            </w:ins>
          </w:p>
        </w:tc>
        <w:tc>
          <w:tcPr>
            <w:tcW w:w="951" w:type="dxa"/>
            <w:tcBorders>
              <w:top w:val="nil"/>
              <w:left w:val="nil"/>
              <w:bottom w:val="nil"/>
              <w:right w:val="nil"/>
            </w:tcBorders>
            <w:shd w:val="clear" w:color="auto" w:fill="auto"/>
            <w:noWrap/>
            <w:vAlign w:val="bottom"/>
            <w:hideMark/>
            <w:tcPrChange w:id="4067" w:author="Tao Huang" w:date="2018-09-04T13:16:00Z">
              <w:tcPr>
                <w:tcW w:w="951" w:type="dxa"/>
                <w:tcBorders>
                  <w:top w:val="nil"/>
                  <w:left w:val="nil"/>
                  <w:bottom w:val="nil"/>
                  <w:right w:val="nil"/>
                </w:tcBorders>
                <w:shd w:val="clear" w:color="auto" w:fill="auto"/>
                <w:noWrap/>
                <w:vAlign w:val="bottom"/>
                <w:hideMark/>
              </w:tcPr>
            </w:tcPrChange>
          </w:tcPr>
          <w:p w14:paraId="26E73EED" w14:textId="77777777" w:rsidR="001739A3" w:rsidRPr="001739A3" w:rsidRDefault="001739A3">
            <w:pPr>
              <w:spacing w:after="0"/>
              <w:jc w:val="right"/>
              <w:rPr>
                <w:ins w:id="4068" w:author="Tao Huang" w:date="2018-09-04T13:16:00Z"/>
                <w:rFonts w:eastAsia="Times New Roman" w:cs="Times New Roman"/>
                <w:color w:val="000000"/>
                <w:sz w:val="22"/>
                <w:rPrChange w:id="4069" w:author="Tao Huang" w:date="2018-09-04T13:16:00Z">
                  <w:rPr>
                    <w:ins w:id="4070" w:author="Tao Huang" w:date="2018-09-04T13:16:00Z"/>
                    <w:rFonts w:ascii="Calibri" w:eastAsia="Times New Roman" w:hAnsi="Calibri" w:cs="Calibri"/>
                    <w:color w:val="000000"/>
                    <w:sz w:val="22"/>
                  </w:rPr>
                </w:rPrChange>
              </w:rPr>
              <w:pPrChange w:id="4071" w:author="Tao Huang" w:date="2018-09-04T13:18:00Z">
                <w:pPr>
                  <w:spacing w:after="0" w:line="240" w:lineRule="auto"/>
                  <w:jc w:val="right"/>
                </w:pPr>
              </w:pPrChange>
            </w:pPr>
            <w:ins w:id="4072" w:author="Tao Huang" w:date="2018-09-04T13:16:00Z">
              <w:r w:rsidRPr="001739A3">
                <w:rPr>
                  <w:rFonts w:eastAsia="Times New Roman" w:cs="Times New Roman"/>
                  <w:color w:val="000000"/>
                  <w:sz w:val="22"/>
                  <w:rPrChange w:id="4073"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074" w:author="Tao Huang" w:date="2018-09-04T13:16:00Z">
              <w:tcPr>
                <w:tcW w:w="711" w:type="dxa"/>
                <w:tcBorders>
                  <w:top w:val="nil"/>
                  <w:left w:val="nil"/>
                  <w:bottom w:val="nil"/>
                  <w:right w:val="nil"/>
                </w:tcBorders>
                <w:shd w:val="clear" w:color="auto" w:fill="auto"/>
                <w:noWrap/>
                <w:vAlign w:val="bottom"/>
                <w:hideMark/>
              </w:tcPr>
            </w:tcPrChange>
          </w:tcPr>
          <w:p w14:paraId="1065E06B" w14:textId="77777777" w:rsidR="001739A3" w:rsidRPr="001739A3" w:rsidRDefault="001739A3">
            <w:pPr>
              <w:spacing w:after="0"/>
              <w:jc w:val="right"/>
              <w:rPr>
                <w:ins w:id="4075" w:author="Tao Huang" w:date="2018-09-04T13:16:00Z"/>
                <w:rFonts w:eastAsia="Times New Roman" w:cs="Times New Roman"/>
                <w:color w:val="000000"/>
                <w:sz w:val="22"/>
                <w:rPrChange w:id="4076" w:author="Tao Huang" w:date="2018-09-04T13:16:00Z">
                  <w:rPr>
                    <w:ins w:id="4077" w:author="Tao Huang" w:date="2018-09-04T13:16:00Z"/>
                    <w:rFonts w:ascii="Calibri" w:eastAsia="Times New Roman" w:hAnsi="Calibri" w:cs="Calibri"/>
                    <w:color w:val="000000"/>
                    <w:sz w:val="22"/>
                  </w:rPr>
                </w:rPrChange>
              </w:rPr>
              <w:pPrChange w:id="4078" w:author="Tao Huang" w:date="2018-09-04T13:18:00Z">
                <w:pPr>
                  <w:spacing w:after="0" w:line="240" w:lineRule="auto"/>
                  <w:jc w:val="right"/>
                </w:pPr>
              </w:pPrChange>
            </w:pPr>
            <w:ins w:id="4079" w:author="Tao Huang" w:date="2018-09-04T13:16:00Z">
              <w:r w:rsidRPr="001739A3">
                <w:rPr>
                  <w:rFonts w:eastAsia="Times New Roman" w:cs="Times New Roman"/>
                  <w:color w:val="000000"/>
                  <w:sz w:val="22"/>
                  <w:rPrChange w:id="4080"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081" w:author="Tao Huang" w:date="2018-09-04T13:16:00Z">
              <w:tcPr>
                <w:tcW w:w="711" w:type="dxa"/>
                <w:tcBorders>
                  <w:top w:val="nil"/>
                  <w:left w:val="nil"/>
                  <w:bottom w:val="nil"/>
                  <w:right w:val="nil"/>
                </w:tcBorders>
                <w:shd w:val="clear" w:color="auto" w:fill="auto"/>
                <w:noWrap/>
                <w:vAlign w:val="bottom"/>
                <w:hideMark/>
              </w:tcPr>
            </w:tcPrChange>
          </w:tcPr>
          <w:p w14:paraId="2F5F25F0" w14:textId="77777777" w:rsidR="001739A3" w:rsidRPr="001739A3" w:rsidRDefault="001739A3">
            <w:pPr>
              <w:spacing w:after="0"/>
              <w:jc w:val="right"/>
              <w:rPr>
                <w:ins w:id="4082" w:author="Tao Huang" w:date="2018-09-04T13:16:00Z"/>
                <w:rFonts w:eastAsia="Times New Roman" w:cs="Times New Roman"/>
                <w:color w:val="000000"/>
                <w:sz w:val="22"/>
                <w:rPrChange w:id="4083" w:author="Tao Huang" w:date="2018-09-04T13:16:00Z">
                  <w:rPr>
                    <w:ins w:id="4084" w:author="Tao Huang" w:date="2018-09-04T13:16:00Z"/>
                    <w:rFonts w:ascii="Calibri" w:eastAsia="Times New Roman" w:hAnsi="Calibri" w:cs="Calibri"/>
                    <w:color w:val="000000"/>
                    <w:sz w:val="22"/>
                  </w:rPr>
                </w:rPrChange>
              </w:rPr>
              <w:pPrChange w:id="4085" w:author="Tao Huang" w:date="2018-09-04T13:18:00Z">
                <w:pPr>
                  <w:spacing w:after="0" w:line="240" w:lineRule="auto"/>
                  <w:jc w:val="right"/>
                </w:pPr>
              </w:pPrChange>
            </w:pPr>
            <w:ins w:id="4086" w:author="Tao Huang" w:date="2018-09-04T13:16:00Z">
              <w:r w:rsidRPr="001739A3">
                <w:rPr>
                  <w:rFonts w:eastAsia="Times New Roman" w:cs="Times New Roman"/>
                  <w:color w:val="000000"/>
                  <w:sz w:val="22"/>
                  <w:rPrChange w:id="4087"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088" w:author="Tao Huang" w:date="2018-09-04T13:16:00Z">
              <w:tcPr>
                <w:tcW w:w="704" w:type="dxa"/>
                <w:tcBorders>
                  <w:top w:val="nil"/>
                  <w:left w:val="nil"/>
                  <w:bottom w:val="nil"/>
                  <w:right w:val="nil"/>
                </w:tcBorders>
                <w:shd w:val="clear" w:color="auto" w:fill="auto"/>
                <w:noWrap/>
                <w:vAlign w:val="bottom"/>
                <w:hideMark/>
              </w:tcPr>
            </w:tcPrChange>
          </w:tcPr>
          <w:p w14:paraId="703F4373" w14:textId="77777777" w:rsidR="001739A3" w:rsidRPr="001739A3" w:rsidRDefault="001739A3">
            <w:pPr>
              <w:spacing w:after="0"/>
              <w:jc w:val="right"/>
              <w:rPr>
                <w:ins w:id="4089" w:author="Tao Huang" w:date="2018-09-04T13:16:00Z"/>
                <w:rFonts w:eastAsia="Times New Roman" w:cs="Times New Roman"/>
                <w:color w:val="000000"/>
                <w:sz w:val="22"/>
                <w:rPrChange w:id="4090" w:author="Tao Huang" w:date="2018-09-04T13:16:00Z">
                  <w:rPr>
                    <w:ins w:id="4091" w:author="Tao Huang" w:date="2018-09-04T13:16:00Z"/>
                    <w:rFonts w:ascii="Calibri" w:eastAsia="Times New Roman" w:hAnsi="Calibri" w:cs="Calibri"/>
                    <w:color w:val="000000"/>
                    <w:sz w:val="22"/>
                  </w:rPr>
                </w:rPrChange>
              </w:rPr>
              <w:pPrChange w:id="4092" w:author="Tao Huang" w:date="2018-09-04T13:18:00Z">
                <w:pPr>
                  <w:spacing w:after="0" w:line="240" w:lineRule="auto"/>
                  <w:jc w:val="right"/>
                </w:pPr>
              </w:pPrChange>
            </w:pPr>
            <w:ins w:id="4093" w:author="Tao Huang" w:date="2018-09-04T13:16:00Z">
              <w:r w:rsidRPr="001739A3">
                <w:rPr>
                  <w:rFonts w:eastAsia="Times New Roman" w:cs="Times New Roman"/>
                  <w:color w:val="000000"/>
                  <w:sz w:val="22"/>
                  <w:rPrChange w:id="4094"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095" w:author="Tao Huang" w:date="2018-09-04T13:16:00Z">
              <w:tcPr>
                <w:tcW w:w="711" w:type="dxa"/>
                <w:tcBorders>
                  <w:top w:val="nil"/>
                  <w:left w:val="nil"/>
                  <w:bottom w:val="nil"/>
                  <w:right w:val="nil"/>
                </w:tcBorders>
                <w:shd w:val="clear" w:color="auto" w:fill="auto"/>
                <w:noWrap/>
                <w:vAlign w:val="bottom"/>
                <w:hideMark/>
              </w:tcPr>
            </w:tcPrChange>
          </w:tcPr>
          <w:p w14:paraId="460B75C2" w14:textId="77777777" w:rsidR="001739A3" w:rsidRPr="001739A3" w:rsidRDefault="001739A3">
            <w:pPr>
              <w:spacing w:after="0"/>
              <w:jc w:val="right"/>
              <w:rPr>
                <w:ins w:id="4096" w:author="Tao Huang" w:date="2018-09-04T13:16:00Z"/>
                <w:rFonts w:eastAsia="Times New Roman" w:cs="Times New Roman"/>
                <w:color w:val="000000"/>
                <w:sz w:val="22"/>
                <w:rPrChange w:id="4097" w:author="Tao Huang" w:date="2018-09-04T13:16:00Z">
                  <w:rPr>
                    <w:ins w:id="4098" w:author="Tao Huang" w:date="2018-09-04T13:16:00Z"/>
                    <w:rFonts w:ascii="Calibri" w:eastAsia="Times New Roman" w:hAnsi="Calibri" w:cs="Calibri"/>
                    <w:color w:val="000000"/>
                    <w:sz w:val="22"/>
                  </w:rPr>
                </w:rPrChange>
              </w:rPr>
              <w:pPrChange w:id="4099" w:author="Tao Huang" w:date="2018-09-04T13:18:00Z">
                <w:pPr>
                  <w:spacing w:after="0" w:line="240" w:lineRule="auto"/>
                  <w:jc w:val="right"/>
                </w:pPr>
              </w:pPrChange>
            </w:pPr>
            <w:ins w:id="4100" w:author="Tao Huang" w:date="2018-09-04T13:16:00Z">
              <w:r w:rsidRPr="001739A3">
                <w:rPr>
                  <w:rFonts w:eastAsia="Times New Roman" w:cs="Times New Roman"/>
                  <w:color w:val="000000"/>
                  <w:sz w:val="22"/>
                  <w:rPrChange w:id="4101"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102" w:author="Tao Huang" w:date="2018-09-04T13:16:00Z">
              <w:tcPr>
                <w:tcW w:w="711" w:type="dxa"/>
                <w:tcBorders>
                  <w:top w:val="nil"/>
                  <w:left w:val="nil"/>
                  <w:bottom w:val="nil"/>
                  <w:right w:val="nil"/>
                </w:tcBorders>
                <w:shd w:val="clear" w:color="auto" w:fill="auto"/>
                <w:noWrap/>
                <w:vAlign w:val="bottom"/>
                <w:hideMark/>
              </w:tcPr>
            </w:tcPrChange>
          </w:tcPr>
          <w:p w14:paraId="40B16B5E" w14:textId="77777777" w:rsidR="001739A3" w:rsidRPr="001739A3" w:rsidRDefault="001739A3">
            <w:pPr>
              <w:spacing w:after="0"/>
              <w:jc w:val="right"/>
              <w:rPr>
                <w:ins w:id="4103" w:author="Tao Huang" w:date="2018-09-04T13:16:00Z"/>
                <w:rFonts w:eastAsia="Times New Roman" w:cs="Times New Roman"/>
                <w:color w:val="000000"/>
                <w:sz w:val="22"/>
                <w:rPrChange w:id="4104" w:author="Tao Huang" w:date="2018-09-04T13:16:00Z">
                  <w:rPr>
                    <w:ins w:id="4105" w:author="Tao Huang" w:date="2018-09-04T13:16:00Z"/>
                    <w:rFonts w:ascii="Calibri" w:eastAsia="Times New Roman" w:hAnsi="Calibri" w:cs="Calibri"/>
                    <w:color w:val="000000"/>
                    <w:sz w:val="22"/>
                  </w:rPr>
                </w:rPrChange>
              </w:rPr>
              <w:pPrChange w:id="4106" w:author="Tao Huang" w:date="2018-09-04T13:18:00Z">
                <w:pPr>
                  <w:spacing w:after="0" w:line="240" w:lineRule="auto"/>
                  <w:jc w:val="right"/>
                </w:pPr>
              </w:pPrChange>
            </w:pPr>
            <w:ins w:id="4107" w:author="Tao Huang" w:date="2018-09-04T13:16:00Z">
              <w:r w:rsidRPr="001739A3">
                <w:rPr>
                  <w:rFonts w:eastAsia="Times New Roman" w:cs="Times New Roman"/>
                  <w:color w:val="000000"/>
                  <w:sz w:val="22"/>
                  <w:rPrChange w:id="4108" w:author="Tao Huang" w:date="2018-09-04T13:16:00Z">
                    <w:rPr>
                      <w:rFonts w:ascii="Calibri" w:eastAsia="Times New Roman" w:hAnsi="Calibri" w:cs="Calibri"/>
                      <w:color w:val="000000"/>
                      <w:sz w:val="22"/>
                    </w:rPr>
                  </w:rPrChange>
                </w:rPr>
                <w:t>0.000</w:t>
              </w:r>
            </w:ins>
          </w:p>
        </w:tc>
        <w:tc>
          <w:tcPr>
            <w:tcW w:w="839" w:type="dxa"/>
            <w:tcBorders>
              <w:top w:val="nil"/>
              <w:left w:val="nil"/>
              <w:bottom w:val="nil"/>
              <w:right w:val="nil"/>
            </w:tcBorders>
            <w:shd w:val="clear" w:color="auto" w:fill="auto"/>
            <w:noWrap/>
            <w:vAlign w:val="bottom"/>
            <w:hideMark/>
            <w:tcPrChange w:id="4109" w:author="Tao Huang" w:date="2018-09-04T13:16:00Z">
              <w:tcPr>
                <w:tcW w:w="2880" w:type="dxa"/>
                <w:gridSpan w:val="5"/>
                <w:tcBorders>
                  <w:top w:val="nil"/>
                  <w:left w:val="nil"/>
                  <w:bottom w:val="nil"/>
                  <w:right w:val="nil"/>
                </w:tcBorders>
                <w:shd w:val="clear" w:color="auto" w:fill="auto"/>
                <w:noWrap/>
                <w:vAlign w:val="bottom"/>
                <w:hideMark/>
              </w:tcPr>
            </w:tcPrChange>
          </w:tcPr>
          <w:p w14:paraId="7170D175" w14:textId="77777777" w:rsidR="001739A3" w:rsidRPr="001739A3" w:rsidRDefault="001739A3">
            <w:pPr>
              <w:spacing w:after="0"/>
              <w:jc w:val="right"/>
              <w:rPr>
                <w:ins w:id="4110" w:author="Tao Huang" w:date="2018-09-04T13:16:00Z"/>
                <w:rFonts w:eastAsia="Times New Roman" w:cs="Times New Roman"/>
                <w:color w:val="000000"/>
                <w:sz w:val="22"/>
                <w:rPrChange w:id="4111" w:author="Tao Huang" w:date="2018-09-04T13:16:00Z">
                  <w:rPr>
                    <w:ins w:id="4112" w:author="Tao Huang" w:date="2018-09-04T13:16:00Z"/>
                    <w:rFonts w:ascii="Calibri" w:eastAsia="Times New Roman" w:hAnsi="Calibri" w:cs="Calibri"/>
                    <w:color w:val="000000"/>
                    <w:sz w:val="22"/>
                  </w:rPr>
                </w:rPrChange>
              </w:rPr>
              <w:pPrChange w:id="4113" w:author="Tao Huang" w:date="2018-09-04T13:18:00Z">
                <w:pPr>
                  <w:spacing w:after="0" w:line="240" w:lineRule="auto"/>
                  <w:jc w:val="right"/>
                </w:pPr>
              </w:pPrChange>
            </w:pPr>
            <w:ins w:id="4114" w:author="Tao Huang" w:date="2018-09-04T13:16:00Z">
              <w:r w:rsidRPr="001739A3">
                <w:rPr>
                  <w:rFonts w:eastAsia="Times New Roman" w:cs="Times New Roman"/>
                  <w:color w:val="000000"/>
                  <w:sz w:val="22"/>
                  <w:rPrChange w:id="4115"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116" w:author="Tao Huang" w:date="2018-09-04T13:16:00Z">
              <w:tcPr>
                <w:tcW w:w="711" w:type="dxa"/>
                <w:tcBorders>
                  <w:top w:val="nil"/>
                  <w:left w:val="nil"/>
                  <w:bottom w:val="nil"/>
                  <w:right w:val="nil"/>
                </w:tcBorders>
                <w:shd w:val="clear" w:color="auto" w:fill="auto"/>
                <w:noWrap/>
                <w:vAlign w:val="bottom"/>
                <w:hideMark/>
              </w:tcPr>
            </w:tcPrChange>
          </w:tcPr>
          <w:p w14:paraId="10206D51" w14:textId="77777777" w:rsidR="001739A3" w:rsidRPr="001739A3" w:rsidRDefault="001739A3">
            <w:pPr>
              <w:spacing w:after="0"/>
              <w:jc w:val="right"/>
              <w:rPr>
                <w:ins w:id="4117" w:author="Tao Huang" w:date="2018-09-04T13:16:00Z"/>
                <w:rFonts w:eastAsia="Times New Roman" w:cs="Times New Roman"/>
                <w:color w:val="000000"/>
                <w:sz w:val="22"/>
                <w:rPrChange w:id="4118" w:author="Tao Huang" w:date="2018-09-04T13:16:00Z">
                  <w:rPr>
                    <w:ins w:id="4119" w:author="Tao Huang" w:date="2018-09-04T13:16:00Z"/>
                    <w:rFonts w:ascii="Calibri" w:eastAsia="Times New Roman" w:hAnsi="Calibri" w:cs="Calibri"/>
                    <w:color w:val="000000"/>
                    <w:sz w:val="22"/>
                  </w:rPr>
                </w:rPrChange>
              </w:rPr>
              <w:pPrChange w:id="4120" w:author="Tao Huang" w:date="2018-09-04T13:18:00Z">
                <w:pPr>
                  <w:spacing w:after="0" w:line="240" w:lineRule="auto"/>
                  <w:jc w:val="right"/>
                </w:pPr>
              </w:pPrChange>
            </w:pPr>
            <w:ins w:id="4121" w:author="Tao Huang" w:date="2018-09-04T13:16:00Z">
              <w:r w:rsidRPr="001739A3">
                <w:rPr>
                  <w:rFonts w:eastAsia="Times New Roman" w:cs="Times New Roman"/>
                  <w:color w:val="000000"/>
                  <w:sz w:val="22"/>
                  <w:rPrChange w:id="4122"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123" w:author="Tao Huang" w:date="2018-09-04T13:16:00Z">
              <w:tcPr>
                <w:tcW w:w="711" w:type="dxa"/>
                <w:tcBorders>
                  <w:top w:val="nil"/>
                  <w:left w:val="nil"/>
                  <w:bottom w:val="nil"/>
                  <w:right w:val="nil"/>
                </w:tcBorders>
                <w:shd w:val="clear" w:color="auto" w:fill="auto"/>
                <w:noWrap/>
                <w:vAlign w:val="bottom"/>
                <w:hideMark/>
              </w:tcPr>
            </w:tcPrChange>
          </w:tcPr>
          <w:p w14:paraId="470E80FC" w14:textId="77777777" w:rsidR="001739A3" w:rsidRPr="001739A3" w:rsidRDefault="001739A3">
            <w:pPr>
              <w:spacing w:after="0"/>
              <w:jc w:val="right"/>
              <w:rPr>
                <w:ins w:id="4124" w:author="Tao Huang" w:date="2018-09-04T13:16:00Z"/>
                <w:rFonts w:eastAsia="Times New Roman" w:cs="Times New Roman"/>
                <w:color w:val="000000"/>
                <w:sz w:val="22"/>
                <w:rPrChange w:id="4125" w:author="Tao Huang" w:date="2018-09-04T13:16:00Z">
                  <w:rPr>
                    <w:ins w:id="4126" w:author="Tao Huang" w:date="2018-09-04T13:16:00Z"/>
                    <w:rFonts w:ascii="Calibri" w:eastAsia="Times New Roman" w:hAnsi="Calibri" w:cs="Calibri"/>
                    <w:color w:val="000000"/>
                    <w:sz w:val="22"/>
                  </w:rPr>
                </w:rPrChange>
              </w:rPr>
              <w:pPrChange w:id="4127" w:author="Tao Huang" w:date="2018-09-04T13:18:00Z">
                <w:pPr>
                  <w:spacing w:after="0" w:line="240" w:lineRule="auto"/>
                  <w:jc w:val="right"/>
                </w:pPr>
              </w:pPrChange>
            </w:pPr>
            <w:ins w:id="4128" w:author="Tao Huang" w:date="2018-09-04T13:16:00Z">
              <w:r w:rsidRPr="001739A3">
                <w:rPr>
                  <w:rFonts w:eastAsia="Times New Roman" w:cs="Times New Roman"/>
                  <w:color w:val="000000"/>
                  <w:sz w:val="22"/>
                  <w:rPrChange w:id="4129" w:author="Tao Huang" w:date="2018-09-04T13:16:00Z">
                    <w:rPr>
                      <w:rFonts w:ascii="Calibri" w:eastAsia="Times New Roman" w:hAnsi="Calibri" w:cs="Calibri"/>
                      <w:color w:val="000000"/>
                      <w:sz w:val="22"/>
                    </w:rPr>
                  </w:rPrChange>
                </w:rPr>
                <w:t>0.000</w:t>
              </w:r>
            </w:ins>
          </w:p>
        </w:tc>
        <w:tc>
          <w:tcPr>
            <w:tcW w:w="846" w:type="dxa"/>
            <w:tcBorders>
              <w:top w:val="nil"/>
              <w:left w:val="nil"/>
              <w:bottom w:val="nil"/>
              <w:right w:val="nil"/>
            </w:tcBorders>
            <w:shd w:val="clear" w:color="auto" w:fill="auto"/>
            <w:noWrap/>
            <w:vAlign w:val="bottom"/>
            <w:hideMark/>
            <w:tcPrChange w:id="4130" w:author="Tao Huang" w:date="2018-09-04T13:16:00Z">
              <w:tcPr>
                <w:tcW w:w="2880" w:type="dxa"/>
                <w:gridSpan w:val="5"/>
                <w:tcBorders>
                  <w:top w:val="nil"/>
                  <w:left w:val="nil"/>
                  <w:bottom w:val="nil"/>
                  <w:right w:val="nil"/>
                </w:tcBorders>
                <w:shd w:val="clear" w:color="auto" w:fill="auto"/>
                <w:noWrap/>
                <w:vAlign w:val="bottom"/>
                <w:hideMark/>
              </w:tcPr>
            </w:tcPrChange>
          </w:tcPr>
          <w:p w14:paraId="1277251B" w14:textId="77777777" w:rsidR="001739A3" w:rsidRPr="001739A3" w:rsidRDefault="001739A3">
            <w:pPr>
              <w:spacing w:after="0"/>
              <w:jc w:val="right"/>
              <w:rPr>
                <w:ins w:id="4131" w:author="Tao Huang" w:date="2018-09-04T13:16:00Z"/>
                <w:rFonts w:eastAsia="Times New Roman" w:cs="Times New Roman"/>
                <w:color w:val="000000"/>
                <w:sz w:val="22"/>
                <w:rPrChange w:id="4132" w:author="Tao Huang" w:date="2018-09-04T13:16:00Z">
                  <w:rPr>
                    <w:ins w:id="4133" w:author="Tao Huang" w:date="2018-09-04T13:16:00Z"/>
                    <w:rFonts w:ascii="Calibri" w:eastAsia="Times New Roman" w:hAnsi="Calibri" w:cs="Calibri"/>
                    <w:color w:val="000000"/>
                    <w:sz w:val="22"/>
                  </w:rPr>
                </w:rPrChange>
              </w:rPr>
              <w:pPrChange w:id="4134" w:author="Tao Huang" w:date="2018-09-04T13:18:00Z">
                <w:pPr>
                  <w:spacing w:after="0" w:line="240" w:lineRule="auto"/>
                  <w:jc w:val="right"/>
                </w:pPr>
              </w:pPrChange>
            </w:pPr>
            <w:ins w:id="4135" w:author="Tao Huang" w:date="2018-09-04T13:16:00Z">
              <w:r w:rsidRPr="001739A3">
                <w:rPr>
                  <w:rFonts w:eastAsia="Times New Roman" w:cs="Times New Roman"/>
                  <w:color w:val="000000"/>
                  <w:sz w:val="22"/>
                  <w:rPrChange w:id="4136"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137" w:author="Tao Huang" w:date="2018-09-04T13:16:00Z">
              <w:tcPr>
                <w:tcW w:w="711" w:type="dxa"/>
                <w:tcBorders>
                  <w:top w:val="nil"/>
                  <w:left w:val="nil"/>
                  <w:bottom w:val="nil"/>
                  <w:right w:val="nil"/>
                </w:tcBorders>
                <w:shd w:val="clear" w:color="auto" w:fill="auto"/>
                <w:noWrap/>
                <w:vAlign w:val="bottom"/>
                <w:hideMark/>
              </w:tcPr>
            </w:tcPrChange>
          </w:tcPr>
          <w:p w14:paraId="7FD74350" w14:textId="77777777" w:rsidR="001739A3" w:rsidRPr="001739A3" w:rsidRDefault="001739A3">
            <w:pPr>
              <w:spacing w:after="0"/>
              <w:jc w:val="right"/>
              <w:rPr>
                <w:ins w:id="4138" w:author="Tao Huang" w:date="2018-09-04T13:16:00Z"/>
                <w:rFonts w:eastAsia="Times New Roman" w:cs="Times New Roman"/>
                <w:color w:val="000000"/>
                <w:sz w:val="22"/>
                <w:rPrChange w:id="4139" w:author="Tao Huang" w:date="2018-09-04T13:16:00Z">
                  <w:rPr>
                    <w:ins w:id="4140" w:author="Tao Huang" w:date="2018-09-04T13:16:00Z"/>
                    <w:rFonts w:ascii="Calibri" w:eastAsia="Times New Roman" w:hAnsi="Calibri" w:cs="Calibri"/>
                    <w:color w:val="000000"/>
                    <w:sz w:val="22"/>
                  </w:rPr>
                </w:rPrChange>
              </w:rPr>
              <w:pPrChange w:id="4141" w:author="Tao Huang" w:date="2018-09-04T13:18:00Z">
                <w:pPr>
                  <w:spacing w:after="0" w:line="240" w:lineRule="auto"/>
                  <w:jc w:val="right"/>
                </w:pPr>
              </w:pPrChange>
            </w:pPr>
            <w:ins w:id="4142" w:author="Tao Huang" w:date="2018-09-04T13:16:00Z">
              <w:r w:rsidRPr="001739A3">
                <w:rPr>
                  <w:rFonts w:eastAsia="Times New Roman" w:cs="Times New Roman"/>
                  <w:color w:val="000000"/>
                  <w:sz w:val="22"/>
                  <w:rPrChange w:id="4143"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144" w:author="Tao Huang" w:date="2018-09-04T13:16:00Z">
              <w:tcPr>
                <w:tcW w:w="711" w:type="dxa"/>
                <w:tcBorders>
                  <w:top w:val="nil"/>
                  <w:left w:val="nil"/>
                  <w:bottom w:val="nil"/>
                  <w:right w:val="nil"/>
                </w:tcBorders>
                <w:shd w:val="clear" w:color="auto" w:fill="auto"/>
                <w:noWrap/>
                <w:vAlign w:val="bottom"/>
                <w:hideMark/>
              </w:tcPr>
            </w:tcPrChange>
          </w:tcPr>
          <w:p w14:paraId="003E5159" w14:textId="77777777" w:rsidR="001739A3" w:rsidRPr="001739A3" w:rsidRDefault="001739A3">
            <w:pPr>
              <w:spacing w:after="0"/>
              <w:jc w:val="right"/>
              <w:rPr>
                <w:ins w:id="4145" w:author="Tao Huang" w:date="2018-09-04T13:16:00Z"/>
                <w:rFonts w:eastAsia="Times New Roman" w:cs="Times New Roman"/>
                <w:color w:val="000000"/>
                <w:sz w:val="22"/>
                <w:rPrChange w:id="4146" w:author="Tao Huang" w:date="2018-09-04T13:16:00Z">
                  <w:rPr>
                    <w:ins w:id="4147" w:author="Tao Huang" w:date="2018-09-04T13:16:00Z"/>
                    <w:rFonts w:ascii="Calibri" w:eastAsia="Times New Roman" w:hAnsi="Calibri" w:cs="Calibri"/>
                    <w:color w:val="000000"/>
                    <w:sz w:val="22"/>
                  </w:rPr>
                </w:rPrChange>
              </w:rPr>
              <w:pPrChange w:id="4148" w:author="Tao Huang" w:date="2018-09-04T13:18:00Z">
                <w:pPr>
                  <w:spacing w:after="0" w:line="240" w:lineRule="auto"/>
                  <w:jc w:val="right"/>
                </w:pPr>
              </w:pPrChange>
            </w:pPr>
            <w:ins w:id="4149" w:author="Tao Huang" w:date="2018-09-04T13:16:00Z">
              <w:r w:rsidRPr="001739A3">
                <w:rPr>
                  <w:rFonts w:eastAsia="Times New Roman" w:cs="Times New Roman"/>
                  <w:color w:val="000000"/>
                  <w:sz w:val="22"/>
                  <w:rPrChange w:id="4150" w:author="Tao Huang" w:date="2018-09-04T13:16:00Z">
                    <w:rPr>
                      <w:rFonts w:ascii="Calibri" w:eastAsia="Times New Roman" w:hAnsi="Calibri" w:cs="Calibri"/>
                      <w:color w:val="000000"/>
                      <w:sz w:val="22"/>
                    </w:rPr>
                  </w:rPrChange>
                </w:rPr>
                <w:t>0.000</w:t>
              </w:r>
            </w:ins>
          </w:p>
        </w:tc>
      </w:tr>
      <w:tr w:rsidR="001739A3" w:rsidRPr="001739A3" w14:paraId="292687B0" w14:textId="77777777" w:rsidTr="001739A3">
        <w:tblPrEx>
          <w:tblPrExChange w:id="4151" w:author="Tao Huang" w:date="2018-09-04T13:16:00Z">
            <w:tblPrEx>
              <w:tblW w:w="18439" w:type="dxa"/>
            </w:tblPrEx>
          </w:tblPrExChange>
        </w:tblPrEx>
        <w:trPr>
          <w:trHeight w:val="20"/>
          <w:ins w:id="4152" w:author="Tao Huang" w:date="2018-09-04T13:16:00Z"/>
          <w:trPrChange w:id="4153" w:author="Tao Huang" w:date="2018-09-04T13:16:00Z">
            <w:trPr>
              <w:trHeight w:val="290"/>
            </w:trPr>
          </w:trPrChange>
        </w:trPr>
        <w:tc>
          <w:tcPr>
            <w:tcW w:w="1580" w:type="dxa"/>
            <w:tcBorders>
              <w:top w:val="nil"/>
              <w:left w:val="nil"/>
              <w:bottom w:val="nil"/>
              <w:right w:val="nil"/>
            </w:tcBorders>
            <w:shd w:val="clear" w:color="auto" w:fill="auto"/>
            <w:noWrap/>
            <w:vAlign w:val="center"/>
            <w:hideMark/>
            <w:tcPrChange w:id="4154" w:author="Tao Huang" w:date="2018-09-04T13:16:00Z">
              <w:tcPr>
                <w:tcW w:w="1580" w:type="dxa"/>
                <w:tcBorders>
                  <w:top w:val="nil"/>
                  <w:left w:val="nil"/>
                  <w:bottom w:val="nil"/>
                  <w:right w:val="nil"/>
                </w:tcBorders>
                <w:shd w:val="clear" w:color="auto" w:fill="auto"/>
                <w:noWrap/>
                <w:vAlign w:val="center"/>
                <w:hideMark/>
              </w:tcPr>
            </w:tcPrChange>
          </w:tcPr>
          <w:p w14:paraId="70FCC887" w14:textId="77777777" w:rsidR="001739A3" w:rsidRPr="001739A3" w:rsidRDefault="001739A3">
            <w:pPr>
              <w:spacing w:after="0"/>
              <w:jc w:val="center"/>
              <w:rPr>
                <w:ins w:id="4155" w:author="Tao Huang" w:date="2018-09-04T13:16:00Z"/>
                <w:rFonts w:eastAsia="Times New Roman" w:cs="Times New Roman"/>
                <w:color w:val="000000"/>
                <w:sz w:val="22"/>
              </w:rPr>
              <w:pPrChange w:id="4156" w:author="Tao Huang" w:date="2018-09-04T13:18:00Z">
                <w:pPr>
                  <w:spacing w:after="0" w:line="240" w:lineRule="auto"/>
                  <w:jc w:val="center"/>
                </w:pPr>
              </w:pPrChange>
            </w:pPr>
            <w:ins w:id="4157" w:author="Tao Huang" w:date="2018-09-04T13:16:00Z">
              <w:r w:rsidRPr="001739A3">
                <w:rPr>
                  <w:rFonts w:eastAsia="Times New Roman" w:cs="Times New Roman"/>
                  <w:color w:val="000000"/>
                  <w:sz w:val="22"/>
                </w:rPr>
                <w:t>ADL-own</w:t>
              </w:r>
            </w:ins>
          </w:p>
        </w:tc>
        <w:tc>
          <w:tcPr>
            <w:tcW w:w="1964" w:type="dxa"/>
            <w:tcBorders>
              <w:top w:val="nil"/>
              <w:left w:val="nil"/>
              <w:bottom w:val="nil"/>
              <w:right w:val="nil"/>
            </w:tcBorders>
            <w:shd w:val="clear" w:color="auto" w:fill="auto"/>
            <w:noWrap/>
            <w:vAlign w:val="center"/>
            <w:hideMark/>
            <w:tcPrChange w:id="4158" w:author="Tao Huang" w:date="2018-09-04T13:16:00Z">
              <w:tcPr>
                <w:tcW w:w="1580" w:type="dxa"/>
                <w:tcBorders>
                  <w:top w:val="nil"/>
                  <w:left w:val="nil"/>
                  <w:bottom w:val="nil"/>
                  <w:right w:val="nil"/>
                </w:tcBorders>
                <w:shd w:val="clear" w:color="auto" w:fill="auto"/>
                <w:noWrap/>
                <w:vAlign w:val="center"/>
                <w:hideMark/>
              </w:tcPr>
            </w:tcPrChange>
          </w:tcPr>
          <w:p w14:paraId="2CA5D768" w14:textId="77777777" w:rsidR="001739A3" w:rsidRPr="001739A3" w:rsidRDefault="001739A3">
            <w:pPr>
              <w:spacing w:after="0"/>
              <w:rPr>
                <w:ins w:id="4159" w:author="Tao Huang" w:date="2018-09-04T13:16:00Z"/>
                <w:rFonts w:eastAsia="Times New Roman" w:cs="Times New Roman"/>
                <w:color w:val="000000"/>
                <w:sz w:val="22"/>
              </w:rPr>
              <w:pPrChange w:id="4160" w:author="Tao Huang" w:date="2018-09-04T13:18:00Z">
                <w:pPr>
                  <w:spacing w:after="0" w:line="240" w:lineRule="auto"/>
                </w:pPr>
              </w:pPrChange>
            </w:pPr>
            <w:ins w:id="4161" w:author="Tao Huang" w:date="2018-09-04T13:16:00Z">
              <w:r w:rsidRPr="001739A3">
                <w:rPr>
                  <w:rFonts w:eastAsia="Times New Roman" w:cs="Times New Roman"/>
                  <w:color w:val="000000"/>
                  <w:sz w:val="22"/>
                </w:rPr>
                <w:t>ADL-intra</w:t>
              </w:r>
            </w:ins>
          </w:p>
        </w:tc>
        <w:tc>
          <w:tcPr>
            <w:tcW w:w="951" w:type="dxa"/>
            <w:tcBorders>
              <w:top w:val="nil"/>
              <w:left w:val="nil"/>
              <w:bottom w:val="nil"/>
              <w:right w:val="nil"/>
            </w:tcBorders>
            <w:shd w:val="clear" w:color="auto" w:fill="auto"/>
            <w:noWrap/>
            <w:vAlign w:val="bottom"/>
            <w:hideMark/>
            <w:tcPrChange w:id="4162" w:author="Tao Huang" w:date="2018-09-04T13:16:00Z">
              <w:tcPr>
                <w:tcW w:w="951" w:type="dxa"/>
                <w:tcBorders>
                  <w:top w:val="nil"/>
                  <w:left w:val="nil"/>
                  <w:bottom w:val="nil"/>
                  <w:right w:val="nil"/>
                </w:tcBorders>
                <w:shd w:val="clear" w:color="auto" w:fill="auto"/>
                <w:noWrap/>
                <w:vAlign w:val="bottom"/>
                <w:hideMark/>
              </w:tcPr>
            </w:tcPrChange>
          </w:tcPr>
          <w:p w14:paraId="71458E10" w14:textId="77777777" w:rsidR="001739A3" w:rsidRPr="001739A3" w:rsidRDefault="001739A3">
            <w:pPr>
              <w:spacing w:after="0"/>
              <w:jc w:val="right"/>
              <w:rPr>
                <w:ins w:id="4163" w:author="Tao Huang" w:date="2018-09-04T13:16:00Z"/>
                <w:rFonts w:eastAsia="Times New Roman" w:cs="Times New Roman"/>
                <w:color w:val="000000"/>
                <w:sz w:val="22"/>
                <w:rPrChange w:id="4164" w:author="Tao Huang" w:date="2018-09-04T13:16:00Z">
                  <w:rPr>
                    <w:ins w:id="4165" w:author="Tao Huang" w:date="2018-09-04T13:16:00Z"/>
                    <w:rFonts w:ascii="Calibri" w:eastAsia="Times New Roman" w:hAnsi="Calibri" w:cs="Calibri"/>
                    <w:color w:val="000000"/>
                    <w:sz w:val="22"/>
                  </w:rPr>
                </w:rPrChange>
              </w:rPr>
              <w:pPrChange w:id="4166" w:author="Tao Huang" w:date="2018-09-04T13:18:00Z">
                <w:pPr>
                  <w:spacing w:after="0" w:line="240" w:lineRule="auto"/>
                  <w:jc w:val="right"/>
                </w:pPr>
              </w:pPrChange>
            </w:pPr>
            <w:ins w:id="4167" w:author="Tao Huang" w:date="2018-09-04T13:16:00Z">
              <w:r w:rsidRPr="001739A3">
                <w:rPr>
                  <w:rFonts w:eastAsia="Times New Roman" w:cs="Times New Roman"/>
                  <w:color w:val="000000"/>
                  <w:sz w:val="22"/>
                  <w:rPrChange w:id="4168"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169" w:author="Tao Huang" w:date="2018-09-04T13:16:00Z">
              <w:tcPr>
                <w:tcW w:w="711" w:type="dxa"/>
                <w:tcBorders>
                  <w:top w:val="nil"/>
                  <w:left w:val="nil"/>
                  <w:bottom w:val="nil"/>
                  <w:right w:val="nil"/>
                </w:tcBorders>
                <w:shd w:val="clear" w:color="auto" w:fill="auto"/>
                <w:noWrap/>
                <w:vAlign w:val="bottom"/>
                <w:hideMark/>
              </w:tcPr>
            </w:tcPrChange>
          </w:tcPr>
          <w:p w14:paraId="1468017D" w14:textId="77777777" w:rsidR="001739A3" w:rsidRPr="001739A3" w:rsidRDefault="001739A3">
            <w:pPr>
              <w:spacing w:after="0"/>
              <w:jc w:val="right"/>
              <w:rPr>
                <w:ins w:id="4170" w:author="Tao Huang" w:date="2018-09-04T13:16:00Z"/>
                <w:rFonts w:eastAsia="Times New Roman" w:cs="Times New Roman"/>
                <w:color w:val="000000"/>
                <w:sz w:val="22"/>
                <w:rPrChange w:id="4171" w:author="Tao Huang" w:date="2018-09-04T13:16:00Z">
                  <w:rPr>
                    <w:ins w:id="4172" w:author="Tao Huang" w:date="2018-09-04T13:16:00Z"/>
                    <w:rFonts w:ascii="Calibri" w:eastAsia="Times New Roman" w:hAnsi="Calibri" w:cs="Calibri"/>
                    <w:color w:val="000000"/>
                    <w:sz w:val="22"/>
                  </w:rPr>
                </w:rPrChange>
              </w:rPr>
              <w:pPrChange w:id="4173" w:author="Tao Huang" w:date="2018-09-04T13:18:00Z">
                <w:pPr>
                  <w:spacing w:after="0" w:line="240" w:lineRule="auto"/>
                  <w:jc w:val="right"/>
                </w:pPr>
              </w:pPrChange>
            </w:pPr>
            <w:ins w:id="4174" w:author="Tao Huang" w:date="2018-09-04T13:16:00Z">
              <w:r w:rsidRPr="001739A3">
                <w:rPr>
                  <w:rFonts w:eastAsia="Times New Roman" w:cs="Times New Roman"/>
                  <w:color w:val="000000"/>
                  <w:sz w:val="22"/>
                  <w:rPrChange w:id="4175" w:author="Tao Huang" w:date="2018-09-04T13:16:00Z">
                    <w:rPr>
                      <w:rFonts w:ascii="Calibri" w:eastAsia="Times New Roman" w:hAnsi="Calibri" w:cs="Calibri"/>
                      <w:color w:val="000000"/>
                      <w:sz w:val="22"/>
                    </w:rPr>
                  </w:rPrChange>
                </w:rPr>
                <w:t>0.001</w:t>
              </w:r>
            </w:ins>
          </w:p>
        </w:tc>
        <w:tc>
          <w:tcPr>
            <w:tcW w:w="711" w:type="dxa"/>
            <w:tcBorders>
              <w:top w:val="nil"/>
              <w:left w:val="nil"/>
              <w:bottom w:val="nil"/>
              <w:right w:val="nil"/>
            </w:tcBorders>
            <w:shd w:val="clear" w:color="auto" w:fill="auto"/>
            <w:noWrap/>
            <w:vAlign w:val="bottom"/>
            <w:hideMark/>
            <w:tcPrChange w:id="4176" w:author="Tao Huang" w:date="2018-09-04T13:16:00Z">
              <w:tcPr>
                <w:tcW w:w="711" w:type="dxa"/>
                <w:tcBorders>
                  <w:top w:val="nil"/>
                  <w:left w:val="nil"/>
                  <w:bottom w:val="nil"/>
                  <w:right w:val="nil"/>
                </w:tcBorders>
                <w:shd w:val="clear" w:color="auto" w:fill="auto"/>
                <w:noWrap/>
                <w:vAlign w:val="bottom"/>
                <w:hideMark/>
              </w:tcPr>
            </w:tcPrChange>
          </w:tcPr>
          <w:p w14:paraId="750DCDAE" w14:textId="77777777" w:rsidR="001739A3" w:rsidRPr="001739A3" w:rsidRDefault="001739A3">
            <w:pPr>
              <w:spacing w:after="0"/>
              <w:jc w:val="right"/>
              <w:rPr>
                <w:ins w:id="4177" w:author="Tao Huang" w:date="2018-09-04T13:16:00Z"/>
                <w:rFonts w:eastAsia="Times New Roman" w:cs="Times New Roman"/>
                <w:color w:val="000000"/>
                <w:sz w:val="22"/>
                <w:rPrChange w:id="4178" w:author="Tao Huang" w:date="2018-09-04T13:16:00Z">
                  <w:rPr>
                    <w:ins w:id="4179" w:author="Tao Huang" w:date="2018-09-04T13:16:00Z"/>
                    <w:rFonts w:ascii="Calibri" w:eastAsia="Times New Roman" w:hAnsi="Calibri" w:cs="Calibri"/>
                    <w:color w:val="000000"/>
                    <w:sz w:val="22"/>
                  </w:rPr>
                </w:rPrChange>
              </w:rPr>
              <w:pPrChange w:id="4180" w:author="Tao Huang" w:date="2018-09-04T13:18:00Z">
                <w:pPr>
                  <w:spacing w:after="0" w:line="240" w:lineRule="auto"/>
                  <w:jc w:val="right"/>
                </w:pPr>
              </w:pPrChange>
            </w:pPr>
            <w:ins w:id="4181" w:author="Tao Huang" w:date="2018-09-04T13:16:00Z">
              <w:r w:rsidRPr="001739A3">
                <w:rPr>
                  <w:rFonts w:eastAsia="Times New Roman" w:cs="Times New Roman"/>
                  <w:color w:val="000000"/>
                  <w:sz w:val="22"/>
                  <w:rPrChange w:id="4182" w:author="Tao Huang" w:date="2018-09-04T13:16:00Z">
                    <w:rPr>
                      <w:rFonts w:ascii="Calibri" w:eastAsia="Times New Roman" w:hAnsi="Calibri" w:cs="Calibri"/>
                      <w:color w:val="000000"/>
                      <w:sz w:val="22"/>
                    </w:rPr>
                  </w:rPrChange>
                </w:rPr>
                <w:t>0.015</w:t>
              </w:r>
            </w:ins>
          </w:p>
        </w:tc>
        <w:tc>
          <w:tcPr>
            <w:tcW w:w="711" w:type="dxa"/>
            <w:tcBorders>
              <w:top w:val="nil"/>
              <w:left w:val="nil"/>
              <w:bottom w:val="nil"/>
              <w:right w:val="nil"/>
            </w:tcBorders>
            <w:shd w:val="clear" w:color="auto" w:fill="auto"/>
            <w:noWrap/>
            <w:vAlign w:val="bottom"/>
            <w:hideMark/>
            <w:tcPrChange w:id="4183" w:author="Tao Huang" w:date="2018-09-04T13:16:00Z">
              <w:tcPr>
                <w:tcW w:w="2880" w:type="dxa"/>
                <w:gridSpan w:val="4"/>
                <w:tcBorders>
                  <w:top w:val="nil"/>
                  <w:left w:val="nil"/>
                  <w:bottom w:val="nil"/>
                  <w:right w:val="nil"/>
                </w:tcBorders>
                <w:shd w:val="clear" w:color="auto" w:fill="auto"/>
                <w:noWrap/>
                <w:vAlign w:val="bottom"/>
                <w:hideMark/>
              </w:tcPr>
            </w:tcPrChange>
          </w:tcPr>
          <w:p w14:paraId="2D989209" w14:textId="77777777" w:rsidR="001739A3" w:rsidRPr="001739A3" w:rsidRDefault="001739A3">
            <w:pPr>
              <w:spacing w:after="0"/>
              <w:jc w:val="right"/>
              <w:rPr>
                <w:ins w:id="4184" w:author="Tao Huang" w:date="2018-09-04T13:16:00Z"/>
                <w:rFonts w:eastAsia="Times New Roman" w:cs="Times New Roman"/>
                <w:color w:val="000000"/>
                <w:sz w:val="22"/>
                <w:rPrChange w:id="4185" w:author="Tao Huang" w:date="2018-09-04T13:16:00Z">
                  <w:rPr>
                    <w:ins w:id="4186" w:author="Tao Huang" w:date="2018-09-04T13:16:00Z"/>
                    <w:rFonts w:ascii="Calibri" w:eastAsia="Times New Roman" w:hAnsi="Calibri" w:cs="Calibri"/>
                    <w:color w:val="000000"/>
                    <w:sz w:val="22"/>
                  </w:rPr>
                </w:rPrChange>
              </w:rPr>
              <w:pPrChange w:id="4187" w:author="Tao Huang" w:date="2018-09-04T13:18:00Z">
                <w:pPr>
                  <w:spacing w:after="0" w:line="240" w:lineRule="auto"/>
                  <w:jc w:val="right"/>
                </w:pPr>
              </w:pPrChange>
            </w:pPr>
            <w:ins w:id="4188" w:author="Tao Huang" w:date="2018-09-04T13:16:00Z">
              <w:r w:rsidRPr="001739A3">
                <w:rPr>
                  <w:rFonts w:eastAsia="Times New Roman" w:cs="Times New Roman"/>
                  <w:color w:val="000000"/>
                  <w:sz w:val="22"/>
                  <w:rPrChange w:id="4189"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190" w:author="Tao Huang" w:date="2018-09-04T13:16:00Z">
              <w:tcPr>
                <w:tcW w:w="711" w:type="dxa"/>
                <w:tcBorders>
                  <w:top w:val="nil"/>
                  <w:left w:val="nil"/>
                  <w:bottom w:val="nil"/>
                  <w:right w:val="nil"/>
                </w:tcBorders>
                <w:shd w:val="clear" w:color="auto" w:fill="auto"/>
                <w:noWrap/>
                <w:vAlign w:val="bottom"/>
                <w:hideMark/>
              </w:tcPr>
            </w:tcPrChange>
          </w:tcPr>
          <w:p w14:paraId="512726A1" w14:textId="77777777" w:rsidR="001739A3" w:rsidRPr="001739A3" w:rsidRDefault="001739A3">
            <w:pPr>
              <w:spacing w:after="0"/>
              <w:jc w:val="right"/>
              <w:rPr>
                <w:ins w:id="4191" w:author="Tao Huang" w:date="2018-09-04T13:16:00Z"/>
                <w:rFonts w:eastAsia="Times New Roman" w:cs="Times New Roman"/>
                <w:color w:val="000000"/>
                <w:sz w:val="22"/>
                <w:rPrChange w:id="4192" w:author="Tao Huang" w:date="2018-09-04T13:16:00Z">
                  <w:rPr>
                    <w:ins w:id="4193" w:author="Tao Huang" w:date="2018-09-04T13:16:00Z"/>
                    <w:rFonts w:ascii="Calibri" w:eastAsia="Times New Roman" w:hAnsi="Calibri" w:cs="Calibri"/>
                    <w:color w:val="000000"/>
                    <w:sz w:val="22"/>
                  </w:rPr>
                </w:rPrChange>
              </w:rPr>
              <w:pPrChange w:id="4194" w:author="Tao Huang" w:date="2018-09-04T13:18:00Z">
                <w:pPr>
                  <w:spacing w:after="0" w:line="240" w:lineRule="auto"/>
                  <w:jc w:val="right"/>
                </w:pPr>
              </w:pPrChange>
            </w:pPr>
            <w:ins w:id="4195" w:author="Tao Huang" w:date="2018-09-04T13:16:00Z">
              <w:r w:rsidRPr="001739A3">
                <w:rPr>
                  <w:rFonts w:eastAsia="Times New Roman" w:cs="Times New Roman"/>
                  <w:color w:val="000000"/>
                  <w:sz w:val="22"/>
                  <w:rPrChange w:id="4196"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197" w:author="Tao Huang" w:date="2018-09-04T13:16:00Z">
              <w:tcPr>
                <w:tcW w:w="711" w:type="dxa"/>
                <w:tcBorders>
                  <w:top w:val="nil"/>
                  <w:left w:val="nil"/>
                  <w:bottom w:val="nil"/>
                  <w:right w:val="nil"/>
                </w:tcBorders>
                <w:shd w:val="clear" w:color="auto" w:fill="auto"/>
                <w:noWrap/>
                <w:vAlign w:val="bottom"/>
                <w:hideMark/>
              </w:tcPr>
            </w:tcPrChange>
          </w:tcPr>
          <w:p w14:paraId="6601D3A4" w14:textId="77777777" w:rsidR="001739A3" w:rsidRPr="001739A3" w:rsidRDefault="001739A3">
            <w:pPr>
              <w:spacing w:after="0"/>
              <w:jc w:val="right"/>
              <w:rPr>
                <w:ins w:id="4198" w:author="Tao Huang" w:date="2018-09-04T13:16:00Z"/>
                <w:rFonts w:eastAsia="Times New Roman" w:cs="Times New Roman"/>
                <w:color w:val="000000"/>
                <w:sz w:val="22"/>
                <w:rPrChange w:id="4199" w:author="Tao Huang" w:date="2018-09-04T13:16:00Z">
                  <w:rPr>
                    <w:ins w:id="4200" w:author="Tao Huang" w:date="2018-09-04T13:16:00Z"/>
                    <w:rFonts w:ascii="Calibri" w:eastAsia="Times New Roman" w:hAnsi="Calibri" w:cs="Calibri"/>
                    <w:color w:val="000000"/>
                    <w:sz w:val="22"/>
                  </w:rPr>
                </w:rPrChange>
              </w:rPr>
              <w:pPrChange w:id="4201" w:author="Tao Huang" w:date="2018-09-04T13:18:00Z">
                <w:pPr>
                  <w:spacing w:after="0" w:line="240" w:lineRule="auto"/>
                  <w:jc w:val="right"/>
                </w:pPr>
              </w:pPrChange>
            </w:pPr>
            <w:ins w:id="4202" w:author="Tao Huang" w:date="2018-09-04T13:16:00Z">
              <w:r w:rsidRPr="001739A3">
                <w:rPr>
                  <w:rFonts w:eastAsia="Times New Roman" w:cs="Times New Roman"/>
                  <w:color w:val="000000"/>
                  <w:sz w:val="22"/>
                  <w:rPrChange w:id="4203" w:author="Tao Huang" w:date="2018-09-04T13:16:00Z">
                    <w:rPr>
                      <w:rFonts w:ascii="Calibri" w:eastAsia="Times New Roman" w:hAnsi="Calibri" w:cs="Calibri"/>
                      <w:color w:val="000000"/>
                      <w:sz w:val="22"/>
                    </w:rPr>
                  </w:rPrChange>
                </w:rPr>
                <w:t>0.000</w:t>
              </w:r>
            </w:ins>
          </w:p>
        </w:tc>
        <w:tc>
          <w:tcPr>
            <w:tcW w:w="839" w:type="dxa"/>
            <w:tcBorders>
              <w:top w:val="nil"/>
              <w:left w:val="nil"/>
              <w:bottom w:val="nil"/>
              <w:right w:val="nil"/>
            </w:tcBorders>
            <w:shd w:val="clear" w:color="000000" w:fill="9BC2E6"/>
            <w:noWrap/>
            <w:vAlign w:val="bottom"/>
            <w:hideMark/>
            <w:tcPrChange w:id="4204" w:author="Tao Huang" w:date="2018-09-04T13:16:00Z">
              <w:tcPr>
                <w:tcW w:w="2880" w:type="dxa"/>
                <w:gridSpan w:val="6"/>
                <w:tcBorders>
                  <w:top w:val="nil"/>
                  <w:left w:val="nil"/>
                  <w:bottom w:val="nil"/>
                  <w:right w:val="nil"/>
                </w:tcBorders>
                <w:shd w:val="clear" w:color="000000" w:fill="9BC2E6"/>
                <w:noWrap/>
                <w:vAlign w:val="bottom"/>
                <w:hideMark/>
              </w:tcPr>
            </w:tcPrChange>
          </w:tcPr>
          <w:p w14:paraId="6F211CA8" w14:textId="77777777" w:rsidR="001739A3" w:rsidRPr="001739A3" w:rsidRDefault="001739A3">
            <w:pPr>
              <w:spacing w:after="0"/>
              <w:jc w:val="right"/>
              <w:rPr>
                <w:ins w:id="4205" w:author="Tao Huang" w:date="2018-09-04T13:16:00Z"/>
                <w:rFonts w:eastAsia="Times New Roman" w:cs="Times New Roman"/>
                <w:color w:val="000000"/>
                <w:sz w:val="22"/>
                <w:rPrChange w:id="4206" w:author="Tao Huang" w:date="2018-09-04T13:16:00Z">
                  <w:rPr>
                    <w:ins w:id="4207" w:author="Tao Huang" w:date="2018-09-04T13:16:00Z"/>
                    <w:rFonts w:ascii="Calibri" w:eastAsia="Times New Roman" w:hAnsi="Calibri" w:cs="Calibri"/>
                    <w:color w:val="000000"/>
                    <w:sz w:val="22"/>
                  </w:rPr>
                </w:rPrChange>
              </w:rPr>
              <w:pPrChange w:id="4208" w:author="Tao Huang" w:date="2018-09-04T13:18:00Z">
                <w:pPr>
                  <w:spacing w:after="0" w:line="240" w:lineRule="auto"/>
                  <w:jc w:val="right"/>
                </w:pPr>
              </w:pPrChange>
            </w:pPr>
            <w:ins w:id="4209" w:author="Tao Huang" w:date="2018-09-04T13:16:00Z">
              <w:r w:rsidRPr="001739A3">
                <w:rPr>
                  <w:rFonts w:eastAsia="Times New Roman" w:cs="Times New Roman"/>
                  <w:color w:val="000000"/>
                  <w:sz w:val="22"/>
                  <w:rPrChange w:id="4210" w:author="Tao Huang" w:date="2018-09-04T13:16:00Z">
                    <w:rPr>
                      <w:rFonts w:ascii="Calibri" w:eastAsia="Times New Roman" w:hAnsi="Calibri" w:cs="Calibri"/>
                      <w:color w:val="000000"/>
                      <w:sz w:val="22"/>
                    </w:rPr>
                  </w:rPrChange>
                </w:rPr>
                <w:t>0.234</w:t>
              </w:r>
            </w:ins>
          </w:p>
        </w:tc>
        <w:tc>
          <w:tcPr>
            <w:tcW w:w="711" w:type="dxa"/>
            <w:tcBorders>
              <w:top w:val="nil"/>
              <w:left w:val="nil"/>
              <w:bottom w:val="nil"/>
              <w:right w:val="nil"/>
            </w:tcBorders>
            <w:shd w:val="clear" w:color="auto" w:fill="auto"/>
            <w:noWrap/>
            <w:vAlign w:val="bottom"/>
            <w:hideMark/>
            <w:tcPrChange w:id="4211" w:author="Tao Huang" w:date="2018-09-04T13:16:00Z">
              <w:tcPr>
                <w:tcW w:w="711" w:type="dxa"/>
                <w:tcBorders>
                  <w:top w:val="nil"/>
                  <w:left w:val="nil"/>
                  <w:bottom w:val="nil"/>
                  <w:right w:val="nil"/>
                </w:tcBorders>
                <w:shd w:val="clear" w:color="auto" w:fill="auto"/>
                <w:noWrap/>
                <w:vAlign w:val="bottom"/>
                <w:hideMark/>
              </w:tcPr>
            </w:tcPrChange>
          </w:tcPr>
          <w:p w14:paraId="64555051" w14:textId="77777777" w:rsidR="001739A3" w:rsidRPr="001739A3" w:rsidRDefault="001739A3">
            <w:pPr>
              <w:spacing w:after="0"/>
              <w:jc w:val="right"/>
              <w:rPr>
                <w:ins w:id="4212" w:author="Tao Huang" w:date="2018-09-04T13:16:00Z"/>
                <w:rFonts w:eastAsia="Times New Roman" w:cs="Times New Roman"/>
                <w:color w:val="000000"/>
                <w:sz w:val="22"/>
                <w:rPrChange w:id="4213" w:author="Tao Huang" w:date="2018-09-04T13:16:00Z">
                  <w:rPr>
                    <w:ins w:id="4214" w:author="Tao Huang" w:date="2018-09-04T13:16:00Z"/>
                    <w:rFonts w:ascii="Calibri" w:eastAsia="Times New Roman" w:hAnsi="Calibri" w:cs="Calibri"/>
                    <w:color w:val="000000"/>
                    <w:sz w:val="22"/>
                  </w:rPr>
                </w:rPrChange>
              </w:rPr>
              <w:pPrChange w:id="4215" w:author="Tao Huang" w:date="2018-09-04T13:18:00Z">
                <w:pPr>
                  <w:spacing w:after="0" w:line="240" w:lineRule="auto"/>
                  <w:jc w:val="right"/>
                </w:pPr>
              </w:pPrChange>
            </w:pPr>
            <w:ins w:id="4216" w:author="Tao Huang" w:date="2018-09-04T13:16:00Z">
              <w:r w:rsidRPr="001739A3">
                <w:rPr>
                  <w:rFonts w:eastAsia="Times New Roman" w:cs="Times New Roman"/>
                  <w:color w:val="000000"/>
                  <w:sz w:val="22"/>
                  <w:rPrChange w:id="4217" w:author="Tao Huang" w:date="2018-09-04T13:16:00Z">
                    <w:rPr>
                      <w:rFonts w:ascii="Calibri" w:eastAsia="Times New Roman" w:hAnsi="Calibri" w:cs="Calibri"/>
                      <w:color w:val="000000"/>
                      <w:sz w:val="22"/>
                    </w:rPr>
                  </w:rPrChange>
                </w:rPr>
                <w:t>0.026</w:t>
              </w:r>
            </w:ins>
          </w:p>
        </w:tc>
        <w:tc>
          <w:tcPr>
            <w:tcW w:w="711" w:type="dxa"/>
            <w:tcBorders>
              <w:top w:val="nil"/>
              <w:left w:val="nil"/>
              <w:bottom w:val="nil"/>
              <w:right w:val="nil"/>
            </w:tcBorders>
            <w:shd w:val="clear" w:color="000000" w:fill="9BC2E6"/>
            <w:noWrap/>
            <w:vAlign w:val="bottom"/>
            <w:hideMark/>
            <w:tcPrChange w:id="4218" w:author="Tao Huang" w:date="2018-09-04T13:16:00Z">
              <w:tcPr>
                <w:tcW w:w="711" w:type="dxa"/>
                <w:tcBorders>
                  <w:top w:val="nil"/>
                  <w:left w:val="nil"/>
                  <w:bottom w:val="nil"/>
                  <w:right w:val="nil"/>
                </w:tcBorders>
                <w:shd w:val="clear" w:color="000000" w:fill="9BC2E6"/>
                <w:noWrap/>
                <w:vAlign w:val="bottom"/>
                <w:hideMark/>
              </w:tcPr>
            </w:tcPrChange>
          </w:tcPr>
          <w:p w14:paraId="37F713DC" w14:textId="77777777" w:rsidR="001739A3" w:rsidRPr="001739A3" w:rsidRDefault="001739A3">
            <w:pPr>
              <w:spacing w:after="0"/>
              <w:jc w:val="right"/>
              <w:rPr>
                <w:ins w:id="4219" w:author="Tao Huang" w:date="2018-09-04T13:16:00Z"/>
                <w:rFonts w:eastAsia="Times New Roman" w:cs="Times New Roman"/>
                <w:color w:val="000000"/>
                <w:sz w:val="22"/>
                <w:rPrChange w:id="4220" w:author="Tao Huang" w:date="2018-09-04T13:16:00Z">
                  <w:rPr>
                    <w:ins w:id="4221" w:author="Tao Huang" w:date="2018-09-04T13:16:00Z"/>
                    <w:rFonts w:ascii="Calibri" w:eastAsia="Times New Roman" w:hAnsi="Calibri" w:cs="Calibri"/>
                    <w:color w:val="000000"/>
                    <w:sz w:val="22"/>
                  </w:rPr>
                </w:rPrChange>
              </w:rPr>
              <w:pPrChange w:id="4222" w:author="Tao Huang" w:date="2018-09-04T13:18:00Z">
                <w:pPr>
                  <w:spacing w:after="0" w:line="240" w:lineRule="auto"/>
                  <w:jc w:val="right"/>
                </w:pPr>
              </w:pPrChange>
            </w:pPr>
            <w:ins w:id="4223" w:author="Tao Huang" w:date="2018-09-04T13:16:00Z">
              <w:r w:rsidRPr="001739A3">
                <w:rPr>
                  <w:rFonts w:eastAsia="Times New Roman" w:cs="Times New Roman"/>
                  <w:color w:val="000000"/>
                  <w:sz w:val="22"/>
                  <w:rPrChange w:id="4224" w:author="Tao Huang" w:date="2018-09-04T13:16:00Z">
                    <w:rPr>
                      <w:rFonts w:ascii="Calibri" w:eastAsia="Times New Roman" w:hAnsi="Calibri" w:cs="Calibri"/>
                      <w:color w:val="000000"/>
                      <w:sz w:val="22"/>
                    </w:rPr>
                  </w:rPrChange>
                </w:rPr>
                <w:t>0.157</w:t>
              </w:r>
            </w:ins>
          </w:p>
        </w:tc>
        <w:tc>
          <w:tcPr>
            <w:tcW w:w="846" w:type="dxa"/>
            <w:tcBorders>
              <w:top w:val="nil"/>
              <w:left w:val="nil"/>
              <w:bottom w:val="nil"/>
              <w:right w:val="nil"/>
            </w:tcBorders>
            <w:shd w:val="clear" w:color="auto" w:fill="auto"/>
            <w:noWrap/>
            <w:vAlign w:val="bottom"/>
            <w:hideMark/>
            <w:tcPrChange w:id="4225" w:author="Tao Huang" w:date="2018-09-04T13:16:00Z">
              <w:tcPr>
                <w:tcW w:w="2880" w:type="dxa"/>
                <w:gridSpan w:val="4"/>
                <w:tcBorders>
                  <w:top w:val="nil"/>
                  <w:left w:val="nil"/>
                  <w:bottom w:val="nil"/>
                  <w:right w:val="nil"/>
                </w:tcBorders>
                <w:shd w:val="clear" w:color="auto" w:fill="auto"/>
                <w:noWrap/>
                <w:vAlign w:val="bottom"/>
                <w:hideMark/>
              </w:tcPr>
            </w:tcPrChange>
          </w:tcPr>
          <w:p w14:paraId="1CC1AFFF" w14:textId="77777777" w:rsidR="001739A3" w:rsidRPr="001739A3" w:rsidRDefault="001739A3">
            <w:pPr>
              <w:spacing w:after="0"/>
              <w:jc w:val="right"/>
              <w:rPr>
                <w:ins w:id="4226" w:author="Tao Huang" w:date="2018-09-04T13:16:00Z"/>
                <w:rFonts w:eastAsia="Times New Roman" w:cs="Times New Roman"/>
                <w:color w:val="000000"/>
                <w:sz w:val="22"/>
                <w:rPrChange w:id="4227" w:author="Tao Huang" w:date="2018-09-04T13:16:00Z">
                  <w:rPr>
                    <w:ins w:id="4228" w:author="Tao Huang" w:date="2018-09-04T13:16:00Z"/>
                    <w:rFonts w:ascii="Calibri" w:eastAsia="Times New Roman" w:hAnsi="Calibri" w:cs="Calibri"/>
                    <w:color w:val="000000"/>
                    <w:sz w:val="22"/>
                  </w:rPr>
                </w:rPrChange>
              </w:rPr>
              <w:pPrChange w:id="4229" w:author="Tao Huang" w:date="2018-09-04T13:18:00Z">
                <w:pPr>
                  <w:spacing w:after="0" w:line="240" w:lineRule="auto"/>
                  <w:jc w:val="right"/>
                </w:pPr>
              </w:pPrChange>
            </w:pPr>
            <w:ins w:id="4230" w:author="Tao Huang" w:date="2018-09-04T13:16:00Z">
              <w:r w:rsidRPr="001739A3">
                <w:rPr>
                  <w:rFonts w:eastAsia="Times New Roman" w:cs="Times New Roman"/>
                  <w:color w:val="000000"/>
                  <w:sz w:val="22"/>
                  <w:rPrChange w:id="4231" w:author="Tao Huang" w:date="2018-09-04T13:16:00Z">
                    <w:rPr>
                      <w:rFonts w:ascii="Calibri" w:eastAsia="Times New Roman" w:hAnsi="Calibri" w:cs="Calibri"/>
                      <w:color w:val="000000"/>
                      <w:sz w:val="22"/>
                    </w:rPr>
                  </w:rPrChange>
                </w:rPr>
                <w:t>0.259</w:t>
              </w:r>
            </w:ins>
          </w:p>
        </w:tc>
        <w:tc>
          <w:tcPr>
            <w:tcW w:w="711" w:type="dxa"/>
            <w:tcBorders>
              <w:top w:val="nil"/>
              <w:left w:val="nil"/>
              <w:bottom w:val="nil"/>
              <w:right w:val="nil"/>
            </w:tcBorders>
            <w:shd w:val="clear" w:color="auto" w:fill="auto"/>
            <w:noWrap/>
            <w:vAlign w:val="bottom"/>
            <w:hideMark/>
            <w:tcPrChange w:id="4232" w:author="Tao Huang" w:date="2018-09-04T13:16:00Z">
              <w:tcPr>
                <w:tcW w:w="711" w:type="dxa"/>
                <w:tcBorders>
                  <w:top w:val="nil"/>
                  <w:left w:val="nil"/>
                  <w:bottom w:val="nil"/>
                  <w:right w:val="nil"/>
                </w:tcBorders>
                <w:shd w:val="clear" w:color="auto" w:fill="auto"/>
                <w:noWrap/>
                <w:vAlign w:val="bottom"/>
                <w:hideMark/>
              </w:tcPr>
            </w:tcPrChange>
          </w:tcPr>
          <w:p w14:paraId="4D8991A4" w14:textId="77777777" w:rsidR="001739A3" w:rsidRPr="001739A3" w:rsidRDefault="001739A3">
            <w:pPr>
              <w:spacing w:after="0"/>
              <w:jc w:val="right"/>
              <w:rPr>
                <w:ins w:id="4233" w:author="Tao Huang" w:date="2018-09-04T13:16:00Z"/>
                <w:rFonts w:eastAsia="Times New Roman" w:cs="Times New Roman"/>
                <w:color w:val="000000"/>
                <w:sz w:val="22"/>
                <w:rPrChange w:id="4234" w:author="Tao Huang" w:date="2018-09-04T13:16:00Z">
                  <w:rPr>
                    <w:ins w:id="4235" w:author="Tao Huang" w:date="2018-09-04T13:16:00Z"/>
                    <w:rFonts w:ascii="Calibri" w:eastAsia="Times New Roman" w:hAnsi="Calibri" w:cs="Calibri"/>
                    <w:color w:val="000000"/>
                    <w:sz w:val="22"/>
                  </w:rPr>
                </w:rPrChange>
              </w:rPr>
              <w:pPrChange w:id="4236" w:author="Tao Huang" w:date="2018-09-04T13:18:00Z">
                <w:pPr>
                  <w:spacing w:after="0" w:line="240" w:lineRule="auto"/>
                  <w:jc w:val="right"/>
                </w:pPr>
              </w:pPrChange>
            </w:pPr>
            <w:ins w:id="4237" w:author="Tao Huang" w:date="2018-09-04T13:16:00Z">
              <w:r w:rsidRPr="001739A3">
                <w:rPr>
                  <w:rFonts w:eastAsia="Times New Roman" w:cs="Times New Roman"/>
                  <w:color w:val="000000"/>
                  <w:sz w:val="22"/>
                  <w:rPrChange w:id="4238" w:author="Tao Huang" w:date="2018-09-04T13:16:00Z">
                    <w:rPr>
                      <w:rFonts w:ascii="Calibri" w:eastAsia="Times New Roman" w:hAnsi="Calibri" w:cs="Calibri"/>
                      <w:color w:val="000000"/>
                      <w:sz w:val="22"/>
                    </w:rPr>
                  </w:rPrChange>
                </w:rPr>
                <w:t>0.289</w:t>
              </w:r>
            </w:ins>
          </w:p>
        </w:tc>
        <w:tc>
          <w:tcPr>
            <w:tcW w:w="711" w:type="dxa"/>
            <w:tcBorders>
              <w:top w:val="nil"/>
              <w:left w:val="nil"/>
              <w:bottom w:val="nil"/>
              <w:right w:val="nil"/>
            </w:tcBorders>
            <w:shd w:val="clear" w:color="auto" w:fill="auto"/>
            <w:noWrap/>
            <w:vAlign w:val="bottom"/>
            <w:hideMark/>
            <w:tcPrChange w:id="4239" w:author="Tao Huang" w:date="2018-09-04T13:16:00Z">
              <w:tcPr>
                <w:tcW w:w="711" w:type="dxa"/>
                <w:tcBorders>
                  <w:top w:val="nil"/>
                  <w:left w:val="nil"/>
                  <w:bottom w:val="nil"/>
                  <w:right w:val="nil"/>
                </w:tcBorders>
                <w:shd w:val="clear" w:color="auto" w:fill="auto"/>
                <w:noWrap/>
                <w:vAlign w:val="bottom"/>
                <w:hideMark/>
              </w:tcPr>
            </w:tcPrChange>
          </w:tcPr>
          <w:p w14:paraId="31A52FC6" w14:textId="77777777" w:rsidR="001739A3" w:rsidRPr="001739A3" w:rsidRDefault="001739A3">
            <w:pPr>
              <w:spacing w:after="0"/>
              <w:jc w:val="right"/>
              <w:rPr>
                <w:ins w:id="4240" w:author="Tao Huang" w:date="2018-09-04T13:16:00Z"/>
                <w:rFonts w:eastAsia="Times New Roman" w:cs="Times New Roman"/>
                <w:color w:val="000000"/>
                <w:sz w:val="22"/>
                <w:rPrChange w:id="4241" w:author="Tao Huang" w:date="2018-09-04T13:16:00Z">
                  <w:rPr>
                    <w:ins w:id="4242" w:author="Tao Huang" w:date="2018-09-04T13:16:00Z"/>
                    <w:rFonts w:ascii="Calibri" w:eastAsia="Times New Roman" w:hAnsi="Calibri" w:cs="Calibri"/>
                    <w:color w:val="000000"/>
                    <w:sz w:val="22"/>
                  </w:rPr>
                </w:rPrChange>
              </w:rPr>
              <w:pPrChange w:id="4243" w:author="Tao Huang" w:date="2018-09-04T13:18:00Z">
                <w:pPr>
                  <w:spacing w:after="0" w:line="240" w:lineRule="auto"/>
                  <w:jc w:val="right"/>
                </w:pPr>
              </w:pPrChange>
            </w:pPr>
            <w:ins w:id="4244" w:author="Tao Huang" w:date="2018-09-04T13:16:00Z">
              <w:r w:rsidRPr="001739A3">
                <w:rPr>
                  <w:rFonts w:eastAsia="Times New Roman" w:cs="Times New Roman"/>
                  <w:color w:val="000000"/>
                  <w:sz w:val="22"/>
                  <w:rPrChange w:id="4245" w:author="Tao Huang" w:date="2018-09-04T13:16:00Z">
                    <w:rPr>
                      <w:rFonts w:ascii="Calibri" w:eastAsia="Times New Roman" w:hAnsi="Calibri" w:cs="Calibri"/>
                      <w:color w:val="000000"/>
                      <w:sz w:val="22"/>
                    </w:rPr>
                  </w:rPrChange>
                </w:rPr>
                <w:t>0.637</w:t>
              </w:r>
            </w:ins>
          </w:p>
        </w:tc>
      </w:tr>
      <w:tr w:rsidR="001739A3" w:rsidRPr="001739A3" w14:paraId="508D9D0B" w14:textId="77777777" w:rsidTr="001739A3">
        <w:tblPrEx>
          <w:tblPrExChange w:id="4246" w:author="Tao Huang" w:date="2018-09-04T13:16:00Z">
            <w:tblPrEx>
              <w:tblW w:w="18439" w:type="dxa"/>
            </w:tblPrEx>
          </w:tblPrExChange>
        </w:tblPrEx>
        <w:trPr>
          <w:trHeight w:val="20"/>
          <w:ins w:id="4247" w:author="Tao Huang" w:date="2018-09-04T13:16:00Z"/>
          <w:trPrChange w:id="4248" w:author="Tao Huang" w:date="2018-09-04T13:16:00Z">
            <w:trPr>
              <w:trHeight w:val="290"/>
            </w:trPr>
          </w:trPrChange>
        </w:trPr>
        <w:tc>
          <w:tcPr>
            <w:tcW w:w="1580" w:type="dxa"/>
            <w:tcBorders>
              <w:top w:val="nil"/>
              <w:left w:val="nil"/>
              <w:bottom w:val="nil"/>
              <w:right w:val="nil"/>
            </w:tcBorders>
            <w:shd w:val="clear" w:color="auto" w:fill="auto"/>
            <w:noWrap/>
            <w:vAlign w:val="center"/>
            <w:hideMark/>
            <w:tcPrChange w:id="4249" w:author="Tao Huang" w:date="2018-09-04T13:16:00Z">
              <w:tcPr>
                <w:tcW w:w="1580" w:type="dxa"/>
                <w:tcBorders>
                  <w:top w:val="nil"/>
                  <w:left w:val="nil"/>
                  <w:bottom w:val="nil"/>
                  <w:right w:val="nil"/>
                </w:tcBorders>
                <w:shd w:val="clear" w:color="auto" w:fill="auto"/>
                <w:noWrap/>
                <w:vAlign w:val="center"/>
                <w:hideMark/>
              </w:tcPr>
            </w:tcPrChange>
          </w:tcPr>
          <w:p w14:paraId="46302CB9" w14:textId="77777777" w:rsidR="001739A3" w:rsidRPr="001739A3" w:rsidRDefault="001739A3">
            <w:pPr>
              <w:spacing w:after="0"/>
              <w:jc w:val="center"/>
              <w:rPr>
                <w:ins w:id="4250" w:author="Tao Huang" w:date="2018-09-04T13:16:00Z"/>
                <w:rFonts w:eastAsia="Times New Roman" w:cs="Times New Roman"/>
                <w:color w:val="000000"/>
                <w:sz w:val="22"/>
              </w:rPr>
              <w:pPrChange w:id="4251" w:author="Tao Huang" w:date="2018-09-04T13:18:00Z">
                <w:pPr>
                  <w:spacing w:after="0" w:line="240" w:lineRule="auto"/>
                  <w:jc w:val="center"/>
                </w:pPr>
              </w:pPrChange>
            </w:pPr>
            <w:ins w:id="4252" w:author="Tao Huang" w:date="2018-09-04T13:16:00Z">
              <w:r w:rsidRPr="001739A3">
                <w:rPr>
                  <w:rFonts w:eastAsia="Times New Roman" w:cs="Times New Roman"/>
                  <w:color w:val="000000"/>
                  <w:sz w:val="22"/>
                </w:rPr>
                <w:t>ADL-own</w:t>
              </w:r>
            </w:ins>
          </w:p>
        </w:tc>
        <w:tc>
          <w:tcPr>
            <w:tcW w:w="1964" w:type="dxa"/>
            <w:tcBorders>
              <w:top w:val="nil"/>
              <w:left w:val="nil"/>
              <w:bottom w:val="nil"/>
              <w:right w:val="nil"/>
            </w:tcBorders>
            <w:shd w:val="clear" w:color="auto" w:fill="auto"/>
            <w:noWrap/>
            <w:vAlign w:val="center"/>
            <w:hideMark/>
            <w:tcPrChange w:id="4253" w:author="Tao Huang" w:date="2018-09-04T13:16:00Z">
              <w:tcPr>
                <w:tcW w:w="1580" w:type="dxa"/>
                <w:tcBorders>
                  <w:top w:val="nil"/>
                  <w:left w:val="nil"/>
                  <w:bottom w:val="nil"/>
                  <w:right w:val="nil"/>
                </w:tcBorders>
                <w:shd w:val="clear" w:color="auto" w:fill="auto"/>
                <w:noWrap/>
                <w:vAlign w:val="center"/>
                <w:hideMark/>
              </w:tcPr>
            </w:tcPrChange>
          </w:tcPr>
          <w:p w14:paraId="4130A17B" w14:textId="77777777" w:rsidR="001739A3" w:rsidRPr="001739A3" w:rsidRDefault="001739A3">
            <w:pPr>
              <w:spacing w:after="0"/>
              <w:rPr>
                <w:ins w:id="4254" w:author="Tao Huang" w:date="2018-09-04T13:16:00Z"/>
                <w:rFonts w:eastAsia="Times New Roman" w:cs="Times New Roman"/>
                <w:color w:val="000000"/>
                <w:sz w:val="22"/>
              </w:rPr>
              <w:pPrChange w:id="4255" w:author="Tao Huang" w:date="2018-09-04T13:18:00Z">
                <w:pPr>
                  <w:spacing w:after="0" w:line="240" w:lineRule="auto"/>
                </w:pPr>
              </w:pPrChange>
            </w:pPr>
            <w:ins w:id="4256" w:author="Tao Huang" w:date="2018-09-04T13:16:00Z">
              <w:r w:rsidRPr="001739A3">
                <w:rPr>
                  <w:rFonts w:eastAsia="Times New Roman" w:cs="Times New Roman"/>
                  <w:color w:val="000000"/>
                  <w:sz w:val="22"/>
                </w:rPr>
                <w:t>ADL-own-EWC</w:t>
              </w:r>
            </w:ins>
          </w:p>
        </w:tc>
        <w:tc>
          <w:tcPr>
            <w:tcW w:w="951" w:type="dxa"/>
            <w:tcBorders>
              <w:top w:val="nil"/>
              <w:left w:val="nil"/>
              <w:bottom w:val="nil"/>
              <w:right w:val="nil"/>
            </w:tcBorders>
            <w:shd w:val="clear" w:color="auto" w:fill="auto"/>
            <w:noWrap/>
            <w:vAlign w:val="bottom"/>
            <w:hideMark/>
            <w:tcPrChange w:id="4257" w:author="Tao Huang" w:date="2018-09-04T13:16:00Z">
              <w:tcPr>
                <w:tcW w:w="951" w:type="dxa"/>
                <w:tcBorders>
                  <w:top w:val="nil"/>
                  <w:left w:val="nil"/>
                  <w:bottom w:val="nil"/>
                  <w:right w:val="nil"/>
                </w:tcBorders>
                <w:shd w:val="clear" w:color="auto" w:fill="auto"/>
                <w:noWrap/>
                <w:vAlign w:val="bottom"/>
                <w:hideMark/>
              </w:tcPr>
            </w:tcPrChange>
          </w:tcPr>
          <w:p w14:paraId="01AFB139" w14:textId="77777777" w:rsidR="001739A3" w:rsidRPr="001739A3" w:rsidRDefault="001739A3">
            <w:pPr>
              <w:spacing w:after="0"/>
              <w:jc w:val="right"/>
              <w:rPr>
                <w:ins w:id="4258" w:author="Tao Huang" w:date="2018-09-04T13:16:00Z"/>
                <w:rFonts w:eastAsia="Times New Roman" w:cs="Times New Roman"/>
                <w:color w:val="000000"/>
                <w:sz w:val="22"/>
                <w:rPrChange w:id="4259" w:author="Tao Huang" w:date="2018-09-04T13:16:00Z">
                  <w:rPr>
                    <w:ins w:id="4260" w:author="Tao Huang" w:date="2018-09-04T13:16:00Z"/>
                    <w:rFonts w:ascii="Calibri" w:eastAsia="Times New Roman" w:hAnsi="Calibri" w:cs="Calibri"/>
                    <w:color w:val="000000"/>
                    <w:sz w:val="22"/>
                  </w:rPr>
                </w:rPrChange>
              </w:rPr>
              <w:pPrChange w:id="4261" w:author="Tao Huang" w:date="2018-09-04T13:18:00Z">
                <w:pPr>
                  <w:spacing w:after="0" w:line="240" w:lineRule="auto"/>
                  <w:jc w:val="right"/>
                </w:pPr>
              </w:pPrChange>
            </w:pPr>
            <w:ins w:id="4262" w:author="Tao Huang" w:date="2018-09-04T13:16:00Z">
              <w:r w:rsidRPr="001739A3">
                <w:rPr>
                  <w:rFonts w:eastAsia="Times New Roman" w:cs="Times New Roman"/>
                  <w:color w:val="000000"/>
                  <w:sz w:val="22"/>
                  <w:rPrChange w:id="4263" w:author="Tao Huang" w:date="2018-09-04T13:16:00Z">
                    <w:rPr>
                      <w:rFonts w:ascii="Calibri" w:eastAsia="Times New Roman" w:hAnsi="Calibri" w:cs="Calibri"/>
                      <w:color w:val="000000"/>
                      <w:sz w:val="22"/>
                    </w:rPr>
                  </w:rPrChange>
                </w:rPr>
                <w:t>0.078</w:t>
              </w:r>
            </w:ins>
          </w:p>
        </w:tc>
        <w:tc>
          <w:tcPr>
            <w:tcW w:w="711" w:type="dxa"/>
            <w:tcBorders>
              <w:top w:val="nil"/>
              <w:left w:val="nil"/>
              <w:bottom w:val="nil"/>
              <w:right w:val="nil"/>
            </w:tcBorders>
            <w:shd w:val="clear" w:color="auto" w:fill="auto"/>
            <w:noWrap/>
            <w:vAlign w:val="bottom"/>
            <w:hideMark/>
            <w:tcPrChange w:id="4264" w:author="Tao Huang" w:date="2018-09-04T13:16:00Z">
              <w:tcPr>
                <w:tcW w:w="711" w:type="dxa"/>
                <w:tcBorders>
                  <w:top w:val="nil"/>
                  <w:left w:val="nil"/>
                  <w:bottom w:val="nil"/>
                  <w:right w:val="nil"/>
                </w:tcBorders>
                <w:shd w:val="clear" w:color="auto" w:fill="auto"/>
                <w:noWrap/>
                <w:vAlign w:val="bottom"/>
                <w:hideMark/>
              </w:tcPr>
            </w:tcPrChange>
          </w:tcPr>
          <w:p w14:paraId="4C2E7A66" w14:textId="77777777" w:rsidR="001739A3" w:rsidRPr="001739A3" w:rsidRDefault="001739A3">
            <w:pPr>
              <w:spacing w:after="0"/>
              <w:jc w:val="right"/>
              <w:rPr>
                <w:ins w:id="4265" w:author="Tao Huang" w:date="2018-09-04T13:16:00Z"/>
                <w:rFonts w:eastAsia="Times New Roman" w:cs="Times New Roman"/>
                <w:color w:val="000000"/>
                <w:sz w:val="22"/>
                <w:rPrChange w:id="4266" w:author="Tao Huang" w:date="2018-09-04T13:16:00Z">
                  <w:rPr>
                    <w:ins w:id="4267" w:author="Tao Huang" w:date="2018-09-04T13:16:00Z"/>
                    <w:rFonts w:ascii="Calibri" w:eastAsia="Times New Roman" w:hAnsi="Calibri" w:cs="Calibri"/>
                    <w:color w:val="000000"/>
                    <w:sz w:val="22"/>
                  </w:rPr>
                </w:rPrChange>
              </w:rPr>
              <w:pPrChange w:id="4268" w:author="Tao Huang" w:date="2018-09-04T13:18:00Z">
                <w:pPr>
                  <w:spacing w:after="0" w:line="240" w:lineRule="auto"/>
                  <w:jc w:val="right"/>
                </w:pPr>
              </w:pPrChange>
            </w:pPr>
            <w:ins w:id="4269" w:author="Tao Huang" w:date="2018-09-04T13:16:00Z">
              <w:r w:rsidRPr="001739A3">
                <w:rPr>
                  <w:rFonts w:eastAsia="Times New Roman" w:cs="Times New Roman"/>
                  <w:color w:val="000000"/>
                  <w:sz w:val="22"/>
                  <w:rPrChange w:id="4270" w:author="Tao Huang" w:date="2018-09-04T13:16:00Z">
                    <w:rPr>
                      <w:rFonts w:ascii="Calibri" w:eastAsia="Times New Roman" w:hAnsi="Calibri" w:cs="Calibri"/>
                      <w:color w:val="000000"/>
                      <w:sz w:val="22"/>
                    </w:rPr>
                  </w:rPrChange>
                </w:rPr>
                <w:t>0.004</w:t>
              </w:r>
            </w:ins>
          </w:p>
        </w:tc>
        <w:tc>
          <w:tcPr>
            <w:tcW w:w="711" w:type="dxa"/>
            <w:tcBorders>
              <w:top w:val="nil"/>
              <w:left w:val="nil"/>
              <w:bottom w:val="nil"/>
              <w:right w:val="nil"/>
            </w:tcBorders>
            <w:shd w:val="clear" w:color="auto" w:fill="auto"/>
            <w:noWrap/>
            <w:vAlign w:val="bottom"/>
            <w:hideMark/>
            <w:tcPrChange w:id="4271" w:author="Tao Huang" w:date="2018-09-04T13:16:00Z">
              <w:tcPr>
                <w:tcW w:w="711" w:type="dxa"/>
                <w:tcBorders>
                  <w:top w:val="nil"/>
                  <w:left w:val="nil"/>
                  <w:bottom w:val="nil"/>
                  <w:right w:val="nil"/>
                </w:tcBorders>
                <w:shd w:val="clear" w:color="auto" w:fill="auto"/>
                <w:noWrap/>
                <w:vAlign w:val="bottom"/>
                <w:hideMark/>
              </w:tcPr>
            </w:tcPrChange>
          </w:tcPr>
          <w:p w14:paraId="2E1A78B8" w14:textId="77777777" w:rsidR="001739A3" w:rsidRPr="001739A3" w:rsidRDefault="001739A3">
            <w:pPr>
              <w:spacing w:after="0"/>
              <w:jc w:val="right"/>
              <w:rPr>
                <w:ins w:id="4272" w:author="Tao Huang" w:date="2018-09-04T13:16:00Z"/>
                <w:rFonts w:eastAsia="Times New Roman" w:cs="Times New Roman"/>
                <w:color w:val="000000"/>
                <w:sz w:val="22"/>
                <w:rPrChange w:id="4273" w:author="Tao Huang" w:date="2018-09-04T13:16:00Z">
                  <w:rPr>
                    <w:ins w:id="4274" w:author="Tao Huang" w:date="2018-09-04T13:16:00Z"/>
                    <w:rFonts w:ascii="Calibri" w:eastAsia="Times New Roman" w:hAnsi="Calibri" w:cs="Calibri"/>
                    <w:color w:val="000000"/>
                    <w:sz w:val="22"/>
                  </w:rPr>
                </w:rPrChange>
              </w:rPr>
              <w:pPrChange w:id="4275" w:author="Tao Huang" w:date="2018-09-04T13:18:00Z">
                <w:pPr>
                  <w:spacing w:after="0" w:line="240" w:lineRule="auto"/>
                  <w:jc w:val="right"/>
                </w:pPr>
              </w:pPrChange>
            </w:pPr>
            <w:ins w:id="4276" w:author="Tao Huang" w:date="2018-09-04T13:16:00Z">
              <w:r w:rsidRPr="001739A3">
                <w:rPr>
                  <w:rFonts w:eastAsia="Times New Roman" w:cs="Times New Roman"/>
                  <w:color w:val="000000"/>
                  <w:sz w:val="22"/>
                  <w:rPrChange w:id="4277" w:author="Tao Huang" w:date="2018-09-04T13:16:00Z">
                    <w:rPr>
                      <w:rFonts w:ascii="Calibri" w:eastAsia="Times New Roman" w:hAnsi="Calibri" w:cs="Calibri"/>
                      <w:color w:val="000000"/>
                      <w:sz w:val="22"/>
                    </w:rPr>
                  </w:rPrChange>
                </w:rPr>
                <w:t>0.002</w:t>
              </w:r>
            </w:ins>
          </w:p>
        </w:tc>
        <w:tc>
          <w:tcPr>
            <w:tcW w:w="711" w:type="dxa"/>
            <w:tcBorders>
              <w:top w:val="nil"/>
              <w:left w:val="nil"/>
              <w:bottom w:val="nil"/>
              <w:right w:val="nil"/>
            </w:tcBorders>
            <w:shd w:val="clear" w:color="auto" w:fill="auto"/>
            <w:noWrap/>
            <w:vAlign w:val="bottom"/>
            <w:hideMark/>
            <w:tcPrChange w:id="4278" w:author="Tao Huang" w:date="2018-09-04T13:16:00Z">
              <w:tcPr>
                <w:tcW w:w="2880" w:type="dxa"/>
                <w:gridSpan w:val="4"/>
                <w:tcBorders>
                  <w:top w:val="nil"/>
                  <w:left w:val="nil"/>
                  <w:bottom w:val="nil"/>
                  <w:right w:val="nil"/>
                </w:tcBorders>
                <w:shd w:val="clear" w:color="auto" w:fill="auto"/>
                <w:noWrap/>
                <w:vAlign w:val="bottom"/>
                <w:hideMark/>
              </w:tcPr>
            </w:tcPrChange>
          </w:tcPr>
          <w:p w14:paraId="4895F745" w14:textId="77777777" w:rsidR="001739A3" w:rsidRPr="001739A3" w:rsidRDefault="001739A3">
            <w:pPr>
              <w:spacing w:after="0"/>
              <w:jc w:val="right"/>
              <w:rPr>
                <w:ins w:id="4279" w:author="Tao Huang" w:date="2018-09-04T13:16:00Z"/>
                <w:rFonts w:eastAsia="Times New Roman" w:cs="Times New Roman"/>
                <w:color w:val="000000"/>
                <w:sz w:val="22"/>
                <w:rPrChange w:id="4280" w:author="Tao Huang" w:date="2018-09-04T13:16:00Z">
                  <w:rPr>
                    <w:ins w:id="4281" w:author="Tao Huang" w:date="2018-09-04T13:16:00Z"/>
                    <w:rFonts w:ascii="Calibri" w:eastAsia="Times New Roman" w:hAnsi="Calibri" w:cs="Calibri"/>
                    <w:color w:val="000000"/>
                    <w:sz w:val="22"/>
                  </w:rPr>
                </w:rPrChange>
              </w:rPr>
              <w:pPrChange w:id="4282" w:author="Tao Huang" w:date="2018-09-04T13:18:00Z">
                <w:pPr>
                  <w:spacing w:after="0" w:line="240" w:lineRule="auto"/>
                  <w:jc w:val="right"/>
                </w:pPr>
              </w:pPrChange>
            </w:pPr>
            <w:ins w:id="4283" w:author="Tao Huang" w:date="2018-09-04T13:16:00Z">
              <w:r w:rsidRPr="001739A3">
                <w:rPr>
                  <w:rFonts w:eastAsia="Times New Roman" w:cs="Times New Roman"/>
                  <w:color w:val="000000"/>
                  <w:sz w:val="22"/>
                  <w:rPrChange w:id="4284"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285" w:author="Tao Huang" w:date="2018-09-04T13:16:00Z">
              <w:tcPr>
                <w:tcW w:w="711" w:type="dxa"/>
                <w:tcBorders>
                  <w:top w:val="nil"/>
                  <w:left w:val="nil"/>
                  <w:bottom w:val="nil"/>
                  <w:right w:val="nil"/>
                </w:tcBorders>
                <w:shd w:val="clear" w:color="auto" w:fill="auto"/>
                <w:noWrap/>
                <w:vAlign w:val="bottom"/>
                <w:hideMark/>
              </w:tcPr>
            </w:tcPrChange>
          </w:tcPr>
          <w:p w14:paraId="3C3BF665" w14:textId="77777777" w:rsidR="001739A3" w:rsidRPr="001739A3" w:rsidRDefault="001739A3">
            <w:pPr>
              <w:spacing w:after="0"/>
              <w:jc w:val="right"/>
              <w:rPr>
                <w:ins w:id="4286" w:author="Tao Huang" w:date="2018-09-04T13:16:00Z"/>
                <w:rFonts w:eastAsia="Times New Roman" w:cs="Times New Roman"/>
                <w:color w:val="000000"/>
                <w:sz w:val="22"/>
                <w:rPrChange w:id="4287" w:author="Tao Huang" w:date="2018-09-04T13:16:00Z">
                  <w:rPr>
                    <w:ins w:id="4288" w:author="Tao Huang" w:date="2018-09-04T13:16:00Z"/>
                    <w:rFonts w:ascii="Calibri" w:eastAsia="Times New Roman" w:hAnsi="Calibri" w:cs="Calibri"/>
                    <w:color w:val="000000"/>
                    <w:sz w:val="22"/>
                  </w:rPr>
                </w:rPrChange>
              </w:rPr>
              <w:pPrChange w:id="4289" w:author="Tao Huang" w:date="2018-09-04T13:18:00Z">
                <w:pPr>
                  <w:spacing w:after="0" w:line="240" w:lineRule="auto"/>
                  <w:jc w:val="right"/>
                </w:pPr>
              </w:pPrChange>
            </w:pPr>
            <w:ins w:id="4290" w:author="Tao Huang" w:date="2018-09-04T13:16:00Z">
              <w:r w:rsidRPr="001739A3">
                <w:rPr>
                  <w:rFonts w:eastAsia="Times New Roman" w:cs="Times New Roman"/>
                  <w:color w:val="000000"/>
                  <w:sz w:val="22"/>
                  <w:rPrChange w:id="4291"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292" w:author="Tao Huang" w:date="2018-09-04T13:16:00Z">
              <w:tcPr>
                <w:tcW w:w="711" w:type="dxa"/>
                <w:tcBorders>
                  <w:top w:val="nil"/>
                  <w:left w:val="nil"/>
                  <w:bottom w:val="nil"/>
                  <w:right w:val="nil"/>
                </w:tcBorders>
                <w:shd w:val="clear" w:color="auto" w:fill="auto"/>
                <w:noWrap/>
                <w:vAlign w:val="bottom"/>
                <w:hideMark/>
              </w:tcPr>
            </w:tcPrChange>
          </w:tcPr>
          <w:p w14:paraId="636862D8" w14:textId="77777777" w:rsidR="001739A3" w:rsidRPr="001739A3" w:rsidRDefault="001739A3">
            <w:pPr>
              <w:spacing w:after="0"/>
              <w:jc w:val="right"/>
              <w:rPr>
                <w:ins w:id="4293" w:author="Tao Huang" w:date="2018-09-04T13:16:00Z"/>
                <w:rFonts w:eastAsia="Times New Roman" w:cs="Times New Roman"/>
                <w:color w:val="000000"/>
                <w:sz w:val="22"/>
                <w:rPrChange w:id="4294" w:author="Tao Huang" w:date="2018-09-04T13:16:00Z">
                  <w:rPr>
                    <w:ins w:id="4295" w:author="Tao Huang" w:date="2018-09-04T13:16:00Z"/>
                    <w:rFonts w:ascii="Calibri" w:eastAsia="Times New Roman" w:hAnsi="Calibri" w:cs="Calibri"/>
                    <w:color w:val="000000"/>
                    <w:sz w:val="22"/>
                  </w:rPr>
                </w:rPrChange>
              </w:rPr>
              <w:pPrChange w:id="4296" w:author="Tao Huang" w:date="2018-09-04T13:18:00Z">
                <w:pPr>
                  <w:spacing w:after="0" w:line="240" w:lineRule="auto"/>
                  <w:jc w:val="right"/>
                </w:pPr>
              </w:pPrChange>
            </w:pPr>
            <w:ins w:id="4297" w:author="Tao Huang" w:date="2018-09-04T13:16:00Z">
              <w:r w:rsidRPr="001739A3">
                <w:rPr>
                  <w:rFonts w:eastAsia="Times New Roman" w:cs="Times New Roman"/>
                  <w:color w:val="000000"/>
                  <w:sz w:val="22"/>
                  <w:rPrChange w:id="4298" w:author="Tao Huang" w:date="2018-09-04T13:16:00Z">
                    <w:rPr>
                      <w:rFonts w:ascii="Calibri" w:eastAsia="Times New Roman" w:hAnsi="Calibri" w:cs="Calibri"/>
                      <w:color w:val="000000"/>
                      <w:sz w:val="22"/>
                    </w:rPr>
                  </w:rPrChange>
                </w:rPr>
                <w:t>0.000</w:t>
              </w:r>
            </w:ins>
          </w:p>
        </w:tc>
        <w:tc>
          <w:tcPr>
            <w:tcW w:w="839" w:type="dxa"/>
            <w:tcBorders>
              <w:top w:val="nil"/>
              <w:left w:val="nil"/>
              <w:bottom w:val="nil"/>
              <w:right w:val="nil"/>
            </w:tcBorders>
            <w:shd w:val="clear" w:color="auto" w:fill="auto"/>
            <w:noWrap/>
            <w:vAlign w:val="bottom"/>
            <w:hideMark/>
            <w:tcPrChange w:id="4299" w:author="Tao Huang" w:date="2018-09-04T13:16:00Z">
              <w:tcPr>
                <w:tcW w:w="2880" w:type="dxa"/>
                <w:gridSpan w:val="6"/>
                <w:tcBorders>
                  <w:top w:val="nil"/>
                  <w:left w:val="nil"/>
                  <w:bottom w:val="nil"/>
                  <w:right w:val="nil"/>
                </w:tcBorders>
                <w:shd w:val="clear" w:color="auto" w:fill="auto"/>
                <w:noWrap/>
                <w:vAlign w:val="bottom"/>
                <w:hideMark/>
              </w:tcPr>
            </w:tcPrChange>
          </w:tcPr>
          <w:p w14:paraId="36A4F6B9" w14:textId="77777777" w:rsidR="001739A3" w:rsidRPr="001739A3" w:rsidRDefault="001739A3">
            <w:pPr>
              <w:spacing w:after="0"/>
              <w:jc w:val="right"/>
              <w:rPr>
                <w:ins w:id="4300" w:author="Tao Huang" w:date="2018-09-04T13:16:00Z"/>
                <w:rFonts w:eastAsia="Times New Roman" w:cs="Times New Roman"/>
                <w:color w:val="000000"/>
                <w:sz w:val="22"/>
                <w:rPrChange w:id="4301" w:author="Tao Huang" w:date="2018-09-04T13:16:00Z">
                  <w:rPr>
                    <w:ins w:id="4302" w:author="Tao Huang" w:date="2018-09-04T13:16:00Z"/>
                    <w:rFonts w:ascii="Calibri" w:eastAsia="Times New Roman" w:hAnsi="Calibri" w:cs="Calibri"/>
                    <w:color w:val="000000"/>
                    <w:sz w:val="22"/>
                  </w:rPr>
                </w:rPrChange>
              </w:rPr>
              <w:pPrChange w:id="4303" w:author="Tao Huang" w:date="2018-09-04T13:18:00Z">
                <w:pPr>
                  <w:spacing w:after="0" w:line="240" w:lineRule="auto"/>
                  <w:jc w:val="right"/>
                </w:pPr>
              </w:pPrChange>
            </w:pPr>
            <w:ins w:id="4304" w:author="Tao Huang" w:date="2018-09-04T13:16:00Z">
              <w:r w:rsidRPr="001739A3">
                <w:rPr>
                  <w:rFonts w:eastAsia="Times New Roman" w:cs="Times New Roman"/>
                  <w:color w:val="000000"/>
                  <w:sz w:val="22"/>
                  <w:rPrChange w:id="4305"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000000" w:fill="9BC2E6"/>
            <w:noWrap/>
            <w:vAlign w:val="bottom"/>
            <w:hideMark/>
            <w:tcPrChange w:id="4306" w:author="Tao Huang" w:date="2018-09-04T13:16:00Z">
              <w:tcPr>
                <w:tcW w:w="711" w:type="dxa"/>
                <w:tcBorders>
                  <w:top w:val="nil"/>
                  <w:left w:val="nil"/>
                  <w:bottom w:val="nil"/>
                  <w:right w:val="nil"/>
                </w:tcBorders>
                <w:shd w:val="clear" w:color="000000" w:fill="9BC2E6"/>
                <w:noWrap/>
                <w:vAlign w:val="bottom"/>
                <w:hideMark/>
              </w:tcPr>
            </w:tcPrChange>
          </w:tcPr>
          <w:p w14:paraId="7199F384" w14:textId="77777777" w:rsidR="001739A3" w:rsidRPr="001739A3" w:rsidRDefault="001739A3">
            <w:pPr>
              <w:spacing w:after="0"/>
              <w:jc w:val="right"/>
              <w:rPr>
                <w:ins w:id="4307" w:author="Tao Huang" w:date="2018-09-04T13:16:00Z"/>
                <w:rFonts w:eastAsia="Times New Roman" w:cs="Times New Roman"/>
                <w:color w:val="000000"/>
                <w:sz w:val="22"/>
                <w:rPrChange w:id="4308" w:author="Tao Huang" w:date="2018-09-04T13:16:00Z">
                  <w:rPr>
                    <w:ins w:id="4309" w:author="Tao Huang" w:date="2018-09-04T13:16:00Z"/>
                    <w:rFonts w:ascii="Calibri" w:eastAsia="Times New Roman" w:hAnsi="Calibri" w:cs="Calibri"/>
                    <w:color w:val="000000"/>
                    <w:sz w:val="22"/>
                  </w:rPr>
                </w:rPrChange>
              </w:rPr>
              <w:pPrChange w:id="4310" w:author="Tao Huang" w:date="2018-09-04T13:18:00Z">
                <w:pPr>
                  <w:spacing w:after="0" w:line="240" w:lineRule="auto"/>
                  <w:jc w:val="right"/>
                </w:pPr>
              </w:pPrChange>
            </w:pPr>
            <w:ins w:id="4311" w:author="Tao Huang" w:date="2018-09-04T13:16:00Z">
              <w:r w:rsidRPr="001739A3">
                <w:rPr>
                  <w:rFonts w:eastAsia="Times New Roman" w:cs="Times New Roman"/>
                  <w:color w:val="000000"/>
                  <w:sz w:val="22"/>
                  <w:rPrChange w:id="4312" w:author="Tao Huang" w:date="2018-09-04T13:16:00Z">
                    <w:rPr>
                      <w:rFonts w:ascii="Calibri" w:eastAsia="Times New Roman" w:hAnsi="Calibri" w:cs="Calibri"/>
                      <w:color w:val="000000"/>
                      <w:sz w:val="22"/>
                    </w:rPr>
                  </w:rPrChange>
                </w:rPr>
                <w:t>0.120</w:t>
              </w:r>
            </w:ins>
          </w:p>
        </w:tc>
        <w:tc>
          <w:tcPr>
            <w:tcW w:w="711" w:type="dxa"/>
            <w:tcBorders>
              <w:top w:val="nil"/>
              <w:left w:val="nil"/>
              <w:bottom w:val="nil"/>
              <w:right w:val="nil"/>
            </w:tcBorders>
            <w:shd w:val="clear" w:color="000000" w:fill="9BC2E6"/>
            <w:noWrap/>
            <w:vAlign w:val="bottom"/>
            <w:hideMark/>
            <w:tcPrChange w:id="4313" w:author="Tao Huang" w:date="2018-09-04T13:16:00Z">
              <w:tcPr>
                <w:tcW w:w="711" w:type="dxa"/>
                <w:tcBorders>
                  <w:top w:val="nil"/>
                  <w:left w:val="nil"/>
                  <w:bottom w:val="nil"/>
                  <w:right w:val="nil"/>
                </w:tcBorders>
                <w:shd w:val="clear" w:color="000000" w:fill="9BC2E6"/>
                <w:noWrap/>
                <w:vAlign w:val="bottom"/>
                <w:hideMark/>
              </w:tcPr>
            </w:tcPrChange>
          </w:tcPr>
          <w:p w14:paraId="3A2006C4" w14:textId="77777777" w:rsidR="001739A3" w:rsidRPr="001739A3" w:rsidRDefault="001739A3">
            <w:pPr>
              <w:spacing w:after="0"/>
              <w:jc w:val="right"/>
              <w:rPr>
                <w:ins w:id="4314" w:author="Tao Huang" w:date="2018-09-04T13:16:00Z"/>
                <w:rFonts w:eastAsia="Times New Roman" w:cs="Times New Roman"/>
                <w:color w:val="000000"/>
                <w:sz w:val="22"/>
                <w:rPrChange w:id="4315" w:author="Tao Huang" w:date="2018-09-04T13:16:00Z">
                  <w:rPr>
                    <w:ins w:id="4316" w:author="Tao Huang" w:date="2018-09-04T13:16:00Z"/>
                    <w:rFonts w:ascii="Calibri" w:eastAsia="Times New Roman" w:hAnsi="Calibri" w:cs="Calibri"/>
                    <w:color w:val="000000"/>
                    <w:sz w:val="22"/>
                  </w:rPr>
                </w:rPrChange>
              </w:rPr>
              <w:pPrChange w:id="4317" w:author="Tao Huang" w:date="2018-09-04T13:18:00Z">
                <w:pPr>
                  <w:spacing w:after="0" w:line="240" w:lineRule="auto"/>
                  <w:jc w:val="right"/>
                </w:pPr>
              </w:pPrChange>
            </w:pPr>
            <w:ins w:id="4318" w:author="Tao Huang" w:date="2018-09-04T13:16:00Z">
              <w:r w:rsidRPr="001739A3">
                <w:rPr>
                  <w:rFonts w:eastAsia="Times New Roman" w:cs="Times New Roman"/>
                  <w:color w:val="000000"/>
                  <w:sz w:val="22"/>
                  <w:rPrChange w:id="4319" w:author="Tao Huang" w:date="2018-09-04T13:16:00Z">
                    <w:rPr>
                      <w:rFonts w:ascii="Calibri" w:eastAsia="Times New Roman" w:hAnsi="Calibri" w:cs="Calibri"/>
                      <w:color w:val="000000"/>
                      <w:sz w:val="22"/>
                    </w:rPr>
                  </w:rPrChange>
                </w:rPr>
                <w:t>0.341</w:t>
              </w:r>
            </w:ins>
          </w:p>
        </w:tc>
        <w:tc>
          <w:tcPr>
            <w:tcW w:w="846" w:type="dxa"/>
            <w:tcBorders>
              <w:top w:val="nil"/>
              <w:left w:val="nil"/>
              <w:bottom w:val="nil"/>
              <w:right w:val="nil"/>
            </w:tcBorders>
            <w:shd w:val="clear" w:color="auto" w:fill="auto"/>
            <w:noWrap/>
            <w:vAlign w:val="bottom"/>
            <w:hideMark/>
            <w:tcPrChange w:id="4320" w:author="Tao Huang" w:date="2018-09-04T13:16:00Z">
              <w:tcPr>
                <w:tcW w:w="2880" w:type="dxa"/>
                <w:gridSpan w:val="4"/>
                <w:tcBorders>
                  <w:top w:val="nil"/>
                  <w:left w:val="nil"/>
                  <w:bottom w:val="nil"/>
                  <w:right w:val="nil"/>
                </w:tcBorders>
                <w:shd w:val="clear" w:color="auto" w:fill="auto"/>
                <w:noWrap/>
                <w:vAlign w:val="bottom"/>
                <w:hideMark/>
              </w:tcPr>
            </w:tcPrChange>
          </w:tcPr>
          <w:p w14:paraId="79B051C2" w14:textId="77777777" w:rsidR="001739A3" w:rsidRPr="001739A3" w:rsidRDefault="001739A3">
            <w:pPr>
              <w:spacing w:after="0"/>
              <w:jc w:val="right"/>
              <w:rPr>
                <w:ins w:id="4321" w:author="Tao Huang" w:date="2018-09-04T13:16:00Z"/>
                <w:rFonts w:eastAsia="Times New Roman" w:cs="Times New Roman"/>
                <w:color w:val="000000"/>
                <w:sz w:val="22"/>
                <w:rPrChange w:id="4322" w:author="Tao Huang" w:date="2018-09-04T13:16:00Z">
                  <w:rPr>
                    <w:ins w:id="4323" w:author="Tao Huang" w:date="2018-09-04T13:16:00Z"/>
                    <w:rFonts w:ascii="Calibri" w:eastAsia="Times New Roman" w:hAnsi="Calibri" w:cs="Calibri"/>
                    <w:color w:val="000000"/>
                    <w:sz w:val="22"/>
                  </w:rPr>
                </w:rPrChange>
              </w:rPr>
              <w:pPrChange w:id="4324" w:author="Tao Huang" w:date="2018-09-04T13:18:00Z">
                <w:pPr>
                  <w:spacing w:after="0" w:line="240" w:lineRule="auto"/>
                  <w:jc w:val="right"/>
                </w:pPr>
              </w:pPrChange>
            </w:pPr>
            <w:ins w:id="4325" w:author="Tao Huang" w:date="2018-09-04T13:16:00Z">
              <w:r w:rsidRPr="001739A3">
                <w:rPr>
                  <w:rFonts w:eastAsia="Times New Roman" w:cs="Times New Roman"/>
                  <w:color w:val="000000"/>
                  <w:sz w:val="22"/>
                  <w:rPrChange w:id="4326" w:author="Tao Huang" w:date="2018-09-04T13:16:00Z">
                    <w:rPr>
                      <w:rFonts w:ascii="Calibri" w:eastAsia="Times New Roman" w:hAnsi="Calibri" w:cs="Calibri"/>
                      <w:color w:val="000000"/>
                      <w:sz w:val="22"/>
                    </w:rPr>
                  </w:rPrChange>
                </w:rPr>
                <w:t>0.503</w:t>
              </w:r>
            </w:ins>
          </w:p>
        </w:tc>
        <w:tc>
          <w:tcPr>
            <w:tcW w:w="711" w:type="dxa"/>
            <w:tcBorders>
              <w:top w:val="nil"/>
              <w:left w:val="nil"/>
              <w:bottom w:val="nil"/>
              <w:right w:val="nil"/>
            </w:tcBorders>
            <w:shd w:val="clear" w:color="auto" w:fill="auto"/>
            <w:noWrap/>
            <w:vAlign w:val="bottom"/>
            <w:hideMark/>
            <w:tcPrChange w:id="4327" w:author="Tao Huang" w:date="2018-09-04T13:16:00Z">
              <w:tcPr>
                <w:tcW w:w="711" w:type="dxa"/>
                <w:tcBorders>
                  <w:top w:val="nil"/>
                  <w:left w:val="nil"/>
                  <w:bottom w:val="nil"/>
                  <w:right w:val="nil"/>
                </w:tcBorders>
                <w:shd w:val="clear" w:color="auto" w:fill="auto"/>
                <w:noWrap/>
                <w:vAlign w:val="bottom"/>
                <w:hideMark/>
              </w:tcPr>
            </w:tcPrChange>
          </w:tcPr>
          <w:p w14:paraId="7C3D8765" w14:textId="77777777" w:rsidR="001739A3" w:rsidRPr="001739A3" w:rsidRDefault="001739A3">
            <w:pPr>
              <w:spacing w:after="0"/>
              <w:jc w:val="right"/>
              <w:rPr>
                <w:ins w:id="4328" w:author="Tao Huang" w:date="2018-09-04T13:16:00Z"/>
                <w:rFonts w:eastAsia="Times New Roman" w:cs="Times New Roman"/>
                <w:color w:val="000000"/>
                <w:sz w:val="22"/>
                <w:rPrChange w:id="4329" w:author="Tao Huang" w:date="2018-09-04T13:16:00Z">
                  <w:rPr>
                    <w:ins w:id="4330" w:author="Tao Huang" w:date="2018-09-04T13:16:00Z"/>
                    <w:rFonts w:ascii="Calibri" w:eastAsia="Times New Roman" w:hAnsi="Calibri" w:cs="Calibri"/>
                    <w:color w:val="000000"/>
                    <w:sz w:val="22"/>
                  </w:rPr>
                </w:rPrChange>
              </w:rPr>
              <w:pPrChange w:id="4331" w:author="Tao Huang" w:date="2018-09-04T13:18:00Z">
                <w:pPr>
                  <w:spacing w:after="0" w:line="240" w:lineRule="auto"/>
                  <w:jc w:val="right"/>
                </w:pPr>
              </w:pPrChange>
            </w:pPr>
            <w:ins w:id="4332" w:author="Tao Huang" w:date="2018-09-04T13:16:00Z">
              <w:r w:rsidRPr="001739A3">
                <w:rPr>
                  <w:rFonts w:eastAsia="Times New Roman" w:cs="Times New Roman"/>
                  <w:color w:val="000000"/>
                  <w:sz w:val="22"/>
                  <w:rPrChange w:id="4333" w:author="Tao Huang" w:date="2018-09-04T13:16:00Z">
                    <w:rPr>
                      <w:rFonts w:ascii="Calibri" w:eastAsia="Times New Roman" w:hAnsi="Calibri" w:cs="Calibri"/>
                      <w:color w:val="000000"/>
                      <w:sz w:val="22"/>
                    </w:rPr>
                  </w:rPrChange>
                </w:rPr>
                <w:t>0.586</w:t>
              </w:r>
            </w:ins>
          </w:p>
        </w:tc>
        <w:tc>
          <w:tcPr>
            <w:tcW w:w="711" w:type="dxa"/>
            <w:tcBorders>
              <w:top w:val="nil"/>
              <w:left w:val="nil"/>
              <w:bottom w:val="nil"/>
              <w:right w:val="nil"/>
            </w:tcBorders>
            <w:shd w:val="clear" w:color="auto" w:fill="auto"/>
            <w:noWrap/>
            <w:vAlign w:val="bottom"/>
            <w:hideMark/>
            <w:tcPrChange w:id="4334" w:author="Tao Huang" w:date="2018-09-04T13:16:00Z">
              <w:tcPr>
                <w:tcW w:w="711" w:type="dxa"/>
                <w:tcBorders>
                  <w:top w:val="nil"/>
                  <w:left w:val="nil"/>
                  <w:bottom w:val="nil"/>
                  <w:right w:val="nil"/>
                </w:tcBorders>
                <w:shd w:val="clear" w:color="auto" w:fill="auto"/>
                <w:noWrap/>
                <w:vAlign w:val="bottom"/>
                <w:hideMark/>
              </w:tcPr>
            </w:tcPrChange>
          </w:tcPr>
          <w:p w14:paraId="5F801AB6" w14:textId="77777777" w:rsidR="001739A3" w:rsidRPr="001739A3" w:rsidRDefault="001739A3">
            <w:pPr>
              <w:spacing w:after="0"/>
              <w:jc w:val="right"/>
              <w:rPr>
                <w:ins w:id="4335" w:author="Tao Huang" w:date="2018-09-04T13:16:00Z"/>
                <w:rFonts w:eastAsia="Times New Roman" w:cs="Times New Roman"/>
                <w:color w:val="000000"/>
                <w:sz w:val="22"/>
                <w:rPrChange w:id="4336" w:author="Tao Huang" w:date="2018-09-04T13:16:00Z">
                  <w:rPr>
                    <w:ins w:id="4337" w:author="Tao Huang" w:date="2018-09-04T13:16:00Z"/>
                    <w:rFonts w:ascii="Calibri" w:eastAsia="Times New Roman" w:hAnsi="Calibri" w:cs="Calibri"/>
                    <w:color w:val="000000"/>
                    <w:sz w:val="22"/>
                  </w:rPr>
                </w:rPrChange>
              </w:rPr>
              <w:pPrChange w:id="4338" w:author="Tao Huang" w:date="2018-09-04T13:18:00Z">
                <w:pPr>
                  <w:spacing w:after="0" w:line="240" w:lineRule="auto"/>
                  <w:jc w:val="right"/>
                </w:pPr>
              </w:pPrChange>
            </w:pPr>
            <w:ins w:id="4339" w:author="Tao Huang" w:date="2018-09-04T13:16:00Z">
              <w:r w:rsidRPr="001739A3">
                <w:rPr>
                  <w:rFonts w:eastAsia="Times New Roman" w:cs="Times New Roman"/>
                  <w:color w:val="000000"/>
                  <w:sz w:val="22"/>
                  <w:rPrChange w:id="4340" w:author="Tao Huang" w:date="2018-09-04T13:16:00Z">
                    <w:rPr>
                      <w:rFonts w:ascii="Calibri" w:eastAsia="Times New Roman" w:hAnsi="Calibri" w:cs="Calibri"/>
                      <w:color w:val="000000"/>
                      <w:sz w:val="22"/>
                    </w:rPr>
                  </w:rPrChange>
                </w:rPr>
                <w:t>0.201</w:t>
              </w:r>
            </w:ins>
          </w:p>
        </w:tc>
      </w:tr>
      <w:tr w:rsidR="001739A3" w:rsidRPr="001739A3" w14:paraId="7AFD359E" w14:textId="77777777" w:rsidTr="001739A3">
        <w:tblPrEx>
          <w:tblPrExChange w:id="4341" w:author="Tao Huang" w:date="2018-09-04T13:16:00Z">
            <w:tblPrEx>
              <w:tblW w:w="18439" w:type="dxa"/>
            </w:tblPrEx>
          </w:tblPrExChange>
        </w:tblPrEx>
        <w:trPr>
          <w:trHeight w:val="20"/>
          <w:ins w:id="4342" w:author="Tao Huang" w:date="2018-09-04T13:16:00Z"/>
          <w:trPrChange w:id="4343" w:author="Tao Huang" w:date="2018-09-04T13:16:00Z">
            <w:trPr>
              <w:trHeight w:val="290"/>
            </w:trPr>
          </w:trPrChange>
        </w:trPr>
        <w:tc>
          <w:tcPr>
            <w:tcW w:w="1580" w:type="dxa"/>
            <w:tcBorders>
              <w:top w:val="nil"/>
              <w:left w:val="nil"/>
              <w:bottom w:val="nil"/>
              <w:right w:val="nil"/>
            </w:tcBorders>
            <w:shd w:val="clear" w:color="auto" w:fill="auto"/>
            <w:noWrap/>
            <w:vAlign w:val="center"/>
            <w:hideMark/>
            <w:tcPrChange w:id="4344" w:author="Tao Huang" w:date="2018-09-04T13:16:00Z">
              <w:tcPr>
                <w:tcW w:w="1580" w:type="dxa"/>
                <w:tcBorders>
                  <w:top w:val="nil"/>
                  <w:left w:val="nil"/>
                  <w:bottom w:val="nil"/>
                  <w:right w:val="nil"/>
                </w:tcBorders>
                <w:shd w:val="clear" w:color="auto" w:fill="auto"/>
                <w:noWrap/>
                <w:vAlign w:val="center"/>
                <w:hideMark/>
              </w:tcPr>
            </w:tcPrChange>
          </w:tcPr>
          <w:p w14:paraId="63CEA289" w14:textId="77777777" w:rsidR="001739A3" w:rsidRPr="001739A3" w:rsidRDefault="001739A3">
            <w:pPr>
              <w:spacing w:after="0"/>
              <w:jc w:val="center"/>
              <w:rPr>
                <w:ins w:id="4345" w:author="Tao Huang" w:date="2018-09-04T13:16:00Z"/>
                <w:rFonts w:eastAsia="Times New Roman" w:cs="Times New Roman"/>
                <w:color w:val="000000"/>
                <w:sz w:val="22"/>
              </w:rPr>
              <w:pPrChange w:id="4346" w:author="Tao Huang" w:date="2018-09-04T13:18:00Z">
                <w:pPr>
                  <w:spacing w:after="0" w:line="240" w:lineRule="auto"/>
                  <w:jc w:val="center"/>
                </w:pPr>
              </w:pPrChange>
            </w:pPr>
            <w:ins w:id="4347" w:author="Tao Huang" w:date="2018-09-04T13:16:00Z">
              <w:r w:rsidRPr="001739A3">
                <w:rPr>
                  <w:rFonts w:eastAsia="Times New Roman" w:cs="Times New Roman"/>
                  <w:color w:val="000000"/>
                  <w:sz w:val="22"/>
                </w:rPr>
                <w:t>ADL-own</w:t>
              </w:r>
            </w:ins>
          </w:p>
        </w:tc>
        <w:tc>
          <w:tcPr>
            <w:tcW w:w="1964" w:type="dxa"/>
            <w:tcBorders>
              <w:top w:val="nil"/>
              <w:left w:val="nil"/>
              <w:bottom w:val="nil"/>
              <w:right w:val="nil"/>
            </w:tcBorders>
            <w:shd w:val="clear" w:color="auto" w:fill="auto"/>
            <w:noWrap/>
            <w:vAlign w:val="center"/>
            <w:hideMark/>
            <w:tcPrChange w:id="4348" w:author="Tao Huang" w:date="2018-09-04T13:16:00Z">
              <w:tcPr>
                <w:tcW w:w="1580" w:type="dxa"/>
                <w:tcBorders>
                  <w:top w:val="nil"/>
                  <w:left w:val="nil"/>
                  <w:bottom w:val="nil"/>
                  <w:right w:val="nil"/>
                </w:tcBorders>
                <w:shd w:val="clear" w:color="auto" w:fill="auto"/>
                <w:noWrap/>
                <w:vAlign w:val="center"/>
                <w:hideMark/>
              </w:tcPr>
            </w:tcPrChange>
          </w:tcPr>
          <w:p w14:paraId="093E3F0F" w14:textId="77777777" w:rsidR="001739A3" w:rsidRPr="001739A3" w:rsidRDefault="001739A3">
            <w:pPr>
              <w:spacing w:after="0"/>
              <w:rPr>
                <w:ins w:id="4349" w:author="Tao Huang" w:date="2018-09-04T13:16:00Z"/>
                <w:rFonts w:eastAsia="Times New Roman" w:cs="Times New Roman"/>
                <w:color w:val="000000"/>
                <w:sz w:val="22"/>
              </w:rPr>
              <w:pPrChange w:id="4350" w:author="Tao Huang" w:date="2018-09-04T13:18:00Z">
                <w:pPr>
                  <w:spacing w:after="0" w:line="240" w:lineRule="auto"/>
                </w:pPr>
              </w:pPrChange>
            </w:pPr>
            <w:ins w:id="4351" w:author="Tao Huang" w:date="2018-09-04T13:16:00Z">
              <w:r w:rsidRPr="001739A3">
                <w:rPr>
                  <w:rFonts w:eastAsia="Times New Roman" w:cs="Times New Roman"/>
                  <w:color w:val="000000"/>
                  <w:sz w:val="22"/>
                </w:rPr>
                <w:t>ADL-own-IC</w:t>
              </w:r>
            </w:ins>
          </w:p>
        </w:tc>
        <w:tc>
          <w:tcPr>
            <w:tcW w:w="951" w:type="dxa"/>
            <w:tcBorders>
              <w:top w:val="nil"/>
              <w:left w:val="nil"/>
              <w:bottom w:val="nil"/>
              <w:right w:val="nil"/>
            </w:tcBorders>
            <w:shd w:val="clear" w:color="auto" w:fill="auto"/>
            <w:noWrap/>
            <w:vAlign w:val="bottom"/>
            <w:hideMark/>
            <w:tcPrChange w:id="4352" w:author="Tao Huang" w:date="2018-09-04T13:16:00Z">
              <w:tcPr>
                <w:tcW w:w="951" w:type="dxa"/>
                <w:tcBorders>
                  <w:top w:val="nil"/>
                  <w:left w:val="nil"/>
                  <w:bottom w:val="nil"/>
                  <w:right w:val="nil"/>
                </w:tcBorders>
                <w:shd w:val="clear" w:color="auto" w:fill="auto"/>
                <w:noWrap/>
                <w:vAlign w:val="bottom"/>
                <w:hideMark/>
              </w:tcPr>
            </w:tcPrChange>
          </w:tcPr>
          <w:p w14:paraId="3405DB65" w14:textId="77777777" w:rsidR="001739A3" w:rsidRPr="001739A3" w:rsidRDefault="001739A3">
            <w:pPr>
              <w:spacing w:after="0"/>
              <w:jc w:val="right"/>
              <w:rPr>
                <w:ins w:id="4353" w:author="Tao Huang" w:date="2018-09-04T13:16:00Z"/>
                <w:rFonts w:eastAsia="Times New Roman" w:cs="Times New Roman"/>
                <w:color w:val="000000"/>
                <w:sz w:val="22"/>
                <w:rPrChange w:id="4354" w:author="Tao Huang" w:date="2018-09-04T13:16:00Z">
                  <w:rPr>
                    <w:ins w:id="4355" w:author="Tao Huang" w:date="2018-09-04T13:16:00Z"/>
                    <w:rFonts w:ascii="Calibri" w:eastAsia="Times New Roman" w:hAnsi="Calibri" w:cs="Calibri"/>
                    <w:color w:val="000000"/>
                    <w:sz w:val="22"/>
                  </w:rPr>
                </w:rPrChange>
              </w:rPr>
              <w:pPrChange w:id="4356" w:author="Tao Huang" w:date="2018-09-04T13:18:00Z">
                <w:pPr>
                  <w:spacing w:after="0" w:line="240" w:lineRule="auto"/>
                  <w:jc w:val="right"/>
                </w:pPr>
              </w:pPrChange>
            </w:pPr>
            <w:ins w:id="4357" w:author="Tao Huang" w:date="2018-09-04T13:16:00Z">
              <w:r w:rsidRPr="001739A3">
                <w:rPr>
                  <w:rFonts w:eastAsia="Times New Roman" w:cs="Times New Roman"/>
                  <w:color w:val="000000"/>
                  <w:sz w:val="22"/>
                  <w:rPrChange w:id="4358" w:author="Tao Huang" w:date="2018-09-04T13:16:00Z">
                    <w:rPr>
                      <w:rFonts w:ascii="Calibri" w:eastAsia="Times New Roman" w:hAnsi="Calibri" w:cs="Calibri"/>
                      <w:color w:val="000000"/>
                      <w:sz w:val="22"/>
                    </w:rPr>
                  </w:rPrChange>
                </w:rPr>
                <w:t>0.065</w:t>
              </w:r>
            </w:ins>
          </w:p>
        </w:tc>
        <w:tc>
          <w:tcPr>
            <w:tcW w:w="711" w:type="dxa"/>
            <w:tcBorders>
              <w:top w:val="nil"/>
              <w:left w:val="nil"/>
              <w:bottom w:val="nil"/>
              <w:right w:val="nil"/>
            </w:tcBorders>
            <w:shd w:val="clear" w:color="auto" w:fill="auto"/>
            <w:noWrap/>
            <w:vAlign w:val="bottom"/>
            <w:hideMark/>
            <w:tcPrChange w:id="4359" w:author="Tao Huang" w:date="2018-09-04T13:16:00Z">
              <w:tcPr>
                <w:tcW w:w="711" w:type="dxa"/>
                <w:tcBorders>
                  <w:top w:val="nil"/>
                  <w:left w:val="nil"/>
                  <w:bottom w:val="nil"/>
                  <w:right w:val="nil"/>
                </w:tcBorders>
                <w:shd w:val="clear" w:color="auto" w:fill="auto"/>
                <w:noWrap/>
                <w:vAlign w:val="bottom"/>
                <w:hideMark/>
              </w:tcPr>
            </w:tcPrChange>
          </w:tcPr>
          <w:p w14:paraId="5FBE8D54" w14:textId="77777777" w:rsidR="001739A3" w:rsidRPr="001739A3" w:rsidRDefault="001739A3">
            <w:pPr>
              <w:spacing w:after="0"/>
              <w:jc w:val="right"/>
              <w:rPr>
                <w:ins w:id="4360" w:author="Tao Huang" w:date="2018-09-04T13:16:00Z"/>
                <w:rFonts w:eastAsia="Times New Roman" w:cs="Times New Roman"/>
                <w:color w:val="000000"/>
                <w:sz w:val="22"/>
                <w:rPrChange w:id="4361" w:author="Tao Huang" w:date="2018-09-04T13:16:00Z">
                  <w:rPr>
                    <w:ins w:id="4362" w:author="Tao Huang" w:date="2018-09-04T13:16:00Z"/>
                    <w:rFonts w:ascii="Calibri" w:eastAsia="Times New Roman" w:hAnsi="Calibri" w:cs="Calibri"/>
                    <w:color w:val="000000"/>
                    <w:sz w:val="22"/>
                  </w:rPr>
                </w:rPrChange>
              </w:rPr>
              <w:pPrChange w:id="4363" w:author="Tao Huang" w:date="2018-09-04T13:18:00Z">
                <w:pPr>
                  <w:spacing w:after="0" w:line="240" w:lineRule="auto"/>
                  <w:jc w:val="right"/>
                </w:pPr>
              </w:pPrChange>
            </w:pPr>
            <w:ins w:id="4364" w:author="Tao Huang" w:date="2018-09-04T13:16:00Z">
              <w:r w:rsidRPr="001739A3">
                <w:rPr>
                  <w:rFonts w:eastAsia="Times New Roman" w:cs="Times New Roman"/>
                  <w:color w:val="000000"/>
                  <w:sz w:val="22"/>
                  <w:rPrChange w:id="4365" w:author="Tao Huang" w:date="2018-09-04T13:16:00Z">
                    <w:rPr>
                      <w:rFonts w:ascii="Calibri" w:eastAsia="Times New Roman" w:hAnsi="Calibri" w:cs="Calibri"/>
                      <w:color w:val="000000"/>
                      <w:sz w:val="22"/>
                    </w:rPr>
                  </w:rPrChange>
                </w:rPr>
                <w:t>0.008</w:t>
              </w:r>
            </w:ins>
          </w:p>
        </w:tc>
        <w:tc>
          <w:tcPr>
            <w:tcW w:w="711" w:type="dxa"/>
            <w:tcBorders>
              <w:top w:val="nil"/>
              <w:left w:val="nil"/>
              <w:bottom w:val="nil"/>
              <w:right w:val="nil"/>
            </w:tcBorders>
            <w:shd w:val="clear" w:color="auto" w:fill="auto"/>
            <w:noWrap/>
            <w:vAlign w:val="bottom"/>
            <w:hideMark/>
            <w:tcPrChange w:id="4366" w:author="Tao Huang" w:date="2018-09-04T13:16:00Z">
              <w:tcPr>
                <w:tcW w:w="711" w:type="dxa"/>
                <w:tcBorders>
                  <w:top w:val="nil"/>
                  <w:left w:val="nil"/>
                  <w:bottom w:val="nil"/>
                  <w:right w:val="nil"/>
                </w:tcBorders>
                <w:shd w:val="clear" w:color="auto" w:fill="auto"/>
                <w:noWrap/>
                <w:vAlign w:val="bottom"/>
                <w:hideMark/>
              </w:tcPr>
            </w:tcPrChange>
          </w:tcPr>
          <w:p w14:paraId="2C40AEFA" w14:textId="77777777" w:rsidR="001739A3" w:rsidRPr="001739A3" w:rsidRDefault="001739A3">
            <w:pPr>
              <w:spacing w:after="0"/>
              <w:jc w:val="right"/>
              <w:rPr>
                <w:ins w:id="4367" w:author="Tao Huang" w:date="2018-09-04T13:16:00Z"/>
                <w:rFonts w:eastAsia="Times New Roman" w:cs="Times New Roman"/>
                <w:color w:val="000000"/>
                <w:sz w:val="22"/>
                <w:rPrChange w:id="4368" w:author="Tao Huang" w:date="2018-09-04T13:16:00Z">
                  <w:rPr>
                    <w:ins w:id="4369" w:author="Tao Huang" w:date="2018-09-04T13:16:00Z"/>
                    <w:rFonts w:ascii="Calibri" w:eastAsia="Times New Roman" w:hAnsi="Calibri" w:cs="Calibri"/>
                    <w:color w:val="000000"/>
                    <w:sz w:val="22"/>
                  </w:rPr>
                </w:rPrChange>
              </w:rPr>
              <w:pPrChange w:id="4370" w:author="Tao Huang" w:date="2018-09-04T13:18:00Z">
                <w:pPr>
                  <w:spacing w:after="0" w:line="240" w:lineRule="auto"/>
                  <w:jc w:val="right"/>
                </w:pPr>
              </w:pPrChange>
            </w:pPr>
            <w:ins w:id="4371" w:author="Tao Huang" w:date="2018-09-04T13:16:00Z">
              <w:r w:rsidRPr="001739A3">
                <w:rPr>
                  <w:rFonts w:eastAsia="Times New Roman" w:cs="Times New Roman"/>
                  <w:color w:val="000000"/>
                  <w:sz w:val="22"/>
                  <w:rPrChange w:id="4372"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373" w:author="Tao Huang" w:date="2018-09-04T13:16:00Z">
              <w:tcPr>
                <w:tcW w:w="2880" w:type="dxa"/>
                <w:gridSpan w:val="4"/>
                <w:tcBorders>
                  <w:top w:val="nil"/>
                  <w:left w:val="nil"/>
                  <w:bottom w:val="nil"/>
                  <w:right w:val="nil"/>
                </w:tcBorders>
                <w:shd w:val="clear" w:color="auto" w:fill="auto"/>
                <w:noWrap/>
                <w:vAlign w:val="bottom"/>
                <w:hideMark/>
              </w:tcPr>
            </w:tcPrChange>
          </w:tcPr>
          <w:p w14:paraId="48857008" w14:textId="77777777" w:rsidR="001739A3" w:rsidRPr="001739A3" w:rsidRDefault="001739A3">
            <w:pPr>
              <w:spacing w:after="0"/>
              <w:jc w:val="right"/>
              <w:rPr>
                <w:ins w:id="4374" w:author="Tao Huang" w:date="2018-09-04T13:16:00Z"/>
                <w:rFonts w:eastAsia="Times New Roman" w:cs="Times New Roman"/>
                <w:color w:val="000000"/>
                <w:sz w:val="22"/>
                <w:rPrChange w:id="4375" w:author="Tao Huang" w:date="2018-09-04T13:16:00Z">
                  <w:rPr>
                    <w:ins w:id="4376" w:author="Tao Huang" w:date="2018-09-04T13:16:00Z"/>
                    <w:rFonts w:ascii="Calibri" w:eastAsia="Times New Roman" w:hAnsi="Calibri" w:cs="Calibri"/>
                    <w:color w:val="000000"/>
                    <w:sz w:val="22"/>
                  </w:rPr>
                </w:rPrChange>
              </w:rPr>
              <w:pPrChange w:id="4377" w:author="Tao Huang" w:date="2018-09-04T13:18:00Z">
                <w:pPr>
                  <w:spacing w:after="0" w:line="240" w:lineRule="auto"/>
                  <w:jc w:val="right"/>
                </w:pPr>
              </w:pPrChange>
            </w:pPr>
            <w:ins w:id="4378" w:author="Tao Huang" w:date="2018-09-04T13:16:00Z">
              <w:r w:rsidRPr="001739A3">
                <w:rPr>
                  <w:rFonts w:eastAsia="Times New Roman" w:cs="Times New Roman"/>
                  <w:color w:val="000000"/>
                  <w:sz w:val="22"/>
                  <w:rPrChange w:id="4379"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380" w:author="Tao Huang" w:date="2018-09-04T13:16:00Z">
              <w:tcPr>
                <w:tcW w:w="711" w:type="dxa"/>
                <w:tcBorders>
                  <w:top w:val="nil"/>
                  <w:left w:val="nil"/>
                  <w:bottom w:val="nil"/>
                  <w:right w:val="nil"/>
                </w:tcBorders>
                <w:shd w:val="clear" w:color="auto" w:fill="auto"/>
                <w:noWrap/>
                <w:vAlign w:val="bottom"/>
                <w:hideMark/>
              </w:tcPr>
            </w:tcPrChange>
          </w:tcPr>
          <w:p w14:paraId="4227BA1F" w14:textId="77777777" w:rsidR="001739A3" w:rsidRPr="001739A3" w:rsidRDefault="001739A3">
            <w:pPr>
              <w:spacing w:after="0"/>
              <w:jc w:val="right"/>
              <w:rPr>
                <w:ins w:id="4381" w:author="Tao Huang" w:date="2018-09-04T13:16:00Z"/>
                <w:rFonts w:eastAsia="Times New Roman" w:cs="Times New Roman"/>
                <w:color w:val="000000"/>
                <w:sz w:val="22"/>
                <w:rPrChange w:id="4382" w:author="Tao Huang" w:date="2018-09-04T13:16:00Z">
                  <w:rPr>
                    <w:ins w:id="4383" w:author="Tao Huang" w:date="2018-09-04T13:16:00Z"/>
                    <w:rFonts w:ascii="Calibri" w:eastAsia="Times New Roman" w:hAnsi="Calibri" w:cs="Calibri"/>
                    <w:color w:val="000000"/>
                    <w:sz w:val="22"/>
                  </w:rPr>
                </w:rPrChange>
              </w:rPr>
              <w:pPrChange w:id="4384" w:author="Tao Huang" w:date="2018-09-04T13:18:00Z">
                <w:pPr>
                  <w:spacing w:after="0" w:line="240" w:lineRule="auto"/>
                  <w:jc w:val="right"/>
                </w:pPr>
              </w:pPrChange>
            </w:pPr>
            <w:ins w:id="4385" w:author="Tao Huang" w:date="2018-09-04T13:16:00Z">
              <w:r w:rsidRPr="001739A3">
                <w:rPr>
                  <w:rFonts w:eastAsia="Times New Roman" w:cs="Times New Roman"/>
                  <w:color w:val="000000"/>
                  <w:sz w:val="22"/>
                  <w:rPrChange w:id="4386"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000000" w:fill="9BC2E6"/>
            <w:noWrap/>
            <w:vAlign w:val="bottom"/>
            <w:hideMark/>
            <w:tcPrChange w:id="4387" w:author="Tao Huang" w:date="2018-09-04T13:16:00Z">
              <w:tcPr>
                <w:tcW w:w="711" w:type="dxa"/>
                <w:tcBorders>
                  <w:top w:val="nil"/>
                  <w:left w:val="nil"/>
                  <w:bottom w:val="nil"/>
                  <w:right w:val="nil"/>
                </w:tcBorders>
                <w:shd w:val="clear" w:color="000000" w:fill="9BC2E6"/>
                <w:noWrap/>
                <w:vAlign w:val="bottom"/>
                <w:hideMark/>
              </w:tcPr>
            </w:tcPrChange>
          </w:tcPr>
          <w:p w14:paraId="091C2197" w14:textId="77777777" w:rsidR="001739A3" w:rsidRPr="001739A3" w:rsidRDefault="001739A3">
            <w:pPr>
              <w:spacing w:after="0"/>
              <w:jc w:val="right"/>
              <w:rPr>
                <w:ins w:id="4388" w:author="Tao Huang" w:date="2018-09-04T13:16:00Z"/>
                <w:rFonts w:eastAsia="Times New Roman" w:cs="Times New Roman"/>
                <w:color w:val="000000"/>
                <w:sz w:val="22"/>
                <w:rPrChange w:id="4389" w:author="Tao Huang" w:date="2018-09-04T13:16:00Z">
                  <w:rPr>
                    <w:ins w:id="4390" w:author="Tao Huang" w:date="2018-09-04T13:16:00Z"/>
                    <w:rFonts w:ascii="Calibri" w:eastAsia="Times New Roman" w:hAnsi="Calibri" w:cs="Calibri"/>
                    <w:color w:val="000000"/>
                    <w:sz w:val="22"/>
                  </w:rPr>
                </w:rPrChange>
              </w:rPr>
              <w:pPrChange w:id="4391" w:author="Tao Huang" w:date="2018-09-04T13:18:00Z">
                <w:pPr>
                  <w:spacing w:after="0" w:line="240" w:lineRule="auto"/>
                  <w:jc w:val="right"/>
                </w:pPr>
              </w:pPrChange>
            </w:pPr>
            <w:ins w:id="4392" w:author="Tao Huang" w:date="2018-09-04T13:16:00Z">
              <w:r w:rsidRPr="001739A3">
                <w:rPr>
                  <w:rFonts w:eastAsia="Times New Roman" w:cs="Times New Roman"/>
                  <w:color w:val="000000"/>
                  <w:sz w:val="22"/>
                  <w:rPrChange w:id="4393" w:author="Tao Huang" w:date="2018-09-04T13:16:00Z">
                    <w:rPr>
                      <w:rFonts w:ascii="Calibri" w:eastAsia="Times New Roman" w:hAnsi="Calibri" w:cs="Calibri"/>
                      <w:color w:val="000000"/>
                      <w:sz w:val="22"/>
                    </w:rPr>
                  </w:rPrChange>
                </w:rPr>
                <w:t>0.208</w:t>
              </w:r>
            </w:ins>
          </w:p>
        </w:tc>
        <w:tc>
          <w:tcPr>
            <w:tcW w:w="839" w:type="dxa"/>
            <w:tcBorders>
              <w:top w:val="nil"/>
              <w:left w:val="nil"/>
              <w:bottom w:val="nil"/>
              <w:right w:val="nil"/>
            </w:tcBorders>
            <w:shd w:val="clear" w:color="auto" w:fill="auto"/>
            <w:noWrap/>
            <w:vAlign w:val="bottom"/>
            <w:hideMark/>
            <w:tcPrChange w:id="4394" w:author="Tao Huang" w:date="2018-09-04T13:16:00Z">
              <w:tcPr>
                <w:tcW w:w="2880" w:type="dxa"/>
                <w:gridSpan w:val="6"/>
                <w:tcBorders>
                  <w:top w:val="nil"/>
                  <w:left w:val="nil"/>
                  <w:bottom w:val="nil"/>
                  <w:right w:val="nil"/>
                </w:tcBorders>
                <w:shd w:val="clear" w:color="auto" w:fill="auto"/>
                <w:noWrap/>
                <w:vAlign w:val="bottom"/>
                <w:hideMark/>
              </w:tcPr>
            </w:tcPrChange>
          </w:tcPr>
          <w:p w14:paraId="174147AB" w14:textId="77777777" w:rsidR="001739A3" w:rsidRPr="001739A3" w:rsidRDefault="001739A3">
            <w:pPr>
              <w:spacing w:after="0"/>
              <w:jc w:val="right"/>
              <w:rPr>
                <w:ins w:id="4395" w:author="Tao Huang" w:date="2018-09-04T13:16:00Z"/>
                <w:rFonts w:eastAsia="Times New Roman" w:cs="Times New Roman"/>
                <w:color w:val="000000"/>
                <w:sz w:val="22"/>
                <w:rPrChange w:id="4396" w:author="Tao Huang" w:date="2018-09-04T13:16:00Z">
                  <w:rPr>
                    <w:ins w:id="4397" w:author="Tao Huang" w:date="2018-09-04T13:16:00Z"/>
                    <w:rFonts w:ascii="Calibri" w:eastAsia="Times New Roman" w:hAnsi="Calibri" w:cs="Calibri"/>
                    <w:color w:val="000000"/>
                    <w:sz w:val="22"/>
                  </w:rPr>
                </w:rPrChange>
              </w:rPr>
              <w:pPrChange w:id="4398" w:author="Tao Huang" w:date="2018-09-04T13:18:00Z">
                <w:pPr>
                  <w:spacing w:after="0" w:line="240" w:lineRule="auto"/>
                  <w:jc w:val="right"/>
                </w:pPr>
              </w:pPrChange>
            </w:pPr>
            <w:ins w:id="4399" w:author="Tao Huang" w:date="2018-09-04T13:16:00Z">
              <w:r w:rsidRPr="001739A3">
                <w:rPr>
                  <w:rFonts w:eastAsia="Times New Roman" w:cs="Times New Roman"/>
                  <w:color w:val="000000"/>
                  <w:sz w:val="22"/>
                  <w:rPrChange w:id="4400"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401" w:author="Tao Huang" w:date="2018-09-04T13:16:00Z">
              <w:tcPr>
                <w:tcW w:w="711" w:type="dxa"/>
                <w:tcBorders>
                  <w:top w:val="nil"/>
                  <w:left w:val="nil"/>
                  <w:bottom w:val="nil"/>
                  <w:right w:val="nil"/>
                </w:tcBorders>
                <w:shd w:val="clear" w:color="auto" w:fill="auto"/>
                <w:noWrap/>
                <w:vAlign w:val="bottom"/>
                <w:hideMark/>
              </w:tcPr>
            </w:tcPrChange>
          </w:tcPr>
          <w:p w14:paraId="3E672C3C" w14:textId="77777777" w:rsidR="001739A3" w:rsidRPr="001739A3" w:rsidRDefault="001739A3">
            <w:pPr>
              <w:spacing w:after="0"/>
              <w:jc w:val="right"/>
              <w:rPr>
                <w:ins w:id="4402" w:author="Tao Huang" w:date="2018-09-04T13:16:00Z"/>
                <w:rFonts w:eastAsia="Times New Roman" w:cs="Times New Roman"/>
                <w:color w:val="000000"/>
                <w:sz w:val="22"/>
                <w:rPrChange w:id="4403" w:author="Tao Huang" w:date="2018-09-04T13:16:00Z">
                  <w:rPr>
                    <w:ins w:id="4404" w:author="Tao Huang" w:date="2018-09-04T13:16:00Z"/>
                    <w:rFonts w:ascii="Calibri" w:eastAsia="Times New Roman" w:hAnsi="Calibri" w:cs="Calibri"/>
                    <w:color w:val="000000"/>
                    <w:sz w:val="22"/>
                  </w:rPr>
                </w:rPrChange>
              </w:rPr>
              <w:pPrChange w:id="4405" w:author="Tao Huang" w:date="2018-09-04T13:18:00Z">
                <w:pPr>
                  <w:spacing w:after="0" w:line="240" w:lineRule="auto"/>
                  <w:jc w:val="right"/>
                </w:pPr>
              </w:pPrChange>
            </w:pPr>
            <w:ins w:id="4406" w:author="Tao Huang" w:date="2018-09-04T13:16:00Z">
              <w:r w:rsidRPr="001739A3">
                <w:rPr>
                  <w:rFonts w:eastAsia="Times New Roman" w:cs="Times New Roman"/>
                  <w:color w:val="000000"/>
                  <w:sz w:val="22"/>
                  <w:rPrChange w:id="4407"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408" w:author="Tao Huang" w:date="2018-09-04T13:16:00Z">
              <w:tcPr>
                <w:tcW w:w="711" w:type="dxa"/>
                <w:tcBorders>
                  <w:top w:val="nil"/>
                  <w:left w:val="nil"/>
                  <w:bottom w:val="nil"/>
                  <w:right w:val="nil"/>
                </w:tcBorders>
                <w:shd w:val="clear" w:color="auto" w:fill="auto"/>
                <w:noWrap/>
                <w:vAlign w:val="bottom"/>
                <w:hideMark/>
              </w:tcPr>
            </w:tcPrChange>
          </w:tcPr>
          <w:p w14:paraId="1718CDB8" w14:textId="77777777" w:rsidR="001739A3" w:rsidRPr="001739A3" w:rsidRDefault="001739A3">
            <w:pPr>
              <w:spacing w:after="0"/>
              <w:jc w:val="right"/>
              <w:rPr>
                <w:ins w:id="4409" w:author="Tao Huang" w:date="2018-09-04T13:16:00Z"/>
                <w:rFonts w:eastAsia="Times New Roman" w:cs="Times New Roman"/>
                <w:color w:val="000000"/>
                <w:sz w:val="22"/>
                <w:rPrChange w:id="4410" w:author="Tao Huang" w:date="2018-09-04T13:16:00Z">
                  <w:rPr>
                    <w:ins w:id="4411" w:author="Tao Huang" w:date="2018-09-04T13:16:00Z"/>
                    <w:rFonts w:ascii="Calibri" w:eastAsia="Times New Roman" w:hAnsi="Calibri" w:cs="Calibri"/>
                    <w:color w:val="000000"/>
                    <w:sz w:val="22"/>
                  </w:rPr>
                </w:rPrChange>
              </w:rPr>
              <w:pPrChange w:id="4412" w:author="Tao Huang" w:date="2018-09-04T13:18:00Z">
                <w:pPr>
                  <w:spacing w:after="0" w:line="240" w:lineRule="auto"/>
                  <w:jc w:val="right"/>
                </w:pPr>
              </w:pPrChange>
            </w:pPr>
            <w:ins w:id="4413" w:author="Tao Huang" w:date="2018-09-04T13:16:00Z">
              <w:r w:rsidRPr="001739A3">
                <w:rPr>
                  <w:rFonts w:eastAsia="Times New Roman" w:cs="Times New Roman"/>
                  <w:color w:val="000000"/>
                  <w:sz w:val="22"/>
                  <w:rPrChange w:id="4414" w:author="Tao Huang" w:date="2018-09-04T13:16:00Z">
                    <w:rPr>
                      <w:rFonts w:ascii="Calibri" w:eastAsia="Times New Roman" w:hAnsi="Calibri" w:cs="Calibri"/>
                      <w:color w:val="000000"/>
                      <w:sz w:val="22"/>
                    </w:rPr>
                  </w:rPrChange>
                </w:rPr>
                <w:t>0.002</w:t>
              </w:r>
            </w:ins>
          </w:p>
        </w:tc>
        <w:tc>
          <w:tcPr>
            <w:tcW w:w="846" w:type="dxa"/>
            <w:tcBorders>
              <w:top w:val="nil"/>
              <w:left w:val="nil"/>
              <w:bottom w:val="nil"/>
              <w:right w:val="nil"/>
            </w:tcBorders>
            <w:shd w:val="clear" w:color="auto" w:fill="auto"/>
            <w:noWrap/>
            <w:vAlign w:val="bottom"/>
            <w:hideMark/>
            <w:tcPrChange w:id="4415" w:author="Tao Huang" w:date="2018-09-04T13:16:00Z">
              <w:tcPr>
                <w:tcW w:w="2880" w:type="dxa"/>
                <w:gridSpan w:val="4"/>
                <w:tcBorders>
                  <w:top w:val="nil"/>
                  <w:left w:val="nil"/>
                  <w:bottom w:val="nil"/>
                  <w:right w:val="nil"/>
                </w:tcBorders>
                <w:shd w:val="clear" w:color="auto" w:fill="auto"/>
                <w:noWrap/>
                <w:vAlign w:val="bottom"/>
                <w:hideMark/>
              </w:tcPr>
            </w:tcPrChange>
          </w:tcPr>
          <w:p w14:paraId="2D98D01B" w14:textId="77777777" w:rsidR="001739A3" w:rsidRPr="001739A3" w:rsidRDefault="001739A3">
            <w:pPr>
              <w:spacing w:after="0"/>
              <w:jc w:val="right"/>
              <w:rPr>
                <w:ins w:id="4416" w:author="Tao Huang" w:date="2018-09-04T13:16:00Z"/>
                <w:rFonts w:eastAsia="Times New Roman" w:cs="Times New Roman"/>
                <w:color w:val="000000"/>
                <w:sz w:val="22"/>
                <w:rPrChange w:id="4417" w:author="Tao Huang" w:date="2018-09-04T13:16:00Z">
                  <w:rPr>
                    <w:ins w:id="4418" w:author="Tao Huang" w:date="2018-09-04T13:16:00Z"/>
                    <w:rFonts w:ascii="Calibri" w:eastAsia="Times New Roman" w:hAnsi="Calibri" w:cs="Calibri"/>
                    <w:color w:val="000000"/>
                    <w:sz w:val="22"/>
                  </w:rPr>
                </w:rPrChange>
              </w:rPr>
              <w:pPrChange w:id="4419" w:author="Tao Huang" w:date="2018-09-04T13:18:00Z">
                <w:pPr>
                  <w:spacing w:after="0" w:line="240" w:lineRule="auto"/>
                  <w:jc w:val="right"/>
                </w:pPr>
              </w:pPrChange>
            </w:pPr>
            <w:ins w:id="4420" w:author="Tao Huang" w:date="2018-09-04T13:16:00Z">
              <w:r w:rsidRPr="001739A3">
                <w:rPr>
                  <w:rFonts w:eastAsia="Times New Roman" w:cs="Times New Roman"/>
                  <w:color w:val="000000"/>
                  <w:sz w:val="22"/>
                  <w:rPrChange w:id="4421" w:author="Tao Huang" w:date="2018-09-04T13:16:00Z">
                    <w:rPr>
                      <w:rFonts w:ascii="Calibri" w:eastAsia="Times New Roman" w:hAnsi="Calibri" w:cs="Calibri"/>
                      <w:color w:val="000000"/>
                      <w:sz w:val="22"/>
                    </w:rPr>
                  </w:rPrChange>
                </w:rPr>
                <w:t>0.015</w:t>
              </w:r>
            </w:ins>
          </w:p>
        </w:tc>
        <w:tc>
          <w:tcPr>
            <w:tcW w:w="711" w:type="dxa"/>
            <w:tcBorders>
              <w:top w:val="nil"/>
              <w:left w:val="nil"/>
              <w:bottom w:val="nil"/>
              <w:right w:val="nil"/>
            </w:tcBorders>
            <w:shd w:val="clear" w:color="auto" w:fill="auto"/>
            <w:noWrap/>
            <w:vAlign w:val="bottom"/>
            <w:hideMark/>
            <w:tcPrChange w:id="4422" w:author="Tao Huang" w:date="2018-09-04T13:16:00Z">
              <w:tcPr>
                <w:tcW w:w="711" w:type="dxa"/>
                <w:tcBorders>
                  <w:top w:val="nil"/>
                  <w:left w:val="nil"/>
                  <w:bottom w:val="nil"/>
                  <w:right w:val="nil"/>
                </w:tcBorders>
                <w:shd w:val="clear" w:color="auto" w:fill="auto"/>
                <w:noWrap/>
                <w:vAlign w:val="bottom"/>
                <w:hideMark/>
              </w:tcPr>
            </w:tcPrChange>
          </w:tcPr>
          <w:p w14:paraId="5A74617E" w14:textId="77777777" w:rsidR="001739A3" w:rsidRPr="001739A3" w:rsidRDefault="001739A3">
            <w:pPr>
              <w:spacing w:after="0"/>
              <w:jc w:val="right"/>
              <w:rPr>
                <w:ins w:id="4423" w:author="Tao Huang" w:date="2018-09-04T13:16:00Z"/>
                <w:rFonts w:eastAsia="Times New Roman" w:cs="Times New Roman"/>
                <w:color w:val="000000"/>
                <w:sz w:val="22"/>
                <w:rPrChange w:id="4424" w:author="Tao Huang" w:date="2018-09-04T13:16:00Z">
                  <w:rPr>
                    <w:ins w:id="4425" w:author="Tao Huang" w:date="2018-09-04T13:16:00Z"/>
                    <w:rFonts w:ascii="Calibri" w:eastAsia="Times New Roman" w:hAnsi="Calibri" w:cs="Calibri"/>
                    <w:color w:val="000000"/>
                    <w:sz w:val="22"/>
                  </w:rPr>
                </w:rPrChange>
              </w:rPr>
              <w:pPrChange w:id="4426" w:author="Tao Huang" w:date="2018-09-04T13:18:00Z">
                <w:pPr>
                  <w:spacing w:after="0" w:line="240" w:lineRule="auto"/>
                  <w:jc w:val="right"/>
                </w:pPr>
              </w:pPrChange>
            </w:pPr>
            <w:ins w:id="4427" w:author="Tao Huang" w:date="2018-09-04T13:16:00Z">
              <w:r w:rsidRPr="001739A3">
                <w:rPr>
                  <w:rFonts w:eastAsia="Times New Roman" w:cs="Times New Roman"/>
                  <w:color w:val="000000"/>
                  <w:sz w:val="22"/>
                  <w:rPrChange w:id="4428" w:author="Tao Huang" w:date="2018-09-04T13:16:00Z">
                    <w:rPr>
                      <w:rFonts w:ascii="Calibri" w:eastAsia="Times New Roman" w:hAnsi="Calibri" w:cs="Calibri"/>
                      <w:color w:val="000000"/>
                      <w:sz w:val="22"/>
                    </w:rPr>
                  </w:rPrChange>
                </w:rPr>
                <w:t>0.006</w:t>
              </w:r>
            </w:ins>
          </w:p>
        </w:tc>
        <w:tc>
          <w:tcPr>
            <w:tcW w:w="711" w:type="dxa"/>
            <w:tcBorders>
              <w:top w:val="nil"/>
              <w:left w:val="nil"/>
              <w:bottom w:val="nil"/>
              <w:right w:val="nil"/>
            </w:tcBorders>
            <w:shd w:val="clear" w:color="auto" w:fill="auto"/>
            <w:noWrap/>
            <w:vAlign w:val="bottom"/>
            <w:hideMark/>
            <w:tcPrChange w:id="4429" w:author="Tao Huang" w:date="2018-09-04T13:16:00Z">
              <w:tcPr>
                <w:tcW w:w="711" w:type="dxa"/>
                <w:tcBorders>
                  <w:top w:val="nil"/>
                  <w:left w:val="nil"/>
                  <w:bottom w:val="nil"/>
                  <w:right w:val="nil"/>
                </w:tcBorders>
                <w:shd w:val="clear" w:color="auto" w:fill="auto"/>
                <w:noWrap/>
                <w:vAlign w:val="bottom"/>
                <w:hideMark/>
              </w:tcPr>
            </w:tcPrChange>
          </w:tcPr>
          <w:p w14:paraId="3DCCF5C4" w14:textId="77777777" w:rsidR="001739A3" w:rsidRPr="001739A3" w:rsidRDefault="001739A3">
            <w:pPr>
              <w:spacing w:after="0"/>
              <w:jc w:val="right"/>
              <w:rPr>
                <w:ins w:id="4430" w:author="Tao Huang" w:date="2018-09-04T13:16:00Z"/>
                <w:rFonts w:eastAsia="Times New Roman" w:cs="Times New Roman"/>
                <w:color w:val="000000"/>
                <w:sz w:val="22"/>
                <w:rPrChange w:id="4431" w:author="Tao Huang" w:date="2018-09-04T13:16:00Z">
                  <w:rPr>
                    <w:ins w:id="4432" w:author="Tao Huang" w:date="2018-09-04T13:16:00Z"/>
                    <w:rFonts w:ascii="Calibri" w:eastAsia="Times New Roman" w:hAnsi="Calibri" w:cs="Calibri"/>
                    <w:color w:val="000000"/>
                    <w:sz w:val="22"/>
                  </w:rPr>
                </w:rPrChange>
              </w:rPr>
              <w:pPrChange w:id="4433" w:author="Tao Huang" w:date="2018-09-04T13:18:00Z">
                <w:pPr>
                  <w:spacing w:after="0" w:line="240" w:lineRule="auto"/>
                  <w:jc w:val="right"/>
                </w:pPr>
              </w:pPrChange>
            </w:pPr>
            <w:ins w:id="4434" w:author="Tao Huang" w:date="2018-09-04T13:16:00Z">
              <w:r w:rsidRPr="001739A3">
                <w:rPr>
                  <w:rFonts w:eastAsia="Times New Roman" w:cs="Times New Roman"/>
                  <w:color w:val="000000"/>
                  <w:sz w:val="22"/>
                  <w:rPrChange w:id="4435" w:author="Tao Huang" w:date="2018-09-04T13:16:00Z">
                    <w:rPr>
                      <w:rFonts w:ascii="Calibri" w:eastAsia="Times New Roman" w:hAnsi="Calibri" w:cs="Calibri"/>
                      <w:color w:val="000000"/>
                      <w:sz w:val="22"/>
                    </w:rPr>
                  </w:rPrChange>
                </w:rPr>
                <w:t>0.002</w:t>
              </w:r>
            </w:ins>
          </w:p>
        </w:tc>
      </w:tr>
      <w:tr w:rsidR="001739A3" w:rsidRPr="001739A3" w14:paraId="4ECB9C33" w14:textId="77777777" w:rsidTr="001739A3">
        <w:tblPrEx>
          <w:tblPrExChange w:id="4436" w:author="Tao Huang" w:date="2018-09-04T13:16:00Z">
            <w:tblPrEx>
              <w:tblW w:w="18439" w:type="dxa"/>
            </w:tblPrEx>
          </w:tblPrExChange>
        </w:tblPrEx>
        <w:trPr>
          <w:trHeight w:val="20"/>
          <w:ins w:id="4437" w:author="Tao Huang" w:date="2018-09-04T13:16:00Z"/>
          <w:trPrChange w:id="4438" w:author="Tao Huang" w:date="2018-09-04T13:16:00Z">
            <w:trPr>
              <w:trHeight w:val="290"/>
            </w:trPr>
          </w:trPrChange>
        </w:trPr>
        <w:tc>
          <w:tcPr>
            <w:tcW w:w="1580" w:type="dxa"/>
            <w:tcBorders>
              <w:top w:val="nil"/>
              <w:left w:val="nil"/>
              <w:bottom w:val="nil"/>
              <w:right w:val="nil"/>
            </w:tcBorders>
            <w:shd w:val="clear" w:color="auto" w:fill="auto"/>
            <w:noWrap/>
            <w:vAlign w:val="center"/>
            <w:hideMark/>
            <w:tcPrChange w:id="4439" w:author="Tao Huang" w:date="2018-09-04T13:16:00Z">
              <w:tcPr>
                <w:tcW w:w="1580" w:type="dxa"/>
                <w:tcBorders>
                  <w:top w:val="nil"/>
                  <w:left w:val="nil"/>
                  <w:bottom w:val="nil"/>
                  <w:right w:val="nil"/>
                </w:tcBorders>
                <w:shd w:val="clear" w:color="auto" w:fill="auto"/>
                <w:noWrap/>
                <w:vAlign w:val="center"/>
                <w:hideMark/>
              </w:tcPr>
            </w:tcPrChange>
          </w:tcPr>
          <w:p w14:paraId="5EFEF14C" w14:textId="77777777" w:rsidR="001739A3" w:rsidRPr="001739A3" w:rsidRDefault="001739A3">
            <w:pPr>
              <w:spacing w:after="0"/>
              <w:jc w:val="center"/>
              <w:rPr>
                <w:ins w:id="4440" w:author="Tao Huang" w:date="2018-09-04T13:16:00Z"/>
                <w:rFonts w:eastAsia="Times New Roman" w:cs="Times New Roman"/>
                <w:color w:val="000000"/>
                <w:sz w:val="22"/>
              </w:rPr>
              <w:pPrChange w:id="4441" w:author="Tao Huang" w:date="2018-09-04T13:18:00Z">
                <w:pPr>
                  <w:spacing w:after="0" w:line="240" w:lineRule="auto"/>
                  <w:jc w:val="center"/>
                </w:pPr>
              </w:pPrChange>
            </w:pPr>
            <w:ins w:id="4442" w:author="Tao Huang" w:date="2018-09-04T13:16:00Z">
              <w:r w:rsidRPr="001739A3">
                <w:rPr>
                  <w:rFonts w:eastAsia="Times New Roman" w:cs="Times New Roman"/>
                  <w:color w:val="000000"/>
                  <w:sz w:val="22"/>
                </w:rPr>
                <w:t>ADL-intra</w:t>
              </w:r>
            </w:ins>
          </w:p>
        </w:tc>
        <w:tc>
          <w:tcPr>
            <w:tcW w:w="1964" w:type="dxa"/>
            <w:tcBorders>
              <w:top w:val="nil"/>
              <w:left w:val="nil"/>
              <w:bottom w:val="nil"/>
              <w:right w:val="nil"/>
            </w:tcBorders>
            <w:shd w:val="clear" w:color="auto" w:fill="auto"/>
            <w:noWrap/>
            <w:vAlign w:val="center"/>
            <w:hideMark/>
            <w:tcPrChange w:id="4443" w:author="Tao Huang" w:date="2018-09-04T13:16:00Z">
              <w:tcPr>
                <w:tcW w:w="1580" w:type="dxa"/>
                <w:tcBorders>
                  <w:top w:val="nil"/>
                  <w:left w:val="nil"/>
                  <w:bottom w:val="nil"/>
                  <w:right w:val="nil"/>
                </w:tcBorders>
                <w:shd w:val="clear" w:color="auto" w:fill="auto"/>
                <w:noWrap/>
                <w:vAlign w:val="center"/>
                <w:hideMark/>
              </w:tcPr>
            </w:tcPrChange>
          </w:tcPr>
          <w:p w14:paraId="757BD709" w14:textId="77777777" w:rsidR="001739A3" w:rsidRPr="001739A3" w:rsidRDefault="001739A3">
            <w:pPr>
              <w:spacing w:after="0"/>
              <w:rPr>
                <w:ins w:id="4444" w:author="Tao Huang" w:date="2018-09-04T13:16:00Z"/>
                <w:rFonts w:eastAsia="Times New Roman" w:cs="Times New Roman"/>
                <w:color w:val="000000"/>
                <w:sz w:val="22"/>
              </w:rPr>
              <w:pPrChange w:id="4445" w:author="Tao Huang" w:date="2018-09-04T13:18:00Z">
                <w:pPr>
                  <w:spacing w:after="0" w:line="240" w:lineRule="auto"/>
                </w:pPr>
              </w:pPrChange>
            </w:pPr>
            <w:ins w:id="4446" w:author="Tao Huang" w:date="2018-09-04T13:16:00Z">
              <w:r w:rsidRPr="001739A3">
                <w:rPr>
                  <w:rFonts w:eastAsia="Times New Roman" w:cs="Times New Roman"/>
                  <w:color w:val="000000"/>
                  <w:sz w:val="22"/>
                </w:rPr>
                <w:t>ADL-intra-EWC</w:t>
              </w:r>
            </w:ins>
          </w:p>
        </w:tc>
        <w:tc>
          <w:tcPr>
            <w:tcW w:w="951" w:type="dxa"/>
            <w:tcBorders>
              <w:top w:val="nil"/>
              <w:left w:val="nil"/>
              <w:bottom w:val="nil"/>
              <w:right w:val="nil"/>
            </w:tcBorders>
            <w:shd w:val="clear" w:color="auto" w:fill="auto"/>
            <w:noWrap/>
            <w:vAlign w:val="bottom"/>
            <w:hideMark/>
            <w:tcPrChange w:id="4447" w:author="Tao Huang" w:date="2018-09-04T13:16:00Z">
              <w:tcPr>
                <w:tcW w:w="951" w:type="dxa"/>
                <w:tcBorders>
                  <w:top w:val="nil"/>
                  <w:left w:val="nil"/>
                  <w:bottom w:val="nil"/>
                  <w:right w:val="nil"/>
                </w:tcBorders>
                <w:shd w:val="clear" w:color="auto" w:fill="auto"/>
                <w:noWrap/>
                <w:vAlign w:val="bottom"/>
                <w:hideMark/>
              </w:tcPr>
            </w:tcPrChange>
          </w:tcPr>
          <w:p w14:paraId="2AF559B9" w14:textId="77777777" w:rsidR="001739A3" w:rsidRPr="001739A3" w:rsidRDefault="001739A3">
            <w:pPr>
              <w:spacing w:after="0"/>
              <w:jc w:val="right"/>
              <w:rPr>
                <w:ins w:id="4448" w:author="Tao Huang" w:date="2018-09-04T13:16:00Z"/>
                <w:rFonts w:eastAsia="Times New Roman" w:cs="Times New Roman"/>
                <w:color w:val="000000"/>
                <w:sz w:val="22"/>
                <w:rPrChange w:id="4449" w:author="Tao Huang" w:date="2018-09-04T13:16:00Z">
                  <w:rPr>
                    <w:ins w:id="4450" w:author="Tao Huang" w:date="2018-09-04T13:16:00Z"/>
                    <w:rFonts w:ascii="Calibri" w:eastAsia="Times New Roman" w:hAnsi="Calibri" w:cs="Calibri"/>
                    <w:color w:val="000000"/>
                    <w:sz w:val="22"/>
                  </w:rPr>
                </w:rPrChange>
              </w:rPr>
              <w:pPrChange w:id="4451" w:author="Tao Huang" w:date="2018-09-04T13:18:00Z">
                <w:pPr>
                  <w:spacing w:after="0" w:line="240" w:lineRule="auto"/>
                  <w:jc w:val="right"/>
                </w:pPr>
              </w:pPrChange>
            </w:pPr>
            <w:ins w:id="4452" w:author="Tao Huang" w:date="2018-09-04T13:16:00Z">
              <w:r w:rsidRPr="001739A3">
                <w:rPr>
                  <w:rFonts w:eastAsia="Times New Roman" w:cs="Times New Roman"/>
                  <w:color w:val="000000"/>
                  <w:sz w:val="22"/>
                  <w:rPrChange w:id="4453" w:author="Tao Huang" w:date="2018-09-04T13:16:00Z">
                    <w:rPr>
                      <w:rFonts w:ascii="Calibri" w:eastAsia="Times New Roman" w:hAnsi="Calibri" w:cs="Calibri"/>
                      <w:color w:val="000000"/>
                      <w:sz w:val="22"/>
                    </w:rPr>
                  </w:rPrChange>
                </w:rPr>
                <w:t>0.080</w:t>
              </w:r>
            </w:ins>
          </w:p>
        </w:tc>
        <w:tc>
          <w:tcPr>
            <w:tcW w:w="711" w:type="dxa"/>
            <w:tcBorders>
              <w:top w:val="nil"/>
              <w:left w:val="nil"/>
              <w:bottom w:val="nil"/>
              <w:right w:val="nil"/>
            </w:tcBorders>
            <w:shd w:val="clear" w:color="auto" w:fill="auto"/>
            <w:noWrap/>
            <w:vAlign w:val="bottom"/>
            <w:hideMark/>
            <w:tcPrChange w:id="4454" w:author="Tao Huang" w:date="2018-09-04T13:16:00Z">
              <w:tcPr>
                <w:tcW w:w="711" w:type="dxa"/>
                <w:tcBorders>
                  <w:top w:val="nil"/>
                  <w:left w:val="nil"/>
                  <w:bottom w:val="nil"/>
                  <w:right w:val="nil"/>
                </w:tcBorders>
                <w:shd w:val="clear" w:color="auto" w:fill="auto"/>
                <w:noWrap/>
                <w:vAlign w:val="bottom"/>
                <w:hideMark/>
              </w:tcPr>
            </w:tcPrChange>
          </w:tcPr>
          <w:p w14:paraId="217FE5F3" w14:textId="77777777" w:rsidR="001739A3" w:rsidRPr="001739A3" w:rsidRDefault="001739A3">
            <w:pPr>
              <w:spacing w:after="0"/>
              <w:jc w:val="right"/>
              <w:rPr>
                <w:ins w:id="4455" w:author="Tao Huang" w:date="2018-09-04T13:16:00Z"/>
                <w:rFonts w:eastAsia="Times New Roman" w:cs="Times New Roman"/>
                <w:color w:val="000000"/>
                <w:sz w:val="22"/>
                <w:rPrChange w:id="4456" w:author="Tao Huang" w:date="2018-09-04T13:16:00Z">
                  <w:rPr>
                    <w:ins w:id="4457" w:author="Tao Huang" w:date="2018-09-04T13:16:00Z"/>
                    <w:rFonts w:ascii="Calibri" w:eastAsia="Times New Roman" w:hAnsi="Calibri" w:cs="Calibri"/>
                    <w:color w:val="000000"/>
                    <w:sz w:val="22"/>
                  </w:rPr>
                </w:rPrChange>
              </w:rPr>
              <w:pPrChange w:id="4458" w:author="Tao Huang" w:date="2018-09-04T13:18:00Z">
                <w:pPr>
                  <w:spacing w:after="0" w:line="240" w:lineRule="auto"/>
                  <w:jc w:val="right"/>
                </w:pPr>
              </w:pPrChange>
            </w:pPr>
            <w:ins w:id="4459" w:author="Tao Huang" w:date="2018-09-04T13:16:00Z">
              <w:r w:rsidRPr="001739A3">
                <w:rPr>
                  <w:rFonts w:eastAsia="Times New Roman" w:cs="Times New Roman"/>
                  <w:color w:val="000000"/>
                  <w:sz w:val="22"/>
                  <w:rPrChange w:id="4460" w:author="Tao Huang" w:date="2018-09-04T13:16:00Z">
                    <w:rPr>
                      <w:rFonts w:ascii="Calibri" w:eastAsia="Times New Roman" w:hAnsi="Calibri" w:cs="Calibri"/>
                      <w:color w:val="000000"/>
                      <w:sz w:val="22"/>
                    </w:rPr>
                  </w:rPrChange>
                </w:rPr>
                <w:t>0.005</w:t>
              </w:r>
            </w:ins>
          </w:p>
        </w:tc>
        <w:tc>
          <w:tcPr>
            <w:tcW w:w="711" w:type="dxa"/>
            <w:tcBorders>
              <w:top w:val="nil"/>
              <w:left w:val="nil"/>
              <w:bottom w:val="nil"/>
              <w:right w:val="nil"/>
            </w:tcBorders>
            <w:shd w:val="clear" w:color="auto" w:fill="auto"/>
            <w:noWrap/>
            <w:vAlign w:val="bottom"/>
            <w:hideMark/>
            <w:tcPrChange w:id="4461" w:author="Tao Huang" w:date="2018-09-04T13:16:00Z">
              <w:tcPr>
                <w:tcW w:w="711" w:type="dxa"/>
                <w:tcBorders>
                  <w:top w:val="nil"/>
                  <w:left w:val="nil"/>
                  <w:bottom w:val="nil"/>
                  <w:right w:val="nil"/>
                </w:tcBorders>
                <w:shd w:val="clear" w:color="auto" w:fill="auto"/>
                <w:noWrap/>
                <w:vAlign w:val="bottom"/>
                <w:hideMark/>
              </w:tcPr>
            </w:tcPrChange>
          </w:tcPr>
          <w:p w14:paraId="42A569A7" w14:textId="77777777" w:rsidR="001739A3" w:rsidRPr="001739A3" w:rsidRDefault="001739A3">
            <w:pPr>
              <w:spacing w:after="0"/>
              <w:jc w:val="right"/>
              <w:rPr>
                <w:ins w:id="4462" w:author="Tao Huang" w:date="2018-09-04T13:16:00Z"/>
                <w:rFonts w:eastAsia="Times New Roman" w:cs="Times New Roman"/>
                <w:color w:val="000000"/>
                <w:sz w:val="22"/>
                <w:rPrChange w:id="4463" w:author="Tao Huang" w:date="2018-09-04T13:16:00Z">
                  <w:rPr>
                    <w:ins w:id="4464" w:author="Tao Huang" w:date="2018-09-04T13:16:00Z"/>
                    <w:rFonts w:ascii="Calibri" w:eastAsia="Times New Roman" w:hAnsi="Calibri" w:cs="Calibri"/>
                    <w:color w:val="000000"/>
                    <w:sz w:val="22"/>
                  </w:rPr>
                </w:rPrChange>
              </w:rPr>
              <w:pPrChange w:id="4465" w:author="Tao Huang" w:date="2018-09-04T13:18:00Z">
                <w:pPr>
                  <w:spacing w:after="0" w:line="240" w:lineRule="auto"/>
                  <w:jc w:val="right"/>
                </w:pPr>
              </w:pPrChange>
            </w:pPr>
            <w:ins w:id="4466" w:author="Tao Huang" w:date="2018-09-04T13:16:00Z">
              <w:r w:rsidRPr="001739A3">
                <w:rPr>
                  <w:rFonts w:eastAsia="Times New Roman" w:cs="Times New Roman"/>
                  <w:color w:val="000000"/>
                  <w:sz w:val="22"/>
                  <w:rPrChange w:id="4467" w:author="Tao Huang" w:date="2018-09-04T13:16:00Z">
                    <w:rPr>
                      <w:rFonts w:ascii="Calibri" w:eastAsia="Times New Roman" w:hAnsi="Calibri" w:cs="Calibri"/>
                      <w:color w:val="000000"/>
                      <w:sz w:val="22"/>
                    </w:rPr>
                  </w:rPrChange>
                </w:rPr>
                <w:t>0.001</w:t>
              </w:r>
            </w:ins>
          </w:p>
        </w:tc>
        <w:tc>
          <w:tcPr>
            <w:tcW w:w="711" w:type="dxa"/>
            <w:tcBorders>
              <w:top w:val="nil"/>
              <w:left w:val="nil"/>
              <w:bottom w:val="nil"/>
              <w:right w:val="nil"/>
            </w:tcBorders>
            <w:shd w:val="clear" w:color="auto" w:fill="auto"/>
            <w:noWrap/>
            <w:vAlign w:val="bottom"/>
            <w:hideMark/>
            <w:tcPrChange w:id="4468" w:author="Tao Huang" w:date="2018-09-04T13:16:00Z">
              <w:tcPr>
                <w:tcW w:w="2880" w:type="dxa"/>
                <w:gridSpan w:val="4"/>
                <w:tcBorders>
                  <w:top w:val="nil"/>
                  <w:left w:val="nil"/>
                  <w:bottom w:val="nil"/>
                  <w:right w:val="nil"/>
                </w:tcBorders>
                <w:shd w:val="clear" w:color="auto" w:fill="auto"/>
                <w:noWrap/>
                <w:vAlign w:val="bottom"/>
                <w:hideMark/>
              </w:tcPr>
            </w:tcPrChange>
          </w:tcPr>
          <w:p w14:paraId="5ED3055B" w14:textId="77777777" w:rsidR="001739A3" w:rsidRPr="001739A3" w:rsidRDefault="001739A3">
            <w:pPr>
              <w:spacing w:after="0"/>
              <w:jc w:val="right"/>
              <w:rPr>
                <w:ins w:id="4469" w:author="Tao Huang" w:date="2018-09-04T13:16:00Z"/>
                <w:rFonts w:eastAsia="Times New Roman" w:cs="Times New Roman"/>
                <w:color w:val="000000"/>
                <w:sz w:val="22"/>
                <w:rPrChange w:id="4470" w:author="Tao Huang" w:date="2018-09-04T13:16:00Z">
                  <w:rPr>
                    <w:ins w:id="4471" w:author="Tao Huang" w:date="2018-09-04T13:16:00Z"/>
                    <w:rFonts w:ascii="Calibri" w:eastAsia="Times New Roman" w:hAnsi="Calibri" w:cs="Calibri"/>
                    <w:color w:val="000000"/>
                    <w:sz w:val="22"/>
                  </w:rPr>
                </w:rPrChange>
              </w:rPr>
              <w:pPrChange w:id="4472" w:author="Tao Huang" w:date="2018-09-04T13:18:00Z">
                <w:pPr>
                  <w:spacing w:after="0" w:line="240" w:lineRule="auto"/>
                  <w:jc w:val="right"/>
                </w:pPr>
              </w:pPrChange>
            </w:pPr>
            <w:ins w:id="4473" w:author="Tao Huang" w:date="2018-09-04T13:16:00Z">
              <w:r w:rsidRPr="001739A3">
                <w:rPr>
                  <w:rFonts w:eastAsia="Times New Roman" w:cs="Times New Roman"/>
                  <w:color w:val="000000"/>
                  <w:sz w:val="22"/>
                  <w:rPrChange w:id="4474"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475" w:author="Tao Huang" w:date="2018-09-04T13:16:00Z">
              <w:tcPr>
                <w:tcW w:w="711" w:type="dxa"/>
                <w:tcBorders>
                  <w:top w:val="nil"/>
                  <w:left w:val="nil"/>
                  <w:bottom w:val="nil"/>
                  <w:right w:val="nil"/>
                </w:tcBorders>
                <w:shd w:val="clear" w:color="auto" w:fill="auto"/>
                <w:noWrap/>
                <w:vAlign w:val="bottom"/>
                <w:hideMark/>
              </w:tcPr>
            </w:tcPrChange>
          </w:tcPr>
          <w:p w14:paraId="60815E28" w14:textId="77777777" w:rsidR="001739A3" w:rsidRPr="001739A3" w:rsidRDefault="001739A3">
            <w:pPr>
              <w:spacing w:after="0"/>
              <w:jc w:val="right"/>
              <w:rPr>
                <w:ins w:id="4476" w:author="Tao Huang" w:date="2018-09-04T13:16:00Z"/>
                <w:rFonts w:eastAsia="Times New Roman" w:cs="Times New Roman"/>
                <w:color w:val="000000"/>
                <w:sz w:val="22"/>
                <w:rPrChange w:id="4477" w:author="Tao Huang" w:date="2018-09-04T13:16:00Z">
                  <w:rPr>
                    <w:ins w:id="4478" w:author="Tao Huang" w:date="2018-09-04T13:16:00Z"/>
                    <w:rFonts w:ascii="Calibri" w:eastAsia="Times New Roman" w:hAnsi="Calibri" w:cs="Calibri"/>
                    <w:color w:val="000000"/>
                    <w:sz w:val="22"/>
                  </w:rPr>
                </w:rPrChange>
              </w:rPr>
              <w:pPrChange w:id="4479" w:author="Tao Huang" w:date="2018-09-04T13:18:00Z">
                <w:pPr>
                  <w:spacing w:after="0" w:line="240" w:lineRule="auto"/>
                  <w:jc w:val="right"/>
                </w:pPr>
              </w:pPrChange>
            </w:pPr>
            <w:ins w:id="4480" w:author="Tao Huang" w:date="2018-09-04T13:16:00Z">
              <w:r w:rsidRPr="001739A3">
                <w:rPr>
                  <w:rFonts w:eastAsia="Times New Roman" w:cs="Times New Roman"/>
                  <w:color w:val="000000"/>
                  <w:sz w:val="22"/>
                  <w:rPrChange w:id="4481"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482" w:author="Tao Huang" w:date="2018-09-04T13:16:00Z">
              <w:tcPr>
                <w:tcW w:w="711" w:type="dxa"/>
                <w:tcBorders>
                  <w:top w:val="nil"/>
                  <w:left w:val="nil"/>
                  <w:bottom w:val="nil"/>
                  <w:right w:val="nil"/>
                </w:tcBorders>
                <w:shd w:val="clear" w:color="auto" w:fill="auto"/>
                <w:noWrap/>
                <w:vAlign w:val="bottom"/>
                <w:hideMark/>
              </w:tcPr>
            </w:tcPrChange>
          </w:tcPr>
          <w:p w14:paraId="5E060629" w14:textId="77777777" w:rsidR="001739A3" w:rsidRPr="001739A3" w:rsidRDefault="001739A3">
            <w:pPr>
              <w:spacing w:after="0"/>
              <w:jc w:val="right"/>
              <w:rPr>
                <w:ins w:id="4483" w:author="Tao Huang" w:date="2018-09-04T13:16:00Z"/>
                <w:rFonts w:eastAsia="Times New Roman" w:cs="Times New Roman"/>
                <w:color w:val="000000"/>
                <w:sz w:val="22"/>
                <w:rPrChange w:id="4484" w:author="Tao Huang" w:date="2018-09-04T13:16:00Z">
                  <w:rPr>
                    <w:ins w:id="4485" w:author="Tao Huang" w:date="2018-09-04T13:16:00Z"/>
                    <w:rFonts w:ascii="Calibri" w:eastAsia="Times New Roman" w:hAnsi="Calibri" w:cs="Calibri"/>
                    <w:color w:val="000000"/>
                    <w:sz w:val="22"/>
                  </w:rPr>
                </w:rPrChange>
              </w:rPr>
              <w:pPrChange w:id="4486" w:author="Tao Huang" w:date="2018-09-04T13:18:00Z">
                <w:pPr>
                  <w:spacing w:after="0" w:line="240" w:lineRule="auto"/>
                  <w:jc w:val="right"/>
                </w:pPr>
              </w:pPrChange>
            </w:pPr>
            <w:ins w:id="4487" w:author="Tao Huang" w:date="2018-09-04T13:16:00Z">
              <w:r w:rsidRPr="001739A3">
                <w:rPr>
                  <w:rFonts w:eastAsia="Times New Roman" w:cs="Times New Roman"/>
                  <w:color w:val="000000"/>
                  <w:sz w:val="22"/>
                  <w:rPrChange w:id="4488" w:author="Tao Huang" w:date="2018-09-04T13:16:00Z">
                    <w:rPr>
                      <w:rFonts w:ascii="Calibri" w:eastAsia="Times New Roman" w:hAnsi="Calibri" w:cs="Calibri"/>
                      <w:color w:val="000000"/>
                      <w:sz w:val="22"/>
                    </w:rPr>
                  </w:rPrChange>
                </w:rPr>
                <w:t>0.000</w:t>
              </w:r>
            </w:ins>
          </w:p>
        </w:tc>
        <w:tc>
          <w:tcPr>
            <w:tcW w:w="839" w:type="dxa"/>
            <w:tcBorders>
              <w:top w:val="nil"/>
              <w:left w:val="nil"/>
              <w:bottom w:val="nil"/>
              <w:right w:val="nil"/>
            </w:tcBorders>
            <w:shd w:val="clear" w:color="auto" w:fill="auto"/>
            <w:noWrap/>
            <w:vAlign w:val="bottom"/>
            <w:hideMark/>
            <w:tcPrChange w:id="4489" w:author="Tao Huang" w:date="2018-09-04T13:16:00Z">
              <w:tcPr>
                <w:tcW w:w="2880" w:type="dxa"/>
                <w:gridSpan w:val="6"/>
                <w:tcBorders>
                  <w:top w:val="nil"/>
                  <w:left w:val="nil"/>
                  <w:bottom w:val="nil"/>
                  <w:right w:val="nil"/>
                </w:tcBorders>
                <w:shd w:val="clear" w:color="auto" w:fill="auto"/>
                <w:noWrap/>
                <w:vAlign w:val="bottom"/>
                <w:hideMark/>
              </w:tcPr>
            </w:tcPrChange>
          </w:tcPr>
          <w:p w14:paraId="282746BC" w14:textId="77777777" w:rsidR="001739A3" w:rsidRPr="001739A3" w:rsidRDefault="001739A3">
            <w:pPr>
              <w:spacing w:after="0"/>
              <w:jc w:val="right"/>
              <w:rPr>
                <w:ins w:id="4490" w:author="Tao Huang" w:date="2018-09-04T13:16:00Z"/>
                <w:rFonts w:eastAsia="Times New Roman" w:cs="Times New Roman"/>
                <w:color w:val="000000"/>
                <w:sz w:val="22"/>
                <w:rPrChange w:id="4491" w:author="Tao Huang" w:date="2018-09-04T13:16:00Z">
                  <w:rPr>
                    <w:ins w:id="4492" w:author="Tao Huang" w:date="2018-09-04T13:16:00Z"/>
                    <w:rFonts w:ascii="Calibri" w:eastAsia="Times New Roman" w:hAnsi="Calibri" w:cs="Calibri"/>
                    <w:color w:val="000000"/>
                    <w:sz w:val="22"/>
                  </w:rPr>
                </w:rPrChange>
              </w:rPr>
              <w:pPrChange w:id="4493" w:author="Tao Huang" w:date="2018-09-04T13:18:00Z">
                <w:pPr>
                  <w:spacing w:after="0" w:line="240" w:lineRule="auto"/>
                  <w:jc w:val="right"/>
                </w:pPr>
              </w:pPrChange>
            </w:pPr>
            <w:ins w:id="4494" w:author="Tao Huang" w:date="2018-09-04T13:16:00Z">
              <w:r w:rsidRPr="001739A3">
                <w:rPr>
                  <w:rFonts w:eastAsia="Times New Roman" w:cs="Times New Roman"/>
                  <w:color w:val="000000"/>
                  <w:sz w:val="22"/>
                  <w:rPrChange w:id="4495" w:author="Tao Huang" w:date="2018-09-04T13:16:00Z">
                    <w:rPr>
                      <w:rFonts w:ascii="Calibri" w:eastAsia="Times New Roman" w:hAnsi="Calibri" w:cs="Calibri"/>
                      <w:color w:val="000000"/>
                      <w:sz w:val="22"/>
                    </w:rPr>
                  </w:rPrChange>
                </w:rPr>
                <w:t>0.006</w:t>
              </w:r>
            </w:ins>
          </w:p>
        </w:tc>
        <w:tc>
          <w:tcPr>
            <w:tcW w:w="711" w:type="dxa"/>
            <w:tcBorders>
              <w:top w:val="nil"/>
              <w:left w:val="nil"/>
              <w:bottom w:val="nil"/>
              <w:right w:val="nil"/>
            </w:tcBorders>
            <w:shd w:val="clear" w:color="000000" w:fill="9BC2E6"/>
            <w:noWrap/>
            <w:vAlign w:val="bottom"/>
            <w:hideMark/>
            <w:tcPrChange w:id="4496" w:author="Tao Huang" w:date="2018-09-04T13:16:00Z">
              <w:tcPr>
                <w:tcW w:w="711" w:type="dxa"/>
                <w:tcBorders>
                  <w:top w:val="nil"/>
                  <w:left w:val="nil"/>
                  <w:bottom w:val="nil"/>
                  <w:right w:val="nil"/>
                </w:tcBorders>
                <w:shd w:val="clear" w:color="000000" w:fill="9BC2E6"/>
                <w:noWrap/>
                <w:vAlign w:val="bottom"/>
                <w:hideMark/>
              </w:tcPr>
            </w:tcPrChange>
          </w:tcPr>
          <w:p w14:paraId="05D16D19" w14:textId="77777777" w:rsidR="001739A3" w:rsidRPr="001739A3" w:rsidRDefault="001739A3">
            <w:pPr>
              <w:spacing w:after="0"/>
              <w:jc w:val="right"/>
              <w:rPr>
                <w:ins w:id="4497" w:author="Tao Huang" w:date="2018-09-04T13:16:00Z"/>
                <w:rFonts w:eastAsia="Times New Roman" w:cs="Times New Roman"/>
                <w:color w:val="000000"/>
                <w:sz w:val="22"/>
                <w:rPrChange w:id="4498" w:author="Tao Huang" w:date="2018-09-04T13:16:00Z">
                  <w:rPr>
                    <w:ins w:id="4499" w:author="Tao Huang" w:date="2018-09-04T13:16:00Z"/>
                    <w:rFonts w:ascii="Calibri" w:eastAsia="Times New Roman" w:hAnsi="Calibri" w:cs="Calibri"/>
                    <w:color w:val="000000"/>
                    <w:sz w:val="22"/>
                  </w:rPr>
                </w:rPrChange>
              </w:rPr>
              <w:pPrChange w:id="4500" w:author="Tao Huang" w:date="2018-09-04T13:18:00Z">
                <w:pPr>
                  <w:spacing w:after="0" w:line="240" w:lineRule="auto"/>
                  <w:jc w:val="right"/>
                </w:pPr>
              </w:pPrChange>
            </w:pPr>
            <w:ins w:id="4501" w:author="Tao Huang" w:date="2018-09-04T13:16:00Z">
              <w:r w:rsidRPr="001739A3">
                <w:rPr>
                  <w:rFonts w:eastAsia="Times New Roman" w:cs="Times New Roman"/>
                  <w:color w:val="000000"/>
                  <w:sz w:val="22"/>
                  <w:rPrChange w:id="4502" w:author="Tao Huang" w:date="2018-09-04T13:16:00Z">
                    <w:rPr>
                      <w:rFonts w:ascii="Calibri" w:eastAsia="Times New Roman" w:hAnsi="Calibri" w:cs="Calibri"/>
                      <w:color w:val="000000"/>
                      <w:sz w:val="22"/>
                    </w:rPr>
                  </w:rPrChange>
                </w:rPr>
                <w:t>0.128</w:t>
              </w:r>
            </w:ins>
          </w:p>
        </w:tc>
        <w:tc>
          <w:tcPr>
            <w:tcW w:w="711" w:type="dxa"/>
            <w:tcBorders>
              <w:top w:val="nil"/>
              <w:left w:val="nil"/>
              <w:bottom w:val="nil"/>
              <w:right w:val="nil"/>
            </w:tcBorders>
            <w:shd w:val="clear" w:color="000000" w:fill="9BC2E6"/>
            <w:noWrap/>
            <w:vAlign w:val="bottom"/>
            <w:hideMark/>
            <w:tcPrChange w:id="4503" w:author="Tao Huang" w:date="2018-09-04T13:16:00Z">
              <w:tcPr>
                <w:tcW w:w="711" w:type="dxa"/>
                <w:tcBorders>
                  <w:top w:val="nil"/>
                  <w:left w:val="nil"/>
                  <w:bottom w:val="nil"/>
                  <w:right w:val="nil"/>
                </w:tcBorders>
                <w:shd w:val="clear" w:color="000000" w:fill="9BC2E6"/>
                <w:noWrap/>
                <w:vAlign w:val="bottom"/>
                <w:hideMark/>
              </w:tcPr>
            </w:tcPrChange>
          </w:tcPr>
          <w:p w14:paraId="4E53008B" w14:textId="77777777" w:rsidR="001739A3" w:rsidRPr="001739A3" w:rsidRDefault="001739A3">
            <w:pPr>
              <w:spacing w:after="0"/>
              <w:jc w:val="right"/>
              <w:rPr>
                <w:ins w:id="4504" w:author="Tao Huang" w:date="2018-09-04T13:16:00Z"/>
                <w:rFonts w:eastAsia="Times New Roman" w:cs="Times New Roman"/>
                <w:color w:val="000000"/>
                <w:sz w:val="22"/>
                <w:rPrChange w:id="4505" w:author="Tao Huang" w:date="2018-09-04T13:16:00Z">
                  <w:rPr>
                    <w:ins w:id="4506" w:author="Tao Huang" w:date="2018-09-04T13:16:00Z"/>
                    <w:rFonts w:ascii="Calibri" w:eastAsia="Times New Roman" w:hAnsi="Calibri" w:cs="Calibri"/>
                    <w:color w:val="000000"/>
                    <w:sz w:val="22"/>
                  </w:rPr>
                </w:rPrChange>
              </w:rPr>
              <w:pPrChange w:id="4507" w:author="Tao Huang" w:date="2018-09-04T13:18:00Z">
                <w:pPr>
                  <w:spacing w:after="0" w:line="240" w:lineRule="auto"/>
                  <w:jc w:val="right"/>
                </w:pPr>
              </w:pPrChange>
            </w:pPr>
            <w:ins w:id="4508" w:author="Tao Huang" w:date="2018-09-04T13:16:00Z">
              <w:r w:rsidRPr="001739A3">
                <w:rPr>
                  <w:rFonts w:eastAsia="Times New Roman" w:cs="Times New Roman"/>
                  <w:color w:val="000000"/>
                  <w:sz w:val="22"/>
                  <w:rPrChange w:id="4509" w:author="Tao Huang" w:date="2018-09-04T13:16:00Z">
                    <w:rPr>
                      <w:rFonts w:ascii="Calibri" w:eastAsia="Times New Roman" w:hAnsi="Calibri" w:cs="Calibri"/>
                      <w:color w:val="000000"/>
                      <w:sz w:val="22"/>
                    </w:rPr>
                  </w:rPrChange>
                </w:rPr>
                <w:t>0.110</w:t>
              </w:r>
            </w:ins>
          </w:p>
        </w:tc>
        <w:tc>
          <w:tcPr>
            <w:tcW w:w="846" w:type="dxa"/>
            <w:tcBorders>
              <w:top w:val="nil"/>
              <w:left w:val="nil"/>
              <w:bottom w:val="nil"/>
              <w:right w:val="nil"/>
            </w:tcBorders>
            <w:shd w:val="clear" w:color="auto" w:fill="auto"/>
            <w:noWrap/>
            <w:vAlign w:val="bottom"/>
            <w:hideMark/>
            <w:tcPrChange w:id="4510" w:author="Tao Huang" w:date="2018-09-04T13:16:00Z">
              <w:tcPr>
                <w:tcW w:w="2880" w:type="dxa"/>
                <w:gridSpan w:val="4"/>
                <w:tcBorders>
                  <w:top w:val="nil"/>
                  <w:left w:val="nil"/>
                  <w:bottom w:val="nil"/>
                  <w:right w:val="nil"/>
                </w:tcBorders>
                <w:shd w:val="clear" w:color="auto" w:fill="auto"/>
                <w:noWrap/>
                <w:vAlign w:val="bottom"/>
                <w:hideMark/>
              </w:tcPr>
            </w:tcPrChange>
          </w:tcPr>
          <w:p w14:paraId="6148B1A1" w14:textId="77777777" w:rsidR="001739A3" w:rsidRPr="001739A3" w:rsidRDefault="001739A3">
            <w:pPr>
              <w:spacing w:after="0"/>
              <w:jc w:val="right"/>
              <w:rPr>
                <w:ins w:id="4511" w:author="Tao Huang" w:date="2018-09-04T13:16:00Z"/>
                <w:rFonts w:eastAsia="Times New Roman" w:cs="Times New Roman"/>
                <w:color w:val="000000"/>
                <w:sz w:val="22"/>
                <w:rPrChange w:id="4512" w:author="Tao Huang" w:date="2018-09-04T13:16:00Z">
                  <w:rPr>
                    <w:ins w:id="4513" w:author="Tao Huang" w:date="2018-09-04T13:16:00Z"/>
                    <w:rFonts w:ascii="Calibri" w:eastAsia="Times New Roman" w:hAnsi="Calibri" w:cs="Calibri"/>
                    <w:color w:val="000000"/>
                    <w:sz w:val="22"/>
                  </w:rPr>
                </w:rPrChange>
              </w:rPr>
              <w:pPrChange w:id="4514" w:author="Tao Huang" w:date="2018-09-04T13:18:00Z">
                <w:pPr>
                  <w:spacing w:after="0" w:line="240" w:lineRule="auto"/>
                  <w:jc w:val="right"/>
                </w:pPr>
              </w:pPrChange>
            </w:pPr>
            <w:ins w:id="4515" w:author="Tao Huang" w:date="2018-09-04T13:16:00Z">
              <w:r w:rsidRPr="001739A3">
                <w:rPr>
                  <w:rFonts w:eastAsia="Times New Roman" w:cs="Times New Roman"/>
                  <w:color w:val="000000"/>
                  <w:sz w:val="22"/>
                  <w:rPrChange w:id="4516" w:author="Tao Huang" w:date="2018-09-04T13:16:00Z">
                    <w:rPr>
                      <w:rFonts w:ascii="Calibri" w:eastAsia="Times New Roman" w:hAnsi="Calibri" w:cs="Calibri"/>
                      <w:color w:val="000000"/>
                      <w:sz w:val="22"/>
                    </w:rPr>
                  </w:rPrChange>
                </w:rPr>
                <w:t>0.965</w:t>
              </w:r>
            </w:ins>
          </w:p>
        </w:tc>
        <w:tc>
          <w:tcPr>
            <w:tcW w:w="711" w:type="dxa"/>
            <w:tcBorders>
              <w:top w:val="nil"/>
              <w:left w:val="nil"/>
              <w:bottom w:val="nil"/>
              <w:right w:val="nil"/>
            </w:tcBorders>
            <w:shd w:val="clear" w:color="auto" w:fill="auto"/>
            <w:noWrap/>
            <w:vAlign w:val="bottom"/>
            <w:hideMark/>
            <w:tcPrChange w:id="4517" w:author="Tao Huang" w:date="2018-09-04T13:16:00Z">
              <w:tcPr>
                <w:tcW w:w="711" w:type="dxa"/>
                <w:tcBorders>
                  <w:top w:val="nil"/>
                  <w:left w:val="nil"/>
                  <w:bottom w:val="nil"/>
                  <w:right w:val="nil"/>
                </w:tcBorders>
                <w:shd w:val="clear" w:color="auto" w:fill="auto"/>
                <w:noWrap/>
                <w:vAlign w:val="bottom"/>
                <w:hideMark/>
              </w:tcPr>
            </w:tcPrChange>
          </w:tcPr>
          <w:p w14:paraId="3CD36539" w14:textId="77777777" w:rsidR="001739A3" w:rsidRPr="001739A3" w:rsidRDefault="001739A3">
            <w:pPr>
              <w:spacing w:after="0"/>
              <w:jc w:val="right"/>
              <w:rPr>
                <w:ins w:id="4518" w:author="Tao Huang" w:date="2018-09-04T13:16:00Z"/>
                <w:rFonts w:eastAsia="Times New Roman" w:cs="Times New Roman"/>
                <w:color w:val="000000"/>
                <w:sz w:val="22"/>
                <w:rPrChange w:id="4519" w:author="Tao Huang" w:date="2018-09-04T13:16:00Z">
                  <w:rPr>
                    <w:ins w:id="4520" w:author="Tao Huang" w:date="2018-09-04T13:16:00Z"/>
                    <w:rFonts w:ascii="Calibri" w:eastAsia="Times New Roman" w:hAnsi="Calibri" w:cs="Calibri"/>
                    <w:color w:val="000000"/>
                    <w:sz w:val="22"/>
                  </w:rPr>
                </w:rPrChange>
              </w:rPr>
              <w:pPrChange w:id="4521" w:author="Tao Huang" w:date="2018-09-04T13:18:00Z">
                <w:pPr>
                  <w:spacing w:after="0" w:line="240" w:lineRule="auto"/>
                  <w:jc w:val="right"/>
                </w:pPr>
              </w:pPrChange>
            </w:pPr>
            <w:ins w:id="4522" w:author="Tao Huang" w:date="2018-09-04T13:16:00Z">
              <w:r w:rsidRPr="001739A3">
                <w:rPr>
                  <w:rFonts w:eastAsia="Times New Roman" w:cs="Times New Roman"/>
                  <w:color w:val="000000"/>
                  <w:sz w:val="22"/>
                  <w:rPrChange w:id="4523" w:author="Tao Huang" w:date="2018-09-04T13:16:00Z">
                    <w:rPr>
                      <w:rFonts w:ascii="Calibri" w:eastAsia="Times New Roman" w:hAnsi="Calibri" w:cs="Calibri"/>
                      <w:color w:val="000000"/>
                      <w:sz w:val="22"/>
                    </w:rPr>
                  </w:rPrChange>
                </w:rPr>
                <w:t>0.612</w:t>
              </w:r>
            </w:ins>
          </w:p>
        </w:tc>
        <w:tc>
          <w:tcPr>
            <w:tcW w:w="711" w:type="dxa"/>
            <w:tcBorders>
              <w:top w:val="nil"/>
              <w:left w:val="nil"/>
              <w:bottom w:val="nil"/>
              <w:right w:val="nil"/>
            </w:tcBorders>
            <w:shd w:val="clear" w:color="auto" w:fill="auto"/>
            <w:noWrap/>
            <w:vAlign w:val="bottom"/>
            <w:hideMark/>
            <w:tcPrChange w:id="4524" w:author="Tao Huang" w:date="2018-09-04T13:16:00Z">
              <w:tcPr>
                <w:tcW w:w="711" w:type="dxa"/>
                <w:tcBorders>
                  <w:top w:val="nil"/>
                  <w:left w:val="nil"/>
                  <w:bottom w:val="nil"/>
                  <w:right w:val="nil"/>
                </w:tcBorders>
                <w:shd w:val="clear" w:color="auto" w:fill="auto"/>
                <w:noWrap/>
                <w:vAlign w:val="bottom"/>
                <w:hideMark/>
              </w:tcPr>
            </w:tcPrChange>
          </w:tcPr>
          <w:p w14:paraId="14DF1F97" w14:textId="77777777" w:rsidR="001739A3" w:rsidRPr="001739A3" w:rsidRDefault="001739A3">
            <w:pPr>
              <w:spacing w:after="0"/>
              <w:jc w:val="right"/>
              <w:rPr>
                <w:ins w:id="4525" w:author="Tao Huang" w:date="2018-09-04T13:16:00Z"/>
                <w:rFonts w:eastAsia="Times New Roman" w:cs="Times New Roman"/>
                <w:color w:val="000000"/>
                <w:sz w:val="22"/>
                <w:rPrChange w:id="4526" w:author="Tao Huang" w:date="2018-09-04T13:16:00Z">
                  <w:rPr>
                    <w:ins w:id="4527" w:author="Tao Huang" w:date="2018-09-04T13:16:00Z"/>
                    <w:rFonts w:ascii="Calibri" w:eastAsia="Times New Roman" w:hAnsi="Calibri" w:cs="Calibri"/>
                    <w:color w:val="000000"/>
                    <w:sz w:val="22"/>
                  </w:rPr>
                </w:rPrChange>
              </w:rPr>
              <w:pPrChange w:id="4528" w:author="Tao Huang" w:date="2018-09-04T13:18:00Z">
                <w:pPr>
                  <w:spacing w:after="0" w:line="240" w:lineRule="auto"/>
                  <w:jc w:val="right"/>
                </w:pPr>
              </w:pPrChange>
            </w:pPr>
            <w:ins w:id="4529" w:author="Tao Huang" w:date="2018-09-04T13:16:00Z">
              <w:r w:rsidRPr="001739A3">
                <w:rPr>
                  <w:rFonts w:eastAsia="Times New Roman" w:cs="Times New Roman"/>
                  <w:color w:val="000000"/>
                  <w:sz w:val="22"/>
                  <w:rPrChange w:id="4530" w:author="Tao Huang" w:date="2018-09-04T13:16:00Z">
                    <w:rPr>
                      <w:rFonts w:ascii="Calibri" w:eastAsia="Times New Roman" w:hAnsi="Calibri" w:cs="Calibri"/>
                      <w:color w:val="000000"/>
                      <w:sz w:val="22"/>
                    </w:rPr>
                  </w:rPrChange>
                </w:rPr>
                <w:t>0.140</w:t>
              </w:r>
            </w:ins>
          </w:p>
        </w:tc>
      </w:tr>
      <w:tr w:rsidR="001739A3" w:rsidRPr="001739A3" w14:paraId="5210E50E" w14:textId="77777777" w:rsidTr="001739A3">
        <w:tblPrEx>
          <w:tblPrExChange w:id="4531" w:author="Tao Huang" w:date="2018-09-04T13:16:00Z">
            <w:tblPrEx>
              <w:tblW w:w="18439" w:type="dxa"/>
            </w:tblPrEx>
          </w:tblPrExChange>
        </w:tblPrEx>
        <w:trPr>
          <w:trHeight w:val="20"/>
          <w:ins w:id="4532" w:author="Tao Huang" w:date="2018-09-04T13:16:00Z"/>
          <w:trPrChange w:id="4533" w:author="Tao Huang" w:date="2018-09-04T13:16:00Z">
            <w:trPr>
              <w:trHeight w:val="290"/>
            </w:trPr>
          </w:trPrChange>
        </w:trPr>
        <w:tc>
          <w:tcPr>
            <w:tcW w:w="1580" w:type="dxa"/>
            <w:tcBorders>
              <w:top w:val="nil"/>
              <w:left w:val="nil"/>
              <w:bottom w:val="nil"/>
              <w:right w:val="nil"/>
            </w:tcBorders>
            <w:shd w:val="clear" w:color="auto" w:fill="auto"/>
            <w:noWrap/>
            <w:vAlign w:val="center"/>
            <w:hideMark/>
            <w:tcPrChange w:id="4534" w:author="Tao Huang" w:date="2018-09-04T13:16:00Z">
              <w:tcPr>
                <w:tcW w:w="1580" w:type="dxa"/>
                <w:tcBorders>
                  <w:top w:val="nil"/>
                  <w:left w:val="nil"/>
                  <w:bottom w:val="nil"/>
                  <w:right w:val="nil"/>
                </w:tcBorders>
                <w:shd w:val="clear" w:color="auto" w:fill="auto"/>
                <w:noWrap/>
                <w:vAlign w:val="center"/>
                <w:hideMark/>
              </w:tcPr>
            </w:tcPrChange>
          </w:tcPr>
          <w:p w14:paraId="74344124" w14:textId="77777777" w:rsidR="001739A3" w:rsidRPr="001739A3" w:rsidRDefault="001739A3">
            <w:pPr>
              <w:spacing w:after="0"/>
              <w:jc w:val="center"/>
              <w:rPr>
                <w:ins w:id="4535" w:author="Tao Huang" w:date="2018-09-04T13:16:00Z"/>
                <w:rFonts w:eastAsia="Times New Roman" w:cs="Times New Roman"/>
                <w:color w:val="000000"/>
                <w:sz w:val="22"/>
              </w:rPr>
              <w:pPrChange w:id="4536" w:author="Tao Huang" w:date="2018-09-04T13:18:00Z">
                <w:pPr>
                  <w:spacing w:after="0" w:line="240" w:lineRule="auto"/>
                  <w:jc w:val="center"/>
                </w:pPr>
              </w:pPrChange>
            </w:pPr>
            <w:ins w:id="4537" w:author="Tao Huang" w:date="2018-09-04T13:16:00Z">
              <w:r w:rsidRPr="001739A3">
                <w:rPr>
                  <w:rFonts w:eastAsia="Times New Roman" w:cs="Times New Roman"/>
                  <w:color w:val="000000"/>
                  <w:sz w:val="22"/>
                </w:rPr>
                <w:t>ADL-intra</w:t>
              </w:r>
            </w:ins>
          </w:p>
        </w:tc>
        <w:tc>
          <w:tcPr>
            <w:tcW w:w="1964" w:type="dxa"/>
            <w:tcBorders>
              <w:top w:val="nil"/>
              <w:left w:val="nil"/>
              <w:bottom w:val="nil"/>
              <w:right w:val="nil"/>
            </w:tcBorders>
            <w:shd w:val="clear" w:color="auto" w:fill="auto"/>
            <w:noWrap/>
            <w:vAlign w:val="center"/>
            <w:hideMark/>
            <w:tcPrChange w:id="4538" w:author="Tao Huang" w:date="2018-09-04T13:16:00Z">
              <w:tcPr>
                <w:tcW w:w="1580" w:type="dxa"/>
                <w:tcBorders>
                  <w:top w:val="nil"/>
                  <w:left w:val="nil"/>
                  <w:bottom w:val="nil"/>
                  <w:right w:val="nil"/>
                </w:tcBorders>
                <w:shd w:val="clear" w:color="auto" w:fill="auto"/>
                <w:noWrap/>
                <w:vAlign w:val="center"/>
                <w:hideMark/>
              </w:tcPr>
            </w:tcPrChange>
          </w:tcPr>
          <w:p w14:paraId="13B40282" w14:textId="77777777" w:rsidR="001739A3" w:rsidRPr="001739A3" w:rsidRDefault="001739A3">
            <w:pPr>
              <w:spacing w:after="0"/>
              <w:rPr>
                <w:ins w:id="4539" w:author="Tao Huang" w:date="2018-09-04T13:16:00Z"/>
                <w:rFonts w:eastAsia="Times New Roman" w:cs="Times New Roman"/>
                <w:color w:val="000000"/>
                <w:sz w:val="22"/>
              </w:rPr>
              <w:pPrChange w:id="4540" w:author="Tao Huang" w:date="2018-09-04T13:18:00Z">
                <w:pPr>
                  <w:spacing w:after="0" w:line="240" w:lineRule="auto"/>
                </w:pPr>
              </w:pPrChange>
            </w:pPr>
            <w:ins w:id="4541" w:author="Tao Huang" w:date="2018-09-04T13:16:00Z">
              <w:r w:rsidRPr="001739A3">
                <w:rPr>
                  <w:rFonts w:eastAsia="Times New Roman" w:cs="Times New Roman"/>
                  <w:color w:val="000000"/>
                  <w:sz w:val="22"/>
                </w:rPr>
                <w:t>ADL-intra-IC</w:t>
              </w:r>
            </w:ins>
          </w:p>
        </w:tc>
        <w:tc>
          <w:tcPr>
            <w:tcW w:w="951" w:type="dxa"/>
            <w:tcBorders>
              <w:top w:val="nil"/>
              <w:left w:val="nil"/>
              <w:bottom w:val="nil"/>
              <w:right w:val="nil"/>
            </w:tcBorders>
            <w:shd w:val="clear" w:color="000000" w:fill="9BC2E6"/>
            <w:noWrap/>
            <w:vAlign w:val="bottom"/>
            <w:hideMark/>
            <w:tcPrChange w:id="4542" w:author="Tao Huang" w:date="2018-09-04T13:16:00Z">
              <w:tcPr>
                <w:tcW w:w="951" w:type="dxa"/>
                <w:tcBorders>
                  <w:top w:val="nil"/>
                  <w:left w:val="nil"/>
                  <w:bottom w:val="nil"/>
                  <w:right w:val="nil"/>
                </w:tcBorders>
                <w:shd w:val="clear" w:color="000000" w:fill="9BC2E6"/>
                <w:noWrap/>
                <w:vAlign w:val="bottom"/>
                <w:hideMark/>
              </w:tcPr>
            </w:tcPrChange>
          </w:tcPr>
          <w:p w14:paraId="7BD0F596" w14:textId="77777777" w:rsidR="001739A3" w:rsidRPr="001739A3" w:rsidRDefault="001739A3">
            <w:pPr>
              <w:spacing w:after="0"/>
              <w:jc w:val="right"/>
              <w:rPr>
                <w:ins w:id="4543" w:author="Tao Huang" w:date="2018-09-04T13:16:00Z"/>
                <w:rFonts w:eastAsia="Times New Roman" w:cs="Times New Roman"/>
                <w:color w:val="000000"/>
                <w:sz w:val="22"/>
                <w:rPrChange w:id="4544" w:author="Tao Huang" w:date="2018-09-04T13:16:00Z">
                  <w:rPr>
                    <w:ins w:id="4545" w:author="Tao Huang" w:date="2018-09-04T13:16:00Z"/>
                    <w:rFonts w:ascii="Calibri" w:eastAsia="Times New Roman" w:hAnsi="Calibri" w:cs="Calibri"/>
                    <w:color w:val="000000"/>
                    <w:sz w:val="22"/>
                  </w:rPr>
                </w:rPrChange>
              </w:rPr>
              <w:pPrChange w:id="4546" w:author="Tao Huang" w:date="2018-09-04T13:18:00Z">
                <w:pPr>
                  <w:spacing w:after="0" w:line="240" w:lineRule="auto"/>
                  <w:jc w:val="right"/>
                </w:pPr>
              </w:pPrChange>
            </w:pPr>
            <w:ins w:id="4547" w:author="Tao Huang" w:date="2018-09-04T13:16:00Z">
              <w:r w:rsidRPr="001739A3">
                <w:rPr>
                  <w:rFonts w:eastAsia="Times New Roman" w:cs="Times New Roman"/>
                  <w:color w:val="000000"/>
                  <w:sz w:val="22"/>
                  <w:rPrChange w:id="4548" w:author="Tao Huang" w:date="2018-09-04T13:16:00Z">
                    <w:rPr>
                      <w:rFonts w:ascii="Calibri" w:eastAsia="Times New Roman" w:hAnsi="Calibri" w:cs="Calibri"/>
                      <w:color w:val="000000"/>
                      <w:sz w:val="22"/>
                    </w:rPr>
                  </w:rPrChange>
                </w:rPr>
                <w:t>0.576</w:t>
              </w:r>
            </w:ins>
          </w:p>
        </w:tc>
        <w:tc>
          <w:tcPr>
            <w:tcW w:w="711" w:type="dxa"/>
            <w:tcBorders>
              <w:top w:val="nil"/>
              <w:left w:val="nil"/>
              <w:bottom w:val="nil"/>
              <w:right w:val="nil"/>
            </w:tcBorders>
            <w:shd w:val="clear" w:color="000000" w:fill="9BC2E6"/>
            <w:noWrap/>
            <w:vAlign w:val="bottom"/>
            <w:hideMark/>
            <w:tcPrChange w:id="4549" w:author="Tao Huang" w:date="2018-09-04T13:16:00Z">
              <w:tcPr>
                <w:tcW w:w="711" w:type="dxa"/>
                <w:tcBorders>
                  <w:top w:val="nil"/>
                  <w:left w:val="nil"/>
                  <w:bottom w:val="nil"/>
                  <w:right w:val="nil"/>
                </w:tcBorders>
                <w:shd w:val="clear" w:color="000000" w:fill="9BC2E6"/>
                <w:noWrap/>
                <w:vAlign w:val="bottom"/>
                <w:hideMark/>
              </w:tcPr>
            </w:tcPrChange>
          </w:tcPr>
          <w:p w14:paraId="1A6A7CD2" w14:textId="77777777" w:rsidR="001739A3" w:rsidRPr="001739A3" w:rsidRDefault="001739A3">
            <w:pPr>
              <w:spacing w:after="0"/>
              <w:jc w:val="right"/>
              <w:rPr>
                <w:ins w:id="4550" w:author="Tao Huang" w:date="2018-09-04T13:16:00Z"/>
                <w:rFonts w:eastAsia="Times New Roman" w:cs="Times New Roman"/>
                <w:color w:val="000000"/>
                <w:sz w:val="22"/>
                <w:rPrChange w:id="4551" w:author="Tao Huang" w:date="2018-09-04T13:16:00Z">
                  <w:rPr>
                    <w:ins w:id="4552" w:author="Tao Huang" w:date="2018-09-04T13:16:00Z"/>
                    <w:rFonts w:ascii="Calibri" w:eastAsia="Times New Roman" w:hAnsi="Calibri" w:cs="Calibri"/>
                    <w:color w:val="000000"/>
                    <w:sz w:val="22"/>
                  </w:rPr>
                </w:rPrChange>
              </w:rPr>
              <w:pPrChange w:id="4553" w:author="Tao Huang" w:date="2018-09-04T13:18:00Z">
                <w:pPr>
                  <w:spacing w:after="0" w:line="240" w:lineRule="auto"/>
                  <w:jc w:val="right"/>
                </w:pPr>
              </w:pPrChange>
            </w:pPr>
            <w:ins w:id="4554" w:author="Tao Huang" w:date="2018-09-04T13:16:00Z">
              <w:r w:rsidRPr="001739A3">
                <w:rPr>
                  <w:rFonts w:eastAsia="Times New Roman" w:cs="Times New Roman"/>
                  <w:color w:val="000000"/>
                  <w:sz w:val="22"/>
                  <w:rPrChange w:id="4555" w:author="Tao Huang" w:date="2018-09-04T13:16:00Z">
                    <w:rPr>
                      <w:rFonts w:ascii="Calibri" w:eastAsia="Times New Roman" w:hAnsi="Calibri" w:cs="Calibri"/>
                      <w:color w:val="000000"/>
                      <w:sz w:val="22"/>
                    </w:rPr>
                  </w:rPrChange>
                </w:rPr>
                <w:t>0.645</w:t>
              </w:r>
            </w:ins>
          </w:p>
        </w:tc>
        <w:tc>
          <w:tcPr>
            <w:tcW w:w="711" w:type="dxa"/>
            <w:tcBorders>
              <w:top w:val="nil"/>
              <w:left w:val="nil"/>
              <w:bottom w:val="nil"/>
              <w:right w:val="nil"/>
            </w:tcBorders>
            <w:shd w:val="clear" w:color="000000" w:fill="9BC2E6"/>
            <w:noWrap/>
            <w:vAlign w:val="bottom"/>
            <w:hideMark/>
            <w:tcPrChange w:id="4556" w:author="Tao Huang" w:date="2018-09-04T13:16:00Z">
              <w:tcPr>
                <w:tcW w:w="711" w:type="dxa"/>
                <w:tcBorders>
                  <w:top w:val="nil"/>
                  <w:left w:val="nil"/>
                  <w:bottom w:val="nil"/>
                  <w:right w:val="nil"/>
                </w:tcBorders>
                <w:shd w:val="clear" w:color="000000" w:fill="9BC2E6"/>
                <w:noWrap/>
                <w:vAlign w:val="bottom"/>
                <w:hideMark/>
              </w:tcPr>
            </w:tcPrChange>
          </w:tcPr>
          <w:p w14:paraId="02434B8D" w14:textId="77777777" w:rsidR="001739A3" w:rsidRPr="001739A3" w:rsidRDefault="001739A3">
            <w:pPr>
              <w:spacing w:after="0"/>
              <w:jc w:val="right"/>
              <w:rPr>
                <w:ins w:id="4557" w:author="Tao Huang" w:date="2018-09-04T13:16:00Z"/>
                <w:rFonts w:eastAsia="Times New Roman" w:cs="Times New Roman"/>
                <w:color w:val="000000"/>
                <w:sz w:val="22"/>
                <w:rPrChange w:id="4558" w:author="Tao Huang" w:date="2018-09-04T13:16:00Z">
                  <w:rPr>
                    <w:ins w:id="4559" w:author="Tao Huang" w:date="2018-09-04T13:16:00Z"/>
                    <w:rFonts w:ascii="Calibri" w:eastAsia="Times New Roman" w:hAnsi="Calibri" w:cs="Calibri"/>
                    <w:color w:val="000000"/>
                    <w:sz w:val="22"/>
                  </w:rPr>
                </w:rPrChange>
              </w:rPr>
              <w:pPrChange w:id="4560" w:author="Tao Huang" w:date="2018-09-04T13:18:00Z">
                <w:pPr>
                  <w:spacing w:after="0" w:line="240" w:lineRule="auto"/>
                  <w:jc w:val="right"/>
                </w:pPr>
              </w:pPrChange>
            </w:pPr>
            <w:ins w:id="4561" w:author="Tao Huang" w:date="2018-09-04T13:16:00Z">
              <w:r w:rsidRPr="001739A3">
                <w:rPr>
                  <w:rFonts w:eastAsia="Times New Roman" w:cs="Times New Roman"/>
                  <w:color w:val="000000"/>
                  <w:sz w:val="22"/>
                  <w:rPrChange w:id="4562" w:author="Tao Huang" w:date="2018-09-04T13:16:00Z">
                    <w:rPr>
                      <w:rFonts w:ascii="Calibri" w:eastAsia="Times New Roman" w:hAnsi="Calibri" w:cs="Calibri"/>
                      <w:color w:val="000000"/>
                      <w:sz w:val="22"/>
                    </w:rPr>
                  </w:rPrChange>
                </w:rPr>
                <w:t>0.048</w:t>
              </w:r>
            </w:ins>
          </w:p>
        </w:tc>
        <w:tc>
          <w:tcPr>
            <w:tcW w:w="711" w:type="dxa"/>
            <w:tcBorders>
              <w:top w:val="nil"/>
              <w:left w:val="nil"/>
              <w:bottom w:val="nil"/>
              <w:right w:val="nil"/>
            </w:tcBorders>
            <w:shd w:val="clear" w:color="auto" w:fill="auto"/>
            <w:noWrap/>
            <w:vAlign w:val="bottom"/>
            <w:hideMark/>
            <w:tcPrChange w:id="4563" w:author="Tao Huang" w:date="2018-09-04T13:16:00Z">
              <w:tcPr>
                <w:tcW w:w="2880" w:type="dxa"/>
                <w:gridSpan w:val="4"/>
                <w:tcBorders>
                  <w:top w:val="nil"/>
                  <w:left w:val="nil"/>
                  <w:bottom w:val="nil"/>
                  <w:right w:val="nil"/>
                </w:tcBorders>
                <w:shd w:val="clear" w:color="auto" w:fill="auto"/>
                <w:noWrap/>
                <w:vAlign w:val="bottom"/>
                <w:hideMark/>
              </w:tcPr>
            </w:tcPrChange>
          </w:tcPr>
          <w:p w14:paraId="6AB609BB" w14:textId="77777777" w:rsidR="001739A3" w:rsidRPr="001739A3" w:rsidRDefault="001739A3">
            <w:pPr>
              <w:spacing w:after="0"/>
              <w:jc w:val="right"/>
              <w:rPr>
                <w:ins w:id="4564" w:author="Tao Huang" w:date="2018-09-04T13:16:00Z"/>
                <w:rFonts w:eastAsia="Times New Roman" w:cs="Times New Roman"/>
                <w:color w:val="000000"/>
                <w:sz w:val="22"/>
                <w:rPrChange w:id="4565" w:author="Tao Huang" w:date="2018-09-04T13:16:00Z">
                  <w:rPr>
                    <w:ins w:id="4566" w:author="Tao Huang" w:date="2018-09-04T13:16:00Z"/>
                    <w:rFonts w:ascii="Calibri" w:eastAsia="Times New Roman" w:hAnsi="Calibri" w:cs="Calibri"/>
                    <w:color w:val="000000"/>
                    <w:sz w:val="22"/>
                  </w:rPr>
                </w:rPrChange>
              </w:rPr>
              <w:pPrChange w:id="4567" w:author="Tao Huang" w:date="2018-09-04T13:18:00Z">
                <w:pPr>
                  <w:spacing w:after="0" w:line="240" w:lineRule="auto"/>
                  <w:jc w:val="right"/>
                </w:pPr>
              </w:pPrChange>
            </w:pPr>
            <w:ins w:id="4568" w:author="Tao Huang" w:date="2018-09-04T13:16:00Z">
              <w:r w:rsidRPr="001739A3">
                <w:rPr>
                  <w:rFonts w:eastAsia="Times New Roman" w:cs="Times New Roman"/>
                  <w:color w:val="000000"/>
                  <w:sz w:val="22"/>
                  <w:rPrChange w:id="4569"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570" w:author="Tao Huang" w:date="2018-09-04T13:16:00Z">
              <w:tcPr>
                <w:tcW w:w="711" w:type="dxa"/>
                <w:tcBorders>
                  <w:top w:val="nil"/>
                  <w:left w:val="nil"/>
                  <w:bottom w:val="nil"/>
                  <w:right w:val="nil"/>
                </w:tcBorders>
                <w:shd w:val="clear" w:color="auto" w:fill="auto"/>
                <w:noWrap/>
                <w:vAlign w:val="bottom"/>
                <w:hideMark/>
              </w:tcPr>
            </w:tcPrChange>
          </w:tcPr>
          <w:p w14:paraId="64A03CE6" w14:textId="77777777" w:rsidR="001739A3" w:rsidRPr="001739A3" w:rsidRDefault="001739A3">
            <w:pPr>
              <w:spacing w:after="0"/>
              <w:jc w:val="right"/>
              <w:rPr>
                <w:ins w:id="4571" w:author="Tao Huang" w:date="2018-09-04T13:16:00Z"/>
                <w:rFonts w:eastAsia="Times New Roman" w:cs="Times New Roman"/>
                <w:color w:val="000000"/>
                <w:sz w:val="22"/>
                <w:rPrChange w:id="4572" w:author="Tao Huang" w:date="2018-09-04T13:16:00Z">
                  <w:rPr>
                    <w:ins w:id="4573" w:author="Tao Huang" w:date="2018-09-04T13:16:00Z"/>
                    <w:rFonts w:ascii="Calibri" w:eastAsia="Times New Roman" w:hAnsi="Calibri" w:cs="Calibri"/>
                    <w:color w:val="000000"/>
                    <w:sz w:val="22"/>
                  </w:rPr>
                </w:rPrChange>
              </w:rPr>
              <w:pPrChange w:id="4574" w:author="Tao Huang" w:date="2018-09-04T13:18:00Z">
                <w:pPr>
                  <w:spacing w:after="0" w:line="240" w:lineRule="auto"/>
                  <w:jc w:val="right"/>
                </w:pPr>
              </w:pPrChange>
            </w:pPr>
            <w:ins w:id="4575" w:author="Tao Huang" w:date="2018-09-04T13:16:00Z">
              <w:r w:rsidRPr="001739A3">
                <w:rPr>
                  <w:rFonts w:eastAsia="Times New Roman" w:cs="Times New Roman"/>
                  <w:color w:val="000000"/>
                  <w:sz w:val="22"/>
                  <w:rPrChange w:id="4576"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577" w:author="Tao Huang" w:date="2018-09-04T13:16:00Z">
              <w:tcPr>
                <w:tcW w:w="711" w:type="dxa"/>
                <w:tcBorders>
                  <w:top w:val="nil"/>
                  <w:left w:val="nil"/>
                  <w:bottom w:val="nil"/>
                  <w:right w:val="nil"/>
                </w:tcBorders>
                <w:shd w:val="clear" w:color="auto" w:fill="auto"/>
                <w:noWrap/>
                <w:vAlign w:val="bottom"/>
                <w:hideMark/>
              </w:tcPr>
            </w:tcPrChange>
          </w:tcPr>
          <w:p w14:paraId="724D3EF5" w14:textId="77777777" w:rsidR="001739A3" w:rsidRPr="001739A3" w:rsidRDefault="001739A3">
            <w:pPr>
              <w:spacing w:after="0"/>
              <w:jc w:val="right"/>
              <w:rPr>
                <w:ins w:id="4578" w:author="Tao Huang" w:date="2018-09-04T13:16:00Z"/>
                <w:rFonts w:eastAsia="Times New Roman" w:cs="Times New Roman"/>
                <w:color w:val="000000"/>
                <w:sz w:val="22"/>
                <w:rPrChange w:id="4579" w:author="Tao Huang" w:date="2018-09-04T13:16:00Z">
                  <w:rPr>
                    <w:ins w:id="4580" w:author="Tao Huang" w:date="2018-09-04T13:16:00Z"/>
                    <w:rFonts w:ascii="Calibri" w:eastAsia="Times New Roman" w:hAnsi="Calibri" w:cs="Calibri"/>
                    <w:color w:val="000000"/>
                    <w:sz w:val="22"/>
                  </w:rPr>
                </w:rPrChange>
              </w:rPr>
              <w:pPrChange w:id="4581" w:author="Tao Huang" w:date="2018-09-04T13:18:00Z">
                <w:pPr>
                  <w:spacing w:after="0" w:line="240" w:lineRule="auto"/>
                  <w:jc w:val="right"/>
                </w:pPr>
              </w:pPrChange>
            </w:pPr>
            <w:ins w:id="4582" w:author="Tao Huang" w:date="2018-09-04T13:16:00Z">
              <w:r w:rsidRPr="001739A3">
                <w:rPr>
                  <w:rFonts w:eastAsia="Times New Roman" w:cs="Times New Roman"/>
                  <w:color w:val="000000"/>
                  <w:sz w:val="22"/>
                  <w:rPrChange w:id="4583" w:author="Tao Huang" w:date="2018-09-04T13:16:00Z">
                    <w:rPr>
                      <w:rFonts w:ascii="Calibri" w:eastAsia="Times New Roman" w:hAnsi="Calibri" w:cs="Calibri"/>
                      <w:color w:val="000000"/>
                      <w:sz w:val="22"/>
                    </w:rPr>
                  </w:rPrChange>
                </w:rPr>
                <w:t>0.070</w:t>
              </w:r>
            </w:ins>
          </w:p>
        </w:tc>
        <w:tc>
          <w:tcPr>
            <w:tcW w:w="839" w:type="dxa"/>
            <w:tcBorders>
              <w:top w:val="nil"/>
              <w:left w:val="nil"/>
              <w:bottom w:val="nil"/>
              <w:right w:val="nil"/>
            </w:tcBorders>
            <w:shd w:val="clear" w:color="auto" w:fill="auto"/>
            <w:noWrap/>
            <w:vAlign w:val="bottom"/>
            <w:hideMark/>
            <w:tcPrChange w:id="4584" w:author="Tao Huang" w:date="2018-09-04T13:16:00Z">
              <w:tcPr>
                <w:tcW w:w="2880" w:type="dxa"/>
                <w:gridSpan w:val="6"/>
                <w:tcBorders>
                  <w:top w:val="nil"/>
                  <w:left w:val="nil"/>
                  <w:bottom w:val="nil"/>
                  <w:right w:val="nil"/>
                </w:tcBorders>
                <w:shd w:val="clear" w:color="auto" w:fill="auto"/>
                <w:noWrap/>
                <w:vAlign w:val="bottom"/>
                <w:hideMark/>
              </w:tcPr>
            </w:tcPrChange>
          </w:tcPr>
          <w:p w14:paraId="1875436E" w14:textId="77777777" w:rsidR="001739A3" w:rsidRPr="001739A3" w:rsidRDefault="001739A3">
            <w:pPr>
              <w:spacing w:after="0"/>
              <w:jc w:val="right"/>
              <w:rPr>
                <w:ins w:id="4585" w:author="Tao Huang" w:date="2018-09-04T13:16:00Z"/>
                <w:rFonts w:eastAsia="Times New Roman" w:cs="Times New Roman"/>
                <w:color w:val="000000"/>
                <w:sz w:val="22"/>
                <w:rPrChange w:id="4586" w:author="Tao Huang" w:date="2018-09-04T13:16:00Z">
                  <w:rPr>
                    <w:ins w:id="4587" w:author="Tao Huang" w:date="2018-09-04T13:16:00Z"/>
                    <w:rFonts w:ascii="Calibri" w:eastAsia="Times New Roman" w:hAnsi="Calibri" w:cs="Calibri"/>
                    <w:color w:val="000000"/>
                    <w:sz w:val="22"/>
                  </w:rPr>
                </w:rPrChange>
              </w:rPr>
              <w:pPrChange w:id="4588" w:author="Tao Huang" w:date="2018-09-04T13:18:00Z">
                <w:pPr>
                  <w:spacing w:after="0" w:line="240" w:lineRule="auto"/>
                  <w:jc w:val="right"/>
                </w:pPr>
              </w:pPrChange>
            </w:pPr>
            <w:ins w:id="4589" w:author="Tao Huang" w:date="2018-09-04T13:16:00Z">
              <w:r w:rsidRPr="001739A3">
                <w:rPr>
                  <w:rFonts w:eastAsia="Times New Roman" w:cs="Times New Roman"/>
                  <w:color w:val="000000"/>
                  <w:sz w:val="22"/>
                  <w:rPrChange w:id="4590"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591" w:author="Tao Huang" w:date="2018-09-04T13:16:00Z">
              <w:tcPr>
                <w:tcW w:w="711" w:type="dxa"/>
                <w:tcBorders>
                  <w:top w:val="nil"/>
                  <w:left w:val="nil"/>
                  <w:bottom w:val="nil"/>
                  <w:right w:val="nil"/>
                </w:tcBorders>
                <w:shd w:val="clear" w:color="auto" w:fill="auto"/>
                <w:noWrap/>
                <w:vAlign w:val="bottom"/>
                <w:hideMark/>
              </w:tcPr>
            </w:tcPrChange>
          </w:tcPr>
          <w:p w14:paraId="65A88157" w14:textId="77777777" w:rsidR="001739A3" w:rsidRPr="001739A3" w:rsidRDefault="001739A3">
            <w:pPr>
              <w:spacing w:after="0"/>
              <w:jc w:val="right"/>
              <w:rPr>
                <w:ins w:id="4592" w:author="Tao Huang" w:date="2018-09-04T13:16:00Z"/>
                <w:rFonts w:eastAsia="Times New Roman" w:cs="Times New Roman"/>
                <w:color w:val="000000"/>
                <w:sz w:val="22"/>
                <w:rPrChange w:id="4593" w:author="Tao Huang" w:date="2018-09-04T13:16:00Z">
                  <w:rPr>
                    <w:ins w:id="4594" w:author="Tao Huang" w:date="2018-09-04T13:16:00Z"/>
                    <w:rFonts w:ascii="Calibri" w:eastAsia="Times New Roman" w:hAnsi="Calibri" w:cs="Calibri"/>
                    <w:color w:val="000000"/>
                    <w:sz w:val="22"/>
                  </w:rPr>
                </w:rPrChange>
              </w:rPr>
              <w:pPrChange w:id="4595" w:author="Tao Huang" w:date="2018-09-04T13:18:00Z">
                <w:pPr>
                  <w:spacing w:after="0" w:line="240" w:lineRule="auto"/>
                  <w:jc w:val="right"/>
                </w:pPr>
              </w:pPrChange>
            </w:pPr>
            <w:ins w:id="4596" w:author="Tao Huang" w:date="2018-09-04T13:16:00Z">
              <w:r w:rsidRPr="001739A3">
                <w:rPr>
                  <w:rFonts w:eastAsia="Times New Roman" w:cs="Times New Roman"/>
                  <w:color w:val="000000"/>
                  <w:sz w:val="22"/>
                  <w:rPrChange w:id="4597"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598" w:author="Tao Huang" w:date="2018-09-04T13:16:00Z">
              <w:tcPr>
                <w:tcW w:w="711" w:type="dxa"/>
                <w:tcBorders>
                  <w:top w:val="nil"/>
                  <w:left w:val="nil"/>
                  <w:bottom w:val="nil"/>
                  <w:right w:val="nil"/>
                </w:tcBorders>
                <w:shd w:val="clear" w:color="auto" w:fill="auto"/>
                <w:noWrap/>
                <w:vAlign w:val="bottom"/>
                <w:hideMark/>
              </w:tcPr>
            </w:tcPrChange>
          </w:tcPr>
          <w:p w14:paraId="0C76D128" w14:textId="77777777" w:rsidR="001739A3" w:rsidRPr="001739A3" w:rsidRDefault="001739A3">
            <w:pPr>
              <w:spacing w:after="0"/>
              <w:jc w:val="right"/>
              <w:rPr>
                <w:ins w:id="4599" w:author="Tao Huang" w:date="2018-09-04T13:16:00Z"/>
                <w:rFonts w:eastAsia="Times New Roman" w:cs="Times New Roman"/>
                <w:color w:val="000000"/>
                <w:sz w:val="22"/>
                <w:rPrChange w:id="4600" w:author="Tao Huang" w:date="2018-09-04T13:16:00Z">
                  <w:rPr>
                    <w:ins w:id="4601" w:author="Tao Huang" w:date="2018-09-04T13:16:00Z"/>
                    <w:rFonts w:ascii="Calibri" w:eastAsia="Times New Roman" w:hAnsi="Calibri" w:cs="Calibri"/>
                    <w:color w:val="000000"/>
                    <w:sz w:val="22"/>
                  </w:rPr>
                </w:rPrChange>
              </w:rPr>
              <w:pPrChange w:id="4602" w:author="Tao Huang" w:date="2018-09-04T13:18:00Z">
                <w:pPr>
                  <w:spacing w:after="0" w:line="240" w:lineRule="auto"/>
                  <w:jc w:val="right"/>
                </w:pPr>
              </w:pPrChange>
            </w:pPr>
            <w:ins w:id="4603" w:author="Tao Huang" w:date="2018-09-04T13:16:00Z">
              <w:r w:rsidRPr="001739A3">
                <w:rPr>
                  <w:rFonts w:eastAsia="Times New Roman" w:cs="Times New Roman"/>
                  <w:color w:val="000000"/>
                  <w:sz w:val="22"/>
                  <w:rPrChange w:id="4604" w:author="Tao Huang" w:date="2018-09-04T13:16:00Z">
                    <w:rPr>
                      <w:rFonts w:ascii="Calibri" w:eastAsia="Times New Roman" w:hAnsi="Calibri" w:cs="Calibri"/>
                      <w:color w:val="000000"/>
                      <w:sz w:val="22"/>
                    </w:rPr>
                  </w:rPrChange>
                </w:rPr>
                <w:t>0.002</w:t>
              </w:r>
            </w:ins>
          </w:p>
        </w:tc>
        <w:tc>
          <w:tcPr>
            <w:tcW w:w="846" w:type="dxa"/>
            <w:tcBorders>
              <w:top w:val="nil"/>
              <w:left w:val="nil"/>
              <w:bottom w:val="nil"/>
              <w:right w:val="nil"/>
            </w:tcBorders>
            <w:shd w:val="clear" w:color="auto" w:fill="auto"/>
            <w:noWrap/>
            <w:vAlign w:val="bottom"/>
            <w:hideMark/>
            <w:tcPrChange w:id="4605" w:author="Tao Huang" w:date="2018-09-04T13:16:00Z">
              <w:tcPr>
                <w:tcW w:w="2880" w:type="dxa"/>
                <w:gridSpan w:val="4"/>
                <w:tcBorders>
                  <w:top w:val="nil"/>
                  <w:left w:val="nil"/>
                  <w:bottom w:val="nil"/>
                  <w:right w:val="nil"/>
                </w:tcBorders>
                <w:shd w:val="clear" w:color="auto" w:fill="auto"/>
                <w:noWrap/>
                <w:vAlign w:val="bottom"/>
                <w:hideMark/>
              </w:tcPr>
            </w:tcPrChange>
          </w:tcPr>
          <w:p w14:paraId="4542AA3F" w14:textId="77777777" w:rsidR="001739A3" w:rsidRPr="001739A3" w:rsidRDefault="001739A3">
            <w:pPr>
              <w:spacing w:after="0"/>
              <w:jc w:val="right"/>
              <w:rPr>
                <w:ins w:id="4606" w:author="Tao Huang" w:date="2018-09-04T13:16:00Z"/>
                <w:rFonts w:eastAsia="Times New Roman" w:cs="Times New Roman"/>
                <w:color w:val="000000"/>
                <w:sz w:val="22"/>
                <w:rPrChange w:id="4607" w:author="Tao Huang" w:date="2018-09-04T13:16:00Z">
                  <w:rPr>
                    <w:ins w:id="4608" w:author="Tao Huang" w:date="2018-09-04T13:16:00Z"/>
                    <w:rFonts w:ascii="Calibri" w:eastAsia="Times New Roman" w:hAnsi="Calibri" w:cs="Calibri"/>
                    <w:color w:val="000000"/>
                    <w:sz w:val="22"/>
                  </w:rPr>
                </w:rPrChange>
              </w:rPr>
              <w:pPrChange w:id="4609" w:author="Tao Huang" w:date="2018-09-04T13:18:00Z">
                <w:pPr>
                  <w:spacing w:after="0" w:line="240" w:lineRule="auto"/>
                  <w:jc w:val="right"/>
                </w:pPr>
              </w:pPrChange>
            </w:pPr>
            <w:ins w:id="4610" w:author="Tao Huang" w:date="2018-09-04T13:16:00Z">
              <w:r w:rsidRPr="001739A3">
                <w:rPr>
                  <w:rFonts w:eastAsia="Times New Roman" w:cs="Times New Roman"/>
                  <w:color w:val="000000"/>
                  <w:sz w:val="22"/>
                  <w:rPrChange w:id="4611" w:author="Tao Huang" w:date="2018-09-04T13:16:00Z">
                    <w:rPr>
                      <w:rFonts w:ascii="Calibri" w:eastAsia="Times New Roman" w:hAnsi="Calibri" w:cs="Calibri"/>
                      <w:color w:val="000000"/>
                      <w:sz w:val="22"/>
                    </w:rPr>
                  </w:rPrChange>
                </w:rPr>
                <w:t>0.621</w:t>
              </w:r>
            </w:ins>
          </w:p>
        </w:tc>
        <w:tc>
          <w:tcPr>
            <w:tcW w:w="711" w:type="dxa"/>
            <w:tcBorders>
              <w:top w:val="nil"/>
              <w:left w:val="nil"/>
              <w:bottom w:val="nil"/>
              <w:right w:val="nil"/>
            </w:tcBorders>
            <w:shd w:val="clear" w:color="auto" w:fill="auto"/>
            <w:noWrap/>
            <w:vAlign w:val="bottom"/>
            <w:hideMark/>
            <w:tcPrChange w:id="4612" w:author="Tao Huang" w:date="2018-09-04T13:16:00Z">
              <w:tcPr>
                <w:tcW w:w="711" w:type="dxa"/>
                <w:tcBorders>
                  <w:top w:val="nil"/>
                  <w:left w:val="nil"/>
                  <w:bottom w:val="nil"/>
                  <w:right w:val="nil"/>
                </w:tcBorders>
                <w:shd w:val="clear" w:color="auto" w:fill="auto"/>
                <w:noWrap/>
                <w:vAlign w:val="bottom"/>
                <w:hideMark/>
              </w:tcPr>
            </w:tcPrChange>
          </w:tcPr>
          <w:p w14:paraId="298A0E00" w14:textId="77777777" w:rsidR="001739A3" w:rsidRPr="001739A3" w:rsidRDefault="001739A3">
            <w:pPr>
              <w:spacing w:after="0"/>
              <w:jc w:val="right"/>
              <w:rPr>
                <w:ins w:id="4613" w:author="Tao Huang" w:date="2018-09-04T13:16:00Z"/>
                <w:rFonts w:eastAsia="Times New Roman" w:cs="Times New Roman"/>
                <w:color w:val="000000"/>
                <w:sz w:val="22"/>
                <w:rPrChange w:id="4614" w:author="Tao Huang" w:date="2018-09-04T13:16:00Z">
                  <w:rPr>
                    <w:ins w:id="4615" w:author="Tao Huang" w:date="2018-09-04T13:16:00Z"/>
                    <w:rFonts w:ascii="Calibri" w:eastAsia="Times New Roman" w:hAnsi="Calibri" w:cs="Calibri"/>
                    <w:color w:val="000000"/>
                    <w:sz w:val="22"/>
                  </w:rPr>
                </w:rPrChange>
              </w:rPr>
              <w:pPrChange w:id="4616" w:author="Tao Huang" w:date="2018-09-04T13:18:00Z">
                <w:pPr>
                  <w:spacing w:after="0" w:line="240" w:lineRule="auto"/>
                  <w:jc w:val="right"/>
                </w:pPr>
              </w:pPrChange>
            </w:pPr>
            <w:ins w:id="4617" w:author="Tao Huang" w:date="2018-09-04T13:16:00Z">
              <w:r w:rsidRPr="001739A3">
                <w:rPr>
                  <w:rFonts w:eastAsia="Times New Roman" w:cs="Times New Roman"/>
                  <w:color w:val="000000"/>
                  <w:sz w:val="22"/>
                  <w:rPrChange w:id="4618" w:author="Tao Huang" w:date="2018-09-04T13:16:00Z">
                    <w:rPr>
                      <w:rFonts w:ascii="Calibri" w:eastAsia="Times New Roman" w:hAnsi="Calibri" w:cs="Calibri"/>
                      <w:color w:val="000000"/>
                      <w:sz w:val="22"/>
                    </w:rPr>
                  </w:rPrChange>
                </w:rPr>
                <w:t>0.075</w:t>
              </w:r>
            </w:ins>
          </w:p>
        </w:tc>
        <w:tc>
          <w:tcPr>
            <w:tcW w:w="711" w:type="dxa"/>
            <w:tcBorders>
              <w:top w:val="nil"/>
              <w:left w:val="nil"/>
              <w:bottom w:val="nil"/>
              <w:right w:val="nil"/>
            </w:tcBorders>
            <w:shd w:val="clear" w:color="auto" w:fill="auto"/>
            <w:noWrap/>
            <w:vAlign w:val="bottom"/>
            <w:hideMark/>
            <w:tcPrChange w:id="4619" w:author="Tao Huang" w:date="2018-09-04T13:16:00Z">
              <w:tcPr>
                <w:tcW w:w="711" w:type="dxa"/>
                <w:tcBorders>
                  <w:top w:val="nil"/>
                  <w:left w:val="nil"/>
                  <w:bottom w:val="nil"/>
                  <w:right w:val="nil"/>
                </w:tcBorders>
                <w:shd w:val="clear" w:color="auto" w:fill="auto"/>
                <w:noWrap/>
                <w:vAlign w:val="bottom"/>
                <w:hideMark/>
              </w:tcPr>
            </w:tcPrChange>
          </w:tcPr>
          <w:p w14:paraId="3047EB0B" w14:textId="77777777" w:rsidR="001739A3" w:rsidRPr="001739A3" w:rsidRDefault="001739A3">
            <w:pPr>
              <w:spacing w:after="0"/>
              <w:jc w:val="right"/>
              <w:rPr>
                <w:ins w:id="4620" w:author="Tao Huang" w:date="2018-09-04T13:16:00Z"/>
                <w:rFonts w:eastAsia="Times New Roman" w:cs="Times New Roman"/>
                <w:color w:val="000000"/>
                <w:sz w:val="22"/>
                <w:rPrChange w:id="4621" w:author="Tao Huang" w:date="2018-09-04T13:16:00Z">
                  <w:rPr>
                    <w:ins w:id="4622" w:author="Tao Huang" w:date="2018-09-04T13:16:00Z"/>
                    <w:rFonts w:ascii="Calibri" w:eastAsia="Times New Roman" w:hAnsi="Calibri" w:cs="Calibri"/>
                    <w:color w:val="000000"/>
                    <w:sz w:val="22"/>
                  </w:rPr>
                </w:rPrChange>
              </w:rPr>
              <w:pPrChange w:id="4623" w:author="Tao Huang" w:date="2018-09-04T13:18:00Z">
                <w:pPr>
                  <w:spacing w:after="0" w:line="240" w:lineRule="auto"/>
                  <w:jc w:val="right"/>
                </w:pPr>
              </w:pPrChange>
            </w:pPr>
            <w:ins w:id="4624" w:author="Tao Huang" w:date="2018-09-04T13:16:00Z">
              <w:r w:rsidRPr="001739A3">
                <w:rPr>
                  <w:rFonts w:eastAsia="Times New Roman" w:cs="Times New Roman"/>
                  <w:color w:val="000000"/>
                  <w:sz w:val="22"/>
                  <w:rPrChange w:id="4625" w:author="Tao Huang" w:date="2018-09-04T13:16:00Z">
                    <w:rPr>
                      <w:rFonts w:ascii="Calibri" w:eastAsia="Times New Roman" w:hAnsi="Calibri" w:cs="Calibri"/>
                      <w:color w:val="000000"/>
                      <w:sz w:val="22"/>
                    </w:rPr>
                  </w:rPrChange>
                </w:rPr>
                <w:t>0.052</w:t>
              </w:r>
            </w:ins>
          </w:p>
        </w:tc>
      </w:tr>
      <w:tr w:rsidR="001739A3" w:rsidRPr="001739A3" w14:paraId="10673082" w14:textId="77777777" w:rsidTr="001739A3">
        <w:tblPrEx>
          <w:tblPrExChange w:id="4626" w:author="Tao Huang" w:date="2018-09-04T13:16:00Z">
            <w:tblPrEx>
              <w:tblW w:w="16266" w:type="dxa"/>
            </w:tblPrEx>
          </w:tblPrExChange>
        </w:tblPrEx>
        <w:trPr>
          <w:trHeight w:val="20"/>
          <w:ins w:id="4627" w:author="Tao Huang" w:date="2018-09-04T13:16:00Z"/>
          <w:trPrChange w:id="4628" w:author="Tao Huang" w:date="2018-09-04T13:16:00Z">
            <w:trPr>
              <w:gridAfter w:val="0"/>
              <w:trHeight w:val="290"/>
            </w:trPr>
          </w:trPrChange>
        </w:trPr>
        <w:tc>
          <w:tcPr>
            <w:tcW w:w="1580" w:type="dxa"/>
            <w:tcBorders>
              <w:top w:val="nil"/>
              <w:left w:val="nil"/>
              <w:bottom w:val="nil"/>
              <w:right w:val="nil"/>
            </w:tcBorders>
            <w:shd w:val="clear" w:color="auto" w:fill="auto"/>
            <w:noWrap/>
            <w:vAlign w:val="center"/>
            <w:hideMark/>
            <w:tcPrChange w:id="4629" w:author="Tao Huang" w:date="2018-09-04T13:16:00Z">
              <w:tcPr>
                <w:tcW w:w="1580" w:type="dxa"/>
                <w:tcBorders>
                  <w:top w:val="nil"/>
                  <w:left w:val="nil"/>
                  <w:bottom w:val="nil"/>
                  <w:right w:val="nil"/>
                </w:tcBorders>
                <w:shd w:val="clear" w:color="auto" w:fill="auto"/>
                <w:noWrap/>
                <w:vAlign w:val="center"/>
                <w:hideMark/>
              </w:tcPr>
            </w:tcPrChange>
          </w:tcPr>
          <w:p w14:paraId="6D301EAD" w14:textId="77777777" w:rsidR="001739A3" w:rsidRPr="001739A3" w:rsidRDefault="001739A3">
            <w:pPr>
              <w:spacing w:after="0"/>
              <w:jc w:val="center"/>
              <w:rPr>
                <w:ins w:id="4630" w:author="Tao Huang" w:date="2018-09-04T13:16:00Z"/>
                <w:rFonts w:eastAsia="Times New Roman" w:cs="Times New Roman"/>
                <w:color w:val="000000"/>
                <w:sz w:val="22"/>
              </w:rPr>
              <w:pPrChange w:id="4631" w:author="Tao Huang" w:date="2018-09-04T13:18:00Z">
                <w:pPr>
                  <w:spacing w:after="0" w:line="240" w:lineRule="auto"/>
                  <w:jc w:val="center"/>
                </w:pPr>
              </w:pPrChange>
            </w:pPr>
            <w:ins w:id="4632" w:author="Tao Huang" w:date="2018-09-04T13:16:00Z">
              <w:r w:rsidRPr="001739A3">
                <w:rPr>
                  <w:rFonts w:eastAsia="Times New Roman" w:cs="Times New Roman"/>
                  <w:color w:val="000000"/>
                  <w:sz w:val="22"/>
                </w:rPr>
                <w:t>ADL-intra</w:t>
              </w:r>
            </w:ins>
          </w:p>
        </w:tc>
        <w:tc>
          <w:tcPr>
            <w:tcW w:w="1964" w:type="dxa"/>
            <w:tcBorders>
              <w:top w:val="nil"/>
              <w:left w:val="nil"/>
              <w:bottom w:val="nil"/>
              <w:right w:val="nil"/>
            </w:tcBorders>
            <w:shd w:val="clear" w:color="auto" w:fill="auto"/>
            <w:noWrap/>
            <w:vAlign w:val="center"/>
            <w:hideMark/>
            <w:tcPrChange w:id="4633" w:author="Tao Huang" w:date="2018-09-04T13:16:00Z">
              <w:tcPr>
                <w:tcW w:w="1580" w:type="dxa"/>
                <w:tcBorders>
                  <w:top w:val="nil"/>
                  <w:left w:val="nil"/>
                  <w:bottom w:val="nil"/>
                  <w:right w:val="nil"/>
                </w:tcBorders>
                <w:shd w:val="clear" w:color="auto" w:fill="auto"/>
                <w:noWrap/>
                <w:vAlign w:val="center"/>
                <w:hideMark/>
              </w:tcPr>
            </w:tcPrChange>
          </w:tcPr>
          <w:p w14:paraId="6A15D5D2" w14:textId="77777777" w:rsidR="001739A3" w:rsidRPr="001739A3" w:rsidRDefault="001739A3">
            <w:pPr>
              <w:spacing w:after="0"/>
              <w:rPr>
                <w:ins w:id="4634" w:author="Tao Huang" w:date="2018-09-04T13:16:00Z"/>
                <w:rFonts w:eastAsia="Times New Roman" w:cs="Times New Roman"/>
                <w:color w:val="000000"/>
                <w:sz w:val="22"/>
              </w:rPr>
              <w:pPrChange w:id="4635" w:author="Tao Huang" w:date="2018-09-04T13:18:00Z">
                <w:pPr>
                  <w:spacing w:after="0" w:line="240" w:lineRule="auto"/>
                </w:pPr>
              </w:pPrChange>
            </w:pPr>
            <w:ins w:id="4636" w:author="Tao Huang" w:date="2018-09-04T13:16:00Z">
              <w:r w:rsidRPr="001739A3">
                <w:rPr>
                  <w:rFonts w:eastAsia="Times New Roman" w:cs="Times New Roman"/>
                  <w:color w:val="000000"/>
                  <w:sz w:val="22"/>
                </w:rPr>
                <w:t>ADL-EWC-IC</w:t>
              </w:r>
            </w:ins>
          </w:p>
        </w:tc>
        <w:tc>
          <w:tcPr>
            <w:tcW w:w="951" w:type="dxa"/>
            <w:tcBorders>
              <w:top w:val="nil"/>
              <w:left w:val="nil"/>
              <w:bottom w:val="nil"/>
              <w:right w:val="nil"/>
            </w:tcBorders>
            <w:shd w:val="clear" w:color="auto" w:fill="auto"/>
            <w:noWrap/>
            <w:vAlign w:val="bottom"/>
            <w:hideMark/>
            <w:tcPrChange w:id="4637" w:author="Tao Huang" w:date="2018-09-04T13:16:00Z">
              <w:tcPr>
                <w:tcW w:w="951" w:type="dxa"/>
                <w:tcBorders>
                  <w:top w:val="nil"/>
                  <w:left w:val="nil"/>
                  <w:bottom w:val="nil"/>
                  <w:right w:val="nil"/>
                </w:tcBorders>
                <w:shd w:val="clear" w:color="auto" w:fill="auto"/>
                <w:noWrap/>
                <w:vAlign w:val="bottom"/>
                <w:hideMark/>
              </w:tcPr>
            </w:tcPrChange>
          </w:tcPr>
          <w:p w14:paraId="62B8C69C" w14:textId="77777777" w:rsidR="001739A3" w:rsidRPr="001739A3" w:rsidRDefault="001739A3">
            <w:pPr>
              <w:spacing w:after="0"/>
              <w:jc w:val="right"/>
              <w:rPr>
                <w:ins w:id="4638" w:author="Tao Huang" w:date="2018-09-04T13:16:00Z"/>
                <w:rFonts w:eastAsia="Times New Roman" w:cs="Times New Roman"/>
                <w:color w:val="000000"/>
                <w:sz w:val="22"/>
                <w:rPrChange w:id="4639" w:author="Tao Huang" w:date="2018-09-04T13:16:00Z">
                  <w:rPr>
                    <w:ins w:id="4640" w:author="Tao Huang" w:date="2018-09-04T13:16:00Z"/>
                    <w:rFonts w:ascii="Calibri" w:eastAsia="Times New Roman" w:hAnsi="Calibri" w:cs="Calibri"/>
                    <w:color w:val="000000"/>
                    <w:sz w:val="22"/>
                  </w:rPr>
                </w:rPrChange>
              </w:rPr>
              <w:pPrChange w:id="4641" w:author="Tao Huang" w:date="2018-09-04T13:18:00Z">
                <w:pPr>
                  <w:spacing w:after="0" w:line="240" w:lineRule="auto"/>
                  <w:jc w:val="right"/>
                </w:pPr>
              </w:pPrChange>
            </w:pPr>
            <w:ins w:id="4642" w:author="Tao Huang" w:date="2018-09-04T13:16:00Z">
              <w:r w:rsidRPr="001739A3">
                <w:rPr>
                  <w:rFonts w:eastAsia="Times New Roman" w:cs="Times New Roman"/>
                  <w:color w:val="000000"/>
                  <w:sz w:val="22"/>
                  <w:rPrChange w:id="4643" w:author="Tao Huang" w:date="2018-09-04T13:16:00Z">
                    <w:rPr>
                      <w:rFonts w:ascii="Calibri" w:eastAsia="Times New Roman" w:hAnsi="Calibri" w:cs="Calibri"/>
                      <w:color w:val="000000"/>
                      <w:sz w:val="22"/>
                    </w:rPr>
                  </w:rPrChange>
                </w:rPr>
                <w:t>0.005</w:t>
              </w:r>
            </w:ins>
          </w:p>
        </w:tc>
        <w:tc>
          <w:tcPr>
            <w:tcW w:w="711" w:type="dxa"/>
            <w:tcBorders>
              <w:top w:val="nil"/>
              <w:left w:val="nil"/>
              <w:bottom w:val="nil"/>
              <w:right w:val="nil"/>
            </w:tcBorders>
            <w:shd w:val="clear" w:color="auto" w:fill="auto"/>
            <w:noWrap/>
            <w:vAlign w:val="bottom"/>
            <w:hideMark/>
            <w:tcPrChange w:id="4644" w:author="Tao Huang" w:date="2018-09-04T13:16:00Z">
              <w:tcPr>
                <w:tcW w:w="711" w:type="dxa"/>
                <w:tcBorders>
                  <w:top w:val="nil"/>
                  <w:left w:val="nil"/>
                  <w:bottom w:val="nil"/>
                  <w:right w:val="nil"/>
                </w:tcBorders>
                <w:shd w:val="clear" w:color="auto" w:fill="auto"/>
                <w:noWrap/>
                <w:vAlign w:val="bottom"/>
                <w:hideMark/>
              </w:tcPr>
            </w:tcPrChange>
          </w:tcPr>
          <w:p w14:paraId="65A82909" w14:textId="77777777" w:rsidR="001739A3" w:rsidRPr="001739A3" w:rsidRDefault="001739A3">
            <w:pPr>
              <w:spacing w:after="0"/>
              <w:jc w:val="right"/>
              <w:rPr>
                <w:ins w:id="4645" w:author="Tao Huang" w:date="2018-09-04T13:16:00Z"/>
                <w:rFonts w:eastAsia="Times New Roman" w:cs="Times New Roman"/>
                <w:color w:val="000000"/>
                <w:sz w:val="22"/>
                <w:rPrChange w:id="4646" w:author="Tao Huang" w:date="2018-09-04T13:16:00Z">
                  <w:rPr>
                    <w:ins w:id="4647" w:author="Tao Huang" w:date="2018-09-04T13:16:00Z"/>
                    <w:rFonts w:ascii="Calibri" w:eastAsia="Times New Roman" w:hAnsi="Calibri" w:cs="Calibri"/>
                    <w:color w:val="000000"/>
                    <w:sz w:val="22"/>
                  </w:rPr>
                </w:rPrChange>
              </w:rPr>
              <w:pPrChange w:id="4648" w:author="Tao Huang" w:date="2018-09-04T13:18:00Z">
                <w:pPr>
                  <w:spacing w:after="0" w:line="240" w:lineRule="auto"/>
                  <w:jc w:val="right"/>
                </w:pPr>
              </w:pPrChange>
            </w:pPr>
            <w:ins w:id="4649" w:author="Tao Huang" w:date="2018-09-04T13:16:00Z">
              <w:r w:rsidRPr="001739A3">
                <w:rPr>
                  <w:rFonts w:eastAsia="Times New Roman" w:cs="Times New Roman"/>
                  <w:color w:val="000000"/>
                  <w:sz w:val="22"/>
                  <w:rPrChange w:id="4650"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651" w:author="Tao Huang" w:date="2018-09-04T13:16:00Z">
              <w:tcPr>
                <w:tcW w:w="711" w:type="dxa"/>
                <w:tcBorders>
                  <w:top w:val="nil"/>
                  <w:left w:val="nil"/>
                  <w:bottom w:val="nil"/>
                  <w:right w:val="nil"/>
                </w:tcBorders>
                <w:shd w:val="clear" w:color="auto" w:fill="auto"/>
                <w:noWrap/>
                <w:vAlign w:val="bottom"/>
                <w:hideMark/>
              </w:tcPr>
            </w:tcPrChange>
          </w:tcPr>
          <w:p w14:paraId="7F3B1A5A" w14:textId="77777777" w:rsidR="001739A3" w:rsidRPr="001739A3" w:rsidRDefault="001739A3">
            <w:pPr>
              <w:spacing w:after="0"/>
              <w:jc w:val="right"/>
              <w:rPr>
                <w:ins w:id="4652" w:author="Tao Huang" w:date="2018-09-04T13:16:00Z"/>
                <w:rFonts w:eastAsia="Times New Roman" w:cs="Times New Roman"/>
                <w:color w:val="000000"/>
                <w:sz w:val="22"/>
                <w:rPrChange w:id="4653" w:author="Tao Huang" w:date="2018-09-04T13:16:00Z">
                  <w:rPr>
                    <w:ins w:id="4654" w:author="Tao Huang" w:date="2018-09-04T13:16:00Z"/>
                    <w:rFonts w:ascii="Calibri" w:eastAsia="Times New Roman" w:hAnsi="Calibri" w:cs="Calibri"/>
                    <w:color w:val="000000"/>
                    <w:sz w:val="22"/>
                  </w:rPr>
                </w:rPrChange>
              </w:rPr>
              <w:pPrChange w:id="4655" w:author="Tao Huang" w:date="2018-09-04T13:18:00Z">
                <w:pPr>
                  <w:spacing w:after="0" w:line="240" w:lineRule="auto"/>
                  <w:jc w:val="right"/>
                </w:pPr>
              </w:pPrChange>
            </w:pPr>
            <w:ins w:id="4656" w:author="Tao Huang" w:date="2018-09-04T13:16:00Z">
              <w:r w:rsidRPr="001739A3">
                <w:rPr>
                  <w:rFonts w:eastAsia="Times New Roman" w:cs="Times New Roman"/>
                  <w:color w:val="000000"/>
                  <w:sz w:val="22"/>
                  <w:rPrChange w:id="4657"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658" w:author="Tao Huang" w:date="2018-09-04T13:16:00Z">
              <w:tcPr>
                <w:tcW w:w="704" w:type="dxa"/>
                <w:tcBorders>
                  <w:top w:val="nil"/>
                  <w:left w:val="nil"/>
                  <w:bottom w:val="nil"/>
                  <w:right w:val="nil"/>
                </w:tcBorders>
                <w:shd w:val="clear" w:color="auto" w:fill="auto"/>
                <w:noWrap/>
                <w:vAlign w:val="bottom"/>
                <w:hideMark/>
              </w:tcPr>
            </w:tcPrChange>
          </w:tcPr>
          <w:p w14:paraId="196EF7F7" w14:textId="77777777" w:rsidR="001739A3" w:rsidRPr="001739A3" w:rsidRDefault="001739A3">
            <w:pPr>
              <w:spacing w:after="0"/>
              <w:jc w:val="right"/>
              <w:rPr>
                <w:ins w:id="4659" w:author="Tao Huang" w:date="2018-09-04T13:16:00Z"/>
                <w:rFonts w:eastAsia="Times New Roman" w:cs="Times New Roman"/>
                <w:color w:val="000000"/>
                <w:sz w:val="22"/>
                <w:rPrChange w:id="4660" w:author="Tao Huang" w:date="2018-09-04T13:16:00Z">
                  <w:rPr>
                    <w:ins w:id="4661" w:author="Tao Huang" w:date="2018-09-04T13:16:00Z"/>
                    <w:rFonts w:ascii="Calibri" w:eastAsia="Times New Roman" w:hAnsi="Calibri" w:cs="Calibri"/>
                    <w:color w:val="000000"/>
                    <w:sz w:val="22"/>
                  </w:rPr>
                </w:rPrChange>
              </w:rPr>
              <w:pPrChange w:id="4662" w:author="Tao Huang" w:date="2018-09-04T13:18:00Z">
                <w:pPr>
                  <w:spacing w:after="0" w:line="240" w:lineRule="auto"/>
                  <w:jc w:val="right"/>
                </w:pPr>
              </w:pPrChange>
            </w:pPr>
            <w:ins w:id="4663" w:author="Tao Huang" w:date="2018-09-04T13:16:00Z">
              <w:r w:rsidRPr="001739A3">
                <w:rPr>
                  <w:rFonts w:eastAsia="Times New Roman" w:cs="Times New Roman"/>
                  <w:color w:val="000000"/>
                  <w:sz w:val="22"/>
                  <w:rPrChange w:id="4664"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665" w:author="Tao Huang" w:date="2018-09-04T13:16:00Z">
              <w:tcPr>
                <w:tcW w:w="711" w:type="dxa"/>
                <w:tcBorders>
                  <w:top w:val="nil"/>
                  <w:left w:val="nil"/>
                  <w:bottom w:val="nil"/>
                  <w:right w:val="nil"/>
                </w:tcBorders>
                <w:shd w:val="clear" w:color="auto" w:fill="auto"/>
                <w:noWrap/>
                <w:vAlign w:val="bottom"/>
                <w:hideMark/>
              </w:tcPr>
            </w:tcPrChange>
          </w:tcPr>
          <w:p w14:paraId="512B8F94" w14:textId="77777777" w:rsidR="001739A3" w:rsidRPr="001739A3" w:rsidRDefault="001739A3">
            <w:pPr>
              <w:spacing w:after="0"/>
              <w:jc w:val="right"/>
              <w:rPr>
                <w:ins w:id="4666" w:author="Tao Huang" w:date="2018-09-04T13:16:00Z"/>
                <w:rFonts w:eastAsia="Times New Roman" w:cs="Times New Roman"/>
                <w:color w:val="000000"/>
                <w:sz w:val="22"/>
                <w:rPrChange w:id="4667" w:author="Tao Huang" w:date="2018-09-04T13:16:00Z">
                  <w:rPr>
                    <w:ins w:id="4668" w:author="Tao Huang" w:date="2018-09-04T13:16:00Z"/>
                    <w:rFonts w:ascii="Calibri" w:eastAsia="Times New Roman" w:hAnsi="Calibri" w:cs="Calibri"/>
                    <w:color w:val="000000"/>
                    <w:sz w:val="22"/>
                  </w:rPr>
                </w:rPrChange>
              </w:rPr>
              <w:pPrChange w:id="4669" w:author="Tao Huang" w:date="2018-09-04T13:18:00Z">
                <w:pPr>
                  <w:spacing w:after="0" w:line="240" w:lineRule="auto"/>
                  <w:jc w:val="right"/>
                </w:pPr>
              </w:pPrChange>
            </w:pPr>
            <w:ins w:id="4670" w:author="Tao Huang" w:date="2018-09-04T13:16:00Z">
              <w:r w:rsidRPr="001739A3">
                <w:rPr>
                  <w:rFonts w:eastAsia="Times New Roman" w:cs="Times New Roman"/>
                  <w:color w:val="000000"/>
                  <w:sz w:val="22"/>
                  <w:rPrChange w:id="4671"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672" w:author="Tao Huang" w:date="2018-09-04T13:16:00Z">
              <w:tcPr>
                <w:tcW w:w="711" w:type="dxa"/>
                <w:tcBorders>
                  <w:top w:val="nil"/>
                  <w:left w:val="nil"/>
                  <w:bottom w:val="nil"/>
                  <w:right w:val="nil"/>
                </w:tcBorders>
                <w:shd w:val="clear" w:color="auto" w:fill="auto"/>
                <w:noWrap/>
                <w:vAlign w:val="bottom"/>
                <w:hideMark/>
              </w:tcPr>
            </w:tcPrChange>
          </w:tcPr>
          <w:p w14:paraId="0F2FFA3C" w14:textId="77777777" w:rsidR="001739A3" w:rsidRPr="001739A3" w:rsidRDefault="001739A3">
            <w:pPr>
              <w:spacing w:after="0"/>
              <w:jc w:val="right"/>
              <w:rPr>
                <w:ins w:id="4673" w:author="Tao Huang" w:date="2018-09-04T13:16:00Z"/>
                <w:rFonts w:eastAsia="Times New Roman" w:cs="Times New Roman"/>
                <w:color w:val="000000"/>
                <w:sz w:val="22"/>
                <w:rPrChange w:id="4674" w:author="Tao Huang" w:date="2018-09-04T13:16:00Z">
                  <w:rPr>
                    <w:ins w:id="4675" w:author="Tao Huang" w:date="2018-09-04T13:16:00Z"/>
                    <w:rFonts w:ascii="Calibri" w:eastAsia="Times New Roman" w:hAnsi="Calibri" w:cs="Calibri"/>
                    <w:color w:val="000000"/>
                    <w:sz w:val="22"/>
                  </w:rPr>
                </w:rPrChange>
              </w:rPr>
              <w:pPrChange w:id="4676" w:author="Tao Huang" w:date="2018-09-04T13:18:00Z">
                <w:pPr>
                  <w:spacing w:after="0" w:line="240" w:lineRule="auto"/>
                  <w:jc w:val="right"/>
                </w:pPr>
              </w:pPrChange>
            </w:pPr>
            <w:ins w:id="4677" w:author="Tao Huang" w:date="2018-09-04T13:16:00Z">
              <w:r w:rsidRPr="001739A3">
                <w:rPr>
                  <w:rFonts w:eastAsia="Times New Roman" w:cs="Times New Roman"/>
                  <w:color w:val="000000"/>
                  <w:sz w:val="22"/>
                  <w:rPrChange w:id="4678" w:author="Tao Huang" w:date="2018-09-04T13:16:00Z">
                    <w:rPr>
                      <w:rFonts w:ascii="Calibri" w:eastAsia="Times New Roman" w:hAnsi="Calibri" w:cs="Calibri"/>
                      <w:color w:val="000000"/>
                      <w:sz w:val="22"/>
                    </w:rPr>
                  </w:rPrChange>
                </w:rPr>
                <w:t>0.003</w:t>
              </w:r>
            </w:ins>
          </w:p>
        </w:tc>
        <w:tc>
          <w:tcPr>
            <w:tcW w:w="839" w:type="dxa"/>
            <w:tcBorders>
              <w:top w:val="nil"/>
              <w:left w:val="nil"/>
              <w:bottom w:val="nil"/>
              <w:right w:val="nil"/>
            </w:tcBorders>
            <w:shd w:val="clear" w:color="auto" w:fill="auto"/>
            <w:noWrap/>
            <w:vAlign w:val="bottom"/>
            <w:hideMark/>
            <w:tcPrChange w:id="4679" w:author="Tao Huang" w:date="2018-09-04T13:16:00Z">
              <w:tcPr>
                <w:tcW w:w="2880" w:type="dxa"/>
                <w:gridSpan w:val="5"/>
                <w:tcBorders>
                  <w:top w:val="nil"/>
                  <w:left w:val="nil"/>
                  <w:bottom w:val="nil"/>
                  <w:right w:val="nil"/>
                </w:tcBorders>
                <w:shd w:val="clear" w:color="auto" w:fill="auto"/>
                <w:noWrap/>
                <w:vAlign w:val="bottom"/>
                <w:hideMark/>
              </w:tcPr>
            </w:tcPrChange>
          </w:tcPr>
          <w:p w14:paraId="3E9F7EA1" w14:textId="77777777" w:rsidR="001739A3" w:rsidRPr="001739A3" w:rsidRDefault="001739A3">
            <w:pPr>
              <w:spacing w:after="0"/>
              <w:jc w:val="right"/>
              <w:rPr>
                <w:ins w:id="4680" w:author="Tao Huang" w:date="2018-09-04T13:16:00Z"/>
                <w:rFonts w:eastAsia="Times New Roman" w:cs="Times New Roman"/>
                <w:color w:val="000000"/>
                <w:sz w:val="22"/>
                <w:rPrChange w:id="4681" w:author="Tao Huang" w:date="2018-09-04T13:16:00Z">
                  <w:rPr>
                    <w:ins w:id="4682" w:author="Tao Huang" w:date="2018-09-04T13:16:00Z"/>
                    <w:rFonts w:ascii="Calibri" w:eastAsia="Times New Roman" w:hAnsi="Calibri" w:cs="Calibri"/>
                    <w:color w:val="000000"/>
                    <w:sz w:val="22"/>
                  </w:rPr>
                </w:rPrChange>
              </w:rPr>
              <w:pPrChange w:id="4683" w:author="Tao Huang" w:date="2018-09-04T13:18:00Z">
                <w:pPr>
                  <w:spacing w:after="0" w:line="240" w:lineRule="auto"/>
                  <w:jc w:val="right"/>
                </w:pPr>
              </w:pPrChange>
            </w:pPr>
            <w:ins w:id="4684" w:author="Tao Huang" w:date="2018-09-04T13:16:00Z">
              <w:r w:rsidRPr="001739A3">
                <w:rPr>
                  <w:rFonts w:eastAsia="Times New Roman" w:cs="Times New Roman"/>
                  <w:color w:val="000000"/>
                  <w:sz w:val="22"/>
                  <w:rPrChange w:id="4685"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686" w:author="Tao Huang" w:date="2018-09-04T13:16:00Z">
              <w:tcPr>
                <w:tcW w:w="711" w:type="dxa"/>
                <w:tcBorders>
                  <w:top w:val="nil"/>
                  <w:left w:val="nil"/>
                  <w:bottom w:val="nil"/>
                  <w:right w:val="nil"/>
                </w:tcBorders>
                <w:shd w:val="clear" w:color="auto" w:fill="auto"/>
                <w:noWrap/>
                <w:vAlign w:val="bottom"/>
                <w:hideMark/>
              </w:tcPr>
            </w:tcPrChange>
          </w:tcPr>
          <w:p w14:paraId="07C9AE20" w14:textId="77777777" w:rsidR="001739A3" w:rsidRPr="001739A3" w:rsidRDefault="001739A3">
            <w:pPr>
              <w:spacing w:after="0"/>
              <w:jc w:val="right"/>
              <w:rPr>
                <w:ins w:id="4687" w:author="Tao Huang" w:date="2018-09-04T13:16:00Z"/>
                <w:rFonts w:eastAsia="Times New Roman" w:cs="Times New Roman"/>
                <w:color w:val="000000"/>
                <w:sz w:val="22"/>
                <w:rPrChange w:id="4688" w:author="Tao Huang" w:date="2018-09-04T13:16:00Z">
                  <w:rPr>
                    <w:ins w:id="4689" w:author="Tao Huang" w:date="2018-09-04T13:16:00Z"/>
                    <w:rFonts w:ascii="Calibri" w:eastAsia="Times New Roman" w:hAnsi="Calibri" w:cs="Calibri"/>
                    <w:color w:val="000000"/>
                    <w:sz w:val="22"/>
                  </w:rPr>
                </w:rPrChange>
              </w:rPr>
              <w:pPrChange w:id="4690" w:author="Tao Huang" w:date="2018-09-04T13:18:00Z">
                <w:pPr>
                  <w:spacing w:after="0" w:line="240" w:lineRule="auto"/>
                  <w:jc w:val="right"/>
                </w:pPr>
              </w:pPrChange>
            </w:pPr>
            <w:ins w:id="4691" w:author="Tao Huang" w:date="2018-09-04T13:16:00Z">
              <w:r w:rsidRPr="001739A3">
                <w:rPr>
                  <w:rFonts w:eastAsia="Times New Roman" w:cs="Times New Roman"/>
                  <w:color w:val="000000"/>
                  <w:sz w:val="22"/>
                  <w:rPrChange w:id="4692"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4693" w:author="Tao Huang" w:date="2018-09-04T13:16:00Z">
              <w:tcPr>
                <w:tcW w:w="711" w:type="dxa"/>
                <w:tcBorders>
                  <w:top w:val="nil"/>
                  <w:left w:val="nil"/>
                  <w:bottom w:val="nil"/>
                  <w:right w:val="nil"/>
                </w:tcBorders>
                <w:shd w:val="clear" w:color="auto" w:fill="auto"/>
                <w:noWrap/>
                <w:vAlign w:val="bottom"/>
                <w:hideMark/>
              </w:tcPr>
            </w:tcPrChange>
          </w:tcPr>
          <w:p w14:paraId="5F29A79D" w14:textId="77777777" w:rsidR="001739A3" w:rsidRPr="001739A3" w:rsidRDefault="001739A3">
            <w:pPr>
              <w:spacing w:after="0"/>
              <w:jc w:val="right"/>
              <w:rPr>
                <w:ins w:id="4694" w:author="Tao Huang" w:date="2018-09-04T13:16:00Z"/>
                <w:rFonts w:eastAsia="Times New Roman" w:cs="Times New Roman"/>
                <w:color w:val="000000"/>
                <w:sz w:val="22"/>
                <w:rPrChange w:id="4695" w:author="Tao Huang" w:date="2018-09-04T13:16:00Z">
                  <w:rPr>
                    <w:ins w:id="4696" w:author="Tao Huang" w:date="2018-09-04T13:16:00Z"/>
                    <w:rFonts w:ascii="Calibri" w:eastAsia="Times New Roman" w:hAnsi="Calibri" w:cs="Calibri"/>
                    <w:color w:val="000000"/>
                    <w:sz w:val="22"/>
                  </w:rPr>
                </w:rPrChange>
              </w:rPr>
              <w:pPrChange w:id="4697" w:author="Tao Huang" w:date="2018-09-04T13:18:00Z">
                <w:pPr>
                  <w:spacing w:after="0" w:line="240" w:lineRule="auto"/>
                  <w:jc w:val="right"/>
                </w:pPr>
              </w:pPrChange>
            </w:pPr>
            <w:ins w:id="4698" w:author="Tao Huang" w:date="2018-09-04T13:16:00Z">
              <w:r w:rsidRPr="001739A3">
                <w:rPr>
                  <w:rFonts w:eastAsia="Times New Roman" w:cs="Times New Roman"/>
                  <w:color w:val="000000"/>
                  <w:sz w:val="22"/>
                  <w:rPrChange w:id="4699" w:author="Tao Huang" w:date="2018-09-04T13:16:00Z">
                    <w:rPr>
                      <w:rFonts w:ascii="Calibri" w:eastAsia="Times New Roman" w:hAnsi="Calibri" w:cs="Calibri"/>
                      <w:color w:val="000000"/>
                      <w:sz w:val="22"/>
                    </w:rPr>
                  </w:rPrChange>
                </w:rPr>
                <w:t>0.000</w:t>
              </w:r>
            </w:ins>
          </w:p>
        </w:tc>
        <w:tc>
          <w:tcPr>
            <w:tcW w:w="846" w:type="dxa"/>
            <w:tcBorders>
              <w:top w:val="nil"/>
              <w:left w:val="nil"/>
              <w:bottom w:val="nil"/>
              <w:right w:val="nil"/>
            </w:tcBorders>
            <w:shd w:val="clear" w:color="auto" w:fill="auto"/>
            <w:noWrap/>
            <w:vAlign w:val="bottom"/>
            <w:hideMark/>
            <w:tcPrChange w:id="4700" w:author="Tao Huang" w:date="2018-09-04T13:16:00Z">
              <w:tcPr>
                <w:tcW w:w="2880" w:type="dxa"/>
                <w:gridSpan w:val="5"/>
                <w:tcBorders>
                  <w:top w:val="nil"/>
                  <w:left w:val="nil"/>
                  <w:bottom w:val="nil"/>
                  <w:right w:val="nil"/>
                </w:tcBorders>
                <w:shd w:val="clear" w:color="auto" w:fill="auto"/>
                <w:noWrap/>
                <w:vAlign w:val="bottom"/>
                <w:hideMark/>
              </w:tcPr>
            </w:tcPrChange>
          </w:tcPr>
          <w:p w14:paraId="5C100F65" w14:textId="77777777" w:rsidR="001739A3" w:rsidRPr="001739A3" w:rsidRDefault="001739A3">
            <w:pPr>
              <w:spacing w:after="0"/>
              <w:jc w:val="right"/>
              <w:rPr>
                <w:ins w:id="4701" w:author="Tao Huang" w:date="2018-09-04T13:16:00Z"/>
                <w:rFonts w:eastAsia="Times New Roman" w:cs="Times New Roman"/>
                <w:color w:val="000000"/>
                <w:sz w:val="22"/>
                <w:rPrChange w:id="4702" w:author="Tao Huang" w:date="2018-09-04T13:16:00Z">
                  <w:rPr>
                    <w:ins w:id="4703" w:author="Tao Huang" w:date="2018-09-04T13:16:00Z"/>
                    <w:rFonts w:ascii="Calibri" w:eastAsia="Times New Roman" w:hAnsi="Calibri" w:cs="Calibri"/>
                    <w:color w:val="000000"/>
                    <w:sz w:val="22"/>
                  </w:rPr>
                </w:rPrChange>
              </w:rPr>
              <w:pPrChange w:id="4704" w:author="Tao Huang" w:date="2018-09-04T13:18:00Z">
                <w:pPr>
                  <w:spacing w:after="0" w:line="240" w:lineRule="auto"/>
                  <w:jc w:val="right"/>
                </w:pPr>
              </w:pPrChange>
            </w:pPr>
            <w:ins w:id="4705" w:author="Tao Huang" w:date="2018-09-04T13:16:00Z">
              <w:r w:rsidRPr="001739A3">
                <w:rPr>
                  <w:rFonts w:eastAsia="Times New Roman" w:cs="Times New Roman"/>
                  <w:color w:val="000000"/>
                  <w:sz w:val="22"/>
                  <w:rPrChange w:id="4706" w:author="Tao Huang" w:date="2018-09-04T13:16:00Z">
                    <w:rPr>
                      <w:rFonts w:ascii="Calibri" w:eastAsia="Times New Roman" w:hAnsi="Calibri" w:cs="Calibri"/>
                      <w:color w:val="000000"/>
                      <w:sz w:val="22"/>
                    </w:rPr>
                  </w:rPrChange>
                </w:rPr>
                <w:t>0.858</w:t>
              </w:r>
            </w:ins>
          </w:p>
        </w:tc>
        <w:tc>
          <w:tcPr>
            <w:tcW w:w="711" w:type="dxa"/>
            <w:tcBorders>
              <w:top w:val="nil"/>
              <w:left w:val="nil"/>
              <w:bottom w:val="nil"/>
              <w:right w:val="nil"/>
            </w:tcBorders>
            <w:shd w:val="clear" w:color="auto" w:fill="auto"/>
            <w:noWrap/>
            <w:vAlign w:val="bottom"/>
            <w:hideMark/>
            <w:tcPrChange w:id="4707" w:author="Tao Huang" w:date="2018-09-04T13:16:00Z">
              <w:tcPr>
                <w:tcW w:w="711" w:type="dxa"/>
                <w:tcBorders>
                  <w:top w:val="nil"/>
                  <w:left w:val="nil"/>
                  <w:bottom w:val="nil"/>
                  <w:right w:val="nil"/>
                </w:tcBorders>
                <w:shd w:val="clear" w:color="auto" w:fill="auto"/>
                <w:noWrap/>
                <w:vAlign w:val="bottom"/>
                <w:hideMark/>
              </w:tcPr>
            </w:tcPrChange>
          </w:tcPr>
          <w:p w14:paraId="6F2B7BF7" w14:textId="77777777" w:rsidR="001739A3" w:rsidRPr="001739A3" w:rsidRDefault="001739A3">
            <w:pPr>
              <w:spacing w:after="0"/>
              <w:jc w:val="right"/>
              <w:rPr>
                <w:ins w:id="4708" w:author="Tao Huang" w:date="2018-09-04T13:16:00Z"/>
                <w:rFonts w:eastAsia="Times New Roman" w:cs="Times New Roman"/>
                <w:color w:val="000000"/>
                <w:sz w:val="22"/>
                <w:rPrChange w:id="4709" w:author="Tao Huang" w:date="2018-09-04T13:16:00Z">
                  <w:rPr>
                    <w:ins w:id="4710" w:author="Tao Huang" w:date="2018-09-04T13:16:00Z"/>
                    <w:rFonts w:ascii="Calibri" w:eastAsia="Times New Roman" w:hAnsi="Calibri" w:cs="Calibri"/>
                    <w:color w:val="000000"/>
                    <w:sz w:val="22"/>
                  </w:rPr>
                </w:rPrChange>
              </w:rPr>
              <w:pPrChange w:id="4711" w:author="Tao Huang" w:date="2018-09-04T13:18:00Z">
                <w:pPr>
                  <w:spacing w:after="0" w:line="240" w:lineRule="auto"/>
                  <w:jc w:val="right"/>
                </w:pPr>
              </w:pPrChange>
            </w:pPr>
            <w:ins w:id="4712" w:author="Tao Huang" w:date="2018-09-04T13:16:00Z">
              <w:r w:rsidRPr="001739A3">
                <w:rPr>
                  <w:rFonts w:eastAsia="Times New Roman" w:cs="Times New Roman"/>
                  <w:color w:val="000000"/>
                  <w:sz w:val="22"/>
                  <w:rPrChange w:id="4713" w:author="Tao Huang" w:date="2018-09-04T13:16:00Z">
                    <w:rPr>
                      <w:rFonts w:ascii="Calibri" w:eastAsia="Times New Roman" w:hAnsi="Calibri" w:cs="Calibri"/>
                      <w:color w:val="000000"/>
                      <w:sz w:val="22"/>
                    </w:rPr>
                  </w:rPrChange>
                </w:rPr>
                <w:t>0.496</w:t>
              </w:r>
            </w:ins>
          </w:p>
        </w:tc>
        <w:tc>
          <w:tcPr>
            <w:tcW w:w="711" w:type="dxa"/>
            <w:tcBorders>
              <w:top w:val="nil"/>
              <w:left w:val="nil"/>
              <w:bottom w:val="nil"/>
              <w:right w:val="nil"/>
            </w:tcBorders>
            <w:shd w:val="clear" w:color="auto" w:fill="auto"/>
            <w:noWrap/>
            <w:vAlign w:val="bottom"/>
            <w:hideMark/>
            <w:tcPrChange w:id="4714" w:author="Tao Huang" w:date="2018-09-04T13:16:00Z">
              <w:tcPr>
                <w:tcW w:w="711" w:type="dxa"/>
                <w:tcBorders>
                  <w:top w:val="nil"/>
                  <w:left w:val="nil"/>
                  <w:bottom w:val="nil"/>
                  <w:right w:val="nil"/>
                </w:tcBorders>
                <w:shd w:val="clear" w:color="auto" w:fill="auto"/>
                <w:noWrap/>
                <w:vAlign w:val="bottom"/>
                <w:hideMark/>
              </w:tcPr>
            </w:tcPrChange>
          </w:tcPr>
          <w:p w14:paraId="723FB09B" w14:textId="77777777" w:rsidR="001739A3" w:rsidRPr="001739A3" w:rsidRDefault="001739A3">
            <w:pPr>
              <w:spacing w:after="0"/>
              <w:jc w:val="right"/>
              <w:rPr>
                <w:ins w:id="4715" w:author="Tao Huang" w:date="2018-09-04T13:16:00Z"/>
                <w:rFonts w:eastAsia="Times New Roman" w:cs="Times New Roman"/>
                <w:color w:val="000000"/>
                <w:sz w:val="22"/>
                <w:rPrChange w:id="4716" w:author="Tao Huang" w:date="2018-09-04T13:16:00Z">
                  <w:rPr>
                    <w:ins w:id="4717" w:author="Tao Huang" w:date="2018-09-04T13:16:00Z"/>
                    <w:rFonts w:ascii="Calibri" w:eastAsia="Times New Roman" w:hAnsi="Calibri" w:cs="Calibri"/>
                    <w:color w:val="000000"/>
                    <w:sz w:val="22"/>
                  </w:rPr>
                </w:rPrChange>
              </w:rPr>
              <w:pPrChange w:id="4718" w:author="Tao Huang" w:date="2018-09-04T13:18:00Z">
                <w:pPr>
                  <w:spacing w:after="0" w:line="240" w:lineRule="auto"/>
                  <w:jc w:val="right"/>
                </w:pPr>
              </w:pPrChange>
            </w:pPr>
            <w:ins w:id="4719" w:author="Tao Huang" w:date="2018-09-04T13:16:00Z">
              <w:r w:rsidRPr="001739A3">
                <w:rPr>
                  <w:rFonts w:eastAsia="Times New Roman" w:cs="Times New Roman"/>
                  <w:color w:val="000000"/>
                  <w:sz w:val="22"/>
                  <w:rPrChange w:id="4720" w:author="Tao Huang" w:date="2018-09-04T13:16:00Z">
                    <w:rPr>
                      <w:rFonts w:ascii="Calibri" w:eastAsia="Times New Roman" w:hAnsi="Calibri" w:cs="Calibri"/>
                      <w:color w:val="000000"/>
                      <w:sz w:val="22"/>
                    </w:rPr>
                  </w:rPrChange>
                </w:rPr>
                <w:t>0.125</w:t>
              </w:r>
            </w:ins>
          </w:p>
        </w:tc>
      </w:tr>
    </w:tbl>
    <w:p w14:paraId="48430E20" w14:textId="77777777" w:rsidR="001739A3" w:rsidRDefault="001739A3" w:rsidP="004C569C">
      <w:pPr>
        <w:shd w:val="clear" w:color="auto" w:fill="FFFFFF" w:themeFill="background1"/>
        <w:spacing w:after="0" w:line="360" w:lineRule="auto"/>
        <w:rPr>
          <w:ins w:id="4721" w:author="Tao Huang" w:date="2018-09-04T12:49:00Z"/>
          <w:rFonts w:cs="Times New Roman"/>
          <w:color w:val="000000" w:themeColor="text1"/>
          <w:sz w:val="22"/>
        </w:rPr>
      </w:pPr>
    </w:p>
    <w:p w14:paraId="385628D9" w14:textId="77777777" w:rsidR="0027407C" w:rsidRDefault="0027407C" w:rsidP="004C569C">
      <w:pPr>
        <w:shd w:val="clear" w:color="auto" w:fill="FFFFFF" w:themeFill="background1"/>
        <w:spacing w:after="0" w:line="360" w:lineRule="auto"/>
        <w:rPr>
          <w:ins w:id="4722" w:author="Tao Huang" w:date="2018-09-04T12:49:00Z"/>
          <w:rFonts w:cs="Times New Roman"/>
          <w:color w:val="000000" w:themeColor="text1"/>
          <w:sz w:val="22"/>
        </w:rPr>
      </w:pPr>
    </w:p>
    <w:p w14:paraId="58F2B73A" w14:textId="7102C1EA" w:rsidR="0027407C" w:rsidRDefault="0027407C" w:rsidP="004C569C">
      <w:pPr>
        <w:shd w:val="clear" w:color="auto" w:fill="FFFFFF" w:themeFill="background1"/>
        <w:spacing w:after="0" w:line="360" w:lineRule="auto"/>
        <w:rPr>
          <w:ins w:id="4723" w:author="Tao Huang" w:date="2018-09-04T12:49:00Z"/>
          <w:rFonts w:cs="Times New Roman"/>
          <w:color w:val="000000" w:themeColor="text1"/>
          <w:sz w:val="22"/>
        </w:rPr>
        <w:sectPr w:rsidR="0027407C" w:rsidSect="0027407C">
          <w:pgSz w:w="16838" w:h="11906" w:orient="landscape"/>
          <w:pgMar w:top="1440" w:right="1440" w:bottom="1440" w:left="1440" w:header="708" w:footer="708" w:gutter="0"/>
          <w:cols w:space="708"/>
          <w:docGrid w:linePitch="360"/>
        </w:sectPr>
      </w:pPr>
    </w:p>
    <w:p w14:paraId="14FDE9EA" w14:textId="6C0362D0" w:rsidR="0027407C" w:rsidRPr="001E17BA" w:rsidRDefault="0027407C" w:rsidP="004C569C">
      <w:pPr>
        <w:shd w:val="clear" w:color="auto" w:fill="FFFFFF" w:themeFill="background1"/>
        <w:spacing w:after="0" w:line="360" w:lineRule="auto"/>
        <w:rPr>
          <w:rFonts w:cs="Times New Roman"/>
          <w:color w:val="000000" w:themeColor="text1"/>
          <w:sz w:val="22"/>
        </w:rPr>
      </w:pPr>
    </w:p>
    <w:p w14:paraId="7E7F04B4" w14:textId="372EC784" w:rsidR="004C569C" w:rsidRPr="001E17BA" w:rsidDel="00985B8E" w:rsidRDefault="004C569C" w:rsidP="004C569C">
      <w:pPr>
        <w:keepNext/>
        <w:keepLines/>
        <w:shd w:val="clear" w:color="auto" w:fill="FFFFFF" w:themeFill="background1"/>
        <w:spacing w:after="0" w:line="360" w:lineRule="auto"/>
        <w:jc w:val="center"/>
        <w:rPr>
          <w:moveFrom w:id="4724" w:author="Tao Huang" w:date="2018-09-04T13:24:00Z"/>
          <w:rFonts w:eastAsia="DengXian" w:cs="Times New Roman"/>
          <w:color w:val="000000" w:themeColor="text1"/>
          <w:sz w:val="22"/>
        </w:rPr>
      </w:pPr>
      <w:moveFromRangeStart w:id="4725" w:author="Tao Huang" w:date="2018-09-04T13:24:00Z" w:name="move523830799"/>
      <w:moveFrom w:id="4726" w:author="Tao Huang" w:date="2018-09-04T13:24:00Z">
        <w:r w:rsidRPr="001E17BA" w:rsidDel="00985B8E">
          <w:rPr>
            <w:rFonts w:eastAsia="DengXian" w:cs="Times New Roman"/>
            <w:color w:val="000000" w:themeColor="text1"/>
            <w:sz w:val="22"/>
          </w:rPr>
          <w:t>Table 2.</w:t>
        </w:r>
        <w:r w:rsidRPr="001E17BA" w:rsidDel="00985B8E">
          <w:rPr>
            <w:rFonts w:eastAsia="DengXian" w:cs="Times New Roman"/>
            <w:color w:val="000000" w:themeColor="text1"/>
            <w:sz w:val="22"/>
          </w:rPr>
          <w:tab/>
          <w:t>The forecasting performance of the models for all forecast period</w:t>
        </w:r>
      </w:moveFrom>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C569C" w:rsidRPr="00B66650" w:rsidDel="001739A3" w14:paraId="3DA7F3D3" w14:textId="63129F2D" w:rsidTr="0035133A">
        <w:trPr>
          <w:cnfStyle w:val="100000000000" w:firstRow="1" w:lastRow="0" w:firstColumn="0" w:lastColumn="0" w:oddVBand="0" w:evenVBand="0" w:oddHBand="0" w:evenHBand="0" w:firstRowFirstColumn="0" w:firstRowLastColumn="0" w:lastRowFirstColumn="0" w:lastRowLastColumn="0"/>
          <w:trHeight w:val="20"/>
          <w:jc w:val="center"/>
          <w:del w:id="4727" w:author="Tao Huang" w:date="2018-09-04T13:13:00Z"/>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moveFromRangeEnd w:id="4725"/>
          <w:p w14:paraId="7D443B68" w14:textId="2E433345" w:rsidR="004C569C" w:rsidRPr="00B66650" w:rsidDel="001739A3" w:rsidRDefault="004C569C" w:rsidP="00B66650">
            <w:pPr>
              <w:keepNext/>
              <w:keepLines/>
              <w:shd w:val="clear" w:color="auto" w:fill="FFFFFF" w:themeFill="background1"/>
              <w:spacing w:after="0"/>
              <w:jc w:val="center"/>
              <w:rPr>
                <w:del w:id="4728" w:author="Tao Huang" w:date="2018-09-04T13:13:00Z"/>
                <w:rFonts w:eastAsia="Times New Roman" w:cs="Times New Roman"/>
                <w:b w:val="0"/>
                <w:color w:val="000000" w:themeColor="text1"/>
                <w:sz w:val="22"/>
              </w:rPr>
            </w:pPr>
            <w:del w:id="4729" w:author="Tao Huang" w:date="2018-09-04T13:13:00Z">
              <w:r w:rsidRPr="00B66650" w:rsidDel="001739A3">
                <w:rPr>
                  <w:rFonts w:eastAsia="Times New Roman" w:cs="Times New Roman"/>
                  <w:b w:val="0"/>
                  <w:color w:val="000000" w:themeColor="text1"/>
                  <w:sz w:val="22"/>
                </w:rPr>
                <w:delText xml:space="preserve">All forecast period, </w:delText>
              </w:r>
              <w:r w:rsidRPr="00B66650" w:rsidDel="001739A3">
                <w:rPr>
                  <w:rFonts w:eastAsia="Times New Roman" w:cs="Times New Roman"/>
                  <w:b w:val="0"/>
                  <w:i/>
                  <w:color w:val="000000" w:themeColor="text1"/>
                  <w:sz w:val="22"/>
                </w:rPr>
                <w:delText>H</w:delText>
              </w:r>
              <w:r w:rsidRPr="00B66650" w:rsidDel="001739A3">
                <w:rPr>
                  <w:rFonts w:eastAsia="Times New Roman" w:cs="Times New Roman"/>
                  <w:b w:val="0"/>
                  <w:color w:val="000000" w:themeColor="text1"/>
                  <w:sz w:val="22"/>
                </w:rPr>
                <w:delText>= 8</w:delText>
              </w:r>
            </w:del>
          </w:p>
        </w:tc>
      </w:tr>
      <w:tr w:rsidR="004C569C" w:rsidRPr="00B66650" w:rsidDel="001739A3" w14:paraId="09D69E55" w14:textId="2309CD43" w:rsidTr="0035133A">
        <w:trPr>
          <w:cnfStyle w:val="000000100000" w:firstRow="0" w:lastRow="0" w:firstColumn="0" w:lastColumn="0" w:oddVBand="0" w:evenVBand="0" w:oddHBand="1" w:evenHBand="0" w:firstRowFirstColumn="0" w:firstRowLastColumn="0" w:lastRowFirstColumn="0" w:lastRowLastColumn="0"/>
          <w:trHeight w:val="20"/>
          <w:jc w:val="center"/>
          <w:del w:id="4730"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F41C6FB" w14:textId="5C717BA1" w:rsidR="004C569C" w:rsidRPr="00B66650" w:rsidDel="001739A3" w:rsidRDefault="004C569C" w:rsidP="00B66650">
            <w:pPr>
              <w:keepNext/>
              <w:keepLines/>
              <w:shd w:val="clear" w:color="auto" w:fill="FFFFFF" w:themeFill="background1"/>
              <w:spacing w:after="0"/>
              <w:rPr>
                <w:del w:id="4731" w:author="Tao Huang" w:date="2018-09-04T13:13:00Z"/>
                <w:rFonts w:eastAsia="Times New Roman" w:cs="Times New Roman"/>
                <w:b w:val="0"/>
                <w:color w:val="000000" w:themeColor="text1"/>
                <w:sz w:val="22"/>
              </w:rPr>
            </w:pPr>
            <w:del w:id="4732" w:author="Tao Huang" w:date="2018-09-04T13:13:00Z">
              <w:r w:rsidRPr="00B66650" w:rsidDel="001739A3">
                <w:rPr>
                  <w:rFonts w:eastAsia="Times New Roman" w:cs="Times New Roman"/>
                  <w:b w:val="0"/>
                  <w:color w:val="000000" w:themeColor="text1"/>
                  <w:sz w:val="22"/>
                </w:rPr>
                <w:delText>Model/measure</w:delText>
              </w:r>
            </w:del>
          </w:p>
        </w:tc>
        <w:tc>
          <w:tcPr>
            <w:tcW w:w="727" w:type="dxa"/>
            <w:shd w:val="clear" w:color="auto" w:fill="auto"/>
            <w:hideMark/>
          </w:tcPr>
          <w:p w14:paraId="497B8983" w14:textId="08A0BA1D"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33" w:author="Tao Huang" w:date="2018-09-04T13:13:00Z"/>
                <w:rFonts w:eastAsia="Times New Roman" w:cs="Times New Roman"/>
                <w:bCs/>
                <w:color w:val="000000" w:themeColor="text1"/>
                <w:sz w:val="22"/>
              </w:rPr>
            </w:pPr>
            <w:del w:id="4734" w:author="Tao Huang" w:date="2018-09-04T13:13:00Z">
              <w:r w:rsidRPr="00B66650" w:rsidDel="001739A3">
                <w:rPr>
                  <w:rFonts w:eastAsia="Times New Roman" w:cs="Times New Roman"/>
                  <w:bCs/>
                  <w:color w:val="000000" w:themeColor="text1"/>
                  <w:sz w:val="22"/>
                </w:rPr>
                <w:delText>MAE</w:delText>
              </w:r>
            </w:del>
          </w:p>
        </w:tc>
        <w:tc>
          <w:tcPr>
            <w:tcW w:w="695" w:type="dxa"/>
            <w:shd w:val="clear" w:color="auto" w:fill="auto"/>
            <w:hideMark/>
          </w:tcPr>
          <w:p w14:paraId="23574A06" w14:textId="1910B039"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35" w:author="Tao Huang" w:date="2018-09-04T13:13:00Z"/>
                <w:rFonts w:eastAsia="Times New Roman" w:cs="Times New Roman"/>
                <w:bCs/>
                <w:color w:val="000000" w:themeColor="text1"/>
                <w:sz w:val="22"/>
              </w:rPr>
            </w:pPr>
            <w:del w:id="4736" w:author="Tao Huang" w:date="2018-09-04T13:13:00Z">
              <w:r w:rsidRPr="00B66650" w:rsidDel="001739A3">
                <w:rPr>
                  <w:rFonts w:eastAsia="Times New Roman" w:cs="Times New Roman"/>
                  <w:bCs/>
                  <w:color w:val="000000" w:themeColor="text1"/>
                  <w:sz w:val="22"/>
                </w:rPr>
                <w:delText>Rank</w:delText>
              </w:r>
            </w:del>
          </w:p>
        </w:tc>
        <w:tc>
          <w:tcPr>
            <w:tcW w:w="950" w:type="dxa"/>
            <w:shd w:val="clear" w:color="auto" w:fill="auto"/>
            <w:hideMark/>
          </w:tcPr>
          <w:p w14:paraId="66BF7D14" w14:textId="30452B56"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37" w:author="Tao Huang" w:date="2018-09-04T13:13:00Z"/>
                <w:rFonts w:eastAsia="Times New Roman" w:cs="Times New Roman"/>
                <w:bCs/>
                <w:color w:val="000000" w:themeColor="text1"/>
                <w:sz w:val="22"/>
              </w:rPr>
            </w:pPr>
            <w:del w:id="4738" w:author="Tao Huang" w:date="2018-09-04T13:13:00Z">
              <w:r w:rsidRPr="00B66650" w:rsidDel="001739A3">
                <w:rPr>
                  <w:rFonts w:eastAsia="Times New Roman" w:cs="Times New Roman"/>
                  <w:bCs/>
                  <w:color w:val="000000" w:themeColor="text1"/>
                  <w:sz w:val="22"/>
                </w:rPr>
                <w:delText>SMAPE</w:delText>
              </w:r>
            </w:del>
          </w:p>
        </w:tc>
        <w:tc>
          <w:tcPr>
            <w:tcW w:w="694" w:type="dxa"/>
            <w:shd w:val="clear" w:color="auto" w:fill="auto"/>
            <w:hideMark/>
          </w:tcPr>
          <w:p w14:paraId="5B2E4B3F" w14:textId="689C57A9"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39" w:author="Tao Huang" w:date="2018-09-04T13:13:00Z"/>
                <w:rFonts w:eastAsia="Times New Roman" w:cs="Times New Roman"/>
                <w:bCs/>
                <w:color w:val="000000" w:themeColor="text1"/>
                <w:sz w:val="22"/>
              </w:rPr>
            </w:pPr>
            <w:del w:id="4740" w:author="Tao Huang" w:date="2018-09-04T13:13:00Z">
              <w:r w:rsidRPr="00B66650" w:rsidDel="001739A3">
                <w:rPr>
                  <w:rFonts w:eastAsia="Times New Roman" w:cs="Times New Roman"/>
                  <w:bCs/>
                  <w:color w:val="000000" w:themeColor="text1"/>
                  <w:sz w:val="22"/>
                </w:rPr>
                <w:delText>Rank</w:delText>
              </w:r>
            </w:del>
          </w:p>
        </w:tc>
        <w:tc>
          <w:tcPr>
            <w:tcW w:w="841" w:type="dxa"/>
            <w:shd w:val="clear" w:color="auto" w:fill="auto"/>
            <w:hideMark/>
          </w:tcPr>
          <w:p w14:paraId="1A0987B5" w14:textId="50DBCAEE"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41" w:author="Tao Huang" w:date="2018-09-04T13:13:00Z"/>
                <w:rFonts w:eastAsia="Times New Roman" w:cs="Times New Roman"/>
                <w:bCs/>
                <w:color w:val="000000" w:themeColor="text1"/>
                <w:sz w:val="22"/>
              </w:rPr>
            </w:pPr>
            <w:del w:id="4742" w:author="Tao Huang" w:date="2018-09-04T13:13:00Z">
              <w:r w:rsidRPr="00B66650" w:rsidDel="001739A3">
                <w:rPr>
                  <w:rFonts w:eastAsia="Times New Roman" w:cs="Times New Roman"/>
                  <w:bCs/>
                  <w:color w:val="000000" w:themeColor="text1"/>
                  <w:sz w:val="22"/>
                </w:rPr>
                <w:delText>MASE</w:delText>
              </w:r>
            </w:del>
          </w:p>
        </w:tc>
        <w:tc>
          <w:tcPr>
            <w:tcW w:w="692" w:type="dxa"/>
            <w:shd w:val="clear" w:color="auto" w:fill="auto"/>
            <w:hideMark/>
          </w:tcPr>
          <w:p w14:paraId="7AA7D9BB" w14:textId="1B04F2D1"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43" w:author="Tao Huang" w:date="2018-09-04T13:13:00Z"/>
                <w:rFonts w:eastAsia="Times New Roman" w:cs="Times New Roman"/>
                <w:bCs/>
                <w:color w:val="000000" w:themeColor="text1"/>
                <w:sz w:val="22"/>
              </w:rPr>
            </w:pPr>
            <w:del w:id="4744" w:author="Tao Huang" w:date="2018-09-04T13:13:00Z">
              <w:r w:rsidRPr="00B66650" w:rsidDel="001739A3">
                <w:rPr>
                  <w:rFonts w:eastAsia="Times New Roman" w:cs="Times New Roman"/>
                  <w:bCs/>
                  <w:color w:val="000000" w:themeColor="text1"/>
                  <w:sz w:val="22"/>
                </w:rPr>
                <w:delText>Rank</w:delText>
              </w:r>
            </w:del>
          </w:p>
        </w:tc>
        <w:tc>
          <w:tcPr>
            <w:tcW w:w="1390" w:type="dxa"/>
            <w:shd w:val="clear" w:color="auto" w:fill="auto"/>
            <w:noWrap/>
            <w:hideMark/>
          </w:tcPr>
          <w:p w14:paraId="1458D6DE" w14:textId="6F164C12" w:rsidR="004C569C" w:rsidRPr="00B66650" w:rsidDel="001739A3"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del w:id="4745" w:author="Tao Huang" w:date="2018-09-04T13:13:00Z"/>
                <w:rFonts w:eastAsia="Times New Roman" w:cs="Times New Roman"/>
                <w:bCs/>
                <w:color w:val="000000" w:themeColor="text1"/>
                <w:sz w:val="22"/>
              </w:rPr>
            </w:pPr>
            <w:del w:id="4746" w:author="Tao Huang" w:date="2018-09-04T13:13:00Z">
              <w:r w:rsidRPr="00B66650" w:rsidDel="001739A3">
                <w:rPr>
                  <w:rFonts w:eastAsia="Times New Roman" w:cs="Times New Roman"/>
                  <w:bCs/>
                  <w:color w:val="000000" w:themeColor="text1"/>
                  <w:sz w:val="22"/>
                </w:rPr>
                <w:delText>AvgRelMAE</w:delText>
              </w:r>
            </w:del>
          </w:p>
        </w:tc>
        <w:tc>
          <w:tcPr>
            <w:tcW w:w="681" w:type="dxa"/>
            <w:shd w:val="clear" w:color="auto" w:fill="auto"/>
            <w:noWrap/>
            <w:hideMark/>
          </w:tcPr>
          <w:p w14:paraId="2F37C6E9" w14:textId="457134F7" w:rsidR="004C569C" w:rsidRPr="00B66650" w:rsidDel="001739A3"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del w:id="4747" w:author="Tao Huang" w:date="2018-09-04T13:13:00Z"/>
                <w:rFonts w:eastAsia="Times New Roman" w:cs="Times New Roman"/>
                <w:bCs/>
                <w:color w:val="000000" w:themeColor="text1"/>
                <w:sz w:val="22"/>
              </w:rPr>
            </w:pPr>
            <w:del w:id="4748" w:author="Tao Huang" w:date="2018-09-04T13:13:00Z">
              <w:r w:rsidRPr="00B66650" w:rsidDel="001739A3">
                <w:rPr>
                  <w:rFonts w:eastAsia="Times New Roman" w:cs="Times New Roman"/>
                  <w:bCs/>
                  <w:color w:val="000000" w:themeColor="text1"/>
                  <w:sz w:val="22"/>
                </w:rPr>
                <w:delText>Rank</w:delText>
              </w:r>
            </w:del>
          </w:p>
        </w:tc>
      </w:tr>
      <w:tr w:rsidR="004C569C" w:rsidRPr="00B66650" w:rsidDel="001739A3" w14:paraId="1DC9AD0C" w14:textId="2E5B82AE" w:rsidTr="0035133A">
        <w:trPr>
          <w:trHeight w:val="20"/>
          <w:jc w:val="center"/>
          <w:del w:id="4749"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984D383" w14:textId="4A143B89" w:rsidR="004C569C" w:rsidRPr="00B66650" w:rsidDel="001739A3" w:rsidRDefault="004C569C" w:rsidP="00B66650">
            <w:pPr>
              <w:keepNext/>
              <w:keepLines/>
              <w:shd w:val="clear" w:color="auto" w:fill="FFFFFF" w:themeFill="background1"/>
              <w:spacing w:after="0"/>
              <w:rPr>
                <w:del w:id="4750" w:author="Tao Huang" w:date="2018-09-04T13:13:00Z"/>
                <w:rFonts w:eastAsia="Times New Roman" w:cs="Times New Roman"/>
                <w:b w:val="0"/>
                <w:color w:val="000000" w:themeColor="text1"/>
                <w:sz w:val="22"/>
              </w:rPr>
            </w:pPr>
            <w:del w:id="4751" w:author="Tao Huang" w:date="2018-09-04T13:13:00Z">
              <w:r w:rsidRPr="00B66650" w:rsidDel="001739A3">
                <w:rPr>
                  <w:rFonts w:eastAsia="Times New Roman" w:cs="Times New Roman"/>
                  <w:b w:val="0"/>
                  <w:color w:val="000000" w:themeColor="text1"/>
                  <w:sz w:val="22"/>
                </w:rPr>
                <w:delText>Base-lift</w:delText>
              </w:r>
            </w:del>
          </w:p>
        </w:tc>
        <w:tc>
          <w:tcPr>
            <w:tcW w:w="727" w:type="dxa"/>
            <w:shd w:val="clear" w:color="auto" w:fill="auto"/>
            <w:hideMark/>
          </w:tcPr>
          <w:p w14:paraId="47B2F7A5" w14:textId="053CD97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52" w:author="Tao Huang" w:date="2018-09-04T13:13:00Z"/>
                <w:rFonts w:eastAsia="Times New Roman" w:cs="Times New Roman"/>
                <w:color w:val="000000" w:themeColor="text1"/>
                <w:sz w:val="22"/>
              </w:rPr>
            </w:pPr>
            <w:del w:id="4753" w:author="Tao Huang" w:date="2018-09-04T13:13:00Z">
              <w:r w:rsidRPr="00B66650" w:rsidDel="001739A3">
                <w:rPr>
                  <w:rFonts w:eastAsia="Times New Roman" w:cs="Times New Roman"/>
                  <w:color w:val="000000" w:themeColor="text1"/>
                  <w:sz w:val="22"/>
                </w:rPr>
                <w:delText>22.92</w:delText>
              </w:r>
            </w:del>
          </w:p>
        </w:tc>
        <w:tc>
          <w:tcPr>
            <w:tcW w:w="695" w:type="dxa"/>
            <w:shd w:val="clear" w:color="auto" w:fill="auto"/>
            <w:hideMark/>
          </w:tcPr>
          <w:p w14:paraId="37D3517B" w14:textId="0A6EF316"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54" w:author="Tao Huang" w:date="2018-09-04T13:13:00Z"/>
                <w:rFonts w:eastAsia="Times New Roman" w:cs="Times New Roman"/>
                <w:color w:val="000000" w:themeColor="text1"/>
                <w:sz w:val="22"/>
              </w:rPr>
            </w:pPr>
            <w:del w:id="4755" w:author="Tao Huang" w:date="2018-09-04T13:13:00Z">
              <w:r w:rsidRPr="00B66650" w:rsidDel="001739A3">
                <w:rPr>
                  <w:rFonts w:eastAsia="Times New Roman" w:cs="Times New Roman"/>
                  <w:color w:val="000000" w:themeColor="text1"/>
                  <w:sz w:val="22"/>
                </w:rPr>
                <w:delText>8</w:delText>
              </w:r>
            </w:del>
          </w:p>
        </w:tc>
        <w:tc>
          <w:tcPr>
            <w:tcW w:w="950" w:type="dxa"/>
            <w:shd w:val="clear" w:color="auto" w:fill="auto"/>
            <w:hideMark/>
          </w:tcPr>
          <w:p w14:paraId="40E99BAC" w14:textId="5D70527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56" w:author="Tao Huang" w:date="2018-09-04T13:13:00Z"/>
                <w:rFonts w:eastAsia="Times New Roman" w:cs="Times New Roman"/>
                <w:color w:val="000000" w:themeColor="text1"/>
                <w:sz w:val="22"/>
              </w:rPr>
            </w:pPr>
            <w:del w:id="4757" w:author="Tao Huang" w:date="2018-09-04T13:13:00Z">
              <w:r w:rsidRPr="00B66650" w:rsidDel="001739A3">
                <w:rPr>
                  <w:rFonts w:eastAsia="Times New Roman" w:cs="Times New Roman"/>
                  <w:color w:val="000000" w:themeColor="text1"/>
                  <w:sz w:val="22"/>
                </w:rPr>
                <w:delText>47.0%</w:delText>
              </w:r>
            </w:del>
          </w:p>
        </w:tc>
        <w:tc>
          <w:tcPr>
            <w:tcW w:w="694" w:type="dxa"/>
            <w:shd w:val="clear" w:color="auto" w:fill="auto"/>
            <w:hideMark/>
          </w:tcPr>
          <w:p w14:paraId="5D05F3F8" w14:textId="39182693"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58" w:author="Tao Huang" w:date="2018-09-04T13:13:00Z"/>
                <w:rFonts w:eastAsia="Times New Roman" w:cs="Times New Roman"/>
                <w:color w:val="000000" w:themeColor="text1"/>
                <w:sz w:val="22"/>
              </w:rPr>
            </w:pPr>
            <w:del w:id="4759" w:author="Tao Huang" w:date="2018-09-04T13:13:00Z">
              <w:r w:rsidRPr="00B66650" w:rsidDel="001739A3">
                <w:rPr>
                  <w:rFonts w:eastAsia="Times New Roman" w:cs="Times New Roman"/>
                  <w:color w:val="000000" w:themeColor="text1"/>
                  <w:sz w:val="22"/>
                </w:rPr>
                <w:delText>8</w:delText>
              </w:r>
            </w:del>
          </w:p>
        </w:tc>
        <w:tc>
          <w:tcPr>
            <w:tcW w:w="841" w:type="dxa"/>
            <w:shd w:val="clear" w:color="auto" w:fill="auto"/>
            <w:hideMark/>
          </w:tcPr>
          <w:p w14:paraId="486D4CCE" w14:textId="6E8CA799"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60" w:author="Tao Huang" w:date="2018-09-04T13:13:00Z"/>
                <w:rFonts w:eastAsia="Times New Roman" w:cs="Times New Roman"/>
                <w:color w:val="000000" w:themeColor="text1"/>
                <w:sz w:val="22"/>
              </w:rPr>
            </w:pPr>
            <w:del w:id="4761" w:author="Tao Huang" w:date="2018-09-04T13:13:00Z">
              <w:r w:rsidRPr="00B66650" w:rsidDel="001739A3">
                <w:rPr>
                  <w:rFonts w:eastAsia="Times New Roman" w:cs="Times New Roman"/>
                  <w:color w:val="000000" w:themeColor="text1"/>
                  <w:sz w:val="22"/>
                </w:rPr>
                <w:delText>0.775</w:delText>
              </w:r>
            </w:del>
          </w:p>
        </w:tc>
        <w:tc>
          <w:tcPr>
            <w:tcW w:w="692" w:type="dxa"/>
            <w:shd w:val="clear" w:color="auto" w:fill="auto"/>
            <w:hideMark/>
          </w:tcPr>
          <w:p w14:paraId="24286144" w14:textId="25067C63"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62" w:author="Tao Huang" w:date="2018-09-04T13:13:00Z"/>
                <w:rFonts w:eastAsia="Times New Roman" w:cs="Times New Roman"/>
                <w:color w:val="000000" w:themeColor="text1"/>
                <w:sz w:val="22"/>
              </w:rPr>
            </w:pPr>
            <w:del w:id="4763" w:author="Tao Huang" w:date="2018-09-04T13:13:00Z">
              <w:r w:rsidRPr="00B66650" w:rsidDel="001739A3">
                <w:rPr>
                  <w:rFonts w:eastAsia="Times New Roman" w:cs="Times New Roman"/>
                  <w:color w:val="000000" w:themeColor="text1"/>
                  <w:sz w:val="22"/>
                </w:rPr>
                <w:delText>8</w:delText>
              </w:r>
            </w:del>
          </w:p>
        </w:tc>
        <w:tc>
          <w:tcPr>
            <w:tcW w:w="1390" w:type="dxa"/>
            <w:shd w:val="clear" w:color="auto" w:fill="auto"/>
            <w:noWrap/>
            <w:hideMark/>
          </w:tcPr>
          <w:p w14:paraId="3C282CCB" w14:textId="04DEB9B6"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64" w:author="Tao Huang" w:date="2018-09-04T13:13:00Z"/>
                <w:rFonts w:eastAsia="Times New Roman" w:cs="Times New Roman"/>
                <w:color w:val="000000" w:themeColor="text1"/>
                <w:sz w:val="22"/>
              </w:rPr>
            </w:pPr>
            <w:del w:id="4765" w:author="Tao Huang" w:date="2018-09-04T13:13:00Z">
              <w:r w:rsidRPr="00B66650" w:rsidDel="001739A3">
                <w:rPr>
                  <w:rFonts w:eastAsia="Times New Roman" w:cs="Times New Roman"/>
                  <w:color w:val="000000" w:themeColor="text1"/>
                  <w:sz w:val="22"/>
                </w:rPr>
                <w:delText>1.136</w:delText>
              </w:r>
            </w:del>
          </w:p>
        </w:tc>
        <w:tc>
          <w:tcPr>
            <w:tcW w:w="681" w:type="dxa"/>
            <w:shd w:val="clear" w:color="auto" w:fill="auto"/>
            <w:noWrap/>
            <w:hideMark/>
          </w:tcPr>
          <w:p w14:paraId="6C4B3F56" w14:textId="6F872320"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66" w:author="Tao Huang" w:date="2018-09-04T13:13:00Z"/>
                <w:rFonts w:eastAsia="Times New Roman" w:cs="Times New Roman"/>
                <w:color w:val="000000" w:themeColor="text1"/>
                <w:sz w:val="22"/>
              </w:rPr>
            </w:pPr>
            <w:del w:id="4767" w:author="Tao Huang" w:date="2018-09-04T13:13:00Z">
              <w:r w:rsidRPr="00B66650" w:rsidDel="001739A3">
                <w:rPr>
                  <w:rFonts w:eastAsia="Times New Roman" w:cs="Times New Roman"/>
                  <w:color w:val="000000" w:themeColor="text1"/>
                  <w:sz w:val="22"/>
                </w:rPr>
                <w:delText>8</w:delText>
              </w:r>
            </w:del>
          </w:p>
        </w:tc>
      </w:tr>
      <w:tr w:rsidR="004C569C" w:rsidRPr="00B66650" w:rsidDel="001739A3" w14:paraId="7F89C8AA" w14:textId="4CB04A41" w:rsidTr="0035133A">
        <w:trPr>
          <w:cnfStyle w:val="000000100000" w:firstRow="0" w:lastRow="0" w:firstColumn="0" w:lastColumn="0" w:oddVBand="0" w:evenVBand="0" w:oddHBand="1" w:evenHBand="0" w:firstRowFirstColumn="0" w:firstRowLastColumn="0" w:lastRowFirstColumn="0" w:lastRowLastColumn="0"/>
          <w:trHeight w:val="20"/>
          <w:jc w:val="center"/>
          <w:del w:id="4768"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0060ED" w14:textId="07B11106" w:rsidR="004C569C" w:rsidRPr="00B66650" w:rsidDel="001739A3" w:rsidRDefault="004C569C" w:rsidP="00B66650">
            <w:pPr>
              <w:keepNext/>
              <w:keepLines/>
              <w:shd w:val="clear" w:color="auto" w:fill="FFFFFF" w:themeFill="background1"/>
              <w:spacing w:after="0"/>
              <w:rPr>
                <w:del w:id="4769" w:author="Tao Huang" w:date="2018-09-04T13:13:00Z"/>
                <w:rFonts w:eastAsia="Times New Roman" w:cs="Times New Roman"/>
                <w:b w:val="0"/>
                <w:color w:val="000000" w:themeColor="text1"/>
                <w:sz w:val="22"/>
              </w:rPr>
            </w:pPr>
            <w:del w:id="4770" w:author="Tao Huang" w:date="2018-09-04T13:13:00Z">
              <w:r w:rsidRPr="00B66650" w:rsidDel="001739A3">
                <w:rPr>
                  <w:rFonts w:eastAsia="Times New Roman" w:cs="Times New Roman"/>
                  <w:b w:val="0"/>
                  <w:color w:val="000000" w:themeColor="text1"/>
                  <w:sz w:val="22"/>
                </w:rPr>
                <w:delText>ADL-own</w:delText>
              </w:r>
            </w:del>
          </w:p>
        </w:tc>
        <w:tc>
          <w:tcPr>
            <w:tcW w:w="727" w:type="dxa"/>
            <w:shd w:val="clear" w:color="auto" w:fill="auto"/>
            <w:hideMark/>
          </w:tcPr>
          <w:p w14:paraId="72934D72" w14:textId="2EE6D56B"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71" w:author="Tao Huang" w:date="2018-09-04T13:13:00Z"/>
                <w:rFonts w:eastAsia="Times New Roman" w:cs="Times New Roman"/>
                <w:color w:val="000000" w:themeColor="text1"/>
                <w:sz w:val="22"/>
              </w:rPr>
            </w:pPr>
            <w:del w:id="4772" w:author="Tao Huang" w:date="2018-09-04T13:13:00Z">
              <w:r w:rsidRPr="00B66650" w:rsidDel="001739A3">
                <w:rPr>
                  <w:rFonts w:eastAsia="Times New Roman" w:cs="Times New Roman"/>
                  <w:color w:val="000000" w:themeColor="text1"/>
                  <w:sz w:val="22"/>
                </w:rPr>
                <w:delText>15.76</w:delText>
              </w:r>
            </w:del>
          </w:p>
        </w:tc>
        <w:tc>
          <w:tcPr>
            <w:tcW w:w="695" w:type="dxa"/>
            <w:shd w:val="clear" w:color="auto" w:fill="auto"/>
            <w:hideMark/>
          </w:tcPr>
          <w:p w14:paraId="180EF717" w14:textId="68963339"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73" w:author="Tao Huang" w:date="2018-09-04T13:13:00Z"/>
                <w:rFonts w:eastAsia="Times New Roman" w:cs="Times New Roman"/>
                <w:color w:val="000000" w:themeColor="text1"/>
                <w:sz w:val="22"/>
              </w:rPr>
            </w:pPr>
            <w:del w:id="4774" w:author="Tao Huang" w:date="2018-09-04T13:13:00Z">
              <w:r w:rsidRPr="00B66650" w:rsidDel="001739A3">
                <w:rPr>
                  <w:rFonts w:eastAsia="Times New Roman" w:cs="Times New Roman"/>
                  <w:color w:val="000000" w:themeColor="text1"/>
                  <w:sz w:val="22"/>
                </w:rPr>
                <w:delText>6</w:delText>
              </w:r>
            </w:del>
          </w:p>
        </w:tc>
        <w:tc>
          <w:tcPr>
            <w:tcW w:w="950" w:type="dxa"/>
            <w:shd w:val="clear" w:color="auto" w:fill="auto"/>
            <w:hideMark/>
          </w:tcPr>
          <w:p w14:paraId="1129FDC2" w14:textId="65380B3D"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75" w:author="Tao Huang" w:date="2018-09-04T13:13:00Z"/>
                <w:rFonts w:eastAsia="Times New Roman" w:cs="Times New Roman"/>
                <w:color w:val="000000" w:themeColor="text1"/>
                <w:sz w:val="22"/>
              </w:rPr>
            </w:pPr>
            <w:del w:id="4776" w:author="Tao Huang" w:date="2018-09-04T13:13:00Z">
              <w:r w:rsidRPr="00B66650" w:rsidDel="001739A3">
                <w:rPr>
                  <w:rFonts w:eastAsia="Times New Roman" w:cs="Times New Roman"/>
                  <w:color w:val="000000" w:themeColor="text1"/>
                  <w:sz w:val="22"/>
                </w:rPr>
                <w:delText>40.8%</w:delText>
              </w:r>
            </w:del>
          </w:p>
        </w:tc>
        <w:tc>
          <w:tcPr>
            <w:tcW w:w="694" w:type="dxa"/>
            <w:shd w:val="clear" w:color="auto" w:fill="auto"/>
            <w:hideMark/>
          </w:tcPr>
          <w:p w14:paraId="12F8AB22" w14:textId="321414D4"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77" w:author="Tao Huang" w:date="2018-09-04T13:13:00Z"/>
                <w:rFonts w:eastAsia="Times New Roman" w:cs="Times New Roman"/>
                <w:color w:val="000000" w:themeColor="text1"/>
                <w:sz w:val="22"/>
              </w:rPr>
            </w:pPr>
            <w:del w:id="4778" w:author="Tao Huang" w:date="2018-09-04T13:13:00Z">
              <w:r w:rsidRPr="00B66650" w:rsidDel="001739A3">
                <w:rPr>
                  <w:rFonts w:eastAsia="Times New Roman" w:cs="Times New Roman"/>
                  <w:color w:val="000000" w:themeColor="text1"/>
                  <w:sz w:val="22"/>
                </w:rPr>
                <w:delText>7</w:delText>
              </w:r>
            </w:del>
          </w:p>
        </w:tc>
        <w:tc>
          <w:tcPr>
            <w:tcW w:w="841" w:type="dxa"/>
            <w:shd w:val="clear" w:color="auto" w:fill="auto"/>
            <w:hideMark/>
          </w:tcPr>
          <w:p w14:paraId="68C9FEE8" w14:textId="476FD18C"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79" w:author="Tao Huang" w:date="2018-09-04T13:13:00Z"/>
                <w:rFonts w:eastAsia="Times New Roman" w:cs="Times New Roman"/>
                <w:color w:val="000000" w:themeColor="text1"/>
                <w:sz w:val="22"/>
              </w:rPr>
            </w:pPr>
            <w:del w:id="4780" w:author="Tao Huang" w:date="2018-09-04T13:13:00Z">
              <w:r w:rsidRPr="00B66650" w:rsidDel="001739A3">
                <w:rPr>
                  <w:rFonts w:eastAsia="Times New Roman" w:cs="Times New Roman"/>
                  <w:color w:val="000000" w:themeColor="text1"/>
                  <w:sz w:val="22"/>
                </w:rPr>
                <w:delText>0.697</w:delText>
              </w:r>
            </w:del>
          </w:p>
        </w:tc>
        <w:tc>
          <w:tcPr>
            <w:tcW w:w="692" w:type="dxa"/>
            <w:shd w:val="clear" w:color="auto" w:fill="auto"/>
            <w:hideMark/>
          </w:tcPr>
          <w:p w14:paraId="2844F608" w14:textId="27C6BB1B"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81" w:author="Tao Huang" w:date="2018-09-04T13:13:00Z"/>
                <w:rFonts w:eastAsia="Times New Roman" w:cs="Times New Roman"/>
                <w:color w:val="000000" w:themeColor="text1"/>
                <w:sz w:val="22"/>
              </w:rPr>
            </w:pPr>
            <w:del w:id="4782" w:author="Tao Huang" w:date="2018-09-04T13:13:00Z">
              <w:r w:rsidRPr="00B66650" w:rsidDel="001739A3">
                <w:rPr>
                  <w:rFonts w:eastAsia="Times New Roman" w:cs="Times New Roman"/>
                  <w:color w:val="000000" w:themeColor="text1"/>
                  <w:sz w:val="22"/>
                </w:rPr>
                <w:delText>7</w:delText>
              </w:r>
            </w:del>
          </w:p>
        </w:tc>
        <w:tc>
          <w:tcPr>
            <w:tcW w:w="1390" w:type="dxa"/>
            <w:shd w:val="clear" w:color="auto" w:fill="auto"/>
            <w:noWrap/>
            <w:hideMark/>
          </w:tcPr>
          <w:p w14:paraId="789F4C06" w14:textId="0E04CD15"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83" w:author="Tao Huang" w:date="2018-09-04T13:13:00Z"/>
                <w:rFonts w:eastAsia="Times New Roman" w:cs="Times New Roman"/>
                <w:color w:val="000000" w:themeColor="text1"/>
                <w:sz w:val="22"/>
              </w:rPr>
            </w:pPr>
            <w:del w:id="4784" w:author="Tao Huang" w:date="2018-09-04T13:13:00Z">
              <w:r w:rsidRPr="00B66650" w:rsidDel="001739A3">
                <w:rPr>
                  <w:rFonts w:eastAsia="Times New Roman" w:cs="Times New Roman"/>
                  <w:color w:val="000000" w:themeColor="text1"/>
                  <w:sz w:val="22"/>
                </w:rPr>
                <w:delText>1.000</w:delText>
              </w:r>
            </w:del>
          </w:p>
        </w:tc>
        <w:tc>
          <w:tcPr>
            <w:tcW w:w="681" w:type="dxa"/>
            <w:shd w:val="clear" w:color="auto" w:fill="auto"/>
            <w:noWrap/>
            <w:hideMark/>
          </w:tcPr>
          <w:p w14:paraId="12346816" w14:textId="693C6309"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785" w:author="Tao Huang" w:date="2018-09-04T13:13:00Z"/>
                <w:rFonts w:eastAsia="Times New Roman" w:cs="Times New Roman"/>
                <w:color w:val="000000" w:themeColor="text1"/>
                <w:sz w:val="22"/>
              </w:rPr>
            </w:pPr>
            <w:del w:id="4786" w:author="Tao Huang" w:date="2018-09-04T13:13:00Z">
              <w:r w:rsidRPr="00B66650" w:rsidDel="001739A3">
                <w:rPr>
                  <w:rFonts w:eastAsia="Times New Roman" w:cs="Times New Roman"/>
                  <w:color w:val="000000" w:themeColor="text1"/>
                  <w:sz w:val="22"/>
                </w:rPr>
                <w:delText>7</w:delText>
              </w:r>
            </w:del>
          </w:p>
        </w:tc>
      </w:tr>
      <w:tr w:rsidR="004C569C" w:rsidRPr="00B66650" w:rsidDel="001739A3" w14:paraId="4FAC5EC0" w14:textId="316B923D" w:rsidTr="0035133A">
        <w:trPr>
          <w:trHeight w:val="20"/>
          <w:jc w:val="center"/>
          <w:del w:id="4787"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3E41632" w14:textId="221D6E5D" w:rsidR="004C569C" w:rsidRPr="00B66650" w:rsidDel="001739A3" w:rsidRDefault="004C569C" w:rsidP="00B66650">
            <w:pPr>
              <w:keepNext/>
              <w:keepLines/>
              <w:shd w:val="clear" w:color="auto" w:fill="FFFFFF" w:themeFill="background1"/>
              <w:spacing w:after="0"/>
              <w:rPr>
                <w:del w:id="4788" w:author="Tao Huang" w:date="2018-09-04T13:13:00Z"/>
                <w:rFonts w:eastAsia="Times New Roman" w:cs="Times New Roman"/>
                <w:b w:val="0"/>
                <w:color w:val="000000" w:themeColor="text1"/>
                <w:sz w:val="22"/>
              </w:rPr>
            </w:pPr>
            <w:del w:id="4789" w:author="Tao Huang" w:date="2018-09-04T13:13:00Z">
              <w:r w:rsidRPr="00B66650" w:rsidDel="001739A3">
                <w:rPr>
                  <w:rFonts w:eastAsia="Times New Roman" w:cs="Times New Roman"/>
                  <w:b w:val="0"/>
                  <w:color w:val="000000" w:themeColor="text1"/>
                  <w:sz w:val="22"/>
                </w:rPr>
                <w:delText>ADL-intra</w:delText>
              </w:r>
            </w:del>
          </w:p>
        </w:tc>
        <w:tc>
          <w:tcPr>
            <w:tcW w:w="727" w:type="dxa"/>
            <w:shd w:val="clear" w:color="auto" w:fill="auto"/>
            <w:hideMark/>
          </w:tcPr>
          <w:p w14:paraId="4034607E" w14:textId="5E1FBBF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90" w:author="Tao Huang" w:date="2018-09-04T13:13:00Z"/>
                <w:rFonts w:eastAsia="Times New Roman" w:cs="Times New Roman"/>
                <w:color w:val="000000" w:themeColor="text1"/>
                <w:sz w:val="22"/>
              </w:rPr>
            </w:pPr>
            <w:del w:id="4791" w:author="Tao Huang" w:date="2018-09-04T13:13:00Z">
              <w:r w:rsidRPr="00B66650" w:rsidDel="001739A3">
                <w:rPr>
                  <w:rFonts w:eastAsia="Times New Roman" w:cs="Times New Roman"/>
                  <w:color w:val="000000" w:themeColor="text1"/>
                  <w:sz w:val="22"/>
                </w:rPr>
                <w:delText>15.44</w:delText>
              </w:r>
            </w:del>
          </w:p>
        </w:tc>
        <w:tc>
          <w:tcPr>
            <w:tcW w:w="695" w:type="dxa"/>
            <w:shd w:val="clear" w:color="auto" w:fill="auto"/>
            <w:hideMark/>
          </w:tcPr>
          <w:p w14:paraId="3466A3EE" w14:textId="027A5523"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92" w:author="Tao Huang" w:date="2018-09-04T13:13:00Z"/>
                <w:rFonts w:eastAsia="Times New Roman" w:cs="Times New Roman"/>
                <w:color w:val="000000" w:themeColor="text1"/>
                <w:sz w:val="22"/>
              </w:rPr>
            </w:pPr>
            <w:del w:id="4793" w:author="Tao Huang" w:date="2018-09-04T13:13:00Z">
              <w:r w:rsidRPr="00B66650" w:rsidDel="001739A3">
                <w:rPr>
                  <w:rFonts w:eastAsia="Times New Roman" w:cs="Times New Roman"/>
                  <w:color w:val="000000" w:themeColor="text1"/>
                  <w:sz w:val="22"/>
                </w:rPr>
                <w:delText>3</w:delText>
              </w:r>
            </w:del>
          </w:p>
        </w:tc>
        <w:tc>
          <w:tcPr>
            <w:tcW w:w="950" w:type="dxa"/>
            <w:shd w:val="clear" w:color="auto" w:fill="auto"/>
            <w:hideMark/>
          </w:tcPr>
          <w:p w14:paraId="60ABB95A" w14:textId="2A20DCDC"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94" w:author="Tao Huang" w:date="2018-09-04T13:13:00Z"/>
                <w:rFonts w:eastAsia="Times New Roman" w:cs="Times New Roman"/>
                <w:color w:val="000000" w:themeColor="text1"/>
                <w:sz w:val="22"/>
              </w:rPr>
            </w:pPr>
            <w:del w:id="4795" w:author="Tao Huang" w:date="2018-09-04T13:13:00Z">
              <w:r w:rsidRPr="00B66650" w:rsidDel="001739A3">
                <w:rPr>
                  <w:rFonts w:eastAsia="Times New Roman" w:cs="Times New Roman"/>
                  <w:color w:val="000000" w:themeColor="text1"/>
                  <w:sz w:val="22"/>
                </w:rPr>
                <w:delText>40.5%</w:delText>
              </w:r>
            </w:del>
          </w:p>
        </w:tc>
        <w:tc>
          <w:tcPr>
            <w:tcW w:w="694" w:type="dxa"/>
            <w:shd w:val="clear" w:color="auto" w:fill="auto"/>
            <w:hideMark/>
          </w:tcPr>
          <w:p w14:paraId="36F28E02" w14:textId="49C59FCB"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96" w:author="Tao Huang" w:date="2018-09-04T13:13:00Z"/>
                <w:rFonts w:eastAsia="Times New Roman" w:cs="Times New Roman"/>
                <w:color w:val="000000" w:themeColor="text1"/>
                <w:sz w:val="22"/>
              </w:rPr>
            </w:pPr>
            <w:del w:id="4797" w:author="Tao Huang" w:date="2018-09-04T13:13:00Z">
              <w:r w:rsidRPr="00B66650" w:rsidDel="001739A3">
                <w:rPr>
                  <w:rFonts w:eastAsia="Times New Roman" w:cs="Times New Roman"/>
                  <w:color w:val="000000" w:themeColor="text1"/>
                  <w:sz w:val="22"/>
                </w:rPr>
                <w:delText>4</w:delText>
              </w:r>
            </w:del>
          </w:p>
        </w:tc>
        <w:tc>
          <w:tcPr>
            <w:tcW w:w="841" w:type="dxa"/>
            <w:shd w:val="clear" w:color="auto" w:fill="auto"/>
            <w:hideMark/>
          </w:tcPr>
          <w:p w14:paraId="123EB42D" w14:textId="3D8FFE3F"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798" w:author="Tao Huang" w:date="2018-09-04T13:13:00Z"/>
                <w:rFonts w:eastAsia="Times New Roman" w:cs="Times New Roman"/>
                <w:color w:val="000000" w:themeColor="text1"/>
                <w:sz w:val="22"/>
              </w:rPr>
            </w:pPr>
            <w:del w:id="4799" w:author="Tao Huang" w:date="2018-09-04T13:13:00Z">
              <w:r w:rsidRPr="00B66650" w:rsidDel="001739A3">
                <w:rPr>
                  <w:rFonts w:eastAsia="Times New Roman" w:cs="Times New Roman"/>
                  <w:color w:val="000000" w:themeColor="text1"/>
                  <w:sz w:val="22"/>
                </w:rPr>
                <w:delText>0.695</w:delText>
              </w:r>
            </w:del>
          </w:p>
        </w:tc>
        <w:tc>
          <w:tcPr>
            <w:tcW w:w="692" w:type="dxa"/>
            <w:shd w:val="clear" w:color="auto" w:fill="auto"/>
            <w:hideMark/>
          </w:tcPr>
          <w:p w14:paraId="0A92E6D6" w14:textId="58198603"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00" w:author="Tao Huang" w:date="2018-09-04T13:13:00Z"/>
                <w:rFonts w:eastAsia="Times New Roman" w:cs="Times New Roman"/>
                <w:color w:val="000000" w:themeColor="text1"/>
                <w:sz w:val="22"/>
              </w:rPr>
            </w:pPr>
            <w:del w:id="4801" w:author="Tao Huang" w:date="2018-09-04T13:13:00Z">
              <w:r w:rsidRPr="00B66650" w:rsidDel="001739A3">
                <w:rPr>
                  <w:rFonts w:eastAsia="Times New Roman" w:cs="Times New Roman"/>
                  <w:color w:val="000000" w:themeColor="text1"/>
                  <w:sz w:val="22"/>
                </w:rPr>
                <w:delText>5</w:delText>
              </w:r>
            </w:del>
          </w:p>
        </w:tc>
        <w:tc>
          <w:tcPr>
            <w:tcW w:w="1390" w:type="dxa"/>
            <w:shd w:val="clear" w:color="auto" w:fill="auto"/>
            <w:noWrap/>
            <w:hideMark/>
          </w:tcPr>
          <w:p w14:paraId="40AE53F8" w14:textId="6636F3BC"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02" w:author="Tao Huang" w:date="2018-09-04T13:13:00Z"/>
                <w:rFonts w:eastAsia="Times New Roman" w:cs="Times New Roman"/>
                <w:color w:val="000000" w:themeColor="text1"/>
                <w:sz w:val="22"/>
              </w:rPr>
            </w:pPr>
            <w:del w:id="4803" w:author="Tao Huang" w:date="2018-09-04T13:13:00Z">
              <w:r w:rsidRPr="00B66650" w:rsidDel="001739A3">
                <w:rPr>
                  <w:rFonts w:eastAsia="Times New Roman" w:cs="Times New Roman"/>
                  <w:color w:val="000000" w:themeColor="text1"/>
                  <w:sz w:val="22"/>
                </w:rPr>
                <w:delText>0.991</w:delText>
              </w:r>
            </w:del>
          </w:p>
        </w:tc>
        <w:tc>
          <w:tcPr>
            <w:tcW w:w="681" w:type="dxa"/>
            <w:shd w:val="clear" w:color="auto" w:fill="auto"/>
            <w:noWrap/>
            <w:hideMark/>
          </w:tcPr>
          <w:p w14:paraId="7AD81BB8" w14:textId="65315A8C"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04" w:author="Tao Huang" w:date="2018-09-04T13:13:00Z"/>
                <w:rFonts w:eastAsia="Times New Roman" w:cs="Times New Roman"/>
                <w:color w:val="000000" w:themeColor="text1"/>
                <w:sz w:val="22"/>
              </w:rPr>
            </w:pPr>
            <w:del w:id="4805" w:author="Tao Huang" w:date="2018-09-04T13:13:00Z">
              <w:r w:rsidRPr="00B66650" w:rsidDel="001739A3">
                <w:rPr>
                  <w:rFonts w:eastAsia="Times New Roman" w:cs="Times New Roman"/>
                  <w:color w:val="000000" w:themeColor="text1"/>
                  <w:sz w:val="22"/>
                </w:rPr>
                <w:delText>4</w:delText>
              </w:r>
            </w:del>
          </w:p>
        </w:tc>
      </w:tr>
      <w:tr w:rsidR="004C569C" w:rsidRPr="00B66650" w:rsidDel="001739A3" w14:paraId="642A065E" w14:textId="36C4FE34" w:rsidTr="0035133A">
        <w:trPr>
          <w:cnfStyle w:val="000000100000" w:firstRow="0" w:lastRow="0" w:firstColumn="0" w:lastColumn="0" w:oddVBand="0" w:evenVBand="0" w:oddHBand="1" w:evenHBand="0" w:firstRowFirstColumn="0" w:firstRowLastColumn="0" w:lastRowFirstColumn="0" w:lastRowLastColumn="0"/>
          <w:trHeight w:val="20"/>
          <w:jc w:val="center"/>
          <w:del w:id="4806"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2BBBDCC" w14:textId="06D5FEC9" w:rsidR="004C569C" w:rsidRPr="00B66650" w:rsidDel="001739A3" w:rsidRDefault="004C569C" w:rsidP="00B66650">
            <w:pPr>
              <w:keepNext/>
              <w:keepLines/>
              <w:shd w:val="clear" w:color="auto" w:fill="FFFFFF" w:themeFill="background1"/>
              <w:spacing w:after="0"/>
              <w:rPr>
                <w:del w:id="4807" w:author="Tao Huang" w:date="2018-09-04T13:13:00Z"/>
                <w:rFonts w:eastAsia="Times New Roman" w:cs="Times New Roman"/>
                <w:b w:val="0"/>
                <w:color w:val="000000" w:themeColor="text1"/>
                <w:sz w:val="22"/>
              </w:rPr>
            </w:pPr>
            <w:del w:id="4808" w:author="Tao Huang" w:date="2018-09-04T13:13:00Z">
              <w:r w:rsidRPr="00B66650" w:rsidDel="001739A3">
                <w:rPr>
                  <w:rFonts w:eastAsia="Times New Roman" w:cs="Times New Roman"/>
                  <w:b w:val="0"/>
                  <w:color w:val="000000" w:themeColor="text1"/>
                  <w:sz w:val="22"/>
                </w:rPr>
                <w:delText>ADL-own-EWC</w:delText>
              </w:r>
            </w:del>
          </w:p>
        </w:tc>
        <w:tc>
          <w:tcPr>
            <w:tcW w:w="727" w:type="dxa"/>
            <w:shd w:val="clear" w:color="auto" w:fill="auto"/>
            <w:hideMark/>
          </w:tcPr>
          <w:p w14:paraId="176D10FB" w14:textId="5A9C2994"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09" w:author="Tao Huang" w:date="2018-09-04T13:13:00Z"/>
                <w:rFonts w:eastAsia="Times New Roman" w:cs="Times New Roman"/>
                <w:color w:val="000000" w:themeColor="text1"/>
                <w:sz w:val="22"/>
              </w:rPr>
            </w:pPr>
            <w:del w:id="4810" w:author="Tao Huang" w:date="2018-09-04T13:13:00Z">
              <w:r w:rsidRPr="00B66650" w:rsidDel="001739A3">
                <w:rPr>
                  <w:rFonts w:eastAsia="Times New Roman" w:cs="Times New Roman"/>
                  <w:color w:val="000000" w:themeColor="text1"/>
                  <w:sz w:val="22"/>
                </w:rPr>
                <w:delText>15.67</w:delText>
              </w:r>
            </w:del>
          </w:p>
        </w:tc>
        <w:tc>
          <w:tcPr>
            <w:tcW w:w="695" w:type="dxa"/>
            <w:shd w:val="clear" w:color="auto" w:fill="auto"/>
            <w:hideMark/>
          </w:tcPr>
          <w:p w14:paraId="4E3126CE" w14:textId="33F3F453"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11" w:author="Tao Huang" w:date="2018-09-04T13:13:00Z"/>
                <w:rFonts w:eastAsia="Times New Roman" w:cs="Times New Roman"/>
                <w:color w:val="000000" w:themeColor="text1"/>
                <w:sz w:val="22"/>
              </w:rPr>
            </w:pPr>
            <w:del w:id="4812" w:author="Tao Huang" w:date="2018-09-04T13:13:00Z">
              <w:r w:rsidRPr="00B66650" w:rsidDel="001739A3">
                <w:rPr>
                  <w:rFonts w:eastAsia="Times New Roman" w:cs="Times New Roman"/>
                  <w:color w:val="000000" w:themeColor="text1"/>
                  <w:sz w:val="22"/>
                </w:rPr>
                <w:delText>5</w:delText>
              </w:r>
            </w:del>
          </w:p>
        </w:tc>
        <w:tc>
          <w:tcPr>
            <w:tcW w:w="950" w:type="dxa"/>
            <w:shd w:val="clear" w:color="auto" w:fill="auto"/>
            <w:hideMark/>
          </w:tcPr>
          <w:p w14:paraId="4EAA7A76" w14:textId="30F0DAA9"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13" w:author="Tao Huang" w:date="2018-09-04T13:13:00Z"/>
                <w:rFonts w:eastAsia="Times New Roman" w:cs="Times New Roman"/>
                <w:color w:val="000000" w:themeColor="text1"/>
                <w:sz w:val="22"/>
              </w:rPr>
            </w:pPr>
            <w:del w:id="4814" w:author="Tao Huang" w:date="2018-09-04T13:13:00Z">
              <w:r w:rsidRPr="00B66650" w:rsidDel="001739A3">
                <w:rPr>
                  <w:rFonts w:eastAsia="Times New Roman" w:cs="Times New Roman"/>
                  <w:color w:val="000000" w:themeColor="text1"/>
                  <w:sz w:val="22"/>
                </w:rPr>
                <w:delText>40.7%</w:delText>
              </w:r>
            </w:del>
          </w:p>
        </w:tc>
        <w:tc>
          <w:tcPr>
            <w:tcW w:w="694" w:type="dxa"/>
            <w:shd w:val="clear" w:color="auto" w:fill="auto"/>
            <w:hideMark/>
          </w:tcPr>
          <w:p w14:paraId="7D28E199" w14:textId="23015C50"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15" w:author="Tao Huang" w:date="2018-09-04T13:13:00Z"/>
                <w:rFonts w:eastAsia="Times New Roman" w:cs="Times New Roman"/>
                <w:color w:val="000000" w:themeColor="text1"/>
                <w:sz w:val="22"/>
              </w:rPr>
            </w:pPr>
            <w:del w:id="4816" w:author="Tao Huang" w:date="2018-09-04T13:13:00Z">
              <w:r w:rsidRPr="00B66650" w:rsidDel="001739A3">
                <w:rPr>
                  <w:rFonts w:eastAsia="Times New Roman" w:cs="Times New Roman"/>
                  <w:color w:val="000000" w:themeColor="text1"/>
                  <w:sz w:val="22"/>
                </w:rPr>
                <w:delText>5</w:delText>
              </w:r>
            </w:del>
          </w:p>
        </w:tc>
        <w:tc>
          <w:tcPr>
            <w:tcW w:w="841" w:type="dxa"/>
            <w:shd w:val="clear" w:color="auto" w:fill="auto"/>
            <w:hideMark/>
          </w:tcPr>
          <w:p w14:paraId="24639788" w14:textId="063F3784"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17" w:author="Tao Huang" w:date="2018-09-04T13:13:00Z"/>
                <w:rFonts w:eastAsia="Times New Roman" w:cs="Times New Roman"/>
                <w:color w:val="000000" w:themeColor="text1"/>
                <w:sz w:val="22"/>
              </w:rPr>
            </w:pPr>
            <w:del w:id="4818" w:author="Tao Huang" w:date="2018-09-04T13:13:00Z">
              <w:r w:rsidRPr="00B66650" w:rsidDel="001739A3">
                <w:rPr>
                  <w:rFonts w:eastAsia="Times New Roman" w:cs="Times New Roman"/>
                  <w:color w:val="000000" w:themeColor="text1"/>
                  <w:sz w:val="22"/>
                </w:rPr>
                <w:delText>0.696</w:delText>
              </w:r>
            </w:del>
          </w:p>
        </w:tc>
        <w:tc>
          <w:tcPr>
            <w:tcW w:w="692" w:type="dxa"/>
            <w:shd w:val="clear" w:color="auto" w:fill="auto"/>
            <w:hideMark/>
          </w:tcPr>
          <w:p w14:paraId="1BB8F415" w14:textId="42417D3F"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19" w:author="Tao Huang" w:date="2018-09-04T13:13:00Z"/>
                <w:rFonts w:eastAsia="Times New Roman" w:cs="Times New Roman"/>
                <w:color w:val="000000" w:themeColor="text1"/>
                <w:sz w:val="22"/>
              </w:rPr>
            </w:pPr>
            <w:del w:id="4820" w:author="Tao Huang" w:date="2018-09-04T13:13:00Z">
              <w:r w:rsidRPr="00B66650" w:rsidDel="001739A3">
                <w:rPr>
                  <w:rFonts w:eastAsia="Times New Roman" w:cs="Times New Roman"/>
                  <w:color w:val="000000" w:themeColor="text1"/>
                  <w:sz w:val="22"/>
                </w:rPr>
                <w:delText>6</w:delText>
              </w:r>
            </w:del>
          </w:p>
        </w:tc>
        <w:tc>
          <w:tcPr>
            <w:tcW w:w="1390" w:type="dxa"/>
            <w:shd w:val="clear" w:color="auto" w:fill="auto"/>
            <w:noWrap/>
            <w:hideMark/>
          </w:tcPr>
          <w:p w14:paraId="21787B89" w14:textId="656EBFDD"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21" w:author="Tao Huang" w:date="2018-09-04T13:13:00Z"/>
                <w:rFonts w:eastAsia="Times New Roman" w:cs="Times New Roman"/>
                <w:color w:val="000000" w:themeColor="text1"/>
                <w:sz w:val="22"/>
              </w:rPr>
            </w:pPr>
            <w:del w:id="4822" w:author="Tao Huang" w:date="2018-09-04T13:13:00Z">
              <w:r w:rsidRPr="00B66650" w:rsidDel="001739A3">
                <w:rPr>
                  <w:rFonts w:eastAsia="Times New Roman" w:cs="Times New Roman"/>
                  <w:color w:val="000000" w:themeColor="text1"/>
                  <w:sz w:val="22"/>
                </w:rPr>
                <w:delText>0.996</w:delText>
              </w:r>
            </w:del>
          </w:p>
        </w:tc>
        <w:tc>
          <w:tcPr>
            <w:tcW w:w="681" w:type="dxa"/>
            <w:shd w:val="clear" w:color="auto" w:fill="auto"/>
            <w:noWrap/>
            <w:hideMark/>
          </w:tcPr>
          <w:p w14:paraId="2627E933" w14:textId="64C3634A"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23" w:author="Tao Huang" w:date="2018-09-04T13:13:00Z"/>
                <w:rFonts w:eastAsia="Times New Roman" w:cs="Times New Roman"/>
                <w:color w:val="000000" w:themeColor="text1"/>
                <w:sz w:val="22"/>
              </w:rPr>
            </w:pPr>
            <w:del w:id="4824" w:author="Tao Huang" w:date="2018-09-04T13:13:00Z">
              <w:r w:rsidRPr="00B66650" w:rsidDel="001739A3">
                <w:rPr>
                  <w:rFonts w:eastAsia="Times New Roman" w:cs="Times New Roman"/>
                  <w:color w:val="000000" w:themeColor="text1"/>
                  <w:sz w:val="22"/>
                </w:rPr>
                <w:delText>6</w:delText>
              </w:r>
            </w:del>
          </w:p>
        </w:tc>
      </w:tr>
      <w:tr w:rsidR="004C569C" w:rsidRPr="00B66650" w:rsidDel="001739A3" w14:paraId="6747196B" w14:textId="7F93CDFC" w:rsidTr="0035133A">
        <w:trPr>
          <w:trHeight w:val="20"/>
          <w:jc w:val="center"/>
          <w:del w:id="4825"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B4330DF" w14:textId="3E58CF15" w:rsidR="004C569C" w:rsidRPr="00B66650" w:rsidDel="001739A3" w:rsidRDefault="004C569C" w:rsidP="00B66650">
            <w:pPr>
              <w:keepNext/>
              <w:keepLines/>
              <w:shd w:val="clear" w:color="auto" w:fill="FFFFFF" w:themeFill="background1"/>
              <w:spacing w:after="0"/>
              <w:rPr>
                <w:del w:id="4826" w:author="Tao Huang" w:date="2018-09-04T13:13:00Z"/>
                <w:rFonts w:eastAsia="Times New Roman" w:cs="Times New Roman"/>
                <w:b w:val="0"/>
                <w:color w:val="000000" w:themeColor="text1"/>
                <w:sz w:val="22"/>
              </w:rPr>
            </w:pPr>
            <w:del w:id="4827" w:author="Tao Huang" w:date="2018-09-04T13:13:00Z">
              <w:r w:rsidRPr="00B66650" w:rsidDel="001739A3">
                <w:rPr>
                  <w:rFonts w:eastAsia="Times New Roman" w:cs="Times New Roman"/>
                  <w:b w:val="0"/>
                  <w:color w:val="000000" w:themeColor="text1"/>
                  <w:sz w:val="22"/>
                </w:rPr>
                <w:delText>ADL-intra-EWC</w:delText>
              </w:r>
            </w:del>
          </w:p>
        </w:tc>
        <w:tc>
          <w:tcPr>
            <w:tcW w:w="727" w:type="dxa"/>
            <w:shd w:val="clear" w:color="auto" w:fill="auto"/>
            <w:hideMark/>
          </w:tcPr>
          <w:p w14:paraId="1BB6A3FF" w14:textId="700D2953"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28" w:author="Tao Huang" w:date="2018-09-04T13:13:00Z"/>
                <w:rFonts w:eastAsia="Times New Roman" w:cs="Times New Roman"/>
                <w:color w:val="000000" w:themeColor="text1"/>
                <w:sz w:val="22"/>
              </w:rPr>
            </w:pPr>
            <w:del w:id="4829" w:author="Tao Huang" w:date="2018-09-04T13:13:00Z">
              <w:r w:rsidRPr="00B66650" w:rsidDel="001739A3">
                <w:rPr>
                  <w:rFonts w:eastAsia="Times New Roman" w:cs="Times New Roman"/>
                  <w:color w:val="000000" w:themeColor="text1"/>
                  <w:sz w:val="22"/>
                </w:rPr>
                <w:delText>15.35</w:delText>
              </w:r>
            </w:del>
          </w:p>
        </w:tc>
        <w:tc>
          <w:tcPr>
            <w:tcW w:w="695" w:type="dxa"/>
            <w:shd w:val="clear" w:color="auto" w:fill="auto"/>
            <w:hideMark/>
          </w:tcPr>
          <w:p w14:paraId="48BE1DF7" w14:textId="43F7470B"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30" w:author="Tao Huang" w:date="2018-09-04T13:13:00Z"/>
                <w:rFonts w:eastAsia="Times New Roman" w:cs="Times New Roman"/>
                <w:color w:val="000000" w:themeColor="text1"/>
                <w:sz w:val="22"/>
              </w:rPr>
            </w:pPr>
            <w:del w:id="4831" w:author="Tao Huang" w:date="2018-09-04T13:13:00Z">
              <w:r w:rsidRPr="00B66650" w:rsidDel="001739A3">
                <w:rPr>
                  <w:rFonts w:eastAsia="Times New Roman" w:cs="Times New Roman"/>
                  <w:color w:val="000000" w:themeColor="text1"/>
                  <w:sz w:val="22"/>
                </w:rPr>
                <w:delText>2</w:delText>
              </w:r>
            </w:del>
          </w:p>
        </w:tc>
        <w:tc>
          <w:tcPr>
            <w:tcW w:w="950" w:type="dxa"/>
            <w:shd w:val="clear" w:color="auto" w:fill="auto"/>
            <w:hideMark/>
          </w:tcPr>
          <w:p w14:paraId="40906CA4" w14:textId="006D4E70"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32" w:author="Tao Huang" w:date="2018-09-04T13:13:00Z"/>
                <w:rFonts w:eastAsia="Times New Roman" w:cs="Times New Roman"/>
                <w:color w:val="000000" w:themeColor="text1"/>
                <w:sz w:val="22"/>
              </w:rPr>
            </w:pPr>
            <w:del w:id="4833" w:author="Tao Huang" w:date="2018-09-04T13:13:00Z">
              <w:r w:rsidRPr="00B66650" w:rsidDel="001739A3">
                <w:rPr>
                  <w:rFonts w:eastAsia="Times New Roman" w:cs="Times New Roman"/>
                  <w:color w:val="000000" w:themeColor="text1"/>
                  <w:sz w:val="22"/>
                </w:rPr>
                <w:delText>40.4%</w:delText>
              </w:r>
            </w:del>
          </w:p>
        </w:tc>
        <w:tc>
          <w:tcPr>
            <w:tcW w:w="694" w:type="dxa"/>
            <w:shd w:val="clear" w:color="auto" w:fill="auto"/>
            <w:hideMark/>
          </w:tcPr>
          <w:p w14:paraId="7FA4963B" w14:textId="7C66BF3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34" w:author="Tao Huang" w:date="2018-09-04T13:13:00Z"/>
                <w:rFonts w:eastAsia="Times New Roman" w:cs="Times New Roman"/>
                <w:color w:val="000000" w:themeColor="text1"/>
                <w:sz w:val="22"/>
              </w:rPr>
            </w:pPr>
            <w:del w:id="4835" w:author="Tao Huang" w:date="2018-09-04T13:13:00Z">
              <w:r w:rsidRPr="00B66650" w:rsidDel="001739A3">
                <w:rPr>
                  <w:rFonts w:eastAsia="Times New Roman" w:cs="Times New Roman"/>
                  <w:color w:val="000000" w:themeColor="text1"/>
                  <w:sz w:val="22"/>
                </w:rPr>
                <w:delText>2</w:delText>
              </w:r>
            </w:del>
          </w:p>
        </w:tc>
        <w:tc>
          <w:tcPr>
            <w:tcW w:w="841" w:type="dxa"/>
            <w:shd w:val="clear" w:color="auto" w:fill="auto"/>
            <w:hideMark/>
          </w:tcPr>
          <w:p w14:paraId="682460A6" w14:textId="0CC227A7"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36" w:author="Tao Huang" w:date="2018-09-04T13:13:00Z"/>
                <w:rFonts w:eastAsia="Times New Roman" w:cs="Times New Roman"/>
                <w:color w:val="000000" w:themeColor="text1"/>
                <w:sz w:val="22"/>
              </w:rPr>
            </w:pPr>
            <w:del w:id="4837" w:author="Tao Huang" w:date="2018-09-04T13:13:00Z">
              <w:r w:rsidRPr="00B66650" w:rsidDel="001739A3">
                <w:rPr>
                  <w:rFonts w:eastAsia="Times New Roman" w:cs="Times New Roman"/>
                  <w:color w:val="000000" w:themeColor="text1"/>
                  <w:sz w:val="22"/>
                </w:rPr>
                <w:delText>0.694</w:delText>
              </w:r>
            </w:del>
          </w:p>
        </w:tc>
        <w:tc>
          <w:tcPr>
            <w:tcW w:w="692" w:type="dxa"/>
            <w:shd w:val="clear" w:color="auto" w:fill="auto"/>
            <w:hideMark/>
          </w:tcPr>
          <w:p w14:paraId="569CAD06" w14:textId="0F77F721"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38" w:author="Tao Huang" w:date="2018-09-04T13:13:00Z"/>
                <w:rFonts w:eastAsia="Times New Roman" w:cs="Times New Roman"/>
                <w:color w:val="000000" w:themeColor="text1"/>
                <w:sz w:val="22"/>
              </w:rPr>
            </w:pPr>
            <w:del w:id="4839" w:author="Tao Huang" w:date="2018-09-04T13:13:00Z">
              <w:r w:rsidRPr="00B66650" w:rsidDel="001739A3">
                <w:rPr>
                  <w:rFonts w:eastAsia="Times New Roman" w:cs="Times New Roman"/>
                  <w:color w:val="000000" w:themeColor="text1"/>
                  <w:sz w:val="22"/>
                </w:rPr>
                <w:delText>4</w:delText>
              </w:r>
            </w:del>
          </w:p>
        </w:tc>
        <w:tc>
          <w:tcPr>
            <w:tcW w:w="1390" w:type="dxa"/>
            <w:shd w:val="clear" w:color="auto" w:fill="auto"/>
            <w:noWrap/>
            <w:hideMark/>
          </w:tcPr>
          <w:p w14:paraId="53A6AE86" w14:textId="08506F1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40" w:author="Tao Huang" w:date="2018-09-04T13:13:00Z"/>
                <w:rFonts w:eastAsia="Times New Roman" w:cs="Times New Roman"/>
                <w:color w:val="000000" w:themeColor="text1"/>
                <w:sz w:val="22"/>
              </w:rPr>
            </w:pPr>
            <w:del w:id="4841" w:author="Tao Huang" w:date="2018-09-04T13:13:00Z">
              <w:r w:rsidRPr="00B66650" w:rsidDel="001739A3">
                <w:rPr>
                  <w:rFonts w:eastAsia="Times New Roman" w:cs="Times New Roman"/>
                  <w:color w:val="000000" w:themeColor="text1"/>
                  <w:sz w:val="22"/>
                </w:rPr>
                <w:delText>0.988</w:delText>
              </w:r>
            </w:del>
          </w:p>
        </w:tc>
        <w:tc>
          <w:tcPr>
            <w:tcW w:w="681" w:type="dxa"/>
            <w:shd w:val="clear" w:color="auto" w:fill="auto"/>
            <w:noWrap/>
            <w:hideMark/>
          </w:tcPr>
          <w:p w14:paraId="3C82215F" w14:textId="10C20DB0"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42" w:author="Tao Huang" w:date="2018-09-04T13:13:00Z"/>
                <w:rFonts w:eastAsia="Times New Roman" w:cs="Times New Roman"/>
                <w:color w:val="000000" w:themeColor="text1"/>
                <w:sz w:val="22"/>
              </w:rPr>
            </w:pPr>
            <w:del w:id="4843" w:author="Tao Huang" w:date="2018-09-04T13:13:00Z">
              <w:r w:rsidRPr="00B66650" w:rsidDel="001739A3">
                <w:rPr>
                  <w:rFonts w:eastAsia="Times New Roman" w:cs="Times New Roman"/>
                  <w:color w:val="000000" w:themeColor="text1"/>
                  <w:sz w:val="22"/>
                </w:rPr>
                <w:delText>3</w:delText>
              </w:r>
            </w:del>
          </w:p>
        </w:tc>
      </w:tr>
      <w:tr w:rsidR="004C569C" w:rsidRPr="00B66650" w:rsidDel="001739A3" w14:paraId="65EC9267" w14:textId="7BA0700D" w:rsidTr="0035133A">
        <w:trPr>
          <w:cnfStyle w:val="000000100000" w:firstRow="0" w:lastRow="0" w:firstColumn="0" w:lastColumn="0" w:oddVBand="0" w:evenVBand="0" w:oddHBand="1" w:evenHBand="0" w:firstRowFirstColumn="0" w:firstRowLastColumn="0" w:lastRowFirstColumn="0" w:lastRowLastColumn="0"/>
          <w:trHeight w:val="20"/>
          <w:jc w:val="center"/>
          <w:del w:id="4844"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DA70AE5" w14:textId="64522D76" w:rsidR="004C569C" w:rsidRPr="00B66650" w:rsidDel="001739A3" w:rsidRDefault="004C569C" w:rsidP="00B66650">
            <w:pPr>
              <w:keepNext/>
              <w:keepLines/>
              <w:shd w:val="clear" w:color="auto" w:fill="FFFFFF" w:themeFill="background1"/>
              <w:spacing w:after="0"/>
              <w:rPr>
                <w:del w:id="4845" w:author="Tao Huang" w:date="2018-09-04T13:13:00Z"/>
                <w:rFonts w:eastAsia="Times New Roman" w:cs="Times New Roman"/>
                <w:b w:val="0"/>
                <w:color w:val="000000" w:themeColor="text1"/>
                <w:sz w:val="22"/>
              </w:rPr>
            </w:pPr>
            <w:del w:id="4846" w:author="Tao Huang" w:date="2018-09-04T13:13:00Z">
              <w:r w:rsidRPr="00B66650" w:rsidDel="001739A3">
                <w:rPr>
                  <w:rFonts w:eastAsia="Times New Roman" w:cs="Times New Roman"/>
                  <w:b w:val="0"/>
                  <w:color w:val="000000" w:themeColor="text1"/>
                  <w:sz w:val="22"/>
                </w:rPr>
                <w:delText>ADL-own-IC</w:delText>
              </w:r>
            </w:del>
          </w:p>
        </w:tc>
        <w:tc>
          <w:tcPr>
            <w:tcW w:w="727" w:type="dxa"/>
            <w:shd w:val="clear" w:color="auto" w:fill="auto"/>
            <w:hideMark/>
          </w:tcPr>
          <w:p w14:paraId="7C59B1AE" w14:textId="3FA6FDE1"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47" w:author="Tao Huang" w:date="2018-09-04T13:13:00Z"/>
                <w:rFonts w:eastAsia="Times New Roman" w:cs="Times New Roman"/>
                <w:color w:val="000000" w:themeColor="text1"/>
                <w:sz w:val="22"/>
              </w:rPr>
            </w:pPr>
            <w:del w:id="4848" w:author="Tao Huang" w:date="2018-09-04T13:13:00Z">
              <w:r w:rsidRPr="00B66650" w:rsidDel="001739A3">
                <w:rPr>
                  <w:rFonts w:eastAsia="Times New Roman" w:cs="Times New Roman"/>
                  <w:color w:val="000000" w:themeColor="text1"/>
                  <w:sz w:val="22"/>
                </w:rPr>
                <w:delText>16.23</w:delText>
              </w:r>
            </w:del>
          </w:p>
        </w:tc>
        <w:tc>
          <w:tcPr>
            <w:tcW w:w="695" w:type="dxa"/>
            <w:shd w:val="clear" w:color="auto" w:fill="auto"/>
            <w:hideMark/>
          </w:tcPr>
          <w:p w14:paraId="18024CC9" w14:textId="04667DCE"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49" w:author="Tao Huang" w:date="2018-09-04T13:13:00Z"/>
                <w:rFonts w:eastAsia="Times New Roman" w:cs="Times New Roman"/>
                <w:color w:val="000000" w:themeColor="text1"/>
                <w:sz w:val="22"/>
              </w:rPr>
            </w:pPr>
            <w:del w:id="4850" w:author="Tao Huang" w:date="2018-09-04T13:13:00Z">
              <w:r w:rsidRPr="00B66650" w:rsidDel="001739A3">
                <w:rPr>
                  <w:rFonts w:eastAsia="Times New Roman" w:cs="Times New Roman"/>
                  <w:color w:val="000000" w:themeColor="text1"/>
                  <w:sz w:val="22"/>
                </w:rPr>
                <w:delText>7</w:delText>
              </w:r>
            </w:del>
          </w:p>
        </w:tc>
        <w:tc>
          <w:tcPr>
            <w:tcW w:w="950" w:type="dxa"/>
            <w:shd w:val="clear" w:color="auto" w:fill="auto"/>
            <w:hideMark/>
          </w:tcPr>
          <w:p w14:paraId="2B487624" w14:textId="6AF4EBE0"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51" w:author="Tao Huang" w:date="2018-09-04T13:13:00Z"/>
                <w:rFonts w:eastAsia="Times New Roman" w:cs="Times New Roman"/>
                <w:color w:val="000000" w:themeColor="text1"/>
                <w:sz w:val="22"/>
              </w:rPr>
            </w:pPr>
            <w:del w:id="4852" w:author="Tao Huang" w:date="2018-09-04T13:13:00Z">
              <w:r w:rsidRPr="00B66650" w:rsidDel="001739A3">
                <w:rPr>
                  <w:rFonts w:eastAsia="Times New Roman" w:cs="Times New Roman"/>
                  <w:color w:val="000000" w:themeColor="text1"/>
                  <w:sz w:val="22"/>
                </w:rPr>
                <w:delText>40.8%</w:delText>
              </w:r>
            </w:del>
          </w:p>
        </w:tc>
        <w:tc>
          <w:tcPr>
            <w:tcW w:w="694" w:type="dxa"/>
            <w:shd w:val="clear" w:color="auto" w:fill="auto"/>
            <w:hideMark/>
          </w:tcPr>
          <w:p w14:paraId="15E9029F" w14:textId="01BEB937"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53" w:author="Tao Huang" w:date="2018-09-04T13:13:00Z"/>
                <w:rFonts w:eastAsia="Times New Roman" w:cs="Times New Roman"/>
                <w:color w:val="000000" w:themeColor="text1"/>
                <w:sz w:val="22"/>
              </w:rPr>
            </w:pPr>
            <w:del w:id="4854" w:author="Tao Huang" w:date="2018-09-04T13:13:00Z">
              <w:r w:rsidRPr="00B66650" w:rsidDel="001739A3">
                <w:rPr>
                  <w:rFonts w:eastAsia="Times New Roman" w:cs="Times New Roman"/>
                  <w:color w:val="000000" w:themeColor="text1"/>
                  <w:sz w:val="22"/>
                </w:rPr>
                <w:delText>6</w:delText>
              </w:r>
            </w:del>
          </w:p>
        </w:tc>
        <w:tc>
          <w:tcPr>
            <w:tcW w:w="841" w:type="dxa"/>
            <w:shd w:val="clear" w:color="auto" w:fill="auto"/>
            <w:hideMark/>
          </w:tcPr>
          <w:p w14:paraId="27164270" w14:textId="0CD41A65"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55" w:author="Tao Huang" w:date="2018-09-04T13:13:00Z"/>
                <w:rFonts w:eastAsia="Times New Roman" w:cs="Times New Roman"/>
                <w:color w:val="000000" w:themeColor="text1"/>
                <w:sz w:val="22"/>
              </w:rPr>
            </w:pPr>
            <w:del w:id="4856" w:author="Tao Huang" w:date="2018-09-04T13:13:00Z">
              <w:r w:rsidRPr="00B66650" w:rsidDel="001739A3">
                <w:rPr>
                  <w:rFonts w:eastAsia="Times New Roman" w:cs="Times New Roman"/>
                  <w:color w:val="000000" w:themeColor="text1"/>
                  <w:sz w:val="22"/>
                </w:rPr>
                <w:delText>0.694</w:delText>
              </w:r>
            </w:del>
          </w:p>
        </w:tc>
        <w:tc>
          <w:tcPr>
            <w:tcW w:w="692" w:type="dxa"/>
            <w:shd w:val="clear" w:color="auto" w:fill="auto"/>
            <w:hideMark/>
          </w:tcPr>
          <w:p w14:paraId="1BFF90C4" w14:textId="40055D00"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57" w:author="Tao Huang" w:date="2018-09-04T13:13:00Z"/>
                <w:rFonts w:eastAsia="Times New Roman" w:cs="Times New Roman"/>
                <w:color w:val="000000" w:themeColor="text1"/>
                <w:sz w:val="22"/>
              </w:rPr>
            </w:pPr>
            <w:del w:id="4858" w:author="Tao Huang" w:date="2018-09-04T13:13:00Z">
              <w:r w:rsidRPr="00B66650" w:rsidDel="001739A3">
                <w:rPr>
                  <w:rFonts w:eastAsia="Times New Roman" w:cs="Times New Roman"/>
                  <w:color w:val="000000" w:themeColor="text1"/>
                  <w:sz w:val="22"/>
                </w:rPr>
                <w:delText>3</w:delText>
              </w:r>
            </w:del>
          </w:p>
        </w:tc>
        <w:tc>
          <w:tcPr>
            <w:tcW w:w="1390" w:type="dxa"/>
            <w:shd w:val="clear" w:color="auto" w:fill="auto"/>
            <w:noWrap/>
            <w:hideMark/>
          </w:tcPr>
          <w:p w14:paraId="36616D05" w14:textId="28CD9E56"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59" w:author="Tao Huang" w:date="2018-09-04T13:13:00Z"/>
                <w:rFonts w:eastAsia="Times New Roman" w:cs="Times New Roman"/>
                <w:color w:val="000000" w:themeColor="text1"/>
                <w:sz w:val="22"/>
              </w:rPr>
            </w:pPr>
            <w:del w:id="4860" w:author="Tao Huang" w:date="2018-09-04T13:13:00Z">
              <w:r w:rsidRPr="00B66650" w:rsidDel="001739A3">
                <w:rPr>
                  <w:rFonts w:eastAsia="Times New Roman" w:cs="Times New Roman"/>
                  <w:color w:val="000000" w:themeColor="text1"/>
                  <w:sz w:val="22"/>
                </w:rPr>
                <w:delText>0.997</w:delText>
              </w:r>
            </w:del>
          </w:p>
        </w:tc>
        <w:tc>
          <w:tcPr>
            <w:tcW w:w="681" w:type="dxa"/>
            <w:shd w:val="clear" w:color="auto" w:fill="auto"/>
            <w:noWrap/>
            <w:hideMark/>
          </w:tcPr>
          <w:p w14:paraId="52A02D09" w14:textId="73400F86"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61" w:author="Tao Huang" w:date="2018-09-04T13:13:00Z"/>
                <w:rFonts w:eastAsia="Times New Roman" w:cs="Times New Roman"/>
                <w:color w:val="000000" w:themeColor="text1"/>
                <w:sz w:val="22"/>
              </w:rPr>
            </w:pPr>
            <w:del w:id="4862" w:author="Tao Huang" w:date="2018-09-04T13:13:00Z">
              <w:r w:rsidRPr="00B66650" w:rsidDel="001739A3">
                <w:rPr>
                  <w:rFonts w:eastAsia="Times New Roman" w:cs="Times New Roman"/>
                  <w:color w:val="000000" w:themeColor="text1"/>
                  <w:sz w:val="22"/>
                </w:rPr>
                <w:delText>5</w:delText>
              </w:r>
            </w:del>
          </w:p>
        </w:tc>
      </w:tr>
      <w:tr w:rsidR="004C569C" w:rsidRPr="00B66650" w:rsidDel="001739A3" w14:paraId="3B41424B" w14:textId="46585D97" w:rsidTr="0035133A">
        <w:trPr>
          <w:trHeight w:val="20"/>
          <w:jc w:val="center"/>
          <w:del w:id="4863"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B954FB" w14:textId="54F7A3F9" w:rsidR="004C569C" w:rsidRPr="00B66650" w:rsidDel="001739A3" w:rsidRDefault="004C569C" w:rsidP="00B66650">
            <w:pPr>
              <w:keepNext/>
              <w:keepLines/>
              <w:shd w:val="clear" w:color="auto" w:fill="FFFFFF" w:themeFill="background1"/>
              <w:spacing w:after="0"/>
              <w:rPr>
                <w:del w:id="4864" w:author="Tao Huang" w:date="2018-09-04T13:13:00Z"/>
                <w:rFonts w:eastAsia="Times New Roman" w:cs="Times New Roman"/>
                <w:b w:val="0"/>
                <w:color w:val="000000" w:themeColor="text1"/>
                <w:sz w:val="22"/>
              </w:rPr>
            </w:pPr>
            <w:del w:id="4865" w:author="Tao Huang" w:date="2018-09-04T13:13:00Z">
              <w:r w:rsidRPr="00B66650" w:rsidDel="001739A3">
                <w:rPr>
                  <w:rFonts w:eastAsia="Times New Roman" w:cs="Times New Roman"/>
                  <w:b w:val="0"/>
                  <w:color w:val="000000" w:themeColor="text1"/>
                  <w:sz w:val="22"/>
                </w:rPr>
                <w:delText>ADL-intra-IC</w:delText>
              </w:r>
            </w:del>
          </w:p>
        </w:tc>
        <w:tc>
          <w:tcPr>
            <w:tcW w:w="727" w:type="dxa"/>
            <w:shd w:val="clear" w:color="auto" w:fill="auto"/>
            <w:hideMark/>
          </w:tcPr>
          <w:p w14:paraId="43FDF9AD" w14:textId="3B5A6E09"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66" w:author="Tao Huang" w:date="2018-09-04T13:13:00Z"/>
                <w:rFonts w:eastAsia="Times New Roman" w:cs="Times New Roman"/>
                <w:color w:val="000000" w:themeColor="text1"/>
                <w:sz w:val="22"/>
              </w:rPr>
            </w:pPr>
            <w:del w:id="4867" w:author="Tao Huang" w:date="2018-09-04T13:13:00Z">
              <w:r w:rsidRPr="00B66650" w:rsidDel="001739A3">
                <w:rPr>
                  <w:rFonts w:eastAsia="Times New Roman" w:cs="Times New Roman"/>
                  <w:color w:val="000000" w:themeColor="text1"/>
                  <w:sz w:val="22"/>
                </w:rPr>
                <w:delText>15.57</w:delText>
              </w:r>
            </w:del>
          </w:p>
        </w:tc>
        <w:tc>
          <w:tcPr>
            <w:tcW w:w="695" w:type="dxa"/>
            <w:shd w:val="clear" w:color="auto" w:fill="auto"/>
            <w:hideMark/>
          </w:tcPr>
          <w:p w14:paraId="0160292F" w14:textId="173C1C4C"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68" w:author="Tao Huang" w:date="2018-09-04T13:13:00Z"/>
                <w:rFonts w:eastAsia="Times New Roman" w:cs="Times New Roman"/>
                <w:color w:val="000000" w:themeColor="text1"/>
                <w:sz w:val="22"/>
              </w:rPr>
            </w:pPr>
            <w:del w:id="4869" w:author="Tao Huang" w:date="2018-09-04T13:13:00Z">
              <w:r w:rsidRPr="00B66650" w:rsidDel="001739A3">
                <w:rPr>
                  <w:rFonts w:eastAsia="Times New Roman" w:cs="Times New Roman"/>
                  <w:color w:val="000000" w:themeColor="text1"/>
                  <w:sz w:val="22"/>
                </w:rPr>
                <w:delText>4</w:delText>
              </w:r>
            </w:del>
          </w:p>
        </w:tc>
        <w:tc>
          <w:tcPr>
            <w:tcW w:w="950" w:type="dxa"/>
            <w:shd w:val="clear" w:color="auto" w:fill="auto"/>
            <w:hideMark/>
          </w:tcPr>
          <w:p w14:paraId="6118A08D" w14:textId="78165EF5"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70" w:author="Tao Huang" w:date="2018-09-04T13:13:00Z"/>
                <w:rFonts w:eastAsia="Times New Roman" w:cs="Times New Roman"/>
                <w:color w:val="000000" w:themeColor="text1"/>
                <w:sz w:val="22"/>
              </w:rPr>
            </w:pPr>
            <w:del w:id="4871" w:author="Tao Huang" w:date="2018-09-04T13:13:00Z">
              <w:r w:rsidRPr="00B66650" w:rsidDel="001739A3">
                <w:rPr>
                  <w:rFonts w:eastAsia="Times New Roman" w:cs="Times New Roman"/>
                  <w:color w:val="000000" w:themeColor="text1"/>
                  <w:sz w:val="22"/>
                </w:rPr>
                <w:delText>40.4%</w:delText>
              </w:r>
            </w:del>
          </w:p>
        </w:tc>
        <w:tc>
          <w:tcPr>
            <w:tcW w:w="694" w:type="dxa"/>
            <w:shd w:val="clear" w:color="auto" w:fill="auto"/>
            <w:hideMark/>
          </w:tcPr>
          <w:p w14:paraId="08D42F13" w14:textId="0D45C48F"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72" w:author="Tao Huang" w:date="2018-09-04T13:13:00Z"/>
                <w:rFonts w:eastAsia="Times New Roman" w:cs="Times New Roman"/>
                <w:color w:val="000000" w:themeColor="text1"/>
                <w:sz w:val="22"/>
              </w:rPr>
            </w:pPr>
            <w:del w:id="4873" w:author="Tao Huang" w:date="2018-09-04T13:13:00Z">
              <w:r w:rsidRPr="00B66650" w:rsidDel="001739A3">
                <w:rPr>
                  <w:rFonts w:eastAsia="Times New Roman" w:cs="Times New Roman"/>
                  <w:color w:val="000000" w:themeColor="text1"/>
                  <w:sz w:val="22"/>
                </w:rPr>
                <w:delText>3</w:delText>
              </w:r>
            </w:del>
          </w:p>
        </w:tc>
        <w:tc>
          <w:tcPr>
            <w:tcW w:w="841" w:type="dxa"/>
            <w:shd w:val="clear" w:color="auto" w:fill="auto"/>
            <w:hideMark/>
          </w:tcPr>
          <w:p w14:paraId="4F1E8F6B" w14:textId="489256A0"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74" w:author="Tao Huang" w:date="2018-09-04T13:13:00Z"/>
                <w:rFonts w:eastAsia="Times New Roman" w:cs="Times New Roman"/>
                <w:color w:val="000000" w:themeColor="text1"/>
                <w:sz w:val="22"/>
              </w:rPr>
            </w:pPr>
            <w:del w:id="4875" w:author="Tao Huang" w:date="2018-09-04T13:13:00Z">
              <w:r w:rsidRPr="00B66650" w:rsidDel="001739A3">
                <w:rPr>
                  <w:rFonts w:eastAsia="Times New Roman" w:cs="Times New Roman"/>
                  <w:color w:val="000000" w:themeColor="text1"/>
                  <w:sz w:val="22"/>
                </w:rPr>
                <w:delText>0.692</w:delText>
              </w:r>
            </w:del>
          </w:p>
        </w:tc>
        <w:tc>
          <w:tcPr>
            <w:tcW w:w="692" w:type="dxa"/>
            <w:shd w:val="clear" w:color="auto" w:fill="auto"/>
            <w:hideMark/>
          </w:tcPr>
          <w:p w14:paraId="6270D974" w14:textId="3112063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76" w:author="Tao Huang" w:date="2018-09-04T13:13:00Z"/>
                <w:rFonts w:eastAsia="Times New Roman" w:cs="Times New Roman"/>
                <w:color w:val="000000" w:themeColor="text1"/>
                <w:sz w:val="22"/>
              </w:rPr>
            </w:pPr>
            <w:del w:id="4877" w:author="Tao Huang" w:date="2018-09-04T13:13:00Z">
              <w:r w:rsidRPr="00B66650" w:rsidDel="001739A3">
                <w:rPr>
                  <w:rFonts w:eastAsia="Times New Roman" w:cs="Times New Roman"/>
                  <w:color w:val="000000" w:themeColor="text1"/>
                  <w:sz w:val="22"/>
                </w:rPr>
                <w:delText>2</w:delText>
              </w:r>
            </w:del>
          </w:p>
        </w:tc>
        <w:tc>
          <w:tcPr>
            <w:tcW w:w="1390" w:type="dxa"/>
            <w:shd w:val="clear" w:color="auto" w:fill="auto"/>
            <w:noWrap/>
            <w:hideMark/>
          </w:tcPr>
          <w:p w14:paraId="1E533253" w14:textId="1B84B6B6"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78" w:author="Tao Huang" w:date="2018-09-04T13:13:00Z"/>
                <w:rFonts w:eastAsia="Times New Roman" w:cs="Times New Roman"/>
                <w:color w:val="000000" w:themeColor="text1"/>
                <w:sz w:val="22"/>
              </w:rPr>
            </w:pPr>
            <w:del w:id="4879" w:author="Tao Huang" w:date="2018-09-04T13:13:00Z">
              <w:r w:rsidRPr="00B66650" w:rsidDel="001739A3">
                <w:rPr>
                  <w:rFonts w:eastAsia="Times New Roman" w:cs="Times New Roman"/>
                  <w:color w:val="000000" w:themeColor="text1"/>
                  <w:sz w:val="22"/>
                </w:rPr>
                <w:delText>0.988</w:delText>
              </w:r>
            </w:del>
          </w:p>
        </w:tc>
        <w:tc>
          <w:tcPr>
            <w:tcW w:w="681" w:type="dxa"/>
            <w:shd w:val="clear" w:color="auto" w:fill="auto"/>
            <w:noWrap/>
            <w:hideMark/>
          </w:tcPr>
          <w:p w14:paraId="78BE654D" w14:textId="4D6211F9"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880" w:author="Tao Huang" w:date="2018-09-04T13:13:00Z"/>
                <w:rFonts w:eastAsia="Times New Roman" w:cs="Times New Roman"/>
                <w:color w:val="000000" w:themeColor="text1"/>
                <w:sz w:val="22"/>
              </w:rPr>
            </w:pPr>
            <w:del w:id="4881" w:author="Tao Huang" w:date="2018-09-04T13:13:00Z">
              <w:r w:rsidRPr="00B66650" w:rsidDel="001739A3">
                <w:rPr>
                  <w:rFonts w:eastAsia="Times New Roman" w:cs="Times New Roman"/>
                  <w:color w:val="000000" w:themeColor="text1"/>
                  <w:sz w:val="22"/>
                </w:rPr>
                <w:delText>2</w:delText>
              </w:r>
            </w:del>
          </w:p>
        </w:tc>
      </w:tr>
      <w:tr w:rsidR="001E17BA" w:rsidRPr="00B66650" w:rsidDel="001739A3" w14:paraId="0129C243" w14:textId="24F72044" w:rsidTr="0035133A">
        <w:trPr>
          <w:cnfStyle w:val="000000100000" w:firstRow="0" w:lastRow="0" w:firstColumn="0" w:lastColumn="0" w:oddVBand="0" w:evenVBand="0" w:oddHBand="1" w:evenHBand="0" w:firstRowFirstColumn="0" w:firstRowLastColumn="0" w:lastRowFirstColumn="0" w:lastRowLastColumn="0"/>
          <w:trHeight w:val="20"/>
          <w:jc w:val="center"/>
          <w:del w:id="4882"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9912E2" w14:textId="470B456B" w:rsidR="004C569C" w:rsidRPr="00B66650" w:rsidDel="001739A3" w:rsidRDefault="004C569C" w:rsidP="00B66650">
            <w:pPr>
              <w:keepNext/>
              <w:keepLines/>
              <w:shd w:val="clear" w:color="auto" w:fill="FFFFFF" w:themeFill="background1"/>
              <w:spacing w:after="0"/>
              <w:rPr>
                <w:del w:id="4883" w:author="Tao Huang" w:date="2018-09-04T13:13:00Z"/>
                <w:rFonts w:eastAsia="Times New Roman" w:cs="Times New Roman"/>
                <w:b w:val="0"/>
                <w:color w:val="000000" w:themeColor="text1"/>
                <w:sz w:val="22"/>
              </w:rPr>
            </w:pPr>
            <w:del w:id="4884" w:author="Tao Huang" w:date="2018-09-04T13:13:00Z">
              <w:r w:rsidRPr="00B66650" w:rsidDel="001739A3">
                <w:rPr>
                  <w:rFonts w:eastAsia="Times New Roman" w:cs="Times New Roman"/>
                  <w:b w:val="0"/>
                  <w:color w:val="000000" w:themeColor="text1"/>
                  <w:sz w:val="22"/>
                </w:rPr>
                <w:delText>ADL-EWC-IC</w:delText>
              </w:r>
            </w:del>
          </w:p>
        </w:tc>
        <w:tc>
          <w:tcPr>
            <w:tcW w:w="727" w:type="dxa"/>
            <w:shd w:val="clear" w:color="auto" w:fill="auto"/>
            <w:hideMark/>
          </w:tcPr>
          <w:p w14:paraId="7876478F" w14:textId="1672F25D"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85" w:author="Tao Huang" w:date="2018-09-04T13:13:00Z"/>
                <w:rFonts w:eastAsia="Times New Roman" w:cs="Times New Roman"/>
                <w:color w:val="000000" w:themeColor="text1"/>
                <w:sz w:val="22"/>
              </w:rPr>
            </w:pPr>
            <w:del w:id="4886" w:author="Tao Huang" w:date="2018-09-04T13:13:00Z">
              <w:r w:rsidRPr="00B66650" w:rsidDel="001739A3">
                <w:rPr>
                  <w:rFonts w:eastAsia="Times New Roman" w:cs="Times New Roman"/>
                  <w:color w:val="000000" w:themeColor="text1"/>
                  <w:sz w:val="22"/>
                </w:rPr>
                <w:delText>15.29</w:delText>
              </w:r>
            </w:del>
          </w:p>
        </w:tc>
        <w:tc>
          <w:tcPr>
            <w:tcW w:w="695" w:type="dxa"/>
            <w:shd w:val="clear" w:color="auto" w:fill="auto"/>
            <w:hideMark/>
          </w:tcPr>
          <w:p w14:paraId="6CA42285" w14:textId="52C8A11E"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87" w:author="Tao Huang" w:date="2018-09-04T13:13:00Z"/>
                <w:rFonts w:eastAsia="Times New Roman" w:cs="Times New Roman"/>
                <w:color w:val="000000" w:themeColor="text1"/>
                <w:sz w:val="22"/>
              </w:rPr>
            </w:pPr>
            <w:del w:id="4888" w:author="Tao Huang" w:date="2018-09-04T13:13:00Z">
              <w:r w:rsidRPr="00B66650" w:rsidDel="001739A3">
                <w:rPr>
                  <w:rFonts w:eastAsia="Times New Roman" w:cs="Times New Roman"/>
                  <w:color w:val="000000" w:themeColor="text1"/>
                  <w:sz w:val="22"/>
                </w:rPr>
                <w:delText>1</w:delText>
              </w:r>
            </w:del>
          </w:p>
        </w:tc>
        <w:tc>
          <w:tcPr>
            <w:tcW w:w="950" w:type="dxa"/>
            <w:shd w:val="clear" w:color="auto" w:fill="auto"/>
            <w:hideMark/>
          </w:tcPr>
          <w:p w14:paraId="6FCD45F8" w14:textId="75D9D2BD"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89" w:author="Tao Huang" w:date="2018-09-04T13:13:00Z"/>
                <w:rFonts w:eastAsia="Times New Roman" w:cs="Times New Roman"/>
                <w:color w:val="000000" w:themeColor="text1"/>
                <w:sz w:val="22"/>
              </w:rPr>
            </w:pPr>
            <w:del w:id="4890" w:author="Tao Huang" w:date="2018-09-04T13:13:00Z">
              <w:r w:rsidRPr="00B66650" w:rsidDel="001739A3">
                <w:rPr>
                  <w:rFonts w:eastAsia="Times New Roman" w:cs="Times New Roman"/>
                  <w:color w:val="000000" w:themeColor="text1"/>
                  <w:sz w:val="22"/>
                </w:rPr>
                <w:delText>40.4%</w:delText>
              </w:r>
            </w:del>
          </w:p>
        </w:tc>
        <w:tc>
          <w:tcPr>
            <w:tcW w:w="694" w:type="dxa"/>
            <w:shd w:val="clear" w:color="auto" w:fill="auto"/>
            <w:hideMark/>
          </w:tcPr>
          <w:p w14:paraId="31022C76" w14:textId="40768A81"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91" w:author="Tao Huang" w:date="2018-09-04T13:13:00Z"/>
                <w:rFonts w:eastAsia="Times New Roman" w:cs="Times New Roman"/>
                <w:color w:val="000000" w:themeColor="text1"/>
                <w:sz w:val="22"/>
              </w:rPr>
            </w:pPr>
            <w:del w:id="4892" w:author="Tao Huang" w:date="2018-09-04T13:13:00Z">
              <w:r w:rsidRPr="00B66650" w:rsidDel="001739A3">
                <w:rPr>
                  <w:rFonts w:eastAsia="Times New Roman" w:cs="Times New Roman"/>
                  <w:color w:val="000000" w:themeColor="text1"/>
                  <w:sz w:val="22"/>
                </w:rPr>
                <w:delText>1</w:delText>
              </w:r>
            </w:del>
          </w:p>
        </w:tc>
        <w:tc>
          <w:tcPr>
            <w:tcW w:w="841" w:type="dxa"/>
            <w:shd w:val="clear" w:color="auto" w:fill="auto"/>
            <w:hideMark/>
          </w:tcPr>
          <w:p w14:paraId="3B707DF7" w14:textId="1EAC5BCB"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93" w:author="Tao Huang" w:date="2018-09-04T13:13:00Z"/>
                <w:rFonts w:eastAsia="Times New Roman" w:cs="Times New Roman"/>
                <w:color w:val="000000" w:themeColor="text1"/>
                <w:sz w:val="22"/>
              </w:rPr>
            </w:pPr>
            <w:del w:id="4894" w:author="Tao Huang" w:date="2018-09-04T13:13:00Z">
              <w:r w:rsidRPr="00B66650" w:rsidDel="001739A3">
                <w:rPr>
                  <w:rFonts w:eastAsia="Times New Roman" w:cs="Times New Roman"/>
                  <w:color w:val="000000" w:themeColor="text1"/>
                  <w:sz w:val="22"/>
                </w:rPr>
                <w:delText>0.689</w:delText>
              </w:r>
            </w:del>
          </w:p>
        </w:tc>
        <w:tc>
          <w:tcPr>
            <w:tcW w:w="692" w:type="dxa"/>
            <w:shd w:val="clear" w:color="auto" w:fill="auto"/>
            <w:hideMark/>
          </w:tcPr>
          <w:p w14:paraId="659D3110" w14:textId="554A47EC"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95" w:author="Tao Huang" w:date="2018-09-04T13:13:00Z"/>
                <w:rFonts w:eastAsia="Times New Roman" w:cs="Times New Roman"/>
                <w:color w:val="000000" w:themeColor="text1"/>
                <w:sz w:val="22"/>
              </w:rPr>
            </w:pPr>
            <w:del w:id="4896" w:author="Tao Huang" w:date="2018-09-04T13:13:00Z">
              <w:r w:rsidRPr="00B66650" w:rsidDel="001739A3">
                <w:rPr>
                  <w:rFonts w:eastAsia="Times New Roman" w:cs="Times New Roman"/>
                  <w:color w:val="000000" w:themeColor="text1"/>
                  <w:sz w:val="22"/>
                </w:rPr>
                <w:delText>1</w:delText>
              </w:r>
            </w:del>
          </w:p>
        </w:tc>
        <w:tc>
          <w:tcPr>
            <w:tcW w:w="1390" w:type="dxa"/>
            <w:shd w:val="clear" w:color="auto" w:fill="auto"/>
            <w:noWrap/>
            <w:hideMark/>
          </w:tcPr>
          <w:p w14:paraId="5A7025D3" w14:textId="1DB60606"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97" w:author="Tao Huang" w:date="2018-09-04T13:13:00Z"/>
                <w:rFonts w:eastAsia="Times New Roman" w:cs="Times New Roman"/>
                <w:color w:val="000000" w:themeColor="text1"/>
                <w:sz w:val="22"/>
              </w:rPr>
            </w:pPr>
            <w:del w:id="4898" w:author="Tao Huang" w:date="2018-09-04T13:13:00Z">
              <w:r w:rsidRPr="00B66650" w:rsidDel="001739A3">
                <w:rPr>
                  <w:rFonts w:eastAsia="Times New Roman" w:cs="Times New Roman"/>
                  <w:color w:val="000000" w:themeColor="text1"/>
                  <w:sz w:val="22"/>
                </w:rPr>
                <w:delText>0.985</w:delText>
              </w:r>
            </w:del>
          </w:p>
        </w:tc>
        <w:tc>
          <w:tcPr>
            <w:tcW w:w="681" w:type="dxa"/>
            <w:shd w:val="clear" w:color="auto" w:fill="auto"/>
            <w:hideMark/>
          </w:tcPr>
          <w:p w14:paraId="1B6808E4" w14:textId="6B11CD1F"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899" w:author="Tao Huang" w:date="2018-09-04T13:13:00Z"/>
                <w:rFonts w:eastAsia="Times New Roman" w:cs="Times New Roman"/>
                <w:color w:val="000000" w:themeColor="text1"/>
                <w:sz w:val="22"/>
              </w:rPr>
            </w:pPr>
            <w:del w:id="4900" w:author="Tao Huang" w:date="2018-09-04T13:13:00Z">
              <w:r w:rsidRPr="00B66650" w:rsidDel="001739A3">
                <w:rPr>
                  <w:rFonts w:eastAsia="Times New Roman" w:cs="Times New Roman"/>
                  <w:color w:val="000000" w:themeColor="text1"/>
                  <w:sz w:val="22"/>
                </w:rPr>
                <w:delText>1</w:delText>
              </w:r>
            </w:del>
          </w:p>
        </w:tc>
      </w:tr>
      <w:tr w:rsidR="004C569C" w:rsidRPr="00B66650" w:rsidDel="001739A3" w14:paraId="4E608005" w14:textId="10168FE9" w:rsidTr="0035133A">
        <w:trPr>
          <w:trHeight w:val="20"/>
          <w:jc w:val="center"/>
          <w:del w:id="4901" w:author="Tao Huang" w:date="2018-09-04T13:13:00Z"/>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A0E36FE" w14:textId="0C50BAAF" w:rsidR="004C569C" w:rsidRPr="00B66650" w:rsidDel="001739A3" w:rsidRDefault="004C569C" w:rsidP="00B66650">
            <w:pPr>
              <w:shd w:val="clear" w:color="auto" w:fill="FFFFFF" w:themeFill="background1"/>
              <w:spacing w:after="0"/>
              <w:jc w:val="center"/>
              <w:rPr>
                <w:del w:id="4902" w:author="Tao Huang" w:date="2018-09-04T13:13:00Z"/>
                <w:rFonts w:eastAsia="Times New Roman" w:cs="Times New Roman"/>
                <w:b w:val="0"/>
                <w:color w:val="000000" w:themeColor="text1"/>
                <w:sz w:val="22"/>
              </w:rPr>
            </w:pPr>
            <w:del w:id="4903" w:author="Tao Huang" w:date="2018-09-04T13:13:00Z">
              <w:r w:rsidRPr="00B66650" w:rsidDel="001739A3">
                <w:rPr>
                  <w:rFonts w:eastAsia="Times New Roman" w:cs="Times New Roman"/>
                  <w:b w:val="0"/>
                  <w:color w:val="000000" w:themeColor="text1"/>
                  <w:sz w:val="22"/>
                </w:rPr>
                <w:delText xml:space="preserve">All forecast period, </w:delText>
              </w:r>
              <w:r w:rsidRPr="00B66650" w:rsidDel="001739A3">
                <w:rPr>
                  <w:rFonts w:eastAsia="Times New Roman" w:cs="Times New Roman"/>
                  <w:b w:val="0"/>
                  <w:i/>
                  <w:color w:val="000000" w:themeColor="text1"/>
                  <w:sz w:val="22"/>
                </w:rPr>
                <w:delText>H</w:delText>
              </w:r>
              <w:r w:rsidRPr="00B66650" w:rsidDel="001739A3">
                <w:rPr>
                  <w:rFonts w:eastAsia="Times New Roman" w:cs="Times New Roman"/>
                  <w:b w:val="0"/>
                  <w:color w:val="000000" w:themeColor="text1"/>
                  <w:sz w:val="22"/>
                </w:rPr>
                <w:delText>= 4</w:delText>
              </w:r>
            </w:del>
          </w:p>
        </w:tc>
      </w:tr>
      <w:tr w:rsidR="004C569C" w:rsidRPr="00B66650" w:rsidDel="001739A3" w14:paraId="7787F8F4" w14:textId="7F4FF88C" w:rsidTr="0035133A">
        <w:trPr>
          <w:cnfStyle w:val="000000100000" w:firstRow="0" w:lastRow="0" w:firstColumn="0" w:lastColumn="0" w:oddVBand="0" w:evenVBand="0" w:oddHBand="1" w:evenHBand="0" w:firstRowFirstColumn="0" w:firstRowLastColumn="0" w:lastRowFirstColumn="0" w:lastRowLastColumn="0"/>
          <w:trHeight w:val="20"/>
          <w:jc w:val="center"/>
          <w:del w:id="4904"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71C2BA3" w14:textId="4C9BAA4C" w:rsidR="004C569C" w:rsidRPr="00B66650" w:rsidDel="001739A3" w:rsidRDefault="004C569C" w:rsidP="00B66650">
            <w:pPr>
              <w:shd w:val="clear" w:color="auto" w:fill="FFFFFF" w:themeFill="background1"/>
              <w:spacing w:after="0"/>
              <w:rPr>
                <w:del w:id="4905" w:author="Tao Huang" w:date="2018-09-04T13:13:00Z"/>
                <w:rFonts w:eastAsia="Times New Roman" w:cs="Times New Roman"/>
                <w:b w:val="0"/>
                <w:color w:val="000000" w:themeColor="text1"/>
                <w:sz w:val="22"/>
              </w:rPr>
            </w:pPr>
            <w:del w:id="4906" w:author="Tao Huang" w:date="2018-09-04T13:13:00Z">
              <w:r w:rsidRPr="00B66650" w:rsidDel="001739A3">
                <w:rPr>
                  <w:rFonts w:eastAsia="Times New Roman" w:cs="Times New Roman"/>
                  <w:b w:val="0"/>
                  <w:color w:val="000000" w:themeColor="text1"/>
                  <w:sz w:val="22"/>
                </w:rPr>
                <w:delText>Model/measure</w:delText>
              </w:r>
            </w:del>
          </w:p>
        </w:tc>
        <w:tc>
          <w:tcPr>
            <w:tcW w:w="727" w:type="dxa"/>
            <w:shd w:val="clear" w:color="auto" w:fill="auto"/>
            <w:hideMark/>
          </w:tcPr>
          <w:p w14:paraId="3EC2F4AA" w14:textId="0AE0F87C"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07" w:author="Tao Huang" w:date="2018-09-04T13:13:00Z"/>
                <w:rFonts w:eastAsia="Times New Roman" w:cs="Times New Roman"/>
                <w:bCs/>
                <w:color w:val="000000" w:themeColor="text1"/>
                <w:sz w:val="22"/>
              </w:rPr>
            </w:pPr>
            <w:del w:id="4908" w:author="Tao Huang" w:date="2018-09-04T13:13:00Z">
              <w:r w:rsidRPr="00B66650" w:rsidDel="001739A3">
                <w:rPr>
                  <w:rFonts w:eastAsia="Times New Roman" w:cs="Times New Roman"/>
                  <w:bCs/>
                  <w:color w:val="000000" w:themeColor="text1"/>
                  <w:sz w:val="22"/>
                </w:rPr>
                <w:delText>MAE</w:delText>
              </w:r>
            </w:del>
          </w:p>
        </w:tc>
        <w:tc>
          <w:tcPr>
            <w:tcW w:w="695" w:type="dxa"/>
            <w:shd w:val="clear" w:color="auto" w:fill="auto"/>
            <w:hideMark/>
          </w:tcPr>
          <w:p w14:paraId="5830FF8A" w14:textId="73A95C79"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09" w:author="Tao Huang" w:date="2018-09-04T13:13:00Z"/>
                <w:rFonts w:eastAsia="Times New Roman" w:cs="Times New Roman"/>
                <w:bCs/>
                <w:color w:val="000000" w:themeColor="text1"/>
                <w:sz w:val="22"/>
              </w:rPr>
            </w:pPr>
            <w:del w:id="4910" w:author="Tao Huang" w:date="2018-09-04T13:13:00Z">
              <w:r w:rsidRPr="00B66650" w:rsidDel="001739A3">
                <w:rPr>
                  <w:rFonts w:eastAsia="Times New Roman" w:cs="Times New Roman"/>
                  <w:bCs/>
                  <w:color w:val="000000" w:themeColor="text1"/>
                  <w:sz w:val="22"/>
                </w:rPr>
                <w:delText>Rank</w:delText>
              </w:r>
            </w:del>
          </w:p>
        </w:tc>
        <w:tc>
          <w:tcPr>
            <w:tcW w:w="950" w:type="dxa"/>
            <w:shd w:val="clear" w:color="auto" w:fill="auto"/>
            <w:hideMark/>
          </w:tcPr>
          <w:p w14:paraId="6AC82C8B" w14:textId="434D8D5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11" w:author="Tao Huang" w:date="2018-09-04T13:13:00Z"/>
                <w:rFonts w:eastAsia="Times New Roman" w:cs="Times New Roman"/>
                <w:bCs/>
                <w:color w:val="000000" w:themeColor="text1"/>
                <w:sz w:val="22"/>
              </w:rPr>
            </w:pPr>
            <w:del w:id="4912" w:author="Tao Huang" w:date="2018-09-04T13:13:00Z">
              <w:r w:rsidRPr="00B66650" w:rsidDel="001739A3">
                <w:rPr>
                  <w:rFonts w:eastAsia="Times New Roman" w:cs="Times New Roman"/>
                  <w:bCs/>
                  <w:color w:val="000000" w:themeColor="text1"/>
                  <w:sz w:val="22"/>
                </w:rPr>
                <w:delText>SMAPE</w:delText>
              </w:r>
            </w:del>
          </w:p>
        </w:tc>
        <w:tc>
          <w:tcPr>
            <w:tcW w:w="694" w:type="dxa"/>
            <w:shd w:val="clear" w:color="auto" w:fill="auto"/>
            <w:hideMark/>
          </w:tcPr>
          <w:p w14:paraId="1C61C16A" w14:textId="1133EDF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13" w:author="Tao Huang" w:date="2018-09-04T13:13:00Z"/>
                <w:rFonts w:eastAsia="Times New Roman" w:cs="Times New Roman"/>
                <w:bCs/>
                <w:color w:val="000000" w:themeColor="text1"/>
                <w:sz w:val="22"/>
              </w:rPr>
            </w:pPr>
            <w:del w:id="4914" w:author="Tao Huang" w:date="2018-09-04T13:13:00Z">
              <w:r w:rsidRPr="00B66650" w:rsidDel="001739A3">
                <w:rPr>
                  <w:rFonts w:eastAsia="Times New Roman" w:cs="Times New Roman"/>
                  <w:bCs/>
                  <w:color w:val="000000" w:themeColor="text1"/>
                  <w:sz w:val="22"/>
                </w:rPr>
                <w:delText>Rank</w:delText>
              </w:r>
            </w:del>
          </w:p>
        </w:tc>
        <w:tc>
          <w:tcPr>
            <w:tcW w:w="841" w:type="dxa"/>
            <w:shd w:val="clear" w:color="auto" w:fill="auto"/>
            <w:hideMark/>
          </w:tcPr>
          <w:p w14:paraId="6D45CF27" w14:textId="103DE34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15" w:author="Tao Huang" w:date="2018-09-04T13:13:00Z"/>
                <w:rFonts w:eastAsia="Times New Roman" w:cs="Times New Roman"/>
                <w:bCs/>
                <w:color w:val="000000" w:themeColor="text1"/>
                <w:sz w:val="22"/>
              </w:rPr>
            </w:pPr>
            <w:del w:id="4916" w:author="Tao Huang" w:date="2018-09-04T13:13:00Z">
              <w:r w:rsidRPr="00B66650" w:rsidDel="001739A3">
                <w:rPr>
                  <w:rFonts w:eastAsia="Times New Roman" w:cs="Times New Roman"/>
                  <w:bCs/>
                  <w:color w:val="000000" w:themeColor="text1"/>
                  <w:sz w:val="22"/>
                </w:rPr>
                <w:delText>MASE</w:delText>
              </w:r>
            </w:del>
          </w:p>
        </w:tc>
        <w:tc>
          <w:tcPr>
            <w:tcW w:w="692" w:type="dxa"/>
            <w:shd w:val="clear" w:color="auto" w:fill="auto"/>
            <w:hideMark/>
          </w:tcPr>
          <w:p w14:paraId="2A290E98" w14:textId="3144982C"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17" w:author="Tao Huang" w:date="2018-09-04T13:13:00Z"/>
                <w:rFonts w:eastAsia="Times New Roman" w:cs="Times New Roman"/>
                <w:bCs/>
                <w:color w:val="000000" w:themeColor="text1"/>
                <w:sz w:val="22"/>
              </w:rPr>
            </w:pPr>
            <w:del w:id="4918" w:author="Tao Huang" w:date="2018-09-04T13:13:00Z">
              <w:r w:rsidRPr="00B66650" w:rsidDel="001739A3">
                <w:rPr>
                  <w:rFonts w:eastAsia="Times New Roman" w:cs="Times New Roman"/>
                  <w:bCs/>
                  <w:color w:val="000000" w:themeColor="text1"/>
                  <w:sz w:val="22"/>
                </w:rPr>
                <w:delText>Rank</w:delText>
              </w:r>
            </w:del>
          </w:p>
        </w:tc>
        <w:tc>
          <w:tcPr>
            <w:tcW w:w="1390" w:type="dxa"/>
            <w:shd w:val="clear" w:color="auto" w:fill="auto"/>
            <w:noWrap/>
            <w:hideMark/>
          </w:tcPr>
          <w:p w14:paraId="0421A7C7" w14:textId="2F8E9C1D"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19" w:author="Tao Huang" w:date="2018-09-04T13:13:00Z"/>
                <w:rFonts w:eastAsia="Times New Roman" w:cs="Times New Roman"/>
                <w:bCs/>
                <w:color w:val="000000" w:themeColor="text1"/>
                <w:sz w:val="22"/>
              </w:rPr>
            </w:pPr>
            <w:del w:id="4920" w:author="Tao Huang" w:date="2018-09-04T13:13:00Z">
              <w:r w:rsidRPr="00B66650" w:rsidDel="001739A3">
                <w:rPr>
                  <w:rFonts w:eastAsia="Times New Roman" w:cs="Times New Roman"/>
                  <w:bCs/>
                  <w:color w:val="000000" w:themeColor="text1"/>
                  <w:sz w:val="22"/>
                </w:rPr>
                <w:delText>AvgRelMAE</w:delText>
              </w:r>
            </w:del>
          </w:p>
        </w:tc>
        <w:tc>
          <w:tcPr>
            <w:tcW w:w="681" w:type="dxa"/>
            <w:shd w:val="clear" w:color="auto" w:fill="auto"/>
            <w:noWrap/>
            <w:hideMark/>
          </w:tcPr>
          <w:p w14:paraId="1A2E2682" w14:textId="0D07CCFF"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21" w:author="Tao Huang" w:date="2018-09-04T13:13:00Z"/>
                <w:rFonts w:eastAsia="Times New Roman" w:cs="Times New Roman"/>
                <w:bCs/>
                <w:color w:val="000000" w:themeColor="text1"/>
                <w:sz w:val="22"/>
              </w:rPr>
            </w:pPr>
            <w:del w:id="4922" w:author="Tao Huang" w:date="2018-09-04T13:13:00Z">
              <w:r w:rsidRPr="00B66650" w:rsidDel="001739A3">
                <w:rPr>
                  <w:rFonts w:eastAsia="Times New Roman" w:cs="Times New Roman"/>
                  <w:bCs/>
                  <w:color w:val="000000" w:themeColor="text1"/>
                  <w:sz w:val="22"/>
                </w:rPr>
                <w:delText>Rank</w:delText>
              </w:r>
            </w:del>
          </w:p>
        </w:tc>
      </w:tr>
      <w:tr w:rsidR="004C569C" w:rsidRPr="00B66650" w:rsidDel="001739A3" w14:paraId="562884A2" w14:textId="478A4B6B" w:rsidTr="0035133A">
        <w:trPr>
          <w:trHeight w:val="20"/>
          <w:jc w:val="center"/>
          <w:del w:id="4923"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669D88" w14:textId="39FF0F9E" w:rsidR="004C569C" w:rsidRPr="00B66650" w:rsidDel="001739A3" w:rsidRDefault="004C569C" w:rsidP="00B66650">
            <w:pPr>
              <w:shd w:val="clear" w:color="auto" w:fill="FFFFFF" w:themeFill="background1"/>
              <w:spacing w:after="0"/>
              <w:rPr>
                <w:del w:id="4924" w:author="Tao Huang" w:date="2018-09-04T13:13:00Z"/>
                <w:rFonts w:eastAsia="Times New Roman" w:cs="Times New Roman"/>
                <w:b w:val="0"/>
                <w:color w:val="000000" w:themeColor="text1"/>
                <w:sz w:val="22"/>
              </w:rPr>
            </w:pPr>
            <w:del w:id="4925" w:author="Tao Huang" w:date="2018-09-04T13:13:00Z">
              <w:r w:rsidRPr="00B66650" w:rsidDel="001739A3">
                <w:rPr>
                  <w:rFonts w:eastAsia="Times New Roman" w:cs="Times New Roman"/>
                  <w:b w:val="0"/>
                  <w:color w:val="000000" w:themeColor="text1"/>
                  <w:sz w:val="22"/>
                </w:rPr>
                <w:delText>Base-lift</w:delText>
              </w:r>
            </w:del>
          </w:p>
        </w:tc>
        <w:tc>
          <w:tcPr>
            <w:tcW w:w="727" w:type="dxa"/>
            <w:shd w:val="clear" w:color="auto" w:fill="auto"/>
            <w:hideMark/>
          </w:tcPr>
          <w:p w14:paraId="19B62BAC" w14:textId="0906E483"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26" w:author="Tao Huang" w:date="2018-09-04T13:13:00Z"/>
                <w:rFonts w:eastAsia="Times New Roman" w:cs="Times New Roman"/>
                <w:color w:val="000000" w:themeColor="text1"/>
                <w:sz w:val="22"/>
              </w:rPr>
            </w:pPr>
            <w:del w:id="4927" w:author="Tao Huang" w:date="2018-09-04T13:13:00Z">
              <w:r w:rsidRPr="00B66650" w:rsidDel="001739A3">
                <w:rPr>
                  <w:rFonts w:eastAsia="Times New Roman" w:cs="Times New Roman"/>
                  <w:color w:val="000000" w:themeColor="text1"/>
                  <w:sz w:val="22"/>
                </w:rPr>
                <w:delText>22.67</w:delText>
              </w:r>
            </w:del>
          </w:p>
        </w:tc>
        <w:tc>
          <w:tcPr>
            <w:tcW w:w="695" w:type="dxa"/>
            <w:shd w:val="clear" w:color="auto" w:fill="auto"/>
            <w:hideMark/>
          </w:tcPr>
          <w:p w14:paraId="7CB620F9" w14:textId="68792D56"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28" w:author="Tao Huang" w:date="2018-09-04T13:13:00Z"/>
                <w:rFonts w:eastAsia="Times New Roman" w:cs="Times New Roman"/>
                <w:color w:val="000000" w:themeColor="text1"/>
                <w:sz w:val="22"/>
              </w:rPr>
            </w:pPr>
            <w:del w:id="4929" w:author="Tao Huang" w:date="2018-09-04T13:13:00Z">
              <w:r w:rsidRPr="00B66650" w:rsidDel="001739A3">
                <w:rPr>
                  <w:rFonts w:eastAsia="Times New Roman" w:cs="Times New Roman"/>
                  <w:color w:val="000000" w:themeColor="text1"/>
                  <w:sz w:val="22"/>
                </w:rPr>
                <w:delText>8</w:delText>
              </w:r>
            </w:del>
          </w:p>
        </w:tc>
        <w:tc>
          <w:tcPr>
            <w:tcW w:w="950" w:type="dxa"/>
            <w:shd w:val="clear" w:color="auto" w:fill="auto"/>
            <w:hideMark/>
          </w:tcPr>
          <w:p w14:paraId="721BF933" w14:textId="0BCD1B7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30" w:author="Tao Huang" w:date="2018-09-04T13:13:00Z"/>
                <w:rFonts w:eastAsia="Times New Roman" w:cs="Times New Roman"/>
                <w:color w:val="000000" w:themeColor="text1"/>
                <w:sz w:val="22"/>
              </w:rPr>
            </w:pPr>
            <w:del w:id="4931" w:author="Tao Huang" w:date="2018-09-04T13:13:00Z">
              <w:r w:rsidRPr="00B66650" w:rsidDel="001739A3">
                <w:rPr>
                  <w:rFonts w:eastAsia="Times New Roman" w:cs="Times New Roman"/>
                  <w:color w:val="000000" w:themeColor="text1"/>
                  <w:sz w:val="22"/>
                </w:rPr>
                <w:delText>46.2%</w:delText>
              </w:r>
            </w:del>
          </w:p>
        </w:tc>
        <w:tc>
          <w:tcPr>
            <w:tcW w:w="694" w:type="dxa"/>
            <w:shd w:val="clear" w:color="auto" w:fill="auto"/>
            <w:hideMark/>
          </w:tcPr>
          <w:p w14:paraId="36340666" w14:textId="56A3EBFD"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32" w:author="Tao Huang" w:date="2018-09-04T13:13:00Z"/>
                <w:rFonts w:eastAsia="Times New Roman" w:cs="Times New Roman"/>
                <w:color w:val="000000" w:themeColor="text1"/>
                <w:sz w:val="22"/>
              </w:rPr>
            </w:pPr>
            <w:del w:id="4933" w:author="Tao Huang" w:date="2018-09-04T13:13:00Z">
              <w:r w:rsidRPr="00B66650" w:rsidDel="001739A3">
                <w:rPr>
                  <w:rFonts w:eastAsia="Times New Roman" w:cs="Times New Roman"/>
                  <w:color w:val="000000" w:themeColor="text1"/>
                  <w:sz w:val="22"/>
                </w:rPr>
                <w:delText>8</w:delText>
              </w:r>
            </w:del>
          </w:p>
        </w:tc>
        <w:tc>
          <w:tcPr>
            <w:tcW w:w="841" w:type="dxa"/>
            <w:shd w:val="clear" w:color="auto" w:fill="auto"/>
            <w:hideMark/>
          </w:tcPr>
          <w:p w14:paraId="04E64E0D" w14:textId="69A12C7D"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34" w:author="Tao Huang" w:date="2018-09-04T13:13:00Z"/>
                <w:rFonts w:eastAsia="Times New Roman" w:cs="Times New Roman"/>
                <w:color w:val="000000" w:themeColor="text1"/>
                <w:sz w:val="22"/>
              </w:rPr>
            </w:pPr>
            <w:del w:id="4935" w:author="Tao Huang" w:date="2018-09-04T13:13:00Z">
              <w:r w:rsidRPr="00B66650" w:rsidDel="001739A3">
                <w:rPr>
                  <w:rFonts w:eastAsia="Times New Roman" w:cs="Times New Roman"/>
                  <w:color w:val="000000" w:themeColor="text1"/>
                  <w:sz w:val="22"/>
                </w:rPr>
                <w:delText>0.762</w:delText>
              </w:r>
            </w:del>
          </w:p>
        </w:tc>
        <w:tc>
          <w:tcPr>
            <w:tcW w:w="692" w:type="dxa"/>
            <w:shd w:val="clear" w:color="auto" w:fill="auto"/>
            <w:hideMark/>
          </w:tcPr>
          <w:p w14:paraId="124CF7C8" w14:textId="6734A09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36" w:author="Tao Huang" w:date="2018-09-04T13:13:00Z"/>
                <w:rFonts w:eastAsia="Times New Roman" w:cs="Times New Roman"/>
                <w:color w:val="000000" w:themeColor="text1"/>
                <w:sz w:val="22"/>
              </w:rPr>
            </w:pPr>
            <w:del w:id="4937" w:author="Tao Huang" w:date="2018-09-04T13:13:00Z">
              <w:r w:rsidRPr="00B66650" w:rsidDel="001739A3">
                <w:rPr>
                  <w:rFonts w:eastAsia="Times New Roman" w:cs="Times New Roman"/>
                  <w:color w:val="000000" w:themeColor="text1"/>
                  <w:sz w:val="22"/>
                </w:rPr>
                <w:delText>8</w:delText>
              </w:r>
            </w:del>
          </w:p>
        </w:tc>
        <w:tc>
          <w:tcPr>
            <w:tcW w:w="1390" w:type="dxa"/>
            <w:shd w:val="clear" w:color="auto" w:fill="auto"/>
            <w:noWrap/>
            <w:hideMark/>
          </w:tcPr>
          <w:p w14:paraId="2DCA69D5" w14:textId="69025B6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38" w:author="Tao Huang" w:date="2018-09-04T13:13:00Z"/>
                <w:rFonts w:eastAsia="Times New Roman" w:cs="Times New Roman"/>
                <w:color w:val="000000" w:themeColor="text1"/>
                <w:sz w:val="22"/>
              </w:rPr>
            </w:pPr>
            <w:del w:id="4939" w:author="Tao Huang" w:date="2018-09-04T13:13:00Z">
              <w:r w:rsidRPr="00B66650" w:rsidDel="001739A3">
                <w:rPr>
                  <w:rFonts w:eastAsia="Times New Roman" w:cs="Times New Roman"/>
                  <w:color w:val="000000" w:themeColor="text1"/>
                  <w:sz w:val="22"/>
                </w:rPr>
                <w:delText>1.106</w:delText>
              </w:r>
            </w:del>
          </w:p>
        </w:tc>
        <w:tc>
          <w:tcPr>
            <w:tcW w:w="681" w:type="dxa"/>
            <w:shd w:val="clear" w:color="auto" w:fill="auto"/>
            <w:noWrap/>
            <w:hideMark/>
          </w:tcPr>
          <w:p w14:paraId="494AD05E" w14:textId="1A79A3B6"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40" w:author="Tao Huang" w:date="2018-09-04T13:13:00Z"/>
                <w:rFonts w:eastAsia="Times New Roman" w:cs="Times New Roman"/>
                <w:color w:val="000000" w:themeColor="text1"/>
                <w:sz w:val="22"/>
              </w:rPr>
            </w:pPr>
            <w:del w:id="4941" w:author="Tao Huang" w:date="2018-09-04T13:13:00Z">
              <w:r w:rsidRPr="00B66650" w:rsidDel="001739A3">
                <w:rPr>
                  <w:rFonts w:eastAsia="Times New Roman" w:cs="Times New Roman"/>
                  <w:color w:val="000000" w:themeColor="text1"/>
                  <w:sz w:val="22"/>
                </w:rPr>
                <w:delText>8</w:delText>
              </w:r>
            </w:del>
          </w:p>
        </w:tc>
      </w:tr>
      <w:tr w:rsidR="004C569C" w:rsidRPr="00B66650" w:rsidDel="001739A3" w14:paraId="47742BE9" w14:textId="2794554B" w:rsidTr="0035133A">
        <w:trPr>
          <w:cnfStyle w:val="000000100000" w:firstRow="0" w:lastRow="0" w:firstColumn="0" w:lastColumn="0" w:oddVBand="0" w:evenVBand="0" w:oddHBand="1" w:evenHBand="0" w:firstRowFirstColumn="0" w:firstRowLastColumn="0" w:lastRowFirstColumn="0" w:lastRowLastColumn="0"/>
          <w:trHeight w:val="20"/>
          <w:jc w:val="center"/>
          <w:del w:id="4942"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B751690" w14:textId="1F7C1A98" w:rsidR="004C569C" w:rsidRPr="00B66650" w:rsidDel="001739A3" w:rsidRDefault="004C569C" w:rsidP="00B66650">
            <w:pPr>
              <w:shd w:val="clear" w:color="auto" w:fill="FFFFFF" w:themeFill="background1"/>
              <w:spacing w:after="0"/>
              <w:rPr>
                <w:del w:id="4943" w:author="Tao Huang" w:date="2018-09-04T13:13:00Z"/>
                <w:rFonts w:eastAsia="Times New Roman" w:cs="Times New Roman"/>
                <w:b w:val="0"/>
                <w:color w:val="000000" w:themeColor="text1"/>
                <w:sz w:val="22"/>
              </w:rPr>
            </w:pPr>
            <w:del w:id="4944" w:author="Tao Huang" w:date="2018-09-04T13:13:00Z">
              <w:r w:rsidRPr="00B66650" w:rsidDel="001739A3">
                <w:rPr>
                  <w:rFonts w:eastAsia="Times New Roman" w:cs="Times New Roman"/>
                  <w:b w:val="0"/>
                  <w:color w:val="000000" w:themeColor="text1"/>
                  <w:sz w:val="22"/>
                </w:rPr>
                <w:delText>ADL-own</w:delText>
              </w:r>
            </w:del>
          </w:p>
        </w:tc>
        <w:tc>
          <w:tcPr>
            <w:tcW w:w="727" w:type="dxa"/>
            <w:shd w:val="clear" w:color="auto" w:fill="auto"/>
            <w:hideMark/>
          </w:tcPr>
          <w:p w14:paraId="05EF78BE" w14:textId="7715011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45" w:author="Tao Huang" w:date="2018-09-04T13:13:00Z"/>
                <w:rFonts w:eastAsia="Times New Roman" w:cs="Times New Roman"/>
                <w:color w:val="000000" w:themeColor="text1"/>
                <w:sz w:val="22"/>
              </w:rPr>
            </w:pPr>
            <w:del w:id="4946" w:author="Tao Huang" w:date="2018-09-04T13:13:00Z">
              <w:r w:rsidRPr="00B66650" w:rsidDel="001739A3">
                <w:rPr>
                  <w:rFonts w:eastAsia="Times New Roman" w:cs="Times New Roman"/>
                  <w:color w:val="000000" w:themeColor="text1"/>
                  <w:sz w:val="22"/>
                </w:rPr>
                <w:delText>15.63</w:delText>
              </w:r>
            </w:del>
          </w:p>
        </w:tc>
        <w:tc>
          <w:tcPr>
            <w:tcW w:w="695" w:type="dxa"/>
            <w:shd w:val="clear" w:color="auto" w:fill="auto"/>
            <w:hideMark/>
          </w:tcPr>
          <w:p w14:paraId="4EF7D030" w14:textId="7BD71728"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47" w:author="Tao Huang" w:date="2018-09-04T13:13:00Z"/>
                <w:rFonts w:eastAsia="Times New Roman" w:cs="Times New Roman"/>
                <w:color w:val="000000" w:themeColor="text1"/>
                <w:sz w:val="22"/>
              </w:rPr>
            </w:pPr>
            <w:del w:id="4948" w:author="Tao Huang" w:date="2018-09-04T13:13:00Z">
              <w:r w:rsidRPr="00B66650" w:rsidDel="001739A3">
                <w:rPr>
                  <w:rFonts w:eastAsia="Times New Roman" w:cs="Times New Roman"/>
                  <w:color w:val="000000" w:themeColor="text1"/>
                  <w:sz w:val="22"/>
                </w:rPr>
                <w:delText>6</w:delText>
              </w:r>
            </w:del>
          </w:p>
        </w:tc>
        <w:tc>
          <w:tcPr>
            <w:tcW w:w="950" w:type="dxa"/>
            <w:shd w:val="clear" w:color="auto" w:fill="auto"/>
            <w:hideMark/>
          </w:tcPr>
          <w:p w14:paraId="13FAA000" w14:textId="7251E20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49" w:author="Tao Huang" w:date="2018-09-04T13:13:00Z"/>
                <w:rFonts w:eastAsia="Times New Roman" w:cs="Times New Roman"/>
                <w:color w:val="000000" w:themeColor="text1"/>
                <w:sz w:val="22"/>
              </w:rPr>
            </w:pPr>
            <w:del w:id="4950" w:author="Tao Huang" w:date="2018-09-04T13:13:00Z">
              <w:r w:rsidRPr="00B66650" w:rsidDel="001739A3">
                <w:rPr>
                  <w:rFonts w:eastAsia="Times New Roman" w:cs="Times New Roman"/>
                  <w:color w:val="000000" w:themeColor="text1"/>
                  <w:sz w:val="22"/>
                </w:rPr>
                <w:delText>40.5%</w:delText>
              </w:r>
            </w:del>
          </w:p>
        </w:tc>
        <w:tc>
          <w:tcPr>
            <w:tcW w:w="694" w:type="dxa"/>
            <w:shd w:val="clear" w:color="auto" w:fill="auto"/>
            <w:hideMark/>
          </w:tcPr>
          <w:p w14:paraId="10D8DC52" w14:textId="4A59B209"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51" w:author="Tao Huang" w:date="2018-09-04T13:13:00Z"/>
                <w:rFonts w:eastAsia="Times New Roman" w:cs="Times New Roman"/>
                <w:color w:val="000000" w:themeColor="text1"/>
                <w:sz w:val="22"/>
              </w:rPr>
            </w:pPr>
            <w:del w:id="4952" w:author="Tao Huang" w:date="2018-09-04T13:13:00Z">
              <w:r w:rsidRPr="00B66650" w:rsidDel="001739A3">
                <w:rPr>
                  <w:rFonts w:eastAsia="Times New Roman" w:cs="Times New Roman"/>
                  <w:color w:val="000000" w:themeColor="text1"/>
                  <w:sz w:val="22"/>
                </w:rPr>
                <w:delText>7</w:delText>
              </w:r>
            </w:del>
          </w:p>
        </w:tc>
        <w:tc>
          <w:tcPr>
            <w:tcW w:w="841" w:type="dxa"/>
            <w:shd w:val="clear" w:color="auto" w:fill="auto"/>
            <w:hideMark/>
          </w:tcPr>
          <w:p w14:paraId="6A88F1BB" w14:textId="6E0FEECA"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53" w:author="Tao Huang" w:date="2018-09-04T13:13:00Z"/>
                <w:rFonts w:eastAsia="Times New Roman" w:cs="Times New Roman"/>
                <w:color w:val="000000" w:themeColor="text1"/>
                <w:sz w:val="22"/>
              </w:rPr>
            </w:pPr>
            <w:del w:id="4954" w:author="Tao Huang" w:date="2018-09-04T13:13:00Z">
              <w:r w:rsidRPr="00B66650" w:rsidDel="001739A3">
                <w:rPr>
                  <w:rFonts w:eastAsia="Times New Roman" w:cs="Times New Roman"/>
                  <w:color w:val="000000" w:themeColor="text1"/>
                  <w:sz w:val="22"/>
                </w:rPr>
                <w:delText>0.690</w:delText>
              </w:r>
            </w:del>
          </w:p>
        </w:tc>
        <w:tc>
          <w:tcPr>
            <w:tcW w:w="692" w:type="dxa"/>
            <w:shd w:val="clear" w:color="auto" w:fill="auto"/>
            <w:hideMark/>
          </w:tcPr>
          <w:p w14:paraId="22AE78C3" w14:textId="7448AE5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55" w:author="Tao Huang" w:date="2018-09-04T13:13:00Z"/>
                <w:rFonts w:eastAsia="Times New Roman" w:cs="Times New Roman"/>
                <w:color w:val="000000" w:themeColor="text1"/>
                <w:sz w:val="22"/>
              </w:rPr>
            </w:pPr>
            <w:del w:id="4956" w:author="Tao Huang" w:date="2018-09-04T13:13:00Z">
              <w:r w:rsidRPr="00B66650" w:rsidDel="001739A3">
                <w:rPr>
                  <w:rFonts w:eastAsia="Times New Roman" w:cs="Times New Roman"/>
                  <w:color w:val="000000" w:themeColor="text1"/>
                  <w:sz w:val="22"/>
                </w:rPr>
                <w:delText>7</w:delText>
              </w:r>
            </w:del>
          </w:p>
        </w:tc>
        <w:tc>
          <w:tcPr>
            <w:tcW w:w="1390" w:type="dxa"/>
            <w:shd w:val="clear" w:color="auto" w:fill="auto"/>
            <w:noWrap/>
            <w:hideMark/>
          </w:tcPr>
          <w:p w14:paraId="1A5BA4E9" w14:textId="2354723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57" w:author="Tao Huang" w:date="2018-09-04T13:13:00Z"/>
                <w:rFonts w:eastAsia="Times New Roman" w:cs="Times New Roman"/>
                <w:color w:val="000000" w:themeColor="text1"/>
                <w:sz w:val="22"/>
              </w:rPr>
            </w:pPr>
            <w:del w:id="4958" w:author="Tao Huang" w:date="2018-09-04T13:13:00Z">
              <w:r w:rsidRPr="00B66650" w:rsidDel="001739A3">
                <w:rPr>
                  <w:rFonts w:eastAsia="Times New Roman" w:cs="Times New Roman"/>
                  <w:color w:val="000000" w:themeColor="text1"/>
                  <w:sz w:val="22"/>
                </w:rPr>
                <w:delText>1.000</w:delText>
              </w:r>
            </w:del>
          </w:p>
        </w:tc>
        <w:tc>
          <w:tcPr>
            <w:tcW w:w="681" w:type="dxa"/>
            <w:shd w:val="clear" w:color="auto" w:fill="auto"/>
            <w:noWrap/>
            <w:hideMark/>
          </w:tcPr>
          <w:p w14:paraId="48D250D7" w14:textId="79AE1CD0"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59" w:author="Tao Huang" w:date="2018-09-04T13:13:00Z"/>
                <w:rFonts w:eastAsia="Times New Roman" w:cs="Times New Roman"/>
                <w:color w:val="000000" w:themeColor="text1"/>
                <w:sz w:val="22"/>
              </w:rPr>
            </w:pPr>
            <w:del w:id="4960" w:author="Tao Huang" w:date="2018-09-04T13:13:00Z">
              <w:r w:rsidRPr="00B66650" w:rsidDel="001739A3">
                <w:rPr>
                  <w:rFonts w:eastAsia="Times New Roman" w:cs="Times New Roman"/>
                  <w:color w:val="000000" w:themeColor="text1"/>
                  <w:sz w:val="22"/>
                </w:rPr>
                <w:delText>7</w:delText>
              </w:r>
            </w:del>
          </w:p>
        </w:tc>
      </w:tr>
      <w:tr w:rsidR="004C569C" w:rsidRPr="00B66650" w:rsidDel="001739A3" w14:paraId="5FBA3535" w14:textId="262356A9" w:rsidTr="0035133A">
        <w:trPr>
          <w:trHeight w:val="20"/>
          <w:jc w:val="center"/>
          <w:del w:id="4961"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EC56163" w14:textId="0098F04C" w:rsidR="004C569C" w:rsidRPr="00B66650" w:rsidDel="001739A3" w:rsidRDefault="004C569C" w:rsidP="00B66650">
            <w:pPr>
              <w:shd w:val="clear" w:color="auto" w:fill="FFFFFF" w:themeFill="background1"/>
              <w:spacing w:after="0"/>
              <w:rPr>
                <w:del w:id="4962" w:author="Tao Huang" w:date="2018-09-04T13:13:00Z"/>
                <w:rFonts w:eastAsia="Times New Roman" w:cs="Times New Roman"/>
                <w:b w:val="0"/>
                <w:color w:val="000000" w:themeColor="text1"/>
                <w:sz w:val="22"/>
              </w:rPr>
            </w:pPr>
            <w:del w:id="4963" w:author="Tao Huang" w:date="2018-09-04T13:13:00Z">
              <w:r w:rsidRPr="00B66650" w:rsidDel="001739A3">
                <w:rPr>
                  <w:rFonts w:eastAsia="Times New Roman" w:cs="Times New Roman"/>
                  <w:b w:val="0"/>
                  <w:color w:val="000000" w:themeColor="text1"/>
                  <w:sz w:val="22"/>
                </w:rPr>
                <w:delText>ADL-intra</w:delText>
              </w:r>
            </w:del>
          </w:p>
        </w:tc>
        <w:tc>
          <w:tcPr>
            <w:tcW w:w="727" w:type="dxa"/>
            <w:shd w:val="clear" w:color="auto" w:fill="auto"/>
            <w:hideMark/>
          </w:tcPr>
          <w:p w14:paraId="0535E158" w14:textId="0647431E"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64" w:author="Tao Huang" w:date="2018-09-04T13:13:00Z"/>
                <w:rFonts w:eastAsia="Times New Roman" w:cs="Times New Roman"/>
                <w:color w:val="000000" w:themeColor="text1"/>
                <w:sz w:val="22"/>
              </w:rPr>
            </w:pPr>
            <w:del w:id="4965" w:author="Tao Huang" w:date="2018-09-04T13:13:00Z">
              <w:r w:rsidRPr="00B66650" w:rsidDel="001739A3">
                <w:rPr>
                  <w:rFonts w:eastAsia="Times New Roman" w:cs="Times New Roman"/>
                  <w:color w:val="000000" w:themeColor="text1"/>
                  <w:sz w:val="22"/>
                </w:rPr>
                <w:delText>15.16</w:delText>
              </w:r>
            </w:del>
          </w:p>
        </w:tc>
        <w:tc>
          <w:tcPr>
            <w:tcW w:w="695" w:type="dxa"/>
            <w:shd w:val="clear" w:color="auto" w:fill="auto"/>
            <w:hideMark/>
          </w:tcPr>
          <w:p w14:paraId="7F12A04B" w14:textId="76E68F84"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66" w:author="Tao Huang" w:date="2018-09-04T13:13:00Z"/>
                <w:rFonts w:eastAsia="Times New Roman" w:cs="Times New Roman"/>
                <w:color w:val="000000" w:themeColor="text1"/>
                <w:sz w:val="22"/>
              </w:rPr>
            </w:pPr>
            <w:del w:id="4967" w:author="Tao Huang" w:date="2018-09-04T13:13:00Z">
              <w:r w:rsidRPr="00B66650" w:rsidDel="001739A3">
                <w:rPr>
                  <w:rFonts w:eastAsia="Times New Roman" w:cs="Times New Roman"/>
                  <w:color w:val="000000" w:themeColor="text1"/>
                  <w:sz w:val="22"/>
                </w:rPr>
                <w:delText>3</w:delText>
              </w:r>
            </w:del>
          </w:p>
        </w:tc>
        <w:tc>
          <w:tcPr>
            <w:tcW w:w="950" w:type="dxa"/>
            <w:shd w:val="clear" w:color="auto" w:fill="auto"/>
            <w:hideMark/>
          </w:tcPr>
          <w:p w14:paraId="089C4759" w14:textId="061CBA7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68" w:author="Tao Huang" w:date="2018-09-04T13:13:00Z"/>
                <w:rFonts w:eastAsia="Times New Roman" w:cs="Times New Roman"/>
                <w:color w:val="000000" w:themeColor="text1"/>
                <w:sz w:val="22"/>
              </w:rPr>
            </w:pPr>
            <w:del w:id="4969" w:author="Tao Huang" w:date="2018-09-04T13:13:00Z">
              <w:r w:rsidRPr="00B66650" w:rsidDel="001739A3">
                <w:rPr>
                  <w:rFonts w:eastAsia="Times New Roman" w:cs="Times New Roman"/>
                  <w:color w:val="000000" w:themeColor="text1"/>
                  <w:sz w:val="22"/>
                </w:rPr>
                <w:delText>40.1%</w:delText>
              </w:r>
            </w:del>
          </w:p>
        </w:tc>
        <w:tc>
          <w:tcPr>
            <w:tcW w:w="694" w:type="dxa"/>
            <w:shd w:val="clear" w:color="auto" w:fill="auto"/>
            <w:hideMark/>
          </w:tcPr>
          <w:p w14:paraId="6E69DC99" w14:textId="17294277"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70" w:author="Tao Huang" w:date="2018-09-04T13:13:00Z"/>
                <w:rFonts w:eastAsia="Times New Roman" w:cs="Times New Roman"/>
                <w:color w:val="000000" w:themeColor="text1"/>
                <w:sz w:val="22"/>
              </w:rPr>
            </w:pPr>
            <w:del w:id="4971" w:author="Tao Huang" w:date="2018-09-04T13:13:00Z">
              <w:r w:rsidRPr="00B66650" w:rsidDel="001739A3">
                <w:rPr>
                  <w:rFonts w:eastAsia="Times New Roman" w:cs="Times New Roman"/>
                  <w:color w:val="000000" w:themeColor="text1"/>
                  <w:sz w:val="22"/>
                </w:rPr>
                <w:delText>4</w:delText>
              </w:r>
            </w:del>
          </w:p>
        </w:tc>
        <w:tc>
          <w:tcPr>
            <w:tcW w:w="841" w:type="dxa"/>
            <w:shd w:val="clear" w:color="auto" w:fill="auto"/>
            <w:hideMark/>
          </w:tcPr>
          <w:p w14:paraId="6E40CD6B" w14:textId="24E798AA"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72" w:author="Tao Huang" w:date="2018-09-04T13:13:00Z"/>
                <w:rFonts w:eastAsia="Times New Roman" w:cs="Times New Roman"/>
                <w:color w:val="000000" w:themeColor="text1"/>
                <w:sz w:val="22"/>
              </w:rPr>
            </w:pPr>
            <w:del w:id="4973" w:author="Tao Huang" w:date="2018-09-04T13:13:00Z">
              <w:r w:rsidRPr="00B66650" w:rsidDel="001739A3">
                <w:rPr>
                  <w:rFonts w:eastAsia="Times New Roman" w:cs="Times New Roman"/>
                  <w:color w:val="000000" w:themeColor="text1"/>
                  <w:sz w:val="22"/>
                </w:rPr>
                <w:delText>0.686</w:delText>
              </w:r>
            </w:del>
          </w:p>
        </w:tc>
        <w:tc>
          <w:tcPr>
            <w:tcW w:w="692" w:type="dxa"/>
            <w:shd w:val="clear" w:color="auto" w:fill="auto"/>
            <w:hideMark/>
          </w:tcPr>
          <w:p w14:paraId="47157B2E" w14:textId="63D8658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74" w:author="Tao Huang" w:date="2018-09-04T13:13:00Z"/>
                <w:rFonts w:eastAsia="Times New Roman" w:cs="Times New Roman"/>
                <w:color w:val="000000" w:themeColor="text1"/>
                <w:sz w:val="22"/>
              </w:rPr>
            </w:pPr>
            <w:del w:id="4975" w:author="Tao Huang" w:date="2018-09-04T13:13:00Z">
              <w:r w:rsidRPr="00B66650" w:rsidDel="001739A3">
                <w:rPr>
                  <w:rFonts w:eastAsia="Times New Roman" w:cs="Times New Roman"/>
                  <w:color w:val="000000" w:themeColor="text1"/>
                  <w:sz w:val="22"/>
                </w:rPr>
                <w:delText>5</w:delText>
              </w:r>
            </w:del>
          </w:p>
        </w:tc>
        <w:tc>
          <w:tcPr>
            <w:tcW w:w="1390" w:type="dxa"/>
            <w:shd w:val="clear" w:color="auto" w:fill="auto"/>
            <w:noWrap/>
            <w:hideMark/>
          </w:tcPr>
          <w:p w14:paraId="1E23708D" w14:textId="7FBBFFF3"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76" w:author="Tao Huang" w:date="2018-09-04T13:13:00Z"/>
                <w:rFonts w:eastAsia="Times New Roman" w:cs="Times New Roman"/>
                <w:color w:val="000000" w:themeColor="text1"/>
                <w:sz w:val="22"/>
              </w:rPr>
            </w:pPr>
            <w:del w:id="4977" w:author="Tao Huang" w:date="2018-09-04T13:13:00Z">
              <w:r w:rsidRPr="00B66650" w:rsidDel="001739A3">
                <w:rPr>
                  <w:rFonts w:eastAsia="Times New Roman" w:cs="Times New Roman"/>
                  <w:color w:val="000000" w:themeColor="text1"/>
                  <w:sz w:val="22"/>
                </w:rPr>
                <w:delText>0.989</w:delText>
              </w:r>
            </w:del>
          </w:p>
        </w:tc>
        <w:tc>
          <w:tcPr>
            <w:tcW w:w="681" w:type="dxa"/>
            <w:shd w:val="clear" w:color="auto" w:fill="auto"/>
            <w:noWrap/>
            <w:hideMark/>
          </w:tcPr>
          <w:p w14:paraId="50A186B9" w14:textId="6A56FC8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4978" w:author="Tao Huang" w:date="2018-09-04T13:13:00Z"/>
                <w:rFonts w:eastAsia="Times New Roman" w:cs="Times New Roman"/>
                <w:color w:val="000000" w:themeColor="text1"/>
                <w:sz w:val="22"/>
              </w:rPr>
            </w:pPr>
            <w:del w:id="4979" w:author="Tao Huang" w:date="2018-09-04T13:13:00Z">
              <w:r w:rsidRPr="00B66650" w:rsidDel="001739A3">
                <w:rPr>
                  <w:rFonts w:eastAsia="Times New Roman" w:cs="Times New Roman"/>
                  <w:color w:val="000000" w:themeColor="text1"/>
                  <w:sz w:val="22"/>
                </w:rPr>
                <w:delText>4</w:delText>
              </w:r>
            </w:del>
          </w:p>
        </w:tc>
      </w:tr>
      <w:tr w:rsidR="004C569C" w:rsidRPr="00B66650" w:rsidDel="001739A3" w14:paraId="6D356DC9" w14:textId="73A396A2" w:rsidTr="0035133A">
        <w:trPr>
          <w:cnfStyle w:val="000000100000" w:firstRow="0" w:lastRow="0" w:firstColumn="0" w:lastColumn="0" w:oddVBand="0" w:evenVBand="0" w:oddHBand="1" w:evenHBand="0" w:firstRowFirstColumn="0" w:firstRowLastColumn="0" w:lastRowFirstColumn="0" w:lastRowLastColumn="0"/>
          <w:trHeight w:val="20"/>
          <w:jc w:val="center"/>
          <w:del w:id="4980"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5980F78" w14:textId="34C05608" w:rsidR="004C569C" w:rsidRPr="00B66650" w:rsidDel="001739A3" w:rsidRDefault="004C569C" w:rsidP="00B66650">
            <w:pPr>
              <w:shd w:val="clear" w:color="auto" w:fill="FFFFFF" w:themeFill="background1"/>
              <w:spacing w:after="0"/>
              <w:rPr>
                <w:del w:id="4981" w:author="Tao Huang" w:date="2018-09-04T13:13:00Z"/>
                <w:rFonts w:eastAsia="Times New Roman" w:cs="Times New Roman"/>
                <w:b w:val="0"/>
                <w:color w:val="000000" w:themeColor="text1"/>
                <w:sz w:val="22"/>
              </w:rPr>
            </w:pPr>
            <w:del w:id="4982" w:author="Tao Huang" w:date="2018-09-04T13:13:00Z">
              <w:r w:rsidRPr="00B66650" w:rsidDel="001739A3">
                <w:rPr>
                  <w:rFonts w:eastAsia="Times New Roman" w:cs="Times New Roman"/>
                  <w:b w:val="0"/>
                  <w:color w:val="000000" w:themeColor="text1"/>
                  <w:sz w:val="22"/>
                </w:rPr>
                <w:delText>ADL-own-EWC</w:delText>
              </w:r>
            </w:del>
          </w:p>
        </w:tc>
        <w:tc>
          <w:tcPr>
            <w:tcW w:w="727" w:type="dxa"/>
            <w:shd w:val="clear" w:color="auto" w:fill="auto"/>
            <w:hideMark/>
          </w:tcPr>
          <w:p w14:paraId="35962092" w14:textId="51B13311"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83" w:author="Tao Huang" w:date="2018-09-04T13:13:00Z"/>
                <w:rFonts w:eastAsia="Times New Roman" w:cs="Times New Roman"/>
                <w:color w:val="000000" w:themeColor="text1"/>
                <w:sz w:val="22"/>
              </w:rPr>
            </w:pPr>
            <w:del w:id="4984" w:author="Tao Huang" w:date="2018-09-04T13:13:00Z">
              <w:r w:rsidRPr="00B66650" w:rsidDel="001739A3">
                <w:rPr>
                  <w:rFonts w:eastAsia="Times New Roman" w:cs="Times New Roman"/>
                  <w:color w:val="000000" w:themeColor="text1"/>
                  <w:sz w:val="22"/>
                </w:rPr>
                <w:delText>15.55</w:delText>
              </w:r>
            </w:del>
          </w:p>
        </w:tc>
        <w:tc>
          <w:tcPr>
            <w:tcW w:w="695" w:type="dxa"/>
            <w:shd w:val="clear" w:color="auto" w:fill="auto"/>
            <w:hideMark/>
          </w:tcPr>
          <w:p w14:paraId="5B6C60CC" w14:textId="1600FBE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85" w:author="Tao Huang" w:date="2018-09-04T13:13:00Z"/>
                <w:rFonts w:eastAsia="Times New Roman" w:cs="Times New Roman"/>
                <w:color w:val="000000" w:themeColor="text1"/>
                <w:sz w:val="22"/>
              </w:rPr>
            </w:pPr>
            <w:del w:id="4986" w:author="Tao Huang" w:date="2018-09-04T13:13:00Z">
              <w:r w:rsidRPr="00B66650" w:rsidDel="001739A3">
                <w:rPr>
                  <w:rFonts w:eastAsia="Times New Roman" w:cs="Times New Roman"/>
                  <w:color w:val="000000" w:themeColor="text1"/>
                  <w:sz w:val="22"/>
                </w:rPr>
                <w:delText>5</w:delText>
              </w:r>
            </w:del>
          </w:p>
        </w:tc>
        <w:tc>
          <w:tcPr>
            <w:tcW w:w="950" w:type="dxa"/>
            <w:shd w:val="clear" w:color="auto" w:fill="auto"/>
            <w:hideMark/>
          </w:tcPr>
          <w:p w14:paraId="67CA5131" w14:textId="3ECD8A64"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87" w:author="Tao Huang" w:date="2018-09-04T13:13:00Z"/>
                <w:rFonts w:eastAsia="Times New Roman" w:cs="Times New Roman"/>
                <w:color w:val="000000" w:themeColor="text1"/>
                <w:sz w:val="22"/>
              </w:rPr>
            </w:pPr>
            <w:del w:id="4988" w:author="Tao Huang" w:date="2018-09-04T13:13:00Z">
              <w:r w:rsidRPr="00B66650" w:rsidDel="001739A3">
                <w:rPr>
                  <w:rFonts w:eastAsia="Times New Roman" w:cs="Times New Roman"/>
                  <w:color w:val="000000" w:themeColor="text1"/>
                  <w:sz w:val="22"/>
                </w:rPr>
                <w:delText>40.3%</w:delText>
              </w:r>
            </w:del>
          </w:p>
        </w:tc>
        <w:tc>
          <w:tcPr>
            <w:tcW w:w="694" w:type="dxa"/>
            <w:shd w:val="clear" w:color="auto" w:fill="auto"/>
            <w:hideMark/>
          </w:tcPr>
          <w:p w14:paraId="5799B1E5" w14:textId="6E42E941"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89" w:author="Tao Huang" w:date="2018-09-04T13:13:00Z"/>
                <w:rFonts w:eastAsia="Times New Roman" w:cs="Times New Roman"/>
                <w:color w:val="000000" w:themeColor="text1"/>
                <w:sz w:val="22"/>
              </w:rPr>
            </w:pPr>
            <w:del w:id="4990" w:author="Tao Huang" w:date="2018-09-04T13:13:00Z">
              <w:r w:rsidRPr="00B66650" w:rsidDel="001739A3">
                <w:rPr>
                  <w:rFonts w:eastAsia="Times New Roman" w:cs="Times New Roman"/>
                  <w:color w:val="000000" w:themeColor="text1"/>
                  <w:sz w:val="22"/>
                </w:rPr>
                <w:delText>6</w:delText>
              </w:r>
            </w:del>
          </w:p>
        </w:tc>
        <w:tc>
          <w:tcPr>
            <w:tcW w:w="841" w:type="dxa"/>
            <w:shd w:val="clear" w:color="auto" w:fill="auto"/>
            <w:hideMark/>
          </w:tcPr>
          <w:p w14:paraId="3E4A8A03" w14:textId="17FB5508"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91" w:author="Tao Huang" w:date="2018-09-04T13:13:00Z"/>
                <w:rFonts w:eastAsia="Times New Roman" w:cs="Times New Roman"/>
                <w:color w:val="000000" w:themeColor="text1"/>
                <w:sz w:val="22"/>
              </w:rPr>
            </w:pPr>
            <w:del w:id="4992" w:author="Tao Huang" w:date="2018-09-04T13:13:00Z">
              <w:r w:rsidRPr="00B66650" w:rsidDel="001739A3">
                <w:rPr>
                  <w:rFonts w:eastAsia="Times New Roman" w:cs="Times New Roman"/>
                  <w:color w:val="000000" w:themeColor="text1"/>
                  <w:sz w:val="22"/>
                </w:rPr>
                <w:delText>0.688</w:delText>
              </w:r>
            </w:del>
          </w:p>
        </w:tc>
        <w:tc>
          <w:tcPr>
            <w:tcW w:w="692" w:type="dxa"/>
            <w:shd w:val="clear" w:color="auto" w:fill="auto"/>
            <w:hideMark/>
          </w:tcPr>
          <w:p w14:paraId="4C9D7D8A" w14:textId="1FF9D579"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93" w:author="Tao Huang" w:date="2018-09-04T13:13:00Z"/>
                <w:rFonts w:eastAsia="Times New Roman" w:cs="Times New Roman"/>
                <w:color w:val="000000" w:themeColor="text1"/>
                <w:sz w:val="22"/>
              </w:rPr>
            </w:pPr>
            <w:del w:id="4994" w:author="Tao Huang" w:date="2018-09-04T13:13:00Z">
              <w:r w:rsidRPr="00B66650" w:rsidDel="001739A3">
                <w:rPr>
                  <w:rFonts w:eastAsia="Times New Roman" w:cs="Times New Roman"/>
                  <w:color w:val="000000" w:themeColor="text1"/>
                  <w:sz w:val="22"/>
                </w:rPr>
                <w:delText>6</w:delText>
              </w:r>
            </w:del>
          </w:p>
        </w:tc>
        <w:tc>
          <w:tcPr>
            <w:tcW w:w="1390" w:type="dxa"/>
            <w:shd w:val="clear" w:color="auto" w:fill="auto"/>
            <w:noWrap/>
            <w:hideMark/>
          </w:tcPr>
          <w:p w14:paraId="50E5F8EA" w14:textId="4E7F33F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95" w:author="Tao Huang" w:date="2018-09-04T13:13:00Z"/>
                <w:rFonts w:eastAsia="Times New Roman" w:cs="Times New Roman"/>
                <w:color w:val="000000" w:themeColor="text1"/>
                <w:sz w:val="22"/>
              </w:rPr>
            </w:pPr>
            <w:del w:id="4996" w:author="Tao Huang" w:date="2018-09-04T13:13:00Z">
              <w:r w:rsidRPr="00B66650" w:rsidDel="001739A3">
                <w:rPr>
                  <w:rFonts w:eastAsia="Times New Roman" w:cs="Times New Roman"/>
                  <w:color w:val="000000" w:themeColor="text1"/>
                  <w:sz w:val="22"/>
                </w:rPr>
                <w:delText>0.995</w:delText>
              </w:r>
            </w:del>
          </w:p>
        </w:tc>
        <w:tc>
          <w:tcPr>
            <w:tcW w:w="681" w:type="dxa"/>
            <w:shd w:val="clear" w:color="auto" w:fill="auto"/>
            <w:noWrap/>
            <w:hideMark/>
          </w:tcPr>
          <w:p w14:paraId="218B046C" w14:textId="00F9364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4997" w:author="Tao Huang" w:date="2018-09-04T13:13:00Z"/>
                <w:rFonts w:eastAsia="Times New Roman" w:cs="Times New Roman"/>
                <w:color w:val="000000" w:themeColor="text1"/>
                <w:sz w:val="22"/>
              </w:rPr>
            </w:pPr>
            <w:del w:id="4998" w:author="Tao Huang" w:date="2018-09-04T13:13:00Z">
              <w:r w:rsidRPr="00B66650" w:rsidDel="001739A3">
                <w:rPr>
                  <w:rFonts w:eastAsia="Times New Roman" w:cs="Times New Roman"/>
                  <w:color w:val="000000" w:themeColor="text1"/>
                  <w:sz w:val="22"/>
                </w:rPr>
                <w:delText>6</w:delText>
              </w:r>
            </w:del>
          </w:p>
        </w:tc>
      </w:tr>
      <w:tr w:rsidR="004C569C" w:rsidRPr="00B66650" w:rsidDel="001739A3" w14:paraId="39637EF9" w14:textId="3A966732" w:rsidTr="0035133A">
        <w:trPr>
          <w:trHeight w:val="20"/>
          <w:jc w:val="center"/>
          <w:del w:id="4999"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5C1ADF5" w14:textId="65D6AD13" w:rsidR="004C569C" w:rsidRPr="00B66650" w:rsidDel="001739A3" w:rsidRDefault="004C569C" w:rsidP="00B66650">
            <w:pPr>
              <w:shd w:val="clear" w:color="auto" w:fill="FFFFFF" w:themeFill="background1"/>
              <w:spacing w:after="0"/>
              <w:rPr>
                <w:del w:id="5000" w:author="Tao Huang" w:date="2018-09-04T13:13:00Z"/>
                <w:rFonts w:eastAsia="Times New Roman" w:cs="Times New Roman"/>
                <w:b w:val="0"/>
                <w:color w:val="000000" w:themeColor="text1"/>
                <w:sz w:val="22"/>
              </w:rPr>
            </w:pPr>
            <w:del w:id="5001" w:author="Tao Huang" w:date="2018-09-04T13:13:00Z">
              <w:r w:rsidRPr="00B66650" w:rsidDel="001739A3">
                <w:rPr>
                  <w:rFonts w:eastAsia="Times New Roman" w:cs="Times New Roman"/>
                  <w:b w:val="0"/>
                  <w:color w:val="000000" w:themeColor="text1"/>
                  <w:sz w:val="22"/>
                </w:rPr>
                <w:delText>ADL-intra-EWC</w:delText>
              </w:r>
            </w:del>
          </w:p>
        </w:tc>
        <w:tc>
          <w:tcPr>
            <w:tcW w:w="727" w:type="dxa"/>
            <w:shd w:val="clear" w:color="auto" w:fill="auto"/>
            <w:hideMark/>
          </w:tcPr>
          <w:p w14:paraId="623B663F" w14:textId="77BAB0C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02" w:author="Tao Huang" w:date="2018-09-04T13:13:00Z"/>
                <w:rFonts w:eastAsia="Times New Roman" w:cs="Times New Roman"/>
                <w:color w:val="000000" w:themeColor="text1"/>
                <w:sz w:val="22"/>
              </w:rPr>
            </w:pPr>
            <w:del w:id="5003" w:author="Tao Huang" w:date="2018-09-04T13:13:00Z">
              <w:r w:rsidRPr="00B66650" w:rsidDel="001739A3">
                <w:rPr>
                  <w:rFonts w:eastAsia="Times New Roman" w:cs="Times New Roman"/>
                  <w:color w:val="000000" w:themeColor="text1"/>
                  <w:sz w:val="22"/>
                </w:rPr>
                <w:delText>15.08</w:delText>
              </w:r>
            </w:del>
          </w:p>
        </w:tc>
        <w:tc>
          <w:tcPr>
            <w:tcW w:w="695" w:type="dxa"/>
            <w:shd w:val="clear" w:color="auto" w:fill="auto"/>
            <w:hideMark/>
          </w:tcPr>
          <w:p w14:paraId="1BCE5B5A" w14:textId="501BC9CF"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04" w:author="Tao Huang" w:date="2018-09-04T13:13:00Z"/>
                <w:rFonts w:eastAsia="Times New Roman" w:cs="Times New Roman"/>
                <w:color w:val="000000" w:themeColor="text1"/>
                <w:sz w:val="22"/>
              </w:rPr>
            </w:pPr>
            <w:del w:id="5005" w:author="Tao Huang" w:date="2018-09-04T13:13:00Z">
              <w:r w:rsidRPr="00B66650" w:rsidDel="001739A3">
                <w:rPr>
                  <w:rFonts w:eastAsia="Times New Roman" w:cs="Times New Roman"/>
                  <w:color w:val="000000" w:themeColor="text1"/>
                  <w:sz w:val="22"/>
                </w:rPr>
                <w:delText>2</w:delText>
              </w:r>
            </w:del>
          </w:p>
        </w:tc>
        <w:tc>
          <w:tcPr>
            <w:tcW w:w="950" w:type="dxa"/>
            <w:shd w:val="clear" w:color="auto" w:fill="auto"/>
            <w:hideMark/>
          </w:tcPr>
          <w:p w14:paraId="569344B7" w14:textId="5519E10A"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06" w:author="Tao Huang" w:date="2018-09-04T13:13:00Z"/>
                <w:rFonts w:eastAsia="Times New Roman" w:cs="Times New Roman"/>
                <w:color w:val="000000" w:themeColor="text1"/>
                <w:sz w:val="22"/>
              </w:rPr>
            </w:pPr>
            <w:del w:id="5007" w:author="Tao Huang" w:date="2018-09-04T13:13:00Z">
              <w:r w:rsidRPr="00B66650" w:rsidDel="001739A3">
                <w:rPr>
                  <w:rFonts w:eastAsia="Times New Roman" w:cs="Times New Roman"/>
                  <w:color w:val="000000" w:themeColor="text1"/>
                  <w:sz w:val="22"/>
                </w:rPr>
                <w:delText>40.0%</w:delText>
              </w:r>
            </w:del>
          </w:p>
        </w:tc>
        <w:tc>
          <w:tcPr>
            <w:tcW w:w="694" w:type="dxa"/>
            <w:shd w:val="clear" w:color="auto" w:fill="auto"/>
            <w:hideMark/>
          </w:tcPr>
          <w:p w14:paraId="6AC00315" w14:textId="5CDB2A7A"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08" w:author="Tao Huang" w:date="2018-09-04T13:13:00Z"/>
                <w:rFonts w:eastAsia="Times New Roman" w:cs="Times New Roman"/>
                <w:color w:val="000000" w:themeColor="text1"/>
                <w:sz w:val="22"/>
              </w:rPr>
            </w:pPr>
            <w:del w:id="5009" w:author="Tao Huang" w:date="2018-09-04T13:13:00Z">
              <w:r w:rsidRPr="00B66650" w:rsidDel="001739A3">
                <w:rPr>
                  <w:rFonts w:eastAsia="Times New Roman" w:cs="Times New Roman"/>
                  <w:color w:val="000000" w:themeColor="text1"/>
                  <w:sz w:val="22"/>
                </w:rPr>
                <w:delText>3</w:delText>
              </w:r>
            </w:del>
          </w:p>
        </w:tc>
        <w:tc>
          <w:tcPr>
            <w:tcW w:w="841" w:type="dxa"/>
            <w:shd w:val="clear" w:color="auto" w:fill="auto"/>
            <w:hideMark/>
          </w:tcPr>
          <w:p w14:paraId="63433E54" w14:textId="5EF96F19"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10" w:author="Tao Huang" w:date="2018-09-04T13:13:00Z"/>
                <w:rFonts w:eastAsia="Times New Roman" w:cs="Times New Roman"/>
                <w:color w:val="000000" w:themeColor="text1"/>
                <w:sz w:val="22"/>
              </w:rPr>
            </w:pPr>
            <w:del w:id="5011" w:author="Tao Huang" w:date="2018-09-04T13:13:00Z">
              <w:r w:rsidRPr="00B66650" w:rsidDel="001739A3">
                <w:rPr>
                  <w:rFonts w:eastAsia="Times New Roman" w:cs="Times New Roman"/>
                  <w:color w:val="000000" w:themeColor="text1"/>
                  <w:sz w:val="22"/>
                </w:rPr>
                <w:delText>0.685</w:delText>
              </w:r>
            </w:del>
          </w:p>
        </w:tc>
        <w:tc>
          <w:tcPr>
            <w:tcW w:w="692" w:type="dxa"/>
            <w:shd w:val="clear" w:color="auto" w:fill="auto"/>
            <w:hideMark/>
          </w:tcPr>
          <w:p w14:paraId="25BB0677" w14:textId="2227F7B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12" w:author="Tao Huang" w:date="2018-09-04T13:13:00Z"/>
                <w:rFonts w:eastAsia="Times New Roman" w:cs="Times New Roman"/>
                <w:color w:val="000000" w:themeColor="text1"/>
                <w:sz w:val="22"/>
              </w:rPr>
            </w:pPr>
            <w:del w:id="5013" w:author="Tao Huang" w:date="2018-09-04T13:13:00Z">
              <w:r w:rsidRPr="00B66650" w:rsidDel="001739A3">
                <w:rPr>
                  <w:rFonts w:eastAsia="Times New Roman" w:cs="Times New Roman"/>
                  <w:color w:val="000000" w:themeColor="text1"/>
                  <w:sz w:val="22"/>
                </w:rPr>
                <w:delText>4</w:delText>
              </w:r>
            </w:del>
          </w:p>
        </w:tc>
        <w:tc>
          <w:tcPr>
            <w:tcW w:w="1390" w:type="dxa"/>
            <w:shd w:val="clear" w:color="auto" w:fill="auto"/>
            <w:noWrap/>
            <w:hideMark/>
          </w:tcPr>
          <w:p w14:paraId="12F3D6EE" w14:textId="7255DA19"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14" w:author="Tao Huang" w:date="2018-09-04T13:13:00Z"/>
                <w:rFonts w:eastAsia="Times New Roman" w:cs="Times New Roman"/>
                <w:color w:val="000000" w:themeColor="text1"/>
                <w:sz w:val="22"/>
              </w:rPr>
            </w:pPr>
            <w:del w:id="5015" w:author="Tao Huang" w:date="2018-09-04T13:13:00Z">
              <w:r w:rsidRPr="00B66650" w:rsidDel="001739A3">
                <w:rPr>
                  <w:rFonts w:eastAsia="Times New Roman" w:cs="Times New Roman"/>
                  <w:color w:val="000000" w:themeColor="text1"/>
                  <w:sz w:val="22"/>
                </w:rPr>
                <w:delText>0.985</w:delText>
              </w:r>
            </w:del>
          </w:p>
        </w:tc>
        <w:tc>
          <w:tcPr>
            <w:tcW w:w="681" w:type="dxa"/>
            <w:shd w:val="clear" w:color="auto" w:fill="auto"/>
            <w:noWrap/>
            <w:hideMark/>
          </w:tcPr>
          <w:p w14:paraId="2F8917D1" w14:textId="629CF60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16" w:author="Tao Huang" w:date="2018-09-04T13:13:00Z"/>
                <w:rFonts w:eastAsia="Times New Roman" w:cs="Times New Roman"/>
                <w:color w:val="000000" w:themeColor="text1"/>
                <w:sz w:val="22"/>
              </w:rPr>
            </w:pPr>
            <w:del w:id="5017" w:author="Tao Huang" w:date="2018-09-04T13:13:00Z">
              <w:r w:rsidRPr="00B66650" w:rsidDel="001739A3">
                <w:rPr>
                  <w:rFonts w:eastAsia="Times New Roman" w:cs="Times New Roman"/>
                  <w:color w:val="000000" w:themeColor="text1"/>
                  <w:sz w:val="22"/>
                </w:rPr>
                <w:delText>3</w:delText>
              </w:r>
            </w:del>
          </w:p>
        </w:tc>
      </w:tr>
      <w:tr w:rsidR="004C569C" w:rsidRPr="00B66650" w:rsidDel="001739A3" w14:paraId="20272354" w14:textId="1AAD02E7" w:rsidTr="0035133A">
        <w:trPr>
          <w:cnfStyle w:val="000000100000" w:firstRow="0" w:lastRow="0" w:firstColumn="0" w:lastColumn="0" w:oddVBand="0" w:evenVBand="0" w:oddHBand="1" w:evenHBand="0" w:firstRowFirstColumn="0" w:firstRowLastColumn="0" w:lastRowFirstColumn="0" w:lastRowLastColumn="0"/>
          <w:trHeight w:val="20"/>
          <w:jc w:val="center"/>
          <w:del w:id="5018"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90AEC53" w14:textId="3701B30B" w:rsidR="004C569C" w:rsidRPr="00B66650" w:rsidDel="001739A3" w:rsidRDefault="004C569C" w:rsidP="00B66650">
            <w:pPr>
              <w:shd w:val="clear" w:color="auto" w:fill="FFFFFF" w:themeFill="background1"/>
              <w:spacing w:after="0"/>
              <w:rPr>
                <w:del w:id="5019" w:author="Tao Huang" w:date="2018-09-04T13:13:00Z"/>
                <w:rFonts w:eastAsia="Times New Roman" w:cs="Times New Roman"/>
                <w:b w:val="0"/>
                <w:color w:val="000000" w:themeColor="text1"/>
                <w:sz w:val="22"/>
              </w:rPr>
            </w:pPr>
            <w:del w:id="5020" w:author="Tao Huang" w:date="2018-09-04T13:13:00Z">
              <w:r w:rsidRPr="00B66650" w:rsidDel="001739A3">
                <w:rPr>
                  <w:rFonts w:eastAsia="Times New Roman" w:cs="Times New Roman"/>
                  <w:b w:val="0"/>
                  <w:color w:val="000000" w:themeColor="text1"/>
                  <w:sz w:val="22"/>
                </w:rPr>
                <w:delText>ADL-own-IC</w:delText>
              </w:r>
            </w:del>
          </w:p>
        </w:tc>
        <w:tc>
          <w:tcPr>
            <w:tcW w:w="727" w:type="dxa"/>
            <w:shd w:val="clear" w:color="auto" w:fill="auto"/>
            <w:hideMark/>
          </w:tcPr>
          <w:p w14:paraId="73190C22" w14:textId="573E8A9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21" w:author="Tao Huang" w:date="2018-09-04T13:13:00Z"/>
                <w:rFonts w:eastAsia="Times New Roman" w:cs="Times New Roman"/>
                <w:color w:val="000000" w:themeColor="text1"/>
                <w:sz w:val="22"/>
              </w:rPr>
            </w:pPr>
            <w:del w:id="5022" w:author="Tao Huang" w:date="2018-09-04T13:13:00Z">
              <w:r w:rsidRPr="00B66650" w:rsidDel="001739A3">
                <w:rPr>
                  <w:rFonts w:eastAsia="Times New Roman" w:cs="Times New Roman"/>
                  <w:color w:val="000000" w:themeColor="text1"/>
                  <w:sz w:val="22"/>
                </w:rPr>
                <w:delText>15.94</w:delText>
              </w:r>
            </w:del>
          </w:p>
        </w:tc>
        <w:tc>
          <w:tcPr>
            <w:tcW w:w="695" w:type="dxa"/>
            <w:shd w:val="clear" w:color="auto" w:fill="auto"/>
            <w:hideMark/>
          </w:tcPr>
          <w:p w14:paraId="22F36858" w14:textId="15574AF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23" w:author="Tao Huang" w:date="2018-09-04T13:13:00Z"/>
                <w:rFonts w:eastAsia="Times New Roman" w:cs="Times New Roman"/>
                <w:color w:val="000000" w:themeColor="text1"/>
                <w:sz w:val="22"/>
              </w:rPr>
            </w:pPr>
            <w:del w:id="5024" w:author="Tao Huang" w:date="2018-09-04T13:13:00Z">
              <w:r w:rsidRPr="00B66650" w:rsidDel="001739A3">
                <w:rPr>
                  <w:rFonts w:eastAsia="Times New Roman" w:cs="Times New Roman"/>
                  <w:color w:val="000000" w:themeColor="text1"/>
                  <w:sz w:val="22"/>
                </w:rPr>
                <w:delText>7</w:delText>
              </w:r>
            </w:del>
          </w:p>
        </w:tc>
        <w:tc>
          <w:tcPr>
            <w:tcW w:w="950" w:type="dxa"/>
            <w:shd w:val="clear" w:color="auto" w:fill="auto"/>
            <w:hideMark/>
          </w:tcPr>
          <w:p w14:paraId="6EF6B256" w14:textId="50E3176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25" w:author="Tao Huang" w:date="2018-09-04T13:13:00Z"/>
                <w:rFonts w:eastAsia="Times New Roman" w:cs="Times New Roman"/>
                <w:color w:val="000000" w:themeColor="text1"/>
                <w:sz w:val="22"/>
              </w:rPr>
            </w:pPr>
            <w:del w:id="5026" w:author="Tao Huang" w:date="2018-09-04T13:13:00Z">
              <w:r w:rsidRPr="00B66650" w:rsidDel="001739A3">
                <w:rPr>
                  <w:rFonts w:eastAsia="Times New Roman" w:cs="Times New Roman"/>
                  <w:color w:val="000000" w:themeColor="text1"/>
                  <w:sz w:val="22"/>
                </w:rPr>
                <w:delText>40.3%</w:delText>
              </w:r>
            </w:del>
          </w:p>
        </w:tc>
        <w:tc>
          <w:tcPr>
            <w:tcW w:w="694" w:type="dxa"/>
            <w:shd w:val="clear" w:color="auto" w:fill="auto"/>
            <w:hideMark/>
          </w:tcPr>
          <w:p w14:paraId="09247A31" w14:textId="3306B7E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27" w:author="Tao Huang" w:date="2018-09-04T13:13:00Z"/>
                <w:rFonts w:eastAsia="Times New Roman" w:cs="Times New Roman"/>
                <w:color w:val="000000" w:themeColor="text1"/>
                <w:sz w:val="22"/>
              </w:rPr>
            </w:pPr>
            <w:del w:id="5028" w:author="Tao Huang" w:date="2018-09-04T13:13:00Z">
              <w:r w:rsidRPr="00B66650" w:rsidDel="001739A3">
                <w:rPr>
                  <w:rFonts w:eastAsia="Times New Roman" w:cs="Times New Roman"/>
                  <w:color w:val="000000" w:themeColor="text1"/>
                  <w:sz w:val="22"/>
                </w:rPr>
                <w:delText>5</w:delText>
              </w:r>
            </w:del>
          </w:p>
        </w:tc>
        <w:tc>
          <w:tcPr>
            <w:tcW w:w="841" w:type="dxa"/>
            <w:shd w:val="clear" w:color="auto" w:fill="auto"/>
            <w:hideMark/>
          </w:tcPr>
          <w:p w14:paraId="57706179" w14:textId="23CA8DDC"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29" w:author="Tao Huang" w:date="2018-09-04T13:13:00Z"/>
                <w:rFonts w:eastAsia="Times New Roman" w:cs="Times New Roman"/>
                <w:color w:val="000000" w:themeColor="text1"/>
                <w:sz w:val="22"/>
              </w:rPr>
            </w:pPr>
            <w:del w:id="5030" w:author="Tao Huang" w:date="2018-09-04T13:13:00Z">
              <w:r w:rsidRPr="00B66650" w:rsidDel="001739A3">
                <w:rPr>
                  <w:rFonts w:eastAsia="Times New Roman" w:cs="Times New Roman"/>
                  <w:color w:val="000000" w:themeColor="text1"/>
                  <w:sz w:val="22"/>
                </w:rPr>
                <w:delText>0.684</w:delText>
              </w:r>
            </w:del>
          </w:p>
        </w:tc>
        <w:tc>
          <w:tcPr>
            <w:tcW w:w="692" w:type="dxa"/>
            <w:shd w:val="clear" w:color="auto" w:fill="auto"/>
            <w:hideMark/>
          </w:tcPr>
          <w:p w14:paraId="0D58373A" w14:textId="2CB1027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31" w:author="Tao Huang" w:date="2018-09-04T13:13:00Z"/>
                <w:rFonts w:eastAsia="Times New Roman" w:cs="Times New Roman"/>
                <w:color w:val="000000" w:themeColor="text1"/>
                <w:sz w:val="22"/>
              </w:rPr>
            </w:pPr>
            <w:del w:id="5032" w:author="Tao Huang" w:date="2018-09-04T13:13:00Z">
              <w:r w:rsidRPr="00B66650" w:rsidDel="001739A3">
                <w:rPr>
                  <w:rFonts w:eastAsia="Times New Roman" w:cs="Times New Roman"/>
                  <w:color w:val="000000" w:themeColor="text1"/>
                  <w:sz w:val="22"/>
                </w:rPr>
                <w:delText>3</w:delText>
              </w:r>
            </w:del>
          </w:p>
        </w:tc>
        <w:tc>
          <w:tcPr>
            <w:tcW w:w="1390" w:type="dxa"/>
            <w:shd w:val="clear" w:color="auto" w:fill="auto"/>
            <w:noWrap/>
            <w:hideMark/>
          </w:tcPr>
          <w:p w14:paraId="0C4B5E80" w14:textId="1DB79ADF"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33" w:author="Tao Huang" w:date="2018-09-04T13:13:00Z"/>
                <w:rFonts w:eastAsia="Times New Roman" w:cs="Times New Roman"/>
                <w:color w:val="000000" w:themeColor="text1"/>
                <w:sz w:val="22"/>
              </w:rPr>
            </w:pPr>
            <w:del w:id="5034" w:author="Tao Huang" w:date="2018-09-04T13:13:00Z">
              <w:r w:rsidRPr="00B66650" w:rsidDel="001739A3">
                <w:rPr>
                  <w:rFonts w:eastAsia="Times New Roman" w:cs="Times New Roman"/>
                  <w:color w:val="000000" w:themeColor="text1"/>
                  <w:sz w:val="22"/>
                </w:rPr>
                <w:delText>0.993</w:delText>
              </w:r>
            </w:del>
          </w:p>
        </w:tc>
        <w:tc>
          <w:tcPr>
            <w:tcW w:w="681" w:type="dxa"/>
            <w:shd w:val="clear" w:color="auto" w:fill="auto"/>
            <w:noWrap/>
            <w:hideMark/>
          </w:tcPr>
          <w:p w14:paraId="42751158" w14:textId="27BD0D1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35" w:author="Tao Huang" w:date="2018-09-04T13:13:00Z"/>
                <w:rFonts w:eastAsia="Times New Roman" w:cs="Times New Roman"/>
                <w:color w:val="000000" w:themeColor="text1"/>
                <w:sz w:val="22"/>
              </w:rPr>
            </w:pPr>
            <w:del w:id="5036" w:author="Tao Huang" w:date="2018-09-04T13:13:00Z">
              <w:r w:rsidRPr="00B66650" w:rsidDel="001739A3">
                <w:rPr>
                  <w:rFonts w:eastAsia="Times New Roman" w:cs="Times New Roman"/>
                  <w:color w:val="000000" w:themeColor="text1"/>
                  <w:sz w:val="22"/>
                </w:rPr>
                <w:delText>5</w:delText>
              </w:r>
            </w:del>
          </w:p>
        </w:tc>
      </w:tr>
      <w:tr w:rsidR="004C569C" w:rsidRPr="00B66650" w:rsidDel="001739A3" w14:paraId="7980DD24" w14:textId="42D353E0" w:rsidTr="0035133A">
        <w:trPr>
          <w:trHeight w:val="20"/>
          <w:jc w:val="center"/>
          <w:del w:id="5037"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8831680" w14:textId="7A552AEF" w:rsidR="004C569C" w:rsidRPr="00B66650" w:rsidDel="001739A3" w:rsidRDefault="004C569C" w:rsidP="00B66650">
            <w:pPr>
              <w:shd w:val="clear" w:color="auto" w:fill="FFFFFF" w:themeFill="background1"/>
              <w:spacing w:after="0"/>
              <w:rPr>
                <w:del w:id="5038" w:author="Tao Huang" w:date="2018-09-04T13:13:00Z"/>
                <w:rFonts w:eastAsia="Times New Roman" w:cs="Times New Roman"/>
                <w:b w:val="0"/>
                <w:color w:val="000000" w:themeColor="text1"/>
                <w:sz w:val="22"/>
              </w:rPr>
            </w:pPr>
            <w:del w:id="5039" w:author="Tao Huang" w:date="2018-09-04T13:13:00Z">
              <w:r w:rsidRPr="00B66650" w:rsidDel="001739A3">
                <w:rPr>
                  <w:rFonts w:eastAsia="Times New Roman" w:cs="Times New Roman"/>
                  <w:b w:val="0"/>
                  <w:color w:val="000000" w:themeColor="text1"/>
                  <w:sz w:val="22"/>
                </w:rPr>
                <w:delText>ADL-intra-IC</w:delText>
              </w:r>
            </w:del>
          </w:p>
        </w:tc>
        <w:tc>
          <w:tcPr>
            <w:tcW w:w="727" w:type="dxa"/>
            <w:shd w:val="clear" w:color="auto" w:fill="auto"/>
            <w:hideMark/>
          </w:tcPr>
          <w:p w14:paraId="7802DCD3" w14:textId="305D1CE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40" w:author="Tao Huang" w:date="2018-09-04T13:13:00Z"/>
                <w:rFonts w:eastAsia="Times New Roman" w:cs="Times New Roman"/>
                <w:color w:val="000000" w:themeColor="text1"/>
                <w:sz w:val="22"/>
              </w:rPr>
            </w:pPr>
            <w:del w:id="5041" w:author="Tao Huang" w:date="2018-09-04T13:13:00Z">
              <w:r w:rsidRPr="00B66650" w:rsidDel="001739A3">
                <w:rPr>
                  <w:rFonts w:eastAsia="Times New Roman" w:cs="Times New Roman"/>
                  <w:color w:val="000000" w:themeColor="text1"/>
                  <w:sz w:val="22"/>
                </w:rPr>
                <w:delText>15.19</w:delText>
              </w:r>
            </w:del>
          </w:p>
        </w:tc>
        <w:tc>
          <w:tcPr>
            <w:tcW w:w="695" w:type="dxa"/>
            <w:shd w:val="clear" w:color="auto" w:fill="auto"/>
            <w:hideMark/>
          </w:tcPr>
          <w:p w14:paraId="20DE90ED" w14:textId="7F2B3437"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42" w:author="Tao Huang" w:date="2018-09-04T13:13:00Z"/>
                <w:rFonts w:eastAsia="Times New Roman" w:cs="Times New Roman"/>
                <w:color w:val="000000" w:themeColor="text1"/>
                <w:sz w:val="22"/>
              </w:rPr>
            </w:pPr>
            <w:del w:id="5043" w:author="Tao Huang" w:date="2018-09-04T13:13:00Z">
              <w:r w:rsidRPr="00B66650" w:rsidDel="001739A3">
                <w:rPr>
                  <w:rFonts w:eastAsia="Times New Roman" w:cs="Times New Roman"/>
                  <w:color w:val="000000" w:themeColor="text1"/>
                  <w:sz w:val="22"/>
                </w:rPr>
                <w:delText>4</w:delText>
              </w:r>
            </w:del>
          </w:p>
        </w:tc>
        <w:tc>
          <w:tcPr>
            <w:tcW w:w="950" w:type="dxa"/>
            <w:shd w:val="clear" w:color="auto" w:fill="auto"/>
            <w:hideMark/>
          </w:tcPr>
          <w:p w14:paraId="156A9AC2" w14:textId="377F21CF"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44" w:author="Tao Huang" w:date="2018-09-04T13:13:00Z"/>
                <w:rFonts w:eastAsia="Times New Roman" w:cs="Times New Roman"/>
                <w:color w:val="000000" w:themeColor="text1"/>
                <w:sz w:val="22"/>
              </w:rPr>
            </w:pPr>
            <w:del w:id="5045" w:author="Tao Huang" w:date="2018-09-04T13:13:00Z">
              <w:r w:rsidRPr="00B66650" w:rsidDel="001739A3">
                <w:rPr>
                  <w:rFonts w:eastAsia="Times New Roman" w:cs="Times New Roman"/>
                  <w:color w:val="000000" w:themeColor="text1"/>
                  <w:sz w:val="22"/>
                </w:rPr>
                <w:delText>39.9%</w:delText>
              </w:r>
            </w:del>
          </w:p>
        </w:tc>
        <w:tc>
          <w:tcPr>
            <w:tcW w:w="694" w:type="dxa"/>
            <w:shd w:val="clear" w:color="auto" w:fill="auto"/>
            <w:hideMark/>
          </w:tcPr>
          <w:p w14:paraId="35BFC2F8" w14:textId="2340D78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46" w:author="Tao Huang" w:date="2018-09-04T13:13:00Z"/>
                <w:rFonts w:eastAsia="Times New Roman" w:cs="Times New Roman"/>
                <w:color w:val="000000" w:themeColor="text1"/>
                <w:sz w:val="22"/>
              </w:rPr>
            </w:pPr>
            <w:del w:id="5047" w:author="Tao Huang" w:date="2018-09-04T13:13:00Z">
              <w:r w:rsidRPr="00B66650" w:rsidDel="001739A3">
                <w:rPr>
                  <w:rFonts w:eastAsia="Times New Roman" w:cs="Times New Roman"/>
                  <w:color w:val="000000" w:themeColor="text1"/>
                  <w:sz w:val="22"/>
                </w:rPr>
                <w:delText>2</w:delText>
              </w:r>
            </w:del>
          </w:p>
        </w:tc>
        <w:tc>
          <w:tcPr>
            <w:tcW w:w="841" w:type="dxa"/>
            <w:shd w:val="clear" w:color="auto" w:fill="auto"/>
            <w:hideMark/>
          </w:tcPr>
          <w:p w14:paraId="18A76A4E" w14:textId="0999C51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48" w:author="Tao Huang" w:date="2018-09-04T13:13:00Z"/>
                <w:rFonts w:eastAsia="Times New Roman" w:cs="Times New Roman"/>
                <w:color w:val="000000" w:themeColor="text1"/>
                <w:sz w:val="22"/>
              </w:rPr>
            </w:pPr>
            <w:del w:id="5049" w:author="Tao Huang" w:date="2018-09-04T13:13:00Z">
              <w:r w:rsidRPr="00B66650" w:rsidDel="001739A3">
                <w:rPr>
                  <w:rFonts w:eastAsia="Times New Roman" w:cs="Times New Roman"/>
                  <w:color w:val="000000" w:themeColor="text1"/>
                  <w:sz w:val="22"/>
                </w:rPr>
                <w:delText>0.681</w:delText>
              </w:r>
            </w:del>
          </w:p>
        </w:tc>
        <w:tc>
          <w:tcPr>
            <w:tcW w:w="692" w:type="dxa"/>
            <w:shd w:val="clear" w:color="auto" w:fill="auto"/>
            <w:hideMark/>
          </w:tcPr>
          <w:p w14:paraId="69A5ED61" w14:textId="6B29E149"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50" w:author="Tao Huang" w:date="2018-09-04T13:13:00Z"/>
                <w:rFonts w:eastAsia="Times New Roman" w:cs="Times New Roman"/>
                <w:color w:val="000000" w:themeColor="text1"/>
                <w:sz w:val="22"/>
              </w:rPr>
            </w:pPr>
            <w:del w:id="5051" w:author="Tao Huang" w:date="2018-09-04T13:13:00Z">
              <w:r w:rsidRPr="00B66650" w:rsidDel="001739A3">
                <w:rPr>
                  <w:rFonts w:eastAsia="Times New Roman" w:cs="Times New Roman"/>
                  <w:color w:val="000000" w:themeColor="text1"/>
                  <w:sz w:val="22"/>
                </w:rPr>
                <w:delText>2</w:delText>
              </w:r>
            </w:del>
          </w:p>
        </w:tc>
        <w:tc>
          <w:tcPr>
            <w:tcW w:w="1390" w:type="dxa"/>
            <w:shd w:val="clear" w:color="auto" w:fill="auto"/>
            <w:noWrap/>
            <w:hideMark/>
          </w:tcPr>
          <w:p w14:paraId="1D90812D" w14:textId="40B48BA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52" w:author="Tao Huang" w:date="2018-09-04T13:13:00Z"/>
                <w:rFonts w:eastAsia="Times New Roman" w:cs="Times New Roman"/>
                <w:color w:val="000000" w:themeColor="text1"/>
                <w:sz w:val="22"/>
              </w:rPr>
            </w:pPr>
            <w:del w:id="5053" w:author="Tao Huang" w:date="2018-09-04T13:13:00Z">
              <w:r w:rsidRPr="00B66650" w:rsidDel="001739A3">
                <w:rPr>
                  <w:rFonts w:eastAsia="Times New Roman" w:cs="Times New Roman"/>
                  <w:color w:val="000000" w:themeColor="text1"/>
                  <w:sz w:val="22"/>
                </w:rPr>
                <w:delText>0.982</w:delText>
              </w:r>
            </w:del>
          </w:p>
        </w:tc>
        <w:tc>
          <w:tcPr>
            <w:tcW w:w="681" w:type="dxa"/>
            <w:shd w:val="clear" w:color="auto" w:fill="auto"/>
            <w:noWrap/>
            <w:hideMark/>
          </w:tcPr>
          <w:p w14:paraId="4BB85425" w14:textId="695D7EB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054" w:author="Tao Huang" w:date="2018-09-04T13:13:00Z"/>
                <w:rFonts w:eastAsia="Times New Roman" w:cs="Times New Roman"/>
                <w:color w:val="000000" w:themeColor="text1"/>
                <w:sz w:val="22"/>
              </w:rPr>
            </w:pPr>
            <w:del w:id="5055" w:author="Tao Huang" w:date="2018-09-04T13:13:00Z">
              <w:r w:rsidRPr="00B66650" w:rsidDel="001739A3">
                <w:rPr>
                  <w:rFonts w:eastAsia="Times New Roman" w:cs="Times New Roman"/>
                  <w:color w:val="000000" w:themeColor="text1"/>
                  <w:sz w:val="22"/>
                </w:rPr>
                <w:delText>2</w:delText>
              </w:r>
            </w:del>
          </w:p>
        </w:tc>
      </w:tr>
      <w:tr w:rsidR="001E17BA" w:rsidRPr="00B66650" w:rsidDel="001739A3" w14:paraId="72E0AB2B" w14:textId="4CB1AB31" w:rsidTr="0035133A">
        <w:trPr>
          <w:cnfStyle w:val="000000100000" w:firstRow="0" w:lastRow="0" w:firstColumn="0" w:lastColumn="0" w:oddVBand="0" w:evenVBand="0" w:oddHBand="1" w:evenHBand="0" w:firstRowFirstColumn="0" w:firstRowLastColumn="0" w:lastRowFirstColumn="0" w:lastRowLastColumn="0"/>
          <w:trHeight w:val="20"/>
          <w:jc w:val="center"/>
          <w:del w:id="5056"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FB095C7" w14:textId="497CC8D7" w:rsidR="004C569C" w:rsidRPr="00B66650" w:rsidDel="001739A3" w:rsidRDefault="004C569C" w:rsidP="00B66650">
            <w:pPr>
              <w:shd w:val="clear" w:color="auto" w:fill="FFFFFF" w:themeFill="background1"/>
              <w:spacing w:after="0"/>
              <w:rPr>
                <w:del w:id="5057" w:author="Tao Huang" w:date="2018-09-04T13:13:00Z"/>
                <w:rFonts w:eastAsia="Times New Roman" w:cs="Times New Roman"/>
                <w:b w:val="0"/>
                <w:color w:val="000000" w:themeColor="text1"/>
                <w:sz w:val="22"/>
              </w:rPr>
            </w:pPr>
            <w:del w:id="5058" w:author="Tao Huang" w:date="2018-09-04T13:13:00Z">
              <w:r w:rsidRPr="00B66650" w:rsidDel="001739A3">
                <w:rPr>
                  <w:rFonts w:eastAsia="Times New Roman" w:cs="Times New Roman"/>
                  <w:b w:val="0"/>
                  <w:color w:val="000000" w:themeColor="text1"/>
                  <w:sz w:val="22"/>
                </w:rPr>
                <w:delText>ADL-EWC-IC</w:delText>
              </w:r>
            </w:del>
          </w:p>
        </w:tc>
        <w:tc>
          <w:tcPr>
            <w:tcW w:w="727" w:type="dxa"/>
            <w:shd w:val="clear" w:color="auto" w:fill="auto"/>
            <w:hideMark/>
          </w:tcPr>
          <w:p w14:paraId="146EDC1F" w14:textId="5331BAD8"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59" w:author="Tao Huang" w:date="2018-09-04T13:13:00Z"/>
                <w:rFonts w:eastAsia="Times New Roman" w:cs="Times New Roman"/>
                <w:color w:val="000000" w:themeColor="text1"/>
                <w:sz w:val="22"/>
              </w:rPr>
            </w:pPr>
            <w:del w:id="5060" w:author="Tao Huang" w:date="2018-09-04T13:13:00Z">
              <w:r w:rsidRPr="00B66650" w:rsidDel="001739A3">
                <w:rPr>
                  <w:rFonts w:eastAsia="Times New Roman" w:cs="Times New Roman"/>
                  <w:color w:val="000000" w:themeColor="text1"/>
                  <w:sz w:val="22"/>
                </w:rPr>
                <w:delText>15.00</w:delText>
              </w:r>
            </w:del>
          </w:p>
        </w:tc>
        <w:tc>
          <w:tcPr>
            <w:tcW w:w="695" w:type="dxa"/>
            <w:shd w:val="clear" w:color="auto" w:fill="auto"/>
            <w:hideMark/>
          </w:tcPr>
          <w:p w14:paraId="7BFF4928" w14:textId="35D9C909"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61" w:author="Tao Huang" w:date="2018-09-04T13:13:00Z"/>
                <w:rFonts w:eastAsia="Times New Roman" w:cs="Times New Roman"/>
                <w:color w:val="000000" w:themeColor="text1"/>
                <w:sz w:val="22"/>
              </w:rPr>
            </w:pPr>
            <w:del w:id="5062" w:author="Tao Huang" w:date="2018-09-04T13:13:00Z">
              <w:r w:rsidRPr="00B66650" w:rsidDel="001739A3">
                <w:rPr>
                  <w:rFonts w:eastAsia="Times New Roman" w:cs="Times New Roman"/>
                  <w:color w:val="000000" w:themeColor="text1"/>
                  <w:sz w:val="22"/>
                </w:rPr>
                <w:delText>1</w:delText>
              </w:r>
            </w:del>
          </w:p>
        </w:tc>
        <w:tc>
          <w:tcPr>
            <w:tcW w:w="950" w:type="dxa"/>
            <w:shd w:val="clear" w:color="auto" w:fill="auto"/>
            <w:hideMark/>
          </w:tcPr>
          <w:p w14:paraId="0BA670B5" w14:textId="7F022C91"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63" w:author="Tao Huang" w:date="2018-09-04T13:13:00Z"/>
                <w:rFonts w:eastAsia="Times New Roman" w:cs="Times New Roman"/>
                <w:color w:val="000000" w:themeColor="text1"/>
                <w:sz w:val="22"/>
              </w:rPr>
            </w:pPr>
            <w:del w:id="5064" w:author="Tao Huang" w:date="2018-09-04T13:13:00Z">
              <w:r w:rsidRPr="00B66650" w:rsidDel="001739A3">
                <w:rPr>
                  <w:rFonts w:eastAsia="Times New Roman" w:cs="Times New Roman"/>
                  <w:color w:val="000000" w:themeColor="text1"/>
                  <w:sz w:val="22"/>
                </w:rPr>
                <w:delText>39.9%</w:delText>
              </w:r>
            </w:del>
          </w:p>
        </w:tc>
        <w:tc>
          <w:tcPr>
            <w:tcW w:w="694" w:type="dxa"/>
            <w:shd w:val="clear" w:color="auto" w:fill="auto"/>
            <w:hideMark/>
          </w:tcPr>
          <w:p w14:paraId="0B3E75E5" w14:textId="1174AFC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65" w:author="Tao Huang" w:date="2018-09-04T13:13:00Z"/>
                <w:rFonts w:eastAsia="Times New Roman" w:cs="Times New Roman"/>
                <w:color w:val="000000" w:themeColor="text1"/>
                <w:sz w:val="22"/>
              </w:rPr>
            </w:pPr>
            <w:del w:id="5066" w:author="Tao Huang" w:date="2018-09-04T13:13:00Z">
              <w:r w:rsidRPr="00B66650" w:rsidDel="001739A3">
                <w:rPr>
                  <w:rFonts w:eastAsia="Times New Roman" w:cs="Times New Roman"/>
                  <w:color w:val="000000" w:themeColor="text1"/>
                  <w:sz w:val="22"/>
                </w:rPr>
                <w:delText>1</w:delText>
              </w:r>
            </w:del>
          </w:p>
        </w:tc>
        <w:tc>
          <w:tcPr>
            <w:tcW w:w="841" w:type="dxa"/>
            <w:shd w:val="clear" w:color="auto" w:fill="auto"/>
            <w:hideMark/>
          </w:tcPr>
          <w:p w14:paraId="763D971F" w14:textId="448793B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67" w:author="Tao Huang" w:date="2018-09-04T13:13:00Z"/>
                <w:rFonts w:eastAsia="Times New Roman" w:cs="Times New Roman"/>
                <w:color w:val="000000" w:themeColor="text1"/>
                <w:sz w:val="22"/>
              </w:rPr>
            </w:pPr>
            <w:del w:id="5068" w:author="Tao Huang" w:date="2018-09-04T13:13:00Z">
              <w:r w:rsidRPr="00B66650" w:rsidDel="001739A3">
                <w:rPr>
                  <w:rFonts w:eastAsia="Times New Roman" w:cs="Times New Roman"/>
                  <w:color w:val="000000" w:themeColor="text1"/>
                  <w:sz w:val="22"/>
                </w:rPr>
                <w:delText>0.679</w:delText>
              </w:r>
            </w:del>
          </w:p>
        </w:tc>
        <w:tc>
          <w:tcPr>
            <w:tcW w:w="692" w:type="dxa"/>
            <w:shd w:val="clear" w:color="auto" w:fill="auto"/>
            <w:hideMark/>
          </w:tcPr>
          <w:p w14:paraId="33DB84A9" w14:textId="2039F4EC"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69" w:author="Tao Huang" w:date="2018-09-04T13:13:00Z"/>
                <w:rFonts w:eastAsia="Times New Roman" w:cs="Times New Roman"/>
                <w:color w:val="000000" w:themeColor="text1"/>
                <w:sz w:val="22"/>
              </w:rPr>
            </w:pPr>
            <w:del w:id="5070" w:author="Tao Huang" w:date="2018-09-04T13:13:00Z">
              <w:r w:rsidRPr="00B66650" w:rsidDel="001739A3">
                <w:rPr>
                  <w:rFonts w:eastAsia="Times New Roman" w:cs="Times New Roman"/>
                  <w:color w:val="000000" w:themeColor="text1"/>
                  <w:sz w:val="22"/>
                </w:rPr>
                <w:delText>1</w:delText>
              </w:r>
            </w:del>
          </w:p>
        </w:tc>
        <w:tc>
          <w:tcPr>
            <w:tcW w:w="1390" w:type="dxa"/>
            <w:shd w:val="clear" w:color="auto" w:fill="auto"/>
            <w:noWrap/>
            <w:hideMark/>
          </w:tcPr>
          <w:p w14:paraId="077D1FBD" w14:textId="6A75D2B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71" w:author="Tao Huang" w:date="2018-09-04T13:13:00Z"/>
                <w:rFonts w:eastAsia="Times New Roman" w:cs="Times New Roman"/>
                <w:color w:val="000000" w:themeColor="text1"/>
                <w:sz w:val="22"/>
              </w:rPr>
            </w:pPr>
            <w:del w:id="5072" w:author="Tao Huang" w:date="2018-09-04T13:13:00Z">
              <w:r w:rsidRPr="00B66650" w:rsidDel="001739A3">
                <w:rPr>
                  <w:rFonts w:eastAsia="Times New Roman" w:cs="Times New Roman"/>
                  <w:color w:val="000000" w:themeColor="text1"/>
                  <w:sz w:val="22"/>
                </w:rPr>
                <w:delText>0.980</w:delText>
              </w:r>
            </w:del>
          </w:p>
        </w:tc>
        <w:tc>
          <w:tcPr>
            <w:tcW w:w="681" w:type="dxa"/>
            <w:shd w:val="clear" w:color="auto" w:fill="auto"/>
            <w:hideMark/>
          </w:tcPr>
          <w:p w14:paraId="66374F0E" w14:textId="4522375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73" w:author="Tao Huang" w:date="2018-09-04T13:13:00Z"/>
                <w:rFonts w:eastAsia="Times New Roman" w:cs="Times New Roman"/>
                <w:color w:val="000000" w:themeColor="text1"/>
                <w:sz w:val="22"/>
              </w:rPr>
            </w:pPr>
            <w:del w:id="5074" w:author="Tao Huang" w:date="2018-09-04T13:13:00Z">
              <w:r w:rsidRPr="00B66650" w:rsidDel="001739A3">
                <w:rPr>
                  <w:rFonts w:eastAsia="Times New Roman" w:cs="Times New Roman"/>
                  <w:color w:val="000000" w:themeColor="text1"/>
                  <w:sz w:val="22"/>
                </w:rPr>
                <w:delText>1</w:delText>
              </w:r>
            </w:del>
          </w:p>
        </w:tc>
      </w:tr>
      <w:tr w:rsidR="004C569C" w:rsidRPr="00B66650" w:rsidDel="001739A3" w14:paraId="76CAC14D" w14:textId="4F8B5760" w:rsidTr="0035133A">
        <w:trPr>
          <w:trHeight w:val="20"/>
          <w:jc w:val="center"/>
          <w:del w:id="5075" w:author="Tao Huang" w:date="2018-09-04T13:13:00Z"/>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0137DB8" w14:textId="2B7F5923" w:rsidR="004C569C" w:rsidRPr="00B66650" w:rsidDel="001739A3" w:rsidRDefault="004C569C" w:rsidP="00B66650">
            <w:pPr>
              <w:shd w:val="clear" w:color="auto" w:fill="FFFFFF" w:themeFill="background1"/>
              <w:spacing w:after="0"/>
              <w:jc w:val="center"/>
              <w:rPr>
                <w:del w:id="5076" w:author="Tao Huang" w:date="2018-09-04T13:13:00Z"/>
                <w:rFonts w:eastAsia="Times New Roman" w:cs="Times New Roman"/>
                <w:b w:val="0"/>
                <w:color w:val="000000" w:themeColor="text1"/>
                <w:sz w:val="22"/>
              </w:rPr>
            </w:pPr>
            <w:del w:id="5077" w:author="Tao Huang" w:date="2018-09-04T13:13:00Z">
              <w:r w:rsidRPr="00B66650" w:rsidDel="001739A3">
                <w:rPr>
                  <w:rFonts w:eastAsia="Times New Roman" w:cs="Times New Roman"/>
                  <w:b w:val="0"/>
                  <w:color w:val="000000" w:themeColor="text1"/>
                  <w:sz w:val="22"/>
                </w:rPr>
                <w:delText xml:space="preserve">All forecast period, </w:delText>
              </w:r>
              <w:r w:rsidRPr="00B66650" w:rsidDel="001739A3">
                <w:rPr>
                  <w:rFonts w:eastAsia="Times New Roman" w:cs="Times New Roman"/>
                  <w:b w:val="0"/>
                  <w:i/>
                  <w:color w:val="000000" w:themeColor="text1"/>
                  <w:sz w:val="22"/>
                </w:rPr>
                <w:delText>H</w:delText>
              </w:r>
              <w:r w:rsidRPr="00B66650" w:rsidDel="001739A3">
                <w:rPr>
                  <w:rFonts w:eastAsia="Times New Roman" w:cs="Times New Roman"/>
                  <w:b w:val="0"/>
                  <w:color w:val="000000" w:themeColor="text1"/>
                  <w:sz w:val="22"/>
                </w:rPr>
                <w:delText>= 1</w:delText>
              </w:r>
            </w:del>
          </w:p>
        </w:tc>
      </w:tr>
      <w:tr w:rsidR="004C569C" w:rsidRPr="00B66650" w:rsidDel="001739A3" w14:paraId="70C460D0" w14:textId="476EC70F" w:rsidTr="0035133A">
        <w:trPr>
          <w:cnfStyle w:val="000000100000" w:firstRow="0" w:lastRow="0" w:firstColumn="0" w:lastColumn="0" w:oddVBand="0" w:evenVBand="0" w:oddHBand="1" w:evenHBand="0" w:firstRowFirstColumn="0" w:firstRowLastColumn="0" w:lastRowFirstColumn="0" w:lastRowLastColumn="0"/>
          <w:trHeight w:val="20"/>
          <w:jc w:val="center"/>
          <w:del w:id="5078"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B668F6C" w14:textId="2FA3D88A" w:rsidR="004C569C" w:rsidRPr="00B66650" w:rsidDel="001739A3" w:rsidRDefault="004C569C" w:rsidP="00B66650">
            <w:pPr>
              <w:shd w:val="clear" w:color="auto" w:fill="FFFFFF" w:themeFill="background1"/>
              <w:spacing w:after="0"/>
              <w:rPr>
                <w:del w:id="5079" w:author="Tao Huang" w:date="2018-09-04T13:13:00Z"/>
                <w:rFonts w:eastAsia="Times New Roman" w:cs="Times New Roman"/>
                <w:b w:val="0"/>
                <w:color w:val="000000" w:themeColor="text1"/>
                <w:sz w:val="22"/>
              </w:rPr>
            </w:pPr>
            <w:del w:id="5080" w:author="Tao Huang" w:date="2018-09-04T13:13:00Z">
              <w:r w:rsidRPr="00B66650" w:rsidDel="001739A3">
                <w:rPr>
                  <w:rFonts w:eastAsia="Times New Roman" w:cs="Times New Roman"/>
                  <w:b w:val="0"/>
                  <w:color w:val="000000" w:themeColor="text1"/>
                  <w:sz w:val="22"/>
                </w:rPr>
                <w:delText>Model/measure</w:delText>
              </w:r>
            </w:del>
          </w:p>
        </w:tc>
        <w:tc>
          <w:tcPr>
            <w:tcW w:w="727" w:type="dxa"/>
            <w:shd w:val="clear" w:color="auto" w:fill="auto"/>
            <w:hideMark/>
          </w:tcPr>
          <w:p w14:paraId="0899042B" w14:textId="3BB6F7B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81" w:author="Tao Huang" w:date="2018-09-04T13:13:00Z"/>
                <w:rFonts w:eastAsia="Times New Roman" w:cs="Times New Roman"/>
                <w:bCs/>
                <w:color w:val="000000" w:themeColor="text1"/>
                <w:sz w:val="22"/>
              </w:rPr>
            </w:pPr>
            <w:del w:id="5082" w:author="Tao Huang" w:date="2018-09-04T13:13:00Z">
              <w:r w:rsidRPr="00B66650" w:rsidDel="001739A3">
                <w:rPr>
                  <w:rFonts w:eastAsia="Times New Roman" w:cs="Times New Roman"/>
                  <w:bCs/>
                  <w:color w:val="000000" w:themeColor="text1"/>
                  <w:sz w:val="22"/>
                </w:rPr>
                <w:delText>MAE</w:delText>
              </w:r>
            </w:del>
          </w:p>
        </w:tc>
        <w:tc>
          <w:tcPr>
            <w:tcW w:w="695" w:type="dxa"/>
            <w:shd w:val="clear" w:color="auto" w:fill="auto"/>
            <w:hideMark/>
          </w:tcPr>
          <w:p w14:paraId="7141A89B" w14:textId="754A935A"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83" w:author="Tao Huang" w:date="2018-09-04T13:13:00Z"/>
                <w:rFonts w:eastAsia="Times New Roman" w:cs="Times New Roman"/>
                <w:bCs/>
                <w:color w:val="000000" w:themeColor="text1"/>
                <w:sz w:val="22"/>
              </w:rPr>
            </w:pPr>
            <w:del w:id="5084" w:author="Tao Huang" w:date="2018-09-04T13:13:00Z">
              <w:r w:rsidRPr="00B66650" w:rsidDel="001739A3">
                <w:rPr>
                  <w:rFonts w:eastAsia="Times New Roman" w:cs="Times New Roman"/>
                  <w:bCs/>
                  <w:color w:val="000000" w:themeColor="text1"/>
                  <w:sz w:val="22"/>
                </w:rPr>
                <w:delText>Rank</w:delText>
              </w:r>
            </w:del>
          </w:p>
        </w:tc>
        <w:tc>
          <w:tcPr>
            <w:tcW w:w="950" w:type="dxa"/>
            <w:shd w:val="clear" w:color="auto" w:fill="auto"/>
            <w:hideMark/>
          </w:tcPr>
          <w:p w14:paraId="7EEE2AFB" w14:textId="4903DC68"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85" w:author="Tao Huang" w:date="2018-09-04T13:13:00Z"/>
                <w:rFonts w:eastAsia="Times New Roman" w:cs="Times New Roman"/>
                <w:bCs/>
                <w:color w:val="000000" w:themeColor="text1"/>
                <w:sz w:val="22"/>
              </w:rPr>
            </w:pPr>
            <w:del w:id="5086" w:author="Tao Huang" w:date="2018-09-04T13:13:00Z">
              <w:r w:rsidRPr="00B66650" w:rsidDel="001739A3">
                <w:rPr>
                  <w:rFonts w:eastAsia="Times New Roman" w:cs="Times New Roman"/>
                  <w:bCs/>
                  <w:color w:val="000000" w:themeColor="text1"/>
                  <w:sz w:val="22"/>
                </w:rPr>
                <w:delText>SMAPE</w:delText>
              </w:r>
            </w:del>
          </w:p>
        </w:tc>
        <w:tc>
          <w:tcPr>
            <w:tcW w:w="694" w:type="dxa"/>
            <w:shd w:val="clear" w:color="auto" w:fill="auto"/>
            <w:hideMark/>
          </w:tcPr>
          <w:p w14:paraId="11F3D5F3" w14:textId="342B4D3C"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87" w:author="Tao Huang" w:date="2018-09-04T13:13:00Z"/>
                <w:rFonts w:eastAsia="Times New Roman" w:cs="Times New Roman"/>
                <w:bCs/>
                <w:color w:val="000000" w:themeColor="text1"/>
                <w:sz w:val="22"/>
              </w:rPr>
            </w:pPr>
            <w:del w:id="5088" w:author="Tao Huang" w:date="2018-09-04T13:13:00Z">
              <w:r w:rsidRPr="00B66650" w:rsidDel="001739A3">
                <w:rPr>
                  <w:rFonts w:eastAsia="Times New Roman" w:cs="Times New Roman"/>
                  <w:bCs/>
                  <w:color w:val="000000" w:themeColor="text1"/>
                  <w:sz w:val="22"/>
                </w:rPr>
                <w:delText>Rank</w:delText>
              </w:r>
            </w:del>
          </w:p>
        </w:tc>
        <w:tc>
          <w:tcPr>
            <w:tcW w:w="841" w:type="dxa"/>
            <w:shd w:val="clear" w:color="auto" w:fill="auto"/>
            <w:hideMark/>
          </w:tcPr>
          <w:p w14:paraId="52637B02" w14:textId="7C3ECD4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89" w:author="Tao Huang" w:date="2018-09-04T13:13:00Z"/>
                <w:rFonts w:eastAsia="Times New Roman" w:cs="Times New Roman"/>
                <w:bCs/>
                <w:color w:val="000000" w:themeColor="text1"/>
                <w:sz w:val="22"/>
              </w:rPr>
            </w:pPr>
            <w:del w:id="5090" w:author="Tao Huang" w:date="2018-09-04T13:13:00Z">
              <w:r w:rsidRPr="00B66650" w:rsidDel="001739A3">
                <w:rPr>
                  <w:rFonts w:eastAsia="Times New Roman" w:cs="Times New Roman"/>
                  <w:bCs/>
                  <w:color w:val="000000" w:themeColor="text1"/>
                  <w:sz w:val="22"/>
                </w:rPr>
                <w:delText>MASE</w:delText>
              </w:r>
            </w:del>
          </w:p>
        </w:tc>
        <w:tc>
          <w:tcPr>
            <w:tcW w:w="692" w:type="dxa"/>
            <w:shd w:val="clear" w:color="auto" w:fill="auto"/>
            <w:hideMark/>
          </w:tcPr>
          <w:p w14:paraId="4D72CA40" w14:textId="105574B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91" w:author="Tao Huang" w:date="2018-09-04T13:13:00Z"/>
                <w:rFonts w:eastAsia="Times New Roman" w:cs="Times New Roman"/>
                <w:bCs/>
                <w:color w:val="000000" w:themeColor="text1"/>
                <w:sz w:val="22"/>
              </w:rPr>
            </w:pPr>
            <w:del w:id="5092" w:author="Tao Huang" w:date="2018-09-04T13:13:00Z">
              <w:r w:rsidRPr="00B66650" w:rsidDel="001739A3">
                <w:rPr>
                  <w:rFonts w:eastAsia="Times New Roman" w:cs="Times New Roman"/>
                  <w:bCs/>
                  <w:color w:val="000000" w:themeColor="text1"/>
                  <w:sz w:val="22"/>
                </w:rPr>
                <w:delText>Rank</w:delText>
              </w:r>
            </w:del>
          </w:p>
        </w:tc>
        <w:tc>
          <w:tcPr>
            <w:tcW w:w="1390" w:type="dxa"/>
            <w:shd w:val="clear" w:color="auto" w:fill="auto"/>
            <w:noWrap/>
            <w:hideMark/>
          </w:tcPr>
          <w:p w14:paraId="47C5E0E0" w14:textId="396B16DA"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93" w:author="Tao Huang" w:date="2018-09-04T13:13:00Z"/>
                <w:rFonts w:eastAsia="Times New Roman" w:cs="Times New Roman"/>
                <w:bCs/>
                <w:color w:val="000000" w:themeColor="text1"/>
                <w:sz w:val="22"/>
              </w:rPr>
            </w:pPr>
            <w:del w:id="5094" w:author="Tao Huang" w:date="2018-09-04T13:13:00Z">
              <w:r w:rsidRPr="00B66650" w:rsidDel="001739A3">
                <w:rPr>
                  <w:rFonts w:eastAsia="Times New Roman" w:cs="Times New Roman"/>
                  <w:bCs/>
                  <w:color w:val="000000" w:themeColor="text1"/>
                  <w:sz w:val="22"/>
                </w:rPr>
                <w:delText>AvgRelMAE</w:delText>
              </w:r>
            </w:del>
          </w:p>
        </w:tc>
        <w:tc>
          <w:tcPr>
            <w:tcW w:w="681" w:type="dxa"/>
            <w:shd w:val="clear" w:color="auto" w:fill="auto"/>
            <w:noWrap/>
            <w:hideMark/>
          </w:tcPr>
          <w:p w14:paraId="0D50D33C" w14:textId="5C586D87"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095" w:author="Tao Huang" w:date="2018-09-04T13:13:00Z"/>
                <w:rFonts w:eastAsia="Times New Roman" w:cs="Times New Roman"/>
                <w:bCs/>
                <w:color w:val="000000" w:themeColor="text1"/>
                <w:sz w:val="22"/>
              </w:rPr>
            </w:pPr>
            <w:del w:id="5096" w:author="Tao Huang" w:date="2018-09-04T13:13:00Z">
              <w:r w:rsidRPr="00B66650" w:rsidDel="001739A3">
                <w:rPr>
                  <w:rFonts w:eastAsia="Times New Roman" w:cs="Times New Roman"/>
                  <w:bCs/>
                  <w:color w:val="000000" w:themeColor="text1"/>
                  <w:sz w:val="22"/>
                </w:rPr>
                <w:delText>Rank</w:delText>
              </w:r>
            </w:del>
          </w:p>
        </w:tc>
      </w:tr>
      <w:tr w:rsidR="004C569C" w:rsidRPr="00B66650" w:rsidDel="001739A3" w14:paraId="2DC9D728" w14:textId="42BAA185" w:rsidTr="0035133A">
        <w:trPr>
          <w:trHeight w:val="20"/>
          <w:jc w:val="center"/>
          <w:del w:id="5097"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8C2F85C" w14:textId="7FD75D51" w:rsidR="004C569C" w:rsidRPr="00B66650" w:rsidDel="001739A3" w:rsidRDefault="004C569C" w:rsidP="00B66650">
            <w:pPr>
              <w:shd w:val="clear" w:color="auto" w:fill="FFFFFF" w:themeFill="background1"/>
              <w:spacing w:after="0"/>
              <w:rPr>
                <w:del w:id="5098" w:author="Tao Huang" w:date="2018-09-04T13:13:00Z"/>
                <w:rFonts w:eastAsia="Times New Roman" w:cs="Times New Roman"/>
                <w:b w:val="0"/>
                <w:color w:val="000000" w:themeColor="text1"/>
                <w:sz w:val="22"/>
              </w:rPr>
            </w:pPr>
            <w:del w:id="5099" w:author="Tao Huang" w:date="2018-09-04T13:13:00Z">
              <w:r w:rsidRPr="00B66650" w:rsidDel="001739A3">
                <w:rPr>
                  <w:rFonts w:eastAsia="Times New Roman" w:cs="Times New Roman"/>
                  <w:b w:val="0"/>
                  <w:color w:val="000000" w:themeColor="text1"/>
                  <w:sz w:val="22"/>
                </w:rPr>
                <w:delText>Base-lift</w:delText>
              </w:r>
            </w:del>
          </w:p>
        </w:tc>
        <w:tc>
          <w:tcPr>
            <w:tcW w:w="727" w:type="dxa"/>
            <w:shd w:val="clear" w:color="auto" w:fill="auto"/>
            <w:hideMark/>
          </w:tcPr>
          <w:p w14:paraId="2ABEB15F" w14:textId="0423E896"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00" w:author="Tao Huang" w:date="2018-09-04T13:13:00Z"/>
                <w:rFonts w:eastAsia="Times New Roman" w:cs="Times New Roman"/>
                <w:color w:val="000000" w:themeColor="text1"/>
                <w:sz w:val="22"/>
              </w:rPr>
            </w:pPr>
            <w:del w:id="5101" w:author="Tao Huang" w:date="2018-09-04T13:13:00Z">
              <w:r w:rsidRPr="00B66650" w:rsidDel="001739A3">
                <w:rPr>
                  <w:rFonts w:eastAsia="Times New Roman" w:cs="Times New Roman"/>
                  <w:color w:val="000000" w:themeColor="text1"/>
                  <w:sz w:val="22"/>
                </w:rPr>
                <w:delText>24.99</w:delText>
              </w:r>
            </w:del>
          </w:p>
        </w:tc>
        <w:tc>
          <w:tcPr>
            <w:tcW w:w="695" w:type="dxa"/>
            <w:shd w:val="clear" w:color="auto" w:fill="auto"/>
            <w:hideMark/>
          </w:tcPr>
          <w:p w14:paraId="70A75C14" w14:textId="709E7537"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02" w:author="Tao Huang" w:date="2018-09-04T13:13:00Z"/>
                <w:rFonts w:eastAsia="Times New Roman" w:cs="Times New Roman"/>
                <w:color w:val="000000" w:themeColor="text1"/>
                <w:sz w:val="22"/>
              </w:rPr>
            </w:pPr>
            <w:del w:id="5103" w:author="Tao Huang" w:date="2018-09-04T13:13:00Z">
              <w:r w:rsidRPr="00B66650" w:rsidDel="001739A3">
                <w:rPr>
                  <w:rFonts w:eastAsia="Times New Roman" w:cs="Times New Roman"/>
                  <w:color w:val="000000" w:themeColor="text1"/>
                  <w:sz w:val="22"/>
                </w:rPr>
                <w:delText>8</w:delText>
              </w:r>
            </w:del>
          </w:p>
        </w:tc>
        <w:tc>
          <w:tcPr>
            <w:tcW w:w="950" w:type="dxa"/>
            <w:shd w:val="clear" w:color="auto" w:fill="auto"/>
            <w:hideMark/>
          </w:tcPr>
          <w:p w14:paraId="5F8471E9" w14:textId="0A03BE1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04" w:author="Tao Huang" w:date="2018-09-04T13:13:00Z"/>
                <w:rFonts w:eastAsia="Times New Roman" w:cs="Times New Roman"/>
                <w:color w:val="000000" w:themeColor="text1"/>
                <w:sz w:val="22"/>
              </w:rPr>
            </w:pPr>
            <w:del w:id="5105" w:author="Tao Huang" w:date="2018-09-04T13:13:00Z">
              <w:r w:rsidRPr="00B66650" w:rsidDel="001739A3">
                <w:rPr>
                  <w:rFonts w:eastAsia="Times New Roman" w:cs="Times New Roman"/>
                  <w:color w:val="000000" w:themeColor="text1"/>
                  <w:sz w:val="22"/>
                </w:rPr>
                <w:delText>45.4%</w:delText>
              </w:r>
            </w:del>
          </w:p>
        </w:tc>
        <w:tc>
          <w:tcPr>
            <w:tcW w:w="694" w:type="dxa"/>
            <w:shd w:val="clear" w:color="auto" w:fill="auto"/>
            <w:hideMark/>
          </w:tcPr>
          <w:p w14:paraId="7712E137" w14:textId="4C9F21AF"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06" w:author="Tao Huang" w:date="2018-09-04T13:13:00Z"/>
                <w:rFonts w:eastAsia="Times New Roman" w:cs="Times New Roman"/>
                <w:color w:val="000000" w:themeColor="text1"/>
                <w:sz w:val="22"/>
              </w:rPr>
            </w:pPr>
            <w:del w:id="5107" w:author="Tao Huang" w:date="2018-09-04T13:13:00Z">
              <w:r w:rsidRPr="00B66650" w:rsidDel="001739A3">
                <w:rPr>
                  <w:rFonts w:eastAsia="Times New Roman" w:cs="Times New Roman"/>
                  <w:color w:val="000000" w:themeColor="text1"/>
                  <w:sz w:val="22"/>
                </w:rPr>
                <w:delText>8</w:delText>
              </w:r>
            </w:del>
          </w:p>
        </w:tc>
        <w:tc>
          <w:tcPr>
            <w:tcW w:w="841" w:type="dxa"/>
            <w:shd w:val="clear" w:color="auto" w:fill="auto"/>
            <w:hideMark/>
          </w:tcPr>
          <w:p w14:paraId="2A56F890" w14:textId="0FDC276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08" w:author="Tao Huang" w:date="2018-09-04T13:13:00Z"/>
                <w:rFonts w:eastAsia="Times New Roman" w:cs="Times New Roman"/>
                <w:color w:val="000000" w:themeColor="text1"/>
                <w:sz w:val="22"/>
              </w:rPr>
            </w:pPr>
            <w:del w:id="5109" w:author="Tao Huang" w:date="2018-09-04T13:13:00Z">
              <w:r w:rsidRPr="00B66650" w:rsidDel="001739A3">
                <w:rPr>
                  <w:rFonts w:eastAsia="Times New Roman" w:cs="Times New Roman"/>
                  <w:color w:val="000000" w:themeColor="text1"/>
                  <w:sz w:val="22"/>
                </w:rPr>
                <w:delText>0.762</w:delText>
              </w:r>
            </w:del>
          </w:p>
        </w:tc>
        <w:tc>
          <w:tcPr>
            <w:tcW w:w="692" w:type="dxa"/>
            <w:shd w:val="clear" w:color="auto" w:fill="auto"/>
            <w:hideMark/>
          </w:tcPr>
          <w:p w14:paraId="658A7045" w14:textId="0BE0FC7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10" w:author="Tao Huang" w:date="2018-09-04T13:13:00Z"/>
                <w:rFonts w:eastAsia="Times New Roman" w:cs="Times New Roman"/>
                <w:color w:val="000000" w:themeColor="text1"/>
                <w:sz w:val="22"/>
              </w:rPr>
            </w:pPr>
            <w:del w:id="5111" w:author="Tao Huang" w:date="2018-09-04T13:13:00Z">
              <w:r w:rsidRPr="00B66650" w:rsidDel="001739A3">
                <w:rPr>
                  <w:rFonts w:eastAsia="Times New Roman" w:cs="Times New Roman"/>
                  <w:color w:val="000000" w:themeColor="text1"/>
                  <w:sz w:val="22"/>
                </w:rPr>
                <w:delText>8</w:delText>
              </w:r>
            </w:del>
          </w:p>
        </w:tc>
        <w:tc>
          <w:tcPr>
            <w:tcW w:w="1390" w:type="dxa"/>
            <w:shd w:val="clear" w:color="auto" w:fill="auto"/>
            <w:hideMark/>
          </w:tcPr>
          <w:p w14:paraId="0B01FD9B" w14:textId="5142AE89"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12" w:author="Tao Huang" w:date="2018-09-04T13:13:00Z"/>
                <w:rFonts w:eastAsia="Times New Roman" w:cs="Times New Roman"/>
                <w:color w:val="000000" w:themeColor="text1"/>
                <w:sz w:val="22"/>
              </w:rPr>
            </w:pPr>
            <w:del w:id="5113" w:author="Tao Huang" w:date="2018-09-04T13:13:00Z">
              <w:r w:rsidRPr="00B66650" w:rsidDel="001739A3">
                <w:rPr>
                  <w:rFonts w:eastAsia="Times New Roman" w:cs="Times New Roman"/>
                  <w:color w:val="000000" w:themeColor="text1"/>
                  <w:sz w:val="22"/>
                </w:rPr>
                <w:delText>1.026</w:delText>
              </w:r>
            </w:del>
          </w:p>
        </w:tc>
        <w:tc>
          <w:tcPr>
            <w:tcW w:w="681" w:type="dxa"/>
            <w:shd w:val="clear" w:color="auto" w:fill="auto"/>
            <w:noWrap/>
            <w:hideMark/>
          </w:tcPr>
          <w:p w14:paraId="666AE46B" w14:textId="062E8BEC"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14" w:author="Tao Huang" w:date="2018-09-04T13:13:00Z"/>
                <w:rFonts w:eastAsia="Times New Roman" w:cs="Times New Roman"/>
                <w:color w:val="000000" w:themeColor="text1"/>
                <w:sz w:val="22"/>
              </w:rPr>
            </w:pPr>
            <w:del w:id="5115" w:author="Tao Huang" w:date="2018-09-04T13:13:00Z">
              <w:r w:rsidRPr="00B66650" w:rsidDel="001739A3">
                <w:rPr>
                  <w:rFonts w:eastAsia="Times New Roman" w:cs="Times New Roman"/>
                  <w:color w:val="000000" w:themeColor="text1"/>
                  <w:sz w:val="22"/>
                </w:rPr>
                <w:delText>8</w:delText>
              </w:r>
            </w:del>
          </w:p>
        </w:tc>
      </w:tr>
      <w:tr w:rsidR="004C569C" w:rsidRPr="00B66650" w:rsidDel="001739A3" w14:paraId="00B78926" w14:textId="6B71037A" w:rsidTr="0035133A">
        <w:trPr>
          <w:cnfStyle w:val="000000100000" w:firstRow="0" w:lastRow="0" w:firstColumn="0" w:lastColumn="0" w:oddVBand="0" w:evenVBand="0" w:oddHBand="1" w:evenHBand="0" w:firstRowFirstColumn="0" w:firstRowLastColumn="0" w:lastRowFirstColumn="0" w:lastRowLastColumn="0"/>
          <w:trHeight w:val="20"/>
          <w:jc w:val="center"/>
          <w:del w:id="5116"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34FDDCB" w14:textId="0CD33B6B" w:rsidR="004C569C" w:rsidRPr="00B66650" w:rsidDel="001739A3" w:rsidRDefault="004C569C" w:rsidP="00B66650">
            <w:pPr>
              <w:shd w:val="clear" w:color="auto" w:fill="FFFFFF" w:themeFill="background1"/>
              <w:spacing w:after="0"/>
              <w:rPr>
                <w:del w:id="5117" w:author="Tao Huang" w:date="2018-09-04T13:13:00Z"/>
                <w:rFonts w:eastAsia="Times New Roman" w:cs="Times New Roman"/>
                <w:b w:val="0"/>
                <w:color w:val="000000" w:themeColor="text1"/>
                <w:sz w:val="22"/>
              </w:rPr>
            </w:pPr>
            <w:del w:id="5118" w:author="Tao Huang" w:date="2018-09-04T13:13:00Z">
              <w:r w:rsidRPr="00B66650" w:rsidDel="001739A3">
                <w:rPr>
                  <w:rFonts w:eastAsia="Times New Roman" w:cs="Times New Roman"/>
                  <w:b w:val="0"/>
                  <w:color w:val="000000" w:themeColor="text1"/>
                  <w:sz w:val="22"/>
                </w:rPr>
                <w:delText>ADL-own</w:delText>
              </w:r>
            </w:del>
          </w:p>
        </w:tc>
        <w:tc>
          <w:tcPr>
            <w:tcW w:w="727" w:type="dxa"/>
            <w:shd w:val="clear" w:color="auto" w:fill="auto"/>
            <w:hideMark/>
          </w:tcPr>
          <w:p w14:paraId="19FC7A6F" w14:textId="1E9B320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19" w:author="Tao Huang" w:date="2018-09-04T13:13:00Z"/>
                <w:rFonts w:eastAsia="Times New Roman" w:cs="Times New Roman"/>
                <w:color w:val="000000" w:themeColor="text1"/>
                <w:sz w:val="22"/>
              </w:rPr>
            </w:pPr>
            <w:del w:id="5120" w:author="Tao Huang" w:date="2018-09-04T13:13:00Z">
              <w:r w:rsidRPr="00B66650" w:rsidDel="001739A3">
                <w:rPr>
                  <w:rFonts w:eastAsia="Times New Roman" w:cs="Times New Roman"/>
                  <w:color w:val="000000" w:themeColor="text1"/>
                  <w:sz w:val="22"/>
                </w:rPr>
                <w:delText>16.66</w:delText>
              </w:r>
            </w:del>
          </w:p>
        </w:tc>
        <w:tc>
          <w:tcPr>
            <w:tcW w:w="695" w:type="dxa"/>
            <w:shd w:val="clear" w:color="auto" w:fill="auto"/>
            <w:hideMark/>
          </w:tcPr>
          <w:p w14:paraId="05F1A4F5" w14:textId="42DA9B7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21" w:author="Tao Huang" w:date="2018-09-04T13:13:00Z"/>
                <w:rFonts w:eastAsia="Times New Roman" w:cs="Times New Roman"/>
                <w:color w:val="000000" w:themeColor="text1"/>
                <w:sz w:val="22"/>
              </w:rPr>
            </w:pPr>
            <w:del w:id="5122" w:author="Tao Huang" w:date="2018-09-04T13:13:00Z">
              <w:r w:rsidRPr="00B66650" w:rsidDel="001739A3">
                <w:rPr>
                  <w:rFonts w:eastAsia="Times New Roman" w:cs="Times New Roman"/>
                  <w:color w:val="000000" w:themeColor="text1"/>
                  <w:sz w:val="22"/>
                </w:rPr>
                <w:delText>6</w:delText>
              </w:r>
            </w:del>
          </w:p>
        </w:tc>
        <w:tc>
          <w:tcPr>
            <w:tcW w:w="950" w:type="dxa"/>
            <w:shd w:val="clear" w:color="auto" w:fill="auto"/>
            <w:hideMark/>
          </w:tcPr>
          <w:p w14:paraId="2251FA10" w14:textId="578C1B0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23" w:author="Tao Huang" w:date="2018-09-04T13:13:00Z"/>
                <w:rFonts w:eastAsia="Times New Roman" w:cs="Times New Roman"/>
                <w:color w:val="000000" w:themeColor="text1"/>
                <w:sz w:val="22"/>
              </w:rPr>
            </w:pPr>
            <w:del w:id="5124" w:author="Tao Huang" w:date="2018-09-04T13:13:00Z">
              <w:r w:rsidRPr="00B66650" w:rsidDel="001739A3">
                <w:rPr>
                  <w:rFonts w:eastAsia="Times New Roman" w:cs="Times New Roman"/>
                  <w:color w:val="000000" w:themeColor="text1"/>
                  <w:sz w:val="22"/>
                </w:rPr>
                <w:delText>39.9%</w:delText>
              </w:r>
            </w:del>
          </w:p>
        </w:tc>
        <w:tc>
          <w:tcPr>
            <w:tcW w:w="694" w:type="dxa"/>
            <w:shd w:val="clear" w:color="auto" w:fill="auto"/>
            <w:hideMark/>
          </w:tcPr>
          <w:p w14:paraId="3DF2EDFC" w14:textId="34F57E6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25" w:author="Tao Huang" w:date="2018-09-04T13:13:00Z"/>
                <w:rFonts w:eastAsia="Times New Roman" w:cs="Times New Roman"/>
                <w:color w:val="000000" w:themeColor="text1"/>
                <w:sz w:val="22"/>
              </w:rPr>
            </w:pPr>
            <w:del w:id="5126" w:author="Tao Huang" w:date="2018-09-04T13:13:00Z">
              <w:r w:rsidRPr="00B66650" w:rsidDel="001739A3">
                <w:rPr>
                  <w:rFonts w:eastAsia="Times New Roman" w:cs="Times New Roman"/>
                  <w:color w:val="000000" w:themeColor="text1"/>
                  <w:sz w:val="22"/>
                </w:rPr>
                <w:delText>7</w:delText>
              </w:r>
            </w:del>
          </w:p>
        </w:tc>
        <w:tc>
          <w:tcPr>
            <w:tcW w:w="841" w:type="dxa"/>
            <w:shd w:val="clear" w:color="auto" w:fill="auto"/>
            <w:hideMark/>
          </w:tcPr>
          <w:p w14:paraId="2BA0C2E7" w14:textId="48FE613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27" w:author="Tao Huang" w:date="2018-09-04T13:13:00Z"/>
                <w:rFonts w:eastAsia="Times New Roman" w:cs="Times New Roman"/>
                <w:color w:val="000000" w:themeColor="text1"/>
                <w:sz w:val="22"/>
              </w:rPr>
            </w:pPr>
            <w:del w:id="5128" w:author="Tao Huang" w:date="2018-09-04T13:13:00Z">
              <w:r w:rsidRPr="00B66650" w:rsidDel="001739A3">
                <w:rPr>
                  <w:rFonts w:eastAsia="Times New Roman" w:cs="Times New Roman"/>
                  <w:color w:val="000000" w:themeColor="text1"/>
                  <w:sz w:val="22"/>
                </w:rPr>
                <w:delText>0.689</w:delText>
              </w:r>
            </w:del>
          </w:p>
        </w:tc>
        <w:tc>
          <w:tcPr>
            <w:tcW w:w="692" w:type="dxa"/>
            <w:shd w:val="clear" w:color="auto" w:fill="auto"/>
            <w:hideMark/>
          </w:tcPr>
          <w:p w14:paraId="5161D00A" w14:textId="61E3B51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29" w:author="Tao Huang" w:date="2018-09-04T13:13:00Z"/>
                <w:rFonts w:eastAsia="Times New Roman" w:cs="Times New Roman"/>
                <w:color w:val="000000" w:themeColor="text1"/>
                <w:sz w:val="22"/>
              </w:rPr>
            </w:pPr>
            <w:del w:id="5130" w:author="Tao Huang" w:date="2018-09-04T13:13:00Z">
              <w:r w:rsidRPr="00B66650" w:rsidDel="001739A3">
                <w:rPr>
                  <w:rFonts w:eastAsia="Times New Roman" w:cs="Times New Roman"/>
                  <w:color w:val="000000" w:themeColor="text1"/>
                  <w:sz w:val="22"/>
                </w:rPr>
                <w:delText>7</w:delText>
              </w:r>
            </w:del>
          </w:p>
        </w:tc>
        <w:tc>
          <w:tcPr>
            <w:tcW w:w="1390" w:type="dxa"/>
            <w:shd w:val="clear" w:color="auto" w:fill="auto"/>
            <w:noWrap/>
            <w:hideMark/>
          </w:tcPr>
          <w:p w14:paraId="3076EB59" w14:textId="77A661A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31" w:author="Tao Huang" w:date="2018-09-04T13:13:00Z"/>
                <w:rFonts w:eastAsia="Times New Roman" w:cs="Times New Roman"/>
                <w:color w:val="000000" w:themeColor="text1"/>
                <w:sz w:val="22"/>
              </w:rPr>
            </w:pPr>
            <w:del w:id="5132" w:author="Tao Huang" w:date="2018-09-04T13:13:00Z">
              <w:r w:rsidRPr="00B66650" w:rsidDel="001739A3">
                <w:rPr>
                  <w:rFonts w:eastAsia="Times New Roman" w:cs="Times New Roman"/>
                  <w:color w:val="000000" w:themeColor="text1"/>
                  <w:sz w:val="22"/>
                </w:rPr>
                <w:delText>1.000</w:delText>
              </w:r>
            </w:del>
          </w:p>
        </w:tc>
        <w:tc>
          <w:tcPr>
            <w:tcW w:w="681" w:type="dxa"/>
            <w:shd w:val="clear" w:color="auto" w:fill="auto"/>
            <w:hideMark/>
          </w:tcPr>
          <w:p w14:paraId="5D2F7565" w14:textId="44FE50DD"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33" w:author="Tao Huang" w:date="2018-09-04T13:13:00Z"/>
                <w:rFonts w:eastAsia="Times New Roman" w:cs="Times New Roman"/>
                <w:color w:val="000000" w:themeColor="text1"/>
                <w:sz w:val="22"/>
              </w:rPr>
            </w:pPr>
            <w:del w:id="5134" w:author="Tao Huang" w:date="2018-09-04T13:13:00Z">
              <w:r w:rsidRPr="00B66650" w:rsidDel="001739A3">
                <w:rPr>
                  <w:rFonts w:eastAsia="Times New Roman" w:cs="Times New Roman"/>
                  <w:color w:val="000000" w:themeColor="text1"/>
                  <w:sz w:val="22"/>
                </w:rPr>
                <w:delText>7</w:delText>
              </w:r>
            </w:del>
          </w:p>
        </w:tc>
      </w:tr>
      <w:tr w:rsidR="004C569C" w:rsidRPr="00B66650" w:rsidDel="001739A3" w14:paraId="4B6A1380" w14:textId="7092C1C8" w:rsidTr="0035133A">
        <w:trPr>
          <w:trHeight w:val="20"/>
          <w:jc w:val="center"/>
          <w:del w:id="5135"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C152809" w14:textId="699F4D50" w:rsidR="004C569C" w:rsidRPr="00B66650" w:rsidDel="001739A3" w:rsidRDefault="004C569C" w:rsidP="00B66650">
            <w:pPr>
              <w:shd w:val="clear" w:color="auto" w:fill="FFFFFF" w:themeFill="background1"/>
              <w:spacing w:after="0"/>
              <w:rPr>
                <w:del w:id="5136" w:author="Tao Huang" w:date="2018-09-04T13:13:00Z"/>
                <w:rFonts w:eastAsia="Times New Roman" w:cs="Times New Roman"/>
                <w:b w:val="0"/>
                <w:color w:val="000000" w:themeColor="text1"/>
                <w:sz w:val="22"/>
              </w:rPr>
            </w:pPr>
            <w:del w:id="5137" w:author="Tao Huang" w:date="2018-09-04T13:13:00Z">
              <w:r w:rsidRPr="00B66650" w:rsidDel="001739A3">
                <w:rPr>
                  <w:rFonts w:eastAsia="Times New Roman" w:cs="Times New Roman"/>
                  <w:b w:val="0"/>
                  <w:color w:val="000000" w:themeColor="text1"/>
                  <w:sz w:val="22"/>
                </w:rPr>
                <w:delText>ADL-intra</w:delText>
              </w:r>
            </w:del>
          </w:p>
        </w:tc>
        <w:tc>
          <w:tcPr>
            <w:tcW w:w="727" w:type="dxa"/>
            <w:shd w:val="clear" w:color="auto" w:fill="auto"/>
            <w:hideMark/>
          </w:tcPr>
          <w:p w14:paraId="72ADA1B5" w14:textId="1F65E8C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38" w:author="Tao Huang" w:date="2018-09-04T13:13:00Z"/>
                <w:rFonts w:eastAsia="Times New Roman" w:cs="Times New Roman"/>
                <w:color w:val="000000" w:themeColor="text1"/>
                <w:sz w:val="22"/>
              </w:rPr>
            </w:pPr>
            <w:del w:id="5139" w:author="Tao Huang" w:date="2018-09-04T13:13:00Z">
              <w:r w:rsidRPr="00B66650" w:rsidDel="001739A3">
                <w:rPr>
                  <w:rFonts w:eastAsia="Times New Roman" w:cs="Times New Roman"/>
                  <w:color w:val="000000" w:themeColor="text1"/>
                  <w:sz w:val="22"/>
                </w:rPr>
                <w:delText>15.66</w:delText>
              </w:r>
            </w:del>
          </w:p>
        </w:tc>
        <w:tc>
          <w:tcPr>
            <w:tcW w:w="695" w:type="dxa"/>
            <w:shd w:val="clear" w:color="auto" w:fill="auto"/>
            <w:hideMark/>
          </w:tcPr>
          <w:p w14:paraId="0A218A31" w14:textId="239FF7A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40" w:author="Tao Huang" w:date="2018-09-04T13:13:00Z"/>
                <w:rFonts w:eastAsia="Times New Roman" w:cs="Times New Roman"/>
                <w:color w:val="000000" w:themeColor="text1"/>
                <w:sz w:val="22"/>
              </w:rPr>
            </w:pPr>
            <w:del w:id="5141" w:author="Tao Huang" w:date="2018-09-04T13:13:00Z">
              <w:r w:rsidRPr="00B66650" w:rsidDel="001739A3">
                <w:rPr>
                  <w:rFonts w:eastAsia="Times New Roman" w:cs="Times New Roman"/>
                  <w:color w:val="000000" w:themeColor="text1"/>
                  <w:sz w:val="22"/>
                </w:rPr>
                <w:delText>4</w:delText>
              </w:r>
            </w:del>
          </w:p>
        </w:tc>
        <w:tc>
          <w:tcPr>
            <w:tcW w:w="950" w:type="dxa"/>
            <w:shd w:val="clear" w:color="auto" w:fill="auto"/>
            <w:hideMark/>
          </w:tcPr>
          <w:p w14:paraId="43BF252F" w14:textId="4AECA7F2"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42" w:author="Tao Huang" w:date="2018-09-04T13:13:00Z"/>
                <w:rFonts w:eastAsia="Times New Roman" w:cs="Times New Roman"/>
                <w:color w:val="000000" w:themeColor="text1"/>
                <w:sz w:val="22"/>
              </w:rPr>
            </w:pPr>
            <w:del w:id="5143" w:author="Tao Huang" w:date="2018-09-04T13:13:00Z">
              <w:r w:rsidRPr="00B66650" w:rsidDel="001739A3">
                <w:rPr>
                  <w:rFonts w:eastAsia="Times New Roman" w:cs="Times New Roman"/>
                  <w:color w:val="000000" w:themeColor="text1"/>
                  <w:sz w:val="22"/>
                </w:rPr>
                <w:delText>39.4%</w:delText>
              </w:r>
            </w:del>
          </w:p>
        </w:tc>
        <w:tc>
          <w:tcPr>
            <w:tcW w:w="694" w:type="dxa"/>
            <w:shd w:val="clear" w:color="auto" w:fill="auto"/>
            <w:hideMark/>
          </w:tcPr>
          <w:p w14:paraId="17025C6F" w14:textId="73F3C66D"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44" w:author="Tao Huang" w:date="2018-09-04T13:13:00Z"/>
                <w:rFonts w:eastAsia="Times New Roman" w:cs="Times New Roman"/>
                <w:color w:val="000000" w:themeColor="text1"/>
                <w:sz w:val="22"/>
              </w:rPr>
            </w:pPr>
            <w:del w:id="5145" w:author="Tao Huang" w:date="2018-09-04T13:13:00Z">
              <w:r w:rsidRPr="00B66650" w:rsidDel="001739A3">
                <w:rPr>
                  <w:rFonts w:eastAsia="Times New Roman" w:cs="Times New Roman"/>
                  <w:color w:val="000000" w:themeColor="text1"/>
                  <w:sz w:val="22"/>
                </w:rPr>
                <w:delText>4</w:delText>
              </w:r>
            </w:del>
          </w:p>
        </w:tc>
        <w:tc>
          <w:tcPr>
            <w:tcW w:w="841" w:type="dxa"/>
            <w:shd w:val="clear" w:color="auto" w:fill="auto"/>
            <w:hideMark/>
          </w:tcPr>
          <w:p w14:paraId="50A0D86D" w14:textId="6A1049C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46" w:author="Tao Huang" w:date="2018-09-04T13:13:00Z"/>
                <w:rFonts w:eastAsia="Times New Roman" w:cs="Times New Roman"/>
                <w:color w:val="000000" w:themeColor="text1"/>
                <w:sz w:val="22"/>
              </w:rPr>
            </w:pPr>
            <w:del w:id="5147" w:author="Tao Huang" w:date="2018-09-04T13:13:00Z">
              <w:r w:rsidRPr="00B66650" w:rsidDel="001739A3">
                <w:rPr>
                  <w:rFonts w:eastAsia="Times New Roman" w:cs="Times New Roman"/>
                  <w:color w:val="000000" w:themeColor="text1"/>
                  <w:sz w:val="22"/>
                </w:rPr>
                <w:delText>0.686</w:delText>
              </w:r>
            </w:del>
          </w:p>
        </w:tc>
        <w:tc>
          <w:tcPr>
            <w:tcW w:w="692" w:type="dxa"/>
            <w:shd w:val="clear" w:color="auto" w:fill="auto"/>
            <w:hideMark/>
          </w:tcPr>
          <w:p w14:paraId="459BC017" w14:textId="0DEBD6E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48" w:author="Tao Huang" w:date="2018-09-04T13:13:00Z"/>
                <w:rFonts w:eastAsia="Times New Roman" w:cs="Times New Roman"/>
                <w:color w:val="000000" w:themeColor="text1"/>
                <w:sz w:val="22"/>
              </w:rPr>
            </w:pPr>
            <w:del w:id="5149" w:author="Tao Huang" w:date="2018-09-04T13:13:00Z">
              <w:r w:rsidRPr="00B66650" w:rsidDel="001739A3">
                <w:rPr>
                  <w:rFonts w:eastAsia="Times New Roman" w:cs="Times New Roman"/>
                  <w:color w:val="000000" w:themeColor="text1"/>
                  <w:sz w:val="22"/>
                </w:rPr>
                <w:delText>5</w:delText>
              </w:r>
            </w:del>
          </w:p>
        </w:tc>
        <w:tc>
          <w:tcPr>
            <w:tcW w:w="1390" w:type="dxa"/>
            <w:shd w:val="clear" w:color="auto" w:fill="auto"/>
            <w:hideMark/>
          </w:tcPr>
          <w:p w14:paraId="0324FAD1" w14:textId="2B9F18F5"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50" w:author="Tao Huang" w:date="2018-09-04T13:13:00Z"/>
                <w:rFonts w:eastAsia="Times New Roman" w:cs="Times New Roman"/>
                <w:color w:val="000000" w:themeColor="text1"/>
                <w:sz w:val="22"/>
              </w:rPr>
            </w:pPr>
            <w:del w:id="5151" w:author="Tao Huang" w:date="2018-09-04T13:13:00Z">
              <w:r w:rsidRPr="00B66650" w:rsidDel="001739A3">
                <w:rPr>
                  <w:rFonts w:eastAsia="Times New Roman" w:cs="Times New Roman"/>
                  <w:color w:val="000000" w:themeColor="text1"/>
                  <w:sz w:val="22"/>
                </w:rPr>
                <w:delText>0.980</w:delText>
              </w:r>
            </w:del>
          </w:p>
        </w:tc>
        <w:tc>
          <w:tcPr>
            <w:tcW w:w="681" w:type="dxa"/>
            <w:shd w:val="clear" w:color="auto" w:fill="auto"/>
            <w:hideMark/>
          </w:tcPr>
          <w:p w14:paraId="3CB6C9D7" w14:textId="118D30B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52" w:author="Tao Huang" w:date="2018-09-04T13:13:00Z"/>
                <w:rFonts w:eastAsia="Times New Roman" w:cs="Times New Roman"/>
                <w:color w:val="000000" w:themeColor="text1"/>
                <w:sz w:val="22"/>
              </w:rPr>
            </w:pPr>
            <w:del w:id="5153" w:author="Tao Huang" w:date="2018-09-04T13:13:00Z">
              <w:r w:rsidRPr="00B66650" w:rsidDel="001739A3">
                <w:rPr>
                  <w:rFonts w:eastAsia="Times New Roman" w:cs="Times New Roman"/>
                  <w:color w:val="000000" w:themeColor="text1"/>
                  <w:sz w:val="22"/>
                </w:rPr>
                <w:delText>4</w:delText>
              </w:r>
            </w:del>
          </w:p>
        </w:tc>
      </w:tr>
      <w:tr w:rsidR="004C569C" w:rsidRPr="00B66650" w:rsidDel="001739A3" w14:paraId="11FAA1C4" w14:textId="121DC939" w:rsidTr="0035133A">
        <w:trPr>
          <w:cnfStyle w:val="000000100000" w:firstRow="0" w:lastRow="0" w:firstColumn="0" w:lastColumn="0" w:oddVBand="0" w:evenVBand="0" w:oddHBand="1" w:evenHBand="0" w:firstRowFirstColumn="0" w:firstRowLastColumn="0" w:lastRowFirstColumn="0" w:lastRowLastColumn="0"/>
          <w:trHeight w:val="20"/>
          <w:jc w:val="center"/>
          <w:del w:id="5154"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7AF08A" w14:textId="12E3869B" w:rsidR="004C569C" w:rsidRPr="00B66650" w:rsidDel="001739A3" w:rsidRDefault="004C569C" w:rsidP="00B66650">
            <w:pPr>
              <w:shd w:val="clear" w:color="auto" w:fill="FFFFFF" w:themeFill="background1"/>
              <w:spacing w:after="0"/>
              <w:rPr>
                <w:del w:id="5155" w:author="Tao Huang" w:date="2018-09-04T13:13:00Z"/>
                <w:rFonts w:eastAsia="Times New Roman" w:cs="Times New Roman"/>
                <w:b w:val="0"/>
                <w:color w:val="000000" w:themeColor="text1"/>
                <w:sz w:val="22"/>
              </w:rPr>
            </w:pPr>
            <w:del w:id="5156" w:author="Tao Huang" w:date="2018-09-04T13:13:00Z">
              <w:r w:rsidRPr="00B66650" w:rsidDel="001739A3">
                <w:rPr>
                  <w:rFonts w:eastAsia="Times New Roman" w:cs="Times New Roman"/>
                  <w:b w:val="0"/>
                  <w:color w:val="000000" w:themeColor="text1"/>
                  <w:sz w:val="22"/>
                </w:rPr>
                <w:delText>ADL-own-EWC</w:delText>
              </w:r>
            </w:del>
          </w:p>
        </w:tc>
        <w:tc>
          <w:tcPr>
            <w:tcW w:w="727" w:type="dxa"/>
            <w:shd w:val="clear" w:color="auto" w:fill="auto"/>
            <w:hideMark/>
          </w:tcPr>
          <w:p w14:paraId="6A6AAC35" w14:textId="3DAFAA19"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57" w:author="Tao Huang" w:date="2018-09-04T13:13:00Z"/>
                <w:rFonts w:eastAsia="Times New Roman" w:cs="Times New Roman"/>
                <w:color w:val="000000" w:themeColor="text1"/>
                <w:sz w:val="22"/>
              </w:rPr>
            </w:pPr>
            <w:del w:id="5158" w:author="Tao Huang" w:date="2018-09-04T13:13:00Z">
              <w:r w:rsidRPr="00B66650" w:rsidDel="001739A3">
                <w:rPr>
                  <w:rFonts w:eastAsia="Times New Roman" w:cs="Times New Roman"/>
                  <w:color w:val="000000" w:themeColor="text1"/>
                  <w:sz w:val="22"/>
                </w:rPr>
                <w:delText>16.58</w:delText>
              </w:r>
            </w:del>
          </w:p>
        </w:tc>
        <w:tc>
          <w:tcPr>
            <w:tcW w:w="695" w:type="dxa"/>
            <w:shd w:val="clear" w:color="auto" w:fill="auto"/>
            <w:hideMark/>
          </w:tcPr>
          <w:p w14:paraId="195D5170" w14:textId="171D46F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59" w:author="Tao Huang" w:date="2018-09-04T13:13:00Z"/>
                <w:rFonts w:eastAsia="Times New Roman" w:cs="Times New Roman"/>
                <w:color w:val="000000" w:themeColor="text1"/>
                <w:sz w:val="22"/>
              </w:rPr>
            </w:pPr>
            <w:del w:id="5160" w:author="Tao Huang" w:date="2018-09-04T13:13:00Z">
              <w:r w:rsidRPr="00B66650" w:rsidDel="001739A3">
                <w:rPr>
                  <w:rFonts w:eastAsia="Times New Roman" w:cs="Times New Roman"/>
                  <w:color w:val="000000" w:themeColor="text1"/>
                  <w:sz w:val="22"/>
                </w:rPr>
                <w:delText>5</w:delText>
              </w:r>
            </w:del>
          </w:p>
        </w:tc>
        <w:tc>
          <w:tcPr>
            <w:tcW w:w="950" w:type="dxa"/>
            <w:shd w:val="clear" w:color="auto" w:fill="auto"/>
            <w:hideMark/>
          </w:tcPr>
          <w:p w14:paraId="2C09E38C" w14:textId="593943C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61" w:author="Tao Huang" w:date="2018-09-04T13:13:00Z"/>
                <w:rFonts w:eastAsia="Times New Roman" w:cs="Times New Roman"/>
                <w:color w:val="000000" w:themeColor="text1"/>
                <w:sz w:val="22"/>
              </w:rPr>
            </w:pPr>
            <w:del w:id="5162" w:author="Tao Huang" w:date="2018-09-04T13:13:00Z">
              <w:r w:rsidRPr="00B66650" w:rsidDel="001739A3">
                <w:rPr>
                  <w:rFonts w:eastAsia="Times New Roman" w:cs="Times New Roman"/>
                  <w:color w:val="000000" w:themeColor="text1"/>
                  <w:sz w:val="22"/>
                </w:rPr>
                <w:delText>39.7%</w:delText>
              </w:r>
            </w:del>
          </w:p>
        </w:tc>
        <w:tc>
          <w:tcPr>
            <w:tcW w:w="694" w:type="dxa"/>
            <w:shd w:val="clear" w:color="auto" w:fill="auto"/>
            <w:hideMark/>
          </w:tcPr>
          <w:p w14:paraId="126B2BA2" w14:textId="04EB254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63" w:author="Tao Huang" w:date="2018-09-04T13:13:00Z"/>
                <w:rFonts w:eastAsia="Times New Roman" w:cs="Times New Roman"/>
                <w:color w:val="000000" w:themeColor="text1"/>
                <w:sz w:val="22"/>
              </w:rPr>
            </w:pPr>
            <w:del w:id="5164" w:author="Tao Huang" w:date="2018-09-04T13:13:00Z">
              <w:r w:rsidRPr="00B66650" w:rsidDel="001739A3">
                <w:rPr>
                  <w:rFonts w:eastAsia="Times New Roman" w:cs="Times New Roman"/>
                  <w:color w:val="000000" w:themeColor="text1"/>
                  <w:sz w:val="22"/>
                </w:rPr>
                <w:delText>6</w:delText>
              </w:r>
            </w:del>
          </w:p>
        </w:tc>
        <w:tc>
          <w:tcPr>
            <w:tcW w:w="841" w:type="dxa"/>
            <w:shd w:val="clear" w:color="auto" w:fill="auto"/>
            <w:hideMark/>
          </w:tcPr>
          <w:p w14:paraId="34759B0D" w14:textId="4C010C4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65" w:author="Tao Huang" w:date="2018-09-04T13:13:00Z"/>
                <w:rFonts w:eastAsia="Times New Roman" w:cs="Times New Roman"/>
                <w:color w:val="000000" w:themeColor="text1"/>
                <w:sz w:val="22"/>
              </w:rPr>
            </w:pPr>
            <w:del w:id="5166" w:author="Tao Huang" w:date="2018-09-04T13:13:00Z">
              <w:r w:rsidRPr="00B66650" w:rsidDel="001739A3">
                <w:rPr>
                  <w:rFonts w:eastAsia="Times New Roman" w:cs="Times New Roman"/>
                  <w:color w:val="000000" w:themeColor="text1"/>
                  <w:sz w:val="22"/>
                </w:rPr>
                <w:delText>0.686</w:delText>
              </w:r>
            </w:del>
          </w:p>
        </w:tc>
        <w:tc>
          <w:tcPr>
            <w:tcW w:w="692" w:type="dxa"/>
            <w:shd w:val="clear" w:color="auto" w:fill="auto"/>
            <w:hideMark/>
          </w:tcPr>
          <w:p w14:paraId="1ECA1A37" w14:textId="5F40B537"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67" w:author="Tao Huang" w:date="2018-09-04T13:13:00Z"/>
                <w:rFonts w:eastAsia="Times New Roman" w:cs="Times New Roman"/>
                <w:color w:val="000000" w:themeColor="text1"/>
                <w:sz w:val="22"/>
              </w:rPr>
            </w:pPr>
            <w:del w:id="5168" w:author="Tao Huang" w:date="2018-09-04T13:13:00Z">
              <w:r w:rsidRPr="00B66650" w:rsidDel="001739A3">
                <w:rPr>
                  <w:rFonts w:eastAsia="Times New Roman" w:cs="Times New Roman"/>
                  <w:color w:val="000000" w:themeColor="text1"/>
                  <w:sz w:val="22"/>
                </w:rPr>
                <w:delText>6</w:delText>
              </w:r>
            </w:del>
          </w:p>
        </w:tc>
        <w:tc>
          <w:tcPr>
            <w:tcW w:w="1390" w:type="dxa"/>
            <w:shd w:val="clear" w:color="auto" w:fill="auto"/>
            <w:hideMark/>
          </w:tcPr>
          <w:p w14:paraId="4A5C7750" w14:textId="5074EC60"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69" w:author="Tao Huang" w:date="2018-09-04T13:13:00Z"/>
                <w:rFonts w:eastAsia="Times New Roman" w:cs="Times New Roman"/>
                <w:color w:val="000000" w:themeColor="text1"/>
                <w:sz w:val="22"/>
              </w:rPr>
            </w:pPr>
            <w:del w:id="5170" w:author="Tao Huang" w:date="2018-09-04T13:13:00Z">
              <w:r w:rsidRPr="00B66650" w:rsidDel="001739A3">
                <w:rPr>
                  <w:rFonts w:eastAsia="Times New Roman" w:cs="Times New Roman"/>
                  <w:color w:val="000000" w:themeColor="text1"/>
                  <w:sz w:val="22"/>
                </w:rPr>
                <w:delText>0.994</w:delText>
              </w:r>
            </w:del>
          </w:p>
        </w:tc>
        <w:tc>
          <w:tcPr>
            <w:tcW w:w="681" w:type="dxa"/>
            <w:shd w:val="clear" w:color="auto" w:fill="auto"/>
            <w:hideMark/>
          </w:tcPr>
          <w:p w14:paraId="585A0EE7" w14:textId="309D003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71" w:author="Tao Huang" w:date="2018-09-04T13:13:00Z"/>
                <w:rFonts w:eastAsia="Times New Roman" w:cs="Times New Roman"/>
                <w:color w:val="000000" w:themeColor="text1"/>
                <w:sz w:val="22"/>
              </w:rPr>
            </w:pPr>
            <w:del w:id="5172" w:author="Tao Huang" w:date="2018-09-04T13:13:00Z">
              <w:r w:rsidRPr="00B66650" w:rsidDel="001739A3">
                <w:rPr>
                  <w:rFonts w:eastAsia="Times New Roman" w:cs="Times New Roman"/>
                  <w:color w:val="000000" w:themeColor="text1"/>
                  <w:sz w:val="22"/>
                </w:rPr>
                <w:delText>6</w:delText>
              </w:r>
            </w:del>
          </w:p>
        </w:tc>
      </w:tr>
      <w:tr w:rsidR="004C569C" w:rsidRPr="00B66650" w:rsidDel="001739A3" w14:paraId="47C92A33" w14:textId="038085E6" w:rsidTr="0035133A">
        <w:trPr>
          <w:trHeight w:val="20"/>
          <w:jc w:val="center"/>
          <w:del w:id="5173"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71C9A9E" w14:textId="1BBD4CA0" w:rsidR="004C569C" w:rsidRPr="00B66650" w:rsidDel="001739A3" w:rsidRDefault="004C569C" w:rsidP="00B66650">
            <w:pPr>
              <w:shd w:val="clear" w:color="auto" w:fill="FFFFFF" w:themeFill="background1"/>
              <w:spacing w:after="0"/>
              <w:rPr>
                <w:del w:id="5174" w:author="Tao Huang" w:date="2018-09-04T13:13:00Z"/>
                <w:rFonts w:eastAsia="Times New Roman" w:cs="Times New Roman"/>
                <w:b w:val="0"/>
                <w:color w:val="000000" w:themeColor="text1"/>
                <w:sz w:val="22"/>
              </w:rPr>
            </w:pPr>
            <w:del w:id="5175" w:author="Tao Huang" w:date="2018-09-04T13:13:00Z">
              <w:r w:rsidRPr="00B66650" w:rsidDel="001739A3">
                <w:rPr>
                  <w:rFonts w:eastAsia="Times New Roman" w:cs="Times New Roman"/>
                  <w:b w:val="0"/>
                  <w:color w:val="000000" w:themeColor="text1"/>
                  <w:sz w:val="22"/>
                </w:rPr>
                <w:delText>ADL-intra-EWC</w:delText>
              </w:r>
            </w:del>
          </w:p>
        </w:tc>
        <w:tc>
          <w:tcPr>
            <w:tcW w:w="727" w:type="dxa"/>
            <w:shd w:val="clear" w:color="auto" w:fill="auto"/>
            <w:hideMark/>
          </w:tcPr>
          <w:p w14:paraId="7F6484FF" w14:textId="48316373"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76" w:author="Tao Huang" w:date="2018-09-04T13:13:00Z"/>
                <w:rFonts w:eastAsia="Times New Roman" w:cs="Times New Roman"/>
                <w:color w:val="000000" w:themeColor="text1"/>
                <w:sz w:val="22"/>
              </w:rPr>
            </w:pPr>
            <w:del w:id="5177" w:author="Tao Huang" w:date="2018-09-04T13:13:00Z">
              <w:r w:rsidRPr="00B66650" w:rsidDel="001739A3">
                <w:rPr>
                  <w:rFonts w:eastAsia="Times New Roman" w:cs="Times New Roman"/>
                  <w:color w:val="000000" w:themeColor="text1"/>
                  <w:sz w:val="22"/>
                </w:rPr>
                <w:delText>15.59</w:delText>
              </w:r>
            </w:del>
          </w:p>
        </w:tc>
        <w:tc>
          <w:tcPr>
            <w:tcW w:w="695" w:type="dxa"/>
            <w:shd w:val="clear" w:color="auto" w:fill="auto"/>
            <w:hideMark/>
          </w:tcPr>
          <w:p w14:paraId="4E4F3687" w14:textId="29C11E0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78" w:author="Tao Huang" w:date="2018-09-04T13:13:00Z"/>
                <w:rFonts w:eastAsia="Times New Roman" w:cs="Times New Roman"/>
                <w:color w:val="000000" w:themeColor="text1"/>
                <w:sz w:val="22"/>
              </w:rPr>
            </w:pPr>
            <w:del w:id="5179" w:author="Tao Huang" w:date="2018-09-04T13:13:00Z">
              <w:r w:rsidRPr="00B66650" w:rsidDel="001739A3">
                <w:rPr>
                  <w:rFonts w:eastAsia="Times New Roman" w:cs="Times New Roman"/>
                  <w:color w:val="000000" w:themeColor="text1"/>
                  <w:sz w:val="22"/>
                </w:rPr>
                <w:delText>2</w:delText>
              </w:r>
            </w:del>
          </w:p>
        </w:tc>
        <w:tc>
          <w:tcPr>
            <w:tcW w:w="950" w:type="dxa"/>
            <w:shd w:val="clear" w:color="auto" w:fill="auto"/>
            <w:hideMark/>
          </w:tcPr>
          <w:p w14:paraId="4FEBB7AD" w14:textId="70A8BD1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80" w:author="Tao Huang" w:date="2018-09-04T13:13:00Z"/>
                <w:rFonts w:eastAsia="Times New Roman" w:cs="Times New Roman"/>
                <w:color w:val="000000" w:themeColor="text1"/>
                <w:sz w:val="22"/>
              </w:rPr>
            </w:pPr>
            <w:del w:id="5181" w:author="Tao Huang" w:date="2018-09-04T13:13:00Z">
              <w:r w:rsidRPr="00B66650" w:rsidDel="001739A3">
                <w:rPr>
                  <w:rFonts w:eastAsia="Times New Roman" w:cs="Times New Roman"/>
                  <w:color w:val="000000" w:themeColor="text1"/>
                  <w:sz w:val="22"/>
                </w:rPr>
                <w:delText>39.3%</w:delText>
              </w:r>
            </w:del>
          </w:p>
        </w:tc>
        <w:tc>
          <w:tcPr>
            <w:tcW w:w="694" w:type="dxa"/>
            <w:shd w:val="clear" w:color="auto" w:fill="auto"/>
            <w:hideMark/>
          </w:tcPr>
          <w:p w14:paraId="20F25180" w14:textId="146A119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82" w:author="Tao Huang" w:date="2018-09-04T13:13:00Z"/>
                <w:rFonts w:eastAsia="Times New Roman" w:cs="Times New Roman"/>
                <w:color w:val="000000" w:themeColor="text1"/>
                <w:sz w:val="22"/>
              </w:rPr>
            </w:pPr>
            <w:del w:id="5183" w:author="Tao Huang" w:date="2018-09-04T13:13:00Z">
              <w:r w:rsidRPr="00B66650" w:rsidDel="001739A3">
                <w:rPr>
                  <w:rFonts w:eastAsia="Times New Roman" w:cs="Times New Roman"/>
                  <w:color w:val="000000" w:themeColor="text1"/>
                  <w:sz w:val="22"/>
                </w:rPr>
                <w:delText>3</w:delText>
              </w:r>
            </w:del>
          </w:p>
        </w:tc>
        <w:tc>
          <w:tcPr>
            <w:tcW w:w="841" w:type="dxa"/>
            <w:shd w:val="clear" w:color="auto" w:fill="auto"/>
            <w:hideMark/>
          </w:tcPr>
          <w:p w14:paraId="0B2D5353" w14:textId="443099CE"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84" w:author="Tao Huang" w:date="2018-09-04T13:13:00Z"/>
                <w:rFonts w:eastAsia="Times New Roman" w:cs="Times New Roman"/>
                <w:color w:val="000000" w:themeColor="text1"/>
                <w:sz w:val="22"/>
              </w:rPr>
            </w:pPr>
            <w:del w:id="5185" w:author="Tao Huang" w:date="2018-09-04T13:13:00Z">
              <w:r w:rsidRPr="00B66650" w:rsidDel="001739A3">
                <w:rPr>
                  <w:rFonts w:eastAsia="Times New Roman" w:cs="Times New Roman"/>
                  <w:color w:val="000000" w:themeColor="text1"/>
                  <w:sz w:val="22"/>
                </w:rPr>
                <w:delText>0.684</w:delText>
              </w:r>
            </w:del>
          </w:p>
        </w:tc>
        <w:tc>
          <w:tcPr>
            <w:tcW w:w="692" w:type="dxa"/>
            <w:shd w:val="clear" w:color="auto" w:fill="auto"/>
            <w:hideMark/>
          </w:tcPr>
          <w:p w14:paraId="64E256FD" w14:textId="17893B2C"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86" w:author="Tao Huang" w:date="2018-09-04T13:13:00Z"/>
                <w:rFonts w:eastAsia="Times New Roman" w:cs="Times New Roman"/>
                <w:color w:val="000000" w:themeColor="text1"/>
                <w:sz w:val="22"/>
              </w:rPr>
            </w:pPr>
            <w:del w:id="5187" w:author="Tao Huang" w:date="2018-09-04T13:13:00Z">
              <w:r w:rsidRPr="00B66650" w:rsidDel="001739A3">
                <w:rPr>
                  <w:rFonts w:eastAsia="Times New Roman" w:cs="Times New Roman"/>
                  <w:color w:val="000000" w:themeColor="text1"/>
                  <w:sz w:val="22"/>
                </w:rPr>
                <w:delText>4</w:delText>
              </w:r>
            </w:del>
          </w:p>
        </w:tc>
        <w:tc>
          <w:tcPr>
            <w:tcW w:w="1390" w:type="dxa"/>
            <w:shd w:val="clear" w:color="auto" w:fill="auto"/>
            <w:hideMark/>
          </w:tcPr>
          <w:p w14:paraId="5A301ED2" w14:textId="06AFB77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88" w:author="Tao Huang" w:date="2018-09-04T13:13:00Z"/>
                <w:rFonts w:eastAsia="Times New Roman" w:cs="Times New Roman"/>
                <w:color w:val="000000" w:themeColor="text1"/>
                <w:sz w:val="22"/>
              </w:rPr>
            </w:pPr>
            <w:del w:id="5189" w:author="Tao Huang" w:date="2018-09-04T13:13:00Z">
              <w:r w:rsidRPr="00B66650" w:rsidDel="001739A3">
                <w:rPr>
                  <w:rFonts w:eastAsia="Times New Roman" w:cs="Times New Roman"/>
                  <w:color w:val="000000" w:themeColor="text1"/>
                  <w:sz w:val="22"/>
                </w:rPr>
                <w:delText>0.976</w:delText>
              </w:r>
            </w:del>
          </w:p>
        </w:tc>
        <w:tc>
          <w:tcPr>
            <w:tcW w:w="681" w:type="dxa"/>
            <w:shd w:val="clear" w:color="auto" w:fill="auto"/>
            <w:hideMark/>
          </w:tcPr>
          <w:p w14:paraId="031B423F" w14:textId="1E1E17B7"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190" w:author="Tao Huang" w:date="2018-09-04T13:13:00Z"/>
                <w:rFonts w:eastAsia="Times New Roman" w:cs="Times New Roman"/>
                <w:color w:val="000000" w:themeColor="text1"/>
                <w:sz w:val="22"/>
              </w:rPr>
            </w:pPr>
            <w:del w:id="5191" w:author="Tao Huang" w:date="2018-09-04T13:13:00Z">
              <w:r w:rsidRPr="00B66650" w:rsidDel="001739A3">
                <w:rPr>
                  <w:rFonts w:eastAsia="Times New Roman" w:cs="Times New Roman"/>
                  <w:color w:val="000000" w:themeColor="text1"/>
                  <w:sz w:val="22"/>
                </w:rPr>
                <w:delText>3</w:delText>
              </w:r>
            </w:del>
          </w:p>
        </w:tc>
      </w:tr>
      <w:tr w:rsidR="004C569C" w:rsidRPr="00B66650" w:rsidDel="001739A3" w14:paraId="214388E3" w14:textId="2341DE5D" w:rsidTr="0035133A">
        <w:trPr>
          <w:cnfStyle w:val="000000100000" w:firstRow="0" w:lastRow="0" w:firstColumn="0" w:lastColumn="0" w:oddVBand="0" w:evenVBand="0" w:oddHBand="1" w:evenHBand="0" w:firstRowFirstColumn="0" w:firstRowLastColumn="0" w:lastRowFirstColumn="0" w:lastRowLastColumn="0"/>
          <w:trHeight w:val="20"/>
          <w:jc w:val="center"/>
          <w:del w:id="5192"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64D308" w14:textId="749D87CB" w:rsidR="004C569C" w:rsidRPr="00B66650" w:rsidDel="001739A3" w:rsidRDefault="004C569C" w:rsidP="00B66650">
            <w:pPr>
              <w:shd w:val="clear" w:color="auto" w:fill="FFFFFF" w:themeFill="background1"/>
              <w:spacing w:after="0"/>
              <w:rPr>
                <w:del w:id="5193" w:author="Tao Huang" w:date="2018-09-04T13:13:00Z"/>
                <w:rFonts w:eastAsia="Times New Roman" w:cs="Times New Roman"/>
                <w:b w:val="0"/>
                <w:color w:val="000000" w:themeColor="text1"/>
                <w:sz w:val="22"/>
              </w:rPr>
            </w:pPr>
            <w:del w:id="5194" w:author="Tao Huang" w:date="2018-09-04T13:13:00Z">
              <w:r w:rsidRPr="00B66650" w:rsidDel="001739A3">
                <w:rPr>
                  <w:rFonts w:eastAsia="Times New Roman" w:cs="Times New Roman"/>
                  <w:b w:val="0"/>
                  <w:color w:val="000000" w:themeColor="text1"/>
                  <w:sz w:val="22"/>
                </w:rPr>
                <w:delText>ADL-own-IC</w:delText>
              </w:r>
            </w:del>
          </w:p>
        </w:tc>
        <w:tc>
          <w:tcPr>
            <w:tcW w:w="727" w:type="dxa"/>
            <w:shd w:val="clear" w:color="auto" w:fill="auto"/>
            <w:hideMark/>
          </w:tcPr>
          <w:p w14:paraId="36007E9F" w14:textId="5A6F5C4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95" w:author="Tao Huang" w:date="2018-09-04T13:13:00Z"/>
                <w:rFonts w:eastAsia="Times New Roman" w:cs="Times New Roman"/>
                <w:color w:val="000000" w:themeColor="text1"/>
                <w:sz w:val="22"/>
              </w:rPr>
            </w:pPr>
            <w:del w:id="5196" w:author="Tao Huang" w:date="2018-09-04T13:13:00Z">
              <w:r w:rsidRPr="00B66650" w:rsidDel="001739A3">
                <w:rPr>
                  <w:rFonts w:eastAsia="Times New Roman" w:cs="Times New Roman"/>
                  <w:color w:val="000000" w:themeColor="text1"/>
                  <w:sz w:val="22"/>
                </w:rPr>
                <w:delText>17.01</w:delText>
              </w:r>
            </w:del>
          </w:p>
        </w:tc>
        <w:tc>
          <w:tcPr>
            <w:tcW w:w="695" w:type="dxa"/>
            <w:shd w:val="clear" w:color="auto" w:fill="auto"/>
            <w:hideMark/>
          </w:tcPr>
          <w:p w14:paraId="4C0673C0" w14:textId="7D33C810"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97" w:author="Tao Huang" w:date="2018-09-04T13:13:00Z"/>
                <w:rFonts w:eastAsia="Times New Roman" w:cs="Times New Roman"/>
                <w:color w:val="000000" w:themeColor="text1"/>
                <w:sz w:val="22"/>
              </w:rPr>
            </w:pPr>
            <w:del w:id="5198" w:author="Tao Huang" w:date="2018-09-04T13:13:00Z">
              <w:r w:rsidRPr="00B66650" w:rsidDel="001739A3">
                <w:rPr>
                  <w:rFonts w:eastAsia="Times New Roman" w:cs="Times New Roman"/>
                  <w:color w:val="000000" w:themeColor="text1"/>
                  <w:sz w:val="22"/>
                </w:rPr>
                <w:delText>7</w:delText>
              </w:r>
            </w:del>
          </w:p>
        </w:tc>
        <w:tc>
          <w:tcPr>
            <w:tcW w:w="950" w:type="dxa"/>
            <w:shd w:val="clear" w:color="auto" w:fill="auto"/>
            <w:hideMark/>
          </w:tcPr>
          <w:p w14:paraId="2E936C5C" w14:textId="468EF77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199" w:author="Tao Huang" w:date="2018-09-04T13:13:00Z"/>
                <w:rFonts w:eastAsia="Times New Roman" w:cs="Times New Roman"/>
                <w:color w:val="000000" w:themeColor="text1"/>
                <w:sz w:val="22"/>
              </w:rPr>
            </w:pPr>
            <w:del w:id="5200" w:author="Tao Huang" w:date="2018-09-04T13:13:00Z">
              <w:r w:rsidRPr="00B66650" w:rsidDel="001739A3">
                <w:rPr>
                  <w:rFonts w:eastAsia="Times New Roman" w:cs="Times New Roman"/>
                  <w:color w:val="000000" w:themeColor="text1"/>
                  <w:sz w:val="22"/>
                </w:rPr>
                <w:delText>39.6%</w:delText>
              </w:r>
            </w:del>
          </w:p>
        </w:tc>
        <w:tc>
          <w:tcPr>
            <w:tcW w:w="694" w:type="dxa"/>
            <w:shd w:val="clear" w:color="auto" w:fill="auto"/>
            <w:hideMark/>
          </w:tcPr>
          <w:p w14:paraId="68B0D691" w14:textId="75B8483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01" w:author="Tao Huang" w:date="2018-09-04T13:13:00Z"/>
                <w:rFonts w:eastAsia="Times New Roman" w:cs="Times New Roman"/>
                <w:color w:val="000000" w:themeColor="text1"/>
                <w:sz w:val="22"/>
              </w:rPr>
            </w:pPr>
            <w:del w:id="5202" w:author="Tao Huang" w:date="2018-09-04T13:13:00Z">
              <w:r w:rsidRPr="00B66650" w:rsidDel="001739A3">
                <w:rPr>
                  <w:rFonts w:eastAsia="Times New Roman" w:cs="Times New Roman"/>
                  <w:color w:val="000000" w:themeColor="text1"/>
                  <w:sz w:val="22"/>
                </w:rPr>
                <w:delText>5</w:delText>
              </w:r>
            </w:del>
          </w:p>
        </w:tc>
        <w:tc>
          <w:tcPr>
            <w:tcW w:w="841" w:type="dxa"/>
            <w:shd w:val="clear" w:color="auto" w:fill="auto"/>
            <w:hideMark/>
          </w:tcPr>
          <w:p w14:paraId="63246E03" w14:textId="39B6C0A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03" w:author="Tao Huang" w:date="2018-09-04T13:13:00Z"/>
                <w:rFonts w:eastAsia="Times New Roman" w:cs="Times New Roman"/>
                <w:color w:val="000000" w:themeColor="text1"/>
                <w:sz w:val="22"/>
              </w:rPr>
            </w:pPr>
            <w:del w:id="5204" w:author="Tao Huang" w:date="2018-09-04T13:13:00Z">
              <w:r w:rsidRPr="00B66650" w:rsidDel="001739A3">
                <w:rPr>
                  <w:rFonts w:eastAsia="Times New Roman" w:cs="Times New Roman"/>
                  <w:color w:val="000000" w:themeColor="text1"/>
                  <w:sz w:val="22"/>
                </w:rPr>
                <w:delText>0.681</w:delText>
              </w:r>
            </w:del>
          </w:p>
        </w:tc>
        <w:tc>
          <w:tcPr>
            <w:tcW w:w="692" w:type="dxa"/>
            <w:shd w:val="clear" w:color="auto" w:fill="auto"/>
            <w:hideMark/>
          </w:tcPr>
          <w:p w14:paraId="079D542B" w14:textId="330A2894"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05" w:author="Tao Huang" w:date="2018-09-04T13:13:00Z"/>
                <w:rFonts w:eastAsia="Times New Roman" w:cs="Times New Roman"/>
                <w:color w:val="000000" w:themeColor="text1"/>
                <w:sz w:val="22"/>
              </w:rPr>
            </w:pPr>
            <w:del w:id="5206" w:author="Tao Huang" w:date="2018-09-04T13:13:00Z">
              <w:r w:rsidRPr="00B66650" w:rsidDel="001739A3">
                <w:rPr>
                  <w:rFonts w:eastAsia="Times New Roman" w:cs="Times New Roman"/>
                  <w:color w:val="000000" w:themeColor="text1"/>
                  <w:sz w:val="22"/>
                </w:rPr>
                <w:delText>3</w:delText>
              </w:r>
            </w:del>
          </w:p>
        </w:tc>
        <w:tc>
          <w:tcPr>
            <w:tcW w:w="1390" w:type="dxa"/>
            <w:shd w:val="clear" w:color="auto" w:fill="auto"/>
            <w:hideMark/>
          </w:tcPr>
          <w:p w14:paraId="39B29863" w14:textId="27C3820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07" w:author="Tao Huang" w:date="2018-09-04T13:13:00Z"/>
                <w:rFonts w:eastAsia="Times New Roman" w:cs="Times New Roman"/>
                <w:color w:val="000000" w:themeColor="text1"/>
                <w:sz w:val="22"/>
              </w:rPr>
            </w:pPr>
            <w:del w:id="5208" w:author="Tao Huang" w:date="2018-09-04T13:13:00Z">
              <w:r w:rsidRPr="00B66650" w:rsidDel="001739A3">
                <w:rPr>
                  <w:rFonts w:eastAsia="Times New Roman" w:cs="Times New Roman"/>
                  <w:color w:val="000000" w:themeColor="text1"/>
                  <w:sz w:val="22"/>
                </w:rPr>
                <w:delText>0.982</w:delText>
              </w:r>
            </w:del>
          </w:p>
        </w:tc>
        <w:tc>
          <w:tcPr>
            <w:tcW w:w="681" w:type="dxa"/>
            <w:shd w:val="clear" w:color="auto" w:fill="auto"/>
            <w:hideMark/>
          </w:tcPr>
          <w:p w14:paraId="138CF299" w14:textId="1260B664"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09" w:author="Tao Huang" w:date="2018-09-04T13:13:00Z"/>
                <w:rFonts w:eastAsia="Times New Roman" w:cs="Times New Roman"/>
                <w:color w:val="000000" w:themeColor="text1"/>
                <w:sz w:val="22"/>
              </w:rPr>
            </w:pPr>
            <w:del w:id="5210" w:author="Tao Huang" w:date="2018-09-04T13:13:00Z">
              <w:r w:rsidRPr="00B66650" w:rsidDel="001739A3">
                <w:rPr>
                  <w:rFonts w:eastAsia="Times New Roman" w:cs="Times New Roman"/>
                  <w:color w:val="000000" w:themeColor="text1"/>
                  <w:sz w:val="22"/>
                </w:rPr>
                <w:delText>5</w:delText>
              </w:r>
            </w:del>
          </w:p>
        </w:tc>
      </w:tr>
      <w:tr w:rsidR="004C569C" w:rsidRPr="00B66650" w:rsidDel="001739A3" w14:paraId="776D7BCF" w14:textId="149F14B0" w:rsidTr="0035133A">
        <w:trPr>
          <w:trHeight w:val="20"/>
          <w:jc w:val="center"/>
          <w:del w:id="5211"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E733DF" w14:textId="30FC6CEE" w:rsidR="004C569C" w:rsidRPr="00B66650" w:rsidDel="001739A3" w:rsidRDefault="004C569C" w:rsidP="00B66650">
            <w:pPr>
              <w:shd w:val="clear" w:color="auto" w:fill="FFFFFF" w:themeFill="background1"/>
              <w:spacing w:after="0"/>
              <w:rPr>
                <w:del w:id="5212" w:author="Tao Huang" w:date="2018-09-04T13:13:00Z"/>
                <w:rFonts w:eastAsia="Times New Roman" w:cs="Times New Roman"/>
                <w:b w:val="0"/>
                <w:color w:val="000000" w:themeColor="text1"/>
                <w:sz w:val="22"/>
              </w:rPr>
            </w:pPr>
            <w:del w:id="5213" w:author="Tao Huang" w:date="2018-09-04T13:13:00Z">
              <w:r w:rsidRPr="00B66650" w:rsidDel="001739A3">
                <w:rPr>
                  <w:rFonts w:eastAsia="Times New Roman" w:cs="Times New Roman"/>
                  <w:b w:val="0"/>
                  <w:color w:val="000000" w:themeColor="text1"/>
                  <w:sz w:val="22"/>
                </w:rPr>
                <w:delText>ADL-intra-IC</w:delText>
              </w:r>
            </w:del>
          </w:p>
        </w:tc>
        <w:tc>
          <w:tcPr>
            <w:tcW w:w="727" w:type="dxa"/>
            <w:shd w:val="clear" w:color="auto" w:fill="auto"/>
            <w:hideMark/>
          </w:tcPr>
          <w:p w14:paraId="5EBDCFD2" w14:textId="5EEBA373"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214" w:author="Tao Huang" w:date="2018-09-04T13:13:00Z"/>
                <w:rFonts w:eastAsia="Times New Roman" w:cs="Times New Roman"/>
                <w:color w:val="000000" w:themeColor="text1"/>
                <w:sz w:val="22"/>
              </w:rPr>
            </w:pPr>
            <w:del w:id="5215" w:author="Tao Huang" w:date="2018-09-04T13:13:00Z">
              <w:r w:rsidRPr="00B66650" w:rsidDel="001739A3">
                <w:rPr>
                  <w:rFonts w:eastAsia="Times New Roman" w:cs="Times New Roman"/>
                  <w:color w:val="000000" w:themeColor="text1"/>
                  <w:sz w:val="22"/>
                </w:rPr>
                <w:delText>15.60</w:delText>
              </w:r>
            </w:del>
          </w:p>
        </w:tc>
        <w:tc>
          <w:tcPr>
            <w:tcW w:w="695" w:type="dxa"/>
            <w:shd w:val="clear" w:color="auto" w:fill="auto"/>
            <w:hideMark/>
          </w:tcPr>
          <w:p w14:paraId="32DA9504" w14:textId="10EA6D7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216" w:author="Tao Huang" w:date="2018-09-04T13:13:00Z"/>
                <w:rFonts w:eastAsia="Times New Roman" w:cs="Times New Roman"/>
                <w:color w:val="000000" w:themeColor="text1"/>
                <w:sz w:val="22"/>
              </w:rPr>
            </w:pPr>
            <w:del w:id="5217" w:author="Tao Huang" w:date="2018-09-04T13:13:00Z">
              <w:r w:rsidRPr="00B66650" w:rsidDel="001739A3">
                <w:rPr>
                  <w:rFonts w:eastAsia="Times New Roman" w:cs="Times New Roman"/>
                  <w:color w:val="000000" w:themeColor="text1"/>
                  <w:sz w:val="22"/>
                </w:rPr>
                <w:delText>3</w:delText>
              </w:r>
            </w:del>
          </w:p>
        </w:tc>
        <w:tc>
          <w:tcPr>
            <w:tcW w:w="950" w:type="dxa"/>
            <w:shd w:val="clear" w:color="auto" w:fill="auto"/>
            <w:hideMark/>
          </w:tcPr>
          <w:p w14:paraId="0693793F" w14:textId="0C75226E"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218" w:author="Tao Huang" w:date="2018-09-04T13:13:00Z"/>
                <w:rFonts w:eastAsia="Times New Roman" w:cs="Times New Roman"/>
                <w:color w:val="000000" w:themeColor="text1"/>
                <w:sz w:val="22"/>
              </w:rPr>
            </w:pPr>
            <w:del w:id="5219" w:author="Tao Huang" w:date="2018-09-04T13:13:00Z">
              <w:r w:rsidRPr="00B66650" w:rsidDel="001739A3">
                <w:rPr>
                  <w:rFonts w:eastAsia="Times New Roman" w:cs="Times New Roman"/>
                  <w:color w:val="000000" w:themeColor="text1"/>
                  <w:sz w:val="22"/>
                </w:rPr>
                <w:delText>39.2%</w:delText>
              </w:r>
            </w:del>
          </w:p>
        </w:tc>
        <w:tc>
          <w:tcPr>
            <w:tcW w:w="694" w:type="dxa"/>
            <w:shd w:val="clear" w:color="auto" w:fill="auto"/>
            <w:hideMark/>
          </w:tcPr>
          <w:p w14:paraId="629F219A" w14:textId="04B6870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220" w:author="Tao Huang" w:date="2018-09-04T13:13:00Z"/>
                <w:rFonts w:eastAsia="Times New Roman" w:cs="Times New Roman"/>
                <w:color w:val="000000" w:themeColor="text1"/>
                <w:sz w:val="22"/>
              </w:rPr>
            </w:pPr>
            <w:del w:id="5221" w:author="Tao Huang" w:date="2018-09-04T13:13:00Z">
              <w:r w:rsidRPr="00B66650" w:rsidDel="001739A3">
                <w:rPr>
                  <w:rFonts w:eastAsia="Times New Roman" w:cs="Times New Roman"/>
                  <w:color w:val="000000" w:themeColor="text1"/>
                  <w:sz w:val="22"/>
                </w:rPr>
                <w:delText>1</w:delText>
              </w:r>
            </w:del>
          </w:p>
        </w:tc>
        <w:tc>
          <w:tcPr>
            <w:tcW w:w="841" w:type="dxa"/>
            <w:shd w:val="clear" w:color="auto" w:fill="auto"/>
            <w:hideMark/>
          </w:tcPr>
          <w:p w14:paraId="0DD9083C" w14:textId="6967637F"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222" w:author="Tao Huang" w:date="2018-09-04T13:13:00Z"/>
                <w:rFonts w:eastAsia="Times New Roman" w:cs="Times New Roman"/>
                <w:color w:val="000000" w:themeColor="text1"/>
                <w:sz w:val="22"/>
              </w:rPr>
            </w:pPr>
            <w:del w:id="5223" w:author="Tao Huang" w:date="2018-09-04T13:13:00Z">
              <w:r w:rsidRPr="00B66650" w:rsidDel="001739A3">
                <w:rPr>
                  <w:rFonts w:eastAsia="Times New Roman" w:cs="Times New Roman"/>
                  <w:color w:val="000000" w:themeColor="text1"/>
                  <w:sz w:val="22"/>
                </w:rPr>
                <w:delText>0.678</w:delText>
              </w:r>
            </w:del>
          </w:p>
        </w:tc>
        <w:tc>
          <w:tcPr>
            <w:tcW w:w="692" w:type="dxa"/>
            <w:shd w:val="clear" w:color="auto" w:fill="auto"/>
            <w:hideMark/>
          </w:tcPr>
          <w:p w14:paraId="5A1D9FDD" w14:textId="3E60E94F"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224" w:author="Tao Huang" w:date="2018-09-04T13:13:00Z"/>
                <w:rFonts w:eastAsia="Times New Roman" w:cs="Times New Roman"/>
                <w:color w:val="000000" w:themeColor="text1"/>
                <w:sz w:val="22"/>
              </w:rPr>
            </w:pPr>
            <w:del w:id="5225" w:author="Tao Huang" w:date="2018-09-04T13:13:00Z">
              <w:r w:rsidRPr="00B66650" w:rsidDel="001739A3">
                <w:rPr>
                  <w:rFonts w:eastAsia="Times New Roman" w:cs="Times New Roman"/>
                  <w:color w:val="000000" w:themeColor="text1"/>
                  <w:sz w:val="22"/>
                </w:rPr>
                <w:delText>1</w:delText>
              </w:r>
            </w:del>
          </w:p>
        </w:tc>
        <w:tc>
          <w:tcPr>
            <w:tcW w:w="1390" w:type="dxa"/>
            <w:shd w:val="clear" w:color="auto" w:fill="auto"/>
            <w:hideMark/>
          </w:tcPr>
          <w:p w14:paraId="3D8AD8B9" w14:textId="26E3644D"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226" w:author="Tao Huang" w:date="2018-09-04T13:13:00Z"/>
                <w:rFonts w:eastAsia="Times New Roman" w:cs="Times New Roman"/>
                <w:color w:val="000000" w:themeColor="text1"/>
                <w:sz w:val="22"/>
              </w:rPr>
            </w:pPr>
            <w:del w:id="5227" w:author="Tao Huang" w:date="2018-09-04T13:13:00Z">
              <w:r w:rsidRPr="00B66650" w:rsidDel="001739A3">
                <w:rPr>
                  <w:rFonts w:eastAsia="Times New Roman" w:cs="Times New Roman"/>
                  <w:color w:val="000000" w:themeColor="text1"/>
                  <w:sz w:val="22"/>
                </w:rPr>
                <w:delText>0.966</w:delText>
              </w:r>
            </w:del>
          </w:p>
        </w:tc>
        <w:tc>
          <w:tcPr>
            <w:tcW w:w="681" w:type="dxa"/>
            <w:shd w:val="clear" w:color="auto" w:fill="auto"/>
            <w:hideMark/>
          </w:tcPr>
          <w:p w14:paraId="12A8F937" w14:textId="7C8BA753"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5228" w:author="Tao Huang" w:date="2018-09-04T13:13:00Z"/>
                <w:rFonts w:eastAsia="Times New Roman" w:cs="Times New Roman"/>
                <w:color w:val="000000" w:themeColor="text1"/>
                <w:sz w:val="22"/>
              </w:rPr>
            </w:pPr>
            <w:del w:id="5229" w:author="Tao Huang" w:date="2018-09-04T13:13:00Z">
              <w:r w:rsidRPr="00B66650" w:rsidDel="001739A3">
                <w:rPr>
                  <w:rFonts w:eastAsia="Times New Roman" w:cs="Times New Roman"/>
                  <w:color w:val="000000" w:themeColor="text1"/>
                  <w:sz w:val="22"/>
                </w:rPr>
                <w:delText>2</w:delText>
              </w:r>
            </w:del>
          </w:p>
        </w:tc>
      </w:tr>
      <w:tr w:rsidR="001E17BA" w:rsidRPr="00B66650" w:rsidDel="001739A3" w14:paraId="65C25C5F" w14:textId="3908F575" w:rsidTr="0035133A">
        <w:trPr>
          <w:cnfStyle w:val="000000100000" w:firstRow="0" w:lastRow="0" w:firstColumn="0" w:lastColumn="0" w:oddVBand="0" w:evenVBand="0" w:oddHBand="1" w:evenHBand="0" w:firstRowFirstColumn="0" w:firstRowLastColumn="0" w:lastRowFirstColumn="0" w:lastRowLastColumn="0"/>
          <w:trHeight w:val="20"/>
          <w:jc w:val="center"/>
          <w:del w:id="5230"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E33A351" w14:textId="35E96F64" w:rsidR="004C569C" w:rsidRPr="00B66650" w:rsidDel="001739A3" w:rsidRDefault="004C569C" w:rsidP="00B66650">
            <w:pPr>
              <w:shd w:val="clear" w:color="auto" w:fill="FFFFFF" w:themeFill="background1"/>
              <w:spacing w:after="0"/>
              <w:rPr>
                <w:del w:id="5231" w:author="Tao Huang" w:date="2018-09-04T13:13:00Z"/>
                <w:rFonts w:eastAsia="Times New Roman" w:cs="Times New Roman"/>
                <w:b w:val="0"/>
                <w:color w:val="000000" w:themeColor="text1"/>
                <w:sz w:val="22"/>
              </w:rPr>
            </w:pPr>
            <w:del w:id="5232" w:author="Tao Huang" w:date="2018-09-04T13:13:00Z">
              <w:r w:rsidRPr="00B66650" w:rsidDel="001739A3">
                <w:rPr>
                  <w:rFonts w:eastAsia="Times New Roman" w:cs="Times New Roman"/>
                  <w:b w:val="0"/>
                  <w:color w:val="000000" w:themeColor="text1"/>
                  <w:sz w:val="22"/>
                </w:rPr>
                <w:delText>ADL-EWC-IC</w:delText>
              </w:r>
            </w:del>
          </w:p>
        </w:tc>
        <w:tc>
          <w:tcPr>
            <w:tcW w:w="727" w:type="dxa"/>
            <w:shd w:val="clear" w:color="auto" w:fill="auto"/>
            <w:hideMark/>
          </w:tcPr>
          <w:p w14:paraId="5E0D42A6" w14:textId="576325C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33" w:author="Tao Huang" w:date="2018-09-04T13:13:00Z"/>
                <w:rFonts w:eastAsia="Times New Roman" w:cs="Times New Roman"/>
                <w:color w:val="000000" w:themeColor="text1"/>
                <w:sz w:val="22"/>
              </w:rPr>
            </w:pPr>
            <w:del w:id="5234" w:author="Tao Huang" w:date="2018-09-04T13:13:00Z">
              <w:r w:rsidRPr="00B66650" w:rsidDel="001739A3">
                <w:rPr>
                  <w:rFonts w:eastAsia="Times New Roman" w:cs="Times New Roman"/>
                  <w:color w:val="000000" w:themeColor="text1"/>
                  <w:sz w:val="22"/>
                </w:rPr>
                <w:delText>15.50</w:delText>
              </w:r>
            </w:del>
          </w:p>
        </w:tc>
        <w:tc>
          <w:tcPr>
            <w:tcW w:w="695" w:type="dxa"/>
            <w:shd w:val="clear" w:color="auto" w:fill="auto"/>
            <w:hideMark/>
          </w:tcPr>
          <w:p w14:paraId="3DC2CD8B" w14:textId="11ADCE1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35" w:author="Tao Huang" w:date="2018-09-04T13:13:00Z"/>
                <w:rFonts w:eastAsia="Times New Roman" w:cs="Times New Roman"/>
                <w:color w:val="000000" w:themeColor="text1"/>
                <w:sz w:val="22"/>
              </w:rPr>
            </w:pPr>
            <w:del w:id="5236" w:author="Tao Huang" w:date="2018-09-04T13:13:00Z">
              <w:r w:rsidRPr="00B66650" w:rsidDel="001739A3">
                <w:rPr>
                  <w:rFonts w:eastAsia="Times New Roman" w:cs="Times New Roman"/>
                  <w:color w:val="000000" w:themeColor="text1"/>
                  <w:sz w:val="22"/>
                </w:rPr>
                <w:delText>1</w:delText>
              </w:r>
            </w:del>
          </w:p>
        </w:tc>
        <w:tc>
          <w:tcPr>
            <w:tcW w:w="950" w:type="dxa"/>
            <w:shd w:val="clear" w:color="auto" w:fill="auto"/>
            <w:hideMark/>
          </w:tcPr>
          <w:p w14:paraId="75543545" w14:textId="53C9018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37" w:author="Tao Huang" w:date="2018-09-04T13:13:00Z"/>
                <w:rFonts w:eastAsia="Times New Roman" w:cs="Times New Roman"/>
                <w:color w:val="000000" w:themeColor="text1"/>
                <w:sz w:val="22"/>
              </w:rPr>
            </w:pPr>
            <w:del w:id="5238" w:author="Tao Huang" w:date="2018-09-04T13:13:00Z">
              <w:r w:rsidRPr="00B66650" w:rsidDel="001739A3">
                <w:rPr>
                  <w:rFonts w:eastAsia="Times New Roman" w:cs="Times New Roman"/>
                  <w:color w:val="000000" w:themeColor="text1"/>
                  <w:sz w:val="22"/>
                </w:rPr>
                <w:delText>39.2%</w:delText>
              </w:r>
            </w:del>
          </w:p>
        </w:tc>
        <w:tc>
          <w:tcPr>
            <w:tcW w:w="694" w:type="dxa"/>
            <w:shd w:val="clear" w:color="auto" w:fill="auto"/>
            <w:hideMark/>
          </w:tcPr>
          <w:p w14:paraId="3A8C87DC" w14:textId="614D8850"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39" w:author="Tao Huang" w:date="2018-09-04T13:13:00Z"/>
                <w:rFonts w:eastAsia="Times New Roman" w:cs="Times New Roman"/>
                <w:color w:val="000000" w:themeColor="text1"/>
                <w:sz w:val="22"/>
              </w:rPr>
            </w:pPr>
            <w:del w:id="5240" w:author="Tao Huang" w:date="2018-09-04T13:13:00Z">
              <w:r w:rsidRPr="00B66650" w:rsidDel="001739A3">
                <w:rPr>
                  <w:rFonts w:eastAsia="Times New Roman" w:cs="Times New Roman"/>
                  <w:color w:val="000000" w:themeColor="text1"/>
                  <w:sz w:val="22"/>
                </w:rPr>
                <w:delText>2</w:delText>
              </w:r>
            </w:del>
          </w:p>
        </w:tc>
        <w:tc>
          <w:tcPr>
            <w:tcW w:w="841" w:type="dxa"/>
            <w:shd w:val="clear" w:color="auto" w:fill="auto"/>
            <w:hideMark/>
          </w:tcPr>
          <w:p w14:paraId="3C44DD10" w14:textId="76735C3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41" w:author="Tao Huang" w:date="2018-09-04T13:13:00Z"/>
                <w:rFonts w:eastAsia="Times New Roman" w:cs="Times New Roman"/>
                <w:color w:val="000000" w:themeColor="text1"/>
                <w:sz w:val="22"/>
              </w:rPr>
            </w:pPr>
            <w:del w:id="5242" w:author="Tao Huang" w:date="2018-09-04T13:13:00Z">
              <w:r w:rsidRPr="00B66650" w:rsidDel="001739A3">
                <w:rPr>
                  <w:rFonts w:eastAsia="Times New Roman" w:cs="Times New Roman"/>
                  <w:color w:val="000000" w:themeColor="text1"/>
                  <w:sz w:val="22"/>
                </w:rPr>
                <w:delText>0.679</w:delText>
              </w:r>
            </w:del>
          </w:p>
        </w:tc>
        <w:tc>
          <w:tcPr>
            <w:tcW w:w="692" w:type="dxa"/>
            <w:shd w:val="clear" w:color="auto" w:fill="auto"/>
            <w:hideMark/>
          </w:tcPr>
          <w:p w14:paraId="38E175FF" w14:textId="42A4E30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43" w:author="Tao Huang" w:date="2018-09-04T13:13:00Z"/>
                <w:rFonts w:eastAsia="Times New Roman" w:cs="Times New Roman"/>
                <w:color w:val="000000" w:themeColor="text1"/>
                <w:sz w:val="22"/>
              </w:rPr>
            </w:pPr>
            <w:del w:id="5244" w:author="Tao Huang" w:date="2018-09-04T13:13:00Z">
              <w:r w:rsidRPr="00B66650" w:rsidDel="001739A3">
                <w:rPr>
                  <w:rFonts w:eastAsia="Times New Roman" w:cs="Times New Roman"/>
                  <w:color w:val="000000" w:themeColor="text1"/>
                  <w:sz w:val="22"/>
                </w:rPr>
                <w:delText>2</w:delText>
              </w:r>
            </w:del>
          </w:p>
        </w:tc>
        <w:tc>
          <w:tcPr>
            <w:tcW w:w="1390" w:type="dxa"/>
            <w:shd w:val="clear" w:color="auto" w:fill="auto"/>
            <w:noWrap/>
            <w:hideMark/>
          </w:tcPr>
          <w:p w14:paraId="3C78808B" w14:textId="4AA6369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45" w:author="Tao Huang" w:date="2018-09-04T13:13:00Z"/>
                <w:rFonts w:eastAsia="Times New Roman" w:cs="Times New Roman"/>
                <w:color w:val="000000" w:themeColor="text1"/>
                <w:sz w:val="22"/>
              </w:rPr>
            </w:pPr>
            <w:del w:id="5246" w:author="Tao Huang" w:date="2018-09-04T13:13:00Z">
              <w:r w:rsidRPr="00B66650" w:rsidDel="001739A3">
                <w:rPr>
                  <w:rFonts w:eastAsia="Times New Roman" w:cs="Times New Roman"/>
                  <w:color w:val="000000" w:themeColor="text1"/>
                  <w:sz w:val="22"/>
                </w:rPr>
                <w:delText>0.965</w:delText>
              </w:r>
            </w:del>
          </w:p>
        </w:tc>
        <w:tc>
          <w:tcPr>
            <w:tcW w:w="681" w:type="dxa"/>
            <w:shd w:val="clear" w:color="auto" w:fill="auto"/>
            <w:noWrap/>
            <w:hideMark/>
          </w:tcPr>
          <w:p w14:paraId="75E82438" w14:textId="65884D4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5247" w:author="Tao Huang" w:date="2018-09-04T13:13:00Z"/>
                <w:rFonts w:eastAsia="Times New Roman" w:cs="Times New Roman"/>
                <w:color w:val="000000" w:themeColor="text1"/>
                <w:sz w:val="22"/>
              </w:rPr>
            </w:pPr>
            <w:del w:id="5248" w:author="Tao Huang" w:date="2018-09-04T13:13:00Z">
              <w:r w:rsidRPr="00B66650" w:rsidDel="001739A3">
                <w:rPr>
                  <w:rFonts w:eastAsia="Times New Roman" w:cs="Times New Roman"/>
                  <w:color w:val="000000" w:themeColor="text1"/>
                  <w:sz w:val="22"/>
                </w:rPr>
                <w:delText>1</w:delText>
              </w:r>
            </w:del>
          </w:p>
        </w:tc>
      </w:tr>
    </w:tbl>
    <w:p w14:paraId="6C5E953B" w14:textId="24E3823D" w:rsidR="004C569C" w:rsidRPr="001E17BA" w:rsidDel="00985B8E" w:rsidRDefault="004C569C" w:rsidP="004C569C">
      <w:pPr>
        <w:shd w:val="clear" w:color="auto" w:fill="FFFFFF" w:themeFill="background1"/>
        <w:spacing w:after="0" w:line="360" w:lineRule="auto"/>
        <w:rPr>
          <w:del w:id="5249" w:author="Tao Huang" w:date="2018-09-04T13:24:00Z"/>
          <w:rFonts w:eastAsia="DengXian" w:cs="Times New Roman"/>
          <w:color w:val="000000" w:themeColor="text1"/>
          <w:sz w:val="22"/>
        </w:rPr>
      </w:pPr>
    </w:p>
    <w:p w14:paraId="038FE7C8" w14:textId="7EBE8AB9" w:rsidR="004C569C" w:rsidRPr="001E17BA" w:rsidDel="00985B8E" w:rsidRDefault="004C569C" w:rsidP="004C569C">
      <w:pPr>
        <w:shd w:val="clear" w:color="auto" w:fill="FFFFFF" w:themeFill="background1"/>
        <w:spacing w:after="0" w:line="360" w:lineRule="auto"/>
        <w:jc w:val="center"/>
        <w:rPr>
          <w:del w:id="5250" w:author="Tao Huang" w:date="2018-09-04T13:24:00Z"/>
          <w:rFonts w:eastAsia="DengXian" w:cs="Times New Roman"/>
          <w:color w:val="000000" w:themeColor="text1"/>
          <w:sz w:val="22"/>
        </w:rPr>
      </w:pPr>
      <w:del w:id="5251" w:author="Tao Huang" w:date="2018-09-04T13:24:00Z">
        <w:r w:rsidRPr="001E17BA" w:rsidDel="00985B8E">
          <w:rPr>
            <w:rFonts w:eastAsia="DengXian" w:cs="Times New Roman"/>
            <w:color w:val="000000" w:themeColor="text1"/>
            <w:sz w:val="22"/>
          </w:rPr>
          <w:delText xml:space="preserve">Table </w:delText>
        </w:r>
        <w:r w:rsidR="005651D0" w:rsidDel="00985B8E">
          <w:rPr>
            <w:rFonts w:eastAsia="DengXian" w:cs="Times New Roman"/>
            <w:noProof/>
            <w:color w:val="000000" w:themeColor="text1"/>
            <w:sz w:val="22"/>
          </w:rPr>
          <w:delText>3.</w:delText>
        </w:r>
        <w:r w:rsidR="005651D0" w:rsidDel="00985B8E">
          <w:rPr>
            <w:rFonts w:eastAsia="DengXian" w:cs="Times New Roman"/>
            <w:noProof/>
            <w:color w:val="000000" w:themeColor="text1"/>
            <w:sz w:val="22"/>
          </w:rPr>
          <w:tab/>
        </w:r>
        <w:r w:rsidRPr="001E17BA" w:rsidDel="00985B8E">
          <w:rPr>
            <w:rFonts w:eastAsia="DengXian" w:cs="Times New Roman"/>
            <w:color w:val="000000" w:themeColor="text1"/>
            <w:sz w:val="22"/>
          </w:rPr>
          <w:delText>The p-values of the Wilcoxon Sign Rank (WSR) test</w:delText>
        </w:r>
      </w:del>
    </w:p>
    <w:p w14:paraId="62FA9E66" w14:textId="0614C14D" w:rsidR="001739A3" w:rsidRPr="001E17BA" w:rsidRDefault="00985B8E" w:rsidP="004C569C">
      <w:pPr>
        <w:shd w:val="clear" w:color="auto" w:fill="FFFFFF" w:themeFill="background1"/>
        <w:spacing w:after="0" w:line="360" w:lineRule="auto"/>
        <w:rPr>
          <w:rFonts w:eastAsia="DengXian" w:cs="Times New Roman"/>
          <w:color w:val="000000" w:themeColor="text1"/>
          <w:sz w:val="22"/>
        </w:rPr>
      </w:pPr>
      <w:ins w:id="5252" w:author="Tao Huang" w:date="2018-09-04T13:24:00Z">
        <w:r>
          <w:rPr>
            <w:rFonts w:eastAsia="DengXian" w:cs="Times New Roman"/>
            <w:color w:val="000000" w:themeColor="text1"/>
            <w:sz w:val="22"/>
          </w:rPr>
          <w:t xml:space="preserve"> </w:t>
        </w:r>
        <w:r w:rsidR="00645EBF">
          <w:rPr>
            <w:rFonts w:eastAsia="DengXian" w:cs="Times New Roman"/>
            <w:color w:val="000000" w:themeColor="text1"/>
            <w:sz w:val="22"/>
          </w:rPr>
          <w:t xml:space="preserve"> </w:t>
        </w:r>
      </w:ins>
    </w:p>
    <w:p w14:paraId="23C32ED9" w14:textId="2DF20384" w:rsidR="004C569C" w:rsidRPr="001E17BA" w:rsidDel="00364488" w:rsidRDefault="004C569C">
      <w:pPr>
        <w:shd w:val="clear" w:color="auto" w:fill="FFFFFF" w:themeFill="background1"/>
        <w:spacing w:after="0" w:line="360" w:lineRule="auto"/>
        <w:rPr>
          <w:del w:id="5253" w:author="Tao Huang" w:date="2018-09-06T12:31:00Z"/>
          <w:rFonts w:cs="Times New Roman"/>
          <w:color w:val="000000" w:themeColor="text1"/>
          <w:sz w:val="22"/>
        </w:rPr>
      </w:pPr>
      <w:r w:rsidRPr="001E17BA">
        <w:rPr>
          <w:rFonts w:eastAsia="DengXian" w:cs="Times New Roman"/>
          <w:color w:val="000000" w:themeColor="text1"/>
          <w:sz w:val="22"/>
        </w:rPr>
        <w:t xml:space="preserve">We also investigate the models’ forecasting performance for the time period </w:t>
      </w:r>
      <w:r w:rsidRPr="001E17BA">
        <w:rPr>
          <w:rFonts w:cs="Times New Roman"/>
          <w:color w:val="000000" w:themeColor="text1"/>
          <w:sz w:val="22"/>
        </w:rPr>
        <w:t xml:space="preserve">depending on whether or not the focal product is being </w:t>
      </w:r>
      <w:r w:rsidR="00520442">
        <w:rPr>
          <w:rFonts w:cs="Times New Roman"/>
          <w:color w:val="000000" w:themeColor="text1"/>
          <w:sz w:val="22"/>
        </w:rPr>
        <w:t>promoted</w:t>
      </w:r>
      <w:r w:rsidRPr="001E17BA">
        <w:rPr>
          <w:rFonts w:cs="Times New Roman"/>
          <w:color w:val="000000" w:themeColor="text1"/>
          <w:sz w:val="22"/>
        </w:rPr>
        <w:t xml:space="preserve"> as the sales for these two </w:t>
      </w:r>
      <w:r w:rsidRPr="001E17BA">
        <w:rPr>
          <w:rFonts w:cs="Times New Roman"/>
          <w:noProof/>
          <w:color w:val="000000" w:themeColor="text1"/>
          <w:sz w:val="22"/>
        </w:rPr>
        <w:t>periods</w:t>
      </w:r>
      <w:r w:rsidRPr="001E17BA">
        <w:rPr>
          <w:rFonts w:cs="Times New Roman"/>
          <w:color w:val="000000" w:themeColor="text1"/>
          <w:sz w:val="22"/>
        </w:rPr>
        <w:t xml:space="preserve"> tend to exhibit different levels of variations</w:t>
      </w:r>
      <w:r w:rsidRPr="001E17BA">
        <w:rPr>
          <w:rStyle w:val="FootnoteReference"/>
          <w:rFonts w:cs="Times New Roman"/>
          <w:color w:val="000000" w:themeColor="text1"/>
          <w:sz w:val="22"/>
        </w:rPr>
        <w:footnoteReference w:id="15"/>
      </w:r>
      <w:r w:rsidRPr="001E17BA">
        <w:rPr>
          <w:rFonts w:cs="Times New Roman"/>
          <w:color w:val="000000" w:themeColor="text1"/>
          <w:sz w:val="22"/>
        </w:rPr>
        <w:t xml:space="preserve">. Table 4 shows the </w:t>
      </w:r>
      <w:r w:rsidRPr="001E17BA">
        <w:rPr>
          <w:rFonts w:eastAsia="DengXian" w:cs="Times New Roman"/>
          <w:color w:val="000000" w:themeColor="text1"/>
          <w:sz w:val="22"/>
        </w:rPr>
        <w:t xml:space="preserve">forecasting performance of the models for the </w:t>
      </w:r>
      <w:del w:id="5254" w:author="Huang T  Dr (Surrey Business Schl)" w:date="2018-09-06T12:18:00Z">
        <w:r w:rsidRPr="001E17BA" w:rsidDel="002F7FA1">
          <w:rPr>
            <w:rFonts w:eastAsia="DengXian" w:cs="Times New Roman"/>
            <w:color w:val="000000" w:themeColor="text1"/>
            <w:sz w:val="22"/>
          </w:rPr>
          <w:delText>non-</w:delText>
        </w:r>
      </w:del>
      <w:r w:rsidRPr="001E17BA">
        <w:rPr>
          <w:rFonts w:eastAsia="DengXian" w:cs="Times New Roman"/>
          <w:color w:val="000000" w:themeColor="text1"/>
          <w:sz w:val="22"/>
        </w:rPr>
        <w:t xml:space="preserve">promoted period and the </w:t>
      </w:r>
      <w:ins w:id="5255" w:author="Huang T  Dr (Surrey Business Schl)" w:date="2018-09-06T12:18:00Z">
        <w:r w:rsidR="002F7FA1">
          <w:rPr>
            <w:rFonts w:eastAsia="DengXian" w:cs="Times New Roman"/>
            <w:color w:val="000000" w:themeColor="text1"/>
            <w:sz w:val="22"/>
          </w:rPr>
          <w:t>non-</w:t>
        </w:r>
      </w:ins>
      <w:r w:rsidRPr="001E17BA">
        <w:rPr>
          <w:rFonts w:eastAsia="DengXian" w:cs="Times New Roman"/>
          <w:color w:val="000000" w:themeColor="text1"/>
          <w:sz w:val="22"/>
        </w:rPr>
        <w:t>promoted forecast period respectively</w:t>
      </w:r>
      <w:r w:rsidR="00B83D83">
        <w:rPr>
          <w:rFonts w:eastAsia="DengXian" w:cs="Times New Roman"/>
          <w:color w:val="000000" w:themeColor="text1"/>
          <w:sz w:val="22"/>
        </w:rPr>
        <w:t xml:space="preserve"> for one to eight</w:t>
      </w:r>
      <w:r w:rsidR="008E327C">
        <w:rPr>
          <w:rFonts w:eastAsia="DengXian" w:cs="Times New Roman"/>
          <w:color w:val="000000" w:themeColor="text1"/>
          <w:sz w:val="22"/>
        </w:rPr>
        <w:t>-</w:t>
      </w:r>
      <w:r w:rsidR="00FF3ED4">
        <w:rPr>
          <w:rFonts w:eastAsia="DengXian" w:cs="Times New Roman"/>
          <w:color w:val="000000" w:themeColor="text1"/>
          <w:sz w:val="22"/>
        </w:rPr>
        <w:t xml:space="preserve">week </w:t>
      </w:r>
      <w:r w:rsidR="00B83D83">
        <w:rPr>
          <w:rFonts w:eastAsia="DengXian" w:cs="Times New Roman"/>
          <w:color w:val="000000" w:themeColor="text1"/>
          <w:sz w:val="22"/>
        </w:rPr>
        <w:t>forecast horizon</w:t>
      </w:r>
      <w:r w:rsidR="00B83D83">
        <w:rPr>
          <w:rStyle w:val="FootnoteReference"/>
          <w:rFonts w:eastAsia="DengXian" w:cs="Times New Roman"/>
          <w:color w:val="000000" w:themeColor="text1"/>
          <w:sz w:val="22"/>
        </w:rPr>
        <w:footnoteReference w:id="16"/>
      </w:r>
      <w:r w:rsidRPr="001E17BA">
        <w:rPr>
          <w:rFonts w:eastAsia="DengXian" w:cs="Times New Roman"/>
          <w:color w:val="000000" w:themeColor="text1"/>
          <w:sz w:val="22"/>
        </w:rPr>
        <w:t xml:space="preserve">. </w:t>
      </w:r>
      <w:r w:rsidRPr="001E17BA">
        <w:rPr>
          <w:rFonts w:cs="Times New Roman"/>
          <w:color w:val="000000" w:themeColor="text1"/>
          <w:sz w:val="22"/>
        </w:rPr>
        <w:t xml:space="preserve">The results are similar compared to those in Table </w:t>
      </w:r>
      <w:r w:rsidR="00520442">
        <w:rPr>
          <w:rFonts w:cs="Times New Roman"/>
          <w:color w:val="000000" w:themeColor="text1"/>
          <w:sz w:val="22"/>
        </w:rPr>
        <w:t>2</w:t>
      </w:r>
      <w:r w:rsidRPr="001E17BA">
        <w:rPr>
          <w:rFonts w:cs="Times New Roman"/>
          <w:color w:val="000000" w:themeColor="text1"/>
          <w:sz w:val="22"/>
        </w:rPr>
        <w:t xml:space="preserve">. Of the many detailed comparisons possible, </w:t>
      </w:r>
      <w:del w:id="5256" w:author="Tao Huang" w:date="2018-09-06T12:31:00Z">
        <w:r w:rsidRPr="001E17BA" w:rsidDel="00364488">
          <w:rPr>
            <w:rFonts w:cs="Times New Roman"/>
            <w:color w:val="000000" w:themeColor="text1"/>
            <w:sz w:val="22"/>
          </w:rPr>
          <w:delText>the following seem particularly important:</w:delText>
        </w:r>
      </w:del>
    </w:p>
    <w:p w14:paraId="11E90DC8" w14:textId="387DA623" w:rsidR="004C569C" w:rsidRPr="001E17BA" w:rsidDel="00364488" w:rsidRDefault="004C569C">
      <w:pPr>
        <w:shd w:val="clear" w:color="auto" w:fill="FFFFFF" w:themeFill="background1"/>
        <w:spacing w:after="0" w:line="360" w:lineRule="auto"/>
        <w:rPr>
          <w:del w:id="5257" w:author="Tao Huang" w:date="2018-09-06T12:31:00Z"/>
          <w:rFonts w:cs="Times New Roman"/>
          <w:color w:val="000000" w:themeColor="text1"/>
          <w:sz w:val="22"/>
        </w:rPr>
        <w:pPrChange w:id="5258" w:author="Tao Huang" w:date="2018-09-06T12:31:00Z">
          <w:pPr>
            <w:pStyle w:val="ListParagraph"/>
            <w:shd w:val="clear" w:color="auto" w:fill="FFFFFF" w:themeFill="background1"/>
            <w:spacing w:after="0" w:line="360" w:lineRule="auto"/>
            <w:ind w:left="780"/>
          </w:pPr>
        </w:pPrChange>
      </w:pPr>
    </w:p>
    <w:p w14:paraId="211EB5FB" w14:textId="676878DF" w:rsidR="004C569C" w:rsidRPr="001E17BA" w:rsidDel="00364488" w:rsidRDefault="004C569C">
      <w:pPr>
        <w:shd w:val="clear" w:color="auto" w:fill="FFFFFF" w:themeFill="background1"/>
        <w:spacing w:after="0" w:line="360" w:lineRule="auto"/>
        <w:rPr>
          <w:del w:id="5259" w:author="Tao Huang" w:date="2018-09-06T12:31:00Z"/>
          <w:rFonts w:cs="Times New Roman"/>
          <w:color w:val="000000" w:themeColor="text1"/>
          <w:sz w:val="22"/>
        </w:rPr>
        <w:pPrChange w:id="5260" w:author="Tao Huang" w:date="2018-09-06T12:31:00Z">
          <w:pPr>
            <w:pStyle w:val="ListParagraph"/>
            <w:numPr>
              <w:numId w:val="10"/>
            </w:numPr>
            <w:shd w:val="clear" w:color="auto" w:fill="FFFFFF" w:themeFill="background1"/>
            <w:spacing w:after="0" w:line="360" w:lineRule="auto"/>
            <w:ind w:left="780" w:hanging="720"/>
          </w:pPr>
        </w:pPrChange>
      </w:pPr>
      <w:del w:id="5261" w:author="Tao Huang" w:date="2018-09-06T12:31:00Z">
        <w:r w:rsidRPr="001E17BA" w:rsidDel="00364488">
          <w:rPr>
            <w:rFonts w:cs="Times New Roman"/>
            <w:color w:val="000000" w:themeColor="text1"/>
            <w:sz w:val="22"/>
          </w:rPr>
          <w:delText>Models that include competitive information (e.g., ADL-intra) outperform those that only include focal product information (e.g., ADL-own).</w:delText>
        </w:r>
      </w:del>
    </w:p>
    <w:p w14:paraId="3238304E" w14:textId="68C05E8C" w:rsidR="004C569C" w:rsidRPr="0078177F" w:rsidRDefault="004C569C">
      <w:pPr>
        <w:shd w:val="clear" w:color="auto" w:fill="FFFFFF" w:themeFill="background1"/>
        <w:spacing w:after="0" w:line="360" w:lineRule="auto"/>
        <w:rPr>
          <w:rFonts w:cs="Times New Roman"/>
          <w:color w:val="000000" w:themeColor="text1"/>
          <w:sz w:val="22"/>
        </w:rPr>
        <w:pPrChange w:id="5262" w:author="Tao Huang" w:date="2018-09-06T12:31:00Z">
          <w:pPr>
            <w:pStyle w:val="ListParagraph"/>
            <w:numPr>
              <w:numId w:val="10"/>
            </w:numPr>
            <w:shd w:val="clear" w:color="auto" w:fill="FFFFFF" w:themeFill="background1"/>
            <w:spacing w:after="0" w:line="360" w:lineRule="auto"/>
            <w:ind w:left="780" w:hanging="720"/>
          </w:pPr>
        </w:pPrChange>
      </w:pPr>
      <w:del w:id="5263" w:author="Tao Huang" w:date="2018-09-06T12:31:00Z">
        <w:r w:rsidRPr="0078177F" w:rsidDel="00364488">
          <w:rPr>
            <w:rFonts w:cs="Times New Roman"/>
            <w:color w:val="000000" w:themeColor="text1"/>
            <w:sz w:val="22"/>
          </w:rPr>
          <w:delText xml:space="preserve">Models that include the possibility of structural breaks generally outperform those that neglect the possibility. </w:delText>
        </w:r>
      </w:del>
      <w:ins w:id="5264" w:author="Huang T  Dr (Surrey Business Schl)" w:date="2018-09-06T12:24:00Z">
        <w:del w:id="5265" w:author="Tao Huang" w:date="2018-09-06T12:31:00Z">
          <w:r w:rsidR="0078177F" w:rsidDel="00364488">
            <w:rPr>
              <w:rFonts w:cs="Times New Roman"/>
              <w:color w:val="000000" w:themeColor="text1"/>
              <w:sz w:val="22"/>
            </w:rPr>
            <w:delText>T</w:delText>
          </w:r>
        </w:del>
      </w:ins>
      <w:ins w:id="5266" w:author="Tao Huang" w:date="2018-09-06T12:31:00Z">
        <w:r w:rsidR="00364488">
          <w:rPr>
            <w:rFonts w:cs="Times New Roman"/>
            <w:color w:val="000000" w:themeColor="text1"/>
            <w:sz w:val="22"/>
          </w:rPr>
          <w:t>t</w:t>
        </w:r>
      </w:ins>
      <w:ins w:id="5267" w:author="Huang T  Dr (Surrey Business Schl)" w:date="2018-09-06T12:24:00Z">
        <w:r w:rsidR="0078177F" w:rsidRPr="00356C2D">
          <w:rPr>
            <w:rFonts w:cs="Times New Roman"/>
            <w:color w:val="000000" w:themeColor="text1"/>
            <w:sz w:val="22"/>
          </w:rPr>
          <w:t xml:space="preserve">he models which integrate intercept </w:t>
        </w:r>
        <w:del w:id="5268" w:author="Tao Huang" w:date="2018-09-06T12:27:00Z">
          <w:r w:rsidR="0078177F" w:rsidRPr="00356C2D" w:rsidDel="0078177F">
            <w:rPr>
              <w:rFonts w:cs="Times New Roman"/>
              <w:color w:val="000000" w:themeColor="text1"/>
              <w:sz w:val="22"/>
            </w:rPr>
            <w:delText xml:space="preserve">corrections </w:delText>
          </w:r>
        </w:del>
        <w:del w:id="5269" w:author="Tao Huang" w:date="2018-09-06T12:25:00Z">
          <w:r w:rsidR="0078177F" w:rsidDel="0078177F">
            <w:rPr>
              <w:rFonts w:cs="Times New Roman"/>
              <w:color w:val="000000" w:themeColor="text1"/>
              <w:sz w:val="22"/>
            </w:rPr>
            <w:delText>outperform</w:delText>
          </w:r>
        </w:del>
        <w:del w:id="5270" w:author="Tao Huang" w:date="2018-09-06T12:27:00Z">
          <w:r w:rsidR="0078177F" w:rsidDel="0078177F">
            <w:rPr>
              <w:rFonts w:cs="Times New Roman"/>
              <w:color w:val="000000" w:themeColor="text1"/>
              <w:sz w:val="22"/>
            </w:rPr>
            <w:delText xml:space="preserve">  </w:delText>
          </w:r>
        </w:del>
      </w:ins>
      <w:del w:id="5271" w:author="Tao Huang" w:date="2018-09-06T12:27:00Z">
        <w:r w:rsidRPr="0078177F" w:rsidDel="0078177F">
          <w:rPr>
            <w:rFonts w:cs="Times New Roman"/>
            <w:color w:val="000000" w:themeColor="text1"/>
            <w:sz w:val="22"/>
          </w:rPr>
          <w:delText>The only exception is, f</w:delText>
        </w:r>
      </w:del>
      <w:ins w:id="5272" w:author="Huang T  Dr (Surrey Business Schl)" w:date="2018-09-06T12:23:00Z">
        <w:del w:id="5273" w:author="Tao Huang" w:date="2018-09-06T12:27:00Z">
          <w:r w:rsidR="0078177F" w:rsidDel="0078177F">
            <w:rPr>
              <w:rFonts w:cs="Times New Roman"/>
              <w:color w:val="000000" w:themeColor="text1"/>
              <w:sz w:val="22"/>
            </w:rPr>
            <w:delText>F</w:delText>
          </w:r>
        </w:del>
      </w:ins>
      <w:del w:id="5274" w:author="Tao Huang" w:date="2018-09-06T12:27:00Z">
        <w:r w:rsidRPr="0078177F" w:rsidDel="0078177F">
          <w:rPr>
            <w:rFonts w:cs="Times New Roman"/>
            <w:color w:val="000000" w:themeColor="text1"/>
            <w:sz w:val="22"/>
          </w:rPr>
          <w:delText>or the promoted periods, the models which integrate intercept corrections do</w:delText>
        </w:r>
      </w:del>
      <w:ins w:id="5275" w:author="Tao Huang" w:date="2018-09-06T12:27:00Z">
        <w:r w:rsidR="0078177F">
          <w:rPr>
            <w:rFonts w:cs="Times New Roman"/>
            <w:color w:val="000000" w:themeColor="text1"/>
            <w:sz w:val="22"/>
          </w:rPr>
          <w:t xml:space="preserve">corrections </w:t>
        </w:r>
      </w:ins>
      <w:ins w:id="5276" w:author="Tao Huang" w:date="2018-09-06T12:29:00Z">
        <w:r w:rsidR="00364488">
          <w:rPr>
            <w:rFonts w:cs="Times New Roman"/>
            <w:color w:val="000000" w:themeColor="text1"/>
            <w:sz w:val="22"/>
          </w:rPr>
          <w:t xml:space="preserve">perform especially well during the non-promoted period but do not </w:t>
        </w:r>
      </w:ins>
      <w:del w:id="5277" w:author="Tao Huang" w:date="2018-09-06T12:29:00Z">
        <w:r w:rsidRPr="0078177F" w:rsidDel="00364488">
          <w:rPr>
            <w:rFonts w:cs="Times New Roman"/>
            <w:color w:val="000000" w:themeColor="text1"/>
            <w:sz w:val="22"/>
          </w:rPr>
          <w:delText xml:space="preserve"> not </w:delText>
        </w:r>
      </w:del>
      <w:r w:rsidRPr="0078177F">
        <w:rPr>
          <w:rFonts w:cs="Times New Roman"/>
          <w:color w:val="000000" w:themeColor="text1"/>
          <w:sz w:val="22"/>
        </w:rPr>
        <w:t>effectively outperform their counterparts</w:t>
      </w:r>
      <w:ins w:id="5278" w:author="Tao Huang" w:date="2018-09-06T12:29:00Z">
        <w:r w:rsidR="00364488">
          <w:rPr>
            <w:rFonts w:cs="Times New Roman"/>
            <w:color w:val="000000" w:themeColor="text1"/>
            <w:sz w:val="22"/>
          </w:rPr>
          <w:t xml:space="preserve"> during the promoted period</w:t>
        </w:r>
      </w:ins>
      <w:r w:rsidRPr="0078177F">
        <w:rPr>
          <w:rFonts w:cs="Times New Roman"/>
          <w:color w:val="000000" w:themeColor="text1"/>
          <w:sz w:val="22"/>
        </w:rPr>
        <w:t>. This may be due to the high volumes and high variations of the product sales when the focal product is being promoted which submerge the value of the bias correction, a point we return to later.</w:t>
      </w:r>
      <w:ins w:id="5279" w:author="Tao Huang" w:date="2018-09-06T12:30:00Z">
        <w:r w:rsidR="00364488">
          <w:rPr>
            <w:rFonts w:cs="Times New Roman"/>
            <w:color w:val="000000" w:themeColor="text1"/>
            <w:sz w:val="22"/>
          </w:rPr>
          <w:t xml:space="preserve"> T</w:t>
        </w:r>
        <w:r w:rsidR="00364488" w:rsidRPr="00356C2D">
          <w:rPr>
            <w:rFonts w:cs="Times New Roman"/>
            <w:color w:val="000000" w:themeColor="text1"/>
            <w:sz w:val="22"/>
          </w:rPr>
          <w:t xml:space="preserve">he models which integrate </w:t>
        </w:r>
        <w:r w:rsidR="00364488">
          <w:rPr>
            <w:rFonts w:cs="Times New Roman"/>
            <w:color w:val="000000" w:themeColor="text1"/>
            <w:sz w:val="22"/>
          </w:rPr>
          <w:t>estimation window combining perform especially well during the promoted period</w:t>
        </w:r>
      </w:ins>
      <w:ins w:id="5280" w:author="Tao Huang" w:date="2018-09-06T12:31:00Z">
        <w:r w:rsidR="00364488">
          <w:rPr>
            <w:rFonts w:cs="Times New Roman"/>
            <w:color w:val="000000" w:themeColor="text1"/>
            <w:sz w:val="22"/>
          </w:rPr>
          <w:t>.</w:t>
        </w:r>
      </w:ins>
    </w:p>
    <w:p w14:paraId="30A1FD2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17A5CD9" w14:textId="5A54F305" w:rsidR="004C569C" w:rsidDel="002F7FA1" w:rsidRDefault="004C569C" w:rsidP="004C569C">
      <w:pPr>
        <w:shd w:val="clear" w:color="auto" w:fill="FFFFFF" w:themeFill="background1"/>
        <w:spacing w:after="0" w:line="360" w:lineRule="auto"/>
        <w:rPr>
          <w:del w:id="5281" w:author="Huang T  Dr (Surrey Business Schl)" w:date="2018-09-06T12:18:00Z"/>
          <w:rFonts w:eastAsia="DengXian" w:cs="Times New Roman"/>
          <w:color w:val="000000" w:themeColor="text1"/>
          <w:sz w:val="22"/>
        </w:rPr>
      </w:pPr>
      <w:del w:id="5282" w:author="Huang T  Dr (Surrey Business Schl)" w:date="2018-09-06T12:18:00Z">
        <w:r w:rsidRPr="001E17BA" w:rsidDel="002F7FA1">
          <w:rPr>
            <w:rFonts w:cs="Times New Roman"/>
            <w:color w:val="000000" w:themeColor="text1"/>
            <w:sz w:val="22"/>
          </w:rPr>
          <w:delText>Table 4.</w:delText>
        </w:r>
        <w:r w:rsidRPr="001E17BA" w:rsidDel="002F7FA1">
          <w:rPr>
            <w:rFonts w:cs="Times New Roman"/>
            <w:color w:val="000000" w:themeColor="text1"/>
            <w:sz w:val="22"/>
          </w:rPr>
          <w:tab/>
        </w:r>
        <w:r w:rsidRPr="001E17BA" w:rsidDel="002F7FA1">
          <w:rPr>
            <w:rFonts w:eastAsia="DengXian" w:cs="Times New Roman"/>
            <w:color w:val="000000" w:themeColor="text1"/>
            <w:sz w:val="22"/>
          </w:rPr>
          <w:delText xml:space="preserve">The forecasting performance of the models for the promoted and the non-promoted period </w:delText>
        </w:r>
      </w:del>
    </w:p>
    <w:tbl>
      <w:tblPr>
        <w:tblStyle w:val="ListTable1Light1"/>
        <w:tblW w:w="9595" w:type="dxa"/>
        <w:tblInd w:w="-426" w:type="dxa"/>
        <w:tblLook w:val="04A0" w:firstRow="1" w:lastRow="0" w:firstColumn="1" w:lastColumn="0" w:noHBand="0" w:noVBand="1"/>
      </w:tblPr>
      <w:tblGrid>
        <w:gridCol w:w="1843"/>
        <w:gridCol w:w="705"/>
        <w:gridCol w:w="950"/>
        <w:gridCol w:w="828"/>
        <w:gridCol w:w="1390"/>
        <w:gridCol w:w="711"/>
        <w:gridCol w:w="950"/>
        <w:gridCol w:w="828"/>
        <w:gridCol w:w="1390"/>
      </w:tblGrid>
      <w:tr w:rsidR="00B83D83" w:rsidRPr="00B83D83" w:rsidDel="002F7FA1" w14:paraId="762A324D" w14:textId="2556787D" w:rsidTr="00B83D83">
        <w:trPr>
          <w:cnfStyle w:val="100000000000" w:firstRow="1" w:lastRow="0" w:firstColumn="0" w:lastColumn="0" w:oddVBand="0" w:evenVBand="0" w:oddHBand="0" w:evenHBand="0" w:firstRowFirstColumn="0" w:firstRowLastColumn="0" w:lastRowFirstColumn="0" w:lastRowLastColumn="0"/>
          <w:trHeight w:val="57"/>
          <w:del w:id="5283" w:author="Huang T  Dr (Surrey Business Schl)" w:date="2018-09-06T12:1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C266A32" w14:textId="6883F50F" w:rsidR="00B83D83" w:rsidRPr="00B83D83" w:rsidDel="002F7FA1" w:rsidRDefault="00B83D83" w:rsidP="00B83D83">
            <w:pPr>
              <w:spacing w:after="0" w:line="240" w:lineRule="auto"/>
              <w:rPr>
                <w:del w:id="5284" w:author="Huang T  Dr (Surrey Business Schl)" w:date="2018-09-06T12:18:00Z"/>
                <w:rFonts w:eastAsia="Times New Roman" w:cs="Times New Roman"/>
                <w:b w:val="0"/>
                <w:color w:val="000000"/>
                <w:sz w:val="22"/>
              </w:rPr>
            </w:pPr>
            <w:del w:id="5285" w:author="Huang T  Dr (Surrey Business Schl)" w:date="2018-09-06T12:18:00Z">
              <w:r w:rsidDel="002F7FA1">
                <w:rPr>
                  <w:rFonts w:cs="Times New Roman"/>
                  <w:color w:val="000000" w:themeColor="text1"/>
                  <w:sz w:val="22"/>
                </w:rPr>
                <w:delText xml:space="preserve"> </w:delText>
              </w:r>
              <w:r w:rsidRPr="00B83D83" w:rsidDel="002F7FA1">
                <w:rPr>
                  <w:rFonts w:eastAsia="Times New Roman" w:cs="Times New Roman"/>
                  <w:b w:val="0"/>
                  <w:color w:val="000000"/>
                  <w:sz w:val="22"/>
                </w:rPr>
                <w:delText>H=8</w:delText>
              </w:r>
            </w:del>
          </w:p>
        </w:tc>
        <w:tc>
          <w:tcPr>
            <w:tcW w:w="3873" w:type="dxa"/>
            <w:gridSpan w:val="4"/>
            <w:shd w:val="clear" w:color="auto" w:fill="auto"/>
            <w:noWrap/>
            <w:hideMark/>
          </w:tcPr>
          <w:p w14:paraId="18C4E279" w14:textId="7610C02B" w:rsidR="00B83D83" w:rsidRPr="00B83D83" w:rsidDel="002F7FA1" w:rsidRDefault="00B83D83" w:rsidP="00B83D83">
            <w:pPr>
              <w:spacing w:after="0" w:line="240" w:lineRule="auto"/>
              <w:jc w:val="center"/>
              <w:cnfStyle w:val="100000000000" w:firstRow="1" w:lastRow="0" w:firstColumn="0" w:lastColumn="0" w:oddVBand="0" w:evenVBand="0" w:oddHBand="0" w:evenHBand="0" w:firstRowFirstColumn="0" w:firstRowLastColumn="0" w:lastRowFirstColumn="0" w:lastRowLastColumn="0"/>
              <w:rPr>
                <w:del w:id="5286" w:author="Huang T  Dr (Surrey Business Schl)" w:date="2018-09-06T12:18:00Z"/>
                <w:rFonts w:eastAsia="Times New Roman" w:cs="Times New Roman"/>
                <w:b w:val="0"/>
                <w:color w:val="000000"/>
                <w:sz w:val="22"/>
              </w:rPr>
            </w:pPr>
            <w:del w:id="5287" w:author="Huang T  Dr (Surrey Business Schl)" w:date="2018-09-06T12:18:00Z">
              <w:r w:rsidRPr="00B83D83" w:rsidDel="002F7FA1">
                <w:rPr>
                  <w:rFonts w:eastAsia="Times New Roman" w:cs="Times New Roman"/>
                  <w:b w:val="0"/>
                  <w:color w:val="000000"/>
                  <w:sz w:val="22"/>
                </w:rPr>
                <w:delText>Non-Promoted period</w:delText>
              </w:r>
            </w:del>
          </w:p>
        </w:tc>
        <w:tc>
          <w:tcPr>
            <w:tcW w:w="3879" w:type="dxa"/>
            <w:gridSpan w:val="4"/>
            <w:shd w:val="clear" w:color="auto" w:fill="auto"/>
            <w:noWrap/>
            <w:hideMark/>
          </w:tcPr>
          <w:p w14:paraId="5430FB6C" w14:textId="7BA934AB" w:rsidR="00B83D83" w:rsidRPr="00B83D83" w:rsidDel="002F7FA1" w:rsidRDefault="00B83D83" w:rsidP="00B83D83">
            <w:pPr>
              <w:spacing w:after="0" w:line="240" w:lineRule="auto"/>
              <w:jc w:val="center"/>
              <w:cnfStyle w:val="100000000000" w:firstRow="1" w:lastRow="0" w:firstColumn="0" w:lastColumn="0" w:oddVBand="0" w:evenVBand="0" w:oddHBand="0" w:evenHBand="0" w:firstRowFirstColumn="0" w:firstRowLastColumn="0" w:lastRowFirstColumn="0" w:lastRowLastColumn="0"/>
              <w:rPr>
                <w:del w:id="5288" w:author="Huang T  Dr (Surrey Business Schl)" w:date="2018-09-06T12:18:00Z"/>
                <w:rFonts w:eastAsia="Times New Roman" w:cs="Times New Roman"/>
                <w:b w:val="0"/>
                <w:color w:val="000000"/>
                <w:sz w:val="22"/>
              </w:rPr>
            </w:pPr>
            <w:del w:id="5289" w:author="Huang T  Dr (Surrey Business Schl)" w:date="2018-09-06T12:18:00Z">
              <w:r w:rsidRPr="00B83D83" w:rsidDel="002F7FA1">
                <w:rPr>
                  <w:rFonts w:eastAsia="Times New Roman" w:cs="Times New Roman"/>
                  <w:b w:val="0"/>
                  <w:color w:val="000000"/>
                  <w:sz w:val="22"/>
                </w:rPr>
                <w:delText>Promoted period</w:delText>
              </w:r>
            </w:del>
          </w:p>
        </w:tc>
      </w:tr>
      <w:tr w:rsidR="00B83D83" w:rsidRPr="00B83D83" w:rsidDel="002F7FA1" w14:paraId="18ADC429" w14:textId="27765560" w:rsidTr="00B83D83">
        <w:trPr>
          <w:cnfStyle w:val="000000100000" w:firstRow="0" w:lastRow="0" w:firstColumn="0" w:lastColumn="0" w:oddVBand="0" w:evenVBand="0" w:oddHBand="1" w:evenHBand="0" w:firstRowFirstColumn="0" w:firstRowLastColumn="0" w:lastRowFirstColumn="0" w:lastRowLastColumn="0"/>
          <w:trHeight w:val="57"/>
          <w:del w:id="5290" w:author="Huang T  Dr (Surrey Business Schl)" w:date="2018-09-06T12:1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BD8AC88" w14:textId="01590A56" w:rsidR="00B83D83" w:rsidRPr="00B83D83" w:rsidDel="002F7FA1" w:rsidRDefault="00B83D83" w:rsidP="00B83D83">
            <w:pPr>
              <w:spacing w:after="0" w:line="240" w:lineRule="auto"/>
              <w:rPr>
                <w:del w:id="5291" w:author="Huang T  Dr (Surrey Business Schl)" w:date="2018-09-06T12:18:00Z"/>
                <w:rFonts w:eastAsia="Times New Roman" w:cs="Times New Roman"/>
                <w:b w:val="0"/>
                <w:color w:val="000000"/>
                <w:sz w:val="22"/>
              </w:rPr>
            </w:pPr>
            <w:del w:id="5292" w:author="Huang T  Dr (Surrey Business Schl)" w:date="2018-09-06T12:18:00Z">
              <w:r w:rsidRPr="00B83D83" w:rsidDel="002F7FA1">
                <w:rPr>
                  <w:rFonts w:eastAsia="Times New Roman" w:cs="Times New Roman"/>
                  <w:b w:val="0"/>
                  <w:color w:val="000000"/>
                  <w:sz w:val="22"/>
                </w:rPr>
                <w:delText>Model/measure</w:delText>
              </w:r>
            </w:del>
          </w:p>
        </w:tc>
        <w:tc>
          <w:tcPr>
            <w:tcW w:w="705" w:type="dxa"/>
            <w:shd w:val="clear" w:color="auto" w:fill="auto"/>
            <w:noWrap/>
            <w:hideMark/>
          </w:tcPr>
          <w:p w14:paraId="525FC149" w14:textId="4FEE3E30" w:rsidR="00B83D83" w:rsidRPr="00B83D83" w:rsidDel="002F7FA1"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del w:id="5293" w:author="Huang T  Dr (Surrey Business Schl)" w:date="2018-09-06T12:18:00Z"/>
                <w:rFonts w:eastAsia="Times New Roman" w:cs="Times New Roman"/>
                <w:color w:val="000000"/>
                <w:sz w:val="22"/>
              </w:rPr>
            </w:pPr>
            <w:del w:id="5294" w:author="Huang T  Dr (Surrey Business Schl)" w:date="2018-09-06T12:18:00Z">
              <w:r w:rsidRPr="00B83D83" w:rsidDel="002F7FA1">
                <w:rPr>
                  <w:rFonts w:eastAsia="Times New Roman" w:cs="Times New Roman"/>
                  <w:color w:val="000000"/>
                  <w:sz w:val="22"/>
                </w:rPr>
                <w:delText>MAE</w:delText>
              </w:r>
            </w:del>
          </w:p>
        </w:tc>
        <w:tc>
          <w:tcPr>
            <w:tcW w:w="950" w:type="dxa"/>
            <w:shd w:val="clear" w:color="auto" w:fill="auto"/>
            <w:noWrap/>
            <w:hideMark/>
          </w:tcPr>
          <w:p w14:paraId="3E86EC3B" w14:textId="01D49315" w:rsidR="00B83D83" w:rsidRPr="00B83D83" w:rsidDel="002F7FA1"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del w:id="5295" w:author="Huang T  Dr (Surrey Business Schl)" w:date="2018-09-06T12:18:00Z"/>
                <w:rFonts w:eastAsia="Times New Roman" w:cs="Times New Roman"/>
                <w:color w:val="000000"/>
                <w:sz w:val="22"/>
              </w:rPr>
            </w:pPr>
            <w:del w:id="5296" w:author="Huang T  Dr (Surrey Business Schl)" w:date="2018-09-06T12:18:00Z">
              <w:r w:rsidRPr="00B83D83" w:rsidDel="002F7FA1">
                <w:rPr>
                  <w:rFonts w:eastAsia="Times New Roman" w:cs="Times New Roman"/>
                  <w:color w:val="000000"/>
                  <w:sz w:val="22"/>
                </w:rPr>
                <w:delText>SMAPE</w:delText>
              </w:r>
            </w:del>
          </w:p>
        </w:tc>
        <w:tc>
          <w:tcPr>
            <w:tcW w:w="828" w:type="dxa"/>
            <w:shd w:val="clear" w:color="auto" w:fill="auto"/>
            <w:noWrap/>
            <w:hideMark/>
          </w:tcPr>
          <w:p w14:paraId="59215DB0" w14:textId="531B2AD3" w:rsidR="00B83D83" w:rsidRPr="00B83D83" w:rsidDel="002F7FA1" w:rsidRDefault="00B83D83" w:rsidP="00B83D8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297" w:author="Huang T  Dr (Surrey Business Schl)" w:date="2018-09-06T12:18:00Z"/>
                <w:rFonts w:eastAsia="Times New Roman" w:cs="Times New Roman"/>
                <w:color w:val="000000"/>
                <w:sz w:val="22"/>
              </w:rPr>
            </w:pPr>
            <w:del w:id="5298" w:author="Huang T  Dr (Surrey Business Schl)" w:date="2018-09-06T12:18:00Z">
              <w:r w:rsidRPr="00B83D83" w:rsidDel="002F7FA1">
                <w:rPr>
                  <w:rFonts w:eastAsia="Times New Roman" w:cs="Times New Roman"/>
                  <w:color w:val="000000"/>
                  <w:sz w:val="22"/>
                </w:rPr>
                <w:delText>MASE</w:delText>
              </w:r>
            </w:del>
          </w:p>
        </w:tc>
        <w:tc>
          <w:tcPr>
            <w:tcW w:w="1390" w:type="dxa"/>
            <w:shd w:val="clear" w:color="auto" w:fill="auto"/>
            <w:noWrap/>
            <w:hideMark/>
          </w:tcPr>
          <w:p w14:paraId="70140300" w14:textId="5446C236" w:rsidR="00B83D83" w:rsidRPr="00B83D83" w:rsidDel="002F7FA1"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del w:id="5299" w:author="Huang T  Dr (Surrey Business Schl)" w:date="2018-09-06T12:18:00Z"/>
                <w:rFonts w:eastAsia="Times New Roman" w:cs="Times New Roman"/>
                <w:color w:val="000000"/>
                <w:sz w:val="22"/>
              </w:rPr>
            </w:pPr>
            <w:del w:id="5300" w:author="Huang T  Dr (Surrey Business Schl)" w:date="2018-09-06T12:18:00Z">
              <w:r w:rsidRPr="00B83D83" w:rsidDel="002F7FA1">
                <w:rPr>
                  <w:rFonts w:eastAsia="Times New Roman" w:cs="Times New Roman"/>
                  <w:color w:val="000000"/>
                  <w:sz w:val="22"/>
                </w:rPr>
                <w:delText>AvgRelMAE</w:delText>
              </w:r>
            </w:del>
          </w:p>
        </w:tc>
        <w:tc>
          <w:tcPr>
            <w:tcW w:w="711" w:type="dxa"/>
            <w:shd w:val="clear" w:color="auto" w:fill="auto"/>
            <w:noWrap/>
            <w:hideMark/>
          </w:tcPr>
          <w:p w14:paraId="4AC3FD94" w14:textId="39956F21" w:rsidR="00B83D83" w:rsidRPr="00B83D83" w:rsidDel="002F7FA1"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del w:id="5301" w:author="Huang T  Dr (Surrey Business Schl)" w:date="2018-09-06T12:18:00Z"/>
                <w:rFonts w:eastAsia="Times New Roman" w:cs="Times New Roman"/>
                <w:color w:val="000000"/>
                <w:sz w:val="22"/>
              </w:rPr>
            </w:pPr>
            <w:del w:id="5302" w:author="Huang T  Dr (Surrey Business Schl)" w:date="2018-09-06T12:18:00Z">
              <w:r w:rsidRPr="00B83D83" w:rsidDel="002F7FA1">
                <w:rPr>
                  <w:rFonts w:eastAsia="Times New Roman" w:cs="Times New Roman"/>
                  <w:color w:val="000000"/>
                  <w:sz w:val="22"/>
                </w:rPr>
                <w:delText>MAE</w:delText>
              </w:r>
            </w:del>
          </w:p>
        </w:tc>
        <w:tc>
          <w:tcPr>
            <w:tcW w:w="950" w:type="dxa"/>
            <w:shd w:val="clear" w:color="auto" w:fill="auto"/>
            <w:noWrap/>
            <w:hideMark/>
          </w:tcPr>
          <w:p w14:paraId="5BE3E3DE" w14:textId="34D512D7" w:rsidR="00B83D83" w:rsidRPr="00B83D83" w:rsidDel="002F7FA1"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del w:id="5303" w:author="Huang T  Dr (Surrey Business Schl)" w:date="2018-09-06T12:18:00Z"/>
                <w:rFonts w:eastAsia="Times New Roman" w:cs="Times New Roman"/>
                <w:color w:val="000000"/>
                <w:sz w:val="22"/>
              </w:rPr>
            </w:pPr>
            <w:del w:id="5304" w:author="Huang T  Dr (Surrey Business Schl)" w:date="2018-09-06T12:18:00Z">
              <w:r w:rsidRPr="00B83D83" w:rsidDel="002F7FA1">
                <w:rPr>
                  <w:rFonts w:eastAsia="Times New Roman" w:cs="Times New Roman"/>
                  <w:color w:val="000000"/>
                  <w:sz w:val="22"/>
                </w:rPr>
                <w:delText>SMAPE</w:delText>
              </w:r>
            </w:del>
          </w:p>
        </w:tc>
        <w:tc>
          <w:tcPr>
            <w:tcW w:w="828" w:type="dxa"/>
            <w:shd w:val="clear" w:color="auto" w:fill="auto"/>
            <w:noWrap/>
            <w:hideMark/>
          </w:tcPr>
          <w:p w14:paraId="50A991F7" w14:textId="6D409161" w:rsidR="00B83D83" w:rsidRPr="00B83D83" w:rsidDel="002F7FA1"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del w:id="5305" w:author="Huang T  Dr (Surrey Business Schl)" w:date="2018-09-06T12:18:00Z"/>
                <w:rFonts w:eastAsia="Times New Roman" w:cs="Times New Roman"/>
                <w:color w:val="000000"/>
                <w:sz w:val="22"/>
              </w:rPr>
            </w:pPr>
            <w:del w:id="5306" w:author="Huang T  Dr (Surrey Business Schl)" w:date="2018-09-06T12:18:00Z">
              <w:r w:rsidRPr="00B83D83" w:rsidDel="002F7FA1">
                <w:rPr>
                  <w:rFonts w:eastAsia="Times New Roman" w:cs="Times New Roman"/>
                  <w:color w:val="000000"/>
                  <w:sz w:val="22"/>
                </w:rPr>
                <w:delText>MASE</w:delText>
              </w:r>
            </w:del>
          </w:p>
        </w:tc>
        <w:tc>
          <w:tcPr>
            <w:tcW w:w="1390" w:type="dxa"/>
            <w:shd w:val="clear" w:color="auto" w:fill="auto"/>
            <w:noWrap/>
            <w:hideMark/>
          </w:tcPr>
          <w:p w14:paraId="1451942A" w14:textId="611616D2" w:rsidR="00B83D83" w:rsidRPr="00B83D83" w:rsidDel="002F7FA1"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del w:id="5307" w:author="Huang T  Dr (Surrey Business Schl)" w:date="2018-09-06T12:18:00Z"/>
                <w:rFonts w:eastAsia="Times New Roman" w:cs="Times New Roman"/>
                <w:color w:val="000000"/>
                <w:sz w:val="22"/>
              </w:rPr>
            </w:pPr>
            <w:del w:id="5308" w:author="Huang T  Dr (Surrey Business Schl)" w:date="2018-09-06T12:18:00Z">
              <w:r w:rsidRPr="00B83D83" w:rsidDel="002F7FA1">
                <w:rPr>
                  <w:rFonts w:eastAsia="Times New Roman" w:cs="Times New Roman"/>
                  <w:color w:val="000000"/>
                  <w:sz w:val="22"/>
                </w:rPr>
                <w:delText>AvgRelMAE</w:delText>
              </w:r>
            </w:del>
          </w:p>
        </w:tc>
      </w:tr>
      <w:tr w:rsidR="00B83D83" w:rsidRPr="00B83D83" w:rsidDel="002F7FA1" w14:paraId="4CB46750" w14:textId="4EF4B2A1" w:rsidTr="00B83D83">
        <w:trPr>
          <w:trHeight w:val="57"/>
          <w:del w:id="5309" w:author="Huang T  Dr (Surrey Business Schl)" w:date="2018-09-06T12:1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D4B1583" w14:textId="01B60A9D" w:rsidR="00B83D83" w:rsidRPr="00B83D83" w:rsidDel="002F7FA1" w:rsidRDefault="00B83D83" w:rsidP="00B83D83">
            <w:pPr>
              <w:spacing w:after="0" w:line="240" w:lineRule="auto"/>
              <w:rPr>
                <w:del w:id="5310" w:author="Huang T  Dr (Surrey Business Schl)" w:date="2018-09-06T12:18:00Z"/>
                <w:rFonts w:eastAsia="Times New Roman" w:cs="Times New Roman"/>
                <w:b w:val="0"/>
                <w:color w:val="000000"/>
                <w:sz w:val="22"/>
              </w:rPr>
            </w:pPr>
            <w:del w:id="5311" w:author="Huang T  Dr (Surrey Business Schl)" w:date="2018-09-06T12:18:00Z">
              <w:r w:rsidRPr="00B83D83" w:rsidDel="002F7FA1">
                <w:rPr>
                  <w:rFonts w:eastAsia="Times New Roman" w:cs="Times New Roman"/>
                  <w:b w:val="0"/>
                  <w:color w:val="000000"/>
                  <w:sz w:val="22"/>
                </w:rPr>
                <w:delText>Base-lift</w:delText>
              </w:r>
            </w:del>
          </w:p>
        </w:tc>
        <w:tc>
          <w:tcPr>
            <w:tcW w:w="705" w:type="dxa"/>
            <w:shd w:val="clear" w:color="auto" w:fill="auto"/>
            <w:noWrap/>
            <w:hideMark/>
          </w:tcPr>
          <w:p w14:paraId="24851A68" w14:textId="3FC1C821"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12" w:author="Huang T  Dr (Surrey Business Schl)" w:date="2018-09-06T12:18:00Z"/>
                <w:rFonts w:eastAsia="Times New Roman" w:cs="Times New Roman"/>
                <w:color w:val="000000"/>
                <w:sz w:val="22"/>
              </w:rPr>
            </w:pPr>
            <w:del w:id="5313" w:author="Huang T  Dr (Surrey Business Schl)" w:date="2018-09-06T12:18:00Z">
              <w:r w:rsidRPr="00B83D83" w:rsidDel="002F7FA1">
                <w:rPr>
                  <w:rFonts w:eastAsia="Times New Roman" w:cs="Times New Roman"/>
                  <w:color w:val="000000"/>
                  <w:sz w:val="22"/>
                </w:rPr>
                <w:delText>9.64</w:delText>
              </w:r>
            </w:del>
          </w:p>
        </w:tc>
        <w:tc>
          <w:tcPr>
            <w:tcW w:w="950" w:type="dxa"/>
            <w:shd w:val="clear" w:color="auto" w:fill="auto"/>
            <w:noWrap/>
            <w:hideMark/>
          </w:tcPr>
          <w:p w14:paraId="2152DD20" w14:textId="08278272"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14" w:author="Huang T  Dr (Surrey Business Schl)" w:date="2018-09-06T12:18:00Z"/>
                <w:rFonts w:eastAsia="Times New Roman" w:cs="Times New Roman"/>
                <w:color w:val="000000"/>
                <w:sz w:val="22"/>
              </w:rPr>
            </w:pPr>
            <w:del w:id="5315" w:author="Huang T  Dr (Surrey Business Schl)" w:date="2018-09-06T12:18:00Z">
              <w:r w:rsidRPr="00B83D83" w:rsidDel="002F7FA1">
                <w:rPr>
                  <w:rFonts w:eastAsia="Times New Roman" w:cs="Times New Roman"/>
                  <w:color w:val="000000"/>
                  <w:sz w:val="22"/>
                </w:rPr>
                <w:delText>41.7%</w:delText>
              </w:r>
            </w:del>
          </w:p>
        </w:tc>
        <w:tc>
          <w:tcPr>
            <w:tcW w:w="828" w:type="dxa"/>
            <w:shd w:val="clear" w:color="auto" w:fill="auto"/>
            <w:noWrap/>
            <w:hideMark/>
          </w:tcPr>
          <w:p w14:paraId="02F9EA32" w14:textId="6EC3FB78"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16" w:author="Huang T  Dr (Surrey Business Schl)" w:date="2018-09-06T12:18:00Z"/>
                <w:rFonts w:eastAsia="Times New Roman" w:cs="Times New Roman"/>
                <w:color w:val="000000"/>
                <w:sz w:val="22"/>
              </w:rPr>
            </w:pPr>
            <w:del w:id="5317" w:author="Huang T  Dr (Surrey Business Schl)" w:date="2018-09-06T12:18:00Z">
              <w:r w:rsidRPr="00B83D83" w:rsidDel="002F7FA1">
                <w:rPr>
                  <w:rFonts w:eastAsia="Times New Roman" w:cs="Times New Roman"/>
                  <w:color w:val="000000"/>
                  <w:sz w:val="22"/>
                </w:rPr>
                <w:delText>0.588</w:delText>
              </w:r>
            </w:del>
          </w:p>
        </w:tc>
        <w:tc>
          <w:tcPr>
            <w:tcW w:w="1390" w:type="dxa"/>
            <w:shd w:val="clear" w:color="auto" w:fill="auto"/>
            <w:noWrap/>
            <w:hideMark/>
          </w:tcPr>
          <w:p w14:paraId="489A4446" w14:textId="6F93234D"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18" w:author="Huang T  Dr (Surrey Business Schl)" w:date="2018-09-06T12:18:00Z"/>
                <w:rFonts w:eastAsia="Times New Roman" w:cs="Times New Roman"/>
                <w:color w:val="000000"/>
                <w:sz w:val="22"/>
              </w:rPr>
            </w:pPr>
            <w:del w:id="5319" w:author="Huang T  Dr (Surrey Business Schl)" w:date="2018-09-06T12:18:00Z">
              <w:r w:rsidRPr="00B83D83" w:rsidDel="002F7FA1">
                <w:rPr>
                  <w:rFonts w:eastAsia="Times New Roman" w:cs="Times New Roman"/>
                  <w:color w:val="000000"/>
                  <w:sz w:val="22"/>
                </w:rPr>
                <w:delText>1.005</w:delText>
              </w:r>
            </w:del>
          </w:p>
        </w:tc>
        <w:tc>
          <w:tcPr>
            <w:tcW w:w="711" w:type="dxa"/>
            <w:shd w:val="clear" w:color="auto" w:fill="auto"/>
            <w:noWrap/>
            <w:hideMark/>
          </w:tcPr>
          <w:p w14:paraId="613A0F8A" w14:textId="7ABE32C9"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20" w:author="Huang T  Dr (Surrey Business Schl)" w:date="2018-09-06T12:18:00Z"/>
                <w:rFonts w:eastAsia="Times New Roman" w:cs="Times New Roman"/>
                <w:color w:val="000000"/>
                <w:sz w:val="22"/>
              </w:rPr>
            </w:pPr>
            <w:del w:id="5321" w:author="Huang T  Dr (Surrey Business Schl)" w:date="2018-09-06T12:18:00Z">
              <w:r w:rsidRPr="00B83D83" w:rsidDel="002F7FA1">
                <w:rPr>
                  <w:rFonts w:eastAsia="Times New Roman" w:cs="Times New Roman"/>
                  <w:color w:val="000000"/>
                  <w:sz w:val="22"/>
                </w:rPr>
                <w:delText>84.46</w:delText>
              </w:r>
            </w:del>
          </w:p>
        </w:tc>
        <w:tc>
          <w:tcPr>
            <w:tcW w:w="950" w:type="dxa"/>
            <w:shd w:val="clear" w:color="auto" w:fill="auto"/>
            <w:noWrap/>
            <w:hideMark/>
          </w:tcPr>
          <w:p w14:paraId="0B731760" w14:textId="6DAF45EC"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22" w:author="Huang T  Dr (Surrey Business Schl)" w:date="2018-09-06T12:18:00Z"/>
                <w:rFonts w:eastAsia="Times New Roman" w:cs="Times New Roman"/>
                <w:color w:val="000000"/>
                <w:sz w:val="22"/>
              </w:rPr>
            </w:pPr>
            <w:del w:id="5323" w:author="Huang T  Dr (Surrey Business Schl)" w:date="2018-09-06T12:18:00Z">
              <w:r w:rsidRPr="00B83D83" w:rsidDel="002F7FA1">
                <w:rPr>
                  <w:rFonts w:eastAsia="Times New Roman" w:cs="Times New Roman"/>
                  <w:color w:val="000000"/>
                  <w:sz w:val="22"/>
                </w:rPr>
                <w:delText>82.1%</w:delText>
              </w:r>
            </w:del>
          </w:p>
        </w:tc>
        <w:tc>
          <w:tcPr>
            <w:tcW w:w="828" w:type="dxa"/>
            <w:shd w:val="clear" w:color="auto" w:fill="auto"/>
            <w:noWrap/>
            <w:hideMark/>
          </w:tcPr>
          <w:p w14:paraId="5954631D" w14:textId="781A6724"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24" w:author="Huang T  Dr (Surrey Business Schl)" w:date="2018-09-06T12:18:00Z"/>
                <w:rFonts w:eastAsia="Times New Roman" w:cs="Times New Roman"/>
                <w:color w:val="000000"/>
                <w:sz w:val="22"/>
              </w:rPr>
            </w:pPr>
            <w:del w:id="5325" w:author="Huang T  Dr (Surrey Business Schl)" w:date="2018-09-06T12:18:00Z">
              <w:r w:rsidRPr="00B83D83" w:rsidDel="002F7FA1">
                <w:rPr>
                  <w:rFonts w:eastAsia="Times New Roman" w:cs="Times New Roman"/>
                  <w:color w:val="000000"/>
                  <w:sz w:val="22"/>
                </w:rPr>
                <w:delText>2.186</w:delText>
              </w:r>
            </w:del>
          </w:p>
        </w:tc>
        <w:tc>
          <w:tcPr>
            <w:tcW w:w="1390" w:type="dxa"/>
            <w:shd w:val="clear" w:color="auto" w:fill="auto"/>
            <w:noWrap/>
            <w:hideMark/>
          </w:tcPr>
          <w:p w14:paraId="156B33F1" w14:textId="27F3CC63"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26" w:author="Huang T  Dr (Surrey Business Schl)" w:date="2018-09-06T12:18:00Z"/>
                <w:rFonts w:eastAsia="Times New Roman" w:cs="Times New Roman"/>
                <w:color w:val="000000"/>
                <w:sz w:val="22"/>
              </w:rPr>
            </w:pPr>
            <w:del w:id="5327" w:author="Huang T  Dr (Surrey Business Schl)" w:date="2018-09-06T12:18:00Z">
              <w:r w:rsidRPr="00B83D83" w:rsidDel="002F7FA1">
                <w:rPr>
                  <w:rFonts w:eastAsia="Times New Roman" w:cs="Times New Roman"/>
                  <w:color w:val="000000"/>
                  <w:sz w:val="22"/>
                </w:rPr>
                <w:delText>1.504</w:delText>
              </w:r>
            </w:del>
          </w:p>
        </w:tc>
      </w:tr>
      <w:tr w:rsidR="00B83D83" w:rsidRPr="00B83D83" w:rsidDel="002F7FA1" w14:paraId="043CF7F7" w14:textId="35D0DD3F" w:rsidTr="00B83D83">
        <w:trPr>
          <w:cnfStyle w:val="000000100000" w:firstRow="0" w:lastRow="0" w:firstColumn="0" w:lastColumn="0" w:oddVBand="0" w:evenVBand="0" w:oddHBand="1" w:evenHBand="0" w:firstRowFirstColumn="0" w:firstRowLastColumn="0" w:lastRowFirstColumn="0" w:lastRowLastColumn="0"/>
          <w:trHeight w:val="57"/>
          <w:del w:id="5328" w:author="Huang T  Dr (Surrey Business Schl)" w:date="2018-09-06T12:1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EC3BD5" w14:textId="1C759AF7" w:rsidR="00B83D83" w:rsidRPr="00B83D83" w:rsidDel="002F7FA1" w:rsidRDefault="00B83D83" w:rsidP="00B83D83">
            <w:pPr>
              <w:spacing w:after="0" w:line="240" w:lineRule="auto"/>
              <w:rPr>
                <w:del w:id="5329" w:author="Huang T  Dr (Surrey Business Schl)" w:date="2018-09-06T12:18:00Z"/>
                <w:rFonts w:eastAsia="Times New Roman" w:cs="Times New Roman"/>
                <w:b w:val="0"/>
                <w:color w:val="000000"/>
                <w:sz w:val="22"/>
              </w:rPr>
            </w:pPr>
            <w:del w:id="5330" w:author="Huang T  Dr (Surrey Business Schl)" w:date="2018-09-06T12:18:00Z">
              <w:r w:rsidRPr="00B83D83" w:rsidDel="002F7FA1">
                <w:rPr>
                  <w:rFonts w:eastAsia="Times New Roman" w:cs="Times New Roman"/>
                  <w:b w:val="0"/>
                  <w:color w:val="000000"/>
                  <w:sz w:val="22"/>
                </w:rPr>
                <w:delText>ADL-own</w:delText>
              </w:r>
            </w:del>
          </w:p>
        </w:tc>
        <w:tc>
          <w:tcPr>
            <w:tcW w:w="705" w:type="dxa"/>
            <w:shd w:val="clear" w:color="auto" w:fill="auto"/>
            <w:noWrap/>
            <w:hideMark/>
          </w:tcPr>
          <w:p w14:paraId="64C03710" w14:textId="66C6AC5A"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31" w:author="Huang T  Dr (Surrey Business Schl)" w:date="2018-09-06T12:18:00Z"/>
                <w:rFonts w:eastAsia="Times New Roman" w:cs="Times New Roman"/>
                <w:color w:val="000000"/>
                <w:sz w:val="22"/>
              </w:rPr>
            </w:pPr>
            <w:del w:id="5332" w:author="Huang T  Dr (Surrey Business Schl)" w:date="2018-09-06T12:18:00Z">
              <w:r w:rsidRPr="00B83D83" w:rsidDel="002F7FA1">
                <w:rPr>
                  <w:rFonts w:eastAsia="Times New Roman" w:cs="Times New Roman"/>
                  <w:color w:val="000000"/>
                  <w:sz w:val="22"/>
                </w:rPr>
                <w:delText>9.36</w:delText>
              </w:r>
            </w:del>
          </w:p>
        </w:tc>
        <w:tc>
          <w:tcPr>
            <w:tcW w:w="950" w:type="dxa"/>
            <w:shd w:val="clear" w:color="auto" w:fill="auto"/>
            <w:noWrap/>
            <w:hideMark/>
          </w:tcPr>
          <w:p w14:paraId="3D0D551A" w14:textId="6ECEE27E"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33" w:author="Huang T  Dr (Surrey Business Schl)" w:date="2018-09-06T12:18:00Z"/>
                <w:rFonts w:eastAsia="Times New Roman" w:cs="Times New Roman"/>
                <w:color w:val="000000"/>
                <w:sz w:val="22"/>
              </w:rPr>
            </w:pPr>
            <w:del w:id="5334" w:author="Huang T  Dr (Surrey Business Schl)" w:date="2018-09-06T12:18:00Z">
              <w:r w:rsidRPr="00B83D83" w:rsidDel="002F7FA1">
                <w:rPr>
                  <w:rFonts w:eastAsia="Times New Roman" w:cs="Times New Roman"/>
                  <w:color w:val="000000"/>
                  <w:sz w:val="22"/>
                </w:rPr>
                <w:delText>40.3%</w:delText>
              </w:r>
            </w:del>
          </w:p>
        </w:tc>
        <w:tc>
          <w:tcPr>
            <w:tcW w:w="828" w:type="dxa"/>
            <w:shd w:val="clear" w:color="auto" w:fill="auto"/>
            <w:noWrap/>
            <w:hideMark/>
          </w:tcPr>
          <w:p w14:paraId="43869CB0" w14:textId="11D3E7E6"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35" w:author="Huang T  Dr (Surrey Business Schl)" w:date="2018-09-06T12:18:00Z"/>
                <w:rFonts w:eastAsia="Times New Roman" w:cs="Times New Roman"/>
                <w:color w:val="000000"/>
                <w:sz w:val="22"/>
              </w:rPr>
            </w:pPr>
            <w:del w:id="5336" w:author="Huang T  Dr (Surrey Business Schl)" w:date="2018-09-06T12:18:00Z">
              <w:r w:rsidRPr="00B83D83" w:rsidDel="002F7FA1">
                <w:rPr>
                  <w:rFonts w:eastAsia="Times New Roman" w:cs="Times New Roman"/>
                  <w:color w:val="000000"/>
                  <w:sz w:val="22"/>
                </w:rPr>
                <w:delText>0.582</w:delText>
              </w:r>
            </w:del>
          </w:p>
        </w:tc>
        <w:tc>
          <w:tcPr>
            <w:tcW w:w="1390" w:type="dxa"/>
            <w:shd w:val="clear" w:color="auto" w:fill="auto"/>
            <w:noWrap/>
            <w:hideMark/>
          </w:tcPr>
          <w:p w14:paraId="1E35E867" w14:textId="09741A3B"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37" w:author="Huang T  Dr (Surrey Business Schl)" w:date="2018-09-06T12:18:00Z"/>
                <w:rFonts w:eastAsia="Times New Roman" w:cs="Times New Roman"/>
                <w:color w:val="000000"/>
                <w:sz w:val="22"/>
              </w:rPr>
            </w:pPr>
            <w:del w:id="5338" w:author="Huang T  Dr (Surrey Business Schl)" w:date="2018-09-06T12:18:00Z">
              <w:r w:rsidRPr="00B83D83" w:rsidDel="002F7FA1">
                <w:rPr>
                  <w:rFonts w:eastAsia="Times New Roman" w:cs="Times New Roman"/>
                  <w:color w:val="000000"/>
                  <w:sz w:val="22"/>
                </w:rPr>
                <w:delText>1</w:delText>
              </w:r>
            </w:del>
          </w:p>
        </w:tc>
        <w:tc>
          <w:tcPr>
            <w:tcW w:w="711" w:type="dxa"/>
            <w:shd w:val="clear" w:color="auto" w:fill="auto"/>
            <w:noWrap/>
            <w:hideMark/>
          </w:tcPr>
          <w:p w14:paraId="15217071" w14:textId="461EFB56"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39" w:author="Huang T  Dr (Surrey Business Schl)" w:date="2018-09-06T12:18:00Z"/>
                <w:rFonts w:eastAsia="Times New Roman" w:cs="Times New Roman"/>
                <w:color w:val="000000"/>
                <w:sz w:val="22"/>
              </w:rPr>
            </w:pPr>
            <w:del w:id="5340" w:author="Huang T  Dr (Surrey Business Schl)" w:date="2018-09-06T12:18:00Z">
              <w:r w:rsidRPr="00B83D83" w:rsidDel="002F7FA1">
                <w:rPr>
                  <w:rFonts w:eastAsia="Times New Roman" w:cs="Times New Roman"/>
                  <w:color w:val="000000"/>
                  <w:sz w:val="22"/>
                </w:rPr>
                <w:delText>49.49</w:delText>
              </w:r>
            </w:del>
          </w:p>
        </w:tc>
        <w:tc>
          <w:tcPr>
            <w:tcW w:w="950" w:type="dxa"/>
            <w:shd w:val="clear" w:color="auto" w:fill="auto"/>
            <w:noWrap/>
            <w:hideMark/>
          </w:tcPr>
          <w:p w14:paraId="3EE35B4B" w14:textId="2D9CEB09"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41" w:author="Huang T  Dr (Surrey Business Schl)" w:date="2018-09-06T12:18:00Z"/>
                <w:rFonts w:eastAsia="Times New Roman" w:cs="Times New Roman"/>
                <w:color w:val="000000"/>
                <w:sz w:val="22"/>
              </w:rPr>
            </w:pPr>
            <w:del w:id="5342" w:author="Huang T  Dr (Surrey Business Schl)" w:date="2018-09-06T12:18:00Z">
              <w:r w:rsidRPr="00B83D83" w:rsidDel="002F7FA1">
                <w:rPr>
                  <w:rFonts w:eastAsia="Times New Roman" w:cs="Times New Roman"/>
                  <w:color w:val="000000"/>
                  <w:sz w:val="22"/>
                </w:rPr>
                <w:delText>49.4%</w:delText>
              </w:r>
            </w:del>
          </w:p>
        </w:tc>
        <w:tc>
          <w:tcPr>
            <w:tcW w:w="828" w:type="dxa"/>
            <w:shd w:val="clear" w:color="auto" w:fill="auto"/>
            <w:noWrap/>
            <w:hideMark/>
          </w:tcPr>
          <w:p w14:paraId="33322796" w14:textId="77F1751C"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43" w:author="Huang T  Dr (Surrey Business Schl)" w:date="2018-09-06T12:18:00Z"/>
                <w:rFonts w:eastAsia="Times New Roman" w:cs="Times New Roman"/>
                <w:color w:val="000000"/>
                <w:sz w:val="22"/>
              </w:rPr>
            </w:pPr>
            <w:del w:id="5344" w:author="Huang T  Dr (Surrey Business Schl)" w:date="2018-09-06T12:18:00Z">
              <w:r w:rsidRPr="00B83D83" w:rsidDel="002F7FA1">
                <w:rPr>
                  <w:rFonts w:eastAsia="Times New Roman" w:cs="Times New Roman"/>
                  <w:color w:val="000000"/>
                  <w:sz w:val="22"/>
                </w:rPr>
                <w:delText>1.653</w:delText>
              </w:r>
            </w:del>
          </w:p>
        </w:tc>
        <w:tc>
          <w:tcPr>
            <w:tcW w:w="1390" w:type="dxa"/>
            <w:shd w:val="clear" w:color="auto" w:fill="auto"/>
            <w:noWrap/>
            <w:hideMark/>
          </w:tcPr>
          <w:p w14:paraId="26256914" w14:textId="05269FE6"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45" w:author="Huang T  Dr (Surrey Business Schl)" w:date="2018-09-06T12:18:00Z"/>
                <w:rFonts w:eastAsia="Times New Roman" w:cs="Times New Roman"/>
                <w:color w:val="000000"/>
                <w:sz w:val="22"/>
              </w:rPr>
            </w:pPr>
            <w:del w:id="5346" w:author="Huang T  Dr (Surrey Business Schl)" w:date="2018-09-06T12:18:00Z">
              <w:r w:rsidRPr="00B83D83" w:rsidDel="002F7FA1">
                <w:rPr>
                  <w:rFonts w:eastAsia="Times New Roman" w:cs="Times New Roman"/>
                  <w:color w:val="000000"/>
                  <w:sz w:val="22"/>
                </w:rPr>
                <w:delText>1</w:delText>
              </w:r>
            </w:del>
          </w:p>
        </w:tc>
      </w:tr>
      <w:tr w:rsidR="00B83D83" w:rsidRPr="00B83D83" w:rsidDel="002F7FA1" w14:paraId="16E672EC" w14:textId="0118A2E5" w:rsidTr="00B83D83">
        <w:trPr>
          <w:trHeight w:val="57"/>
          <w:del w:id="5347" w:author="Huang T  Dr (Surrey Business Schl)" w:date="2018-09-06T12:1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016E16" w14:textId="28C4978C" w:rsidR="00B83D83" w:rsidRPr="00B83D83" w:rsidDel="002F7FA1" w:rsidRDefault="00B83D83" w:rsidP="00B83D83">
            <w:pPr>
              <w:spacing w:after="0" w:line="240" w:lineRule="auto"/>
              <w:rPr>
                <w:del w:id="5348" w:author="Huang T  Dr (Surrey Business Schl)" w:date="2018-09-06T12:18:00Z"/>
                <w:rFonts w:eastAsia="Times New Roman" w:cs="Times New Roman"/>
                <w:b w:val="0"/>
                <w:color w:val="000000"/>
                <w:sz w:val="22"/>
              </w:rPr>
            </w:pPr>
            <w:del w:id="5349" w:author="Huang T  Dr (Surrey Business Schl)" w:date="2018-09-06T12:18:00Z">
              <w:r w:rsidRPr="00B83D83" w:rsidDel="002F7FA1">
                <w:rPr>
                  <w:rFonts w:eastAsia="Times New Roman" w:cs="Times New Roman"/>
                  <w:b w:val="0"/>
                  <w:color w:val="000000"/>
                  <w:sz w:val="22"/>
                </w:rPr>
                <w:delText>ADL-intra</w:delText>
              </w:r>
            </w:del>
          </w:p>
        </w:tc>
        <w:tc>
          <w:tcPr>
            <w:tcW w:w="705" w:type="dxa"/>
            <w:shd w:val="clear" w:color="auto" w:fill="auto"/>
            <w:noWrap/>
            <w:hideMark/>
          </w:tcPr>
          <w:p w14:paraId="7BE91409" w14:textId="18F6B1A6"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50" w:author="Huang T  Dr (Surrey Business Schl)" w:date="2018-09-06T12:18:00Z"/>
                <w:rFonts w:eastAsia="Times New Roman" w:cs="Times New Roman"/>
                <w:color w:val="000000"/>
                <w:sz w:val="22"/>
              </w:rPr>
            </w:pPr>
            <w:del w:id="5351" w:author="Huang T  Dr (Surrey Business Schl)" w:date="2018-09-06T12:18:00Z">
              <w:r w:rsidRPr="00B83D83" w:rsidDel="002F7FA1">
                <w:rPr>
                  <w:rFonts w:eastAsia="Times New Roman" w:cs="Times New Roman"/>
                  <w:color w:val="000000"/>
                  <w:sz w:val="22"/>
                </w:rPr>
                <w:delText>9.13</w:delText>
              </w:r>
            </w:del>
          </w:p>
        </w:tc>
        <w:tc>
          <w:tcPr>
            <w:tcW w:w="950" w:type="dxa"/>
            <w:shd w:val="clear" w:color="auto" w:fill="auto"/>
            <w:noWrap/>
            <w:hideMark/>
          </w:tcPr>
          <w:p w14:paraId="37B29980" w14:textId="4B09F456"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52" w:author="Huang T  Dr (Surrey Business Schl)" w:date="2018-09-06T12:18:00Z"/>
                <w:rFonts w:eastAsia="Times New Roman" w:cs="Times New Roman"/>
                <w:color w:val="000000"/>
                <w:sz w:val="22"/>
              </w:rPr>
            </w:pPr>
            <w:del w:id="5353" w:author="Huang T  Dr (Surrey Business Schl)" w:date="2018-09-06T12:18:00Z">
              <w:r w:rsidRPr="00B83D83" w:rsidDel="002F7FA1">
                <w:rPr>
                  <w:rFonts w:eastAsia="Times New Roman" w:cs="Times New Roman"/>
                  <w:color w:val="000000"/>
                  <w:sz w:val="22"/>
                </w:rPr>
                <w:delText>40.1%</w:delText>
              </w:r>
            </w:del>
          </w:p>
        </w:tc>
        <w:tc>
          <w:tcPr>
            <w:tcW w:w="828" w:type="dxa"/>
            <w:shd w:val="clear" w:color="auto" w:fill="auto"/>
            <w:noWrap/>
            <w:hideMark/>
          </w:tcPr>
          <w:p w14:paraId="59B7A3A2" w14:textId="57EF6893"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54" w:author="Huang T  Dr (Surrey Business Schl)" w:date="2018-09-06T12:18:00Z"/>
                <w:rFonts w:eastAsia="Times New Roman" w:cs="Times New Roman"/>
                <w:color w:val="000000"/>
                <w:sz w:val="22"/>
              </w:rPr>
            </w:pPr>
            <w:del w:id="5355" w:author="Huang T  Dr (Surrey Business Schl)" w:date="2018-09-06T12:18:00Z">
              <w:r w:rsidRPr="00B83D83" w:rsidDel="002F7FA1">
                <w:rPr>
                  <w:rFonts w:eastAsia="Times New Roman" w:cs="Times New Roman"/>
                  <w:color w:val="000000"/>
                  <w:sz w:val="22"/>
                </w:rPr>
                <w:delText>0.582</w:delText>
              </w:r>
            </w:del>
          </w:p>
        </w:tc>
        <w:tc>
          <w:tcPr>
            <w:tcW w:w="1390" w:type="dxa"/>
            <w:shd w:val="clear" w:color="auto" w:fill="auto"/>
            <w:noWrap/>
            <w:hideMark/>
          </w:tcPr>
          <w:p w14:paraId="750D5969" w14:textId="168BA75F"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56" w:author="Huang T  Dr (Surrey Business Schl)" w:date="2018-09-06T12:18:00Z"/>
                <w:rFonts w:eastAsia="Times New Roman" w:cs="Times New Roman"/>
                <w:color w:val="000000"/>
                <w:sz w:val="22"/>
              </w:rPr>
            </w:pPr>
            <w:del w:id="5357" w:author="Huang T  Dr (Surrey Business Schl)" w:date="2018-09-06T12:18:00Z">
              <w:r w:rsidRPr="00B83D83" w:rsidDel="002F7FA1">
                <w:rPr>
                  <w:rFonts w:eastAsia="Times New Roman" w:cs="Times New Roman"/>
                  <w:color w:val="000000"/>
                  <w:sz w:val="22"/>
                </w:rPr>
                <w:delText>0.996</w:delText>
              </w:r>
            </w:del>
          </w:p>
        </w:tc>
        <w:tc>
          <w:tcPr>
            <w:tcW w:w="711" w:type="dxa"/>
            <w:shd w:val="clear" w:color="auto" w:fill="auto"/>
            <w:noWrap/>
            <w:hideMark/>
          </w:tcPr>
          <w:p w14:paraId="1C2C1000" w14:textId="06A0A46F"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58" w:author="Huang T  Dr (Surrey Business Schl)" w:date="2018-09-06T12:18:00Z"/>
                <w:rFonts w:eastAsia="Times New Roman" w:cs="Times New Roman"/>
                <w:color w:val="000000"/>
                <w:sz w:val="22"/>
              </w:rPr>
            </w:pPr>
            <w:del w:id="5359" w:author="Huang T  Dr (Surrey Business Schl)" w:date="2018-09-06T12:18:00Z">
              <w:r w:rsidRPr="00B83D83" w:rsidDel="002F7FA1">
                <w:rPr>
                  <w:rFonts w:eastAsia="Times New Roman" w:cs="Times New Roman"/>
                  <w:color w:val="000000"/>
                  <w:sz w:val="22"/>
                </w:rPr>
                <w:delText>48.78</w:delText>
              </w:r>
            </w:del>
          </w:p>
        </w:tc>
        <w:tc>
          <w:tcPr>
            <w:tcW w:w="950" w:type="dxa"/>
            <w:shd w:val="clear" w:color="auto" w:fill="auto"/>
            <w:noWrap/>
            <w:hideMark/>
          </w:tcPr>
          <w:p w14:paraId="616E9768" w14:textId="5BD0DD49"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60" w:author="Huang T  Dr (Surrey Business Schl)" w:date="2018-09-06T12:18:00Z"/>
                <w:rFonts w:eastAsia="Times New Roman" w:cs="Times New Roman"/>
                <w:color w:val="000000"/>
                <w:sz w:val="22"/>
              </w:rPr>
            </w:pPr>
            <w:del w:id="5361" w:author="Huang T  Dr (Surrey Business Schl)" w:date="2018-09-06T12:18:00Z">
              <w:r w:rsidRPr="00B83D83" w:rsidDel="002F7FA1">
                <w:rPr>
                  <w:rFonts w:eastAsia="Times New Roman" w:cs="Times New Roman"/>
                  <w:color w:val="000000"/>
                  <w:sz w:val="22"/>
                </w:rPr>
                <w:delText>48.0%</w:delText>
              </w:r>
            </w:del>
          </w:p>
        </w:tc>
        <w:tc>
          <w:tcPr>
            <w:tcW w:w="828" w:type="dxa"/>
            <w:shd w:val="clear" w:color="auto" w:fill="auto"/>
            <w:noWrap/>
            <w:hideMark/>
          </w:tcPr>
          <w:p w14:paraId="6AB34E97" w14:textId="76C624BD"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62" w:author="Huang T  Dr (Surrey Business Schl)" w:date="2018-09-06T12:18:00Z"/>
                <w:rFonts w:eastAsia="Times New Roman" w:cs="Times New Roman"/>
                <w:color w:val="000000"/>
                <w:sz w:val="22"/>
              </w:rPr>
            </w:pPr>
            <w:del w:id="5363" w:author="Huang T  Dr (Surrey Business Schl)" w:date="2018-09-06T12:18:00Z">
              <w:r w:rsidRPr="00B83D83" w:rsidDel="002F7FA1">
                <w:rPr>
                  <w:rFonts w:eastAsia="Times New Roman" w:cs="Times New Roman"/>
                  <w:color w:val="000000"/>
                  <w:sz w:val="22"/>
                </w:rPr>
                <w:delText>1.63</w:delText>
              </w:r>
            </w:del>
          </w:p>
        </w:tc>
        <w:tc>
          <w:tcPr>
            <w:tcW w:w="1390" w:type="dxa"/>
            <w:shd w:val="clear" w:color="auto" w:fill="auto"/>
            <w:noWrap/>
            <w:hideMark/>
          </w:tcPr>
          <w:p w14:paraId="7BDAE093" w14:textId="2A7C6417"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64" w:author="Huang T  Dr (Surrey Business Schl)" w:date="2018-09-06T12:18:00Z"/>
                <w:rFonts w:eastAsia="Times New Roman" w:cs="Times New Roman"/>
                <w:color w:val="000000"/>
                <w:sz w:val="22"/>
              </w:rPr>
            </w:pPr>
            <w:del w:id="5365" w:author="Huang T  Dr (Surrey Business Schl)" w:date="2018-09-06T12:18:00Z">
              <w:r w:rsidRPr="00B83D83" w:rsidDel="002F7FA1">
                <w:rPr>
                  <w:rFonts w:eastAsia="Times New Roman" w:cs="Times New Roman"/>
                  <w:color w:val="000000"/>
                  <w:sz w:val="22"/>
                </w:rPr>
                <w:delText>0.972</w:delText>
              </w:r>
            </w:del>
          </w:p>
        </w:tc>
      </w:tr>
      <w:tr w:rsidR="00B83D83" w:rsidRPr="00B83D83" w:rsidDel="002F7FA1" w14:paraId="2D85035E" w14:textId="23DD4F13" w:rsidTr="00B83D83">
        <w:trPr>
          <w:cnfStyle w:val="000000100000" w:firstRow="0" w:lastRow="0" w:firstColumn="0" w:lastColumn="0" w:oddVBand="0" w:evenVBand="0" w:oddHBand="1" w:evenHBand="0" w:firstRowFirstColumn="0" w:firstRowLastColumn="0" w:lastRowFirstColumn="0" w:lastRowLastColumn="0"/>
          <w:trHeight w:val="57"/>
          <w:del w:id="5366" w:author="Huang T  Dr (Surrey Business Schl)" w:date="2018-09-06T12:1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1D3839B" w14:textId="292DEB2F" w:rsidR="00B83D83" w:rsidRPr="00B83D83" w:rsidDel="002F7FA1" w:rsidRDefault="00B83D83" w:rsidP="00B83D83">
            <w:pPr>
              <w:spacing w:after="0" w:line="240" w:lineRule="auto"/>
              <w:rPr>
                <w:del w:id="5367" w:author="Huang T  Dr (Surrey Business Schl)" w:date="2018-09-06T12:18:00Z"/>
                <w:rFonts w:eastAsia="Times New Roman" w:cs="Times New Roman"/>
                <w:b w:val="0"/>
                <w:color w:val="000000"/>
                <w:sz w:val="22"/>
              </w:rPr>
            </w:pPr>
            <w:del w:id="5368" w:author="Huang T  Dr (Surrey Business Schl)" w:date="2018-09-06T12:18:00Z">
              <w:r w:rsidRPr="00B83D83" w:rsidDel="002F7FA1">
                <w:rPr>
                  <w:rFonts w:eastAsia="Times New Roman" w:cs="Times New Roman"/>
                  <w:b w:val="0"/>
                  <w:color w:val="000000"/>
                  <w:sz w:val="22"/>
                </w:rPr>
                <w:delText>ADL-own-EWC</w:delText>
              </w:r>
            </w:del>
          </w:p>
        </w:tc>
        <w:tc>
          <w:tcPr>
            <w:tcW w:w="705" w:type="dxa"/>
            <w:shd w:val="clear" w:color="auto" w:fill="auto"/>
            <w:noWrap/>
            <w:hideMark/>
          </w:tcPr>
          <w:p w14:paraId="4A6C89CE" w14:textId="61A42232"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69" w:author="Huang T  Dr (Surrey Business Schl)" w:date="2018-09-06T12:18:00Z"/>
                <w:rFonts w:eastAsia="Times New Roman" w:cs="Times New Roman"/>
                <w:color w:val="000000"/>
                <w:sz w:val="22"/>
              </w:rPr>
            </w:pPr>
            <w:del w:id="5370" w:author="Huang T  Dr (Surrey Business Schl)" w:date="2018-09-06T12:18:00Z">
              <w:r w:rsidRPr="00B83D83" w:rsidDel="002F7FA1">
                <w:rPr>
                  <w:rFonts w:eastAsia="Times New Roman" w:cs="Times New Roman"/>
                  <w:color w:val="000000"/>
                  <w:sz w:val="22"/>
                </w:rPr>
                <w:delText>9.33</w:delText>
              </w:r>
            </w:del>
          </w:p>
        </w:tc>
        <w:tc>
          <w:tcPr>
            <w:tcW w:w="950" w:type="dxa"/>
            <w:shd w:val="clear" w:color="auto" w:fill="auto"/>
            <w:noWrap/>
            <w:hideMark/>
          </w:tcPr>
          <w:p w14:paraId="40EF7C07" w14:textId="70C0BF60"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71" w:author="Huang T  Dr (Surrey Business Schl)" w:date="2018-09-06T12:18:00Z"/>
                <w:rFonts w:eastAsia="Times New Roman" w:cs="Times New Roman"/>
                <w:color w:val="000000"/>
                <w:sz w:val="22"/>
              </w:rPr>
            </w:pPr>
            <w:del w:id="5372" w:author="Huang T  Dr (Surrey Business Schl)" w:date="2018-09-06T12:18:00Z">
              <w:r w:rsidRPr="00B83D83" w:rsidDel="002F7FA1">
                <w:rPr>
                  <w:rFonts w:eastAsia="Times New Roman" w:cs="Times New Roman"/>
                  <w:color w:val="000000"/>
                  <w:sz w:val="22"/>
                </w:rPr>
                <w:delText>40.2%</w:delText>
              </w:r>
            </w:del>
          </w:p>
        </w:tc>
        <w:tc>
          <w:tcPr>
            <w:tcW w:w="828" w:type="dxa"/>
            <w:shd w:val="clear" w:color="auto" w:fill="auto"/>
            <w:noWrap/>
            <w:hideMark/>
          </w:tcPr>
          <w:p w14:paraId="3E75EA5D" w14:textId="2D7ABAEA"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73" w:author="Huang T  Dr (Surrey Business Schl)" w:date="2018-09-06T12:18:00Z"/>
                <w:rFonts w:eastAsia="Times New Roman" w:cs="Times New Roman"/>
                <w:color w:val="000000"/>
                <w:sz w:val="22"/>
              </w:rPr>
            </w:pPr>
            <w:del w:id="5374" w:author="Huang T  Dr (Surrey Business Schl)" w:date="2018-09-06T12:18:00Z">
              <w:r w:rsidRPr="00B83D83" w:rsidDel="002F7FA1">
                <w:rPr>
                  <w:rFonts w:eastAsia="Times New Roman" w:cs="Times New Roman"/>
                  <w:color w:val="000000"/>
                  <w:sz w:val="22"/>
                </w:rPr>
                <w:delText>0.581</w:delText>
              </w:r>
            </w:del>
          </w:p>
        </w:tc>
        <w:tc>
          <w:tcPr>
            <w:tcW w:w="1390" w:type="dxa"/>
            <w:shd w:val="clear" w:color="auto" w:fill="auto"/>
            <w:noWrap/>
            <w:hideMark/>
          </w:tcPr>
          <w:p w14:paraId="4CACD91C" w14:textId="5861725B"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75" w:author="Huang T  Dr (Surrey Business Schl)" w:date="2018-09-06T12:18:00Z"/>
                <w:rFonts w:eastAsia="Times New Roman" w:cs="Times New Roman"/>
                <w:color w:val="000000"/>
                <w:sz w:val="22"/>
              </w:rPr>
            </w:pPr>
            <w:del w:id="5376" w:author="Huang T  Dr (Surrey Business Schl)" w:date="2018-09-06T12:18:00Z">
              <w:r w:rsidRPr="00B83D83" w:rsidDel="002F7FA1">
                <w:rPr>
                  <w:rFonts w:eastAsia="Times New Roman" w:cs="Times New Roman"/>
                  <w:color w:val="000000"/>
                  <w:sz w:val="22"/>
                </w:rPr>
                <w:delText>0.996</w:delText>
              </w:r>
            </w:del>
          </w:p>
        </w:tc>
        <w:tc>
          <w:tcPr>
            <w:tcW w:w="711" w:type="dxa"/>
            <w:shd w:val="clear" w:color="auto" w:fill="auto"/>
            <w:noWrap/>
            <w:hideMark/>
          </w:tcPr>
          <w:p w14:paraId="1E11F385" w14:textId="2D6CF49C"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77" w:author="Huang T  Dr (Surrey Business Schl)" w:date="2018-09-06T12:18:00Z"/>
                <w:rFonts w:eastAsia="Times New Roman" w:cs="Times New Roman"/>
                <w:color w:val="000000"/>
                <w:sz w:val="22"/>
              </w:rPr>
            </w:pPr>
            <w:del w:id="5378" w:author="Huang T  Dr (Surrey Business Schl)" w:date="2018-09-06T12:18:00Z">
              <w:r w:rsidRPr="00B83D83" w:rsidDel="002F7FA1">
                <w:rPr>
                  <w:rFonts w:eastAsia="Times New Roman" w:cs="Times New Roman"/>
                  <w:color w:val="000000"/>
                  <w:sz w:val="22"/>
                </w:rPr>
                <w:delText>49.23</w:delText>
              </w:r>
            </w:del>
          </w:p>
        </w:tc>
        <w:tc>
          <w:tcPr>
            <w:tcW w:w="950" w:type="dxa"/>
            <w:shd w:val="clear" w:color="auto" w:fill="auto"/>
            <w:noWrap/>
            <w:hideMark/>
          </w:tcPr>
          <w:p w14:paraId="31B801D2" w14:textId="47F0DF8F"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79" w:author="Huang T  Dr (Surrey Business Schl)" w:date="2018-09-06T12:18:00Z"/>
                <w:rFonts w:eastAsia="Times New Roman" w:cs="Times New Roman"/>
                <w:color w:val="000000"/>
                <w:sz w:val="22"/>
              </w:rPr>
            </w:pPr>
            <w:del w:id="5380" w:author="Huang T  Dr (Surrey Business Schl)" w:date="2018-09-06T12:18:00Z">
              <w:r w:rsidRPr="00B83D83" w:rsidDel="002F7FA1">
                <w:rPr>
                  <w:rFonts w:eastAsia="Times New Roman" w:cs="Times New Roman"/>
                  <w:color w:val="000000"/>
                  <w:sz w:val="22"/>
                </w:rPr>
                <w:delText>49.3%</w:delText>
              </w:r>
            </w:del>
          </w:p>
        </w:tc>
        <w:tc>
          <w:tcPr>
            <w:tcW w:w="828" w:type="dxa"/>
            <w:shd w:val="clear" w:color="auto" w:fill="auto"/>
            <w:noWrap/>
            <w:hideMark/>
          </w:tcPr>
          <w:p w14:paraId="7B2A9A38" w14:textId="7EBD5773"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81" w:author="Huang T  Dr (Surrey Business Schl)" w:date="2018-09-06T12:18:00Z"/>
                <w:rFonts w:eastAsia="Times New Roman" w:cs="Times New Roman"/>
                <w:color w:val="000000"/>
                <w:sz w:val="22"/>
              </w:rPr>
            </w:pPr>
            <w:del w:id="5382" w:author="Huang T  Dr (Surrey Business Schl)" w:date="2018-09-06T12:18:00Z">
              <w:r w:rsidRPr="00B83D83" w:rsidDel="002F7FA1">
                <w:rPr>
                  <w:rFonts w:eastAsia="Times New Roman" w:cs="Times New Roman"/>
                  <w:color w:val="000000"/>
                  <w:sz w:val="22"/>
                </w:rPr>
                <w:delText>1.652</w:delText>
              </w:r>
            </w:del>
          </w:p>
        </w:tc>
        <w:tc>
          <w:tcPr>
            <w:tcW w:w="1390" w:type="dxa"/>
            <w:shd w:val="clear" w:color="auto" w:fill="auto"/>
            <w:noWrap/>
            <w:hideMark/>
          </w:tcPr>
          <w:p w14:paraId="2C6B5ABE" w14:textId="40D0C333"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383" w:author="Huang T  Dr (Surrey Business Schl)" w:date="2018-09-06T12:18:00Z"/>
                <w:rFonts w:eastAsia="Times New Roman" w:cs="Times New Roman"/>
                <w:color w:val="000000"/>
                <w:sz w:val="22"/>
              </w:rPr>
            </w:pPr>
            <w:del w:id="5384" w:author="Huang T  Dr (Surrey Business Schl)" w:date="2018-09-06T12:18:00Z">
              <w:r w:rsidRPr="00B83D83" w:rsidDel="002F7FA1">
                <w:rPr>
                  <w:rFonts w:eastAsia="Times New Roman" w:cs="Times New Roman"/>
                  <w:color w:val="000000"/>
                  <w:sz w:val="22"/>
                </w:rPr>
                <w:delText>0.995</w:delText>
              </w:r>
            </w:del>
          </w:p>
        </w:tc>
      </w:tr>
      <w:tr w:rsidR="00B83D83" w:rsidRPr="00B83D83" w:rsidDel="002F7FA1" w14:paraId="1D516C90" w14:textId="011AD82C" w:rsidTr="00B83D83">
        <w:trPr>
          <w:trHeight w:val="57"/>
          <w:del w:id="5385" w:author="Huang T  Dr (Surrey Business Schl)" w:date="2018-09-06T12:1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2DEE68B" w14:textId="7C2F53AE" w:rsidR="00B83D83" w:rsidRPr="00B83D83" w:rsidDel="002F7FA1" w:rsidRDefault="00B83D83" w:rsidP="00B83D83">
            <w:pPr>
              <w:spacing w:after="0" w:line="240" w:lineRule="auto"/>
              <w:rPr>
                <w:del w:id="5386" w:author="Huang T  Dr (Surrey Business Schl)" w:date="2018-09-06T12:18:00Z"/>
                <w:rFonts w:eastAsia="Times New Roman" w:cs="Times New Roman"/>
                <w:b w:val="0"/>
                <w:color w:val="000000"/>
                <w:sz w:val="22"/>
              </w:rPr>
            </w:pPr>
            <w:del w:id="5387" w:author="Huang T  Dr (Surrey Business Schl)" w:date="2018-09-06T12:18:00Z">
              <w:r w:rsidRPr="00B83D83" w:rsidDel="002F7FA1">
                <w:rPr>
                  <w:rFonts w:eastAsia="Times New Roman" w:cs="Times New Roman"/>
                  <w:b w:val="0"/>
                  <w:color w:val="000000"/>
                  <w:sz w:val="22"/>
                </w:rPr>
                <w:delText>ADL-intra-EWC</w:delText>
              </w:r>
            </w:del>
          </w:p>
        </w:tc>
        <w:tc>
          <w:tcPr>
            <w:tcW w:w="705" w:type="dxa"/>
            <w:shd w:val="clear" w:color="auto" w:fill="auto"/>
            <w:noWrap/>
            <w:hideMark/>
          </w:tcPr>
          <w:p w14:paraId="1C3F4195" w14:textId="3EAA3ADD"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88" w:author="Huang T  Dr (Surrey Business Schl)" w:date="2018-09-06T12:18:00Z"/>
                <w:rFonts w:eastAsia="Times New Roman" w:cs="Times New Roman"/>
                <w:color w:val="000000"/>
                <w:sz w:val="22"/>
              </w:rPr>
            </w:pPr>
            <w:del w:id="5389" w:author="Huang T  Dr (Surrey Business Schl)" w:date="2018-09-06T12:18:00Z">
              <w:r w:rsidRPr="00B83D83" w:rsidDel="002F7FA1">
                <w:rPr>
                  <w:rFonts w:eastAsia="Times New Roman" w:cs="Times New Roman"/>
                  <w:color w:val="000000"/>
                  <w:sz w:val="22"/>
                </w:rPr>
                <w:delText>9.1</w:delText>
              </w:r>
            </w:del>
          </w:p>
        </w:tc>
        <w:tc>
          <w:tcPr>
            <w:tcW w:w="950" w:type="dxa"/>
            <w:shd w:val="clear" w:color="auto" w:fill="auto"/>
            <w:noWrap/>
            <w:hideMark/>
          </w:tcPr>
          <w:p w14:paraId="41C3B7DD" w14:textId="23A1057B"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90" w:author="Huang T  Dr (Surrey Business Schl)" w:date="2018-09-06T12:18:00Z"/>
                <w:rFonts w:eastAsia="Times New Roman" w:cs="Times New Roman"/>
                <w:color w:val="000000"/>
                <w:sz w:val="22"/>
              </w:rPr>
            </w:pPr>
            <w:del w:id="5391" w:author="Huang T  Dr (Surrey Business Schl)" w:date="2018-09-06T12:18:00Z">
              <w:r w:rsidRPr="00B83D83" w:rsidDel="002F7FA1">
                <w:rPr>
                  <w:rFonts w:eastAsia="Times New Roman" w:cs="Times New Roman"/>
                  <w:color w:val="000000"/>
                  <w:sz w:val="22"/>
                </w:rPr>
                <w:delText>40.0%</w:delText>
              </w:r>
            </w:del>
          </w:p>
        </w:tc>
        <w:tc>
          <w:tcPr>
            <w:tcW w:w="828" w:type="dxa"/>
            <w:shd w:val="clear" w:color="auto" w:fill="auto"/>
            <w:noWrap/>
            <w:hideMark/>
          </w:tcPr>
          <w:p w14:paraId="0C715EBF" w14:textId="735C0750"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92" w:author="Huang T  Dr (Surrey Business Schl)" w:date="2018-09-06T12:18:00Z"/>
                <w:rFonts w:eastAsia="Times New Roman" w:cs="Times New Roman"/>
                <w:color w:val="000000"/>
                <w:sz w:val="22"/>
              </w:rPr>
            </w:pPr>
            <w:del w:id="5393" w:author="Huang T  Dr (Surrey Business Schl)" w:date="2018-09-06T12:18:00Z">
              <w:r w:rsidRPr="00B83D83" w:rsidDel="002F7FA1">
                <w:rPr>
                  <w:rFonts w:eastAsia="Times New Roman" w:cs="Times New Roman"/>
                  <w:color w:val="000000"/>
                  <w:sz w:val="22"/>
                </w:rPr>
                <w:delText>0.581</w:delText>
              </w:r>
            </w:del>
          </w:p>
        </w:tc>
        <w:tc>
          <w:tcPr>
            <w:tcW w:w="1390" w:type="dxa"/>
            <w:shd w:val="clear" w:color="auto" w:fill="auto"/>
            <w:noWrap/>
            <w:hideMark/>
          </w:tcPr>
          <w:p w14:paraId="744C8778" w14:textId="2C917AC7"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94" w:author="Huang T  Dr (Surrey Business Schl)" w:date="2018-09-06T12:18:00Z"/>
                <w:rFonts w:eastAsia="Times New Roman" w:cs="Times New Roman"/>
                <w:color w:val="000000"/>
                <w:sz w:val="22"/>
              </w:rPr>
            </w:pPr>
            <w:del w:id="5395" w:author="Huang T  Dr (Surrey Business Schl)" w:date="2018-09-06T12:18:00Z">
              <w:r w:rsidRPr="00B83D83" w:rsidDel="002F7FA1">
                <w:rPr>
                  <w:rFonts w:eastAsia="Times New Roman" w:cs="Times New Roman"/>
                  <w:color w:val="000000"/>
                  <w:sz w:val="22"/>
                </w:rPr>
                <w:delText>0.994</w:delText>
              </w:r>
            </w:del>
          </w:p>
        </w:tc>
        <w:tc>
          <w:tcPr>
            <w:tcW w:w="711" w:type="dxa"/>
            <w:shd w:val="clear" w:color="auto" w:fill="auto"/>
            <w:noWrap/>
            <w:hideMark/>
          </w:tcPr>
          <w:p w14:paraId="36F60EBD" w14:textId="642001BA"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96" w:author="Huang T  Dr (Surrey Business Schl)" w:date="2018-09-06T12:18:00Z"/>
                <w:rFonts w:eastAsia="Times New Roman" w:cs="Times New Roman"/>
                <w:color w:val="000000"/>
                <w:sz w:val="22"/>
              </w:rPr>
            </w:pPr>
            <w:del w:id="5397" w:author="Huang T  Dr (Surrey Business Schl)" w:date="2018-09-06T12:18:00Z">
              <w:r w:rsidRPr="00B83D83" w:rsidDel="002F7FA1">
                <w:rPr>
                  <w:rFonts w:eastAsia="Times New Roman" w:cs="Times New Roman"/>
                  <w:color w:val="000000"/>
                  <w:sz w:val="22"/>
                </w:rPr>
                <w:delText>48.34</w:delText>
              </w:r>
            </w:del>
          </w:p>
        </w:tc>
        <w:tc>
          <w:tcPr>
            <w:tcW w:w="950" w:type="dxa"/>
            <w:shd w:val="clear" w:color="auto" w:fill="auto"/>
            <w:noWrap/>
            <w:hideMark/>
          </w:tcPr>
          <w:p w14:paraId="18A04426" w14:textId="3AEF29D1"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398" w:author="Huang T  Dr (Surrey Business Schl)" w:date="2018-09-06T12:18:00Z"/>
                <w:rFonts w:eastAsia="Times New Roman" w:cs="Times New Roman"/>
                <w:color w:val="000000"/>
                <w:sz w:val="22"/>
              </w:rPr>
            </w:pPr>
            <w:del w:id="5399" w:author="Huang T  Dr (Surrey Business Schl)" w:date="2018-09-06T12:18:00Z">
              <w:r w:rsidRPr="00B83D83" w:rsidDel="002F7FA1">
                <w:rPr>
                  <w:rFonts w:eastAsia="Times New Roman" w:cs="Times New Roman"/>
                  <w:color w:val="000000"/>
                  <w:sz w:val="22"/>
                </w:rPr>
                <w:delText>47.9%</w:delText>
              </w:r>
            </w:del>
          </w:p>
        </w:tc>
        <w:tc>
          <w:tcPr>
            <w:tcW w:w="828" w:type="dxa"/>
            <w:shd w:val="clear" w:color="auto" w:fill="auto"/>
            <w:noWrap/>
            <w:hideMark/>
          </w:tcPr>
          <w:p w14:paraId="57633753" w14:textId="04240A53"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400" w:author="Huang T  Dr (Surrey Business Schl)" w:date="2018-09-06T12:18:00Z"/>
                <w:rFonts w:eastAsia="Times New Roman" w:cs="Times New Roman"/>
                <w:color w:val="000000"/>
                <w:sz w:val="22"/>
              </w:rPr>
            </w:pPr>
            <w:del w:id="5401" w:author="Huang T  Dr (Surrey Business Schl)" w:date="2018-09-06T12:18:00Z">
              <w:r w:rsidRPr="00B83D83" w:rsidDel="002F7FA1">
                <w:rPr>
                  <w:rFonts w:eastAsia="Times New Roman" w:cs="Times New Roman"/>
                  <w:color w:val="000000"/>
                  <w:sz w:val="22"/>
                </w:rPr>
                <w:delText>1.626</w:delText>
              </w:r>
            </w:del>
          </w:p>
        </w:tc>
        <w:tc>
          <w:tcPr>
            <w:tcW w:w="1390" w:type="dxa"/>
            <w:shd w:val="clear" w:color="auto" w:fill="auto"/>
            <w:noWrap/>
            <w:hideMark/>
          </w:tcPr>
          <w:p w14:paraId="144E5CF9" w14:textId="75ACCBFE"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402" w:author="Huang T  Dr (Surrey Business Schl)" w:date="2018-09-06T12:18:00Z"/>
                <w:rFonts w:eastAsia="Times New Roman" w:cs="Times New Roman"/>
                <w:color w:val="000000"/>
                <w:sz w:val="22"/>
              </w:rPr>
            </w:pPr>
            <w:del w:id="5403" w:author="Huang T  Dr (Surrey Business Schl)" w:date="2018-09-06T12:18:00Z">
              <w:r w:rsidRPr="00B83D83" w:rsidDel="002F7FA1">
                <w:rPr>
                  <w:rFonts w:eastAsia="Times New Roman" w:cs="Times New Roman"/>
                  <w:color w:val="000000"/>
                  <w:sz w:val="22"/>
                </w:rPr>
                <w:delText>0.965</w:delText>
              </w:r>
            </w:del>
          </w:p>
        </w:tc>
      </w:tr>
      <w:tr w:rsidR="00B83D83" w:rsidRPr="00B83D83" w:rsidDel="002F7FA1" w14:paraId="1B312B55" w14:textId="4FFEB667" w:rsidTr="00B83D83">
        <w:trPr>
          <w:cnfStyle w:val="000000100000" w:firstRow="0" w:lastRow="0" w:firstColumn="0" w:lastColumn="0" w:oddVBand="0" w:evenVBand="0" w:oddHBand="1" w:evenHBand="0" w:firstRowFirstColumn="0" w:firstRowLastColumn="0" w:lastRowFirstColumn="0" w:lastRowLastColumn="0"/>
          <w:trHeight w:val="57"/>
          <w:del w:id="5404" w:author="Huang T  Dr (Surrey Business Schl)" w:date="2018-09-06T12:1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BE9B51" w14:textId="7DE3BE10" w:rsidR="00B83D83" w:rsidRPr="00B83D83" w:rsidDel="002F7FA1" w:rsidRDefault="00B83D83" w:rsidP="00B83D83">
            <w:pPr>
              <w:spacing w:after="0" w:line="240" w:lineRule="auto"/>
              <w:rPr>
                <w:del w:id="5405" w:author="Huang T  Dr (Surrey Business Schl)" w:date="2018-09-06T12:18:00Z"/>
                <w:rFonts w:eastAsia="Times New Roman" w:cs="Times New Roman"/>
                <w:b w:val="0"/>
                <w:color w:val="000000"/>
                <w:sz w:val="22"/>
              </w:rPr>
            </w:pPr>
            <w:del w:id="5406" w:author="Huang T  Dr (Surrey Business Schl)" w:date="2018-09-06T12:18:00Z">
              <w:r w:rsidRPr="00B83D83" w:rsidDel="002F7FA1">
                <w:rPr>
                  <w:rFonts w:eastAsia="Times New Roman" w:cs="Times New Roman"/>
                  <w:b w:val="0"/>
                  <w:color w:val="000000"/>
                  <w:sz w:val="22"/>
                </w:rPr>
                <w:delText>ADL-own-IC</w:delText>
              </w:r>
            </w:del>
          </w:p>
        </w:tc>
        <w:tc>
          <w:tcPr>
            <w:tcW w:w="705" w:type="dxa"/>
            <w:shd w:val="clear" w:color="auto" w:fill="auto"/>
            <w:noWrap/>
            <w:hideMark/>
          </w:tcPr>
          <w:p w14:paraId="46594572" w14:textId="24FF60DB"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07" w:author="Huang T  Dr (Surrey Business Schl)" w:date="2018-09-06T12:18:00Z"/>
                <w:rFonts w:eastAsia="Times New Roman" w:cs="Times New Roman"/>
                <w:color w:val="000000"/>
                <w:sz w:val="22"/>
              </w:rPr>
            </w:pPr>
            <w:del w:id="5408" w:author="Huang T  Dr (Surrey Business Schl)" w:date="2018-09-06T12:18:00Z">
              <w:r w:rsidRPr="00B83D83" w:rsidDel="002F7FA1">
                <w:rPr>
                  <w:rFonts w:eastAsia="Times New Roman" w:cs="Times New Roman"/>
                  <w:color w:val="000000"/>
                  <w:sz w:val="22"/>
                </w:rPr>
                <w:delText>9.23</w:delText>
              </w:r>
            </w:del>
          </w:p>
        </w:tc>
        <w:tc>
          <w:tcPr>
            <w:tcW w:w="950" w:type="dxa"/>
            <w:shd w:val="clear" w:color="auto" w:fill="auto"/>
            <w:noWrap/>
            <w:hideMark/>
          </w:tcPr>
          <w:p w14:paraId="69CA0A24" w14:textId="743365EE"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09" w:author="Huang T  Dr (Surrey Business Schl)" w:date="2018-09-06T12:18:00Z"/>
                <w:rFonts w:eastAsia="Times New Roman" w:cs="Times New Roman"/>
                <w:color w:val="000000"/>
                <w:sz w:val="22"/>
              </w:rPr>
            </w:pPr>
            <w:del w:id="5410" w:author="Huang T  Dr (Surrey Business Schl)" w:date="2018-09-06T12:18:00Z">
              <w:r w:rsidRPr="00B83D83" w:rsidDel="002F7FA1">
                <w:rPr>
                  <w:rFonts w:eastAsia="Times New Roman" w:cs="Times New Roman"/>
                  <w:color w:val="000000"/>
                  <w:sz w:val="22"/>
                </w:rPr>
                <w:delText>40.2%</w:delText>
              </w:r>
            </w:del>
          </w:p>
        </w:tc>
        <w:tc>
          <w:tcPr>
            <w:tcW w:w="828" w:type="dxa"/>
            <w:shd w:val="clear" w:color="auto" w:fill="auto"/>
            <w:noWrap/>
            <w:hideMark/>
          </w:tcPr>
          <w:p w14:paraId="06F3FE38" w14:textId="72DA5A63"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11" w:author="Huang T  Dr (Surrey Business Schl)" w:date="2018-09-06T12:18:00Z"/>
                <w:rFonts w:eastAsia="Times New Roman" w:cs="Times New Roman"/>
                <w:color w:val="000000"/>
                <w:sz w:val="22"/>
              </w:rPr>
            </w:pPr>
            <w:del w:id="5412" w:author="Huang T  Dr (Surrey Business Schl)" w:date="2018-09-06T12:18:00Z">
              <w:r w:rsidRPr="00B83D83" w:rsidDel="002F7FA1">
                <w:rPr>
                  <w:rFonts w:eastAsia="Times New Roman" w:cs="Times New Roman"/>
                  <w:color w:val="000000"/>
                  <w:sz w:val="22"/>
                </w:rPr>
                <w:delText>0.575</w:delText>
              </w:r>
            </w:del>
          </w:p>
        </w:tc>
        <w:tc>
          <w:tcPr>
            <w:tcW w:w="1390" w:type="dxa"/>
            <w:shd w:val="clear" w:color="auto" w:fill="auto"/>
            <w:noWrap/>
            <w:hideMark/>
          </w:tcPr>
          <w:p w14:paraId="596C567A" w14:textId="3DCA7CC7"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13" w:author="Huang T  Dr (Surrey Business Schl)" w:date="2018-09-06T12:18:00Z"/>
                <w:rFonts w:eastAsia="Times New Roman" w:cs="Times New Roman"/>
                <w:color w:val="000000"/>
                <w:sz w:val="22"/>
              </w:rPr>
            </w:pPr>
            <w:del w:id="5414" w:author="Huang T  Dr (Surrey Business Schl)" w:date="2018-09-06T12:18:00Z">
              <w:r w:rsidRPr="00B83D83" w:rsidDel="002F7FA1">
                <w:rPr>
                  <w:rFonts w:eastAsia="Times New Roman" w:cs="Times New Roman"/>
                  <w:color w:val="000000"/>
                  <w:sz w:val="22"/>
                </w:rPr>
                <w:delText>0.995</w:delText>
              </w:r>
            </w:del>
          </w:p>
        </w:tc>
        <w:tc>
          <w:tcPr>
            <w:tcW w:w="711" w:type="dxa"/>
            <w:shd w:val="clear" w:color="auto" w:fill="auto"/>
            <w:noWrap/>
            <w:hideMark/>
          </w:tcPr>
          <w:p w14:paraId="2C3E5FA3" w14:textId="1C21BF07"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15" w:author="Huang T  Dr (Surrey Business Schl)" w:date="2018-09-06T12:18:00Z"/>
                <w:rFonts w:eastAsia="Times New Roman" w:cs="Times New Roman"/>
                <w:color w:val="000000"/>
                <w:sz w:val="22"/>
              </w:rPr>
            </w:pPr>
            <w:del w:id="5416" w:author="Huang T  Dr (Surrey Business Schl)" w:date="2018-09-06T12:18:00Z">
              <w:r w:rsidRPr="00B83D83" w:rsidDel="002F7FA1">
                <w:rPr>
                  <w:rFonts w:eastAsia="Times New Roman" w:cs="Times New Roman"/>
                  <w:color w:val="000000"/>
                  <w:sz w:val="22"/>
                </w:rPr>
                <w:delText>51.54</w:delText>
              </w:r>
            </w:del>
          </w:p>
        </w:tc>
        <w:tc>
          <w:tcPr>
            <w:tcW w:w="950" w:type="dxa"/>
            <w:shd w:val="clear" w:color="auto" w:fill="auto"/>
            <w:noWrap/>
            <w:hideMark/>
          </w:tcPr>
          <w:p w14:paraId="6FE7B778" w14:textId="55AA3620"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17" w:author="Huang T  Dr (Surrey Business Schl)" w:date="2018-09-06T12:18:00Z"/>
                <w:rFonts w:eastAsia="Times New Roman" w:cs="Times New Roman"/>
                <w:color w:val="000000"/>
                <w:sz w:val="22"/>
              </w:rPr>
            </w:pPr>
            <w:del w:id="5418" w:author="Huang T  Dr (Surrey Business Schl)" w:date="2018-09-06T12:18:00Z">
              <w:r w:rsidRPr="00B83D83" w:rsidDel="002F7FA1">
                <w:rPr>
                  <w:rFonts w:eastAsia="Times New Roman" w:cs="Times New Roman"/>
                  <w:color w:val="000000"/>
                  <w:sz w:val="22"/>
                </w:rPr>
                <w:delText>49.7%</w:delText>
              </w:r>
            </w:del>
          </w:p>
        </w:tc>
        <w:tc>
          <w:tcPr>
            <w:tcW w:w="828" w:type="dxa"/>
            <w:shd w:val="clear" w:color="auto" w:fill="auto"/>
            <w:noWrap/>
            <w:hideMark/>
          </w:tcPr>
          <w:p w14:paraId="27766CD5" w14:textId="7DEB4782"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19" w:author="Huang T  Dr (Surrey Business Schl)" w:date="2018-09-06T12:18:00Z"/>
                <w:rFonts w:eastAsia="Times New Roman" w:cs="Times New Roman"/>
                <w:color w:val="000000"/>
                <w:sz w:val="22"/>
              </w:rPr>
            </w:pPr>
            <w:del w:id="5420" w:author="Huang T  Dr (Surrey Business Schl)" w:date="2018-09-06T12:18:00Z">
              <w:r w:rsidRPr="00B83D83" w:rsidDel="002F7FA1">
                <w:rPr>
                  <w:rFonts w:eastAsia="Times New Roman" w:cs="Times New Roman"/>
                  <w:color w:val="000000"/>
                  <w:sz w:val="22"/>
                </w:rPr>
                <w:delText>1.673</w:delText>
              </w:r>
            </w:del>
          </w:p>
        </w:tc>
        <w:tc>
          <w:tcPr>
            <w:tcW w:w="1390" w:type="dxa"/>
            <w:shd w:val="clear" w:color="auto" w:fill="auto"/>
            <w:noWrap/>
            <w:hideMark/>
          </w:tcPr>
          <w:p w14:paraId="0539F323" w14:textId="462336EB"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21" w:author="Huang T  Dr (Surrey Business Schl)" w:date="2018-09-06T12:18:00Z"/>
                <w:rFonts w:eastAsia="Times New Roman" w:cs="Times New Roman"/>
                <w:color w:val="000000"/>
                <w:sz w:val="22"/>
              </w:rPr>
            </w:pPr>
            <w:del w:id="5422" w:author="Huang T  Dr (Surrey Business Schl)" w:date="2018-09-06T12:18:00Z">
              <w:r w:rsidRPr="00B83D83" w:rsidDel="002F7FA1">
                <w:rPr>
                  <w:rFonts w:eastAsia="Times New Roman" w:cs="Times New Roman"/>
                  <w:color w:val="000000"/>
                  <w:sz w:val="22"/>
                </w:rPr>
                <w:delText>1.017</w:delText>
              </w:r>
            </w:del>
          </w:p>
        </w:tc>
      </w:tr>
      <w:tr w:rsidR="00B83D83" w:rsidRPr="00B83D83" w:rsidDel="002F7FA1" w14:paraId="603190D2" w14:textId="136E2ED1" w:rsidTr="00B83D83">
        <w:trPr>
          <w:trHeight w:val="57"/>
          <w:del w:id="5423" w:author="Huang T  Dr (Surrey Business Schl)" w:date="2018-09-06T12:1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8581666" w14:textId="79A86FDF" w:rsidR="00B83D83" w:rsidRPr="00B83D83" w:rsidDel="002F7FA1" w:rsidRDefault="00B83D83" w:rsidP="00B83D83">
            <w:pPr>
              <w:spacing w:after="0" w:line="240" w:lineRule="auto"/>
              <w:rPr>
                <w:del w:id="5424" w:author="Huang T  Dr (Surrey Business Schl)" w:date="2018-09-06T12:18:00Z"/>
                <w:rFonts w:eastAsia="Times New Roman" w:cs="Times New Roman"/>
                <w:b w:val="0"/>
                <w:color w:val="000000"/>
                <w:sz w:val="22"/>
              </w:rPr>
            </w:pPr>
            <w:del w:id="5425" w:author="Huang T  Dr (Surrey Business Schl)" w:date="2018-09-06T12:18:00Z">
              <w:r w:rsidRPr="00B83D83" w:rsidDel="002F7FA1">
                <w:rPr>
                  <w:rFonts w:eastAsia="Times New Roman" w:cs="Times New Roman"/>
                  <w:b w:val="0"/>
                  <w:color w:val="000000"/>
                  <w:sz w:val="22"/>
                </w:rPr>
                <w:delText>ADL-intra-IC</w:delText>
              </w:r>
            </w:del>
          </w:p>
        </w:tc>
        <w:tc>
          <w:tcPr>
            <w:tcW w:w="705" w:type="dxa"/>
            <w:shd w:val="clear" w:color="auto" w:fill="auto"/>
            <w:noWrap/>
            <w:hideMark/>
          </w:tcPr>
          <w:p w14:paraId="76601B92" w14:textId="4DD8B1C7"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426" w:author="Huang T  Dr (Surrey Business Schl)" w:date="2018-09-06T12:18:00Z"/>
                <w:rFonts w:eastAsia="Times New Roman" w:cs="Times New Roman"/>
                <w:color w:val="000000"/>
                <w:sz w:val="22"/>
              </w:rPr>
            </w:pPr>
            <w:del w:id="5427" w:author="Huang T  Dr (Surrey Business Schl)" w:date="2018-09-06T12:18:00Z">
              <w:r w:rsidRPr="00B83D83" w:rsidDel="002F7FA1">
                <w:rPr>
                  <w:rFonts w:eastAsia="Times New Roman" w:cs="Times New Roman"/>
                  <w:color w:val="000000"/>
                  <w:sz w:val="22"/>
                </w:rPr>
                <w:delText>9.03</w:delText>
              </w:r>
            </w:del>
          </w:p>
        </w:tc>
        <w:tc>
          <w:tcPr>
            <w:tcW w:w="950" w:type="dxa"/>
            <w:shd w:val="clear" w:color="auto" w:fill="auto"/>
            <w:noWrap/>
            <w:hideMark/>
          </w:tcPr>
          <w:p w14:paraId="600EAC0B" w14:textId="0D28EB33"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428" w:author="Huang T  Dr (Surrey Business Schl)" w:date="2018-09-06T12:18:00Z"/>
                <w:rFonts w:eastAsia="Times New Roman" w:cs="Times New Roman"/>
                <w:color w:val="000000"/>
                <w:sz w:val="22"/>
              </w:rPr>
            </w:pPr>
            <w:del w:id="5429" w:author="Huang T  Dr (Surrey Business Schl)" w:date="2018-09-06T12:18:00Z">
              <w:r w:rsidRPr="00B83D83" w:rsidDel="002F7FA1">
                <w:rPr>
                  <w:rFonts w:eastAsia="Times New Roman" w:cs="Times New Roman"/>
                  <w:color w:val="000000"/>
                  <w:sz w:val="22"/>
                </w:rPr>
                <w:delText>40.0%</w:delText>
              </w:r>
            </w:del>
          </w:p>
        </w:tc>
        <w:tc>
          <w:tcPr>
            <w:tcW w:w="828" w:type="dxa"/>
            <w:shd w:val="clear" w:color="auto" w:fill="auto"/>
            <w:noWrap/>
            <w:hideMark/>
          </w:tcPr>
          <w:p w14:paraId="2DEB1384" w14:textId="75D3B713"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430" w:author="Huang T  Dr (Surrey Business Schl)" w:date="2018-09-06T12:18:00Z"/>
                <w:rFonts w:eastAsia="Times New Roman" w:cs="Times New Roman"/>
                <w:color w:val="000000"/>
                <w:sz w:val="22"/>
              </w:rPr>
            </w:pPr>
            <w:del w:id="5431" w:author="Huang T  Dr (Surrey Business Schl)" w:date="2018-09-06T12:18:00Z">
              <w:r w:rsidRPr="00B83D83" w:rsidDel="002F7FA1">
                <w:rPr>
                  <w:rFonts w:eastAsia="Times New Roman" w:cs="Times New Roman"/>
                  <w:color w:val="000000"/>
                  <w:sz w:val="22"/>
                </w:rPr>
                <w:delText>0.577</w:delText>
              </w:r>
            </w:del>
          </w:p>
        </w:tc>
        <w:tc>
          <w:tcPr>
            <w:tcW w:w="1390" w:type="dxa"/>
            <w:shd w:val="clear" w:color="auto" w:fill="auto"/>
            <w:noWrap/>
            <w:hideMark/>
          </w:tcPr>
          <w:p w14:paraId="2E58698C" w14:textId="562352E8"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432" w:author="Huang T  Dr (Surrey Business Schl)" w:date="2018-09-06T12:18:00Z"/>
                <w:rFonts w:eastAsia="Times New Roman" w:cs="Times New Roman"/>
                <w:color w:val="000000"/>
                <w:sz w:val="22"/>
              </w:rPr>
            </w:pPr>
            <w:del w:id="5433" w:author="Huang T  Dr (Surrey Business Schl)" w:date="2018-09-06T12:18:00Z">
              <w:r w:rsidRPr="00B83D83" w:rsidDel="002F7FA1">
                <w:rPr>
                  <w:rFonts w:eastAsia="Times New Roman" w:cs="Times New Roman"/>
                  <w:color w:val="000000"/>
                  <w:sz w:val="22"/>
                </w:rPr>
                <w:delText>0.992</w:delText>
              </w:r>
            </w:del>
          </w:p>
        </w:tc>
        <w:tc>
          <w:tcPr>
            <w:tcW w:w="711" w:type="dxa"/>
            <w:shd w:val="clear" w:color="auto" w:fill="auto"/>
            <w:noWrap/>
            <w:hideMark/>
          </w:tcPr>
          <w:p w14:paraId="10D5FB5A" w14:textId="243063A0"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434" w:author="Huang T  Dr (Surrey Business Schl)" w:date="2018-09-06T12:18:00Z"/>
                <w:rFonts w:eastAsia="Times New Roman" w:cs="Times New Roman"/>
                <w:color w:val="000000"/>
                <w:sz w:val="22"/>
              </w:rPr>
            </w:pPr>
            <w:del w:id="5435" w:author="Huang T  Dr (Surrey Business Schl)" w:date="2018-09-06T12:18:00Z">
              <w:r w:rsidRPr="00B83D83" w:rsidDel="002F7FA1">
                <w:rPr>
                  <w:rFonts w:eastAsia="Times New Roman" w:cs="Times New Roman"/>
                  <w:color w:val="000000"/>
                  <w:sz w:val="22"/>
                </w:rPr>
                <w:delText>49.71</w:delText>
              </w:r>
            </w:del>
          </w:p>
        </w:tc>
        <w:tc>
          <w:tcPr>
            <w:tcW w:w="950" w:type="dxa"/>
            <w:shd w:val="clear" w:color="auto" w:fill="auto"/>
            <w:noWrap/>
            <w:hideMark/>
          </w:tcPr>
          <w:p w14:paraId="7C1856DA" w14:textId="6F6AC6B1"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436" w:author="Huang T  Dr (Surrey Business Schl)" w:date="2018-09-06T12:18:00Z"/>
                <w:rFonts w:eastAsia="Times New Roman" w:cs="Times New Roman"/>
                <w:color w:val="000000"/>
                <w:sz w:val="22"/>
              </w:rPr>
            </w:pPr>
            <w:del w:id="5437" w:author="Huang T  Dr (Surrey Business Schl)" w:date="2018-09-06T12:18:00Z">
              <w:r w:rsidRPr="00B83D83" w:rsidDel="002F7FA1">
                <w:rPr>
                  <w:rFonts w:eastAsia="Times New Roman" w:cs="Times New Roman"/>
                  <w:color w:val="000000"/>
                  <w:sz w:val="22"/>
                </w:rPr>
                <w:delText>48.3%</w:delText>
              </w:r>
            </w:del>
          </w:p>
        </w:tc>
        <w:tc>
          <w:tcPr>
            <w:tcW w:w="828" w:type="dxa"/>
            <w:shd w:val="clear" w:color="auto" w:fill="auto"/>
            <w:noWrap/>
            <w:hideMark/>
          </w:tcPr>
          <w:p w14:paraId="4CC8DB03" w14:textId="6E555EC5"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438" w:author="Huang T  Dr (Surrey Business Schl)" w:date="2018-09-06T12:18:00Z"/>
                <w:rFonts w:eastAsia="Times New Roman" w:cs="Times New Roman"/>
                <w:color w:val="000000"/>
                <w:sz w:val="22"/>
              </w:rPr>
            </w:pPr>
            <w:del w:id="5439" w:author="Huang T  Dr (Surrey Business Schl)" w:date="2018-09-06T12:18:00Z">
              <w:r w:rsidRPr="00B83D83" w:rsidDel="002F7FA1">
                <w:rPr>
                  <w:rFonts w:eastAsia="Times New Roman" w:cs="Times New Roman"/>
                  <w:color w:val="000000"/>
                  <w:sz w:val="22"/>
                </w:rPr>
                <w:delText>1.647</w:delText>
              </w:r>
            </w:del>
          </w:p>
        </w:tc>
        <w:tc>
          <w:tcPr>
            <w:tcW w:w="1390" w:type="dxa"/>
            <w:shd w:val="clear" w:color="auto" w:fill="auto"/>
            <w:noWrap/>
            <w:hideMark/>
          </w:tcPr>
          <w:p w14:paraId="5086D8A2" w14:textId="5C21B01D" w:rsidR="00B83D83" w:rsidRPr="00B83D83" w:rsidDel="002F7FA1"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del w:id="5440" w:author="Huang T  Dr (Surrey Business Schl)" w:date="2018-09-06T12:18:00Z"/>
                <w:rFonts w:eastAsia="Times New Roman" w:cs="Times New Roman"/>
                <w:color w:val="000000"/>
                <w:sz w:val="22"/>
              </w:rPr>
            </w:pPr>
            <w:del w:id="5441" w:author="Huang T  Dr (Surrey Business Schl)" w:date="2018-09-06T12:18:00Z">
              <w:r w:rsidRPr="00B83D83" w:rsidDel="002F7FA1">
                <w:rPr>
                  <w:rFonts w:eastAsia="Times New Roman" w:cs="Times New Roman"/>
                  <w:color w:val="000000"/>
                  <w:sz w:val="22"/>
                </w:rPr>
                <w:delText>0.988</w:delText>
              </w:r>
            </w:del>
          </w:p>
        </w:tc>
      </w:tr>
      <w:tr w:rsidR="00B83D83" w:rsidRPr="00B83D83" w:rsidDel="002F7FA1" w14:paraId="07972408" w14:textId="13F9657F" w:rsidTr="00B83D83">
        <w:trPr>
          <w:cnfStyle w:val="000000100000" w:firstRow="0" w:lastRow="0" w:firstColumn="0" w:lastColumn="0" w:oddVBand="0" w:evenVBand="0" w:oddHBand="1" w:evenHBand="0" w:firstRowFirstColumn="0" w:firstRowLastColumn="0" w:lastRowFirstColumn="0" w:lastRowLastColumn="0"/>
          <w:trHeight w:val="57"/>
          <w:del w:id="5442" w:author="Huang T  Dr (Surrey Business Schl)" w:date="2018-09-06T12:1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8DBD8D" w14:textId="0506B915" w:rsidR="00B83D83" w:rsidRPr="00B83D83" w:rsidDel="002F7FA1" w:rsidRDefault="00B83D83" w:rsidP="00B83D83">
            <w:pPr>
              <w:spacing w:after="0" w:line="240" w:lineRule="auto"/>
              <w:rPr>
                <w:del w:id="5443" w:author="Huang T  Dr (Surrey Business Schl)" w:date="2018-09-06T12:18:00Z"/>
                <w:rFonts w:eastAsia="Times New Roman" w:cs="Times New Roman"/>
                <w:b w:val="0"/>
                <w:color w:val="000000"/>
                <w:sz w:val="22"/>
              </w:rPr>
            </w:pPr>
            <w:del w:id="5444" w:author="Huang T  Dr (Surrey Business Schl)" w:date="2018-09-06T12:18:00Z">
              <w:r w:rsidRPr="00B83D83" w:rsidDel="002F7FA1">
                <w:rPr>
                  <w:rFonts w:eastAsia="Times New Roman" w:cs="Times New Roman"/>
                  <w:b w:val="0"/>
                  <w:color w:val="000000"/>
                  <w:sz w:val="22"/>
                </w:rPr>
                <w:delText>ADL-EWC-IC</w:delText>
              </w:r>
            </w:del>
          </w:p>
        </w:tc>
        <w:tc>
          <w:tcPr>
            <w:tcW w:w="705" w:type="dxa"/>
            <w:shd w:val="clear" w:color="auto" w:fill="auto"/>
            <w:noWrap/>
            <w:hideMark/>
          </w:tcPr>
          <w:p w14:paraId="20ADAE54" w14:textId="3ACAE923"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45" w:author="Huang T  Dr (Surrey Business Schl)" w:date="2018-09-06T12:18:00Z"/>
                <w:rFonts w:eastAsia="Times New Roman" w:cs="Times New Roman"/>
                <w:color w:val="000000"/>
                <w:sz w:val="22"/>
              </w:rPr>
            </w:pPr>
            <w:del w:id="5446" w:author="Huang T  Dr (Surrey Business Schl)" w:date="2018-09-06T12:18:00Z">
              <w:r w:rsidRPr="00B83D83" w:rsidDel="002F7FA1">
                <w:rPr>
                  <w:rFonts w:eastAsia="Times New Roman" w:cs="Times New Roman"/>
                  <w:color w:val="000000"/>
                  <w:sz w:val="22"/>
                </w:rPr>
                <w:delText>9.03</w:delText>
              </w:r>
            </w:del>
          </w:p>
        </w:tc>
        <w:tc>
          <w:tcPr>
            <w:tcW w:w="950" w:type="dxa"/>
            <w:shd w:val="clear" w:color="auto" w:fill="auto"/>
            <w:noWrap/>
            <w:hideMark/>
          </w:tcPr>
          <w:p w14:paraId="420599C4" w14:textId="155EA67B"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47" w:author="Huang T  Dr (Surrey Business Schl)" w:date="2018-09-06T12:18:00Z"/>
                <w:rFonts w:eastAsia="Times New Roman" w:cs="Times New Roman"/>
                <w:color w:val="000000"/>
                <w:sz w:val="22"/>
              </w:rPr>
            </w:pPr>
            <w:del w:id="5448" w:author="Huang T  Dr (Surrey Business Schl)" w:date="2018-09-06T12:18:00Z">
              <w:r w:rsidRPr="00B83D83" w:rsidDel="002F7FA1">
                <w:rPr>
                  <w:rFonts w:eastAsia="Times New Roman" w:cs="Times New Roman"/>
                  <w:color w:val="000000"/>
                  <w:sz w:val="22"/>
                </w:rPr>
                <w:delText>40.0%</w:delText>
              </w:r>
            </w:del>
          </w:p>
        </w:tc>
        <w:tc>
          <w:tcPr>
            <w:tcW w:w="828" w:type="dxa"/>
            <w:shd w:val="clear" w:color="auto" w:fill="auto"/>
            <w:noWrap/>
            <w:hideMark/>
          </w:tcPr>
          <w:p w14:paraId="6BE8D874" w14:textId="6B256A16"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49" w:author="Huang T  Dr (Surrey Business Schl)" w:date="2018-09-06T12:18:00Z"/>
                <w:rFonts w:eastAsia="Times New Roman" w:cs="Times New Roman"/>
                <w:color w:val="000000"/>
                <w:sz w:val="22"/>
              </w:rPr>
            </w:pPr>
            <w:del w:id="5450" w:author="Huang T  Dr (Surrey Business Schl)" w:date="2018-09-06T12:18:00Z">
              <w:r w:rsidRPr="00B83D83" w:rsidDel="002F7FA1">
                <w:rPr>
                  <w:rFonts w:eastAsia="Times New Roman" w:cs="Times New Roman"/>
                  <w:color w:val="000000"/>
                  <w:sz w:val="22"/>
                </w:rPr>
                <w:delText>0.577</w:delText>
              </w:r>
            </w:del>
          </w:p>
        </w:tc>
        <w:tc>
          <w:tcPr>
            <w:tcW w:w="1390" w:type="dxa"/>
            <w:shd w:val="clear" w:color="auto" w:fill="auto"/>
            <w:noWrap/>
            <w:hideMark/>
          </w:tcPr>
          <w:p w14:paraId="5EC4DBB1" w14:textId="1563D10B"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51" w:author="Huang T  Dr (Surrey Business Schl)" w:date="2018-09-06T12:18:00Z"/>
                <w:rFonts w:eastAsia="Times New Roman" w:cs="Times New Roman"/>
                <w:color w:val="000000"/>
                <w:sz w:val="22"/>
              </w:rPr>
            </w:pPr>
            <w:del w:id="5452" w:author="Huang T  Dr (Surrey Business Schl)" w:date="2018-09-06T12:18:00Z">
              <w:r w:rsidRPr="00B83D83" w:rsidDel="002F7FA1">
                <w:rPr>
                  <w:rFonts w:eastAsia="Times New Roman" w:cs="Times New Roman"/>
                  <w:color w:val="000000"/>
                  <w:sz w:val="22"/>
                </w:rPr>
                <w:delText>0.992</w:delText>
              </w:r>
            </w:del>
          </w:p>
        </w:tc>
        <w:tc>
          <w:tcPr>
            <w:tcW w:w="711" w:type="dxa"/>
            <w:shd w:val="clear" w:color="auto" w:fill="auto"/>
            <w:noWrap/>
            <w:hideMark/>
          </w:tcPr>
          <w:p w14:paraId="412CF163" w14:textId="315760FF"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53" w:author="Huang T  Dr (Surrey Business Schl)" w:date="2018-09-06T12:18:00Z"/>
                <w:rFonts w:eastAsia="Times New Roman" w:cs="Times New Roman"/>
                <w:color w:val="000000"/>
                <w:sz w:val="22"/>
              </w:rPr>
            </w:pPr>
            <w:del w:id="5454" w:author="Huang T  Dr (Surrey Business Schl)" w:date="2018-09-06T12:18:00Z">
              <w:r w:rsidRPr="00B83D83" w:rsidDel="002F7FA1">
                <w:rPr>
                  <w:rFonts w:eastAsia="Times New Roman" w:cs="Times New Roman"/>
                  <w:color w:val="000000"/>
                  <w:sz w:val="22"/>
                </w:rPr>
                <w:delText>48.34</w:delText>
              </w:r>
            </w:del>
          </w:p>
        </w:tc>
        <w:tc>
          <w:tcPr>
            <w:tcW w:w="950" w:type="dxa"/>
            <w:shd w:val="clear" w:color="auto" w:fill="auto"/>
            <w:noWrap/>
            <w:hideMark/>
          </w:tcPr>
          <w:p w14:paraId="743545DE" w14:textId="0030F3DA"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55" w:author="Huang T  Dr (Surrey Business Schl)" w:date="2018-09-06T12:18:00Z"/>
                <w:rFonts w:eastAsia="Times New Roman" w:cs="Times New Roman"/>
                <w:color w:val="000000"/>
                <w:sz w:val="22"/>
              </w:rPr>
            </w:pPr>
            <w:del w:id="5456" w:author="Huang T  Dr (Surrey Business Schl)" w:date="2018-09-06T12:18:00Z">
              <w:r w:rsidRPr="00B83D83" w:rsidDel="002F7FA1">
                <w:rPr>
                  <w:rFonts w:eastAsia="Times New Roman" w:cs="Times New Roman"/>
                  <w:color w:val="000000"/>
                  <w:sz w:val="22"/>
                </w:rPr>
                <w:delText>47.9%</w:delText>
              </w:r>
            </w:del>
          </w:p>
        </w:tc>
        <w:tc>
          <w:tcPr>
            <w:tcW w:w="828" w:type="dxa"/>
            <w:shd w:val="clear" w:color="auto" w:fill="auto"/>
            <w:noWrap/>
            <w:hideMark/>
          </w:tcPr>
          <w:p w14:paraId="3AC64CDC" w14:textId="7107A42B"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57" w:author="Huang T  Dr (Surrey Business Schl)" w:date="2018-09-06T12:18:00Z"/>
                <w:rFonts w:eastAsia="Times New Roman" w:cs="Times New Roman"/>
                <w:color w:val="000000"/>
                <w:sz w:val="22"/>
              </w:rPr>
            </w:pPr>
            <w:del w:id="5458" w:author="Huang T  Dr (Surrey Business Schl)" w:date="2018-09-06T12:18:00Z">
              <w:r w:rsidRPr="00B83D83" w:rsidDel="002F7FA1">
                <w:rPr>
                  <w:rFonts w:eastAsia="Times New Roman" w:cs="Times New Roman"/>
                  <w:color w:val="000000"/>
                  <w:sz w:val="22"/>
                </w:rPr>
                <w:delText>1.626</w:delText>
              </w:r>
            </w:del>
          </w:p>
        </w:tc>
        <w:tc>
          <w:tcPr>
            <w:tcW w:w="1390" w:type="dxa"/>
            <w:shd w:val="clear" w:color="auto" w:fill="auto"/>
            <w:noWrap/>
            <w:hideMark/>
          </w:tcPr>
          <w:p w14:paraId="647F6D76" w14:textId="4D320BBE" w:rsidR="00B83D83" w:rsidRPr="00B83D83" w:rsidDel="002F7FA1"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del w:id="5459" w:author="Huang T  Dr (Surrey Business Schl)" w:date="2018-09-06T12:18:00Z"/>
                <w:rFonts w:eastAsia="Times New Roman" w:cs="Times New Roman"/>
                <w:color w:val="000000"/>
                <w:sz w:val="22"/>
              </w:rPr>
            </w:pPr>
            <w:del w:id="5460" w:author="Huang T  Dr (Surrey Business Schl)" w:date="2018-09-06T12:18:00Z">
              <w:r w:rsidRPr="00B83D83" w:rsidDel="002F7FA1">
                <w:rPr>
                  <w:rFonts w:eastAsia="Times New Roman" w:cs="Times New Roman"/>
                  <w:color w:val="000000"/>
                  <w:sz w:val="22"/>
                </w:rPr>
                <w:delText>0.965</w:delText>
              </w:r>
            </w:del>
          </w:p>
        </w:tc>
      </w:tr>
    </w:tbl>
    <w:p w14:paraId="10C34195" w14:textId="61B77B12" w:rsidR="00B83D83" w:rsidRDefault="002F7FA1" w:rsidP="004C569C">
      <w:pPr>
        <w:shd w:val="clear" w:color="auto" w:fill="FFFFFF" w:themeFill="background1"/>
        <w:spacing w:after="0" w:line="360" w:lineRule="auto"/>
        <w:rPr>
          <w:ins w:id="5461" w:author="Huang T  Dr (Surrey Business Schl)" w:date="2018-09-06T12:12:00Z"/>
          <w:rFonts w:cs="Times New Roman"/>
          <w:color w:val="000000" w:themeColor="text1"/>
          <w:sz w:val="22"/>
        </w:rPr>
      </w:pPr>
      <w:ins w:id="5462" w:author="Huang T  Dr (Surrey Business Schl)" w:date="2018-09-06T12:18:00Z">
        <w:r>
          <w:rPr>
            <w:rFonts w:cs="Times New Roman"/>
            <w:color w:val="000000" w:themeColor="text1"/>
            <w:sz w:val="22"/>
          </w:rPr>
          <w:t xml:space="preserve"> </w:t>
        </w:r>
      </w:ins>
    </w:p>
    <w:p w14:paraId="7131AB47" w14:textId="77777777" w:rsidR="003F1382" w:rsidRDefault="003F1382" w:rsidP="004C569C">
      <w:pPr>
        <w:shd w:val="clear" w:color="auto" w:fill="FFFFFF" w:themeFill="background1"/>
        <w:spacing w:after="0" w:line="360" w:lineRule="auto"/>
        <w:rPr>
          <w:ins w:id="5463" w:author="Huang T  Dr (Surrey Business Schl)" w:date="2018-09-06T12:12:00Z"/>
          <w:rFonts w:cs="Times New Roman"/>
          <w:color w:val="000000" w:themeColor="text1"/>
          <w:sz w:val="22"/>
        </w:rPr>
        <w:sectPr w:rsidR="003F1382" w:rsidSect="0027407C">
          <w:pgSz w:w="11906" w:h="16838"/>
          <w:pgMar w:top="1440" w:right="1440" w:bottom="1440" w:left="1440" w:header="708" w:footer="708" w:gutter="0"/>
          <w:cols w:space="708"/>
          <w:docGrid w:linePitch="360"/>
        </w:sectPr>
      </w:pPr>
    </w:p>
    <w:p w14:paraId="2E62C793" w14:textId="1984ACBF" w:rsidR="003F1382" w:rsidRDefault="003F1382" w:rsidP="004C569C">
      <w:pPr>
        <w:shd w:val="clear" w:color="auto" w:fill="FFFFFF" w:themeFill="background1"/>
        <w:spacing w:after="0" w:line="360" w:lineRule="auto"/>
        <w:rPr>
          <w:ins w:id="5464" w:author="Huang T  Dr (Surrey Business Schl)" w:date="2018-09-06T12:13:00Z"/>
          <w:rFonts w:cs="Times New Roman"/>
          <w:color w:val="000000" w:themeColor="text1"/>
          <w:sz w:val="22"/>
        </w:rPr>
      </w:pPr>
    </w:p>
    <w:p w14:paraId="11E3C8DF" w14:textId="77777777" w:rsidR="003F1382" w:rsidRDefault="003F1382" w:rsidP="004C569C">
      <w:pPr>
        <w:shd w:val="clear" w:color="auto" w:fill="FFFFFF" w:themeFill="background1"/>
        <w:spacing w:after="0" w:line="360" w:lineRule="auto"/>
        <w:rPr>
          <w:ins w:id="5465" w:author="Huang T  Dr (Surrey Business Schl)" w:date="2018-09-06T12:12:00Z"/>
          <w:rFonts w:cs="Times New Roman"/>
          <w:color w:val="000000" w:themeColor="text1"/>
          <w:sz w:val="22"/>
        </w:rPr>
      </w:pPr>
    </w:p>
    <w:tbl>
      <w:tblPr>
        <w:tblW w:w="12862" w:type="dxa"/>
        <w:tblLook w:val="04A0" w:firstRow="1" w:lastRow="0" w:firstColumn="1" w:lastColumn="0" w:noHBand="0" w:noVBand="1"/>
        <w:tblPrChange w:id="5466" w:author="Huang T  Dr (Surrey Business Schl)" w:date="2018-09-06T12:13:00Z">
          <w:tblPr>
            <w:tblW w:w="20553" w:type="dxa"/>
            <w:tblLook w:val="04A0" w:firstRow="1" w:lastRow="0" w:firstColumn="1" w:lastColumn="0" w:noHBand="0" w:noVBand="1"/>
          </w:tblPr>
        </w:tblPrChange>
      </w:tblPr>
      <w:tblGrid>
        <w:gridCol w:w="1843"/>
        <w:gridCol w:w="931"/>
        <w:gridCol w:w="950"/>
        <w:gridCol w:w="828"/>
        <w:gridCol w:w="1390"/>
        <w:gridCol w:w="931"/>
        <w:gridCol w:w="1740"/>
        <w:gridCol w:w="711"/>
        <w:gridCol w:w="950"/>
        <w:gridCol w:w="828"/>
        <w:gridCol w:w="1390"/>
        <w:gridCol w:w="669"/>
        <w:tblGridChange w:id="5467">
          <w:tblGrid>
            <w:gridCol w:w="1843"/>
            <w:gridCol w:w="931"/>
            <w:gridCol w:w="950"/>
            <w:gridCol w:w="828"/>
            <w:gridCol w:w="1390"/>
            <w:gridCol w:w="701"/>
            <w:gridCol w:w="230"/>
            <w:gridCol w:w="720"/>
            <w:gridCol w:w="828"/>
            <w:gridCol w:w="192"/>
            <w:gridCol w:w="1198"/>
            <w:gridCol w:w="931"/>
            <w:gridCol w:w="1740"/>
            <w:gridCol w:w="931"/>
            <w:gridCol w:w="950"/>
            <w:gridCol w:w="828"/>
            <w:gridCol w:w="1390"/>
            <w:gridCol w:w="669"/>
            <w:gridCol w:w="32"/>
            <w:gridCol w:w="950"/>
            <w:gridCol w:w="828"/>
            <w:gridCol w:w="1390"/>
            <w:gridCol w:w="669"/>
          </w:tblGrid>
        </w:tblGridChange>
      </w:tblGrid>
      <w:tr w:rsidR="003F1382" w:rsidRPr="003F1382" w14:paraId="0C9DDF1C" w14:textId="77777777" w:rsidTr="00D34982">
        <w:trPr>
          <w:trHeight w:val="113"/>
          <w:ins w:id="5468" w:author="Huang T  Dr (Surrey Business Schl)" w:date="2018-09-06T12:12:00Z"/>
          <w:trPrChange w:id="5469" w:author="Huang T  Dr (Surrey Business Schl)" w:date="2018-09-06T12:13:00Z">
            <w:trPr>
              <w:trHeight w:val="113"/>
            </w:trPr>
          </w:trPrChange>
        </w:trPr>
        <w:tc>
          <w:tcPr>
            <w:tcW w:w="1843" w:type="dxa"/>
            <w:tcBorders>
              <w:top w:val="nil"/>
              <w:left w:val="nil"/>
              <w:bottom w:val="nil"/>
              <w:right w:val="nil"/>
            </w:tcBorders>
            <w:shd w:val="clear" w:color="auto" w:fill="auto"/>
            <w:noWrap/>
            <w:vAlign w:val="bottom"/>
            <w:hideMark/>
            <w:tcPrChange w:id="5470" w:author="Huang T  Dr (Surrey Business Schl)" w:date="2018-09-06T12:13:00Z">
              <w:tcPr>
                <w:tcW w:w="1843" w:type="dxa"/>
                <w:tcBorders>
                  <w:top w:val="nil"/>
                  <w:left w:val="nil"/>
                  <w:bottom w:val="nil"/>
                  <w:right w:val="nil"/>
                </w:tcBorders>
                <w:shd w:val="clear" w:color="auto" w:fill="auto"/>
                <w:noWrap/>
                <w:vAlign w:val="bottom"/>
                <w:hideMark/>
              </w:tcPr>
            </w:tcPrChange>
          </w:tcPr>
          <w:p w14:paraId="2C60D0FD" w14:textId="77777777" w:rsidR="003F1382" w:rsidRPr="003F1382" w:rsidRDefault="003F1382" w:rsidP="003F1382">
            <w:pPr>
              <w:spacing w:after="0" w:line="240" w:lineRule="auto"/>
              <w:rPr>
                <w:ins w:id="5471" w:author="Huang T  Dr (Surrey Business Schl)" w:date="2018-09-06T12:12:00Z"/>
                <w:rFonts w:eastAsia="Times New Roman" w:cs="Times New Roman"/>
                <w:color w:val="000000"/>
                <w:sz w:val="22"/>
                <w:szCs w:val="20"/>
                <w:rPrChange w:id="5472" w:author="Huang T  Dr (Surrey Business Schl)" w:date="2018-09-06T12:12:00Z">
                  <w:rPr>
                    <w:ins w:id="5473" w:author="Huang T  Dr (Surrey Business Schl)" w:date="2018-09-06T12:12:00Z"/>
                    <w:rFonts w:ascii="Calibri" w:eastAsia="Times New Roman" w:hAnsi="Calibri" w:cs="Times New Roman"/>
                    <w:color w:val="000000"/>
                    <w:sz w:val="22"/>
                  </w:rPr>
                </w:rPrChange>
              </w:rPr>
            </w:pPr>
            <w:ins w:id="5474" w:author="Huang T  Dr (Surrey Business Schl)" w:date="2018-09-06T12:12:00Z">
              <w:r w:rsidRPr="003F1382">
                <w:rPr>
                  <w:rFonts w:eastAsia="Times New Roman" w:cs="Times New Roman"/>
                  <w:color w:val="000000"/>
                  <w:sz w:val="22"/>
                  <w:szCs w:val="20"/>
                  <w:rPrChange w:id="5475" w:author="Huang T  Dr (Surrey Business Schl)" w:date="2018-09-06T12:12:00Z">
                    <w:rPr>
                      <w:rFonts w:ascii="Calibri" w:eastAsia="Times New Roman" w:hAnsi="Calibri" w:cs="Times New Roman"/>
                      <w:color w:val="000000"/>
                      <w:sz w:val="22"/>
                    </w:rPr>
                  </w:rPrChange>
                </w:rPr>
                <w:t>horizon= 1 to 8</w:t>
              </w:r>
            </w:ins>
          </w:p>
        </w:tc>
        <w:tc>
          <w:tcPr>
            <w:tcW w:w="5030" w:type="dxa"/>
            <w:gridSpan w:val="5"/>
            <w:tcBorders>
              <w:top w:val="nil"/>
              <w:left w:val="nil"/>
              <w:bottom w:val="nil"/>
              <w:right w:val="single" w:sz="4" w:space="0" w:color="000000"/>
            </w:tcBorders>
            <w:shd w:val="clear" w:color="auto" w:fill="auto"/>
            <w:noWrap/>
            <w:vAlign w:val="bottom"/>
            <w:hideMark/>
            <w:tcPrChange w:id="5476" w:author="Huang T  Dr (Surrey Business Schl)" w:date="2018-09-06T12:13:00Z">
              <w:tcPr>
                <w:tcW w:w="8604" w:type="dxa"/>
                <w:gridSpan w:val="11"/>
                <w:tcBorders>
                  <w:top w:val="nil"/>
                  <w:left w:val="nil"/>
                  <w:bottom w:val="nil"/>
                  <w:right w:val="single" w:sz="4" w:space="0" w:color="000000"/>
                </w:tcBorders>
                <w:shd w:val="clear" w:color="auto" w:fill="auto"/>
                <w:noWrap/>
                <w:vAlign w:val="bottom"/>
                <w:hideMark/>
              </w:tcPr>
            </w:tcPrChange>
          </w:tcPr>
          <w:p w14:paraId="193E424B" w14:textId="77777777" w:rsidR="003F1382" w:rsidRPr="003F1382" w:rsidRDefault="003F1382" w:rsidP="003F1382">
            <w:pPr>
              <w:spacing w:after="0" w:line="240" w:lineRule="auto"/>
              <w:rPr>
                <w:ins w:id="5477" w:author="Huang T  Dr (Surrey Business Schl)" w:date="2018-09-06T12:12:00Z"/>
                <w:rFonts w:eastAsia="Times New Roman" w:cs="Times New Roman"/>
                <w:color w:val="000000"/>
                <w:sz w:val="22"/>
                <w:szCs w:val="20"/>
                <w:rPrChange w:id="5478" w:author="Huang T  Dr (Surrey Business Schl)" w:date="2018-09-06T12:12:00Z">
                  <w:rPr>
                    <w:ins w:id="5479" w:author="Huang T  Dr (Surrey Business Schl)" w:date="2018-09-06T12:12:00Z"/>
                    <w:rFonts w:ascii="Calibri" w:eastAsia="Times New Roman" w:hAnsi="Calibri" w:cs="Times New Roman"/>
                    <w:color w:val="000000"/>
                    <w:sz w:val="22"/>
                  </w:rPr>
                </w:rPrChange>
              </w:rPr>
            </w:pPr>
            <w:ins w:id="5480" w:author="Huang T  Dr (Surrey Business Schl)" w:date="2018-09-06T12:12:00Z">
              <w:r w:rsidRPr="003F1382">
                <w:rPr>
                  <w:rFonts w:eastAsia="Times New Roman" w:cs="Times New Roman"/>
                  <w:color w:val="000000"/>
                  <w:sz w:val="22"/>
                  <w:szCs w:val="20"/>
                  <w:rPrChange w:id="5481" w:author="Huang T  Dr (Surrey Business Schl)" w:date="2018-09-06T12:12:00Z">
                    <w:rPr>
                      <w:rFonts w:ascii="Calibri" w:eastAsia="Times New Roman" w:hAnsi="Calibri" w:cs="Times New Roman"/>
                      <w:color w:val="000000"/>
                      <w:sz w:val="22"/>
                    </w:rPr>
                  </w:rPrChange>
                </w:rPr>
                <w:t>promoted period</w:t>
              </w:r>
            </w:ins>
          </w:p>
        </w:tc>
        <w:tc>
          <w:tcPr>
            <w:tcW w:w="1740" w:type="dxa"/>
            <w:tcBorders>
              <w:top w:val="nil"/>
              <w:left w:val="nil"/>
              <w:bottom w:val="nil"/>
              <w:right w:val="nil"/>
            </w:tcBorders>
            <w:shd w:val="clear" w:color="auto" w:fill="auto"/>
            <w:noWrap/>
            <w:vAlign w:val="bottom"/>
            <w:hideMark/>
            <w:tcPrChange w:id="5482" w:author="Huang T  Dr (Surrey Business Schl)" w:date="2018-09-06T12:13:00Z">
              <w:tcPr>
                <w:tcW w:w="1740" w:type="dxa"/>
                <w:tcBorders>
                  <w:top w:val="nil"/>
                  <w:left w:val="nil"/>
                  <w:bottom w:val="nil"/>
                  <w:right w:val="nil"/>
                </w:tcBorders>
                <w:shd w:val="clear" w:color="auto" w:fill="auto"/>
                <w:noWrap/>
                <w:vAlign w:val="bottom"/>
                <w:hideMark/>
              </w:tcPr>
            </w:tcPrChange>
          </w:tcPr>
          <w:p w14:paraId="0481FC8F" w14:textId="77777777" w:rsidR="003F1382" w:rsidRPr="003F1382" w:rsidRDefault="003F1382" w:rsidP="003F1382">
            <w:pPr>
              <w:spacing w:after="0" w:line="240" w:lineRule="auto"/>
              <w:rPr>
                <w:ins w:id="5483" w:author="Huang T  Dr (Surrey Business Schl)" w:date="2018-09-06T12:12:00Z"/>
                <w:rFonts w:eastAsia="Times New Roman" w:cs="Times New Roman"/>
                <w:color w:val="000000"/>
                <w:sz w:val="22"/>
                <w:szCs w:val="20"/>
                <w:rPrChange w:id="5484" w:author="Huang T  Dr (Surrey Business Schl)" w:date="2018-09-06T12:12:00Z">
                  <w:rPr>
                    <w:ins w:id="5485" w:author="Huang T  Dr (Surrey Business Schl)" w:date="2018-09-06T12:12:00Z"/>
                    <w:rFonts w:ascii="Calibri" w:eastAsia="Times New Roman" w:hAnsi="Calibri" w:cs="Times New Roman"/>
                    <w:color w:val="000000"/>
                    <w:sz w:val="22"/>
                  </w:rPr>
                </w:rPrChange>
              </w:rPr>
            </w:pPr>
            <w:ins w:id="5486" w:author="Huang T  Dr (Surrey Business Schl)" w:date="2018-09-06T12:12:00Z">
              <w:r w:rsidRPr="003F1382">
                <w:rPr>
                  <w:rFonts w:eastAsia="Times New Roman" w:cs="Times New Roman"/>
                  <w:color w:val="000000"/>
                  <w:sz w:val="22"/>
                  <w:szCs w:val="20"/>
                  <w:rPrChange w:id="5487" w:author="Huang T  Dr (Surrey Business Schl)" w:date="2018-09-06T12:12:00Z">
                    <w:rPr>
                      <w:rFonts w:ascii="Calibri" w:eastAsia="Times New Roman" w:hAnsi="Calibri" w:cs="Times New Roman"/>
                      <w:color w:val="000000"/>
                      <w:sz w:val="22"/>
                    </w:rPr>
                  </w:rPrChange>
                </w:rPr>
                <w:t>horizon= 1 to 8</w:t>
              </w:r>
            </w:ins>
          </w:p>
        </w:tc>
        <w:tc>
          <w:tcPr>
            <w:tcW w:w="4249" w:type="dxa"/>
            <w:gridSpan w:val="5"/>
            <w:tcBorders>
              <w:top w:val="nil"/>
              <w:left w:val="nil"/>
              <w:bottom w:val="nil"/>
              <w:right w:val="single" w:sz="4" w:space="0" w:color="000000"/>
            </w:tcBorders>
            <w:shd w:val="clear" w:color="auto" w:fill="auto"/>
            <w:noWrap/>
            <w:vAlign w:val="bottom"/>
            <w:hideMark/>
            <w:tcPrChange w:id="5488" w:author="Huang T  Dr (Surrey Business Schl)" w:date="2018-09-06T12:13:00Z">
              <w:tcPr>
                <w:tcW w:w="8366" w:type="dxa"/>
                <w:gridSpan w:val="10"/>
                <w:tcBorders>
                  <w:top w:val="nil"/>
                  <w:left w:val="nil"/>
                  <w:bottom w:val="nil"/>
                  <w:right w:val="single" w:sz="4" w:space="0" w:color="000000"/>
                </w:tcBorders>
                <w:shd w:val="clear" w:color="auto" w:fill="auto"/>
                <w:noWrap/>
                <w:vAlign w:val="bottom"/>
                <w:hideMark/>
              </w:tcPr>
            </w:tcPrChange>
          </w:tcPr>
          <w:p w14:paraId="09C2AE1A" w14:textId="6609D4F3" w:rsidR="003F1382" w:rsidRPr="003F1382" w:rsidRDefault="00D34982" w:rsidP="003F1382">
            <w:pPr>
              <w:spacing w:after="0" w:line="240" w:lineRule="auto"/>
              <w:rPr>
                <w:ins w:id="5489" w:author="Huang T  Dr (Surrey Business Schl)" w:date="2018-09-06T12:12:00Z"/>
                <w:rFonts w:eastAsia="Times New Roman" w:cs="Times New Roman"/>
                <w:color w:val="000000"/>
                <w:sz w:val="22"/>
                <w:szCs w:val="20"/>
                <w:rPrChange w:id="5490" w:author="Huang T  Dr (Surrey Business Schl)" w:date="2018-09-06T12:12:00Z">
                  <w:rPr>
                    <w:ins w:id="5491" w:author="Huang T  Dr (Surrey Business Schl)" w:date="2018-09-06T12:12:00Z"/>
                    <w:rFonts w:ascii="Calibri" w:eastAsia="Times New Roman" w:hAnsi="Calibri" w:cs="Times New Roman"/>
                    <w:color w:val="000000"/>
                    <w:sz w:val="22"/>
                  </w:rPr>
                </w:rPrChange>
              </w:rPr>
            </w:pPr>
            <w:ins w:id="5492" w:author="Huang T  Dr (Surrey Business Schl)" w:date="2018-09-06T12:12:00Z">
              <w:r w:rsidRPr="003F1382">
                <w:rPr>
                  <w:rFonts w:eastAsia="Times New Roman" w:cs="Times New Roman"/>
                  <w:color w:val="000000"/>
                  <w:sz w:val="22"/>
                  <w:szCs w:val="20"/>
                </w:rPr>
                <w:t>N</w:t>
              </w:r>
              <w:r w:rsidR="003F1382" w:rsidRPr="003F1382">
                <w:rPr>
                  <w:rFonts w:eastAsia="Times New Roman" w:cs="Times New Roman"/>
                  <w:color w:val="000000"/>
                  <w:sz w:val="22"/>
                  <w:szCs w:val="20"/>
                  <w:rPrChange w:id="5493" w:author="Huang T  Dr (Surrey Business Schl)" w:date="2018-09-06T12:12:00Z">
                    <w:rPr>
                      <w:rFonts w:ascii="Calibri" w:eastAsia="Times New Roman" w:hAnsi="Calibri" w:cs="Times New Roman"/>
                      <w:color w:val="000000"/>
                      <w:sz w:val="22"/>
                    </w:rPr>
                  </w:rPrChange>
                </w:rPr>
                <w:t>on</w:t>
              </w:r>
            </w:ins>
            <w:ins w:id="5494" w:author="Huang T  Dr (Surrey Business Schl)" w:date="2018-09-06T12:14:00Z">
              <w:r>
                <w:rPr>
                  <w:rFonts w:eastAsia="Times New Roman" w:cs="Times New Roman"/>
                  <w:color w:val="000000"/>
                  <w:sz w:val="22"/>
                  <w:szCs w:val="20"/>
                </w:rPr>
                <w:t>-</w:t>
              </w:r>
            </w:ins>
            <w:ins w:id="5495" w:author="Huang T  Dr (Surrey Business Schl)" w:date="2018-09-06T12:12:00Z">
              <w:r w:rsidR="003F1382" w:rsidRPr="003F1382">
                <w:rPr>
                  <w:rFonts w:eastAsia="Times New Roman" w:cs="Times New Roman"/>
                  <w:color w:val="000000"/>
                  <w:sz w:val="22"/>
                  <w:szCs w:val="20"/>
                  <w:rPrChange w:id="5496" w:author="Huang T  Dr (Surrey Business Schl)" w:date="2018-09-06T12:12:00Z">
                    <w:rPr>
                      <w:rFonts w:ascii="Calibri" w:eastAsia="Times New Roman" w:hAnsi="Calibri" w:cs="Times New Roman"/>
                      <w:color w:val="000000"/>
                      <w:sz w:val="22"/>
                    </w:rPr>
                  </w:rPrChange>
                </w:rPr>
                <w:t>promoted period</w:t>
              </w:r>
            </w:ins>
          </w:p>
        </w:tc>
      </w:tr>
      <w:tr w:rsidR="003F1382" w:rsidRPr="003F1382" w14:paraId="380EC7D3" w14:textId="77777777" w:rsidTr="00D34982">
        <w:tblPrEx>
          <w:tblPrExChange w:id="5497" w:author="Huang T  Dr (Surrey Business Schl)" w:date="2018-09-06T12:13:00Z">
            <w:tblPrEx>
              <w:tblW w:w="16889" w:type="dxa"/>
            </w:tblPrEx>
          </w:tblPrExChange>
        </w:tblPrEx>
        <w:trPr>
          <w:trHeight w:val="113"/>
          <w:ins w:id="5498" w:author="Huang T  Dr (Surrey Business Schl)" w:date="2018-09-06T12:12:00Z"/>
          <w:trPrChange w:id="5499"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5500" w:author="Huang T  Dr (Surrey Business Schl)" w:date="2018-09-06T12:13:00Z">
              <w:tcPr>
                <w:tcW w:w="1843" w:type="dxa"/>
                <w:tcBorders>
                  <w:top w:val="nil"/>
                  <w:left w:val="nil"/>
                  <w:bottom w:val="nil"/>
                  <w:right w:val="nil"/>
                </w:tcBorders>
                <w:shd w:val="clear" w:color="auto" w:fill="auto"/>
                <w:noWrap/>
                <w:vAlign w:val="bottom"/>
                <w:hideMark/>
              </w:tcPr>
            </w:tcPrChange>
          </w:tcPr>
          <w:p w14:paraId="1F84E979" w14:textId="77777777" w:rsidR="003F1382" w:rsidRPr="003F1382" w:rsidRDefault="003F1382" w:rsidP="003F1382">
            <w:pPr>
              <w:spacing w:after="0" w:line="240" w:lineRule="auto"/>
              <w:rPr>
                <w:ins w:id="5501" w:author="Huang T  Dr (Surrey Business Schl)" w:date="2018-09-06T12:12:00Z"/>
                <w:rFonts w:eastAsia="Times New Roman" w:cs="Times New Roman"/>
                <w:color w:val="000000"/>
                <w:sz w:val="22"/>
                <w:szCs w:val="20"/>
                <w:rPrChange w:id="5502" w:author="Huang T  Dr (Surrey Business Schl)" w:date="2018-09-06T12:12:00Z">
                  <w:rPr>
                    <w:ins w:id="5503" w:author="Huang T  Dr (Surrey Business Schl)" w:date="2018-09-06T12:12:00Z"/>
                    <w:rFonts w:ascii="Calibri" w:eastAsia="Times New Roman" w:hAnsi="Calibri" w:cs="Times New Roman"/>
                    <w:color w:val="000000"/>
                    <w:sz w:val="22"/>
                  </w:rPr>
                </w:rPrChange>
              </w:rPr>
            </w:pPr>
            <w:ins w:id="5504" w:author="Huang T  Dr (Surrey Business Schl)" w:date="2018-09-06T12:12:00Z">
              <w:r w:rsidRPr="003F1382">
                <w:rPr>
                  <w:rFonts w:eastAsia="Times New Roman" w:cs="Times New Roman"/>
                  <w:color w:val="000000"/>
                  <w:sz w:val="22"/>
                  <w:szCs w:val="20"/>
                  <w:rPrChange w:id="5505" w:author="Huang T  Dr (Surrey Business Schl)" w:date="2018-09-06T12:12:00Z">
                    <w:rPr>
                      <w:rFonts w:ascii="Calibri" w:eastAsia="Times New Roman" w:hAnsi="Calibri" w:cs="Times New Roman"/>
                      <w:color w:val="000000"/>
                      <w:sz w:val="22"/>
                    </w:rPr>
                  </w:rPrChange>
                </w:rPr>
                <w:t>Model/measure</w:t>
              </w:r>
            </w:ins>
          </w:p>
        </w:tc>
        <w:tc>
          <w:tcPr>
            <w:tcW w:w="931" w:type="dxa"/>
            <w:tcBorders>
              <w:top w:val="nil"/>
              <w:left w:val="nil"/>
              <w:bottom w:val="nil"/>
              <w:right w:val="nil"/>
            </w:tcBorders>
            <w:shd w:val="clear" w:color="auto" w:fill="auto"/>
            <w:noWrap/>
            <w:vAlign w:val="bottom"/>
            <w:hideMark/>
            <w:tcPrChange w:id="5506" w:author="Huang T  Dr (Surrey Business Schl)" w:date="2018-09-06T12:13:00Z">
              <w:tcPr>
                <w:tcW w:w="567" w:type="dxa"/>
                <w:tcBorders>
                  <w:top w:val="nil"/>
                  <w:left w:val="nil"/>
                  <w:bottom w:val="nil"/>
                  <w:right w:val="nil"/>
                </w:tcBorders>
                <w:shd w:val="clear" w:color="auto" w:fill="auto"/>
                <w:noWrap/>
                <w:vAlign w:val="bottom"/>
                <w:hideMark/>
              </w:tcPr>
            </w:tcPrChange>
          </w:tcPr>
          <w:p w14:paraId="48FD988E" w14:textId="77777777" w:rsidR="003F1382" w:rsidRPr="003F1382" w:rsidRDefault="003F1382" w:rsidP="003F1382">
            <w:pPr>
              <w:spacing w:after="0" w:line="240" w:lineRule="auto"/>
              <w:rPr>
                <w:ins w:id="5507" w:author="Huang T  Dr (Surrey Business Schl)" w:date="2018-09-06T12:12:00Z"/>
                <w:rFonts w:eastAsia="Times New Roman" w:cs="Times New Roman"/>
                <w:color w:val="000000"/>
                <w:sz w:val="22"/>
                <w:szCs w:val="20"/>
                <w:rPrChange w:id="5508" w:author="Huang T  Dr (Surrey Business Schl)" w:date="2018-09-06T12:12:00Z">
                  <w:rPr>
                    <w:ins w:id="5509" w:author="Huang T  Dr (Surrey Business Schl)" w:date="2018-09-06T12:12:00Z"/>
                    <w:rFonts w:ascii="Calibri" w:eastAsia="Times New Roman" w:hAnsi="Calibri" w:cs="Times New Roman"/>
                    <w:color w:val="000000"/>
                    <w:sz w:val="22"/>
                  </w:rPr>
                </w:rPrChange>
              </w:rPr>
            </w:pPr>
            <w:ins w:id="5510" w:author="Huang T  Dr (Surrey Business Schl)" w:date="2018-09-06T12:12:00Z">
              <w:r w:rsidRPr="003F1382">
                <w:rPr>
                  <w:rFonts w:eastAsia="Times New Roman" w:cs="Times New Roman"/>
                  <w:color w:val="000000"/>
                  <w:sz w:val="22"/>
                  <w:szCs w:val="20"/>
                  <w:rPrChange w:id="5511" w:author="Huang T  Dr (Surrey Business Schl)" w:date="2018-09-06T12:12:00Z">
                    <w:rPr>
                      <w:rFonts w:ascii="Calibri" w:eastAsia="Times New Roman" w:hAnsi="Calibri" w:cs="Times New Roman"/>
                      <w:color w:val="000000"/>
                      <w:sz w:val="22"/>
                    </w:rPr>
                  </w:rPrChange>
                </w:rPr>
                <w:t>MAE</w:t>
              </w:r>
            </w:ins>
          </w:p>
        </w:tc>
        <w:tc>
          <w:tcPr>
            <w:tcW w:w="950" w:type="dxa"/>
            <w:tcBorders>
              <w:top w:val="nil"/>
              <w:left w:val="nil"/>
              <w:bottom w:val="nil"/>
              <w:right w:val="nil"/>
            </w:tcBorders>
            <w:shd w:val="clear" w:color="auto" w:fill="auto"/>
            <w:noWrap/>
            <w:vAlign w:val="bottom"/>
            <w:hideMark/>
            <w:tcPrChange w:id="5512" w:author="Huang T  Dr (Surrey Business Schl)" w:date="2018-09-06T12:13:00Z">
              <w:tcPr>
                <w:tcW w:w="950" w:type="dxa"/>
                <w:tcBorders>
                  <w:top w:val="nil"/>
                  <w:left w:val="nil"/>
                  <w:bottom w:val="nil"/>
                  <w:right w:val="nil"/>
                </w:tcBorders>
                <w:shd w:val="clear" w:color="auto" w:fill="auto"/>
                <w:noWrap/>
                <w:vAlign w:val="bottom"/>
                <w:hideMark/>
              </w:tcPr>
            </w:tcPrChange>
          </w:tcPr>
          <w:p w14:paraId="43D25202" w14:textId="77777777" w:rsidR="003F1382" w:rsidRPr="003F1382" w:rsidRDefault="003F1382" w:rsidP="003F1382">
            <w:pPr>
              <w:spacing w:after="0" w:line="240" w:lineRule="auto"/>
              <w:rPr>
                <w:ins w:id="5513" w:author="Huang T  Dr (Surrey Business Schl)" w:date="2018-09-06T12:12:00Z"/>
                <w:rFonts w:eastAsia="Times New Roman" w:cs="Times New Roman"/>
                <w:color w:val="000000"/>
                <w:sz w:val="22"/>
                <w:szCs w:val="20"/>
                <w:rPrChange w:id="5514" w:author="Huang T  Dr (Surrey Business Schl)" w:date="2018-09-06T12:12:00Z">
                  <w:rPr>
                    <w:ins w:id="5515" w:author="Huang T  Dr (Surrey Business Schl)" w:date="2018-09-06T12:12:00Z"/>
                    <w:rFonts w:ascii="Calibri" w:eastAsia="Times New Roman" w:hAnsi="Calibri" w:cs="Times New Roman"/>
                    <w:color w:val="000000"/>
                    <w:sz w:val="22"/>
                  </w:rPr>
                </w:rPrChange>
              </w:rPr>
            </w:pPr>
            <w:ins w:id="5516" w:author="Huang T  Dr (Surrey Business Schl)" w:date="2018-09-06T12:12:00Z">
              <w:r w:rsidRPr="003F1382">
                <w:rPr>
                  <w:rFonts w:eastAsia="Times New Roman" w:cs="Times New Roman"/>
                  <w:color w:val="000000"/>
                  <w:sz w:val="22"/>
                  <w:szCs w:val="20"/>
                  <w:rPrChange w:id="5517" w:author="Huang T  Dr (Surrey Business Schl)" w:date="2018-09-06T12:12:00Z">
                    <w:rPr>
                      <w:rFonts w:ascii="Calibri" w:eastAsia="Times New Roman" w:hAnsi="Calibri" w:cs="Times New Roman"/>
                      <w:color w:val="000000"/>
                      <w:sz w:val="22"/>
                    </w:rPr>
                  </w:rPrChange>
                </w:rPr>
                <w:t>SMAPE</w:t>
              </w:r>
            </w:ins>
          </w:p>
        </w:tc>
        <w:tc>
          <w:tcPr>
            <w:tcW w:w="828" w:type="dxa"/>
            <w:tcBorders>
              <w:top w:val="nil"/>
              <w:left w:val="nil"/>
              <w:bottom w:val="nil"/>
              <w:right w:val="nil"/>
            </w:tcBorders>
            <w:shd w:val="clear" w:color="auto" w:fill="auto"/>
            <w:noWrap/>
            <w:vAlign w:val="bottom"/>
            <w:hideMark/>
            <w:tcPrChange w:id="5518" w:author="Huang T  Dr (Surrey Business Schl)" w:date="2018-09-06T12:13:00Z">
              <w:tcPr>
                <w:tcW w:w="828" w:type="dxa"/>
                <w:tcBorders>
                  <w:top w:val="nil"/>
                  <w:left w:val="nil"/>
                  <w:bottom w:val="nil"/>
                  <w:right w:val="nil"/>
                </w:tcBorders>
                <w:shd w:val="clear" w:color="auto" w:fill="auto"/>
                <w:noWrap/>
                <w:vAlign w:val="bottom"/>
                <w:hideMark/>
              </w:tcPr>
            </w:tcPrChange>
          </w:tcPr>
          <w:p w14:paraId="76A0E912" w14:textId="77777777" w:rsidR="003F1382" w:rsidRPr="003F1382" w:rsidRDefault="003F1382" w:rsidP="003F1382">
            <w:pPr>
              <w:spacing w:after="0" w:line="240" w:lineRule="auto"/>
              <w:rPr>
                <w:ins w:id="5519" w:author="Huang T  Dr (Surrey Business Schl)" w:date="2018-09-06T12:12:00Z"/>
                <w:rFonts w:eastAsia="Times New Roman" w:cs="Times New Roman"/>
                <w:color w:val="000000"/>
                <w:sz w:val="22"/>
                <w:szCs w:val="20"/>
                <w:rPrChange w:id="5520" w:author="Huang T  Dr (Surrey Business Schl)" w:date="2018-09-06T12:12:00Z">
                  <w:rPr>
                    <w:ins w:id="5521" w:author="Huang T  Dr (Surrey Business Schl)" w:date="2018-09-06T12:12:00Z"/>
                    <w:rFonts w:ascii="Calibri" w:eastAsia="Times New Roman" w:hAnsi="Calibri" w:cs="Times New Roman"/>
                    <w:color w:val="000000"/>
                    <w:sz w:val="22"/>
                  </w:rPr>
                </w:rPrChange>
              </w:rPr>
            </w:pPr>
            <w:ins w:id="5522" w:author="Huang T  Dr (Surrey Business Schl)" w:date="2018-09-06T12:12:00Z">
              <w:r w:rsidRPr="003F1382">
                <w:rPr>
                  <w:rFonts w:eastAsia="Times New Roman" w:cs="Times New Roman"/>
                  <w:color w:val="000000"/>
                  <w:sz w:val="22"/>
                  <w:szCs w:val="20"/>
                  <w:rPrChange w:id="5523" w:author="Huang T  Dr (Surrey Business Schl)" w:date="2018-09-06T12:12:00Z">
                    <w:rPr>
                      <w:rFonts w:ascii="Calibri" w:eastAsia="Times New Roman" w:hAnsi="Calibri" w:cs="Times New Roman"/>
                      <w:color w:val="000000"/>
                      <w:sz w:val="22"/>
                    </w:rPr>
                  </w:rPrChange>
                </w:rPr>
                <w:t>MASE</w:t>
              </w:r>
            </w:ins>
          </w:p>
        </w:tc>
        <w:tc>
          <w:tcPr>
            <w:tcW w:w="1390" w:type="dxa"/>
            <w:tcBorders>
              <w:top w:val="nil"/>
              <w:left w:val="nil"/>
              <w:bottom w:val="nil"/>
              <w:right w:val="nil"/>
            </w:tcBorders>
            <w:shd w:val="clear" w:color="auto" w:fill="auto"/>
            <w:noWrap/>
            <w:vAlign w:val="bottom"/>
            <w:hideMark/>
            <w:tcPrChange w:id="5524" w:author="Huang T  Dr (Surrey Business Schl)" w:date="2018-09-06T12:13:00Z">
              <w:tcPr>
                <w:tcW w:w="1390" w:type="dxa"/>
                <w:tcBorders>
                  <w:top w:val="nil"/>
                  <w:left w:val="nil"/>
                  <w:bottom w:val="nil"/>
                  <w:right w:val="nil"/>
                </w:tcBorders>
                <w:shd w:val="clear" w:color="auto" w:fill="auto"/>
                <w:noWrap/>
                <w:vAlign w:val="bottom"/>
                <w:hideMark/>
              </w:tcPr>
            </w:tcPrChange>
          </w:tcPr>
          <w:p w14:paraId="161A4948" w14:textId="77777777" w:rsidR="003F1382" w:rsidRPr="003F1382" w:rsidRDefault="003F1382" w:rsidP="003F1382">
            <w:pPr>
              <w:spacing w:after="0" w:line="240" w:lineRule="auto"/>
              <w:rPr>
                <w:ins w:id="5525" w:author="Huang T  Dr (Surrey Business Schl)" w:date="2018-09-06T12:12:00Z"/>
                <w:rFonts w:eastAsia="Times New Roman" w:cs="Times New Roman"/>
                <w:color w:val="000000"/>
                <w:sz w:val="22"/>
                <w:szCs w:val="20"/>
                <w:rPrChange w:id="5526" w:author="Huang T  Dr (Surrey Business Schl)" w:date="2018-09-06T12:12:00Z">
                  <w:rPr>
                    <w:ins w:id="5527" w:author="Huang T  Dr (Surrey Business Schl)" w:date="2018-09-06T12:12:00Z"/>
                    <w:rFonts w:ascii="Calibri" w:eastAsia="Times New Roman" w:hAnsi="Calibri" w:cs="Times New Roman"/>
                    <w:color w:val="000000"/>
                    <w:sz w:val="22"/>
                  </w:rPr>
                </w:rPrChange>
              </w:rPr>
            </w:pPr>
            <w:proofErr w:type="spellStart"/>
            <w:ins w:id="5528" w:author="Huang T  Dr (Surrey Business Schl)" w:date="2018-09-06T12:12:00Z">
              <w:r w:rsidRPr="003F1382">
                <w:rPr>
                  <w:rFonts w:eastAsia="Times New Roman" w:cs="Times New Roman"/>
                  <w:color w:val="000000"/>
                  <w:sz w:val="22"/>
                  <w:szCs w:val="20"/>
                  <w:rPrChange w:id="5529" w:author="Huang T  Dr (Surrey Business Schl)" w:date="2018-09-06T12:12:00Z">
                    <w:rPr>
                      <w:rFonts w:ascii="Calibri" w:eastAsia="Times New Roman" w:hAnsi="Calibri" w:cs="Times New Roman"/>
                      <w:color w:val="000000"/>
                      <w:sz w:val="22"/>
                    </w:rPr>
                  </w:rPrChange>
                </w:rPr>
                <w:t>AvgRelMAE</w:t>
              </w:r>
              <w:proofErr w:type="spellEnd"/>
            </w:ins>
          </w:p>
        </w:tc>
        <w:tc>
          <w:tcPr>
            <w:tcW w:w="931" w:type="dxa"/>
            <w:tcBorders>
              <w:top w:val="nil"/>
              <w:left w:val="nil"/>
              <w:bottom w:val="nil"/>
              <w:right w:val="nil"/>
            </w:tcBorders>
            <w:shd w:val="clear" w:color="auto" w:fill="auto"/>
            <w:noWrap/>
            <w:vAlign w:val="bottom"/>
            <w:hideMark/>
            <w:tcPrChange w:id="5530"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097A1ECF" w14:textId="77777777" w:rsidR="003F1382" w:rsidRPr="003F1382" w:rsidRDefault="003F1382" w:rsidP="003F1382">
            <w:pPr>
              <w:spacing w:after="0" w:line="240" w:lineRule="auto"/>
              <w:rPr>
                <w:ins w:id="5531" w:author="Huang T  Dr (Surrey Business Schl)" w:date="2018-09-06T12:12:00Z"/>
                <w:rFonts w:eastAsia="Times New Roman" w:cs="Times New Roman"/>
                <w:color w:val="000000"/>
                <w:sz w:val="22"/>
                <w:szCs w:val="20"/>
                <w:rPrChange w:id="5532" w:author="Huang T  Dr (Surrey Business Schl)" w:date="2018-09-06T12:12:00Z">
                  <w:rPr>
                    <w:ins w:id="5533" w:author="Huang T  Dr (Surrey Business Schl)" w:date="2018-09-06T12:12:00Z"/>
                    <w:rFonts w:ascii="Calibri" w:eastAsia="Times New Roman" w:hAnsi="Calibri" w:cs="Times New Roman"/>
                    <w:color w:val="000000"/>
                    <w:sz w:val="22"/>
                  </w:rPr>
                </w:rPrChange>
              </w:rPr>
            </w:pPr>
            <w:ins w:id="5534" w:author="Huang T  Dr (Surrey Business Schl)" w:date="2018-09-06T12:12:00Z">
              <w:r w:rsidRPr="003F1382">
                <w:rPr>
                  <w:rFonts w:eastAsia="Times New Roman" w:cs="Times New Roman"/>
                  <w:color w:val="000000"/>
                  <w:sz w:val="22"/>
                  <w:szCs w:val="20"/>
                  <w:rPrChange w:id="5535" w:author="Huang T  Dr (Surrey Business Schl)" w:date="2018-09-06T12:12:00Z">
                    <w:rPr>
                      <w:rFonts w:ascii="Calibri" w:eastAsia="Times New Roman" w:hAnsi="Calibri" w:cs="Times New Roman"/>
                      <w:color w:val="000000"/>
                      <w:sz w:val="22"/>
                    </w:rPr>
                  </w:rPrChange>
                </w:rPr>
                <w:t>MSE</w:t>
              </w:r>
            </w:ins>
          </w:p>
        </w:tc>
        <w:tc>
          <w:tcPr>
            <w:tcW w:w="1740" w:type="dxa"/>
            <w:tcBorders>
              <w:top w:val="nil"/>
              <w:left w:val="single" w:sz="4" w:space="0" w:color="auto"/>
              <w:bottom w:val="nil"/>
              <w:right w:val="nil"/>
            </w:tcBorders>
            <w:shd w:val="clear" w:color="auto" w:fill="auto"/>
            <w:noWrap/>
            <w:vAlign w:val="bottom"/>
            <w:hideMark/>
            <w:tcPrChange w:id="5536"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2CFCA1E6" w14:textId="77777777" w:rsidR="003F1382" w:rsidRPr="003F1382" w:rsidRDefault="003F1382" w:rsidP="003F1382">
            <w:pPr>
              <w:spacing w:after="0" w:line="240" w:lineRule="auto"/>
              <w:rPr>
                <w:ins w:id="5537" w:author="Huang T  Dr (Surrey Business Schl)" w:date="2018-09-06T12:12:00Z"/>
                <w:rFonts w:eastAsia="Times New Roman" w:cs="Times New Roman"/>
                <w:color w:val="000000"/>
                <w:sz w:val="22"/>
                <w:szCs w:val="20"/>
                <w:rPrChange w:id="5538" w:author="Huang T  Dr (Surrey Business Schl)" w:date="2018-09-06T12:12:00Z">
                  <w:rPr>
                    <w:ins w:id="5539" w:author="Huang T  Dr (Surrey Business Schl)" w:date="2018-09-06T12:12:00Z"/>
                    <w:rFonts w:ascii="Calibri" w:eastAsia="Times New Roman" w:hAnsi="Calibri" w:cs="Times New Roman"/>
                    <w:color w:val="000000"/>
                    <w:sz w:val="22"/>
                  </w:rPr>
                </w:rPrChange>
              </w:rPr>
            </w:pPr>
            <w:ins w:id="5540" w:author="Huang T  Dr (Surrey Business Schl)" w:date="2018-09-06T12:12:00Z">
              <w:r w:rsidRPr="003F1382">
                <w:rPr>
                  <w:rFonts w:eastAsia="Times New Roman" w:cs="Times New Roman"/>
                  <w:color w:val="000000"/>
                  <w:sz w:val="22"/>
                  <w:szCs w:val="20"/>
                  <w:rPrChange w:id="5541" w:author="Huang T  Dr (Surrey Business Schl)" w:date="2018-09-06T12:12:00Z">
                    <w:rPr>
                      <w:rFonts w:ascii="Calibri" w:eastAsia="Times New Roman" w:hAnsi="Calibri" w:cs="Times New Roman"/>
                      <w:color w:val="000000"/>
                      <w:sz w:val="22"/>
                    </w:rPr>
                  </w:rPrChange>
                </w:rPr>
                <w:t>Model/measure</w:t>
              </w:r>
            </w:ins>
          </w:p>
        </w:tc>
        <w:tc>
          <w:tcPr>
            <w:tcW w:w="711" w:type="dxa"/>
            <w:tcBorders>
              <w:top w:val="nil"/>
              <w:left w:val="nil"/>
              <w:bottom w:val="nil"/>
              <w:right w:val="nil"/>
            </w:tcBorders>
            <w:shd w:val="clear" w:color="auto" w:fill="auto"/>
            <w:noWrap/>
            <w:vAlign w:val="bottom"/>
            <w:hideMark/>
            <w:tcPrChange w:id="5542"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72DBBEF5" w14:textId="77777777" w:rsidR="003F1382" w:rsidRPr="003F1382" w:rsidRDefault="003F1382" w:rsidP="003F1382">
            <w:pPr>
              <w:spacing w:after="0" w:line="240" w:lineRule="auto"/>
              <w:rPr>
                <w:ins w:id="5543" w:author="Huang T  Dr (Surrey Business Schl)" w:date="2018-09-06T12:12:00Z"/>
                <w:rFonts w:eastAsia="Times New Roman" w:cs="Times New Roman"/>
                <w:color w:val="000000"/>
                <w:sz w:val="22"/>
                <w:szCs w:val="20"/>
                <w:rPrChange w:id="5544" w:author="Huang T  Dr (Surrey Business Schl)" w:date="2018-09-06T12:12:00Z">
                  <w:rPr>
                    <w:ins w:id="5545" w:author="Huang T  Dr (Surrey Business Schl)" w:date="2018-09-06T12:12:00Z"/>
                    <w:rFonts w:ascii="Calibri" w:eastAsia="Times New Roman" w:hAnsi="Calibri" w:cs="Times New Roman"/>
                    <w:color w:val="000000"/>
                    <w:sz w:val="22"/>
                  </w:rPr>
                </w:rPrChange>
              </w:rPr>
            </w:pPr>
            <w:ins w:id="5546" w:author="Huang T  Dr (Surrey Business Schl)" w:date="2018-09-06T12:12:00Z">
              <w:r w:rsidRPr="003F1382">
                <w:rPr>
                  <w:rFonts w:eastAsia="Times New Roman" w:cs="Times New Roman"/>
                  <w:color w:val="000000"/>
                  <w:sz w:val="22"/>
                  <w:szCs w:val="20"/>
                  <w:rPrChange w:id="5547" w:author="Huang T  Dr (Surrey Business Schl)" w:date="2018-09-06T12:12:00Z">
                    <w:rPr>
                      <w:rFonts w:ascii="Calibri" w:eastAsia="Times New Roman" w:hAnsi="Calibri" w:cs="Times New Roman"/>
                      <w:color w:val="000000"/>
                      <w:sz w:val="22"/>
                    </w:rPr>
                  </w:rPrChange>
                </w:rPr>
                <w:t>MAE</w:t>
              </w:r>
            </w:ins>
          </w:p>
        </w:tc>
        <w:tc>
          <w:tcPr>
            <w:tcW w:w="950" w:type="dxa"/>
            <w:tcBorders>
              <w:top w:val="nil"/>
              <w:left w:val="nil"/>
              <w:bottom w:val="nil"/>
              <w:right w:val="nil"/>
            </w:tcBorders>
            <w:shd w:val="clear" w:color="auto" w:fill="auto"/>
            <w:noWrap/>
            <w:vAlign w:val="bottom"/>
            <w:hideMark/>
            <w:tcPrChange w:id="5548" w:author="Huang T  Dr (Surrey Business Schl)" w:date="2018-09-06T12:13:00Z">
              <w:tcPr>
                <w:tcW w:w="950" w:type="dxa"/>
                <w:tcBorders>
                  <w:top w:val="nil"/>
                  <w:left w:val="nil"/>
                  <w:bottom w:val="nil"/>
                  <w:right w:val="nil"/>
                </w:tcBorders>
                <w:shd w:val="clear" w:color="auto" w:fill="auto"/>
                <w:noWrap/>
                <w:vAlign w:val="bottom"/>
                <w:hideMark/>
              </w:tcPr>
            </w:tcPrChange>
          </w:tcPr>
          <w:p w14:paraId="7339A500" w14:textId="77777777" w:rsidR="003F1382" w:rsidRPr="003F1382" w:rsidRDefault="003F1382" w:rsidP="003F1382">
            <w:pPr>
              <w:spacing w:after="0" w:line="240" w:lineRule="auto"/>
              <w:rPr>
                <w:ins w:id="5549" w:author="Huang T  Dr (Surrey Business Schl)" w:date="2018-09-06T12:12:00Z"/>
                <w:rFonts w:eastAsia="Times New Roman" w:cs="Times New Roman"/>
                <w:color w:val="000000"/>
                <w:sz w:val="22"/>
                <w:szCs w:val="20"/>
                <w:rPrChange w:id="5550" w:author="Huang T  Dr (Surrey Business Schl)" w:date="2018-09-06T12:12:00Z">
                  <w:rPr>
                    <w:ins w:id="5551" w:author="Huang T  Dr (Surrey Business Schl)" w:date="2018-09-06T12:12:00Z"/>
                    <w:rFonts w:ascii="Calibri" w:eastAsia="Times New Roman" w:hAnsi="Calibri" w:cs="Times New Roman"/>
                    <w:color w:val="000000"/>
                    <w:sz w:val="22"/>
                  </w:rPr>
                </w:rPrChange>
              </w:rPr>
            </w:pPr>
            <w:ins w:id="5552" w:author="Huang T  Dr (Surrey Business Schl)" w:date="2018-09-06T12:12:00Z">
              <w:r w:rsidRPr="003F1382">
                <w:rPr>
                  <w:rFonts w:eastAsia="Times New Roman" w:cs="Times New Roman"/>
                  <w:color w:val="000000"/>
                  <w:sz w:val="22"/>
                  <w:szCs w:val="20"/>
                  <w:rPrChange w:id="5553" w:author="Huang T  Dr (Surrey Business Schl)" w:date="2018-09-06T12:12:00Z">
                    <w:rPr>
                      <w:rFonts w:ascii="Calibri" w:eastAsia="Times New Roman" w:hAnsi="Calibri" w:cs="Times New Roman"/>
                      <w:color w:val="000000"/>
                      <w:sz w:val="22"/>
                    </w:rPr>
                  </w:rPrChange>
                </w:rPr>
                <w:t>SMAPE</w:t>
              </w:r>
            </w:ins>
          </w:p>
        </w:tc>
        <w:tc>
          <w:tcPr>
            <w:tcW w:w="828" w:type="dxa"/>
            <w:tcBorders>
              <w:top w:val="nil"/>
              <w:left w:val="nil"/>
              <w:bottom w:val="nil"/>
              <w:right w:val="nil"/>
            </w:tcBorders>
            <w:shd w:val="clear" w:color="auto" w:fill="auto"/>
            <w:noWrap/>
            <w:vAlign w:val="bottom"/>
            <w:hideMark/>
            <w:tcPrChange w:id="5554" w:author="Huang T  Dr (Surrey Business Schl)" w:date="2018-09-06T12:13:00Z">
              <w:tcPr>
                <w:tcW w:w="828" w:type="dxa"/>
                <w:tcBorders>
                  <w:top w:val="nil"/>
                  <w:left w:val="nil"/>
                  <w:bottom w:val="nil"/>
                  <w:right w:val="nil"/>
                </w:tcBorders>
                <w:shd w:val="clear" w:color="auto" w:fill="auto"/>
                <w:noWrap/>
                <w:vAlign w:val="bottom"/>
                <w:hideMark/>
              </w:tcPr>
            </w:tcPrChange>
          </w:tcPr>
          <w:p w14:paraId="057BF5B4" w14:textId="77777777" w:rsidR="003F1382" w:rsidRPr="003F1382" w:rsidRDefault="003F1382" w:rsidP="003F1382">
            <w:pPr>
              <w:spacing w:after="0" w:line="240" w:lineRule="auto"/>
              <w:rPr>
                <w:ins w:id="5555" w:author="Huang T  Dr (Surrey Business Schl)" w:date="2018-09-06T12:12:00Z"/>
                <w:rFonts w:eastAsia="Times New Roman" w:cs="Times New Roman"/>
                <w:color w:val="000000"/>
                <w:sz w:val="22"/>
                <w:szCs w:val="20"/>
                <w:rPrChange w:id="5556" w:author="Huang T  Dr (Surrey Business Schl)" w:date="2018-09-06T12:12:00Z">
                  <w:rPr>
                    <w:ins w:id="5557" w:author="Huang T  Dr (Surrey Business Schl)" w:date="2018-09-06T12:12:00Z"/>
                    <w:rFonts w:ascii="Calibri" w:eastAsia="Times New Roman" w:hAnsi="Calibri" w:cs="Times New Roman"/>
                    <w:color w:val="000000"/>
                    <w:sz w:val="22"/>
                  </w:rPr>
                </w:rPrChange>
              </w:rPr>
            </w:pPr>
            <w:ins w:id="5558" w:author="Huang T  Dr (Surrey Business Schl)" w:date="2018-09-06T12:12:00Z">
              <w:r w:rsidRPr="003F1382">
                <w:rPr>
                  <w:rFonts w:eastAsia="Times New Roman" w:cs="Times New Roman"/>
                  <w:color w:val="000000"/>
                  <w:sz w:val="22"/>
                  <w:szCs w:val="20"/>
                  <w:rPrChange w:id="5559" w:author="Huang T  Dr (Surrey Business Schl)" w:date="2018-09-06T12:12:00Z">
                    <w:rPr>
                      <w:rFonts w:ascii="Calibri" w:eastAsia="Times New Roman" w:hAnsi="Calibri" w:cs="Times New Roman"/>
                      <w:color w:val="000000"/>
                      <w:sz w:val="22"/>
                    </w:rPr>
                  </w:rPrChange>
                </w:rPr>
                <w:t>MASE</w:t>
              </w:r>
            </w:ins>
          </w:p>
        </w:tc>
        <w:tc>
          <w:tcPr>
            <w:tcW w:w="1089" w:type="dxa"/>
            <w:tcBorders>
              <w:top w:val="nil"/>
              <w:left w:val="nil"/>
              <w:bottom w:val="nil"/>
              <w:right w:val="nil"/>
            </w:tcBorders>
            <w:shd w:val="clear" w:color="auto" w:fill="auto"/>
            <w:noWrap/>
            <w:vAlign w:val="bottom"/>
            <w:hideMark/>
            <w:tcPrChange w:id="5560" w:author="Huang T  Dr (Surrey Business Schl)" w:date="2018-09-06T12:13:00Z">
              <w:tcPr>
                <w:tcW w:w="1390" w:type="dxa"/>
                <w:tcBorders>
                  <w:top w:val="nil"/>
                  <w:left w:val="nil"/>
                  <w:bottom w:val="nil"/>
                  <w:right w:val="nil"/>
                </w:tcBorders>
                <w:shd w:val="clear" w:color="auto" w:fill="auto"/>
                <w:noWrap/>
                <w:vAlign w:val="bottom"/>
                <w:hideMark/>
              </w:tcPr>
            </w:tcPrChange>
          </w:tcPr>
          <w:p w14:paraId="7F8DA1E0" w14:textId="77777777" w:rsidR="003F1382" w:rsidRPr="003F1382" w:rsidRDefault="003F1382" w:rsidP="003F1382">
            <w:pPr>
              <w:spacing w:after="0" w:line="240" w:lineRule="auto"/>
              <w:rPr>
                <w:ins w:id="5561" w:author="Huang T  Dr (Surrey Business Schl)" w:date="2018-09-06T12:12:00Z"/>
                <w:rFonts w:eastAsia="Times New Roman" w:cs="Times New Roman"/>
                <w:color w:val="000000"/>
                <w:sz w:val="22"/>
                <w:szCs w:val="20"/>
                <w:rPrChange w:id="5562" w:author="Huang T  Dr (Surrey Business Schl)" w:date="2018-09-06T12:12:00Z">
                  <w:rPr>
                    <w:ins w:id="5563" w:author="Huang T  Dr (Surrey Business Schl)" w:date="2018-09-06T12:12:00Z"/>
                    <w:rFonts w:ascii="Calibri" w:eastAsia="Times New Roman" w:hAnsi="Calibri" w:cs="Times New Roman"/>
                    <w:color w:val="000000"/>
                    <w:sz w:val="22"/>
                  </w:rPr>
                </w:rPrChange>
              </w:rPr>
            </w:pPr>
            <w:proofErr w:type="spellStart"/>
            <w:ins w:id="5564" w:author="Huang T  Dr (Surrey Business Schl)" w:date="2018-09-06T12:12:00Z">
              <w:r w:rsidRPr="003F1382">
                <w:rPr>
                  <w:rFonts w:eastAsia="Times New Roman" w:cs="Times New Roman"/>
                  <w:color w:val="000000"/>
                  <w:sz w:val="22"/>
                  <w:szCs w:val="20"/>
                  <w:rPrChange w:id="5565" w:author="Huang T  Dr (Surrey Business Schl)" w:date="2018-09-06T12:12:00Z">
                    <w:rPr>
                      <w:rFonts w:ascii="Calibri" w:eastAsia="Times New Roman" w:hAnsi="Calibri" w:cs="Times New Roman"/>
                      <w:color w:val="000000"/>
                      <w:sz w:val="22"/>
                    </w:rPr>
                  </w:rPrChange>
                </w:rPr>
                <w:t>AvgRelMAE</w:t>
              </w:r>
              <w:proofErr w:type="spellEnd"/>
            </w:ins>
          </w:p>
        </w:tc>
        <w:tc>
          <w:tcPr>
            <w:tcW w:w="669" w:type="dxa"/>
            <w:tcBorders>
              <w:top w:val="nil"/>
              <w:left w:val="nil"/>
              <w:bottom w:val="nil"/>
              <w:right w:val="nil"/>
            </w:tcBorders>
            <w:shd w:val="clear" w:color="auto" w:fill="auto"/>
            <w:noWrap/>
            <w:vAlign w:val="bottom"/>
            <w:hideMark/>
            <w:tcPrChange w:id="5566" w:author="Huang T  Dr (Surrey Business Schl)" w:date="2018-09-06T12:13:00Z">
              <w:tcPr>
                <w:tcW w:w="669" w:type="dxa"/>
                <w:tcBorders>
                  <w:top w:val="nil"/>
                  <w:left w:val="nil"/>
                  <w:bottom w:val="nil"/>
                  <w:right w:val="nil"/>
                </w:tcBorders>
                <w:shd w:val="clear" w:color="auto" w:fill="auto"/>
                <w:noWrap/>
                <w:vAlign w:val="bottom"/>
                <w:hideMark/>
              </w:tcPr>
            </w:tcPrChange>
          </w:tcPr>
          <w:p w14:paraId="77880402" w14:textId="77777777" w:rsidR="003F1382" w:rsidRPr="003F1382" w:rsidRDefault="003F1382" w:rsidP="003F1382">
            <w:pPr>
              <w:spacing w:after="0" w:line="240" w:lineRule="auto"/>
              <w:rPr>
                <w:ins w:id="5567" w:author="Huang T  Dr (Surrey Business Schl)" w:date="2018-09-06T12:12:00Z"/>
                <w:rFonts w:eastAsia="Times New Roman" w:cs="Times New Roman"/>
                <w:color w:val="000000"/>
                <w:sz w:val="22"/>
                <w:szCs w:val="20"/>
                <w:rPrChange w:id="5568" w:author="Huang T  Dr (Surrey Business Schl)" w:date="2018-09-06T12:12:00Z">
                  <w:rPr>
                    <w:ins w:id="5569" w:author="Huang T  Dr (Surrey Business Schl)" w:date="2018-09-06T12:12:00Z"/>
                    <w:rFonts w:ascii="Calibri" w:eastAsia="Times New Roman" w:hAnsi="Calibri" w:cs="Times New Roman"/>
                    <w:color w:val="000000"/>
                    <w:sz w:val="22"/>
                  </w:rPr>
                </w:rPrChange>
              </w:rPr>
            </w:pPr>
            <w:ins w:id="5570" w:author="Huang T  Dr (Surrey Business Schl)" w:date="2018-09-06T12:12:00Z">
              <w:r w:rsidRPr="003F1382">
                <w:rPr>
                  <w:rFonts w:eastAsia="Times New Roman" w:cs="Times New Roman"/>
                  <w:color w:val="000000"/>
                  <w:sz w:val="22"/>
                  <w:szCs w:val="20"/>
                  <w:rPrChange w:id="5571" w:author="Huang T  Dr (Surrey Business Schl)" w:date="2018-09-06T12:12:00Z">
                    <w:rPr>
                      <w:rFonts w:ascii="Calibri" w:eastAsia="Times New Roman" w:hAnsi="Calibri" w:cs="Times New Roman"/>
                      <w:color w:val="000000"/>
                      <w:sz w:val="22"/>
                    </w:rPr>
                  </w:rPrChange>
                </w:rPr>
                <w:t>MSE</w:t>
              </w:r>
            </w:ins>
          </w:p>
        </w:tc>
      </w:tr>
      <w:tr w:rsidR="003F1382" w:rsidRPr="003F1382" w14:paraId="0276693A" w14:textId="77777777" w:rsidTr="00D34982">
        <w:tblPrEx>
          <w:tblPrExChange w:id="5572" w:author="Huang T  Dr (Surrey Business Schl)" w:date="2018-09-06T12:13:00Z">
            <w:tblPrEx>
              <w:tblW w:w="16889" w:type="dxa"/>
            </w:tblPrEx>
          </w:tblPrExChange>
        </w:tblPrEx>
        <w:trPr>
          <w:trHeight w:val="113"/>
          <w:ins w:id="5573" w:author="Huang T  Dr (Surrey Business Schl)" w:date="2018-09-06T12:12:00Z"/>
          <w:trPrChange w:id="5574"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5575" w:author="Huang T  Dr (Surrey Business Schl)" w:date="2018-09-06T12:13:00Z">
              <w:tcPr>
                <w:tcW w:w="1843" w:type="dxa"/>
                <w:tcBorders>
                  <w:top w:val="nil"/>
                  <w:left w:val="nil"/>
                  <w:bottom w:val="nil"/>
                  <w:right w:val="nil"/>
                </w:tcBorders>
                <w:shd w:val="clear" w:color="auto" w:fill="auto"/>
                <w:noWrap/>
                <w:vAlign w:val="bottom"/>
                <w:hideMark/>
              </w:tcPr>
            </w:tcPrChange>
          </w:tcPr>
          <w:p w14:paraId="2A14B050" w14:textId="77777777" w:rsidR="003F1382" w:rsidRPr="003F1382" w:rsidRDefault="003F1382" w:rsidP="003F1382">
            <w:pPr>
              <w:spacing w:after="0" w:line="240" w:lineRule="auto"/>
              <w:rPr>
                <w:ins w:id="5576" w:author="Huang T  Dr (Surrey Business Schl)" w:date="2018-09-06T12:12:00Z"/>
                <w:rFonts w:eastAsia="Times New Roman" w:cs="Times New Roman"/>
                <w:color w:val="000000"/>
                <w:sz w:val="22"/>
                <w:szCs w:val="20"/>
                <w:rPrChange w:id="5577" w:author="Huang T  Dr (Surrey Business Schl)" w:date="2018-09-06T12:12:00Z">
                  <w:rPr>
                    <w:ins w:id="5578" w:author="Huang T  Dr (Surrey Business Schl)" w:date="2018-09-06T12:12:00Z"/>
                    <w:rFonts w:ascii="Calibri" w:eastAsia="Times New Roman" w:hAnsi="Calibri" w:cs="Times New Roman"/>
                    <w:color w:val="000000"/>
                    <w:sz w:val="22"/>
                  </w:rPr>
                </w:rPrChange>
              </w:rPr>
            </w:pPr>
            <w:ins w:id="5579" w:author="Huang T  Dr (Surrey Business Schl)" w:date="2018-09-06T12:12:00Z">
              <w:r w:rsidRPr="003F1382">
                <w:rPr>
                  <w:rFonts w:eastAsia="Times New Roman" w:cs="Times New Roman"/>
                  <w:color w:val="000000"/>
                  <w:sz w:val="22"/>
                  <w:szCs w:val="20"/>
                  <w:rPrChange w:id="5580" w:author="Huang T  Dr (Surrey Business Schl)" w:date="2018-09-06T12:12:00Z">
                    <w:rPr>
                      <w:rFonts w:ascii="Calibri" w:eastAsia="Times New Roman" w:hAnsi="Calibri" w:cs="Times New Roman"/>
                      <w:color w:val="000000"/>
                      <w:sz w:val="22"/>
                    </w:rPr>
                  </w:rPrChange>
                </w:rPr>
                <w:t>Base-lift</w:t>
              </w:r>
            </w:ins>
          </w:p>
        </w:tc>
        <w:tc>
          <w:tcPr>
            <w:tcW w:w="931" w:type="dxa"/>
            <w:tcBorders>
              <w:top w:val="nil"/>
              <w:left w:val="nil"/>
              <w:bottom w:val="nil"/>
              <w:right w:val="nil"/>
            </w:tcBorders>
            <w:shd w:val="clear" w:color="auto" w:fill="auto"/>
            <w:noWrap/>
            <w:vAlign w:val="bottom"/>
            <w:hideMark/>
            <w:tcPrChange w:id="5581" w:author="Huang T  Dr (Surrey Business Schl)" w:date="2018-09-06T12:13:00Z">
              <w:tcPr>
                <w:tcW w:w="567" w:type="dxa"/>
                <w:tcBorders>
                  <w:top w:val="nil"/>
                  <w:left w:val="nil"/>
                  <w:bottom w:val="nil"/>
                  <w:right w:val="nil"/>
                </w:tcBorders>
                <w:shd w:val="clear" w:color="auto" w:fill="auto"/>
                <w:noWrap/>
                <w:vAlign w:val="bottom"/>
                <w:hideMark/>
              </w:tcPr>
            </w:tcPrChange>
          </w:tcPr>
          <w:p w14:paraId="76BCAB8D" w14:textId="77777777" w:rsidR="003F1382" w:rsidRPr="003F1382" w:rsidRDefault="003F1382" w:rsidP="003F1382">
            <w:pPr>
              <w:spacing w:after="0" w:line="240" w:lineRule="auto"/>
              <w:jc w:val="right"/>
              <w:rPr>
                <w:ins w:id="5582" w:author="Huang T  Dr (Surrey Business Schl)" w:date="2018-09-06T12:12:00Z"/>
                <w:rFonts w:eastAsia="Times New Roman" w:cs="Times New Roman"/>
                <w:color w:val="000000"/>
                <w:sz w:val="22"/>
                <w:szCs w:val="20"/>
                <w:rPrChange w:id="5583" w:author="Huang T  Dr (Surrey Business Schl)" w:date="2018-09-06T12:12:00Z">
                  <w:rPr>
                    <w:ins w:id="5584" w:author="Huang T  Dr (Surrey Business Schl)" w:date="2018-09-06T12:12:00Z"/>
                    <w:rFonts w:ascii="Calibri" w:eastAsia="Times New Roman" w:hAnsi="Calibri" w:cs="Times New Roman"/>
                    <w:color w:val="000000"/>
                    <w:sz w:val="22"/>
                  </w:rPr>
                </w:rPrChange>
              </w:rPr>
            </w:pPr>
            <w:ins w:id="5585" w:author="Huang T  Dr (Surrey Business Schl)" w:date="2018-09-06T12:12:00Z">
              <w:r w:rsidRPr="003F1382">
                <w:rPr>
                  <w:rFonts w:eastAsia="Times New Roman" w:cs="Times New Roman"/>
                  <w:color w:val="000000"/>
                  <w:sz w:val="22"/>
                  <w:szCs w:val="20"/>
                  <w:rPrChange w:id="5586" w:author="Huang T  Dr (Surrey Business Schl)" w:date="2018-09-06T12:12:00Z">
                    <w:rPr>
                      <w:rFonts w:ascii="Calibri" w:eastAsia="Times New Roman" w:hAnsi="Calibri" w:cs="Times New Roman"/>
                      <w:color w:val="000000"/>
                      <w:sz w:val="22"/>
                    </w:rPr>
                  </w:rPrChange>
                </w:rPr>
                <w:t>119.330</w:t>
              </w:r>
            </w:ins>
          </w:p>
        </w:tc>
        <w:tc>
          <w:tcPr>
            <w:tcW w:w="950" w:type="dxa"/>
            <w:tcBorders>
              <w:top w:val="nil"/>
              <w:left w:val="nil"/>
              <w:bottom w:val="nil"/>
              <w:right w:val="nil"/>
            </w:tcBorders>
            <w:shd w:val="clear" w:color="auto" w:fill="auto"/>
            <w:noWrap/>
            <w:vAlign w:val="bottom"/>
            <w:hideMark/>
            <w:tcPrChange w:id="5587" w:author="Huang T  Dr (Surrey Business Schl)" w:date="2018-09-06T12:13:00Z">
              <w:tcPr>
                <w:tcW w:w="950" w:type="dxa"/>
                <w:tcBorders>
                  <w:top w:val="nil"/>
                  <w:left w:val="nil"/>
                  <w:bottom w:val="nil"/>
                  <w:right w:val="nil"/>
                </w:tcBorders>
                <w:shd w:val="clear" w:color="auto" w:fill="auto"/>
                <w:noWrap/>
                <w:vAlign w:val="bottom"/>
                <w:hideMark/>
              </w:tcPr>
            </w:tcPrChange>
          </w:tcPr>
          <w:p w14:paraId="3F0E2CCB" w14:textId="77777777" w:rsidR="003F1382" w:rsidRPr="003F1382" w:rsidRDefault="003F1382" w:rsidP="003F1382">
            <w:pPr>
              <w:spacing w:after="0" w:line="240" w:lineRule="auto"/>
              <w:jc w:val="right"/>
              <w:rPr>
                <w:ins w:id="5588" w:author="Huang T  Dr (Surrey Business Schl)" w:date="2018-09-06T12:12:00Z"/>
                <w:rFonts w:eastAsia="Times New Roman" w:cs="Times New Roman"/>
                <w:color w:val="000000"/>
                <w:sz w:val="22"/>
                <w:szCs w:val="20"/>
                <w:rPrChange w:id="5589" w:author="Huang T  Dr (Surrey Business Schl)" w:date="2018-09-06T12:12:00Z">
                  <w:rPr>
                    <w:ins w:id="5590" w:author="Huang T  Dr (Surrey Business Schl)" w:date="2018-09-06T12:12:00Z"/>
                    <w:rFonts w:ascii="Calibri" w:eastAsia="Times New Roman" w:hAnsi="Calibri" w:cs="Times New Roman"/>
                    <w:color w:val="000000"/>
                    <w:sz w:val="22"/>
                  </w:rPr>
                </w:rPrChange>
              </w:rPr>
            </w:pPr>
            <w:ins w:id="5591" w:author="Huang T  Dr (Surrey Business Schl)" w:date="2018-09-06T12:12:00Z">
              <w:r w:rsidRPr="003F1382">
                <w:rPr>
                  <w:rFonts w:eastAsia="Times New Roman" w:cs="Times New Roman"/>
                  <w:color w:val="000000"/>
                  <w:sz w:val="22"/>
                  <w:szCs w:val="20"/>
                  <w:rPrChange w:id="5592" w:author="Huang T  Dr (Surrey Business Schl)" w:date="2018-09-06T12:12:00Z">
                    <w:rPr>
                      <w:rFonts w:ascii="Calibri" w:eastAsia="Times New Roman" w:hAnsi="Calibri" w:cs="Times New Roman"/>
                      <w:color w:val="000000"/>
                      <w:sz w:val="22"/>
                    </w:rPr>
                  </w:rPrChange>
                </w:rPr>
                <w:t>87.26%</w:t>
              </w:r>
            </w:ins>
          </w:p>
        </w:tc>
        <w:tc>
          <w:tcPr>
            <w:tcW w:w="828" w:type="dxa"/>
            <w:tcBorders>
              <w:top w:val="nil"/>
              <w:left w:val="nil"/>
              <w:bottom w:val="nil"/>
              <w:right w:val="nil"/>
            </w:tcBorders>
            <w:shd w:val="clear" w:color="auto" w:fill="auto"/>
            <w:noWrap/>
            <w:vAlign w:val="bottom"/>
            <w:hideMark/>
            <w:tcPrChange w:id="5593" w:author="Huang T  Dr (Surrey Business Schl)" w:date="2018-09-06T12:13:00Z">
              <w:tcPr>
                <w:tcW w:w="828" w:type="dxa"/>
                <w:tcBorders>
                  <w:top w:val="nil"/>
                  <w:left w:val="nil"/>
                  <w:bottom w:val="nil"/>
                  <w:right w:val="nil"/>
                </w:tcBorders>
                <w:shd w:val="clear" w:color="auto" w:fill="auto"/>
                <w:noWrap/>
                <w:vAlign w:val="bottom"/>
                <w:hideMark/>
              </w:tcPr>
            </w:tcPrChange>
          </w:tcPr>
          <w:p w14:paraId="1DD9493B" w14:textId="77777777" w:rsidR="003F1382" w:rsidRPr="003F1382" w:rsidRDefault="003F1382" w:rsidP="003F1382">
            <w:pPr>
              <w:spacing w:after="0" w:line="240" w:lineRule="auto"/>
              <w:jc w:val="right"/>
              <w:rPr>
                <w:ins w:id="5594" w:author="Huang T  Dr (Surrey Business Schl)" w:date="2018-09-06T12:12:00Z"/>
                <w:rFonts w:eastAsia="Times New Roman" w:cs="Times New Roman"/>
                <w:color w:val="000000"/>
                <w:sz w:val="22"/>
                <w:szCs w:val="20"/>
                <w:rPrChange w:id="5595" w:author="Huang T  Dr (Surrey Business Schl)" w:date="2018-09-06T12:12:00Z">
                  <w:rPr>
                    <w:ins w:id="5596" w:author="Huang T  Dr (Surrey Business Schl)" w:date="2018-09-06T12:12:00Z"/>
                    <w:rFonts w:ascii="Calibri" w:eastAsia="Times New Roman" w:hAnsi="Calibri" w:cs="Times New Roman"/>
                    <w:color w:val="000000"/>
                    <w:sz w:val="22"/>
                  </w:rPr>
                </w:rPrChange>
              </w:rPr>
            </w:pPr>
            <w:ins w:id="5597" w:author="Huang T  Dr (Surrey Business Schl)" w:date="2018-09-06T12:12:00Z">
              <w:r w:rsidRPr="003F1382">
                <w:rPr>
                  <w:rFonts w:eastAsia="Times New Roman" w:cs="Times New Roman"/>
                  <w:color w:val="000000"/>
                  <w:sz w:val="22"/>
                  <w:szCs w:val="20"/>
                  <w:rPrChange w:id="5598" w:author="Huang T  Dr (Surrey Business Schl)" w:date="2018-09-06T12:12:00Z">
                    <w:rPr>
                      <w:rFonts w:ascii="Calibri" w:eastAsia="Times New Roman" w:hAnsi="Calibri" w:cs="Times New Roman"/>
                      <w:color w:val="000000"/>
                      <w:sz w:val="22"/>
                    </w:rPr>
                  </w:rPrChange>
                </w:rPr>
                <w:t>1.9154</w:t>
              </w:r>
            </w:ins>
          </w:p>
        </w:tc>
        <w:tc>
          <w:tcPr>
            <w:tcW w:w="1390" w:type="dxa"/>
            <w:tcBorders>
              <w:top w:val="nil"/>
              <w:left w:val="nil"/>
              <w:bottom w:val="nil"/>
              <w:right w:val="nil"/>
            </w:tcBorders>
            <w:shd w:val="clear" w:color="auto" w:fill="auto"/>
            <w:noWrap/>
            <w:vAlign w:val="bottom"/>
            <w:hideMark/>
            <w:tcPrChange w:id="5599" w:author="Huang T  Dr (Surrey Business Schl)" w:date="2018-09-06T12:13:00Z">
              <w:tcPr>
                <w:tcW w:w="1390" w:type="dxa"/>
                <w:tcBorders>
                  <w:top w:val="nil"/>
                  <w:left w:val="nil"/>
                  <w:bottom w:val="nil"/>
                  <w:right w:val="nil"/>
                </w:tcBorders>
                <w:shd w:val="clear" w:color="auto" w:fill="auto"/>
                <w:noWrap/>
                <w:vAlign w:val="bottom"/>
                <w:hideMark/>
              </w:tcPr>
            </w:tcPrChange>
          </w:tcPr>
          <w:p w14:paraId="33DB1BF9" w14:textId="77777777" w:rsidR="003F1382" w:rsidRPr="003F1382" w:rsidRDefault="003F1382" w:rsidP="003F1382">
            <w:pPr>
              <w:spacing w:after="0" w:line="240" w:lineRule="auto"/>
              <w:jc w:val="right"/>
              <w:rPr>
                <w:ins w:id="5600" w:author="Huang T  Dr (Surrey Business Schl)" w:date="2018-09-06T12:12:00Z"/>
                <w:rFonts w:eastAsia="Times New Roman" w:cs="Times New Roman"/>
                <w:color w:val="000000"/>
                <w:sz w:val="22"/>
                <w:szCs w:val="20"/>
                <w:rPrChange w:id="5601" w:author="Huang T  Dr (Surrey Business Schl)" w:date="2018-09-06T12:12:00Z">
                  <w:rPr>
                    <w:ins w:id="5602" w:author="Huang T  Dr (Surrey Business Schl)" w:date="2018-09-06T12:12:00Z"/>
                    <w:rFonts w:ascii="Calibri" w:eastAsia="Times New Roman" w:hAnsi="Calibri" w:cs="Times New Roman"/>
                    <w:color w:val="000000"/>
                    <w:sz w:val="22"/>
                  </w:rPr>
                </w:rPrChange>
              </w:rPr>
            </w:pPr>
            <w:ins w:id="5603" w:author="Huang T  Dr (Surrey Business Schl)" w:date="2018-09-06T12:12:00Z">
              <w:r w:rsidRPr="003F1382">
                <w:rPr>
                  <w:rFonts w:eastAsia="Times New Roman" w:cs="Times New Roman"/>
                  <w:color w:val="000000"/>
                  <w:sz w:val="22"/>
                  <w:szCs w:val="20"/>
                  <w:rPrChange w:id="5604" w:author="Huang T  Dr (Surrey Business Schl)" w:date="2018-09-06T12:12:00Z">
                    <w:rPr>
                      <w:rFonts w:ascii="Calibri" w:eastAsia="Times New Roman" w:hAnsi="Calibri" w:cs="Times New Roman"/>
                      <w:color w:val="000000"/>
                      <w:sz w:val="22"/>
                    </w:rPr>
                  </w:rPrChange>
                </w:rPr>
                <w:t>1.3705</w:t>
              </w:r>
            </w:ins>
          </w:p>
        </w:tc>
        <w:tc>
          <w:tcPr>
            <w:tcW w:w="931" w:type="dxa"/>
            <w:tcBorders>
              <w:top w:val="nil"/>
              <w:left w:val="nil"/>
              <w:bottom w:val="nil"/>
              <w:right w:val="nil"/>
            </w:tcBorders>
            <w:shd w:val="clear" w:color="auto" w:fill="auto"/>
            <w:noWrap/>
            <w:vAlign w:val="bottom"/>
            <w:hideMark/>
            <w:tcPrChange w:id="5605"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77CCFA7E" w14:textId="77777777" w:rsidR="003F1382" w:rsidRPr="003F1382" w:rsidRDefault="003F1382" w:rsidP="003F1382">
            <w:pPr>
              <w:spacing w:after="0" w:line="240" w:lineRule="auto"/>
              <w:jc w:val="right"/>
              <w:rPr>
                <w:ins w:id="5606" w:author="Huang T  Dr (Surrey Business Schl)" w:date="2018-09-06T12:12:00Z"/>
                <w:rFonts w:eastAsia="Times New Roman" w:cs="Times New Roman"/>
                <w:color w:val="000000"/>
                <w:sz w:val="22"/>
                <w:szCs w:val="20"/>
                <w:rPrChange w:id="5607" w:author="Huang T  Dr (Surrey Business Schl)" w:date="2018-09-06T12:12:00Z">
                  <w:rPr>
                    <w:ins w:id="5608" w:author="Huang T  Dr (Surrey Business Schl)" w:date="2018-09-06T12:12:00Z"/>
                    <w:rFonts w:ascii="Calibri" w:eastAsia="Times New Roman" w:hAnsi="Calibri" w:cs="Times New Roman"/>
                    <w:color w:val="000000"/>
                    <w:sz w:val="22"/>
                  </w:rPr>
                </w:rPrChange>
              </w:rPr>
            </w:pPr>
            <w:ins w:id="5609" w:author="Huang T  Dr (Surrey Business Schl)" w:date="2018-09-06T12:12:00Z">
              <w:r w:rsidRPr="003F1382">
                <w:rPr>
                  <w:rFonts w:eastAsia="Times New Roman" w:cs="Times New Roman"/>
                  <w:color w:val="000000"/>
                  <w:sz w:val="22"/>
                  <w:szCs w:val="20"/>
                  <w:rPrChange w:id="5610" w:author="Huang T  Dr (Surrey Business Schl)" w:date="2018-09-06T12:12:00Z">
                    <w:rPr>
                      <w:rFonts w:ascii="Calibri" w:eastAsia="Times New Roman" w:hAnsi="Calibri" w:cs="Times New Roman"/>
                      <w:color w:val="000000"/>
                      <w:sz w:val="22"/>
                    </w:rPr>
                  </w:rPrChange>
                </w:rPr>
                <w:t>128,501</w:t>
              </w:r>
            </w:ins>
          </w:p>
        </w:tc>
        <w:tc>
          <w:tcPr>
            <w:tcW w:w="1740" w:type="dxa"/>
            <w:tcBorders>
              <w:top w:val="nil"/>
              <w:left w:val="single" w:sz="4" w:space="0" w:color="auto"/>
              <w:bottom w:val="nil"/>
              <w:right w:val="nil"/>
            </w:tcBorders>
            <w:shd w:val="clear" w:color="auto" w:fill="auto"/>
            <w:noWrap/>
            <w:vAlign w:val="bottom"/>
            <w:hideMark/>
            <w:tcPrChange w:id="5611"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0DB2A837" w14:textId="77777777" w:rsidR="003F1382" w:rsidRPr="003F1382" w:rsidRDefault="003F1382" w:rsidP="003F1382">
            <w:pPr>
              <w:spacing w:after="0" w:line="240" w:lineRule="auto"/>
              <w:rPr>
                <w:ins w:id="5612" w:author="Huang T  Dr (Surrey Business Schl)" w:date="2018-09-06T12:12:00Z"/>
                <w:rFonts w:eastAsia="Times New Roman" w:cs="Times New Roman"/>
                <w:color w:val="000000"/>
                <w:sz w:val="22"/>
                <w:szCs w:val="20"/>
                <w:rPrChange w:id="5613" w:author="Huang T  Dr (Surrey Business Schl)" w:date="2018-09-06T12:12:00Z">
                  <w:rPr>
                    <w:ins w:id="5614" w:author="Huang T  Dr (Surrey Business Schl)" w:date="2018-09-06T12:12:00Z"/>
                    <w:rFonts w:ascii="Calibri" w:eastAsia="Times New Roman" w:hAnsi="Calibri" w:cs="Times New Roman"/>
                    <w:color w:val="000000"/>
                    <w:sz w:val="22"/>
                  </w:rPr>
                </w:rPrChange>
              </w:rPr>
            </w:pPr>
            <w:ins w:id="5615" w:author="Huang T  Dr (Surrey Business Schl)" w:date="2018-09-06T12:12:00Z">
              <w:r w:rsidRPr="003F1382">
                <w:rPr>
                  <w:rFonts w:eastAsia="Times New Roman" w:cs="Times New Roman"/>
                  <w:color w:val="000000"/>
                  <w:sz w:val="22"/>
                  <w:szCs w:val="20"/>
                  <w:rPrChange w:id="5616" w:author="Huang T  Dr (Surrey Business Schl)" w:date="2018-09-06T12:12:00Z">
                    <w:rPr>
                      <w:rFonts w:ascii="Calibri" w:eastAsia="Times New Roman" w:hAnsi="Calibri" w:cs="Times New Roman"/>
                      <w:color w:val="000000"/>
                      <w:sz w:val="22"/>
                    </w:rPr>
                  </w:rPrChange>
                </w:rPr>
                <w:t>Base-lift</w:t>
              </w:r>
            </w:ins>
          </w:p>
        </w:tc>
        <w:tc>
          <w:tcPr>
            <w:tcW w:w="711" w:type="dxa"/>
            <w:tcBorders>
              <w:top w:val="nil"/>
              <w:left w:val="nil"/>
              <w:bottom w:val="nil"/>
              <w:right w:val="nil"/>
            </w:tcBorders>
            <w:shd w:val="clear" w:color="auto" w:fill="auto"/>
            <w:noWrap/>
            <w:vAlign w:val="bottom"/>
            <w:hideMark/>
            <w:tcPrChange w:id="5617"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19EC03F3" w14:textId="77777777" w:rsidR="003F1382" w:rsidRPr="003F1382" w:rsidRDefault="003F1382" w:rsidP="003F1382">
            <w:pPr>
              <w:spacing w:after="0" w:line="240" w:lineRule="auto"/>
              <w:jc w:val="right"/>
              <w:rPr>
                <w:ins w:id="5618" w:author="Huang T  Dr (Surrey Business Schl)" w:date="2018-09-06T12:12:00Z"/>
                <w:rFonts w:eastAsia="Times New Roman" w:cs="Times New Roman"/>
                <w:color w:val="000000"/>
                <w:sz w:val="22"/>
                <w:szCs w:val="20"/>
                <w:rPrChange w:id="5619" w:author="Huang T  Dr (Surrey Business Schl)" w:date="2018-09-06T12:12:00Z">
                  <w:rPr>
                    <w:ins w:id="5620" w:author="Huang T  Dr (Surrey Business Schl)" w:date="2018-09-06T12:12:00Z"/>
                    <w:rFonts w:ascii="Calibri" w:eastAsia="Times New Roman" w:hAnsi="Calibri" w:cs="Times New Roman"/>
                    <w:color w:val="000000"/>
                    <w:sz w:val="22"/>
                  </w:rPr>
                </w:rPrChange>
              </w:rPr>
            </w:pPr>
            <w:ins w:id="5621" w:author="Huang T  Dr (Surrey Business Schl)" w:date="2018-09-06T12:12:00Z">
              <w:r w:rsidRPr="003F1382">
                <w:rPr>
                  <w:rFonts w:eastAsia="Times New Roman" w:cs="Times New Roman"/>
                  <w:color w:val="000000"/>
                  <w:sz w:val="22"/>
                  <w:szCs w:val="20"/>
                  <w:rPrChange w:id="5622" w:author="Huang T  Dr (Surrey Business Schl)" w:date="2018-09-06T12:12:00Z">
                    <w:rPr>
                      <w:rFonts w:ascii="Calibri" w:eastAsia="Times New Roman" w:hAnsi="Calibri" w:cs="Times New Roman"/>
                      <w:color w:val="000000"/>
                      <w:sz w:val="22"/>
                    </w:rPr>
                  </w:rPrChange>
                </w:rPr>
                <w:t>8.837</w:t>
              </w:r>
            </w:ins>
          </w:p>
        </w:tc>
        <w:tc>
          <w:tcPr>
            <w:tcW w:w="950" w:type="dxa"/>
            <w:tcBorders>
              <w:top w:val="nil"/>
              <w:left w:val="nil"/>
              <w:bottom w:val="nil"/>
              <w:right w:val="nil"/>
            </w:tcBorders>
            <w:shd w:val="clear" w:color="auto" w:fill="auto"/>
            <w:noWrap/>
            <w:vAlign w:val="bottom"/>
            <w:hideMark/>
            <w:tcPrChange w:id="5623" w:author="Huang T  Dr (Surrey Business Schl)" w:date="2018-09-06T12:13:00Z">
              <w:tcPr>
                <w:tcW w:w="950" w:type="dxa"/>
                <w:tcBorders>
                  <w:top w:val="nil"/>
                  <w:left w:val="nil"/>
                  <w:bottom w:val="nil"/>
                  <w:right w:val="nil"/>
                </w:tcBorders>
                <w:shd w:val="clear" w:color="auto" w:fill="auto"/>
                <w:noWrap/>
                <w:vAlign w:val="bottom"/>
                <w:hideMark/>
              </w:tcPr>
            </w:tcPrChange>
          </w:tcPr>
          <w:p w14:paraId="0E603D13" w14:textId="77777777" w:rsidR="003F1382" w:rsidRPr="003F1382" w:rsidRDefault="003F1382" w:rsidP="003F1382">
            <w:pPr>
              <w:spacing w:after="0" w:line="240" w:lineRule="auto"/>
              <w:jc w:val="right"/>
              <w:rPr>
                <w:ins w:id="5624" w:author="Huang T  Dr (Surrey Business Schl)" w:date="2018-09-06T12:12:00Z"/>
                <w:rFonts w:eastAsia="Times New Roman" w:cs="Times New Roman"/>
                <w:color w:val="000000"/>
                <w:sz w:val="22"/>
                <w:szCs w:val="20"/>
                <w:rPrChange w:id="5625" w:author="Huang T  Dr (Surrey Business Schl)" w:date="2018-09-06T12:12:00Z">
                  <w:rPr>
                    <w:ins w:id="5626" w:author="Huang T  Dr (Surrey Business Schl)" w:date="2018-09-06T12:12:00Z"/>
                    <w:rFonts w:ascii="Calibri" w:eastAsia="Times New Roman" w:hAnsi="Calibri" w:cs="Times New Roman"/>
                    <w:color w:val="000000"/>
                    <w:sz w:val="22"/>
                  </w:rPr>
                </w:rPrChange>
              </w:rPr>
            </w:pPr>
            <w:ins w:id="5627" w:author="Huang T  Dr (Surrey Business Schl)" w:date="2018-09-06T12:12:00Z">
              <w:r w:rsidRPr="003F1382">
                <w:rPr>
                  <w:rFonts w:eastAsia="Times New Roman" w:cs="Times New Roman"/>
                  <w:color w:val="000000"/>
                  <w:sz w:val="22"/>
                  <w:szCs w:val="20"/>
                  <w:rPrChange w:id="5628" w:author="Huang T  Dr (Surrey Business Schl)" w:date="2018-09-06T12:12:00Z">
                    <w:rPr>
                      <w:rFonts w:ascii="Calibri" w:eastAsia="Times New Roman" w:hAnsi="Calibri" w:cs="Times New Roman"/>
                      <w:color w:val="000000"/>
                      <w:sz w:val="22"/>
                    </w:rPr>
                  </w:rPrChange>
                </w:rPr>
                <w:t>41.10%</w:t>
              </w:r>
            </w:ins>
          </w:p>
        </w:tc>
        <w:tc>
          <w:tcPr>
            <w:tcW w:w="828" w:type="dxa"/>
            <w:tcBorders>
              <w:top w:val="nil"/>
              <w:left w:val="nil"/>
              <w:bottom w:val="nil"/>
              <w:right w:val="nil"/>
            </w:tcBorders>
            <w:shd w:val="clear" w:color="auto" w:fill="auto"/>
            <w:noWrap/>
            <w:vAlign w:val="bottom"/>
            <w:hideMark/>
            <w:tcPrChange w:id="5629" w:author="Huang T  Dr (Surrey Business Schl)" w:date="2018-09-06T12:13:00Z">
              <w:tcPr>
                <w:tcW w:w="828" w:type="dxa"/>
                <w:tcBorders>
                  <w:top w:val="nil"/>
                  <w:left w:val="nil"/>
                  <w:bottom w:val="nil"/>
                  <w:right w:val="nil"/>
                </w:tcBorders>
                <w:shd w:val="clear" w:color="auto" w:fill="auto"/>
                <w:noWrap/>
                <w:vAlign w:val="bottom"/>
                <w:hideMark/>
              </w:tcPr>
            </w:tcPrChange>
          </w:tcPr>
          <w:p w14:paraId="1D13B36F" w14:textId="77777777" w:rsidR="003F1382" w:rsidRPr="003F1382" w:rsidRDefault="003F1382" w:rsidP="003F1382">
            <w:pPr>
              <w:spacing w:after="0" w:line="240" w:lineRule="auto"/>
              <w:jc w:val="right"/>
              <w:rPr>
                <w:ins w:id="5630" w:author="Huang T  Dr (Surrey Business Schl)" w:date="2018-09-06T12:12:00Z"/>
                <w:rFonts w:eastAsia="Times New Roman" w:cs="Times New Roman"/>
                <w:color w:val="000000"/>
                <w:sz w:val="22"/>
                <w:szCs w:val="20"/>
                <w:rPrChange w:id="5631" w:author="Huang T  Dr (Surrey Business Schl)" w:date="2018-09-06T12:12:00Z">
                  <w:rPr>
                    <w:ins w:id="5632" w:author="Huang T  Dr (Surrey Business Schl)" w:date="2018-09-06T12:12:00Z"/>
                    <w:rFonts w:ascii="Calibri" w:eastAsia="Times New Roman" w:hAnsi="Calibri" w:cs="Times New Roman"/>
                    <w:color w:val="000000"/>
                    <w:sz w:val="22"/>
                  </w:rPr>
                </w:rPrChange>
              </w:rPr>
            </w:pPr>
            <w:ins w:id="5633" w:author="Huang T  Dr (Surrey Business Schl)" w:date="2018-09-06T12:12:00Z">
              <w:r w:rsidRPr="003F1382">
                <w:rPr>
                  <w:rFonts w:eastAsia="Times New Roman" w:cs="Times New Roman"/>
                  <w:color w:val="000000"/>
                  <w:sz w:val="22"/>
                  <w:szCs w:val="20"/>
                  <w:rPrChange w:id="5634" w:author="Huang T  Dr (Surrey Business Schl)" w:date="2018-09-06T12:12:00Z">
                    <w:rPr>
                      <w:rFonts w:ascii="Calibri" w:eastAsia="Times New Roman" w:hAnsi="Calibri" w:cs="Times New Roman"/>
                      <w:color w:val="000000"/>
                      <w:sz w:val="22"/>
                    </w:rPr>
                  </w:rPrChange>
                </w:rPr>
                <w:t>0.6088</w:t>
              </w:r>
            </w:ins>
          </w:p>
        </w:tc>
        <w:tc>
          <w:tcPr>
            <w:tcW w:w="1089" w:type="dxa"/>
            <w:tcBorders>
              <w:top w:val="nil"/>
              <w:left w:val="nil"/>
              <w:bottom w:val="nil"/>
              <w:right w:val="nil"/>
            </w:tcBorders>
            <w:shd w:val="clear" w:color="auto" w:fill="auto"/>
            <w:noWrap/>
            <w:vAlign w:val="bottom"/>
            <w:hideMark/>
            <w:tcPrChange w:id="5635" w:author="Huang T  Dr (Surrey Business Schl)" w:date="2018-09-06T12:13:00Z">
              <w:tcPr>
                <w:tcW w:w="1390" w:type="dxa"/>
                <w:tcBorders>
                  <w:top w:val="nil"/>
                  <w:left w:val="nil"/>
                  <w:bottom w:val="nil"/>
                  <w:right w:val="nil"/>
                </w:tcBorders>
                <w:shd w:val="clear" w:color="auto" w:fill="auto"/>
                <w:noWrap/>
                <w:vAlign w:val="bottom"/>
                <w:hideMark/>
              </w:tcPr>
            </w:tcPrChange>
          </w:tcPr>
          <w:p w14:paraId="17D75F46" w14:textId="77777777" w:rsidR="003F1382" w:rsidRPr="003F1382" w:rsidRDefault="003F1382" w:rsidP="003F1382">
            <w:pPr>
              <w:spacing w:after="0" w:line="240" w:lineRule="auto"/>
              <w:jc w:val="right"/>
              <w:rPr>
                <w:ins w:id="5636" w:author="Huang T  Dr (Surrey Business Schl)" w:date="2018-09-06T12:12:00Z"/>
                <w:rFonts w:eastAsia="Times New Roman" w:cs="Times New Roman"/>
                <w:color w:val="000000"/>
                <w:sz w:val="22"/>
                <w:szCs w:val="20"/>
                <w:rPrChange w:id="5637" w:author="Huang T  Dr (Surrey Business Schl)" w:date="2018-09-06T12:12:00Z">
                  <w:rPr>
                    <w:ins w:id="5638" w:author="Huang T  Dr (Surrey Business Schl)" w:date="2018-09-06T12:12:00Z"/>
                    <w:rFonts w:ascii="Calibri" w:eastAsia="Times New Roman" w:hAnsi="Calibri" w:cs="Times New Roman"/>
                    <w:color w:val="000000"/>
                    <w:sz w:val="22"/>
                  </w:rPr>
                </w:rPrChange>
              </w:rPr>
            </w:pPr>
            <w:ins w:id="5639" w:author="Huang T  Dr (Surrey Business Schl)" w:date="2018-09-06T12:12:00Z">
              <w:r w:rsidRPr="003F1382">
                <w:rPr>
                  <w:rFonts w:eastAsia="Times New Roman" w:cs="Times New Roman"/>
                  <w:color w:val="000000"/>
                  <w:sz w:val="22"/>
                  <w:szCs w:val="20"/>
                  <w:rPrChange w:id="5640" w:author="Huang T  Dr (Surrey Business Schl)" w:date="2018-09-06T12:12:00Z">
                    <w:rPr>
                      <w:rFonts w:ascii="Calibri" w:eastAsia="Times New Roman" w:hAnsi="Calibri" w:cs="Times New Roman"/>
                      <w:color w:val="000000"/>
                      <w:sz w:val="22"/>
                    </w:rPr>
                  </w:rPrChange>
                </w:rPr>
                <w:t>1.0083</w:t>
              </w:r>
            </w:ins>
          </w:p>
        </w:tc>
        <w:tc>
          <w:tcPr>
            <w:tcW w:w="669" w:type="dxa"/>
            <w:tcBorders>
              <w:top w:val="nil"/>
              <w:left w:val="nil"/>
              <w:bottom w:val="nil"/>
              <w:right w:val="nil"/>
            </w:tcBorders>
            <w:shd w:val="clear" w:color="auto" w:fill="auto"/>
            <w:noWrap/>
            <w:vAlign w:val="bottom"/>
            <w:hideMark/>
            <w:tcPrChange w:id="5641" w:author="Huang T  Dr (Surrey Business Schl)" w:date="2018-09-06T12:13:00Z">
              <w:tcPr>
                <w:tcW w:w="669" w:type="dxa"/>
                <w:tcBorders>
                  <w:top w:val="nil"/>
                  <w:left w:val="nil"/>
                  <w:bottom w:val="nil"/>
                  <w:right w:val="nil"/>
                </w:tcBorders>
                <w:shd w:val="clear" w:color="auto" w:fill="auto"/>
                <w:noWrap/>
                <w:vAlign w:val="bottom"/>
                <w:hideMark/>
              </w:tcPr>
            </w:tcPrChange>
          </w:tcPr>
          <w:p w14:paraId="3C6ED1E1" w14:textId="77777777" w:rsidR="003F1382" w:rsidRPr="003F1382" w:rsidRDefault="003F1382" w:rsidP="003F1382">
            <w:pPr>
              <w:spacing w:after="0" w:line="240" w:lineRule="auto"/>
              <w:jc w:val="right"/>
              <w:rPr>
                <w:ins w:id="5642" w:author="Huang T  Dr (Surrey Business Schl)" w:date="2018-09-06T12:12:00Z"/>
                <w:rFonts w:eastAsia="Times New Roman" w:cs="Times New Roman"/>
                <w:color w:val="000000"/>
                <w:sz w:val="22"/>
                <w:szCs w:val="20"/>
                <w:rPrChange w:id="5643" w:author="Huang T  Dr (Surrey Business Schl)" w:date="2018-09-06T12:12:00Z">
                  <w:rPr>
                    <w:ins w:id="5644" w:author="Huang T  Dr (Surrey Business Schl)" w:date="2018-09-06T12:12:00Z"/>
                    <w:rFonts w:ascii="Calibri" w:eastAsia="Times New Roman" w:hAnsi="Calibri" w:cs="Times New Roman"/>
                    <w:color w:val="000000"/>
                    <w:sz w:val="22"/>
                  </w:rPr>
                </w:rPrChange>
              </w:rPr>
            </w:pPr>
            <w:ins w:id="5645" w:author="Huang T  Dr (Surrey Business Schl)" w:date="2018-09-06T12:12:00Z">
              <w:r w:rsidRPr="003F1382">
                <w:rPr>
                  <w:rFonts w:eastAsia="Times New Roman" w:cs="Times New Roman"/>
                  <w:color w:val="000000"/>
                  <w:sz w:val="22"/>
                  <w:szCs w:val="20"/>
                  <w:rPrChange w:id="5646" w:author="Huang T  Dr (Surrey Business Schl)" w:date="2018-09-06T12:12:00Z">
                    <w:rPr>
                      <w:rFonts w:ascii="Calibri" w:eastAsia="Times New Roman" w:hAnsi="Calibri" w:cs="Times New Roman"/>
                      <w:color w:val="000000"/>
                      <w:sz w:val="22"/>
                    </w:rPr>
                  </w:rPrChange>
                </w:rPr>
                <w:t>710</w:t>
              </w:r>
            </w:ins>
          </w:p>
        </w:tc>
      </w:tr>
      <w:tr w:rsidR="003F1382" w:rsidRPr="003F1382" w14:paraId="3FB1E858" w14:textId="77777777" w:rsidTr="00D34982">
        <w:tblPrEx>
          <w:tblPrExChange w:id="5647" w:author="Huang T  Dr (Surrey Business Schl)" w:date="2018-09-06T12:13:00Z">
            <w:tblPrEx>
              <w:tblW w:w="16889" w:type="dxa"/>
            </w:tblPrEx>
          </w:tblPrExChange>
        </w:tblPrEx>
        <w:trPr>
          <w:trHeight w:val="113"/>
          <w:ins w:id="5648" w:author="Huang T  Dr (Surrey Business Schl)" w:date="2018-09-06T12:12:00Z"/>
          <w:trPrChange w:id="5649"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5650" w:author="Huang T  Dr (Surrey Business Schl)" w:date="2018-09-06T12:13:00Z">
              <w:tcPr>
                <w:tcW w:w="1843" w:type="dxa"/>
                <w:tcBorders>
                  <w:top w:val="nil"/>
                  <w:left w:val="nil"/>
                  <w:bottom w:val="nil"/>
                  <w:right w:val="nil"/>
                </w:tcBorders>
                <w:shd w:val="clear" w:color="auto" w:fill="auto"/>
                <w:noWrap/>
                <w:vAlign w:val="bottom"/>
                <w:hideMark/>
              </w:tcPr>
            </w:tcPrChange>
          </w:tcPr>
          <w:p w14:paraId="13AF8A4C" w14:textId="77777777" w:rsidR="003F1382" w:rsidRPr="003F1382" w:rsidRDefault="003F1382" w:rsidP="003F1382">
            <w:pPr>
              <w:spacing w:after="0" w:line="240" w:lineRule="auto"/>
              <w:rPr>
                <w:ins w:id="5651" w:author="Huang T  Dr (Surrey Business Schl)" w:date="2018-09-06T12:12:00Z"/>
                <w:rFonts w:eastAsia="Times New Roman" w:cs="Times New Roman"/>
                <w:color w:val="000000"/>
                <w:sz w:val="22"/>
                <w:szCs w:val="20"/>
                <w:rPrChange w:id="5652" w:author="Huang T  Dr (Surrey Business Schl)" w:date="2018-09-06T12:12:00Z">
                  <w:rPr>
                    <w:ins w:id="5653" w:author="Huang T  Dr (Surrey Business Schl)" w:date="2018-09-06T12:12:00Z"/>
                    <w:rFonts w:ascii="Calibri" w:eastAsia="Times New Roman" w:hAnsi="Calibri" w:cs="Times New Roman"/>
                    <w:color w:val="000000"/>
                    <w:sz w:val="22"/>
                  </w:rPr>
                </w:rPrChange>
              </w:rPr>
            </w:pPr>
            <w:ins w:id="5654" w:author="Huang T  Dr (Surrey Business Schl)" w:date="2018-09-06T12:12:00Z">
              <w:r w:rsidRPr="003F1382">
                <w:rPr>
                  <w:rFonts w:eastAsia="Times New Roman" w:cs="Times New Roman"/>
                  <w:color w:val="000000"/>
                  <w:sz w:val="22"/>
                  <w:szCs w:val="20"/>
                  <w:rPrChange w:id="5655" w:author="Huang T  Dr (Surrey Business Schl)" w:date="2018-09-06T12:12:00Z">
                    <w:rPr>
                      <w:rFonts w:ascii="Calibri" w:eastAsia="Times New Roman" w:hAnsi="Calibri" w:cs="Times New Roman"/>
                      <w:color w:val="000000"/>
                      <w:sz w:val="22"/>
                    </w:rPr>
                  </w:rPrChange>
                </w:rPr>
                <w:t>ADL-own</w:t>
              </w:r>
            </w:ins>
          </w:p>
        </w:tc>
        <w:tc>
          <w:tcPr>
            <w:tcW w:w="931" w:type="dxa"/>
            <w:tcBorders>
              <w:top w:val="nil"/>
              <w:left w:val="nil"/>
              <w:bottom w:val="nil"/>
              <w:right w:val="nil"/>
            </w:tcBorders>
            <w:shd w:val="clear" w:color="auto" w:fill="auto"/>
            <w:noWrap/>
            <w:vAlign w:val="bottom"/>
            <w:hideMark/>
            <w:tcPrChange w:id="5656" w:author="Huang T  Dr (Surrey Business Schl)" w:date="2018-09-06T12:13:00Z">
              <w:tcPr>
                <w:tcW w:w="567" w:type="dxa"/>
                <w:tcBorders>
                  <w:top w:val="nil"/>
                  <w:left w:val="nil"/>
                  <w:bottom w:val="nil"/>
                  <w:right w:val="nil"/>
                </w:tcBorders>
                <w:shd w:val="clear" w:color="auto" w:fill="auto"/>
                <w:noWrap/>
                <w:vAlign w:val="bottom"/>
                <w:hideMark/>
              </w:tcPr>
            </w:tcPrChange>
          </w:tcPr>
          <w:p w14:paraId="5059503D" w14:textId="77777777" w:rsidR="003F1382" w:rsidRPr="003F1382" w:rsidRDefault="003F1382" w:rsidP="003F1382">
            <w:pPr>
              <w:spacing w:after="0" w:line="240" w:lineRule="auto"/>
              <w:jc w:val="right"/>
              <w:rPr>
                <w:ins w:id="5657" w:author="Huang T  Dr (Surrey Business Schl)" w:date="2018-09-06T12:12:00Z"/>
                <w:rFonts w:eastAsia="Times New Roman" w:cs="Times New Roman"/>
                <w:color w:val="000000"/>
                <w:sz w:val="22"/>
                <w:szCs w:val="20"/>
                <w:rPrChange w:id="5658" w:author="Huang T  Dr (Surrey Business Schl)" w:date="2018-09-06T12:12:00Z">
                  <w:rPr>
                    <w:ins w:id="5659" w:author="Huang T  Dr (Surrey Business Schl)" w:date="2018-09-06T12:12:00Z"/>
                    <w:rFonts w:ascii="Calibri" w:eastAsia="Times New Roman" w:hAnsi="Calibri" w:cs="Times New Roman"/>
                    <w:color w:val="000000"/>
                    <w:sz w:val="22"/>
                  </w:rPr>
                </w:rPrChange>
              </w:rPr>
            </w:pPr>
            <w:ins w:id="5660" w:author="Huang T  Dr (Surrey Business Schl)" w:date="2018-09-06T12:12:00Z">
              <w:r w:rsidRPr="003F1382">
                <w:rPr>
                  <w:rFonts w:eastAsia="Times New Roman" w:cs="Times New Roman"/>
                  <w:color w:val="000000"/>
                  <w:sz w:val="22"/>
                  <w:szCs w:val="20"/>
                  <w:rPrChange w:id="5661" w:author="Huang T  Dr (Surrey Business Schl)" w:date="2018-09-06T12:12:00Z">
                    <w:rPr>
                      <w:rFonts w:ascii="Calibri" w:eastAsia="Times New Roman" w:hAnsi="Calibri" w:cs="Times New Roman"/>
                      <w:color w:val="000000"/>
                      <w:sz w:val="22"/>
                    </w:rPr>
                  </w:rPrChange>
                </w:rPr>
                <w:t>65.272</w:t>
              </w:r>
            </w:ins>
          </w:p>
        </w:tc>
        <w:tc>
          <w:tcPr>
            <w:tcW w:w="950" w:type="dxa"/>
            <w:tcBorders>
              <w:top w:val="nil"/>
              <w:left w:val="nil"/>
              <w:bottom w:val="nil"/>
              <w:right w:val="nil"/>
            </w:tcBorders>
            <w:shd w:val="clear" w:color="auto" w:fill="auto"/>
            <w:noWrap/>
            <w:vAlign w:val="bottom"/>
            <w:hideMark/>
            <w:tcPrChange w:id="5662" w:author="Huang T  Dr (Surrey Business Schl)" w:date="2018-09-06T12:13:00Z">
              <w:tcPr>
                <w:tcW w:w="950" w:type="dxa"/>
                <w:tcBorders>
                  <w:top w:val="nil"/>
                  <w:left w:val="nil"/>
                  <w:bottom w:val="nil"/>
                  <w:right w:val="nil"/>
                </w:tcBorders>
                <w:shd w:val="clear" w:color="auto" w:fill="auto"/>
                <w:noWrap/>
                <w:vAlign w:val="bottom"/>
                <w:hideMark/>
              </w:tcPr>
            </w:tcPrChange>
          </w:tcPr>
          <w:p w14:paraId="0D6821B5" w14:textId="77777777" w:rsidR="003F1382" w:rsidRPr="003F1382" w:rsidRDefault="003F1382" w:rsidP="003F1382">
            <w:pPr>
              <w:spacing w:after="0" w:line="240" w:lineRule="auto"/>
              <w:jc w:val="right"/>
              <w:rPr>
                <w:ins w:id="5663" w:author="Huang T  Dr (Surrey Business Schl)" w:date="2018-09-06T12:12:00Z"/>
                <w:rFonts w:eastAsia="Times New Roman" w:cs="Times New Roman"/>
                <w:color w:val="000000"/>
                <w:sz w:val="22"/>
                <w:szCs w:val="20"/>
                <w:rPrChange w:id="5664" w:author="Huang T  Dr (Surrey Business Schl)" w:date="2018-09-06T12:12:00Z">
                  <w:rPr>
                    <w:ins w:id="5665" w:author="Huang T  Dr (Surrey Business Schl)" w:date="2018-09-06T12:12:00Z"/>
                    <w:rFonts w:ascii="Calibri" w:eastAsia="Times New Roman" w:hAnsi="Calibri" w:cs="Times New Roman"/>
                    <w:color w:val="000000"/>
                    <w:sz w:val="22"/>
                  </w:rPr>
                </w:rPrChange>
              </w:rPr>
            </w:pPr>
            <w:ins w:id="5666" w:author="Huang T  Dr (Surrey Business Schl)" w:date="2018-09-06T12:12:00Z">
              <w:r w:rsidRPr="003F1382">
                <w:rPr>
                  <w:rFonts w:eastAsia="Times New Roman" w:cs="Times New Roman"/>
                  <w:color w:val="000000"/>
                  <w:sz w:val="22"/>
                  <w:szCs w:val="20"/>
                  <w:rPrChange w:id="5667" w:author="Huang T  Dr (Surrey Business Schl)" w:date="2018-09-06T12:12:00Z">
                    <w:rPr>
                      <w:rFonts w:ascii="Calibri" w:eastAsia="Times New Roman" w:hAnsi="Calibri" w:cs="Times New Roman"/>
                      <w:color w:val="000000"/>
                      <w:sz w:val="22"/>
                    </w:rPr>
                  </w:rPrChange>
                </w:rPr>
                <w:t>47.56%</w:t>
              </w:r>
            </w:ins>
          </w:p>
        </w:tc>
        <w:tc>
          <w:tcPr>
            <w:tcW w:w="828" w:type="dxa"/>
            <w:tcBorders>
              <w:top w:val="nil"/>
              <w:left w:val="nil"/>
              <w:bottom w:val="nil"/>
              <w:right w:val="nil"/>
            </w:tcBorders>
            <w:shd w:val="clear" w:color="auto" w:fill="auto"/>
            <w:noWrap/>
            <w:vAlign w:val="bottom"/>
            <w:hideMark/>
            <w:tcPrChange w:id="5668" w:author="Huang T  Dr (Surrey Business Schl)" w:date="2018-09-06T12:13:00Z">
              <w:tcPr>
                <w:tcW w:w="828" w:type="dxa"/>
                <w:tcBorders>
                  <w:top w:val="nil"/>
                  <w:left w:val="nil"/>
                  <w:bottom w:val="nil"/>
                  <w:right w:val="nil"/>
                </w:tcBorders>
                <w:shd w:val="clear" w:color="auto" w:fill="auto"/>
                <w:noWrap/>
                <w:vAlign w:val="bottom"/>
                <w:hideMark/>
              </w:tcPr>
            </w:tcPrChange>
          </w:tcPr>
          <w:p w14:paraId="6EE1E5A8" w14:textId="77777777" w:rsidR="003F1382" w:rsidRPr="003F1382" w:rsidRDefault="003F1382" w:rsidP="003F1382">
            <w:pPr>
              <w:spacing w:after="0" w:line="240" w:lineRule="auto"/>
              <w:jc w:val="right"/>
              <w:rPr>
                <w:ins w:id="5669" w:author="Huang T  Dr (Surrey Business Schl)" w:date="2018-09-06T12:12:00Z"/>
                <w:rFonts w:eastAsia="Times New Roman" w:cs="Times New Roman"/>
                <w:color w:val="000000"/>
                <w:sz w:val="22"/>
                <w:szCs w:val="20"/>
                <w:rPrChange w:id="5670" w:author="Huang T  Dr (Surrey Business Schl)" w:date="2018-09-06T12:12:00Z">
                  <w:rPr>
                    <w:ins w:id="5671" w:author="Huang T  Dr (Surrey Business Schl)" w:date="2018-09-06T12:12:00Z"/>
                    <w:rFonts w:ascii="Calibri" w:eastAsia="Times New Roman" w:hAnsi="Calibri" w:cs="Times New Roman"/>
                    <w:color w:val="000000"/>
                    <w:sz w:val="22"/>
                  </w:rPr>
                </w:rPrChange>
              </w:rPr>
            </w:pPr>
            <w:ins w:id="5672" w:author="Huang T  Dr (Surrey Business Schl)" w:date="2018-09-06T12:12:00Z">
              <w:r w:rsidRPr="003F1382">
                <w:rPr>
                  <w:rFonts w:eastAsia="Times New Roman" w:cs="Times New Roman"/>
                  <w:color w:val="000000"/>
                  <w:sz w:val="22"/>
                  <w:szCs w:val="20"/>
                  <w:rPrChange w:id="5673" w:author="Huang T  Dr (Surrey Business Schl)" w:date="2018-09-06T12:12:00Z">
                    <w:rPr>
                      <w:rFonts w:ascii="Calibri" w:eastAsia="Times New Roman" w:hAnsi="Calibri" w:cs="Times New Roman"/>
                      <w:color w:val="000000"/>
                      <w:sz w:val="22"/>
                    </w:rPr>
                  </w:rPrChange>
                </w:rPr>
                <w:t>1.3287</w:t>
              </w:r>
            </w:ins>
          </w:p>
        </w:tc>
        <w:tc>
          <w:tcPr>
            <w:tcW w:w="1390" w:type="dxa"/>
            <w:tcBorders>
              <w:top w:val="nil"/>
              <w:left w:val="nil"/>
              <w:bottom w:val="nil"/>
              <w:right w:val="nil"/>
            </w:tcBorders>
            <w:shd w:val="clear" w:color="auto" w:fill="auto"/>
            <w:noWrap/>
            <w:vAlign w:val="bottom"/>
            <w:hideMark/>
            <w:tcPrChange w:id="5674" w:author="Huang T  Dr (Surrey Business Schl)" w:date="2018-09-06T12:13:00Z">
              <w:tcPr>
                <w:tcW w:w="1390" w:type="dxa"/>
                <w:tcBorders>
                  <w:top w:val="nil"/>
                  <w:left w:val="nil"/>
                  <w:bottom w:val="nil"/>
                  <w:right w:val="nil"/>
                </w:tcBorders>
                <w:shd w:val="clear" w:color="auto" w:fill="auto"/>
                <w:noWrap/>
                <w:vAlign w:val="bottom"/>
                <w:hideMark/>
              </w:tcPr>
            </w:tcPrChange>
          </w:tcPr>
          <w:p w14:paraId="6B34541E" w14:textId="77777777" w:rsidR="003F1382" w:rsidRPr="003F1382" w:rsidRDefault="003F1382" w:rsidP="003F1382">
            <w:pPr>
              <w:spacing w:after="0" w:line="240" w:lineRule="auto"/>
              <w:jc w:val="right"/>
              <w:rPr>
                <w:ins w:id="5675" w:author="Huang T  Dr (Surrey Business Schl)" w:date="2018-09-06T12:12:00Z"/>
                <w:rFonts w:eastAsia="Times New Roman" w:cs="Times New Roman"/>
                <w:color w:val="000000"/>
                <w:sz w:val="22"/>
                <w:szCs w:val="20"/>
                <w:rPrChange w:id="5676" w:author="Huang T  Dr (Surrey Business Schl)" w:date="2018-09-06T12:12:00Z">
                  <w:rPr>
                    <w:ins w:id="5677" w:author="Huang T  Dr (Surrey Business Schl)" w:date="2018-09-06T12:12:00Z"/>
                    <w:rFonts w:ascii="Calibri" w:eastAsia="Times New Roman" w:hAnsi="Calibri" w:cs="Times New Roman"/>
                    <w:color w:val="000000"/>
                    <w:sz w:val="22"/>
                  </w:rPr>
                </w:rPrChange>
              </w:rPr>
            </w:pPr>
            <w:ins w:id="5678" w:author="Huang T  Dr (Surrey Business Schl)" w:date="2018-09-06T12:12:00Z">
              <w:r w:rsidRPr="003F1382">
                <w:rPr>
                  <w:rFonts w:eastAsia="Times New Roman" w:cs="Times New Roman"/>
                  <w:color w:val="000000"/>
                  <w:sz w:val="22"/>
                  <w:szCs w:val="20"/>
                  <w:rPrChange w:id="5679" w:author="Huang T  Dr (Surrey Business Schl)" w:date="2018-09-06T12:12:00Z">
                    <w:rPr>
                      <w:rFonts w:ascii="Calibri" w:eastAsia="Times New Roman" w:hAnsi="Calibri" w:cs="Times New Roman"/>
                      <w:color w:val="000000"/>
                      <w:sz w:val="22"/>
                    </w:rPr>
                  </w:rPrChange>
                </w:rPr>
                <w:t>1.0000</w:t>
              </w:r>
            </w:ins>
          </w:p>
        </w:tc>
        <w:tc>
          <w:tcPr>
            <w:tcW w:w="931" w:type="dxa"/>
            <w:tcBorders>
              <w:top w:val="nil"/>
              <w:left w:val="nil"/>
              <w:bottom w:val="nil"/>
              <w:right w:val="nil"/>
            </w:tcBorders>
            <w:shd w:val="clear" w:color="auto" w:fill="auto"/>
            <w:noWrap/>
            <w:vAlign w:val="bottom"/>
            <w:hideMark/>
            <w:tcPrChange w:id="5680"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518BE6ED" w14:textId="77777777" w:rsidR="003F1382" w:rsidRPr="003F1382" w:rsidRDefault="003F1382" w:rsidP="003F1382">
            <w:pPr>
              <w:spacing w:after="0" w:line="240" w:lineRule="auto"/>
              <w:jc w:val="right"/>
              <w:rPr>
                <w:ins w:id="5681" w:author="Huang T  Dr (Surrey Business Schl)" w:date="2018-09-06T12:12:00Z"/>
                <w:rFonts w:eastAsia="Times New Roman" w:cs="Times New Roman"/>
                <w:color w:val="000000"/>
                <w:sz w:val="22"/>
                <w:szCs w:val="20"/>
                <w:rPrChange w:id="5682" w:author="Huang T  Dr (Surrey Business Schl)" w:date="2018-09-06T12:12:00Z">
                  <w:rPr>
                    <w:ins w:id="5683" w:author="Huang T  Dr (Surrey Business Schl)" w:date="2018-09-06T12:12:00Z"/>
                    <w:rFonts w:ascii="Calibri" w:eastAsia="Times New Roman" w:hAnsi="Calibri" w:cs="Times New Roman"/>
                    <w:color w:val="000000"/>
                    <w:sz w:val="22"/>
                  </w:rPr>
                </w:rPrChange>
              </w:rPr>
            </w:pPr>
            <w:ins w:id="5684" w:author="Huang T  Dr (Surrey Business Schl)" w:date="2018-09-06T12:12:00Z">
              <w:r w:rsidRPr="003F1382">
                <w:rPr>
                  <w:rFonts w:eastAsia="Times New Roman" w:cs="Times New Roman"/>
                  <w:color w:val="000000"/>
                  <w:sz w:val="22"/>
                  <w:szCs w:val="20"/>
                  <w:rPrChange w:id="5685" w:author="Huang T  Dr (Surrey Business Schl)" w:date="2018-09-06T12:12:00Z">
                    <w:rPr>
                      <w:rFonts w:ascii="Calibri" w:eastAsia="Times New Roman" w:hAnsi="Calibri" w:cs="Times New Roman"/>
                      <w:color w:val="000000"/>
                      <w:sz w:val="22"/>
                    </w:rPr>
                  </w:rPrChange>
                </w:rPr>
                <w:t>39,285</w:t>
              </w:r>
            </w:ins>
          </w:p>
        </w:tc>
        <w:tc>
          <w:tcPr>
            <w:tcW w:w="1740" w:type="dxa"/>
            <w:tcBorders>
              <w:top w:val="nil"/>
              <w:left w:val="single" w:sz="4" w:space="0" w:color="auto"/>
              <w:bottom w:val="nil"/>
              <w:right w:val="nil"/>
            </w:tcBorders>
            <w:shd w:val="clear" w:color="auto" w:fill="auto"/>
            <w:noWrap/>
            <w:vAlign w:val="bottom"/>
            <w:hideMark/>
            <w:tcPrChange w:id="5686"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7F26FED1" w14:textId="77777777" w:rsidR="003F1382" w:rsidRPr="003F1382" w:rsidRDefault="003F1382" w:rsidP="003F1382">
            <w:pPr>
              <w:spacing w:after="0" w:line="240" w:lineRule="auto"/>
              <w:rPr>
                <w:ins w:id="5687" w:author="Huang T  Dr (Surrey Business Schl)" w:date="2018-09-06T12:12:00Z"/>
                <w:rFonts w:eastAsia="Times New Roman" w:cs="Times New Roman"/>
                <w:color w:val="000000"/>
                <w:sz w:val="22"/>
                <w:szCs w:val="20"/>
                <w:rPrChange w:id="5688" w:author="Huang T  Dr (Surrey Business Schl)" w:date="2018-09-06T12:12:00Z">
                  <w:rPr>
                    <w:ins w:id="5689" w:author="Huang T  Dr (Surrey Business Schl)" w:date="2018-09-06T12:12:00Z"/>
                    <w:rFonts w:ascii="Calibri" w:eastAsia="Times New Roman" w:hAnsi="Calibri" w:cs="Times New Roman"/>
                    <w:color w:val="000000"/>
                    <w:sz w:val="22"/>
                  </w:rPr>
                </w:rPrChange>
              </w:rPr>
            </w:pPr>
            <w:ins w:id="5690" w:author="Huang T  Dr (Surrey Business Schl)" w:date="2018-09-06T12:12:00Z">
              <w:r w:rsidRPr="003F1382">
                <w:rPr>
                  <w:rFonts w:eastAsia="Times New Roman" w:cs="Times New Roman"/>
                  <w:color w:val="000000"/>
                  <w:sz w:val="22"/>
                  <w:szCs w:val="20"/>
                  <w:rPrChange w:id="5691" w:author="Huang T  Dr (Surrey Business Schl)" w:date="2018-09-06T12:12:00Z">
                    <w:rPr>
                      <w:rFonts w:ascii="Calibri" w:eastAsia="Times New Roman" w:hAnsi="Calibri" w:cs="Times New Roman"/>
                      <w:color w:val="000000"/>
                      <w:sz w:val="22"/>
                    </w:rPr>
                  </w:rPrChange>
                </w:rPr>
                <w:t>ADL-own</w:t>
              </w:r>
            </w:ins>
          </w:p>
        </w:tc>
        <w:tc>
          <w:tcPr>
            <w:tcW w:w="711" w:type="dxa"/>
            <w:tcBorders>
              <w:top w:val="nil"/>
              <w:left w:val="nil"/>
              <w:bottom w:val="nil"/>
              <w:right w:val="nil"/>
            </w:tcBorders>
            <w:shd w:val="clear" w:color="auto" w:fill="auto"/>
            <w:noWrap/>
            <w:vAlign w:val="bottom"/>
            <w:hideMark/>
            <w:tcPrChange w:id="5692"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160A8746" w14:textId="77777777" w:rsidR="003F1382" w:rsidRPr="003F1382" w:rsidRDefault="003F1382" w:rsidP="003F1382">
            <w:pPr>
              <w:spacing w:after="0" w:line="240" w:lineRule="auto"/>
              <w:jc w:val="right"/>
              <w:rPr>
                <w:ins w:id="5693" w:author="Huang T  Dr (Surrey Business Schl)" w:date="2018-09-06T12:12:00Z"/>
                <w:rFonts w:eastAsia="Times New Roman" w:cs="Times New Roman"/>
                <w:color w:val="000000"/>
                <w:sz w:val="22"/>
                <w:szCs w:val="20"/>
                <w:rPrChange w:id="5694" w:author="Huang T  Dr (Surrey Business Schl)" w:date="2018-09-06T12:12:00Z">
                  <w:rPr>
                    <w:ins w:id="5695" w:author="Huang T  Dr (Surrey Business Schl)" w:date="2018-09-06T12:12:00Z"/>
                    <w:rFonts w:ascii="Calibri" w:eastAsia="Times New Roman" w:hAnsi="Calibri" w:cs="Times New Roman"/>
                    <w:color w:val="000000"/>
                    <w:sz w:val="22"/>
                  </w:rPr>
                </w:rPrChange>
              </w:rPr>
            </w:pPr>
            <w:ins w:id="5696" w:author="Huang T  Dr (Surrey Business Schl)" w:date="2018-09-06T12:12:00Z">
              <w:r w:rsidRPr="003F1382">
                <w:rPr>
                  <w:rFonts w:eastAsia="Times New Roman" w:cs="Times New Roman"/>
                  <w:color w:val="000000"/>
                  <w:sz w:val="22"/>
                  <w:szCs w:val="20"/>
                  <w:rPrChange w:id="5697" w:author="Huang T  Dr (Surrey Business Schl)" w:date="2018-09-06T12:12:00Z">
                    <w:rPr>
                      <w:rFonts w:ascii="Calibri" w:eastAsia="Times New Roman" w:hAnsi="Calibri" w:cs="Times New Roman"/>
                      <w:color w:val="000000"/>
                      <w:sz w:val="22"/>
                    </w:rPr>
                  </w:rPrChange>
                </w:rPr>
                <w:t>8.523</w:t>
              </w:r>
            </w:ins>
          </w:p>
        </w:tc>
        <w:tc>
          <w:tcPr>
            <w:tcW w:w="950" w:type="dxa"/>
            <w:tcBorders>
              <w:top w:val="nil"/>
              <w:left w:val="nil"/>
              <w:bottom w:val="nil"/>
              <w:right w:val="nil"/>
            </w:tcBorders>
            <w:shd w:val="clear" w:color="auto" w:fill="auto"/>
            <w:noWrap/>
            <w:vAlign w:val="bottom"/>
            <w:hideMark/>
            <w:tcPrChange w:id="5698" w:author="Huang T  Dr (Surrey Business Schl)" w:date="2018-09-06T12:13:00Z">
              <w:tcPr>
                <w:tcW w:w="950" w:type="dxa"/>
                <w:tcBorders>
                  <w:top w:val="nil"/>
                  <w:left w:val="nil"/>
                  <w:bottom w:val="nil"/>
                  <w:right w:val="nil"/>
                </w:tcBorders>
                <w:shd w:val="clear" w:color="auto" w:fill="auto"/>
                <w:noWrap/>
                <w:vAlign w:val="bottom"/>
                <w:hideMark/>
              </w:tcPr>
            </w:tcPrChange>
          </w:tcPr>
          <w:p w14:paraId="2CF438E9" w14:textId="77777777" w:rsidR="003F1382" w:rsidRPr="003F1382" w:rsidRDefault="003F1382" w:rsidP="003F1382">
            <w:pPr>
              <w:spacing w:after="0" w:line="240" w:lineRule="auto"/>
              <w:jc w:val="right"/>
              <w:rPr>
                <w:ins w:id="5699" w:author="Huang T  Dr (Surrey Business Schl)" w:date="2018-09-06T12:12:00Z"/>
                <w:rFonts w:eastAsia="Times New Roman" w:cs="Times New Roman"/>
                <w:color w:val="000000"/>
                <w:sz w:val="22"/>
                <w:szCs w:val="20"/>
                <w:rPrChange w:id="5700" w:author="Huang T  Dr (Surrey Business Schl)" w:date="2018-09-06T12:12:00Z">
                  <w:rPr>
                    <w:ins w:id="5701" w:author="Huang T  Dr (Surrey Business Schl)" w:date="2018-09-06T12:12:00Z"/>
                    <w:rFonts w:ascii="Calibri" w:eastAsia="Times New Roman" w:hAnsi="Calibri" w:cs="Times New Roman"/>
                    <w:color w:val="000000"/>
                    <w:sz w:val="22"/>
                  </w:rPr>
                </w:rPrChange>
              </w:rPr>
            </w:pPr>
            <w:ins w:id="5702" w:author="Huang T  Dr (Surrey Business Schl)" w:date="2018-09-06T12:12:00Z">
              <w:r w:rsidRPr="003F1382">
                <w:rPr>
                  <w:rFonts w:eastAsia="Times New Roman" w:cs="Times New Roman"/>
                  <w:color w:val="000000"/>
                  <w:sz w:val="22"/>
                  <w:szCs w:val="20"/>
                  <w:rPrChange w:id="5703" w:author="Huang T  Dr (Surrey Business Schl)" w:date="2018-09-06T12:12:00Z">
                    <w:rPr>
                      <w:rFonts w:ascii="Calibri" w:eastAsia="Times New Roman" w:hAnsi="Calibri" w:cs="Times New Roman"/>
                      <w:color w:val="000000"/>
                      <w:sz w:val="22"/>
                    </w:rPr>
                  </w:rPrChange>
                </w:rPr>
                <w:t>39.83%</w:t>
              </w:r>
            </w:ins>
          </w:p>
        </w:tc>
        <w:tc>
          <w:tcPr>
            <w:tcW w:w="828" w:type="dxa"/>
            <w:tcBorders>
              <w:top w:val="nil"/>
              <w:left w:val="nil"/>
              <w:bottom w:val="nil"/>
              <w:right w:val="nil"/>
            </w:tcBorders>
            <w:shd w:val="clear" w:color="auto" w:fill="auto"/>
            <w:noWrap/>
            <w:vAlign w:val="bottom"/>
            <w:hideMark/>
            <w:tcPrChange w:id="5704" w:author="Huang T  Dr (Surrey Business Schl)" w:date="2018-09-06T12:13:00Z">
              <w:tcPr>
                <w:tcW w:w="828" w:type="dxa"/>
                <w:tcBorders>
                  <w:top w:val="nil"/>
                  <w:left w:val="nil"/>
                  <w:bottom w:val="nil"/>
                  <w:right w:val="nil"/>
                </w:tcBorders>
                <w:shd w:val="clear" w:color="auto" w:fill="auto"/>
                <w:noWrap/>
                <w:vAlign w:val="bottom"/>
                <w:hideMark/>
              </w:tcPr>
            </w:tcPrChange>
          </w:tcPr>
          <w:p w14:paraId="30380A21" w14:textId="77777777" w:rsidR="003F1382" w:rsidRPr="003F1382" w:rsidRDefault="003F1382" w:rsidP="003F1382">
            <w:pPr>
              <w:spacing w:after="0" w:line="240" w:lineRule="auto"/>
              <w:jc w:val="right"/>
              <w:rPr>
                <w:ins w:id="5705" w:author="Huang T  Dr (Surrey Business Schl)" w:date="2018-09-06T12:12:00Z"/>
                <w:rFonts w:eastAsia="Times New Roman" w:cs="Times New Roman"/>
                <w:color w:val="000000"/>
                <w:sz w:val="22"/>
                <w:szCs w:val="20"/>
                <w:rPrChange w:id="5706" w:author="Huang T  Dr (Surrey Business Schl)" w:date="2018-09-06T12:12:00Z">
                  <w:rPr>
                    <w:ins w:id="5707" w:author="Huang T  Dr (Surrey Business Schl)" w:date="2018-09-06T12:12:00Z"/>
                    <w:rFonts w:ascii="Calibri" w:eastAsia="Times New Roman" w:hAnsi="Calibri" w:cs="Times New Roman"/>
                    <w:color w:val="000000"/>
                    <w:sz w:val="22"/>
                  </w:rPr>
                </w:rPrChange>
              </w:rPr>
            </w:pPr>
            <w:ins w:id="5708" w:author="Huang T  Dr (Surrey Business Schl)" w:date="2018-09-06T12:12:00Z">
              <w:r w:rsidRPr="003F1382">
                <w:rPr>
                  <w:rFonts w:eastAsia="Times New Roman" w:cs="Times New Roman"/>
                  <w:color w:val="000000"/>
                  <w:sz w:val="22"/>
                  <w:szCs w:val="20"/>
                  <w:rPrChange w:id="5709" w:author="Huang T  Dr (Surrey Business Schl)" w:date="2018-09-06T12:12:00Z">
                    <w:rPr>
                      <w:rFonts w:ascii="Calibri" w:eastAsia="Times New Roman" w:hAnsi="Calibri" w:cs="Times New Roman"/>
                      <w:color w:val="000000"/>
                      <w:sz w:val="22"/>
                    </w:rPr>
                  </w:rPrChange>
                </w:rPr>
                <w:t>0.6051</w:t>
              </w:r>
            </w:ins>
          </w:p>
        </w:tc>
        <w:tc>
          <w:tcPr>
            <w:tcW w:w="1089" w:type="dxa"/>
            <w:tcBorders>
              <w:top w:val="nil"/>
              <w:left w:val="nil"/>
              <w:bottom w:val="nil"/>
              <w:right w:val="nil"/>
            </w:tcBorders>
            <w:shd w:val="clear" w:color="auto" w:fill="auto"/>
            <w:noWrap/>
            <w:vAlign w:val="bottom"/>
            <w:hideMark/>
            <w:tcPrChange w:id="5710" w:author="Huang T  Dr (Surrey Business Schl)" w:date="2018-09-06T12:13:00Z">
              <w:tcPr>
                <w:tcW w:w="1390" w:type="dxa"/>
                <w:tcBorders>
                  <w:top w:val="nil"/>
                  <w:left w:val="nil"/>
                  <w:bottom w:val="nil"/>
                  <w:right w:val="nil"/>
                </w:tcBorders>
                <w:shd w:val="clear" w:color="auto" w:fill="auto"/>
                <w:noWrap/>
                <w:vAlign w:val="bottom"/>
                <w:hideMark/>
              </w:tcPr>
            </w:tcPrChange>
          </w:tcPr>
          <w:p w14:paraId="70E95267" w14:textId="77777777" w:rsidR="003F1382" w:rsidRPr="003F1382" w:rsidRDefault="003F1382" w:rsidP="003F1382">
            <w:pPr>
              <w:spacing w:after="0" w:line="240" w:lineRule="auto"/>
              <w:jc w:val="right"/>
              <w:rPr>
                <w:ins w:id="5711" w:author="Huang T  Dr (Surrey Business Schl)" w:date="2018-09-06T12:12:00Z"/>
                <w:rFonts w:eastAsia="Times New Roman" w:cs="Times New Roman"/>
                <w:color w:val="000000"/>
                <w:sz w:val="22"/>
                <w:szCs w:val="20"/>
                <w:rPrChange w:id="5712" w:author="Huang T  Dr (Surrey Business Schl)" w:date="2018-09-06T12:12:00Z">
                  <w:rPr>
                    <w:ins w:id="5713" w:author="Huang T  Dr (Surrey Business Schl)" w:date="2018-09-06T12:12:00Z"/>
                    <w:rFonts w:ascii="Calibri" w:eastAsia="Times New Roman" w:hAnsi="Calibri" w:cs="Times New Roman"/>
                    <w:color w:val="000000"/>
                    <w:sz w:val="22"/>
                  </w:rPr>
                </w:rPrChange>
              </w:rPr>
            </w:pPr>
            <w:ins w:id="5714" w:author="Huang T  Dr (Surrey Business Schl)" w:date="2018-09-06T12:12:00Z">
              <w:r w:rsidRPr="003F1382">
                <w:rPr>
                  <w:rFonts w:eastAsia="Times New Roman" w:cs="Times New Roman"/>
                  <w:color w:val="000000"/>
                  <w:sz w:val="22"/>
                  <w:szCs w:val="20"/>
                  <w:rPrChange w:id="5715" w:author="Huang T  Dr (Surrey Business Schl)" w:date="2018-09-06T12:12:00Z">
                    <w:rPr>
                      <w:rFonts w:ascii="Calibri" w:eastAsia="Times New Roman" w:hAnsi="Calibri" w:cs="Times New Roman"/>
                      <w:color w:val="000000"/>
                      <w:sz w:val="22"/>
                    </w:rPr>
                  </w:rPrChange>
                </w:rPr>
                <w:t>1.0000</w:t>
              </w:r>
            </w:ins>
          </w:p>
        </w:tc>
        <w:tc>
          <w:tcPr>
            <w:tcW w:w="669" w:type="dxa"/>
            <w:tcBorders>
              <w:top w:val="nil"/>
              <w:left w:val="nil"/>
              <w:bottom w:val="nil"/>
              <w:right w:val="nil"/>
            </w:tcBorders>
            <w:shd w:val="clear" w:color="auto" w:fill="auto"/>
            <w:noWrap/>
            <w:vAlign w:val="bottom"/>
            <w:hideMark/>
            <w:tcPrChange w:id="5716" w:author="Huang T  Dr (Surrey Business Schl)" w:date="2018-09-06T12:13:00Z">
              <w:tcPr>
                <w:tcW w:w="669" w:type="dxa"/>
                <w:tcBorders>
                  <w:top w:val="nil"/>
                  <w:left w:val="nil"/>
                  <w:bottom w:val="nil"/>
                  <w:right w:val="nil"/>
                </w:tcBorders>
                <w:shd w:val="clear" w:color="auto" w:fill="auto"/>
                <w:noWrap/>
                <w:vAlign w:val="bottom"/>
                <w:hideMark/>
              </w:tcPr>
            </w:tcPrChange>
          </w:tcPr>
          <w:p w14:paraId="420B1F05" w14:textId="77777777" w:rsidR="003F1382" w:rsidRPr="003F1382" w:rsidRDefault="003F1382" w:rsidP="003F1382">
            <w:pPr>
              <w:spacing w:after="0" w:line="240" w:lineRule="auto"/>
              <w:jc w:val="right"/>
              <w:rPr>
                <w:ins w:id="5717" w:author="Huang T  Dr (Surrey Business Schl)" w:date="2018-09-06T12:12:00Z"/>
                <w:rFonts w:eastAsia="Times New Roman" w:cs="Times New Roman"/>
                <w:color w:val="000000"/>
                <w:sz w:val="22"/>
                <w:szCs w:val="20"/>
                <w:rPrChange w:id="5718" w:author="Huang T  Dr (Surrey Business Schl)" w:date="2018-09-06T12:12:00Z">
                  <w:rPr>
                    <w:ins w:id="5719" w:author="Huang T  Dr (Surrey Business Schl)" w:date="2018-09-06T12:12:00Z"/>
                    <w:rFonts w:ascii="Calibri" w:eastAsia="Times New Roman" w:hAnsi="Calibri" w:cs="Times New Roman"/>
                    <w:color w:val="000000"/>
                    <w:sz w:val="22"/>
                  </w:rPr>
                </w:rPrChange>
              </w:rPr>
            </w:pPr>
            <w:ins w:id="5720" w:author="Huang T  Dr (Surrey Business Schl)" w:date="2018-09-06T12:12:00Z">
              <w:r w:rsidRPr="003F1382">
                <w:rPr>
                  <w:rFonts w:eastAsia="Times New Roman" w:cs="Times New Roman"/>
                  <w:color w:val="000000"/>
                  <w:sz w:val="22"/>
                  <w:szCs w:val="20"/>
                  <w:rPrChange w:id="5721" w:author="Huang T  Dr (Surrey Business Schl)" w:date="2018-09-06T12:12:00Z">
                    <w:rPr>
                      <w:rFonts w:ascii="Calibri" w:eastAsia="Times New Roman" w:hAnsi="Calibri" w:cs="Times New Roman"/>
                      <w:color w:val="000000"/>
                      <w:sz w:val="22"/>
                    </w:rPr>
                  </w:rPrChange>
                </w:rPr>
                <w:t>573</w:t>
              </w:r>
            </w:ins>
          </w:p>
        </w:tc>
      </w:tr>
      <w:tr w:rsidR="003F1382" w:rsidRPr="003F1382" w14:paraId="5A409706" w14:textId="77777777" w:rsidTr="00D34982">
        <w:tblPrEx>
          <w:tblPrExChange w:id="5722" w:author="Huang T  Dr (Surrey Business Schl)" w:date="2018-09-06T12:13:00Z">
            <w:tblPrEx>
              <w:tblW w:w="16889" w:type="dxa"/>
            </w:tblPrEx>
          </w:tblPrExChange>
        </w:tblPrEx>
        <w:trPr>
          <w:trHeight w:val="113"/>
          <w:ins w:id="5723" w:author="Huang T  Dr (Surrey Business Schl)" w:date="2018-09-06T12:12:00Z"/>
          <w:trPrChange w:id="5724"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5725" w:author="Huang T  Dr (Surrey Business Schl)" w:date="2018-09-06T12:13:00Z">
              <w:tcPr>
                <w:tcW w:w="1843" w:type="dxa"/>
                <w:tcBorders>
                  <w:top w:val="nil"/>
                  <w:left w:val="nil"/>
                  <w:bottom w:val="nil"/>
                  <w:right w:val="nil"/>
                </w:tcBorders>
                <w:shd w:val="clear" w:color="auto" w:fill="auto"/>
                <w:noWrap/>
                <w:vAlign w:val="bottom"/>
                <w:hideMark/>
              </w:tcPr>
            </w:tcPrChange>
          </w:tcPr>
          <w:p w14:paraId="272B5688" w14:textId="77777777" w:rsidR="003F1382" w:rsidRPr="003F1382" w:rsidRDefault="003F1382" w:rsidP="003F1382">
            <w:pPr>
              <w:spacing w:after="0" w:line="240" w:lineRule="auto"/>
              <w:rPr>
                <w:ins w:id="5726" w:author="Huang T  Dr (Surrey Business Schl)" w:date="2018-09-06T12:12:00Z"/>
                <w:rFonts w:eastAsia="Times New Roman" w:cs="Times New Roman"/>
                <w:color w:val="000000"/>
                <w:sz w:val="22"/>
                <w:szCs w:val="20"/>
                <w:rPrChange w:id="5727" w:author="Huang T  Dr (Surrey Business Schl)" w:date="2018-09-06T12:12:00Z">
                  <w:rPr>
                    <w:ins w:id="5728" w:author="Huang T  Dr (Surrey Business Schl)" w:date="2018-09-06T12:12:00Z"/>
                    <w:rFonts w:ascii="Calibri" w:eastAsia="Times New Roman" w:hAnsi="Calibri" w:cs="Times New Roman"/>
                    <w:color w:val="000000"/>
                    <w:sz w:val="22"/>
                  </w:rPr>
                </w:rPrChange>
              </w:rPr>
            </w:pPr>
            <w:ins w:id="5729" w:author="Huang T  Dr (Surrey Business Schl)" w:date="2018-09-06T12:12:00Z">
              <w:r w:rsidRPr="003F1382">
                <w:rPr>
                  <w:rFonts w:eastAsia="Times New Roman" w:cs="Times New Roman"/>
                  <w:color w:val="000000"/>
                  <w:sz w:val="22"/>
                  <w:szCs w:val="20"/>
                  <w:rPrChange w:id="5730" w:author="Huang T  Dr (Surrey Business Schl)" w:date="2018-09-06T12:12:00Z">
                    <w:rPr>
                      <w:rFonts w:ascii="Calibri" w:eastAsia="Times New Roman" w:hAnsi="Calibri" w:cs="Times New Roman"/>
                      <w:color w:val="000000"/>
                      <w:sz w:val="22"/>
                    </w:rPr>
                  </w:rPrChange>
                </w:rPr>
                <w:t>ADL-intra</w:t>
              </w:r>
            </w:ins>
          </w:p>
        </w:tc>
        <w:tc>
          <w:tcPr>
            <w:tcW w:w="931" w:type="dxa"/>
            <w:tcBorders>
              <w:top w:val="nil"/>
              <w:left w:val="nil"/>
              <w:bottom w:val="nil"/>
              <w:right w:val="nil"/>
            </w:tcBorders>
            <w:shd w:val="clear" w:color="auto" w:fill="auto"/>
            <w:noWrap/>
            <w:vAlign w:val="bottom"/>
            <w:hideMark/>
            <w:tcPrChange w:id="5731" w:author="Huang T  Dr (Surrey Business Schl)" w:date="2018-09-06T12:13:00Z">
              <w:tcPr>
                <w:tcW w:w="567" w:type="dxa"/>
                <w:tcBorders>
                  <w:top w:val="nil"/>
                  <w:left w:val="nil"/>
                  <w:bottom w:val="nil"/>
                  <w:right w:val="nil"/>
                </w:tcBorders>
                <w:shd w:val="clear" w:color="auto" w:fill="auto"/>
                <w:noWrap/>
                <w:vAlign w:val="bottom"/>
                <w:hideMark/>
              </w:tcPr>
            </w:tcPrChange>
          </w:tcPr>
          <w:p w14:paraId="44A35BB9" w14:textId="77777777" w:rsidR="003F1382" w:rsidRPr="003F1382" w:rsidRDefault="003F1382" w:rsidP="003F1382">
            <w:pPr>
              <w:spacing w:after="0" w:line="240" w:lineRule="auto"/>
              <w:jc w:val="right"/>
              <w:rPr>
                <w:ins w:id="5732" w:author="Huang T  Dr (Surrey Business Schl)" w:date="2018-09-06T12:12:00Z"/>
                <w:rFonts w:eastAsia="Times New Roman" w:cs="Times New Roman"/>
                <w:color w:val="000000"/>
                <w:sz w:val="22"/>
                <w:szCs w:val="20"/>
                <w:rPrChange w:id="5733" w:author="Huang T  Dr (Surrey Business Schl)" w:date="2018-09-06T12:12:00Z">
                  <w:rPr>
                    <w:ins w:id="5734" w:author="Huang T  Dr (Surrey Business Schl)" w:date="2018-09-06T12:12:00Z"/>
                    <w:rFonts w:ascii="Calibri" w:eastAsia="Times New Roman" w:hAnsi="Calibri" w:cs="Times New Roman"/>
                    <w:color w:val="000000"/>
                    <w:sz w:val="22"/>
                  </w:rPr>
                </w:rPrChange>
              </w:rPr>
            </w:pPr>
            <w:ins w:id="5735" w:author="Huang T  Dr (Surrey Business Schl)" w:date="2018-09-06T12:12:00Z">
              <w:r w:rsidRPr="003F1382">
                <w:rPr>
                  <w:rFonts w:eastAsia="Times New Roman" w:cs="Times New Roman"/>
                  <w:color w:val="000000"/>
                  <w:sz w:val="22"/>
                  <w:szCs w:val="20"/>
                  <w:rPrChange w:id="5736" w:author="Huang T  Dr (Surrey Business Schl)" w:date="2018-09-06T12:12:00Z">
                    <w:rPr>
                      <w:rFonts w:ascii="Calibri" w:eastAsia="Times New Roman" w:hAnsi="Calibri" w:cs="Times New Roman"/>
                      <w:color w:val="000000"/>
                      <w:sz w:val="22"/>
                    </w:rPr>
                  </w:rPrChange>
                </w:rPr>
                <w:t>63.100</w:t>
              </w:r>
            </w:ins>
          </w:p>
        </w:tc>
        <w:tc>
          <w:tcPr>
            <w:tcW w:w="950" w:type="dxa"/>
            <w:tcBorders>
              <w:top w:val="nil"/>
              <w:left w:val="nil"/>
              <w:bottom w:val="nil"/>
              <w:right w:val="nil"/>
            </w:tcBorders>
            <w:shd w:val="clear" w:color="auto" w:fill="auto"/>
            <w:noWrap/>
            <w:vAlign w:val="bottom"/>
            <w:hideMark/>
            <w:tcPrChange w:id="5737" w:author="Huang T  Dr (Surrey Business Schl)" w:date="2018-09-06T12:13:00Z">
              <w:tcPr>
                <w:tcW w:w="950" w:type="dxa"/>
                <w:tcBorders>
                  <w:top w:val="nil"/>
                  <w:left w:val="nil"/>
                  <w:bottom w:val="nil"/>
                  <w:right w:val="nil"/>
                </w:tcBorders>
                <w:shd w:val="clear" w:color="auto" w:fill="auto"/>
                <w:noWrap/>
                <w:vAlign w:val="bottom"/>
                <w:hideMark/>
              </w:tcPr>
            </w:tcPrChange>
          </w:tcPr>
          <w:p w14:paraId="4A02AA83" w14:textId="77777777" w:rsidR="003F1382" w:rsidRPr="003F1382" w:rsidRDefault="003F1382" w:rsidP="003F1382">
            <w:pPr>
              <w:spacing w:after="0" w:line="240" w:lineRule="auto"/>
              <w:jc w:val="right"/>
              <w:rPr>
                <w:ins w:id="5738" w:author="Huang T  Dr (Surrey Business Schl)" w:date="2018-09-06T12:12:00Z"/>
                <w:rFonts w:eastAsia="Times New Roman" w:cs="Times New Roman"/>
                <w:color w:val="000000"/>
                <w:sz w:val="22"/>
                <w:szCs w:val="20"/>
                <w:rPrChange w:id="5739" w:author="Huang T  Dr (Surrey Business Schl)" w:date="2018-09-06T12:12:00Z">
                  <w:rPr>
                    <w:ins w:id="5740" w:author="Huang T  Dr (Surrey Business Schl)" w:date="2018-09-06T12:12:00Z"/>
                    <w:rFonts w:ascii="Calibri" w:eastAsia="Times New Roman" w:hAnsi="Calibri" w:cs="Times New Roman"/>
                    <w:color w:val="000000"/>
                    <w:sz w:val="22"/>
                  </w:rPr>
                </w:rPrChange>
              </w:rPr>
            </w:pPr>
            <w:ins w:id="5741" w:author="Huang T  Dr (Surrey Business Schl)" w:date="2018-09-06T12:12:00Z">
              <w:r w:rsidRPr="003F1382">
                <w:rPr>
                  <w:rFonts w:eastAsia="Times New Roman" w:cs="Times New Roman"/>
                  <w:color w:val="000000"/>
                  <w:sz w:val="22"/>
                  <w:szCs w:val="20"/>
                  <w:rPrChange w:id="5742" w:author="Huang T  Dr (Surrey Business Schl)" w:date="2018-09-06T12:12:00Z">
                    <w:rPr>
                      <w:rFonts w:ascii="Calibri" w:eastAsia="Times New Roman" w:hAnsi="Calibri" w:cs="Times New Roman"/>
                      <w:color w:val="000000"/>
                      <w:sz w:val="22"/>
                    </w:rPr>
                  </w:rPrChange>
                </w:rPr>
                <w:t>46.04%</w:t>
              </w:r>
            </w:ins>
          </w:p>
        </w:tc>
        <w:tc>
          <w:tcPr>
            <w:tcW w:w="828" w:type="dxa"/>
            <w:tcBorders>
              <w:top w:val="nil"/>
              <w:left w:val="nil"/>
              <w:bottom w:val="nil"/>
              <w:right w:val="nil"/>
            </w:tcBorders>
            <w:shd w:val="clear" w:color="auto" w:fill="auto"/>
            <w:noWrap/>
            <w:vAlign w:val="bottom"/>
            <w:hideMark/>
            <w:tcPrChange w:id="5743" w:author="Huang T  Dr (Surrey Business Schl)" w:date="2018-09-06T12:13:00Z">
              <w:tcPr>
                <w:tcW w:w="828" w:type="dxa"/>
                <w:tcBorders>
                  <w:top w:val="nil"/>
                  <w:left w:val="nil"/>
                  <w:bottom w:val="nil"/>
                  <w:right w:val="nil"/>
                </w:tcBorders>
                <w:shd w:val="clear" w:color="auto" w:fill="auto"/>
                <w:noWrap/>
                <w:vAlign w:val="bottom"/>
                <w:hideMark/>
              </w:tcPr>
            </w:tcPrChange>
          </w:tcPr>
          <w:p w14:paraId="6354496A" w14:textId="77777777" w:rsidR="003F1382" w:rsidRPr="003F1382" w:rsidRDefault="003F1382" w:rsidP="003F1382">
            <w:pPr>
              <w:spacing w:after="0" w:line="240" w:lineRule="auto"/>
              <w:jc w:val="right"/>
              <w:rPr>
                <w:ins w:id="5744" w:author="Huang T  Dr (Surrey Business Schl)" w:date="2018-09-06T12:12:00Z"/>
                <w:rFonts w:eastAsia="Times New Roman" w:cs="Times New Roman"/>
                <w:color w:val="000000"/>
                <w:sz w:val="22"/>
                <w:szCs w:val="20"/>
                <w:rPrChange w:id="5745" w:author="Huang T  Dr (Surrey Business Schl)" w:date="2018-09-06T12:12:00Z">
                  <w:rPr>
                    <w:ins w:id="5746" w:author="Huang T  Dr (Surrey Business Schl)" w:date="2018-09-06T12:12:00Z"/>
                    <w:rFonts w:ascii="Calibri" w:eastAsia="Times New Roman" w:hAnsi="Calibri" w:cs="Times New Roman"/>
                    <w:color w:val="000000"/>
                    <w:sz w:val="22"/>
                  </w:rPr>
                </w:rPrChange>
              </w:rPr>
            </w:pPr>
            <w:ins w:id="5747" w:author="Huang T  Dr (Surrey Business Schl)" w:date="2018-09-06T12:12:00Z">
              <w:r w:rsidRPr="003F1382">
                <w:rPr>
                  <w:rFonts w:eastAsia="Times New Roman" w:cs="Times New Roman"/>
                  <w:color w:val="000000"/>
                  <w:sz w:val="22"/>
                  <w:szCs w:val="20"/>
                  <w:rPrChange w:id="5748" w:author="Huang T  Dr (Surrey Business Schl)" w:date="2018-09-06T12:12:00Z">
                    <w:rPr>
                      <w:rFonts w:ascii="Calibri" w:eastAsia="Times New Roman" w:hAnsi="Calibri" w:cs="Times New Roman"/>
                      <w:color w:val="000000"/>
                      <w:sz w:val="22"/>
                    </w:rPr>
                  </w:rPrChange>
                </w:rPr>
                <w:t>1.3070</w:t>
              </w:r>
            </w:ins>
          </w:p>
        </w:tc>
        <w:tc>
          <w:tcPr>
            <w:tcW w:w="1390" w:type="dxa"/>
            <w:tcBorders>
              <w:top w:val="nil"/>
              <w:left w:val="nil"/>
              <w:bottom w:val="nil"/>
              <w:right w:val="nil"/>
            </w:tcBorders>
            <w:shd w:val="clear" w:color="auto" w:fill="auto"/>
            <w:noWrap/>
            <w:vAlign w:val="bottom"/>
            <w:hideMark/>
            <w:tcPrChange w:id="5749" w:author="Huang T  Dr (Surrey Business Schl)" w:date="2018-09-06T12:13:00Z">
              <w:tcPr>
                <w:tcW w:w="1390" w:type="dxa"/>
                <w:tcBorders>
                  <w:top w:val="nil"/>
                  <w:left w:val="nil"/>
                  <w:bottom w:val="nil"/>
                  <w:right w:val="nil"/>
                </w:tcBorders>
                <w:shd w:val="clear" w:color="auto" w:fill="auto"/>
                <w:noWrap/>
                <w:vAlign w:val="bottom"/>
                <w:hideMark/>
              </w:tcPr>
            </w:tcPrChange>
          </w:tcPr>
          <w:p w14:paraId="339161F1" w14:textId="77777777" w:rsidR="003F1382" w:rsidRPr="003F1382" w:rsidRDefault="003F1382" w:rsidP="003F1382">
            <w:pPr>
              <w:spacing w:after="0" w:line="240" w:lineRule="auto"/>
              <w:jc w:val="right"/>
              <w:rPr>
                <w:ins w:id="5750" w:author="Huang T  Dr (Surrey Business Schl)" w:date="2018-09-06T12:12:00Z"/>
                <w:rFonts w:eastAsia="Times New Roman" w:cs="Times New Roman"/>
                <w:color w:val="000000"/>
                <w:sz w:val="22"/>
                <w:szCs w:val="20"/>
                <w:rPrChange w:id="5751" w:author="Huang T  Dr (Surrey Business Schl)" w:date="2018-09-06T12:12:00Z">
                  <w:rPr>
                    <w:ins w:id="5752" w:author="Huang T  Dr (Surrey Business Schl)" w:date="2018-09-06T12:12:00Z"/>
                    <w:rFonts w:ascii="Calibri" w:eastAsia="Times New Roman" w:hAnsi="Calibri" w:cs="Times New Roman"/>
                    <w:color w:val="000000"/>
                    <w:sz w:val="22"/>
                  </w:rPr>
                </w:rPrChange>
              </w:rPr>
            </w:pPr>
            <w:ins w:id="5753" w:author="Huang T  Dr (Surrey Business Schl)" w:date="2018-09-06T12:12:00Z">
              <w:r w:rsidRPr="003F1382">
                <w:rPr>
                  <w:rFonts w:eastAsia="Times New Roman" w:cs="Times New Roman"/>
                  <w:color w:val="000000"/>
                  <w:sz w:val="22"/>
                  <w:szCs w:val="20"/>
                  <w:rPrChange w:id="5754" w:author="Huang T  Dr (Surrey Business Schl)" w:date="2018-09-06T12:12:00Z">
                    <w:rPr>
                      <w:rFonts w:ascii="Calibri" w:eastAsia="Times New Roman" w:hAnsi="Calibri" w:cs="Times New Roman"/>
                      <w:color w:val="000000"/>
                      <w:sz w:val="22"/>
                    </w:rPr>
                  </w:rPrChange>
                </w:rPr>
                <w:t>0.9795</w:t>
              </w:r>
            </w:ins>
          </w:p>
        </w:tc>
        <w:tc>
          <w:tcPr>
            <w:tcW w:w="931" w:type="dxa"/>
            <w:tcBorders>
              <w:top w:val="nil"/>
              <w:left w:val="nil"/>
              <w:bottom w:val="nil"/>
              <w:right w:val="nil"/>
            </w:tcBorders>
            <w:shd w:val="clear" w:color="auto" w:fill="auto"/>
            <w:noWrap/>
            <w:vAlign w:val="bottom"/>
            <w:hideMark/>
            <w:tcPrChange w:id="5755"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6B672CBF" w14:textId="77777777" w:rsidR="003F1382" w:rsidRPr="003F1382" w:rsidRDefault="003F1382" w:rsidP="003F1382">
            <w:pPr>
              <w:spacing w:after="0" w:line="240" w:lineRule="auto"/>
              <w:jc w:val="right"/>
              <w:rPr>
                <w:ins w:id="5756" w:author="Huang T  Dr (Surrey Business Schl)" w:date="2018-09-06T12:12:00Z"/>
                <w:rFonts w:eastAsia="Times New Roman" w:cs="Times New Roman"/>
                <w:color w:val="000000"/>
                <w:sz w:val="22"/>
                <w:szCs w:val="20"/>
                <w:rPrChange w:id="5757" w:author="Huang T  Dr (Surrey Business Schl)" w:date="2018-09-06T12:12:00Z">
                  <w:rPr>
                    <w:ins w:id="5758" w:author="Huang T  Dr (Surrey Business Schl)" w:date="2018-09-06T12:12:00Z"/>
                    <w:rFonts w:ascii="Calibri" w:eastAsia="Times New Roman" w:hAnsi="Calibri" w:cs="Times New Roman"/>
                    <w:color w:val="000000"/>
                    <w:sz w:val="22"/>
                  </w:rPr>
                </w:rPrChange>
              </w:rPr>
            </w:pPr>
            <w:ins w:id="5759" w:author="Huang T  Dr (Surrey Business Schl)" w:date="2018-09-06T12:12:00Z">
              <w:r w:rsidRPr="003F1382">
                <w:rPr>
                  <w:rFonts w:eastAsia="Times New Roman" w:cs="Times New Roman"/>
                  <w:color w:val="000000"/>
                  <w:sz w:val="22"/>
                  <w:szCs w:val="20"/>
                  <w:rPrChange w:id="5760" w:author="Huang T  Dr (Surrey Business Schl)" w:date="2018-09-06T12:12:00Z">
                    <w:rPr>
                      <w:rFonts w:ascii="Calibri" w:eastAsia="Times New Roman" w:hAnsi="Calibri" w:cs="Times New Roman"/>
                      <w:color w:val="000000"/>
                      <w:sz w:val="22"/>
                    </w:rPr>
                  </w:rPrChange>
                </w:rPr>
                <w:t>41,607</w:t>
              </w:r>
            </w:ins>
          </w:p>
        </w:tc>
        <w:tc>
          <w:tcPr>
            <w:tcW w:w="1740" w:type="dxa"/>
            <w:tcBorders>
              <w:top w:val="nil"/>
              <w:left w:val="single" w:sz="4" w:space="0" w:color="auto"/>
              <w:bottom w:val="nil"/>
              <w:right w:val="nil"/>
            </w:tcBorders>
            <w:shd w:val="clear" w:color="auto" w:fill="auto"/>
            <w:noWrap/>
            <w:vAlign w:val="bottom"/>
            <w:hideMark/>
            <w:tcPrChange w:id="5761"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702C7F30" w14:textId="77777777" w:rsidR="003F1382" w:rsidRPr="003F1382" w:rsidRDefault="003F1382" w:rsidP="003F1382">
            <w:pPr>
              <w:spacing w:after="0" w:line="240" w:lineRule="auto"/>
              <w:rPr>
                <w:ins w:id="5762" w:author="Huang T  Dr (Surrey Business Schl)" w:date="2018-09-06T12:12:00Z"/>
                <w:rFonts w:eastAsia="Times New Roman" w:cs="Times New Roman"/>
                <w:color w:val="000000"/>
                <w:sz w:val="22"/>
                <w:szCs w:val="20"/>
                <w:rPrChange w:id="5763" w:author="Huang T  Dr (Surrey Business Schl)" w:date="2018-09-06T12:12:00Z">
                  <w:rPr>
                    <w:ins w:id="5764" w:author="Huang T  Dr (Surrey Business Schl)" w:date="2018-09-06T12:12:00Z"/>
                    <w:rFonts w:ascii="Calibri" w:eastAsia="Times New Roman" w:hAnsi="Calibri" w:cs="Times New Roman"/>
                    <w:color w:val="000000"/>
                    <w:sz w:val="22"/>
                  </w:rPr>
                </w:rPrChange>
              </w:rPr>
            </w:pPr>
            <w:ins w:id="5765" w:author="Huang T  Dr (Surrey Business Schl)" w:date="2018-09-06T12:12:00Z">
              <w:r w:rsidRPr="003F1382">
                <w:rPr>
                  <w:rFonts w:eastAsia="Times New Roman" w:cs="Times New Roman"/>
                  <w:color w:val="000000"/>
                  <w:sz w:val="22"/>
                  <w:szCs w:val="20"/>
                  <w:rPrChange w:id="5766" w:author="Huang T  Dr (Surrey Business Schl)" w:date="2018-09-06T12:12:00Z">
                    <w:rPr>
                      <w:rFonts w:ascii="Calibri" w:eastAsia="Times New Roman" w:hAnsi="Calibri" w:cs="Times New Roman"/>
                      <w:color w:val="000000"/>
                      <w:sz w:val="22"/>
                    </w:rPr>
                  </w:rPrChange>
                </w:rPr>
                <w:t>ADL-intra</w:t>
              </w:r>
            </w:ins>
          </w:p>
        </w:tc>
        <w:tc>
          <w:tcPr>
            <w:tcW w:w="711" w:type="dxa"/>
            <w:tcBorders>
              <w:top w:val="nil"/>
              <w:left w:val="nil"/>
              <w:bottom w:val="nil"/>
              <w:right w:val="nil"/>
            </w:tcBorders>
            <w:shd w:val="clear" w:color="auto" w:fill="auto"/>
            <w:noWrap/>
            <w:vAlign w:val="bottom"/>
            <w:hideMark/>
            <w:tcPrChange w:id="5767"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7618528A" w14:textId="77777777" w:rsidR="003F1382" w:rsidRPr="003F1382" w:rsidRDefault="003F1382" w:rsidP="003F1382">
            <w:pPr>
              <w:spacing w:after="0" w:line="240" w:lineRule="auto"/>
              <w:jc w:val="right"/>
              <w:rPr>
                <w:ins w:id="5768" w:author="Huang T  Dr (Surrey Business Schl)" w:date="2018-09-06T12:12:00Z"/>
                <w:rFonts w:eastAsia="Times New Roman" w:cs="Times New Roman"/>
                <w:color w:val="000000"/>
                <w:sz w:val="22"/>
                <w:szCs w:val="20"/>
                <w:rPrChange w:id="5769" w:author="Huang T  Dr (Surrey Business Schl)" w:date="2018-09-06T12:12:00Z">
                  <w:rPr>
                    <w:ins w:id="5770" w:author="Huang T  Dr (Surrey Business Schl)" w:date="2018-09-06T12:12:00Z"/>
                    <w:rFonts w:ascii="Calibri" w:eastAsia="Times New Roman" w:hAnsi="Calibri" w:cs="Times New Roman"/>
                    <w:color w:val="000000"/>
                    <w:sz w:val="22"/>
                  </w:rPr>
                </w:rPrChange>
              </w:rPr>
            </w:pPr>
            <w:ins w:id="5771" w:author="Huang T  Dr (Surrey Business Schl)" w:date="2018-09-06T12:12:00Z">
              <w:r w:rsidRPr="003F1382">
                <w:rPr>
                  <w:rFonts w:eastAsia="Times New Roman" w:cs="Times New Roman"/>
                  <w:color w:val="000000"/>
                  <w:sz w:val="22"/>
                  <w:szCs w:val="20"/>
                  <w:rPrChange w:id="5772" w:author="Huang T  Dr (Surrey Business Schl)" w:date="2018-09-06T12:12:00Z">
                    <w:rPr>
                      <w:rFonts w:ascii="Calibri" w:eastAsia="Times New Roman" w:hAnsi="Calibri" w:cs="Times New Roman"/>
                      <w:color w:val="000000"/>
                      <w:sz w:val="22"/>
                    </w:rPr>
                  </w:rPrChange>
                </w:rPr>
                <w:t>8.475</w:t>
              </w:r>
            </w:ins>
          </w:p>
        </w:tc>
        <w:tc>
          <w:tcPr>
            <w:tcW w:w="950" w:type="dxa"/>
            <w:tcBorders>
              <w:top w:val="nil"/>
              <w:left w:val="nil"/>
              <w:bottom w:val="nil"/>
              <w:right w:val="nil"/>
            </w:tcBorders>
            <w:shd w:val="clear" w:color="auto" w:fill="auto"/>
            <w:noWrap/>
            <w:vAlign w:val="bottom"/>
            <w:hideMark/>
            <w:tcPrChange w:id="5773" w:author="Huang T  Dr (Surrey Business Schl)" w:date="2018-09-06T12:13:00Z">
              <w:tcPr>
                <w:tcW w:w="950" w:type="dxa"/>
                <w:tcBorders>
                  <w:top w:val="nil"/>
                  <w:left w:val="nil"/>
                  <w:bottom w:val="nil"/>
                  <w:right w:val="nil"/>
                </w:tcBorders>
                <w:shd w:val="clear" w:color="auto" w:fill="auto"/>
                <w:noWrap/>
                <w:vAlign w:val="bottom"/>
                <w:hideMark/>
              </w:tcPr>
            </w:tcPrChange>
          </w:tcPr>
          <w:p w14:paraId="1E236CF3" w14:textId="77777777" w:rsidR="003F1382" w:rsidRPr="003F1382" w:rsidRDefault="003F1382" w:rsidP="003F1382">
            <w:pPr>
              <w:spacing w:after="0" w:line="240" w:lineRule="auto"/>
              <w:jc w:val="right"/>
              <w:rPr>
                <w:ins w:id="5774" w:author="Huang T  Dr (Surrey Business Schl)" w:date="2018-09-06T12:12:00Z"/>
                <w:rFonts w:eastAsia="Times New Roman" w:cs="Times New Roman"/>
                <w:color w:val="000000"/>
                <w:sz w:val="22"/>
                <w:szCs w:val="20"/>
                <w:rPrChange w:id="5775" w:author="Huang T  Dr (Surrey Business Schl)" w:date="2018-09-06T12:12:00Z">
                  <w:rPr>
                    <w:ins w:id="5776" w:author="Huang T  Dr (Surrey Business Schl)" w:date="2018-09-06T12:12:00Z"/>
                    <w:rFonts w:ascii="Calibri" w:eastAsia="Times New Roman" w:hAnsi="Calibri" w:cs="Times New Roman"/>
                    <w:color w:val="000000"/>
                    <w:sz w:val="22"/>
                  </w:rPr>
                </w:rPrChange>
              </w:rPr>
            </w:pPr>
            <w:ins w:id="5777" w:author="Huang T  Dr (Surrey Business Schl)" w:date="2018-09-06T12:12:00Z">
              <w:r w:rsidRPr="003F1382">
                <w:rPr>
                  <w:rFonts w:eastAsia="Times New Roman" w:cs="Times New Roman"/>
                  <w:color w:val="000000"/>
                  <w:sz w:val="22"/>
                  <w:szCs w:val="20"/>
                  <w:rPrChange w:id="5778" w:author="Huang T  Dr (Surrey Business Schl)" w:date="2018-09-06T12:12:00Z">
                    <w:rPr>
                      <w:rFonts w:ascii="Calibri" w:eastAsia="Times New Roman" w:hAnsi="Calibri" w:cs="Times New Roman"/>
                      <w:color w:val="000000"/>
                      <w:sz w:val="22"/>
                    </w:rPr>
                  </w:rPrChange>
                </w:rPr>
                <w:t>39.70%</w:t>
              </w:r>
            </w:ins>
          </w:p>
        </w:tc>
        <w:tc>
          <w:tcPr>
            <w:tcW w:w="828" w:type="dxa"/>
            <w:tcBorders>
              <w:top w:val="nil"/>
              <w:left w:val="nil"/>
              <w:bottom w:val="nil"/>
              <w:right w:val="nil"/>
            </w:tcBorders>
            <w:shd w:val="clear" w:color="auto" w:fill="auto"/>
            <w:noWrap/>
            <w:vAlign w:val="bottom"/>
            <w:hideMark/>
            <w:tcPrChange w:id="5779" w:author="Huang T  Dr (Surrey Business Schl)" w:date="2018-09-06T12:13:00Z">
              <w:tcPr>
                <w:tcW w:w="828" w:type="dxa"/>
                <w:tcBorders>
                  <w:top w:val="nil"/>
                  <w:left w:val="nil"/>
                  <w:bottom w:val="nil"/>
                  <w:right w:val="nil"/>
                </w:tcBorders>
                <w:shd w:val="clear" w:color="auto" w:fill="auto"/>
                <w:noWrap/>
                <w:vAlign w:val="bottom"/>
                <w:hideMark/>
              </w:tcPr>
            </w:tcPrChange>
          </w:tcPr>
          <w:p w14:paraId="501760A5" w14:textId="77777777" w:rsidR="003F1382" w:rsidRPr="003F1382" w:rsidRDefault="003F1382" w:rsidP="003F1382">
            <w:pPr>
              <w:spacing w:after="0" w:line="240" w:lineRule="auto"/>
              <w:jc w:val="right"/>
              <w:rPr>
                <w:ins w:id="5780" w:author="Huang T  Dr (Surrey Business Schl)" w:date="2018-09-06T12:12:00Z"/>
                <w:rFonts w:eastAsia="Times New Roman" w:cs="Times New Roman"/>
                <w:color w:val="000000"/>
                <w:sz w:val="22"/>
                <w:szCs w:val="20"/>
                <w:rPrChange w:id="5781" w:author="Huang T  Dr (Surrey Business Schl)" w:date="2018-09-06T12:12:00Z">
                  <w:rPr>
                    <w:ins w:id="5782" w:author="Huang T  Dr (Surrey Business Schl)" w:date="2018-09-06T12:12:00Z"/>
                    <w:rFonts w:ascii="Calibri" w:eastAsia="Times New Roman" w:hAnsi="Calibri" w:cs="Times New Roman"/>
                    <w:color w:val="000000"/>
                    <w:sz w:val="22"/>
                  </w:rPr>
                </w:rPrChange>
              </w:rPr>
            </w:pPr>
            <w:ins w:id="5783" w:author="Huang T  Dr (Surrey Business Schl)" w:date="2018-09-06T12:12:00Z">
              <w:r w:rsidRPr="003F1382">
                <w:rPr>
                  <w:rFonts w:eastAsia="Times New Roman" w:cs="Times New Roman"/>
                  <w:color w:val="000000"/>
                  <w:sz w:val="22"/>
                  <w:szCs w:val="20"/>
                  <w:rPrChange w:id="5784" w:author="Huang T  Dr (Surrey Business Schl)" w:date="2018-09-06T12:12:00Z">
                    <w:rPr>
                      <w:rFonts w:ascii="Calibri" w:eastAsia="Times New Roman" w:hAnsi="Calibri" w:cs="Times New Roman"/>
                      <w:color w:val="000000"/>
                      <w:sz w:val="22"/>
                    </w:rPr>
                  </w:rPrChange>
                </w:rPr>
                <w:t>0.6059</w:t>
              </w:r>
            </w:ins>
          </w:p>
        </w:tc>
        <w:tc>
          <w:tcPr>
            <w:tcW w:w="1089" w:type="dxa"/>
            <w:tcBorders>
              <w:top w:val="nil"/>
              <w:left w:val="nil"/>
              <w:bottom w:val="nil"/>
              <w:right w:val="nil"/>
            </w:tcBorders>
            <w:shd w:val="clear" w:color="auto" w:fill="auto"/>
            <w:noWrap/>
            <w:vAlign w:val="bottom"/>
            <w:hideMark/>
            <w:tcPrChange w:id="5785" w:author="Huang T  Dr (Surrey Business Schl)" w:date="2018-09-06T12:13:00Z">
              <w:tcPr>
                <w:tcW w:w="1390" w:type="dxa"/>
                <w:tcBorders>
                  <w:top w:val="nil"/>
                  <w:left w:val="nil"/>
                  <w:bottom w:val="nil"/>
                  <w:right w:val="nil"/>
                </w:tcBorders>
                <w:shd w:val="clear" w:color="auto" w:fill="auto"/>
                <w:noWrap/>
                <w:vAlign w:val="bottom"/>
                <w:hideMark/>
              </w:tcPr>
            </w:tcPrChange>
          </w:tcPr>
          <w:p w14:paraId="2BE386E4" w14:textId="77777777" w:rsidR="003F1382" w:rsidRPr="003F1382" w:rsidRDefault="003F1382" w:rsidP="003F1382">
            <w:pPr>
              <w:spacing w:after="0" w:line="240" w:lineRule="auto"/>
              <w:jc w:val="right"/>
              <w:rPr>
                <w:ins w:id="5786" w:author="Huang T  Dr (Surrey Business Schl)" w:date="2018-09-06T12:12:00Z"/>
                <w:rFonts w:eastAsia="Times New Roman" w:cs="Times New Roman"/>
                <w:color w:val="000000"/>
                <w:sz w:val="22"/>
                <w:szCs w:val="20"/>
                <w:rPrChange w:id="5787" w:author="Huang T  Dr (Surrey Business Schl)" w:date="2018-09-06T12:12:00Z">
                  <w:rPr>
                    <w:ins w:id="5788" w:author="Huang T  Dr (Surrey Business Schl)" w:date="2018-09-06T12:12:00Z"/>
                    <w:rFonts w:ascii="Calibri" w:eastAsia="Times New Roman" w:hAnsi="Calibri" w:cs="Times New Roman"/>
                    <w:color w:val="000000"/>
                    <w:sz w:val="22"/>
                  </w:rPr>
                </w:rPrChange>
              </w:rPr>
            </w:pPr>
            <w:ins w:id="5789" w:author="Huang T  Dr (Surrey Business Schl)" w:date="2018-09-06T12:12:00Z">
              <w:r w:rsidRPr="003F1382">
                <w:rPr>
                  <w:rFonts w:eastAsia="Times New Roman" w:cs="Times New Roman"/>
                  <w:color w:val="000000"/>
                  <w:sz w:val="22"/>
                  <w:szCs w:val="20"/>
                  <w:rPrChange w:id="5790" w:author="Huang T  Dr (Surrey Business Schl)" w:date="2018-09-06T12:12:00Z">
                    <w:rPr>
                      <w:rFonts w:ascii="Calibri" w:eastAsia="Times New Roman" w:hAnsi="Calibri" w:cs="Times New Roman"/>
                      <w:color w:val="000000"/>
                      <w:sz w:val="22"/>
                    </w:rPr>
                  </w:rPrChange>
                </w:rPr>
                <w:t>0.9986</w:t>
              </w:r>
            </w:ins>
          </w:p>
        </w:tc>
        <w:tc>
          <w:tcPr>
            <w:tcW w:w="669" w:type="dxa"/>
            <w:tcBorders>
              <w:top w:val="nil"/>
              <w:left w:val="nil"/>
              <w:bottom w:val="nil"/>
              <w:right w:val="nil"/>
            </w:tcBorders>
            <w:shd w:val="clear" w:color="auto" w:fill="auto"/>
            <w:noWrap/>
            <w:vAlign w:val="bottom"/>
            <w:hideMark/>
            <w:tcPrChange w:id="5791" w:author="Huang T  Dr (Surrey Business Schl)" w:date="2018-09-06T12:13:00Z">
              <w:tcPr>
                <w:tcW w:w="669" w:type="dxa"/>
                <w:tcBorders>
                  <w:top w:val="nil"/>
                  <w:left w:val="nil"/>
                  <w:bottom w:val="nil"/>
                  <w:right w:val="nil"/>
                </w:tcBorders>
                <w:shd w:val="clear" w:color="auto" w:fill="auto"/>
                <w:noWrap/>
                <w:vAlign w:val="bottom"/>
                <w:hideMark/>
              </w:tcPr>
            </w:tcPrChange>
          </w:tcPr>
          <w:p w14:paraId="52BA9059" w14:textId="77777777" w:rsidR="003F1382" w:rsidRPr="003F1382" w:rsidRDefault="003F1382" w:rsidP="003F1382">
            <w:pPr>
              <w:spacing w:after="0" w:line="240" w:lineRule="auto"/>
              <w:jc w:val="right"/>
              <w:rPr>
                <w:ins w:id="5792" w:author="Huang T  Dr (Surrey Business Schl)" w:date="2018-09-06T12:12:00Z"/>
                <w:rFonts w:eastAsia="Times New Roman" w:cs="Times New Roman"/>
                <w:color w:val="000000"/>
                <w:sz w:val="22"/>
                <w:szCs w:val="20"/>
                <w:rPrChange w:id="5793" w:author="Huang T  Dr (Surrey Business Schl)" w:date="2018-09-06T12:12:00Z">
                  <w:rPr>
                    <w:ins w:id="5794" w:author="Huang T  Dr (Surrey Business Schl)" w:date="2018-09-06T12:12:00Z"/>
                    <w:rFonts w:ascii="Calibri" w:eastAsia="Times New Roman" w:hAnsi="Calibri" w:cs="Times New Roman"/>
                    <w:color w:val="000000"/>
                    <w:sz w:val="22"/>
                  </w:rPr>
                </w:rPrChange>
              </w:rPr>
            </w:pPr>
            <w:ins w:id="5795" w:author="Huang T  Dr (Surrey Business Schl)" w:date="2018-09-06T12:12:00Z">
              <w:r w:rsidRPr="003F1382">
                <w:rPr>
                  <w:rFonts w:eastAsia="Times New Roman" w:cs="Times New Roman"/>
                  <w:color w:val="000000"/>
                  <w:sz w:val="22"/>
                  <w:szCs w:val="20"/>
                  <w:rPrChange w:id="5796" w:author="Huang T  Dr (Surrey Business Schl)" w:date="2018-09-06T12:12:00Z">
                    <w:rPr>
                      <w:rFonts w:ascii="Calibri" w:eastAsia="Times New Roman" w:hAnsi="Calibri" w:cs="Times New Roman"/>
                      <w:color w:val="000000"/>
                      <w:sz w:val="22"/>
                    </w:rPr>
                  </w:rPrChange>
                </w:rPr>
                <w:t>545</w:t>
              </w:r>
            </w:ins>
          </w:p>
        </w:tc>
      </w:tr>
      <w:tr w:rsidR="003F1382" w:rsidRPr="003F1382" w14:paraId="797B73A0" w14:textId="77777777" w:rsidTr="00D34982">
        <w:tblPrEx>
          <w:tblPrExChange w:id="5797" w:author="Huang T  Dr (Surrey Business Schl)" w:date="2018-09-06T12:13:00Z">
            <w:tblPrEx>
              <w:tblW w:w="16889" w:type="dxa"/>
            </w:tblPrEx>
          </w:tblPrExChange>
        </w:tblPrEx>
        <w:trPr>
          <w:trHeight w:val="113"/>
          <w:ins w:id="5798" w:author="Huang T  Dr (Surrey Business Schl)" w:date="2018-09-06T12:12:00Z"/>
          <w:trPrChange w:id="5799"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5800" w:author="Huang T  Dr (Surrey Business Schl)" w:date="2018-09-06T12:13:00Z">
              <w:tcPr>
                <w:tcW w:w="1843" w:type="dxa"/>
                <w:tcBorders>
                  <w:top w:val="nil"/>
                  <w:left w:val="nil"/>
                  <w:bottom w:val="nil"/>
                  <w:right w:val="nil"/>
                </w:tcBorders>
                <w:shd w:val="clear" w:color="auto" w:fill="auto"/>
                <w:noWrap/>
                <w:vAlign w:val="bottom"/>
                <w:hideMark/>
              </w:tcPr>
            </w:tcPrChange>
          </w:tcPr>
          <w:p w14:paraId="7AEEA235" w14:textId="77777777" w:rsidR="003F1382" w:rsidRPr="003F1382" w:rsidRDefault="003F1382" w:rsidP="003F1382">
            <w:pPr>
              <w:spacing w:after="0" w:line="240" w:lineRule="auto"/>
              <w:rPr>
                <w:ins w:id="5801" w:author="Huang T  Dr (Surrey Business Schl)" w:date="2018-09-06T12:12:00Z"/>
                <w:rFonts w:eastAsia="Times New Roman" w:cs="Times New Roman"/>
                <w:color w:val="000000"/>
                <w:sz w:val="22"/>
                <w:szCs w:val="20"/>
                <w:rPrChange w:id="5802" w:author="Huang T  Dr (Surrey Business Schl)" w:date="2018-09-06T12:12:00Z">
                  <w:rPr>
                    <w:ins w:id="5803" w:author="Huang T  Dr (Surrey Business Schl)" w:date="2018-09-06T12:12:00Z"/>
                    <w:rFonts w:ascii="Calibri" w:eastAsia="Times New Roman" w:hAnsi="Calibri" w:cs="Times New Roman"/>
                    <w:color w:val="000000"/>
                    <w:sz w:val="22"/>
                  </w:rPr>
                </w:rPrChange>
              </w:rPr>
            </w:pPr>
            <w:ins w:id="5804" w:author="Huang T  Dr (Surrey Business Schl)" w:date="2018-09-06T12:12:00Z">
              <w:r w:rsidRPr="003F1382">
                <w:rPr>
                  <w:rFonts w:eastAsia="Times New Roman" w:cs="Times New Roman"/>
                  <w:color w:val="000000"/>
                  <w:sz w:val="22"/>
                  <w:szCs w:val="20"/>
                  <w:rPrChange w:id="5805" w:author="Huang T  Dr (Surrey Business Schl)" w:date="2018-09-06T12:12:00Z">
                    <w:rPr>
                      <w:rFonts w:ascii="Calibri" w:eastAsia="Times New Roman" w:hAnsi="Calibri" w:cs="Times New Roman"/>
                      <w:color w:val="000000"/>
                      <w:sz w:val="22"/>
                    </w:rPr>
                  </w:rPrChange>
                </w:rPr>
                <w:t>ADL-own-EWC</w:t>
              </w:r>
            </w:ins>
          </w:p>
        </w:tc>
        <w:tc>
          <w:tcPr>
            <w:tcW w:w="931" w:type="dxa"/>
            <w:tcBorders>
              <w:top w:val="nil"/>
              <w:left w:val="nil"/>
              <w:bottom w:val="nil"/>
              <w:right w:val="nil"/>
            </w:tcBorders>
            <w:shd w:val="clear" w:color="auto" w:fill="auto"/>
            <w:noWrap/>
            <w:vAlign w:val="bottom"/>
            <w:hideMark/>
            <w:tcPrChange w:id="5806" w:author="Huang T  Dr (Surrey Business Schl)" w:date="2018-09-06T12:13:00Z">
              <w:tcPr>
                <w:tcW w:w="567" w:type="dxa"/>
                <w:tcBorders>
                  <w:top w:val="nil"/>
                  <w:left w:val="nil"/>
                  <w:bottom w:val="nil"/>
                  <w:right w:val="nil"/>
                </w:tcBorders>
                <w:shd w:val="clear" w:color="auto" w:fill="auto"/>
                <w:noWrap/>
                <w:vAlign w:val="bottom"/>
                <w:hideMark/>
              </w:tcPr>
            </w:tcPrChange>
          </w:tcPr>
          <w:p w14:paraId="2FD1D413" w14:textId="77777777" w:rsidR="003F1382" w:rsidRPr="003F1382" w:rsidRDefault="003F1382" w:rsidP="003F1382">
            <w:pPr>
              <w:spacing w:after="0" w:line="240" w:lineRule="auto"/>
              <w:jc w:val="right"/>
              <w:rPr>
                <w:ins w:id="5807" w:author="Huang T  Dr (Surrey Business Schl)" w:date="2018-09-06T12:12:00Z"/>
                <w:rFonts w:eastAsia="Times New Roman" w:cs="Times New Roman"/>
                <w:color w:val="000000"/>
                <w:sz w:val="22"/>
                <w:szCs w:val="20"/>
                <w:rPrChange w:id="5808" w:author="Huang T  Dr (Surrey Business Schl)" w:date="2018-09-06T12:12:00Z">
                  <w:rPr>
                    <w:ins w:id="5809" w:author="Huang T  Dr (Surrey Business Schl)" w:date="2018-09-06T12:12:00Z"/>
                    <w:rFonts w:ascii="Calibri" w:eastAsia="Times New Roman" w:hAnsi="Calibri" w:cs="Times New Roman"/>
                    <w:color w:val="000000"/>
                    <w:sz w:val="22"/>
                  </w:rPr>
                </w:rPrChange>
              </w:rPr>
            </w:pPr>
            <w:ins w:id="5810" w:author="Huang T  Dr (Surrey Business Schl)" w:date="2018-09-06T12:12:00Z">
              <w:r w:rsidRPr="003F1382">
                <w:rPr>
                  <w:rFonts w:eastAsia="Times New Roman" w:cs="Times New Roman"/>
                  <w:color w:val="000000"/>
                  <w:sz w:val="22"/>
                  <w:szCs w:val="20"/>
                  <w:rPrChange w:id="5811" w:author="Huang T  Dr (Surrey Business Schl)" w:date="2018-09-06T12:12:00Z">
                    <w:rPr>
                      <w:rFonts w:ascii="Calibri" w:eastAsia="Times New Roman" w:hAnsi="Calibri" w:cs="Times New Roman"/>
                      <w:color w:val="000000"/>
                      <w:sz w:val="22"/>
                    </w:rPr>
                  </w:rPrChange>
                </w:rPr>
                <w:t>65.011</w:t>
              </w:r>
            </w:ins>
          </w:p>
        </w:tc>
        <w:tc>
          <w:tcPr>
            <w:tcW w:w="950" w:type="dxa"/>
            <w:tcBorders>
              <w:top w:val="nil"/>
              <w:left w:val="nil"/>
              <w:bottom w:val="nil"/>
              <w:right w:val="nil"/>
            </w:tcBorders>
            <w:shd w:val="clear" w:color="auto" w:fill="auto"/>
            <w:noWrap/>
            <w:vAlign w:val="bottom"/>
            <w:hideMark/>
            <w:tcPrChange w:id="5812" w:author="Huang T  Dr (Surrey Business Schl)" w:date="2018-09-06T12:13:00Z">
              <w:tcPr>
                <w:tcW w:w="950" w:type="dxa"/>
                <w:tcBorders>
                  <w:top w:val="nil"/>
                  <w:left w:val="nil"/>
                  <w:bottom w:val="nil"/>
                  <w:right w:val="nil"/>
                </w:tcBorders>
                <w:shd w:val="clear" w:color="auto" w:fill="auto"/>
                <w:noWrap/>
                <w:vAlign w:val="bottom"/>
                <w:hideMark/>
              </w:tcPr>
            </w:tcPrChange>
          </w:tcPr>
          <w:p w14:paraId="1FC1AA75" w14:textId="77777777" w:rsidR="003F1382" w:rsidRPr="003F1382" w:rsidRDefault="003F1382" w:rsidP="003F1382">
            <w:pPr>
              <w:spacing w:after="0" w:line="240" w:lineRule="auto"/>
              <w:jc w:val="right"/>
              <w:rPr>
                <w:ins w:id="5813" w:author="Huang T  Dr (Surrey Business Schl)" w:date="2018-09-06T12:12:00Z"/>
                <w:rFonts w:eastAsia="Times New Roman" w:cs="Times New Roman"/>
                <w:color w:val="000000"/>
                <w:sz w:val="22"/>
                <w:szCs w:val="20"/>
                <w:rPrChange w:id="5814" w:author="Huang T  Dr (Surrey Business Schl)" w:date="2018-09-06T12:12:00Z">
                  <w:rPr>
                    <w:ins w:id="5815" w:author="Huang T  Dr (Surrey Business Schl)" w:date="2018-09-06T12:12:00Z"/>
                    <w:rFonts w:ascii="Calibri" w:eastAsia="Times New Roman" w:hAnsi="Calibri" w:cs="Times New Roman"/>
                    <w:color w:val="000000"/>
                    <w:sz w:val="22"/>
                  </w:rPr>
                </w:rPrChange>
              </w:rPr>
            </w:pPr>
            <w:ins w:id="5816" w:author="Huang T  Dr (Surrey Business Schl)" w:date="2018-09-06T12:12:00Z">
              <w:r w:rsidRPr="003F1382">
                <w:rPr>
                  <w:rFonts w:eastAsia="Times New Roman" w:cs="Times New Roman"/>
                  <w:color w:val="000000"/>
                  <w:sz w:val="22"/>
                  <w:szCs w:val="20"/>
                  <w:rPrChange w:id="5817" w:author="Huang T  Dr (Surrey Business Schl)" w:date="2018-09-06T12:12:00Z">
                    <w:rPr>
                      <w:rFonts w:ascii="Calibri" w:eastAsia="Times New Roman" w:hAnsi="Calibri" w:cs="Times New Roman"/>
                      <w:color w:val="000000"/>
                      <w:sz w:val="22"/>
                    </w:rPr>
                  </w:rPrChange>
                </w:rPr>
                <w:t>47.45%</w:t>
              </w:r>
            </w:ins>
          </w:p>
        </w:tc>
        <w:tc>
          <w:tcPr>
            <w:tcW w:w="828" w:type="dxa"/>
            <w:tcBorders>
              <w:top w:val="nil"/>
              <w:left w:val="nil"/>
              <w:bottom w:val="nil"/>
              <w:right w:val="nil"/>
            </w:tcBorders>
            <w:shd w:val="clear" w:color="auto" w:fill="auto"/>
            <w:noWrap/>
            <w:vAlign w:val="bottom"/>
            <w:hideMark/>
            <w:tcPrChange w:id="5818" w:author="Huang T  Dr (Surrey Business Schl)" w:date="2018-09-06T12:13:00Z">
              <w:tcPr>
                <w:tcW w:w="828" w:type="dxa"/>
                <w:tcBorders>
                  <w:top w:val="nil"/>
                  <w:left w:val="nil"/>
                  <w:bottom w:val="nil"/>
                  <w:right w:val="nil"/>
                </w:tcBorders>
                <w:shd w:val="clear" w:color="auto" w:fill="auto"/>
                <w:noWrap/>
                <w:vAlign w:val="bottom"/>
                <w:hideMark/>
              </w:tcPr>
            </w:tcPrChange>
          </w:tcPr>
          <w:p w14:paraId="63B4FDE7" w14:textId="77777777" w:rsidR="003F1382" w:rsidRPr="003F1382" w:rsidRDefault="003F1382" w:rsidP="003F1382">
            <w:pPr>
              <w:spacing w:after="0" w:line="240" w:lineRule="auto"/>
              <w:jc w:val="right"/>
              <w:rPr>
                <w:ins w:id="5819" w:author="Huang T  Dr (Surrey Business Schl)" w:date="2018-09-06T12:12:00Z"/>
                <w:rFonts w:eastAsia="Times New Roman" w:cs="Times New Roman"/>
                <w:color w:val="000000"/>
                <w:sz w:val="22"/>
                <w:szCs w:val="20"/>
                <w:rPrChange w:id="5820" w:author="Huang T  Dr (Surrey Business Schl)" w:date="2018-09-06T12:12:00Z">
                  <w:rPr>
                    <w:ins w:id="5821" w:author="Huang T  Dr (Surrey Business Schl)" w:date="2018-09-06T12:12:00Z"/>
                    <w:rFonts w:ascii="Calibri" w:eastAsia="Times New Roman" w:hAnsi="Calibri" w:cs="Times New Roman"/>
                    <w:color w:val="000000"/>
                    <w:sz w:val="22"/>
                  </w:rPr>
                </w:rPrChange>
              </w:rPr>
            </w:pPr>
            <w:ins w:id="5822" w:author="Huang T  Dr (Surrey Business Schl)" w:date="2018-09-06T12:12:00Z">
              <w:r w:rsidRPr="003F1382">
                <w:rPr>
                  <w:rFonts w:eastAsia="Times New Roman" w:cs="Times New Roman"/>
                  <w:color w:val="000000"/>
                  <w:sz w:val="22"/>
                  <w:szCs w:val="20"/>
                  <w:rPrChange w:id="5823" w:author="Huang T  Dr (Surrey Business Schl)" w:date="2018-09-06T12:12:00Z">
                    <w:rPr>
                      <w:rFonts w:ascii="Calibri" w:eastAsia="Times New Roman" w:hAnsi="Calibri" w:cs="Times New Roman"/>
                      <w:color w:val="000000"/>
                      <w:sz w:val="22"/>
                    </w:rPr>
                  </w:rPrChange>
                </w:rPr>
                <w:t>1.3253</w:t>
              </w:r>
            </w:ins>
          </w:p>
        </w:tc>
        <w:tc>
          <w:tcPr>
            <w:tcW w:w="1390" w:type="dxa"/>
            <w:tcBorders>
              <w:top w:val="nil"/>
              <w:left w:val="nil"/>
              <w:bottom w:val="nil"/>
              <w:right w:val="nil"/>
            </w:tcBorders>
            <w:shd w:val="clear" w:color="auto" w:fill="auto"/>
            <w:noWrap/>
            <w:vAlign w:val="bottom"/>
            <w:hideMark/>
            <w:tcPrChange w:id="5824" w:author="Huang T  Dr (Surrey Business Schl)" w:date="2018-09-06T12:13:00Z">
              <w:tcPr>
                <w:tcW w:w="1390" w:type="dxa"/>
                <w:tcBorders>
                  <w:top w:val="nil"/>
                  <w:left w:val="nil"/>
                  <w:bottom w:val="nil"/>
                  <w:right w:val="nil"/>
                </w:tcBorders>
                <w:shd w:val="clear" w:color="auto" w:fill="auto"/>
                <w:noWrap/>
                <w:vAlign w:val="bottom"/>
                <w:hideMark/>
              </w:tcPr>
            </w:tcPrChange>
          </w:tcPr>
          <w:p w14:paraId="317D77FC" w14:textId="77777777" w:rsidR="003F1382" w:rsidRPr="003F1382" w:rsidRDefault="003F1382" w:rsidP="003F1382">
            <w:pPr>
              <w:spacing w:after="0" w:line="240" w:lineRule="auto"/>
              <w:jc w:val="right"/>
              <w:rPr>
                <w:ins w:id="5825" w:author="Huang T  Dr (Surrey Business Schl)" w:date="2018-09-06T12:12:00Z"/>
                <w:rFonts w:eastAsia="Times New Roman" w:cs="Times New Roman"/>
                <w:color w:val="000000"/>
                <w:sz w:val="22"/>
                <w:szCs w:val="20"/>
                <w:rPrChange w:id="5826" w:author="Huang T  Dr (Surrey Business Schl)" w:date="2018-09-06T12:12:00Z">
                  <w:rPr>
                    <w:ins w:id="5827" w:author="Huang T  Dr (Surrey Business Schl)" w:date="2018-09-06T12:12:00Z"/>
                    <w:rFonts w:ascii="Calibri" w:eastAsia="Times New Roman" w:hAnsi="Calibri" w:cs="Times New Roman"/>
                    <w:color w:val="000000"/>
                    <w:sz w:val="22"/>
                  </w:rPr>
                </w:rPrChange>
              </w:rPr>
            </w:pPr>
            <w:ins w:id="5828" w:author="Huang T  Dr (Surrey Business Schl)" w:date="2018-09-06T12:12:00Z">
              <w:r w:rsidRPr="003F1382">
                <w:rPr>
                  <w:rFonts w:eastAsia="Times New Roman" w:cs="Times New Roman"/>
                  <w:color w:val="000000"/>
                  <w:sz w:val="22"/>
                  <w:szCs w:val="20"/>
                  <w:rPrChange w:id="5829" w:author="Huang T  Dr (Surrey Business Schl)" w:date="2018-09-06T12:12:00Z">
                    <w:rPr>
                      <w:rFonts w:ascii="Calibri" w:eastAsia="Times New Roman" w:hAnsi="Calibri" w:cs="Times New Roman"/>
                      <w:color w:val="000000"/>
                      <w:sz w:val="22"/>
                    </w:rPr>
                  </w:rPrChange>
                </w:rPr>
                <w:t>0.9962</w:t>
              </w:r>
            </w:ins>
          </w:p>
        </w:tc>
        <w:tc>
          <w:tcPr>
            <w:tcW w:w="931" w:type="dxa"/>
            <w:tcBorders>
              <w:top w:val="nil"/>
              <w:left w:val="nil"/>
              <w:bottom w:val="nil"/>
              <w:right w:val="nil"/>
            </w:tcBorders>
            <w:shd w:val="clear" w:color="auto" w:fill="auto"/>
            <w:noWrap/>
            <w:vAlign w:val="bottom"/>
            <w:hideMark/>
            <w:tcPrChange w:id="5830"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3570DC0F" w14:textId="77777777" w:rsidR="003F1382" w:rsidRPr="00D34982" w:rsidRDefault="003F1382" w:rsidP="003F1382">
            <w:pPr>
              <w:spacing w:after="0" w:line="240" w:lineRule="auto"/>
              <w:jc w:val="right"/>
              <w:rPr>
                <w:ins w:id="5831" w:author="Huang T  Dr (Surrey Business Schl)" w:date="2018-09-06T12:12:00Z"/>
                <w:rFonts w:eastAsia="Times New Roman" w:cs="Times New Roman"/>
                <w:b/>
                <w:color w:val="000000"/>
                <w:sz w:val="22"/>
                <w:szCs w:val="20"/>
                <w:rPrChange w:id="5832" w:author="Huang T  Dr (Surrey Business Schl)" w:date="2018-09-06T12:15:00Z">
                  <w:rPr>
                    <w:ins w:id="5833" w:author="Huang T  Dr (Surrey Business Schl)" w:date="2018-09-06T12:12:00Z"/>
                    <w:rFonts w:ascii="Calibri" w:eastAsia="Times New Roman" w:hAnsi="Calibri" w:cs="Times New Roman"/>
                    <w:color w:val="000000"/>
                    <w:sz w:val="22"/>
                  </w:rPr>
                </w:rPrChange>
              </w:rPr>
            </w:pPr>
            <w:ins w:id="5834" w:author="Huang T  Dr (Surrey Business Schl)" w:date="2018-09-06T12:12:00Z">
              <w:r w:rsidRPr="00D34982">
                <w:rPr>
                  <w:rFonts w:eastAsia="Times New Roman" w:cs="Times New Roman"/>
                  <w:b/>
                  <w:color w:val="000000"/>
                  <w:sz w:val="22"/>
                  <w:szCs w:val="20"/>
                  <w:rPrChange w:id="5835" w:author="Huang T  Dr (Surrey Business Schl)" w:date="2018-09-06T12:15:00Z">
                    <w:rPr>
                      <w:rFonts w:ascii="Calibri" w:eastAsia="Times New Roman" w:hAnsi="Calibri" w:cs="Times New Roman"/>
                      <w:color w:val="000000"/>
                      <w:sz w:val="22"/>
                    </w:rPr>
                  </w:rPrChange>
                </w:rPr>
                <w:t>38,441</w:t>
              </w:r>
            </w:ins>
          </w:p>
        </w:tc>
        <w:tc>
          <w:tcPr>
            <w:tcW w:w="1740" w:type="dxa"/>
            <w:tcBorders>
              <w:top w:val="nil"/>
              <w:left w:val="single" w:sz="4" w:space="0" w:color="auto"/>
              <w:bottom w:val="nil"/>
              <w:right w:val="nil"/>
            </w:tcBorders>
            <w:shd w:val="clear" w:color="auto" w:fill="auto"/>
            <w:noWrap/>
            <w:vAlign w:val="bottom"/>
            <w:hideMark/>
            <w:tcPrChange w:id="5836"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45B6F94D" w14:textId="77777777" w:rsidR="003F1382" w:rsidRPr="003F1382" w:rsidRDefault="003F1382" w:rsidP="003F1382">
            <w:pPr>
              <w:spacing w:after="0" w:line="240" w:lineRule="auto"/>
              <w:rPr>
                <w:ins w:id="5837" w:author="Huang T  Dr (Surrey Business Schl)" w:date="2018-09-06T12:12:00Z"/>
                <w:rFonts w:eastAsia="Times New Roman" w:cs="Times New Roman"/>
                <w:color w:val="000000"/>
                <w:sz w:val="22"/>
                <w:szCs w:val="20"/>
                <w:rPrChange w:id="5838" w:author="Huang T  Dr (Surrey Business Schl)" w:date="2018-09-06T12:12:00Z">
                  <w:rPr>
                    <w:ins w:id="5839" w:author="Huang T  Dr (Surrey Business Schl)" w:date="2018-09-06T12:12:00Z"/>
                    <w:rFonts w:ascii="Calibri" w:eastAsia="Times New Roman" w:hAnsi="Calibri" w:cs="Times New Roman"/>
                    <w:color w:val="000000"/>
                    <w:sz w:val="22"/>
                  </w:rPr>
                </w:rPrChange>
              </w:rPr>
            </w:pPr>
            <w:ins w:id="5840" w:author="Huang T  Dr (Surrey Business Schl)" w:date="2018-09-06T12:12:00Z">
              <w:r w:rsidRPr="003F1382">
                <w:rPr>
                  <w:rFonts w:eastAsia="Times New Roman" w:cs="Times New Roman"/>
                  <w:color w:val="000000"/>
                  <w:sz w:val="22"/>
                  <w:szCs w:val="20"/>
                  <w:rPrChange w:id="5841" w:author="Huang T  Dr (Surrey Business Schl)" w:date="2018-09-06T12:12:00Z">
                    <w:rPr>
                      <w:rFonts w:ascii="Calibri" w:eastAsia="Times New Roman" w:hAnsi="Calibri" w:cs="Times New Roman"/>
                      <w:color w:val="000000"/>
                      <w:sz w:val="22"/>
                    </w:rPr>
                  </w:rPrChange>
                </w:rPr>
                <w:t>ADL-own-EWC</w:t>
              </w:r>
            </w:ins>
          </w:p>
        </w:tc>
        <w:tc>
          <w:tcPr>
            <w:tcW w:w="711" w:type="dxa"/>
            <w:tcBorders>
              <w:top w:val="nil"/>
              <w:left w:val="nil"/>
              <w:bottom w:val="nil"/>
              <w:right w:val="nil"/>
            </w:tcBorders>
            <w:shd w:val="clear" w:color="auto" w:fill="auto"/>
            <w:noWrap/>
            <w:vAlign w:val="bottom"/>
            <w:hideMark/>
            <w:tcPrChange w:id="5842"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1786CE40" w14:textId="77777777" w:rsidR="003F1382" w:rsidRPr="003F1382" w:rsidRDefault="003F1382" w:rsidP="003F1382">
            <w:pPr>
              <w:spacing w:after="0" w:line="240" w:lineRule="auto"/>
              <w:jc w:val="right"/>
              <w:rPr>
                <w:ins w:id="5843" w:author="Huang T  Dr (Surrey Business Schl)" w:date="2018-09-06T12:12:00Z"/>
                <w:rFonts w:eastAsia="Times New Roman" w:cs="Times New Roman"/>
                <w:color w:val="000000"/>
                <w:sz w:val="22"/>
                <w:szCs w:val="20"/>
                <w:rPrChange w:id="5844" w:author="Huang T  Dr (Surrey Business Schl)" w:date="2018-09-06T12:12:00Z">
                  <w:rPr>
                    <w:ins w:id="5845" w:author="Huang T  Dr (Surrey Business Schl)" w:date="2018-09-06T12:12:00Z"/>
                    <w:rFonts w:ascii="Calibri" w:eastAsia="Times New Roman" w:hAnsi="Calibri" w:cs="Times New Roman"/>
                    <w:color w:val="000000"/>
                    <w:sz w:val="22"/>
                  </w:rPr>
                </w:rPrChange>
              </w:rPr>
            </w:pPr>
            <w:ins w:id="5846" w:author="Huang T  Dr (Surrey Business Schl)" w:date="2018-09-06T12:12:00Z">
              <w:r w:rsidRPr="003F1382">
                <w:rPr>
                  <w:rFonts w:eastAsia="Times New Roman" w:cs="Times New Roman"/>
                  <w:color w:val="000000"/>
                  <w:sz w:val="22"/>
                  <w:szCs w:val="20"/>
                  <w:rPrChange w:id="5847" w:author="Huang T  Dr (Surrey Business Schl)" w:date="2018-09-06T12:12:00Z">
                    <w:rPr>
                      <w:rFonts w:ascii="Calibri" w:eastAsia="Times New Roman" w:hAnsi="Calibri" w:cs="Times New Roman"/>
                      <w:color w:val="000000"/>
                      <w:sz w:val="22"/>
                    </w:rPr>
                  </w:rPrChange>
                </w:rPr>
                <w:t>8.467</w:t>
              </w:r>
            </w:ins>
          </w:p>
        </w:tc>
        <w:tc>
          <w:tcPr>
            <w:tcW w:w="950" w:type="dxa"/>
            <w:tcBorders>
              <w:top w:val="nil"/>
              <w:left w:val="nil"/>
              <w:bottom w:val="nil"/>
              <w:right w:val="nil"/>
            </w:tcBorders>
            <w:shd w:val="clear" w:color="auto" w:fill="auto"/>
            <w:noWrap/>
            <w:vAlign w:val="bottom"/>
            <w:hideMark/>
            <w:tcPrChange w:id="5848" w:author="Huang T  Dr (Surrey Business Schl)" w:date="2018-09-06T12:13:00Z">
              <w:tcPr>
                <w:tcW w:w="950" w:type="dxa"/>
                <w:tcBorders>
                  <w:top w:val="nil"/>
                  <w:left w:val="nil"/>
                  <w:bottom w:val="nil"/>
                  <w:right w:val="nil"/>
                </w:tcBorders>
                <w:shd w:val="clear" w:color="auto" w:fill="auto"/>
                <w:noWrap/>
                <w:vAlign w:val="bottom"/>
                <w:hideMark/>
              </w:tcPr>
            </w:tcPrChange>
          </w:tcPr>
          <w:p w14:paraId="29A32779" w14:textId="77777777" w:rsidR="003F1382" w:rsidRPr="003F1382" w:rsidRDefault="003F1382" w:rsidP="003F1382">
            <w:pPr>
              <w:spacing w:after="0" w:line="240" w:lineRule="auto"/>
              <w:jc w:val="right"/>
              <w:rPr>
                <w:ins w:id="5849" w:author="Huang T  Dr (Surrey Business Schl)" w:date="2018-09-06T12:12:00Z"/>
                <w:rFonts w:eastAsia="Times New Roman" w:cs="Times New Roman"/>
                <w:color w:val="000000"/>
                <w:sz w:val="22"/>
                <w:szCs w:val="20"/>
                <w:rPrChange w:id="5850" w:author="Huang T  Dr (Surrey Business Schl)" w:date="2018-09-06T12:12:00Z">
                  <w:rPr>
                    <w:ins w:id="5851" w:author="Huang T  Dr (Surrey Business Schl)" w:date="2018-09-06T12:12:00Z"/>
                    <w:rFonts w:ascii="Calibri" w:eastAsia="Times New Roman" w:hAnsi="Calibri" w:cs="Times New Roman"/>
                    <w:color w:val="000000"/>
                    <w:sz w:val="22"/>
                  </w:rPr>
                </w:rPrChange>
              </w:rPr>
            </w:pPr>
            <w:ins w:id="5852" w:author="Huang T  Dr (Surrey Business Schl)" w:date="2018-09-06T12:12:00Z">
              <w:r w:rsidRPr="003F1382">
                <w:rPr>
                  <w:rFonts w:eastAsia="Times New Roman" w:cs="Times New Roman"/>
                  <w:color w:val="000000"/>
                  <w:sz w:val="22"/>
                  <w:szCs w:val="20"/>
                  <w:rPrChange w:id="5853" w:author="Huang T  Dr (Surrey Business Schl)" w:date="2018-09-06T12:12:00Z">
                    <w:rPr>
                      <w:rFonts w:ascii="Calibri" w:eastAsia="Times New Roman" w:hAnsi="Calibri" w:cs="Times New Roman"/>
                      <w:color w:val="000000"/>
                      <w:sz w:val="22"/>
                    </w:rPr>
                  </w:rPrChange>
                </w:rPr>
                <w:t>39.70%</w:t>
              </w:r>
            </w:ins>
          </w:p>
        </w:tc>
        <w:tc>
          <w:tcPr>
            <w:tcW w:w="828" w:type="dxa"/>
            <w:tcBorders>
              <w:top w:val="nil"/>
              <w:left w:val="nil"/>
              <w:bottom w:val="nil"/>
              <w:right w:val="nil"/>
            </w:tcBorders>
            <w:shd w:val="clear" w:color="auto" w:fill="auto"/>
            <w:noWrap/>
            <w:vAlign w:val="bottom"/>
            <w:hideMark/>
            <w:tcPrChange w:id="5854" w:author="Huang T  Dr (Surrey Business Schl)" w:date="2018-09-06T12:13:00Z">
              <w:tcPr>
                <w:tcW w:w="828" w:type="dxa"/>
                <w:tcBorders>
                  <w:top w:val="nil"/>
                  <w:left w:val="nil"/>
                  <w:bottom w:val="nil"/>
                  <w:right w:val="nil"/>
                </w:tcBorders>
                <w:shd w:val="clear" w:color="auto" w:fill="auto"/>
                <w:noWrap/>
                <w:vAlign w:val="bottom"/>
                <w:hideMark/>
              </w:tcPr>
            </w:tcPrChange>
          </w:tcPr>
          <w:p w14:paraId="732E059A" w14:textId="77777777" w:rsidR="003F1382" w:rsidRPr="003F1382" w:rsidRDefault="003F1382" w:rsidP="003F1382">
            <w:pPr>
              <w:spacing w:after="0" w:line="240" w:lineRule="auto"/>
              <w:jc w:val="right"/>
              <w:rPr>
                <w:ins w:id="5855" w:author="Huang T  Dr (Surrey Business Schl)" w:date="2018-09-06T12:12:00Z"/>
                <w:rFonts w:eastAsia="Times New Roman" w:cs="Times New Roman"/>
                <w:color w:val="000000"/>
                <w:sz w:val="22"/>
                <w:szCs w:val="20"/>
                <w:rPrChange w:id="5856" w:author="Huang T  Dr (Surrey Business Schl)" w:date="2018-09-06T12:12:00Z">
                  <w:rPr>
                    <w:ins w:id="5857" w:author="Huang T  Dr (Surrey Business Schl)" w:date="2018-09-06T12:12:00Z"/>
                    <w:rFonts w:ascii="Calibri" w:eastAsia="Times New Roman" w:hAnsi="Calibri" w:cs="Times New Roman"/>
                    <w:color w:val="000000"/>
                    <w:sz w:val="22"/>
                  </w:rPr>
                </w:rPrChange>
              </w:rPr>
            </w:pPr>
            <w:ins w:id="5858" w:author="Huang T  Dr (Surrey Business Schl)" w:date="2018-09-06T12:12:00Z">
              <w:r w:rsidRPr="003F1382">
                <w:rPr>
                  <w:rFonts w:eastAsia="Times New Roman" w:cs="Times New Roman"/>
                  <w:color w:val="000000"/>
                  <w:sz w:val="22"/>
                  <w:szCs w:val="20"/>
                  <w:rPrChange w:id="5859" w:author="Huang T  Dr (Surrey Business Schl)" w:date="2018-09-06T12:12:00Z">
                    <w:rPr>
                      <w:rFonts w:ascii="Calibri" w:eastAsia="Times New Roman" w:hAnsi="Calibri" w:cs="Times New Roman"/>
                      <w:color w:val="000000"/>
                      <w:sz w:val="22"/>
                    </w:rPr>
                  </w:rPrChange>
                </w:rPr>
                <w:t>0.6042</w:t>
              </w:r>
            </w:ins>
          </w:p>
        </w:tc>
        <w:tc>
          <w:tcPr>
            <w:tcW w:w="1089" w:type="dxa"/>
            <w:tcBorders>
              <w:top w:val="nil"/>
              <w:left w:val="nil"/>
              <w:bottom w:val="nil"/>
              <w:right w:val="nil"/>
            </w:tcBorders>
            <w:shd w:val="clear" w:color="auto" w:fill="auto"/>
            <w:noWrap/>
            <w:vAlign w:val="bottom"/>
            <w:hideMark/>
            <w:tcPrChange w:id="5860" w:author="Huang T  Dr (Surrey Business Schl)" w:date="2018-09-06T12:13:00Z">
              <w:tcPr>
                <w:tcW w:w="1390" w:type="dxa"/>
                <w:tcBorders>
                  <w:top w:val="nil"/>
                  <w:left w:val="nil"/>
                  <w:bottom w:val="nil"/>
                  <w:right w:val="nil"/>
                </w:tcBorders>
                <w:shd w:val="clear" w:color="auto" w:fill="auto"/>
                <w:noWrap/>
                <w:vAlign w:val="bottom"/>
                <w:hideMark/>
              </w:tcPr>
            </w:tcPrChange>
          </w:tcPr>
          <w:p w14:paraId="4799CB13" w14:textId="77777777" w:rsidR="003F1382" w:rsidRPr="00D34982" w:rsidRDefault="003F1382" w:rsidP="003F1382">
            <w:pPr>
              <w:spacing w:after="0" w:line="240" w:lineRule="auto"/>
              <w:jc w:val="right"/>
              <w:rPr>
                <w:ins w:id="5861" w:author="Huang T  Dr (Surrey Business Schl)" w:date="2018-09-06T12:12:00Z"/>
                <w:rFonts w:eastAsia="Times New Roman" w:cs="Times New Roman"/>
                <w:b/>
                <w:color w:val="000000"/>
                <w:sz w:val="22"/>
                <w:szCs w:val="20"/>
                <w:rPrChange w:id="5862" w:author="Huang T  Dr (Surrey Business Schl)" w:date="2018-09-06T12:15:00Z">
                  <w:rPr>
                    <w:ins w:id="5863" w:author="Huang T  Dr (Surrey Business Schl)" w:date="2018-09-06T12:12:00Z"/>
                    <w:rFonts w:ascii="Calibri" w:eastAsia="Times New Roman" w:hAnsi="Calibri" w:cs="Times New Roman"/>
                    <w:color w:val="000000"/>
                    <w:sz w:val="22"/>
                  </w:rPr>
                </w:rPrChange>
              </w:rPr>
            </w:pPr>
            <w:ins w:id="5864" w:author="Huang T  Dr (Surrey Business Schl)" w:date="2018-09-06T12:12:00Z">
              <w:r w:rsidRPr="00D34982">
                <w:rPr>
                  <w:rFonts w:eastAsia="Times New Roman" w:cs="Times New Roman"/>
                  <w:b/>
                  <w:color w:val="000000"/>
                  <w:sz w:val="22"/>
                  <w:szCs w:val="20"/>
                  <w:rPrChange w:id="5865" w:author="Huang T  Dr (Surrey Business Schl)" w:date="2018-09-06T12:15:00Z">
                    <w:rPr>
                      <w:rFonts w:ascii="Calibri" w:eastAsia="Times New Roman" w:hAnsi="Calibri" w:cs="Times New Roman"/>
                      <w:color w:val="000000"/>
                      <w:sz w:val="22"/>
                    </w:rPr>
                  </w:rPrChange>
                </w:rPr>
                <w:t>0.9964</w:t>
              </w:r>
            </w:ins>
          </w:p>
        </w:tc>
        <w:tc>
          <w:tcPr>
            <w:tcW w:w="669" w:type="dxa"/>
            <w:tcBorders>
              <w:top w:val="nil"/>
              <w:left w:val="nil"/>
              <w:bottom w:val="nil"/>
              <w:right w:val="nil"/>
            </w:tcBorders>
            <w:shd w:val="clear" w:color="auto" w:fill="auto"/>
            <w:noWrap/>
            <w:vAlign w:val="bottom"/>
            <w:hideMark/>
            <w:tcPrChange w:id="5866" w:author="Huang T  Dr (Surrey Business Schl)" w:date="2018-09-06T12:13:00Z">
              <w:tcPr>
                <w:tcW w:w="669" w:type="dxa"/>
                <w:tcBorders>
                  <w:top w:val="nil"/>
                  <w:left w:val="nil"/>
                  <w:bottom w:val="nil"/>
                  <w:right w:val="nil"/>
                </w:tcBorders>
                <w:shd w:val="clear" w:color="auto" w:fill="auto"/>
                <w:noWrap/>
                <w:vAlign w:val="bottom"/>
                <w:hideMark/>
              </w:tcPr>
            </w:tcPrChange>
          </w:tcPr>
          <w:p w14:paraId="7210618E" w14:textId="77777777" w:rsidR="003F1382" w:rsidRPr="003F1382" w:rsidRDefault="003F1382" w:rsidP="003F1382">
            <w:pPr>
              <w:spacing w:after="0" w:line="240" w:lineRule="auto"/>
              <w:jc w:val="right"/>
              <w:rPr>
                <w:ins w:id="5867" w:author="Huang T  Dr (Surrey Business Schl)" w:date="2018-09-06T12:12:00Z"/>
                <w:rFonts w:eastAsia="Times New Roman" w:cs="Times New Roman"/>
                <w:color w:val="000000"/>
                <w:sz w:val="22"/>
                <w:szCs w:val="20"/>
                <w:rPrChange w:id="5868" w:author="Huang T  Dr (Surrey Business Schl)" w:date="2018-09-06T12:12:00Z">
                  <w:rPr>
                    <w:ins w:id="5869" w:author="Huang T  Dr (Surrey Business Schl)" w:date="2018-09-06T12:12:00Z"/>
                    <w:rFonts w:ascii="Calibri" w:eastAsia="Times New Roman" w:hAnsi="Calibri" w:cs="Times New Roman"/>
                    <w:color w:val="000000"/>
                    <w:sz w:val="22"/>
                  </w:rPr>
                </w:rPrChange>
              </w:rPr>
            </w:pPr>
            <w:ins w:id="5870" w:author="Huang T  Dr (Surrey Business Schl)" w:date="2018-09-06T12:12:00Z">
              <w:r w:rsidRPr="003F1382">
                <w:rPr>
                  <w:rFonts w:eastAsia="Times New Roman" w:cs="Times New Roman"/>
                  <w:color w:val="000000"/>
                  <w:sz w:val="22"/>
                  <w:szCs w:val="20"/>
                  <w:rPrChange w:id="5871" w:author="Huang T  Dr (Surrey Business Schl)" w:date="2018-09-06T12:12:00Z">
                    <w:rPr>
                      <w:rFonts w:ascii="Calibri" w:eastAsia="Times New Roman" w:hAnsi="Calibri" w:cs="Times New Roman"/>
                      <w:color w:val="000000"/>
                      <w:sz w:val="22"/>
                    </w:rPr>
                  </w:rPrChange>
                </w:rPr>
                <w:t>584</w:t>
              </w:r>
            </w:ins>
          </w:p>
        </w:tc>
      </w:tr>
      <w:tr w:rsidR="003F1382" w:rsidRPr="003F1382" w14:paraId="21927D40" w14:textId="77777777" w:rsidTr="00D34982">
        <w:tblPrEx>
          <w:tblPrExChange w:id="5872" w:author="Huang T  Dr (Surrey Business Schl)" w:date="2018-09-06T12:13:00Z">
            <w:tblPrEx>
              <w:tblW w:w="16889" w:type="dxa"/>
            </w:tblPrEx>
          </w:tblPrExChange>
        </w:tblPrEx>
        <w:trPr>
          <w:trHeight w:val="113"/>
          <w:ins w:id="5873" w:author="Huang T  Dr (Surrey Business Schl)" w:date="2018-09-06T12:12:00Z"/>
          <w:trPrChange w:id="5874"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5875" w:author="Huang T  Dr (Surrey Business Schl)" w:date="2018-09-06T12:13:00Z">
              <w:tcPr>
                <w:tcW w:w="1843" w:type="dxa"/>
                <w:tcBorders>
                  <w:top w:val="nil"/>
                  <w:left w:val="nil"/>
                  <w:bottom w:val="nil"/>
                  <w:right w:val="nil"/>
                </w:tcBorders>
                <w:shd w:val="clear" w:color="auto" w:fill="auto"/>
                <w:noWrap/>
                <w:vAlign w:val="bottom"/>
                <w:hideMark/>
              </w:tcPr>
            </w:tcPrChange>
          </w:tcPr>
          <w:p w14:paraId="100FC8D3" w14:textId="77777777" w:rsidR="003F1382" w:rsidRPr="003F1382" w:rsidRDefault="003F1382" w:rsidP="003F1382">
            <w:pPr>
              <w:spacing w:after="0" w:line="240" w:lineRule="auto"/>
              <w:rPr>
                <w:ins w:id="5876" w:author="Huang T  Dr (Surrey Business Schl)" w:date="2018-09-06T12:12:00Z"/>
                <w:rFonts w:eastAsia="Times New Roman" w:cs="Times New Roman"/>
                <w:color w:val="000000"/>
                <w:sz w:val="22"/>
                <w:szCs w:val="20"/>
                <w:rPrChange w:id="5877" w:author="Huang T  Dr (Surrey Business Schl)" w:date="2018-09-06T12:12:00Z">
                  <w:rPr>
                    <w:ins w:id="5878" w:author="Huang T  Dr (Surrey Business Schl)" w:date="2018-09-06T12:12:00Z"/>
                    <w:rFonts w:ascii="Calibri" w:eastAsia="Times New Roman" w:hAnsi="Calibri" w:cs="Times New Roman"/>
                    <w:color w:val="000000"/>
                    <w:sz w:val="22"/>
                  </w:rPr>
                </w:rPrChange>
              </w:rPr>
            </w:pPr>
            <w:ins w:id="5879" w:author="Huang T  Dr (Surrey Business Schl)" w:date="2018-09-06T12:12:00Z">
              <w:r w:rsidRPr="003F1382">
                <w:rPr>
                  <w:rFonts w:eastAsia="Times New Roman" w:cs="Times New Roman"/>
                  <w:color w:val="000000"/>
                  <w:sz w:val="22"/>
                  <w:szCs w:val="20"/>
                  <w:rPrChange w:id="5880" w:author="Huang T  Dr (Surrey Business Schl)" w:date="2018-09-06T12:12:00Z">
                    <w:rPr>
                      <w:rFonts w:ascii="Calibri" w:eastAsia="Times New Roman" w:hAnsi="Calibri" w:cs="Times New Roman"/>
                      <w:color w:val="000000"/>
                      <w:sz w:val="22"/>
                    </w:rPr>
                  </w:rPrChange>
                </w:rPr>
                <w:t>ADL-own-IC</w:t>
              </w:r>
            </w:ins>
          </w:p>
        </w:tc>
        <w:tc>
          <w:tcPr>
            <w:tcW w:w="931" w:type="dxa"/>
            <w:tcBorders>
              <w:top w:val="nil"/>
              <w:left w:val="nil"/>
              <w:bottom w:val="nil"/>
              <w:right w:val="nil"/>
            </w:tcBorders>
            <w:shd w:val="clear" w:color="auto" w:fill="auto"/>
            <w:noWrap/>
            <w:vAlign w:val="bottom"/>
            <w:hideMark/>
            <w:tcPrChange w:id="5881" w:author="Huang T  Dr (Surrey Business Schl)" w:date="2018-09-06T12:13:00Z">
              <w:tcPr>
                <w:tcW w:w="567" w:type="dxa"/>
                <w:tcBorders>
                  <w:top w:val="nil"/>
                  <w:left w:val="nil"/>
                  <w:bottom w:val="nil"/>
                  <w:right w:val="nil"/>
                </w:tcBorders>
                <w:shd w:val="clear" w:color="auto" w:fill="auto"/>
                <w:noWrap/>
                <w:vAlign w:val="bottom"/>
                <w:hideMark/>
              </w:tcPr>
            </w:tcPrChange>
          </w:tcPr>
          <w:p w14:paraId="4897F854" w14:textId="77777777" w:rsidR="003F1382" w:rsidRPr="003F1382" w:rsidRDefault="003F1382" w:rsidP="003F1382">
            <w:pPr>
              <w:spacing w:after="0" w:line="240" w:lineRule="auto"/>
              <w:jc w:val="right"/>
              <w:rPr>
                <w:ins w:id="5882" w:author="Huang T  Dr (Surrey Business Schl)" w:date="2018-09-06T12:12:00Z"/>
                <w:rFonts w:eastAsia="Times New Roman" w:cs="Times New Roman"/>
                <w:color w:val="000000"/>
                <w:sz w:val="22"/>
                <w:szCs w:val="20"/>
                <w:rPrChange w:id="5883" w:author="Huang T  Dr (Surrey Business Schl)" w:date="2018-09-06T12:12:00Z">
                  <w:rPr>
                    <w:ins w:id="5884" w:author="Huang T  Dr (Surrey Business Schl)" w:date="2018-09-06T12:12:00Z"/>
                    <w:rFonts w:ascii="Calibri" w:eastAsia="Times New Roman" w:hAnsi="Calibri" w:cs="Times New Roman"/>
                    <w:color w:val="000000"/>
                    <w:sz w:val="22"/>
                  </w:rPr>
                </w:rPrChange>
              </w:rPr>
            </w:pPr>
            <w:ins w:id="5885" w:author="Huang T  Dr (Surrey Business Schl)" w:date="2018-09-06T12:12:00Z">
              <w:r w:rsidRPr="003F1382">
                <w:rPr>
                  <w:rFonts w:eastAsia="Times New Roman" w:cs="Times New Roman"/>
                  <w:color w:val="000000"/>
                  <w:sz w:val="22"/>
                  <w:szCs w:val="20"/>
                  <w:rPrChange w:id="5886" w:author="Huang T  Dr (Surrey Business Schl)" w:date="2018-09-06T12:12:00Z">
                    <w:rPr>
                      <w:rFonts w:ascii="Calibri" w:eastAsia="Times New Roman" w:hAnsi="Calibri" w:cs="Times New Roman"/>
                      <w:color w:val="000000"/>
                      <w:sz w:val="22"/>
                    </w:rPr>
                  </w:rPrChange>
                </w:rPr>
                <w:t>69.621</w:t>
              </w:r>
            </w:ins>
          </w:p>
        </w:tc>
        <w:tc>
          <w:tcPr>
            <w:tcW w:w="950" w:type="dxa"/>
            <w:tcBorders>
              <w:top w:val="nil"/>
              <w:left w:val="nil"/>
              <w:bottom w:val="nil"/>
              <w:right w:val="nil"/>
            </w:tcBorders>
            <w:shd w:val="clear" w:color="auto" w:fill="auto"/>
            <w:noWrap/>
            <w:vAlign w:val="bottom"/>
            <w:hideMark/>
            <w:tcPrChange w:id="5887" w:author="Huang T  Dr (Surrey Business Schl)" w:date="2018-09-06T12:13:00Z">
              <w:tcPr>
                <w:tcW w:w="950" w:type="dxa"/>
                <w:tcBorders>
                  <w:top w:val="nil"/>
                  <w:left w:val="nil"/>
                  <w:bottom w:val="nil"/>
                  <w:right w:val="nil"/>
                </w:tcBorders>
                <w:shd w:val="clear" w:color="auto" w:fill="auto"/>
                <w:noWrap/>
                <w:vAlign w:val="bottom"/>
                <w:hideMark/>
              </w:tcPr>
            </w:tcPrChange>
          </w:tcPr>
          <w:p w14:paraId="091E98C5" w14:textId="77777777" w:rsidR="003F1382" w:rsidRPr="003F1382" w:rsidRDefault="003F1382" w:rsidP="003F1382">
            <w:pPr>
              <w:spacing w:after="0" w:line="240" w:lineRule="auto"/>
              <w:jc w:val="right"/>
              <w:rPr>
                <w:ins w:id="5888" w:author="Huang T  Dr (Surrey Business Schl)" w:date="2018-09-06T12:12:00Z"/>
                <w:rFonts w:eastAsia="Times New Roman" w:cs="Times New Roman"/>
                <w:color w:val="000000"/>
                <w:sz w:val="22"/>
                <w:szCs w:val="20"/>
                <w:rPrChange w:id="5889" w:author="Huang T  Dr (Surrey Business Schl)" w:date="2018-09-06T12:12:00Z">
                  <w:rPr>
                    <w:ins w:id="5890" w:author="Huang T  Dr (Surrey Business Schl)" w:date="2018-09-06T12:12:00Z"/>
                    <w:rFonts w:ascii="Calibri" w:eastAsia="Times New Roman" w:hAnsi="Calibri" w:cs="Times New Roman"/>
                    <w:color w:val="000000"/>
                    <w:sz w:val="22"/>
                  </w:rPr>
                </w:rPrChange>
              </w:rPr>
            </w:pPr>
            <w:ins w:id="5891" w:author="Huang T  Dr (Surrey Business Schl)" w:date="2018-09-06T12:12:00Z">
              <w:r w:rsidRPr="003F1382">
                <w:rPr>
                  <w:rFonts w:eastAsia="Times New Roman" w:cs="Times New Roman"/>
                  <w:color w:val="000000"/>
                  <w:sz w:val="22"/>
                  <w:szCs w:val="20"/>
                  <w:rPrChange w:id="5892" w:author="Huang T  Dr (Surrey Business Schl)" w:date="2018-09-06T12:12:00Z">
                    <w:rPr>
                      <w:rFonts w:ascii="Calibri" w:eastAsia="Times New Roman" w:hAnsi="Calibri" w:cs="Times New Roman"/>
                      <w:color w:val="000000"/>
                      <w:sz w:val="22"/>
                    </w:rPr>
                  </w:rPrChange>
                </w:rPr>
                <w:t>47.98%</w:t>
              </w:r>
            </w:ins>
          </w:p>
        </w:tc>
        <w:tc>
          <w:tcPr>
            <w:tcW w:w="828" w:type="dxa"/>
            <w:tcBorders>
              <w:top w:val="nil"/>
              <w:left w:val="nil"/>
              <w:bottom w:val="nil"/>
              <w:right w:val="nil"/>
            </w:tcBorders>
            <w:shd w:val="clear" w:color="auto" w:fill="auto"/>
            <w:noWrap/>
            <w:vAlign w:val="bottom"/>
            <w:hideMark/>
            <w:tcPrChange w:id="5893" w:author="Huang T  Dr (Surrey Business Schl)" w:date="2018-09-06T12:13:00Z">
              <w:tcPr>
                <w:tcW w:w="828" w:type="dxa"/>
                <w:tcBorders>
                  <w:top w:val="nil"/>
                  <w:left w:val="nil"/>
                  <w:bottom w:val="nil"/>
                  <w:right w:val="nil"/>
                </w:tcBorders>
                <w:shd w:val="clear" w:color="auto" w:fill="auto"/>
                <w:noWrap/>
                <w:vAlign w:val="bottom"/>
                <w:hideMark/>
              </w:tcPr>
            </w:tcPrChange>
          </w:tcPr>
          <w:p w14:paraId="75D76068" w14:textId="77777777" w:rsidR="003F1382" w:rsidRPr="003F1382" w:rsidRDefault="003F1382" w:rsidP="003F1382">
            <w:pPr>
              <w:spacing w:after="0" w:line="240" w:lineRule="auto"/>
              <w:jc w:val="right"/>
              <w:rPr>
                <w:ins w:id="5894" w:author="Huang T  Dr (Surrey Business Schl)" w:date="2018-09-06T12:12:00Z"/>
                <w:rFonts w:eastAsia="Times New Roman" w:cs="Times New Roman"/>
                <w:color w:val="000000"/>
                <w:sz w:val="22"/>
                <w:szCs w:val="20"/>
                <w:rPrChange w:id="5895" w:author="Huang T  Dr (Surrey Business Schl)" w:date="2018-09-06T12:12:00Z">
                  <w:rPr>
                    <w:ins w:id="5896" w:author="Huang T  Dr (Surrey Business Schl)" w:date="2018-09-06T12:12:00Z"/>
                    <w:rFonts w:ascii="Calibri" w:eastAsia="Times New Roman" w:hAnsi="Calibri" w:cs="Times New Roman"/>
                    <w:color w:val="000000"/>
                    <w:sz w:val="22"/>
                  </w:rPr>
                </w:rPrChange>
              </w:rPr>
            </w:pPr>
            <w:ins w:id="5897" w:author="Huang T  Dr (Surrey Business Schl)" w:date="2018-09-06T12:12:00Z">
              <w:r w:rsidRPr="003F1382">
                <w:rPr>
                  <w:rFonts w:eastAsia="Times New Roman" w:cs="Times New Roman"/>
                  <w:color w:val="000000"/>
                  <w:sz w:val="22"/>
                  <w:szCs w:val="20"/>
                  <w:rPrChange w:id="5898" w:author="Huang T  Dr (Surrey Business Schl)" w:date="2018-09-06T12:12:00Z">
                    <w:rPr>
                      <w:rFonts w:ascii="Calibri" w:eastAsia="Times New Roman" w:hAnsi="Calibri" w:cs="Times New Roman"/>
                      <w:color w:val="000000"/>
                      <w:sz w:val="22"/>
                    </w:rPr>
                  </w:rPrChange>
                </w:rPr>
                <w:t>1.3524</w:t>
              </w:r>
            </w:ins>
          </w:p>
        </w:tc>
        <w:tc>
          <w:tcPr>
            <w:tcW w:w="1390" w:type="dxa"/>
            <w:tcBorders>
              <w:top w:val="nil"/>
              <w:left w:val="nil"/>
              <w:bottom w:val="nil"/>
              <w:right w:val="nil"/>
            </w:tcBorders>
            <w:shd w:val="clear" w:color="auto" w:fill="auto"/>
            <w:noWrap/>
            <w:vAlign w:val="bottom"/>
            <w:hideMark/>
            <w:tcPrChange w:id="5899" w:author="Huang T  Dr (Surrey Business Schl)" w:date="2018-09-06T12:13:00Z">
              <w:tcPr>
                <w:tcW w:w="1390" w:type="dxa"/>
                <w:tcBorders>
                  <w:top w:val="nil"/>
                  <w:left w:val="nil"/>
                  <w:bottom w:val="nil"/>
                  <w:right w:val="nil"/>
                </w:tcBorders>
                <w:shd w:val="clear" w:color="auto" w:fill="auto"/>
                <w:noWrap/>
                <w:vAlign w:val="bottom"/>
                <w:hideMark/>
              </w:tcPr>
            </w:tcPrChange>
          </w:tcPr>
          <w:p w14:paraId="629A6160" w14:textId="77777777" w:rsidR="003F1382" w:rsidRPr="003F1382" w:rsidRDefault="003F1382" w:rsidP="003F1382">
            <w:pPr>
              <w:spacing w:after="0" w:line="240" w:lineRule="auto"/>
              <w:jc w:val="right"/>
              <w:rPr>
                <w:ins w:id="5900" w:author="Huang T  Dr (Surrey Business Schl)" w:date="2018-09-06T12:12:00Z"/>
                <w:rFonts w:eastAsia="Times New Roman" w:cs="Times New Roman"/>
                <w:color w:val="000000"/>
                <w:sz w:val="22"/>
                <w:szCs w:val="20"/>
                <w:rPrChange w:id="5901" w:author="Huang T  Dr (Surrey Business Schl)" w:date="2018-09-06T12:12:00Z">
                  <w:rPr>
                    <w:ins w:id="5902" w:author="Huang T  Dr (Surrey Business Schl)" w:date="2018-09-06T12:12:00Z"/>
                    <w:rFonts w:ascii="Calibri" w:eastAsia="Times New Roman" w:hAnsi="Calibri" w:cs="Times New Roman"/>
                    <w:color w:val="000000"/>
                    <w:sz w:val="22"/>
                  </w:rPr>
                </w:rPrChange>
              </w:rPr>
            </w:pPr>
            <w:ins w:id="5903" w:author="Huang T  Dr (Surrey Business Schl)" w:date="2018-09-06T12:12:00Z">
              <w:r w:rsidRPr="003F1382">
                <w:rPr>
                  <w:rFonts w:eastAsia="Times New Roman" w:cs="Times New Roman"/>
                  <w:color w:val="000000"/>
                  <w:sz w:val="22"/>
                  <w:szCs w:val="20"/>
                  <w:rPrChange w:id="5904" w:author="Huang T  Dr (Surrey Business Schl)" w:date="2018-09-06T12:12:00Z">
                    <w:rPr>
                      <w:rFonts w:ascii="Calibri" w:eastAsia="Times New Roman" w:hAnsi="Calibri" w:cs="Times New Roman"/>
                      <w:color w:val="000000"/>
                      <w:sz w:val="22"/>
                    </w:rPr>
                  </w:rPrChange>
                </w:rPr>
                <w:t>1.0194</w:t>
              </w:r>
            </w:ins>
          </w:p>
        </w:tc>
        <w:tc>
          <w:tcPr>
            <w:tcW w:w="931" w:type="dxa"/>
            <w:tcBorders>
              <w:top w:val="nil"/>
              <w:left w:val="nil"/>
              <w:bottom w:val="nil"/>
              <w:right w:val="nil"/>
            </w:tcBorders>
            <w:shd w:val="clear" w:color="auto" w:fill="auto"/>
            <w:noWrap/>
            <w:vAlign w:val="bottom"/>
            <w:hideMark/>
            <w:tcPrChange w:id="5905"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579699C8" w14:textId="77777777" w:rsidR="003F1382" w:rsidRPr="003F1382" w:rsidRDefault="003F1382" w:rsidP="003F1382">
            <w:pPr>
              <w:spacing w:after="0" w:line="240" w:lineRule="auto"/>
              <w:jc w:val="right"/>
              <w:rPr>
                <w:ins w:id="5906" w:author="Huang T  Dr (Surrey Business Schl)" w:date="2018-09-06T12:12:00Z"/>
                <w:rFonts w:eastAsia="Times New Roman" w:cs="Times New Roman"/>
                <w:color w:val="000000"/>
                <w:sz w:val="22"/>
                <w:szCs w:val="20"/>
                <w:rPrChange w:id="5907" w:author="Huang T  Dr (Surrey Business Schl)" w:date="2018-09-06T12:12:00Z">
                  <w:rPr>
                    <w:ins w:id="5908" w:author="Huang T  Dr (Surrey Business Schl)" w:date="2018-09-06T12:12:00Z"/>
                    <w:rFonts w:ascii="Calibri" w:eastAsia="Times New Roman" w:hAnsi="Calibri" w:cs="Times New Roman"/>
                    <w:color w:val="000000"/>
                    <w:sz w:val="22"/>
                  </w:rPr>
                </w:rPrChange>
              </w:rPr>
            </w:pPr>
            <w:ins w:id="5909" w:author="Huang T  Dr (Surrey Business Schl)" w:date="2018-09-06T12:12:00Z">
              <w:r w:rsidRPr="003F1382">
                <w:rPr>
                  <w:rFonts w:eastAsia="Times New Roman" w:cs="Times New Roman"/>
                  <w:color w:val="000000"/>
                  <w:sz w:val="22"/>
                  <w:szCs w:val="20"/>
                  <w:rPrChange w:id="5910" w:author="Huang T  Dr (Surrey Business Schl)" w:date="2018-09-06T12:12:00Z">
                    <w:rPr>
                      <w:rFonts w:ascii="Calibri" w:eastAsia="Times New Roman" w:hAnsi="Calibri" w:cs="Times New Roman"/>
                      <w:color w:val="000000"/>
                      <w:sz w:val="22"/>
                    </w:rPr>
                  </w:rPrChange>
                </w:rPr>
                <w:t>54,764</w:t>
              </w:r>
            </w:ins>
          </w:p>
        </w:tc>
        <w:tc>
          <w:tcPr>
            <w:tcW w:w="1740" w:type="dxa"/>
            <w:tcBorders>
              <w:top w:val="nil"/>
              <w:left w:val="single" w:sz="4" w:space="0" w:color="auto"/>
              <w:bottom w:val="nil"/>
              <w:right w:val="nil"/>
            </w:tcBorders>
            <w:shd w:val="clear" w:color="auto" w:fill="auto"/>
            <w:noWrap/>
            <w:vAlign w:val="bottom"/>
            <w:hideMark/>
            <w:tcPrChange w:id="5911"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47967BCD" w14:textId="77777777" w:rsidR="003F1382" w:rsidRPr="003F1382" w:rsidRDefault="003F1382" w:rsidP="003F1382">
            <w:pPr>
              <w:spacing w:after="0" w:line="240" w:lineRule="auto"/>
              <w:rPr>
                <w:ins w:id="5912" w:author="Huang T  Dr (Surrey Business Schl)" w:date="2018-09-06T12:12:00Z"/>
                <w:rFonts w:eastAsia="Times New Roman" w:cs="Times New Roman"/>
                <w:color w:val="000000"/>
                <w:sz w:val="22"/>
                <w:szCs w:val="20"/>
                <w:rPrChange w:id="5913" w:author="Huang T  Dr (Surrey Business Schl)" w:date="2018-09-06T12:12:00Z">
                  <w:rPr>
                    <w:ins w:id="5914" w:author="Huang T  Dr (Surrey Business Schl)" w:date="2018-09-06T12:12:00Z"/>
                    <w:rFonts w:ascii="Calibri" w:eastAsia="Times New Roman" w:hAnsi="Calibri" w:cs="Times New Roman"/>
                    <w:color w:val="000000"/>
                    <w:sz w:val="22"/>
                  </w:rPr>
                </w:rPrChange>
              </w:rPr>
            </w:pPr>
            <w:ins w:id="5915" w:author="Huang T  Dr (Surrey Business Schl)" w:date="2018-09-06T12:12:00Z">
              <w:r w:rsidRPr="003F1382">
                <w:rPr>
                  <w:rFonts w:eastAsia="Times New Roman" w:cs="Times New Roman"/>
                  <w:color w:val="000000"/>
                  <w:sz w:val="22"/>
                  <w:szCs w:val="20"/>
                  <w:rPrChange w:id="5916" w:author="Huang T  Dr (Surrey Business Schl)" w:date="2018-09-06T12:12:00Z">
                    <w:rPr>
                      <w:rFonts w:ascii="Calibri" w:eastAsia="Times New Roman" w:hAnsi="Calibri" w:cs="Times New Roman"/>
                      <w:color w:val="000000"/>
                      <w:sz w:val="22"/>
                    </w:rPr>
                  </w:rPrChange>
                </w:rPr>
                <w:t>ADL-own-IC</w:t>
              </w:r>
            </w:ins>
          </w:p>
        </w:tc>
        <w:tc>
          <w:tcPr>
            <w:tcW w:w="711" w:type="dxa"/>
            <w:tcBorders>
              <w:top w:val="nil"/>
              <w:left w:val="nil"/>
              <w:bottom w:val="nil"/>
              <w:right w:val="nil"/>
            </w:tcBorders>
            <w:shd w:val="clear" w:color="auto" w:fill="auto"/>
            <w:noWrap/>
            <w:vAlign w:val="bottom"/>
            <w:hideMark/>
            <w:tcPrChange w:id="5917"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731841C2" w14:textId="77777777" w:rsidR="003F1382" w:rsidRPr="003F1382" w:rsidRDefault="003F1382" w:rsidP="003F1382">
            <w:pPr>
              <w:spacing w:after="0" w:line="240" w:lineRule="auto"/>
              <w:jc w:val="right"/>
              <w:rPr>
                <w:ins w:id="5918" w:author="Huang T  Dr (Surrey Business Schl)" w:date="2018-09-06T12:12:00Z"/>
                <w:rFonts w:eastAsia="Times New Roman" w:cs="Times New Roman"/>
                <w:color w:val="000000"/>
                <w:sz w:val="22"/>
                <w:szCs w:val="20"/>
                <w:rPrChange w:id="5919" w:author="Huang T  Dr (Surrey Business Schl)" w:date="2018-09-06T12:12:00Z">
                  <w:rPr>
                    <w:ins w:id="5920" w:author="Huang T  Dr (Surrey Business Schl)" w:date="2018-09-06T12:12:00Z"/>
                    <w:rFonts w:ascii="Calibri" w:eastAsia="Times New Roman" w:hAnsi="Calibri" w:cs="Times New Roman"/>
                    <w:color w:val="000000"/>
                    <w:sz w:val="22"/>
                  </w:rPr>
                </w:rPrChange>
              </w:rPr>
            </w:pPr>
            <w:ins w:id="5921" w:author="Huang T  Dr (Surrey Business Schl)" w:date="2018-09-06T12:12:00Z">
              <w:r w:rsidRPr="003F1382">
                <w:rPr>
                  <w:rFonts w:eastAsia="Times New Roman" w:cs="Times New Roman"/>
                  <w:color w:val="000000"/>
                  <w:sz w:val="22"/>
                  <w:szCs w:val="20"/>
                  <w:rPrChange w:id="5922" w:author="Huang T  Dr (Surrey Business Schl)" w:date="2018-09-06T12:12:00Z">
                    <w:rPr>
                      <w:rFonts w:ascii="Calibri" w:eastAsia="Times New Roman" w:hAnsi="Calibri" w:cs="Times New Roman"/>
                      <w:color w:val="000000"/>
                      <w:sz w:val="22"/>
                    </w:rPr>
                  </w:rPrChange>
                </w:rPr>
                <w:t>8.429</w:t>
              </w:r>
            </w:ins>
          </w:p>
        </w:tc>
        <w:tc>
          <w:tcPr>
            <w:tcW w:w="950" w:type="dxa"/>
            <w:tcBorders>
              <w:top w:val="nil"/>
              <w:left w:val="nil"/>
              <w:bottom w:val="nil"/>
              <w:right w:val="nil"/>
            </w:tcBorders>
            <w:shd w:val="clear" w:color="auto" w:fill="auto"/>
            <w:noWrap/>
            <w:vAlign w:val="bottom"/>
            <w:hideMark/>
            <w:tcPrChange w:id="5923" w:author="Huang T  Dr (Surrey Business Schl)" w:date="2018-09-06T12:13:00Z">
              <w:tcPr>
                <w:tcW w:w="950" w:type="dxa"/>
                <w:tcBorders>
                  <w:top w:val="nil"/>
                  <w:left w:val="nil"/>
                  <w:bottom w:val="nil"/>
                  <w:right w:val="nil"/>
                </w:tcBorders>
                <w:shd w:val="clear" w:color="auto" w:fill="auto"/>
                <w:noWrap/>
                <w:vAlign w:val="bottom"/>
                <w:hideMark/>
              </w:tcPr>
            </w:tcPrChange>
          </w:tcPr>
          <w:p w14:paraId="049FAAF6" w14:textId="77777777" w:rsidR="003F1382" w:rsidRPr="003F1382" w:rsidRDefault="003F1382" w:rsidP="003F1382">
            <w:pPr>
              <w:spacing w:after="0" w:line="240" w:lineRule="auto"/>
              <w:jc w:val="right"/>
              <w:rPr>
                <w:ins w:id="5924" w:author="Huang T  Dr (Surrey Business Schl)" w:date="2018-09-06T12:12:00Z"/>
                <w:rFonts w:eastAsia="Times New Roman" w:cs="Times New Roman"/>
                <w:color w:val="000000"/>
                <w:sz w:val="22"/>
                <w:szCs w:val="20"/>
                <w:rPrChange w:id="5925" w:author="Huang T  Dr (Surrey Business Schl)" w:date="2018-09-06T12:12:00Z">
                  <w:rPr>
                    <w:ins w:id="5926" w:author="Huang T  Dr (Surrey Business Schl)" w:date="2018-09-06T12:12:00Z"/>
                    <w:rFonts w:ascii="Calibri" w:eastAsia="Times New Roman" w:hAnsi="Calibri" w:cs="Times New Roman"/>
                    <w:color w:val="000000"/>
                    <w:sz w:val="22"/>
                  </w:rPr>
                </w:rPrChange>
              </w:rPr>
            </w:pPr>
            <w:ins w:id="5927" w:author="Huang T  Dr (Surrey Business Schl)" w:date="2018-09-06T12:12:00Z">
              <w:r w:rsidRPr="003F1382">
                <w:rPr>
                  <w:rFonts w:eastAsia="Times New Roman" w:cs="Times New Roman"/>
                  <w:color w:val="000000"/>
                  <w:sz w:val="22"/>
                  <w:szCs w:val="20"/>
                  <w:rPrChange w:id="5928" w:author="Huang T  Dr (Surrey Business Schl)" w:date="2018-09-06T12:12:00Z">
                    <w:rPr>
                      <w:rFonts w:ascii="Calibri" w:eastAsia="Times New Roman" w:hAnsi="Calibri" w:cs="Times New Roman"/>
                      <w:color w:val="000000"/>
                      <w:sz w:val="22"/>
                    </w:rPr>
                  </w:rPrChange>
                </w:rPr>
                <w:t>39.70%</w:t>
              </w:r>
            </w:ins>
          </w:p>
        </w:tc>
        <w:tc>
          <w:tcPr>
            <w:tcW w:w="828" w:type="dxa"/>
            <w:tcBorders>
              <w:top w:val="nil"/>
              <w:left w:val="nil"/>
              <w:bottom w:val="nil"/>
              <w:right w:val="nil"/>
            </w:tcBorders>
            <w:shd w:val="clear" w:color="auto" w:fill="auto"/>
            <w:noWrap/>
            <w:vAlign w:val="bottom"/>
            <w:hideMark/>
            <w:tcPrChange w:id="5929" w:author="Huang T  Dr (Surrey Business Schl)" w:date="2018-09-06T12:13:00Z">
              <w:tcPr>
                <w:tcW w:w="828" w:type="dxa"/>
                <w:tcBorders>
                  <w:top w:val="nil"/>
                  <w:left w:val="nil"/>
                  <w:bottom w:val="nil"/>
                  <w:right w:val="nil"/>
                </w:tcBorders>
                <w:shd w:val="clear" w:color="auto" w:fill="auto"/>
                <w:noWrap/>
                <w:vAlign w:val="bottom"/>
                <w:hideMark/>
              </w:tcPr>
            </w:tcPrChange>
          </w:tcPr>
          <w:p w14:paraId="7C6E6007" w14:textId="77777777" w:rsidR="003F1382" w:rsidRPr="00D34982" w:rsidRDefault="003F1382" w:rsidP="003F1382">
            <w:pPr>
              <w:spacing w:after="0" w:line="240" w:lineRule="auto"/>
              <w:jc w:val="right"/>
              <w:rPr>
                <w:ins w:id="5930" w:author="Huang T  Dr (Surrey Business Schl)" w:date="2018-09-06T12:12:00Z"/>
                <w:rFonts w:eastAsia="Times New Roman" w:cs="Times New Roman"/>
                <w:b/>
                <w:color w:val="000000"/>
                <w:sz w:val="22"/>
                <w:szCs w:val="20"/>
                <w:rPrChange w:id="5931" w:author="Huang T  Dr (Surrey Business Schl)" w:date="2018-09-06T12:15:00Z">
                  <w:rPr>
                    <w:ins w:id="5932" w:author="Huang T  Dr (Surrey Business Schl)" w:date="2018-09-06T12:12:00Z"/>
                    <w:rFonts w:ascii="Calibri" w:eastAsia="Times New Roman" w:hAnsi="Calibri" w:cs="Times New Roman"/>
                    <w:color w:val="000000"/>
                    <w:sz w:val="22"/>
                  </w:rPr>
                </w:rPrChange>
              </w:rPr>
            </w:pPr>
            <w:ins w:id="5933" w:author="Huang T  Dr (Surrey Business Schl)" w:date="2018-09-06T12:12:00Z">
              <w:r w:rsidRPr="00D34982">
                <w:rPr>
                  <w:rFonts w:eastAsia="Times New Roman" w:cs="Times New Roman"/>
                  <w:b/>
                  <w:color w:val="000000"/>
                  <w:sz w:val="22"/>
                  <w:szCs w:val="20"/>
                  <w:rPrChange w:id="5934" w:author="Huang T  Dr (Surrey Business Schl)" w:date="2018-09-06T12:15:00Z">
                    <w:rPr>
                      <w:rFonts w:ascii="Calibri" w:eastAsia="Times New Roman" w:hAnsi="Calibri" w:cs="Times New Roman"/>
                      <w:color w:val="000000"/>
                      <w:sz w:val="22"/>
                    </w:rPr>
                  </w:rPrChange>
                </w:rPr>
                <w:t>0.5974</w:t>
              </w:r>
            </w:ins>
          </w:p>
        </w:tc>
        <w:tc>
          <w:tcPr>
            <w:tcW w:w="1089" w:type="dxa"/>
            <w:tcBorders>
              <w:top w:val="nil"/>
              <w:left w:val="nil"/>
              <w:bottom w:val="nil"/>
              <w:right w:val="nil"/>
            </w:tcBorders>
            <w:shd w:val="clear" w:color="auto" w:fill="auto"/>
            <w:noWrap/>
            <w:vAlign w:val="bottom"/>
            <w:hideMark/>
            <w:tcPrChange w:id="5935" w:author="Huang T  Dr (Surrey Business Schl)" w:date="2018-09-06T12:13:00Z">
              <w:tcPr>
                <w:tcW w:w="1390" w:type="dxa"/>
                <w:tcBorders>
                  <w:top w:val="nil"/>
                  <w:left w:val="nil"/>
                  <w:bottom w:val="nil"/>
                  <w:right w:val="nil"/>
                </w:tcBorders>
                <w:shd w:val="clear" w:color="auto" w:fill="auto"/>
                <w:noWrap/>
                <w:vAlign w:val="bottom"/>
                <w:hideMark/>
              </w:tcPr>
            </w:tcPrChange>
          </w:tcPr>
          <w:p w14:paraId="3166E361" w14:textId="77777777" w:rsidR="003F1382" w:rsidRPr="003F1382" w:rsidRDefault="003F1382" w:rsidP="003F1382">
            <w:pPr>
              <w:spacing w:after="0" w:line="240" w:lineRule="auto"/>
              <w:jc w:val="right"/>
              <w:rPr>
                <w:ins w:id="5936" w:author="Huang T  Dr (Surrey Business Schl)" w:date="2018-09-06T12:12:00Z"/>
                <w:rFonts w:eastAsia="Times New Roman" w:cs="Times New Roman"/>
                <w:color w:val="000000"/>
                <w:sz w:val="22"/>
                <w:szCs w:val="20"/>
                <w:rPrChange w:id="5937" w:author="Huang T  Dr (Surrey Business Schl)" w:date="2018-09-06T12:12:00Z">
                  <w:rPr>
                    <w:ins w:id="5938" w:author="Huang T  Dr (Surrey Business Schl)" w:date="2018-09-06T12:12:00Z"/>
                    <w:rFonts w:ascii="Calibri" w:eastAsia="Times New Roman" w:hAnsi="Calibri" w:cs="Times New Roman"/>
                    <w:color w:val="000000"/>
                    <w:sz w:val="22"/>
                  </w:rPr>
                </w:rPrChange>
              </w:rPr>
            </w:pPr>
            <w:ins w:id="5939" w:author="Huang T  Dr (Surrey Business Schl)" w:date="2018-09-06T12:12:00Z">
              <w:r w:rsidRPr="003F1382">
                <w:rPr>
                  <w:rFonts w:eastAsia="Times New Roman" w:cs="Times New Roman"/>
                  <w:color w:val="000000"/>
                  <w:sz w:val="22"/>
                  <w:szCs w:val="20"/>
                  <w:rPrChange w:id="5940" w:author="Huang T  Dr (Surrey Business Schl)" w:date="2018-09-06T12:12:00Z">
                    <w:rPr>
                      <w:rFonts w:ascii="Calibri" w:eastAsia="Times New Roman" w:hAnsi="Calibri" w:cs="Times New Roman"/>
                      <w:color w:val="000000"/>
                      <w:sz w:val="22"/>
                    </w:rPr>
                  </w:rPrChange>
                </w:rPr>
                <w:t>0.9990</w:t>
              </w:r>
            </w:ins>
          </w:p>
        </w:tc>
        <w:tc>
          <w:tcPr>
            <w:tcW w:w="669" w:type="dxa"/>
            <w:tcBorders>
              <w:top w:val="nil"/>
              <w:left w:val="nil"/>
              <w:bottom w:val="nil"/>
              <w:right w:val="nil"/>
            </w:tcBorders>
            <w:shd w:val="clear" w:color="auto" w:fill="auto"/>
            <w:noWrap/>
            <w:vAlign w:val="bottom"/>
            <w:hideMark/>
            <w:tcPrChange w:id="5941" w:author="Huang T  Dr (Surrey Business Schl)" w:date="2018-09-06T12:13:00Z">
              <w:tcPr>
                <w:tcW w:w="669" w:type="dxa"/>
                <w:tcBorders>
                  <w:top w:val="nil"/>
                  <w:left w:val="nil"/>
                  <w:bottom w:val="nil"/>
                  <w:right w:val="nil"/>
                </w:tcBorders>
                <w:shd w:val="clear" w:color="auto" w:fill="auto"/>
                <w:noWrap/>
                <w:vAlign w:val="bottom"/>
                <w:hideMark/>
              </w:tcPr>
            </w:tcPrChange>
          </w:tcPr>
          <w:p w14:paraId="532DDD60" w14:textId="77777777" w:rsidR="003F1382" w:rsidRPr="003F1382" w:rsidRDefault="003F1382" w:rsidP="003F1382">
            <w:pPr>
              <w:spacing w:after="0" w:line="240" w:lineRule="auto"/>
              <w:jc w:val="right"/>
              <w:rPr>
                <w:ins w:id="5942" w:author="Huang T  Dr (Surrey Business Schl)" w:date="2018-09-06T12:12:00Z"/>
                <w:rFonts w:eastAsia="Times New Roman" w:cs="Times New Roman"/>
                <w:color w:val="000000"/>
                <w:sz w:val="22"/>
                <w:szCs w:val="20"/>
                <w:rPrChange w:id="5943" w:author="Huang T  Dr (Surrey Business Schl)" w:date="2018-09-06T12:12:00Z">
                  <w:rPr>
                    <w:ins w:id="5944" w:author="Huang T  Dr (Surrey Business Schl)" w:date="2018-09-06T12:12:00Z"/>
                    <w:rFonts w:ascii="Calibri" w:eastAsia="Times New Roman" w:hAnsi="Calibri" w:cs="Times New Roman"/>
                    <w:color w:val="000000"/>
                    <w:sz w:val="22"/>
                  </w:rPr>
                </w:rPrChange>
              </w:rPr>
            </w:pPr>
            <w:ins w:id="5945" w:author="Huang T  Dr (Surrey Business Schl)" w:date="2018-09-06T12:12:00Z">
              <w:r w:rsidRPr="003F1382">
                <w:rPr>
                  <w:rFonts w:eastAsia="Times New Roman" w:cs="Times New Roman"/>
                  <w:color w:val="000000"/>
                  <w:sz w:val="22"/>
                  <w:szCs w:val="20"/>
                  <w:rPrChange w:id="5946" w:author="Huang T  Dr (Surrey Business Schl)" w:date="2018-09-06T12:12:00Z">
                    <w:rPr>
                      <w:rFonts w:ascii="Calibri" w:eastAsia="Times New Roman" w:hAnsi="Calibri" w:cs="Times New Roman"/>
                      <w:color w:val="000000"/>
                      <w:sz w:val="22"/>
                    </w:rPr>
                  </w:rPrChange>
                </w:rPr>
                <w:t>606</w:t>
              </w:r>
            </w:ins>
          </w:p>
        </w:tc>
      </w:tr>
      <w:tr w:rsidR="003F1382" w:rsidRPr="003F1382" w14:paraId="3726C88C" w14:textId="77777777" w:rsidTr="00D34982">
        <w:tblPrEx>
          <w:tblPrExChange w:id="5947" w:author="Huang T  Dr (Surrey Business Schl)" w:date="2018-09-06T12:13:00Z">
            <w:tblPrEx>
              <w:tblW w:w="16889" w:type="dxa"/>
            </w:tblPrEx>
          </w:tblPrExChange>
        </w:tblPrEx>
        <w:trPr>
          <w:trHeight w:val="113"/>
          <w:ins w:id="5948" w:author="Huang T  Dr (Surrey Business Schl)" w:date="2018-09-06T12:12:00Z"/>
          <w:trPrChange w:id="5949"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5950" w:author="Huang T  Dr (Surrey Business Schl)" w:date="2018-09-06T12:13:00Z">
              <w:tcPr>
                <w:tcW w:w="1843" w:type="dxa"/>
                <w:tcBorders>
                  <w:top w:val="nil"/>
                  <w:left w:val="nil"/>
                  <w:bottom w:val="nil"/>
                  <w:right w:val="nil"/>
                </w:tcBorders>
                <w:shd w:val="clear" w:color="auto" w:fill="auto"/>
                <w:noWrap/>
                <w:vAlign w:val="bottom"/>
                <w:hideMark/>
              </w:tcPr>
            </w:tcPrChange>
          </w:tcPr>
          <w:p w14:paraId="0BDBBDC5" w14:textId="77777777" w:rsidR="003F1382" w:rsidRPr="003F1382" w:rsidRDefault="003F1382" w:rsidP="003F1382">
            <w:pPr>
              <w:spacing w:after="0" w:line="240" w:lineRule="auto"/>
              <w:rPr>
                <w:ins w:id="5951" w:author="Huang T  Dr (Surrey Business Schl)" w:date="2018-09-06T12:12:00Z"/>
                <w:rFonts w:eastAsia="Times New Roman" w:cs="Times New Roman"/>
                <w:color w:val="000000"/>
                <w:sz w:val="22"/>
                <w:szCs w:val="20"/>
                <w:rPrChange w:id="5952" w:author="Huang T  Dr (Surrey Business Schl)" w:date="2018-09-06T12:12:00Z">
                  <w:rPr>
                    <w:ins w:id="5953" w:author="Huang T  Dr (Surrey Business Schl)" w:date="2018-09-06T12:12:00Z"/>
                    <w:rFonts w:ascii="Calibri" w:eastAsia="Times New Roman" w:hAnsi="Calibri" w:cs="Times New Roman"/>
                    <w:color w:val="000000"/>
                    <w:sz w:val="22"/>
                  </w:rPr>
                </w:rPrChange>
              </w:rPr>
            </w:pPr>
            <w:ins w:id="5954" w:author="Huang T  Dr (Surrey Business Schl)" w:date="2018-09-06T12:12:00Z">
              <w:r w:rsidRPr="003F1382">
                <w:rPr>
                  <w:rFonts w:eastAsia="Times New Roman" w:cs="Times New Roman"/>
                  <w:color w:val="000000"/>
                  <w:sz w:val="22"/>
                  <w:szCs w:val="20"/>
                  <w:rPrChange w:id="5955" w:author="Huang T  Dr (Surrey Business Schl)" w:date="2018-09-06T12:12:00Z">
                    <w:rPr>
                      <w:rFonts w:ascii="Calibri" w:eastAsia="Times New Roman" w:hAnsi="Calibri" w:cs="Times New Roman"/>
                      <w:color w:val="000000"/>
                      <w:sz w:val="22"/>
                    </w:rPr>
                  </w:rPrChange>
                </w:rPr>
                <w:t>ADL-intra-EWC</w:t>
              </w:r>
            </w:ins>
          </w:p>
        </w:tc>
        <w:tc>
          <w:tcPr>
            <w:tcW w:w="931" w:type="dxa"/>
            <w:tcBorders>
              <w:top w:val="nil"/>
              <w:left w:val="nil"/>
              <w:bottom w:val="nil"/>
              <w:right w:val="nil"/>
            </w:tcBorders>
            <w:shd w:val="clear" w:color="auto" w:fill="auto"/>
            <w:noWrap/>
            <w:vAlign w:val="bottom"/>
            <w:hideMark/>
            <w:tcPrChange w:id="5956" w:author="Huang T  Dr (Surrey Business Schl)" w:date="2018-09-06T12:13:00Z">
              <w:tcPr>
                <w:tcW w:w="567" w:type="dxa"/>
                <w:tcBorders>
                  <w:top w:val="nil"/>
                  <w:left w:val="nil"/>
                  <w:bottom w:val="nil"/>
                  <w:right w:val="nil"/>
                </w:tcBorders>
                <w:shd w:val="clear" w:color="auto" w:fill="auto"/>
                <w:noWrap/>
                <w:vAlign w:val="bottom"/>
                <w:hideMark/>
              </w:tcPr>
            </w:tcPrChange>
          </w:tcPr>
          <w:p w14:paraId="080BE6EB" w14:textId="77777777" w:rsidR="003F1382" w:rsidRPr="00D34982" w:rsidRDefault="003F1382" w:rsidP="003F1382">
            <w:pPr>
              <w:spacing w:after="0" w:line="240" w:lineRule="auto"/>
              <w:jc w:val="right"/>
              <w:rPr>
                <w:ins w:id="5957" w:author="Huang T  Dr (Surrey Business Schl)" w:date="2018-09-06T12:12:00Z"/>
                <w:rFonts w:eastAsia="Times New Roman" w:cs="Times New Roman"/>
                <w:b/>
                <w:color w:val="000000"/>
                <w:sz w:val="22"/>
                <w:szCs w:val="20"/>
                <w:rPrChange w:id="5958" w:author="Huang T  Dr (Surrey Business Schl)" w:date="2018-09-06T12:13:00Z">
                  <w:rPr>
                    <w:ins w:id="5959" w:author="Huang T  Dr (Surrey Business Schl)" w:date="2018-09-06T12:12:00Z"/>
                    <w:rFonts w:ascii="Calibri" w:eastAsia="Times New Roman" w:hAnsi="Calibri" w:cs="Times New Roman"/>
                    <w:color w:val="000000"/>
                    <w:sz w:val="22"/>
                  </w:rPr>
                </w:rPrChange>
              </w:rPr>
            </w:pPr>
            <w:ins w:id="5960" w:author="Huang T  Dr (Surrey Business Schl)" w:date="2018-09-06T12:12:00Z">
              <w:r w:rsidRPr="00D34982">
                <w:rPr>
                  <w:rFonts w:eastAsia="Times New Roman" w:cs="Times New Roman"/>
                  <w:b/>
                  <w:color w:val="000000"/>
                  <w:sz w:val="22"/>
                  <w:szCs w:val="20"/>
                  <w:rPrChange w:id="5961" w:author="Huang T  Dr (Surrey Business Schl)" w:date="2018-09-06T12:13:00Z">
                    <w:rPr>
                      <w:rFonts w:ascii="Calibri" w:eastAsia="Times New Roman" w:hAnsi="Calibri" w:cs="Times New Roman"/>
                      <w:color w:val="000000"/>
                      <w:sz w:val="22"/>
                    </w:rPr>
                  </w:rPrChange>
                </w:rPr>
                <w:t>62.699</w:t>
              </w:r>
            </w:ins>
          </w:p>
        </w:tc>
        <w:tc>
          <w:tcPr>
            <w:tcW w:w="950" w:type="dxa"/>
            <w:tcBorders>
              <w:top w:val="nil"/>
              <w:left w:val="nil"/>
              <w:bottom w:val="nil"/>
              <w:right w:val="nil"/>
            </w:tcBorders>
            <w:shd w:val="clear" w:color="auto" w:fill="auto"/>
            <w:noWrap/>
            <w:vAlign w:val="bottom"/>
            <w:hideMark/>
            <w:tcPrChange w:id="5962" w:author="Huang T  Dr (Surrey Business Schl)" w:date="2018-09-06T12:13:00Z">
              <w:tcPr>
                <w:tcW w:w="950" w:type="dxa"/>
                <w:tcBorders>
                  <w:top w:val="nil"/>
                  <w:left w:val="nil"/>
                  <w:bottom w:val="nil"/>
                  <w:right w:val="nil"/>
                </w:tcBorders>
                <w:shd w:val="clear" w:color="auto" w:fill="auto"/>
                <w:noWrap/>
                <w:vAlign w:val="bottom"/>
                <w:hideMark/>
              </w:tcPr>
            </w:tcPrChange>
          </w:tcPr>
          <w:p w14:paraId="4BA66943" w14:textId="77777777" w:rsidR="003F1382" w:rsidRPr="00D34982" w:rsidRDefault="003F1382" w:rsidP="003F1382">
            <w:pPr>
              <w:spacing w:after="0" w:line="240" w:lineRule="auto"/>
              <w:jc w:val="right"/>
              <w:rPr>
                <w:ins w:id="5963" w:author="Huang T  Dr (Surrey Business Schl)" w:date="2018-09-06T12:12:00Z"/>
                <w:rFonts w:eastAsia="Times New Roman" w:cs="Times New Roman"/>
                <w:b/>
                <w:color w:val="000000"/>
                <w:sz w:val="22"/>
                <w:szCs w:val="20"/>
                <w:rPrChange w:id="5964" w:author="Huang T  Dr (Surrey Business Schl)" w:date="2018-09-06T12:13:00Z">
                  <w:rPr>
                    <w:ins w:id="5965" w:author="Huang T  Dr (Surrey Business Schl)" w:date="2018-09-06T12:12:00Z"/>
                    <w:rFonts w:ascii="Calibri" w:eastAsia="Times New Roman" w:hAnsi="Calibri" w:cs="Times New Roman"/>
                    <w:color w:val="000000"/>
                    <w:sz w:val="22"/>
                  </w:rPr>
                </w:rPrChange>
              </w:rPr>
            </w:pPr>
            <w:ins w:id="5966" w:author="Huang T  Dr (Surrey Business Schl)" w:date="2018-09-06T12:12:00Z">
              <w:r w:rsidRPr="00D34982">
                <w:rPr>
                  <w:rFonts w:eastAsia="Times New Roman" w:cs="Times New Roman"/>
                  <w:b/>
                  <w:color w:val="000000"/>
                  <w:sz w:val="22"/>
                  <w:szCs w:val="20"/>
                  <w:rPrChange w:id="5967" w:author="Huang T  Dr (Surrey Business Schl)" w:date="2018-09-06T12:13:00Z">
                    <w:rPr>
                      <w:rFonts w:ascii="Calibri" w:eastAsia="Times New Roman" w:hAnsi="Calibri" w:cs="Times New Roman"/>
                      <w:color w:val="000000"/>
                      <w:sz w:val="22"/>
                    </w:rPr>
                  </w:rPrChange>
                </w:rPr>
                <w:t>45.93%</w:t>
              </w:r>
            </w:ins>
          </w:p>
        </w:tc>
        <w:tc>
          <w:tcPr>
            <w:tcW w:w="828" w:type="dxa"/>
            <w:tcBorders>
              <w:top w:val="nil"/>
              <w:left w:val="nil"/>
              <w:bottom w:val="nil"/>
              <w:right w:val="nil"/>
            </w:tcBorders>
            <w:shd w:val="clear" w:color="auto" w:fill="auto"/>
            <w:noWrap/>
            <w:vAlign w:val="bottom"/>
            <w:hideMark/>
            <w:tcPrChange w:id="5968" w:author="Huang T  Dr (Surrey Business Schl)" w:date="2018-09-06T12:13:00Z">
              <w:tcPr>
                <w:tcW w:w="828" w:type="dxa"/>
                <w:tcBorders>
                  <w:top w:val="nil"/>
                  <w:left w:val="nil"/>
                  <w:bottom w:val="nil"/>
                  <w:right w:val="nil"/>
                </w:tcBorders>
                <w:shd w:val="clear" w:color="auto" w:fill="auto"/>
                <w:noWrap/>
                <w:vAlign w:val="bottom"/>
                <w:hideMark/>
              </w:tcPr>
            </w:tcPrChange>
          </w:tcPr>
          <w:p w14:paraId="4A210967" w14:textId="77777777" w:rsidR="003F1382" w:rsidRPr="00D34982" w:rsidRDefault="003F1382" w:rsidP="003F1382">
            <w:pPr>
              <w:spacing w:after="0" w:line="240" w:lineRule="auto"/>
              <w:jc w:val="right"/>
              <w:rPr>
                <w:ins w:id="5969" w:author="Huang T  Dr (Surrey Business Schl)" w:date="2018-09-06T12:12:00Z"/>
                <w:rFonts w:eastAsia="Times New Roman" w:cs="Times New Roman"/>
                <w:b/>
                <w:color w:val="000000"/>
                <w:sz w:val="22"/>
                <w:szCs w:val="20"/>
                <w:rPrChange w:id="5970" w:author="Huang T  Dr (Surrey Business Schl)" w:date="2018-09-06T12:13:00Z">
                  <w:rPr>
                    <w:ins w:id="5971" w:author="Huang T  Dr (Surrey Business Schl)" w:date="2018-09-06T12:12:00Z"/>
                    <w:rFonts w:ascii="Calibri" w:eastAsia="Times New Roman" w:hAnsi="Calibri" w:cs="Times New Roman"/>
                    <w:color w:val="000000"/>
                    <w:sz w:val="22"/>
                  </w:rPr>
                </w:rPrChange>
              </w:rPr>
            </w:pPr>
            <w:ins w:id="5972" w:author="Huang T  Dr (Surrey Business Schl)" w:date="2018-09-06T12:12:00Z">
              <w:r w:rsidRPr="00D34982">
                <w:rPr>
                  <w:rFonts w:eastAsia="Times New Roman" w:cs="Times New Roman"/>
                  <w:b/>
                  <w:color w:val="000000"/>
                  <w:sz w:val="22"/>
                  <w:szCs w:val="20"/>
                  <w:rPrChange w:id="5973" w:author="Huang T  Dr (Surrey Business Schl)" w:date="2018-09-06T12:13:00Z">
                    <w:rPr>
                      <w:rFonts w:ascii="Calibri" w:eastAsia="Times New Roman" w:hAnsi="Calibri" w:cs="Times New Roman"/>
                      <w:color w:val="000000"/>
                      <w:sz w:val="22"/>
                    </w:rPr>
                  </w:rPrChange>
                </w:rPr>
                <w:t>1.3028</w:t>
              </w:r>
            </w:ins>
          </w:p>
        </w:tc>
        <w:tc>
          <w:tcPr>
            <w:tcW w:w="1390" w:type="dxa"/>
            <w:tcBorders>
              <w:top w:val="nil"/>
              <w:left w:val="nil"/>
              <w:bottom w:val="nil"/>
              <w:right w:val="nil"/>
            </w:tcBorders>
            <w:shd w:val="clear" w:color="auto" w:fill="auto"/>
            <w:noWrap/>
            <w:vAlign w:val="bottom"/>
            <w:hideMark/>
            <w:tcPrChange w:id="5974" w:author="Huang T  Dr (Surrey Business Schl)" w:date="2018-09-06T12:13:00Z">
              <w:tcPr>
                <w:tcW w:w="1390" w:type="dxa"/>
                <w:tcBorders>
                  <w:top w:val="nil"/>
                  <w:left w:val="nil"/>
                  <w:bottom w:val="nil"/>
                  <w:right w:val="nil"/>
                </w:tcBorders>
                <w:shd w:val="clear" w:color="auto" w:fill="auto"/>
                <w:noWrap/>
                <w:vAlign w:val="bottom"/>
                <w:hideMark/>
              </w:tcPr>
            </w:tcPrChange>
          </w:tcPr>
          <w:p w14:paraId="70729AFE" w14:textId="77777777" w:rsidR="003F1382" w:rsidRPr="00D34982" w:rsidRDefault="003F1382" w:rsidP="003F1382">
            <w:pPr>
              <w:spacing w:after="0" w:line="240" w:lineRule="auto"/>
              <w:jc w:val="right"/>
              <w:rPr>
                <w:ins w:id="5975" w:author="Huang T  Dr (Surrey Business Schl)" w:date="2018-09-06T12:12:00Z"/>
                <w:rFonts w:eastAsia="Times New Roman" w:cs="Times New Roman"/>
                <w:b/>
                <w:color w:val="000000"/>
                <w:sz w:val="22"/>
                <w:szCs w:val="20"/>
                <w:rPrChange w:id="5976" w:author="Huang T  Dr (Surrey Business Schl)" w:date="2018-09-06T12:13:00Z">
                  <w:rPr>
                    <w:ins w:id="5977" w:author="Huang T  Dr (Surrey Business Schl)" w:date="2018-09-06T12:12:00Z"/>
                    <w:rFonts w:ascii="Calibri" w:eastAsia="Times New Roman" w:hAnsi="Calibri" w:cs="Times New Roman"/>
                    <w:color w:val="000000"/>
                    <w:sz w:val="22"/>
                  </w:rPr>
                </w:rPrChange>
              </w:rPr>
            </w:pPr>
            <w:ins w:id="5978" w:author="Huang T  Dr (Surrey Business Schl)" w:date="2018-09-06T12:12:00Z">
              <w:r w:rsidRPr="00D34982">
                <w:rPr>
                  <w:rFonts w:eastAsia="Times New Roman" w:cs="Times New Roman"/>
                  <w:b/>
                  <w:color w:val="000000"/>
                  <w:sz w:val="22"/>
                  <w:szCs w:val="20"/>
                  <w:rPrChange w:id="5979" w:author="Huang T  Dr (Surrey Business Schl)" w:date="2018-09-06T12:13:00Z">
                    <w:rPr>
                      <w:rFonts w:ascii="Calibri" w:eastAsia="Times New Roman" w:hAnsi="Calibri" w:cs="Times New Roman"/>
                      <w:color w:val="000000"/>
                      <w:sz w:val="22"/>
                    </w:rPr>
                  </w:rPrChange>
                </w:rPr>
                <w:t>0.9755</w:t>
              </w:r>
            </w:ins>
          </w:p>
        </w:tc>
        <w:tc>
          <w:tcPr>
            <w:tcW w:w="931" w:type="dxa"/>
            <w:tcBorders>
              <w:top w:val="nil"/>
              <w:left w:val="nil"/>
              <w:bottom w:val="nil"/>
              <w:right w:val="nil"/>
            </w:tcBorders>
            <w:shd w:val="clear" w:color="auto" w:fill="auto"/>
            <w:noWrap/>
            <w:vAlign w:val="bottom"/>
            <w:hideMark/>
            <w:tcPrChange w:id="5980"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77B0F5A9" w14:textId="77777777" w:rsidR="003F1382" w:rsidRPr="00D34982" w:rsidRDefault="003F1382" w:rsidP="003F1382">
            <w:pPr>
              <w:spacing w:after="0" w:line="240" w:lineRule="auto"/>
              <w:jc w:val="right"/>
              <w:rPr>
                <w:ins w:id="5981" w:author="Huang T  Dr (Surrey Business Schl)" w:date="2018-09-06T12:12:00Z"/>
                <w:rFonts w:eastAsia="Times New Roman" w:cs="Times New Roman"/>
                <w:color w:val="000000"/>
                <w:sz w:val="22"/>
                <w:szCs w:val="20"/>
                <w:rPrChange w:id="5982" w:author="Huang T  Dr (Surrey Business Schl)" w:date="2018-09-06T12:14:00Z">
                  <w:rPr>
                    <w:ins w:id="5983" w:author="Huang T  Dr (Surrey Business Schl)" w:date="2018-09-06T12:12:00Z"/>
                    <w:rFonts w:ascii="Calibri" w:eastAsia="Times New Roman" w:hAnsi="Calibri" w:cs="Times New Roman"/>
                    <w:color w:val="000000"/>
                    <w:sz w:val="22"/>
                  </w:rPr>
                </w:rPrChange>
              </w:rPr>
            </w:pPr>
            <w:ins w:id="5984" w:author="Huang T  Dr (Surrey Business Schl)" w:date="2018-09-06T12:12:00Z">
              <w:r w:rsidRPr="00D34982">
                <w:rPr>
                  <w:rFonts w:eastAsia="Times New Roman" w:cs="Times New Roman"/>
                  <w:color w:val="000000"/>
                  <w:sz w:val="22"/>
                  <w:szCs w:val="20"/>
                  <w:rPrChange w:id="5985" w:author="Huang T  Dr (Surrey Business Schl)" w:date="2018-09-06T12:14:00Z">
                    <w:rPr>
                      <w:rFonts w:ascii="Calibri" w:eastAsia="Times New Roman" w:hAnsi="Calibri" w:cs="Times New Roman"/>
                      <w:color w:val="000000"/>
                      <w:sz w:val="22"/>
                    </w:rPr>
                  </w:rPrChange>
                </w:rPr>
                <w:t>40,513</w:t>
              </w:r>
            </w:ins>
          </w:p>
        </w:tc>
        <w:tc>
          <w:tcPr>
            <w:tcW w:w="1740" w:type="dxa"/>
            <w:tcBorders>
              <w:top w:val="nil"/>
              <w:left w:val="single" w:sz="4" w:space="0" w:color="auto"/>
              <w:bottom w:val="nil"/>
              <w:right w:val="nil"/>
            </w:tcBorders>
            <w:shd w:val="clear" w:color="auto" w:fill="auto"/>
            <w:noWrap/>
            <w:vAlign w:val="bottom"/>
            <w:hideMark/>
            <w:tcPrChange w:id="5986"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5ACD4A1B" w14:textId="77777777" w:rsidR="003F1382" w:rsidRPr="003F1382" w:rsidRDefault="003F1382" w:rsidP="003F1382">
            <w:pPr>
              <w:spacing w:after="0" w:line="240" w:lineRule="auto"/>
              <w:rPr>
                <w:ins w:id="5987" w:author="Huang T  Dr (Surrey Business Schl)" w:date="2018-09-06T12:12:00Z"/>
                <w:rFonts w:eastAsia="Times New Roman" w:cs="Times New Roman"/>
                <w:color w:val="000000"/>
                <w:sz w:val="22"/>
                <w:szCs w:val="20"/>
                <w:rPrChange w:id="5988" w:author="Huang T  Dr (Surrey Business Schl)" w:date="2018-09-06T12:12:00Z">
                  <w:rPr>
                    <w:ins w:id="5989" w:author="Huang T  Dr (Surrey Business Schl)" w:date="2018-09-06T12:12:00Z"/>
                    <w:rFonts w:ascii="Calibri" w:eastAsia="Times New Roman" w:hAnsi="Calibri" w:cs="Times New Roman"/>
                    <w:color w:val="000000"/>
                    <w:sz w:val="22"/>
                  </w:rPr>
                </w:rPrChange>
              </w:rPr>
            </w:pPr>
            <w:ins w:id="5990" w:author="Huang T  Dr (Surrey Business Schl)" w:date="2018-09-06T12:12:00Z">
              <w:r w:rsidRPr="003F1382">
                <w:rPr>
                  <w:rFonts w:eastAsia="Times New Roman" w:cs="Times New Roman"/>
                  <w:color w:val="000000"/>
                  <w:sz w:val="22"/>
                  <w:szCs w:val="20"/>
                  <w:rPrChange w:id="5991" w:author="Huang T  Dr (Surrey Business Schl)" w:date="2018-09-06T12:12:00Z">
                    <w:rPr>
                      <w:rFonts w:ascii="Calibri" w:eastAsia="Times New Roman" w:hAnsi="Calibri" w:cs="Times New Roman"/>
                      <w:color w:val="000000"/>
                      <w:sz w:val="22"/>
                    </w:rPr>
                  </w:rPrChange>
                </w:rPr>
                <w:t>ADL-intra-EWC</w:t>
              </w:r>
            </w:ins>
          </w:p>
        </w:tc>
        <w:tc>
          <w:tcPr>
            <w:tcW w:w="711" w:type="dxa"/>
            <w:tcBorders>
              <w:top w:val="nil"/>
              <w:left w:val="nil"/>
              <w:bottom w:val="nil"/>
              <w:right w:val="nil"/>
            </w:tcBorders>
            <w:shd w:val="clear" w:color="auto" w:fill="auto"/>
            <w:noWrap/>
            <w:vAlign w:val="bottom"/>
            <w:hideMark/>
            <w:tcPrChange w:id="5992"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10A0D570" w14:textId="77777777" w:rsidR="003F1382" w:rsidRPr="003F1382" w:rsidRDefault="003F1382" w:rsidP="003F1382">
            <w:pPr>
              <w:spacing w:after="0" w:line="240" w:lineRule="auto"/>
              <w:jc w:val="right"/>
              <w:rPr>
                <w:ins w:id="5993" w:author="Huang T  Dr (Surrey Business Schl)" w:date="2018-09-06T12:12:00Z"/>
                <w:rFonts w:eastAsia="Times New Roman" w:cs="Times New Roman"/>
                <w:color w:val="000000"/>
                <w:sz w:val="22"/>
                <w:szCs w:val="20"/>
                <w:rPrChange w:id="5994" w:author="Huang T  Dr (Surrey Business Schl)" w:date="2018-09-06T12:12:00Z">
                  <w:rPr>
                    <w:ins w:id="5995" w:author="Huang T  Dr (Surrey Business Schl)" w:date="2018-09-06T12:12:00Z"/>
                    <w:rFonts w:ascii="Calibri" w:eastAsia="Times New Roman" w:hAnsi="Calibri" w:cs="Times New Roman"/>
                    <w:color w:val="000000"/>
                    <w:sz w:val="22"/>
                  </w:rPr>
                </w:rPrChange>
              </w:rPr>
            </w:pPr>
            <w:ins w:id="5996" w:author="Huang T  Dr (Surrey Business Schl)" w:date="2018-09-06T12:12:00Z">
              <w:r w:rsidRPr="003F1382">
                <w:rPr>
                  <w:rFonts w:eastAsia="Times New Roman" w:cs="Times New Roman"/>
                  <w:color w:val="000000"/>
                  <w:sz w:val="22"/>
                  <w:szCs w:val="20"/>
                  <w:rPrChange w:id="5997" w:author="Huang T  Dr (Surrey Business Schl)" w:date="2018-09-06T12:12:00Z">
                    <w:rPr>
                      <w:rFonts w:ascii="Calibri" w:eastAsia="Times New Roman" w:hAnsi="Calibri" w:cs="Times New Roman"/>
                      <w:color w:val="000000"/>
                      <w:sz w:val="22"/>
                    </w:rPr>
                  </w:rPrChange>
                </w:rPr>
                <w:t>8.433</w:t>
              </w:r>
            </w:ins>
          </w:p>
        </w:tc>
        <w:tc>
          <w:tcPr>
            <w:tcW w:w="950" w:type="dxa"/>
            <w:tcBorders>
              <w:top w:val="nil"/>
              <w:left w:val="nil"/>
              <w:bottom w:val="nil"/>
              <w:right w:val="nil"/>
            </w:tcBorders>
            <w:shd w:val="clear" w:color="auto" w:fill="auto"/>
            <w:noWrap/>
            <w:vAlign w:val="bottom"/>
            <w:hideMark/>
            <w:tcPrChange w:id="5998" w:author="Huang T  Dr (Surrey Business Schl)" w:date="2018-09-06T12:13:00Z">
              <w:tcPr>
                <w:tcW w:w="950" w:type="dxa"/>
                <w:tcBorders>
                  <w:top w:val="nil"/>
                  <w:left w:val="nil"/>
                  <w:bottom w:val="nil"/>
                  <w:right w:val="nil"/>
                </w:tcBorders>
                <w:shd w:val="clear" w:color="auto" w:fill="auto"/>
                <w:noWrap/>
                <w:vAlign w:val="bottom"/>
                <w:hideMark/>
              </w:tcPr>
            </w:tcPrChange>
          </w:tcPr>
          <w:p w14:paraId="0528E52F" w14:textId="77777777" w:rsidR="003F1382" w:rsidRPr="003F1382" w:rsidRDefault="003F1382" w:rsidP="003F1382">
            <w:pPr>
              <w:spacing w:after="0" w:line="240" w:lineRule="auto"/>
              <w:jc w:val="right"/>
              <w:rPr>
                <w:ins w:id="5999" w:author="Huang T  Dr (Surrey Business Schl)" w:date="2018-09-06T12:12:00Z"/>
                <w:rFonts w:eastAsia="Times New Roman" w:cs="Times New Roman"/>
                <w:color w:val="000000"/>
                <w:sz w:val="22"/>
                <w:szCs w:val="20"/>
                <w:rPrChange w:id="6000" w:author="Huang T  Dr (Surrey Business Schl)" w:date="2018-09-06T12:12:00Z">
                  <w:rPr>
                    <w:ins w:id="6001" w:author="Huang T  Dr (Surrey Business Schl)" w:date="2018-09-06T12:12:00Z"/>
                    <w:rFonts w:ascii="Calibri" w:eastAsia="Times New Roman" w:hAnsi="Calibri" w:cs="Times New Roman"/>
                    <w:color w:val="000000"/>
                    <w:sz w:val="22"/>
                  </w:rPr>
                </w:rPrChange>
              </w:rPr>
            </w:pPr>
            <w:ins w:id="6002" w:author="Huang T  Dr (Surrey Business Schl)" w:date="2018-09-06T12:12:00Z">
              <w:r w:rsidRPr="003F1382">
                <w:rPr>
                  <w:rFonts w:eastAsia="Times New Roman" w:cs="Times New Roman"/>
                  <w:color w:val="000000"/>
                  <w:sz w:val="22"/>
                  <w:szCs w:val="20"/>
                  <w:rPrChange w:id="6003" w:author="Huang T  Dr (Surrey Business Schl)" w:date="2018-09-06T12:12:00Z">
                    <w:rPr>
                      <w:rFonts w:ascii="Calibri" w:eastAsia="Times New Roman" w:hAnsi="Calibri" w:cs="Times New Roman"/>
                      <w:color w:val="000000"/>
                      <w:sz w:val="22"/>
                    </w:rPr>
                  </w:rPrChange>
                </w:rPr>
                <w:t>39.61%</w:t>
              </w:r>
            </w:ins>
          </w:p>
        </w:tc>
        <w:tc>
          <w:tcPr>
            <w:tcW w:w="828" w:type="dxa"/>
            <w:tcBorders>
              <w:top w:val="nil"/>
              <w:left w:val="nil"/>
              <w:bottom w:val="nil"/>
              <w:right w:val="nil"/>
            </w:tcBorders>
            <w:shd w:val="clear" w:color="auto" w:fill="auto"/>
            <w:noWrap/>
            <w:vAlign w:val="bottom"/>
            <w:hideMark/>
            <w:tcPrChange w:id="6004" w:author="Huang T  Dr (Surrey Business Schl)" w:date="2018-09-06T12:13:00Z">
              <w:tcPr>
                <w:tcW w:w="828" w:type="dxa"/>
                <w:tcBorders>
                  <w:top w:val="nil"/>
                  <w:left w:val="nil"/>
                  <w:bottom w:val="nil"/>
                  <w:right w:val="nil"/>
                </w:tcBorders>
                <w:shd w:val="clear" w:color="auto" w:fill="auto"/>
                <w:noWrap/>
                <w:vAlign w:val="bottom"/>
                <w:hideMark/>
              </w:tcPr>
            </w:tcPrChange>
          </w:tcPr>
          <w:p w14:paraId="0CECF818" w14:textId="77777777" w:rsidR="003F1382" w:rsidRPr="003F1382" w:rsidRDefault="003F1382" w:rsidP="003F1382">
            <w:pPr>
              <w:spacing w:after="0" w:line="240" w:lineRule="auto"/>
              <w:jc w:val="right"/>
              <w:rPr>
                <w:ins w:id="6005" w:author="Huang T  Dr (Surrey Business Schl)" w:date="2018-09-06T12:12:00Z"/>
                <w:rFonts w:eastAsia="Times New Roman" w:cs="Times New Roman"/>
                <w:color w:val="000000"/>
                <w:sz w:val="22"/>
                <w:szCs w:val="20"/>
                <w:rPrChange w:id="6006" w:author="Huang T  Dr (Surrey Business Schl)" w:date="2018-09-06T12:12:00Z">
                  <w:rPr>
                    <w:ins w:id="6007" w:author="Huang T  Dr (Surrey Business Schl)" w:date="2018-09-06T12:12:00Z"/>
                    <w:rFonts w:ascii="Calibri" w:eastAsia="Times New Roman" w:hAnsi="Calibri" w:cs="Times New Roman"/>
                    <w:color w:val="000000"/>
                    <w:sz w:val="22"/>
                  </w:rPr>
                </w:rPrChange>
              </w:rPr>
            </w:pPr>
            <w:ins w:id="6008" w:author="Huang T  Dr (Surrey Business Schl)" w:date="2018-09-06T12:12:00Z">
              <w:r w:rsidRPr="003F1382">
                <w:rPr>
                  <w:rFonts w:eastAsia="Times New Roman" w:cs="Times New Roman"/>
                  <w:color w:val="000000"/>
                  <w:sz w:val="22"/>
                  <w:szCs w:val="20"/>
                  <w:rPrChange w:id="6009" w:author="Huang T  Dr (Surrey Business Schl)" w:date="2018-09-06T12:12:00Z">
                    <w:rPr>
                      <w:rFonts w:ascii="Calibri" w:eastAsia="Times New Roman" w:hAnsi="Calibri" w:cs="Times New Roman"/>
                      <w:color w:val="000000"/>
                      <w:sz w:val="22"/>
                    </w:rPr>
                  </w:rPrChange>
                </w:rPr>
                <w:t>0.6050</w:t>
              </w:r>
            </w:ins>
          </w:p>
        </w:tc>
        <w:tc>
          <w:tcPr>
            <w:tcW w:w="1089" w:type="dxa"/>
            <w:tcBorders>
              <w:top w:val="nil"/>
              <w:left w:val="nil"/>
              <w:bottom w:val="nil"/>
              <w:right w:val="nil"/>
            </w:tcBorders>
            <w:shd w:val="clear" w:color="auto" w:fill="auto"/>
            <w:noWrap/>
            <w:vAlign w:val="bottom"/>
            <w:hideMark/>
            <w:tcPrChange w:id="6010" w:author="Huang T  Dr (Surrey Business Schl)" w:date="2018-09-06T12:13:00Z">
              <w:tcPr>
                <w:tcW w:w="1390" w:type="dxa"/>
                <w:tcBorders>
                  <w:top w:val="nil"/>
                  <w:left w:val="nil"/>
                  <w:bottom w:val="nil"/>
                  <w:right w:val="nil"/>
                </w:tcBorders>
                <w:shd w:val="clear" w:color="auto" w:fill="auto"/>
                <w:noWrap/>
                <w:vAlign w:val="bottom"/>
                <w:hideMark/>
              </w:tcPr>
            </w:tcPrChange>
          </w:tcPr>
          <w:p w14:paraId="79F67726" w14:textId="77777777" w:rsidR="003F1382" w:rsidRPr="003F1382" w:rsidRDefault="003F1382" w:rsidP="003F1382">
            <w:pPr>
              <w:spacing w:after="0" w:line="240" w:lineRule="auto"/>
              <w:jc w:val="right"/>
              <w:rPr>
                <w:ins w:id="6011" w:author="Huang T  Dr (Surrey Business Schl)" w:date="2018-09-06T12:12:00Z"/>
                <w:rFonts w:eastAsia="Times New Roman" w:cs="Times New Roman"/>
                <w:color w:val="000000"/>
                <w:sz w:val="22"/>
                <w:szCs w:val="20"/>
                <w:rPrChange w:id="6012" w:author="Huang T  Dr (Surrey Business Schl)" w:date="2018-09-06T12:12:00Z">
                  <w:rPr>
                    <w:ins w:id="6013" w:author="Huang T  Dr (Surrey Business Schl)" w:date="2018-09-06T12:12:00Z"/>
                    <w:rFonts w:ascii="Calibri" w:eastAsia="Times New Roman" w:hAnsi="Calibri" w:cs="Times New Roman"/>
                    <w:color w:val="000000"/>
                    <w:sz w:val="22"/>
                  </w:rPr>
                </w:rPrChange>
              </w:rPr>
            </w:pPr>
            <w:ins w:id="6014" w:author="Huang T  Dr (Surrey Business Schl)" w:date="2018-09-06T12:12:00Z">
              <w:r w:rsidRPr="003F1382">
                <w:rPr>
                  <w:rFonts w:eastAsia="Times New Roman" w:cs="Times New Roman"/>
                  <w:color w:val="000000"/>
                  <w:sz w:val="22"/>
                  <w:szCs w:val="20"/>
                  <w:rPrChange w:id="6015" w:author="Huang T  Dr (Surrey Business Schl)" w:date="2018-09-06T12:12:00Z">
                    <w:rPr>
                      <w:rFonts w:ascii="Calibri" w:eastAsia="Times New Roman" w:hAnsi="Calibri" w:cs="Times New Roman"/>
                      <w:color w:val="000000"/>
                      <w:sz w:val="22"/>
                    </w:rPr>
                  </w:rPrChange>
                </w:rPr>
                <w:t>0.9965</w:t>
              </w:r>
            </w:ins>
          </w:p>
        </w:tc>
        <w:tc>
          <w:tcPr>
            <w:tcW w:w="669" w:type="dxa"/>
            <w:tcBorders>
              <w:top w:val="nil"/>
              <w:left w:val="nil"/>
              <w:bottom w:val="nil"/>
              <w:right w:val="nil"/>
            </w:tcBorders>
            <w:shd w:val="clear" w:color="auto" w:fill="auto"/>
            <w:noWrap/>
            <w:vAlign w:val="bottom"/>
            <w:hideMark/>
            <w:tcPrChange w:id="6016" w:author="Huang T  Dr (Surrey Business Schl)" w:date="2018-09-06T12:13:00Z">
              <w:tcPr>
                <w:tcW w:w="669" w:type="dxa"/>
                <w:tcBorders>
                  <w:top w:val="nil"/>
                  <w:left w:val="nil"/>
                  <w:bottom w:val="nil"/>
                  <w:right w:val="nil"/>
                </w:tcBorders>
                <w:shd w:val="clear" w:color="auto" w:fill="auto"/>
                <w:noWrap/>
                <w:vAlign w:val="bottom"/>
                <w:hideMark/>
              </w:tcPr>
            </w:tcPrChange>
          </w:tcPr>
          <w:p w14:paraId="7F45E31D" w14:textId="77777777" w:rsidR="003F1382" w:rsidRPr="003F1382" w:rsidRDefault="003F1382" w:rsidP="003F1382">
            <w:pPr>
              <w:spacing w:after="0" w:line="240" w:lineRule="auto"/>
              <w:jc w:val="right"/>
              <w:rPr>
                <w:ins w:id="6017" w:author="Huang T  Dr (Surrey Business Schl)" w:date="2018-09-06T12:12:00Z"/>
                <w:rFonts w:eastAsia="Times New Roman" w:cs="Times New Roman"/>
                <w:color w:val="000000"/>
                <w:sz w:val="22"/>
                <w:szCs w:val="20"/>
                <w:rPrChange w:id="6018" w:author="Huang T  Dr (Surrey Business Schl)" w:date="2018-09-06T12:12:00Z">
                  <w:rPr>
                    <w:ins w:id="6019" w:author="Huang T  Dr (Surrey Business Schl)" w:date="2018-09-06T12:12:00Z"/>
                    <w:rFonts w:ascii="Calibri" w:eastAsia="Times New Roman" w:hAnsi="Calibri" w:cs="Times New Roman"/>
                    <w:color w:val="000000"/>
                    <w:sz w:val="22"/>
                  </w:rPr>
                </w:rPrChange>
              </w:rPr>
            </w:pPr>
            <w:ins w:id="6020" w:author="Huang T  Dr (Surrey Business Schl)" w:date="2018-09-06T12:12:00Z">
              <w:r w:rsidRPr="003F1382">
                <w:rPr>
                  <w:rFonts w:eastAsia="Times New Roman" w:cs="Times New Roman"/>
                  <w:color w:val="000000"/>
                  <w:sz w:val="22"/>
                  <w:szCs w:val="20"/>
                  <w:rPrChange w:id="6021" w:author="Huang T  Dr (Surrey Business Schl)" w:date="2018-09-06T12:12:00Z">
                    <w:rPr>
                      <w:rFonts w:ascii="Calibri" w:eastAsia="Times New Roman" w:hAnsi="Calibri" w:cs="Times New Roman"/>
                      <w:color w:val="000000"/>
                      <w:sz w:val="22"/>
                    </w:rPr>
                  </w:rPrChange>
                </w:rPr>
                <w:t>548</w:t>
              </w:r>
            </w:ins>
          </w:p>
        </w:tc>
      </w:tr>
      <w:tr w:rsidR="003F1382" w:rsidRPr="003F1382" w14:paraId="7DBF7535" w14:textId="77777777" w:rsidTr="00D34982">
        <w:tblPrEx>
          <w:tblPrExChange w:id="6022" w:author="Huang T  Dr (Surrey Business Schl)" w:date="2018-09-06T12:13:00Z">
            <w:tblPrEx>
              <w:tblW w:w="16889" w:type="dxa"/>
            </w:tblPrEx>
          </w:tblPrExChange>
        </w:tblPrEx>
        <w:trPr>
          <w:trHeight w:val="113"/>
          <w:ins w:id="6023" w:author="Huang T  Dr (Surrey Business Schl)" w:date="2018-09-06T12:12:00Z"/>
          <w:trPrChange w:id="6024"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6025" w:author="Huang T  Dr (Surrey Business Schl)" w:date="2018-09-06T12:13:00Z">
              <w:tcPr>
                <w:tcW w:w="1843" w:type="dxa"/>
                <w:tcBorders>
                  <w:top w:val="nil"/>
                  <w:left w:val="nil"/>
                  <w:bottom w:val="nil"/>
                  <w:right w:val="nil"/>
                </w:tcBorders>
                <w:shd w:val="clear" w:color="auto" w:fill="auto"/>
                <w:noWrap/>
                <w:vAlign w:val="bottom"/>
                <w:hideMark/>
              </w:tcPr>
            </w:tcPrChange>
          </w:tcPr>
          <w:p w14:paraId="65E863D2" w14:textId="77777777" w:rsidR="003F1382" w:rsidRPr="003F1382" w:rsidRDefault="003F1382" w:rsidP="003F1382">
            <w:pPr>
              <w:spacing w:after="0" w:line="240" w:lineRule="auto"/>
              <w:rPr>
                <w:ins w:id="6026" w:author="Huang T  Dr (Surrey Business Schl)" w:date="2018-09-06T12:12:00Z"/>
                <w:rFonts w:eastAsia="Times New Roman" w:cs="Times New Roman"/>
                <w:color w:val="000000"/>
                <w:sz w:val="22"/>
                <w:szCs w:val="20"/>
                <w:rPrChange w:id="6027" w:author="Huang T  Dr (Surrey Business Schl)" w:date="2018-09-06T12:12:00Z">
                  <w:rPr>
                    <w:ins w:id="6028" w:author="Huang T  Dr (Surrey Business Schl)" w:date="2018-09-06T12:12:00Z"/>
                    <w:rFonts w:ascii="Calibri" w:eastAsia="Times New Roman" w:hAnsi="Calibri" w:cs="Times New Roman"/>
                    <w:color w:val="000000"/>
                    <w:sz w:val="22"/>
                  </w:rPr>
                </w:rPrChange>
              </w:rPr>
            </w:pPr>
            <w:ins w:id="6029" w:author="Huang T  Dr (Surrey Business Schl)" w:date="2018-09-06T12:12:00Z">
              <w:r w:rsidRPr="003F1382">
                <w:rPr>
                  <w:rFonts w:eastAsia="Times New Roman" w:cs="Times New Roman"/>
                  <w:color w:val="000000"/>
                  <w:sz w:val="22"/>
                  <w:szCs w:val="20"/>
                  <w:rPrChange w:id="6030" w:author="Huang T  Dr (Surrey Business Schl)" w:date="2018-09-06T12:12:00Z">
                    <w:rPr>
                      <w:rFonts w:ascii="Calibri" w:eastAsia="Times New Roman" w:hAnsi="Calibri" w:cs="Times New Roman"/>
                      <w:color w:val="000000"/>
                      <w:sz w:val="22"/>
                    </w:rPr>
                  </w:rPrChange>
                </w:rPr>
                <w:t>ADL-intra-IC</w:t>
              </w:r>
            </w:ins>
          </w:p>
        </w:tc>
        <w:tc>
          <w:tcPr>
            <w:tcW w:w="931" w:type="dxa"/>
            <w:tcBorders>
              <w:top w:val="nil"/>
              <w:left w:val="nil"/>
              <w:bottom w:val="nil"/>
              <w:right w:val="nil"/>
            </w:tcBorders>
            <w:shd w:val="clear" w:color="auto" w:fill="auto"/>
            <w:noWrap/>
            <w:vAlign w:val="bottom"/>
            <w:hideMark/>
            <w:tcPrChange w:id="6031" w:author="Huang T  Dr (Surrey Business Schl)" w:date="2018-09-06T12:13:00Z">
              <w:tcPr>
                <w:tcW w:w="567" w:type="dxa"/>
                <w:tcBorders>
                  <w:top w:val="nil"/>
                  <w:left w:val="nil"/>
                  <w:bottom w:val="nil"/>
                  <w:right w:val="nil"/>
                </w:tcBorders>
                <w:shd w:val="clear" w:color="auto" w:fill="auto"/>
                <w:noWrap/>
                <w:vAlign w:val="bottom"/>
                <w:hideMark/>
              </w:tcPr>
            </w:tcPrChange>
          </w:tcPr>
          <w:p w14:paraId="1F4A5BA3" w14:textId="77777777" w:rsidR="003F1382" w:rsidRPr="003F1382" w:rsidRDefault="003F1382" w:rsidP="003F1382">
            <w:pPr>
              <w:spacing w:after="0" w:line="240" w:lineRule="auto"/>
              <w:jc w:val="right"/>
              <w:rPr>
                <w:ins w:id="6032" w:author="Huang T  Dr (Surrey Business Schl)" w:date="2018-09-06T12:12:00Z"/>
                <w:rFonts w:eastAsia="Times New Roman" w:cs="Times New Roman"/>
                <w:color w:val="000000"/>
                <w:sz w:val="22"/>
                <w:szCs w:val="20"/>
                <w:rPrChange w:id="6033" w:author="Huang T  Dr (Surrey Business Schl)" w:date="2018-09-06T12:12:00Z">
                  <w:rPr>
                    <w:ins w:id="6034" w:author="Huang T  Dr (Surrey Business Schl)" w:date="2018-09-06T12:12:00Z"/>
                    <w:rFonts w:ascii="Calibri" w:eastAsia="Times New Roman" w:hAnsi="Calibri" w:cs="Times New Roman"/>
                    <w:color w:val="000000"/>
                    <w:sz w:val="22"/>
                  </w:rPr>
                </w:rPrChange>
              </w:rPr>
            </w:pPr>
            <w:ins w:id="6035" w:author="Huang T  Dr (Surrey Business Schl)" w:date="2018-09-06T12:12:00Z">
              <w:r w:rsidRPr="003F1382">
                <w:rPr>
                  <w:rFonts w:eastAsia="Times New Roman" w:cs="Times New Roman"/>
                  <w:color w:val="000000"/>
                  <w:sz w:val="22"/>
                  <w:szCs w:val="20"/>
                  <w:rPrChange w:id="6036" w:author="Huang T  Dr (Surrey Business Schl)" w:date="2018-09-06T12:12:00Z">
                    <w:rPr>
                      <w:rFonts w:ascii="Calibri" w:eastAsia="Times New Roman" w:hAnsi="Calibri" w:cs="Times New Roman"/>
                      <w:color w:val="000000"/>
                      <w:sz w:val="22"/>
                    </w:rPr>
                  </w:rPrChange>
                </w:rPr>
                <w:t>64.827</w:t>
              </w:r>
            </w:ins>
          </w:p>
        </w:tc>
        <w:tc>
          <w:tcPr>
            <w:tcW w:w="950" w:type="dxa"/>
            <w:tcBorders>
              <w:top w:val="nil"/>
              <w:left w:val="nil"/>
              <w:bottom w:val="nil"/>
              <w:right w:val="nil"/>
            </w:tcBorders>
            <w:shd w:val="clear" w:color="auto" w:fill="auto"/>
            <w:noWrap/>
            <w:vAlign w:val="bottom"/>
            <w:hideMark/>
            <w:tcPrChange w:id="6037" w:author="Huang T  Dr (Surrey Business Schl)" w:date="2018-09-06T12:13:00Z">
              <w:tcPr>
                <w:tcW w:w="950" w:type="dxa"/>
                <w:tcBorders>
                  <w:top w:val="nil"/>
                  <w:left w:val="nil"/>
                  <w:bottom w:val="nil"/>
                  <w:right w:val="nil"/>
                </w:tcBorders>
                <w:shd w:val="clear" w:color="auto" w:fill="auto"/>
                <w:noWrap/>
                <w:vAlign w:val="bottom"/>
                <w:hideMark/>
              </w:tcPr>
            </w:tcPrChange>
          </w:tcPr>
          <w:p w14:paraId="02AA48B8" w14:textId="77777777" w:rsidR="003F1382" w:rsidRPr="003F1382" w:rsidRDefault="003F1382" w:rsidP="003F1382">
            <w:pPr>
              <w:spacing w:after="0" w:line="240" w:lineRule="auto"/>
              <w:jc w:val="right"/>
              <w:rPr>
                <w:ins w:id="6038" w:author="Huang T  Dr (Surrey Business Schl)" w:date="2018-09-06T12:12:00Z"/>
                <w:rFonts w:eastAsia="Times New Roman" w:cs="Times New Roman"/>
                <w:color w:val="000000"/>
                <w:sz w:val="22"/>
                <w:szCs w:val="20"/>
                <w:rPrChange w:id="6039" w:author="Huang T  Dr (Surrey Business Schl)" w:date="2018-09-06T12:12:00Z">
                  <w:rPr>
                    <w:ins w:id="6040" w:author="Huang T  Dr (Surrey Business Schl)" w:date="2018-09-06T12:12:00Z"/>
                    <w:rFonts w:ascii="Calibri" w:eastAsia="Times New Roman" w:hAnsi="Calibri" w:cs="Times New Roman"/>
                    <w:color w:val="000000"/>
                    <w:sz w:val="22"/>
                  </w:rPr>
                </w:rPrChange>
              </w:rPr>
            </w:pPr>
            <w:ins w:id="6041" w:author="Huang T  Dr (Surrey Business Schl)" w:date="2018-09-06T12:12:00Z">
              <w:r w:rsidRPr="003F1382">
                <w:rPr>
                  <w:rFonts w:eastAsia="Times New Roman" w:cs="Times New Roman"/>
                  <w:color w:val="000000"/>
                  <w:sz w:val="22"/>
                  <w:szCs w:val="20"/>
                  <w:rPrChange w:id="6042" w:author="Huang T  Dr (Surrey Business Schl)" w:date="2018-09-06T12:12:00Z">
                    <w:rPr>
                      <w:rFonts w:ascii="Calibri" w:eastAsia="Times New Roman" w:hAnsi="Calibri" w:cs="Times New Roman"/>
                      <w:color w:val="000000"/>
                      <w:sz w:val="22"/>
                    </w:rPr>
                  </w:rPrChange>
                </w:rPr>
                <w:t>46.23%</w:t>
              </w:r>
            </w:ins>
          </w:p>
        </w:tc>
        <w:tc>
          <w:tcPr>
            <w:tcW w:w="828" w:type="dxa"/>
            <w:tcBorders>
              <w:top w:val="nil"/>
              <w:left w:val="nil"/>
              <w:bottom w:val="nil"/>
              <w:right w:val="nil"/>
            </w:tcBorders>
            <w:shd w:val="clear" w:color="auto" w:fill="auto"/>
            <w:noWrap/>
            <w:vAlign w:val="bottom"/>
            <w:hideMark/>
            <w:tcPrChange w:id="6043" w:author="Huang T  Dr (Surrey Business Schl)" w:date="2018-09-06T12:13:00Z">
              <w:tcPr>
                <w:tcW w:w="828" w:type="dxa"/>
                <w:tcBorders>
                  <w:top w:val="nil"/>
                  <w:left w:val="nil"/>
                  <w:bottom w:val="nil"/>
                  <w:right w:val="nil"/>
                </w:tcBorders>
                <w:shd w:val="clear" w:color="auto" w:fill="auto"/>
                <w:noWrap/>
                <w:vAlign w:val="bottom"/>
                <w:hideMark/>
              </w:tcPr>
            </w:tcPrChange>
          </w:tcPr>
          <w:p w14:paraId="59B47FC7" w14:textId="77777777" w:rsidR="003F1382" w:rsidRPr="003F1382" w:rsidRDefault="003F1382" w:rsidP="003F1382">
            <w:pPr>
              <w:spacing w:after="0" w:line="240" w:lineRule="auto"/>
              <w:jc w:val="right"/>
              <w:rPr>
                <w:ins w:id="6044" w:author="Huang T  Dr (Surrey Business Schl)" w:date="2018-09-06T12:12:00Z"/>
                <w:rFonts w:eastAsia="Times New Roman" w:cs="Times New Roman"/>
                <w:color w:val="000000"/>
                <w:sz w:val="22"/>
                <w:szCs w:val="20"/>
                <w:rPrChange w:id="6045" w:author="Huang T  Dr (Surrey Business Schl)" w:date="2018-09-06T12:12:00Z">
                  <w:rPr>
                    <w:ins w:id="6046" w:author="Huang T  Dr (Surrey Business Schl)" w:date="2018-09-06T12:12:00Z"/>
                    <w:rFonts w:ascii="Calibri" w:eastAsia="Times New Roman" w:hAnsi="Calibri" w:cs="Times New Roman"/>
                    <w:color w:val="000000"/>
                    <w:sz w:val="22"/>
                  </w:rPr>
                </w:rPrChange>
              </w:rPr>
            </w:pPr>
            <w:ins w:id="6047" w:author="Huang T  Dr (Surrey Business Schl)" w:date="2018-09-06T12:12:00Z">
              <w:r w:rsidRPr="003F1382">
                <w:rPr>
                  <w:rFonts w:eastAsia="Times New Roman" w:cs="Times New Roman"/>
                  <w:color w:val="000000"/>
                  <w:sz w:val="22"/>
                  <w:szCs w:val="20"/>
                  <w:rPrChange w:id="6048" w:author="Huang T  Dr (Surrey Business Schl)" w:date="2018-09-06T12:12:00Z">
                    <w:rPr>
                      <w:rFonts w:ascii="Calibri" w:eastAsia="Times New Roman" w:hAnsi="Calibri" w:cs="Times New Roman"/>
                      <w:color w:val="000000"/>
                      <w:sz w:val="22"/>
                    </w:rPr>
                  </w:rPrChange>
                </w:rPr>
                <w:t>1.3233</w:t>
              </w:r>
            </w:ins>
          </w:p>
        </w:tc>
        <w:tc>
          <w:tcPr>
            <w:tcW w:w="1390" w:type="dxa"/>
            <w:tcBorders>
              <w:top w:val="nil"/>
              <w:left w:val="nil"/>
              <w:bottom w:val="nil"/>
              <w:right w:val="nil"/>
            </w:tcBorders>
            <w:shd w:val="clear" w:color="auto" w:fill="auto"/>
            <w:noWrap/>
            <w:vAlign w:val="bottom"/>
            <w:hideMark/>
            <w:tcPrChange w:id="6049" w:author="Huang T  Dr (Surrey Business Schl)" w:date="2018-09-06T12:13:00Z">
              <w:tcPr>
                <w:tcW w:w="1390" w:type="dxa"/>
                <w:tcBorders>
                  <w:top w:val="nil"/>
                  <w:left w:val="nil"/>
                  <w:bottom w:val="nil"/>
                  <w:right w:val="nil"/>
                </w:tcBorders>
                <w:shd w:val="clear" w:color="auto" w:fill="auto"/>
                <w:noWrap/>
                <w:vAlign w:val="bottom"/>
                <w:hideMark/>
              </w:tcPr>
            </w:tcPrChange>
          </w:tcPr>
          <w:p w14:paraId="7C96D354" w14:textId="77777777" w:rsidR="003F1382" w:rsidRPr="003F1382" w:rsidRDefault="003F1382" w:rsidP="003F1382">
            <w:pPr>
              <w:spacing w:after="0" w:line="240" w:lineRule="auto"/>
              <w:jc w:val="right"/>
              <w:rPr>
                <w:ins w:id="6050" w:author="Huang T  Dr (Surrey Business Schl)" w:date="2018-09-06T12:12:00Z"/>
                <w:rFonts w:eastAsia="Times New Roman" w:cs="Times New Roman"/>
                <w:color w:val="000000"/>
                <w:sz w:val="22"/>
                <w:szCs w:val="20"/>
                <w:rPrChange w:id="6051" w:author="Huang T  Dr (Surrey Business Schl)" w:date="2018-09-06T12:12:00Z">
                  <w:rPr>
                    <w:ins w:id="6052" w:author="Huang T  Dr (Surrey Business Schl)" w:date="2018-09-06T12:12:00Z"/>
                    <w:rFonts w:ascii="Calibri" w:eastAsia="Times New Roman" w:hAnsi="Calibri" w:cs="Times New Roman"/>
                    <w:color w:val="000000"/>
                    <w:sz w:val="22"/>
                  </w:rPr>
                </w:rPrChange>
              </w:rPr>
            </w:pPr>
            <w:ins w:id="6053" w:author="Huang T  Dr (Surrey Business Schl)" w:date="2018-09-06T12:12:00Z">
              <w:r w:rsidRPr="003F1382">
                <w:rPr>
                  <w:rFonts w:eastAsia="Times New Roman" w:cs="Times New Roman"/>
                  <w:color w:val="000000"/>
                  <w:sz w:val="22"/>
                  <w:szCs w:val="20"/>
                  <w:rPrChange w:id="6054" w:author="Huang T  Dr (Surrey Business Schl)" w:date="2018-09-06T12:12:00Z">
                    <w:rPr>
                      <w:rFonts w:ascii="Calibri" w:eastAsia="Times New Roman" w:hAnsi="Calibri" w:cs="Times New Roman"/>
                      <w:color w:val="000000"/>
                      <w:sz w:val="22"/>
                    </w:rPr>
                  </w:rPrChange>
                </w:rPr>
                <w:t>0.9979</w:t>
              </w:r>
            </w:ins>
          </w:p>
        </w:tc>
        <w:tc>
          <w:tcPr>
            <w:tcW w:w="931" w:type="dxa"/>
            <w:tcBorders>
              <w:top w:val="nil"/>
              <w:left w:val="nil"/>
              <w:bottom w:val="nil"/>
              <w:right w:val="nil"/>
            </w:tcBorders>
            <w:shd w:val="clear" w:color="auto" w:fill="auto"/>
            <w:noWrap/>
            <w:vAlign w:val="bottom"/>
            <w:hideMark/>
            <w:tcPrChange w:id="6055"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41362CC9" w14:textId="77777777" w:rsidR="003F1382" w:rsidRPr="003F1382" w:rsidRDefault="003F1382" w:rsidP="003F1382">
            <w:pPr>
              <w:spacing w:after="0" w:line="240" w:lineRule="auto"/>
              <w:jc w:val="right"/>
              <w:rPr>
                <w:ins w:id="6056" w:author="Huang T  Dr (Surrey Business Schl)" w:date="2018-09-06T12:12:00Z"/>
                <w:rFonts w:eastAsia="Times New Roman" w:cs="Times New Roman"/>
                <w:color w:val="000000"/>
                <w:sz w:val="22"/>
                <w:szCs w:val="20"/>
                <w:rPrChange w:id="6057" w:author="Huang T  Dr (Surrey Business Schl)" w:date="2018-09-06T12:12:00Z">
                  <w:rPr>
                    <w:ins w:id="6058" w:author="Huang T  Dr (Surrey Business Schl)" w:date="2018-09-06T12:12:00Z"/>
                    <w:rFonts w:ascii="Calibri" w:eastAsia="Times New Roman" w:hAnsi="Calibri" w:cs="Times New Roman"/>
                    <w:color w:val="000000"/>
                    <w:sz w:val="22"/>
                  </w:rPr>
                </w:rPrChange>
              </w:rPr>
            </w:pPr>
            <w:ins w:id="6059" w:author="Huang T  Dr (Surrey Business Schl)" w:date="2018-09-06T12:12:00Z">
              <w:r w:rsidRPr="003F1382">
                <w:rPr>
                  <w:rFonts w:eastAsia="Times New Roman" w:cs="Times New Roman"/>
                  <w:color w:val="000000"/>
                  <w:sz w:val="22"/>
                  <w:szCs w:val="20"/>
                  <w:rPrChange w:id="6060" w:author="Huang T  Dr (Surrey Business Schl)" w:date="2018-09-06T12:12:00Z">
                    <w:rPr>
                      <w:rFonts w:ascii="Calibri" w:eastAsia="Times New Roman" w:hAnsi="Calibri" w:cs="Times New Roman"/>
                      <w:color w:val="000000"/>
                      <w:sz w:val="22"/>
                    </w:rPr>
                  </w:rPrChange>
                </w:rPr>
                <w:t>45,891</w:t>
              </w:r>
            </w:ins>
          </w:p>
        </w:tc>
        <w:tc>
          <w:tcPr>
            <w:tcW w:w="1740" w:type="dxa"/>
            <w:tcBorders>
              <w:top w:val="nil"/>
              <w:left w:val="single" w:sz="4" w:space="0" w:color="auto"/>
              <w:bottom w:val="nil"/>
              <w:right w:val="nil"/>
            </w:tcBorders>
            <w:shd w:val="clear" w:color="auto" w:fill="auto"/>
            <w:noWrap/>
            <w:vAlign w:val="bottom"/>
            <w:hideMark/>
            <w:tcPrChange w:id="6061"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5660EAD1" w14:textId="77777777" w:rsidR="003F1382" w:rsidRPr="003F1382" w:rsidRDefault="003F1382" w:rsidP="003F1382">
            <w:pPr>
              <w:spacing w:after="0" w:line="240" w:lineRule="auto"/>
              <w:rPr>
                <w:ins w:id="6062" w:author="Huang T  Dr (Surrey Business Schl)" w:date="2018-09-06T12:12:00Z"/>
                <w:rFonts w:eastAsia="Times New Roman" w:cs="Times New Roman"/>
                <w:color w:val="000000"/>
                <w:sz w:val="22"/>
                <w:szCs w:val="20"/>
                <w:rPrChange w:id="6063" w:author="Huang T  Dr (Surrey Business Schl)" w:date="2018-09-06T12:12:00Z">
                  <w:rPr>
                    <w:ins w:id="6064" w:author="Huang T  Dr (Surrey Business Schl)" w:date="2018-09-06T12:12:00Z"/>
                    <w:rFonts w:ascii="Calibri" w:eastAsia="Times New Roman" w:hAnsi="Calibri" w:cs="Times New Roman"/>
                    <w:color w:val="000000"/>
                    <w:sz w:val="22"/>
                  </w:rPr>
                </w:rPrChange>
              </w:rPr>
            </w:pPr>
            <w:ins w:id="6065" w:author="Huang T  Dr (Surrey Business Schl)" w:date="2018-09-06T12:12:00Z">
              <w:r w:rsidRPr="003F1382">
                <w:rPr>
                  <w:rFonts w:eastAsia="Times New Roman" w:cs="Times New Roman"/>
                  <w:color w:val="000000"/>
                  <w:sz w:val="22"/>
                  <w:szCs w:val="20"/>
                  <w:rPrChange w:id="6066" w:author="Huang T  Dr (Surrey Business Schl)" w:date="2018-09-06T12:12:00Z">
                    <w:rPr>
                      <w:rFonts w:ascii="Calibri" w:eastAsia="Times New Roman" w:hAnsi="Calibri" w:cs="Times New Roman"/>
                      <w:color w:val="000000"/>
                      <w:sz w:val="22"/>
                    </w:rPr>
                  </w:rPrChange>
                </w:rPr>
                <w:t>ADL-intra-IC</w:t>
              </w:r>
            </w:ins>
          </w:p>
        </w:tc>
        <w:tc>
          <w:tcPr>
            <w:tcW w:w="711" w:type="dxa"/>
            <w:tcBorders>
              <w:top w:val="nil"/>
              <w:left w:val="nil"/>
              <w:bottom w:val="nil"/>
              <w:right w:val="nil"/>
            </w:tcBorders>
            <w:shd w:val="clear" w:color="auto" w:fill="auto"/>
            <w:noWrap/>
            <w:vAlign w:val="bottom"/>
            <w:hideMark/>
            <w:tcPrChange w:id="6067"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5F1D3EEC" w14:textId="77777777" w:rsidR="003F1382" w:rsidRPr="00D34982" w:rsidRDefault="003F1382" w:rsidP="003F1382">
            <w:pPr>
              <w:spacing w:after="0" w:line="240" w:lineRule="auto"/>
              <w:jc w:val="right"/>
              <w:rPr>
                <w:ins w:id="6068" w:author="Huang T  Dr (Surrey Business Schl)" w:date="2018-09-06T12:12:00Z"/>
                <w:rFonts w:eastAsia="Times New Roman" w:cs="Times New Roman"/>
                <w:b/>
                <w:color w:val="000000"/>
                <w:sz w:val="22"/>
                <w:szCs w:val="20"/>
                <w:rPrChange w:id="6069" w:author="Huang T  Dr (Surrey Business Schl)" w:date="2018-09-06T12:15:00Z">
                  <w:rPr>
                    <w:ins w:id="6070" w:author="Huang T  Dr (Surrey Business Schl)" w:date="2018-09-06T12:12:00Z"/>
                    <w:rFonts w:ascii="Calibri" w:eastAsia="Times New Roman" w:hAnsi="Calibri" w:cs="Times New Roman"/>
                    <w:color w:val="000000"/>
                    <w:sz w:val="22"/>
                  </w:rPr>
                </w:rPrChange>
              </w:rPr>
            </w:pPr>
            <w:ins w:id="6071" w:author="Huang T  Dr (Surrey Business Schl)" w:date="2018-09-06T12:12:00Z">
              <w:r w:rsidRPr="00D34982">
                <w:rPr>
                  <w:rFonts w:eastAsia="Times New Roman" w:cs="Times New Roman"/>
                  <w:b/>
                  <w:color w:val="000000"/>
                  <w:sz w:val="22"/>
                  <w:szCs w:val="20"/>
                  <w:rPrChange w:id="6072" w:author="Huang T  Dr (Surrey Business Schl)" w:date="2018-09-06T12:15:00Z">
                    <w:rPr>
                      <w:rFonts w:ascii="Calibri" w:eastAsia="Times New Roman" w:hAnsi="Calibri" w:cs="Times New Roman"/>
                      <w:color w:val="000000"/>
                      <w:sz w:val="22"/>
                    </w:rPr>
                  </w:rPrChange>
                </w:rPr>
                <w:t>8.375</w:t>
              </w:r>
            </w:ins>
          </w:p>
        </w:tc>
        <w:tc>
          <w:tcPr>
            <w:tcW w:w="950" w:type="dxa"/>
            <w:tcBorders>
              <w:top w:val="nil"/>
              <w:left w:val="nil"/>
              <w:bottom w:val="nil"/>
              <w:right w:val="nil"/>
            </w:tcBorders>
            <w:shd w:val="clear" w:color="auto" w:fill="auto"/>
            <w:noWrap/>
            <w:vAlign w:val="bottom"/>
            <w:hideMark/>
            <w:tcPrChange w:id="6073" w:author="Huang T  Dr (Surrey Business Schl)" w:date="2018-09-06T12:13:00Z">
              <w:tcPr>
                <w:tcW w:w="950" w:type="dxa"/>
                <w:tcBorders>
                  <w:top w:val="nil"/>
                  <w:left w:val="nil"/>
                  <w:bottom w:val="nil"/>
                  <w:right w:val="nil"/>
                </w:tcBorders>
                <w:shd w:val="clear" w:color="auto" w:fill="auto"/>
                <w:noWrap/>
                <w:vAlign w:val="bottom"/>
                <w:hideMark/>
              </w:tcPr>
            </w:tcPrChange>
          </w:tcPr>
          <w:p w14:paraId="0003CC43" w14:textId="77777777" w:rsidR="003F1382" w:rsidRPr="00D34982" w:rsidRDefault="003F1382" w:rsidP="003F1382">
            <w:pPr>
              <w:spacing w:after="0" w:line="240" w:lineRule="auto"/>
              <w:jc w:val="right"/>
              <w:rPr>
                <w:ins w:id="6074" w:author="Huang T  Dr (Surrey Business Schl)" w:date="2018-09-06T12:12:00Z"/>
                <w:rFonts w:eastAsia="Times New Roman" w:cs="Times New Roman"/>
                <w:b/>
                <w:color w:val="000000"/>
                <w:sz w:val="22"/>
                <w:szCs w:val="20"/>
                <w:rPrChange w:id="6075" w:author="Huang T  Dr (Surrey Business Schl)" w:date="2018-09-06T12:15:00Z">
                  <w:rPr>
                    <w:ins w:id="6076" w:author="Huang T  Dr (Surrey Business Schl)" w:date="2018-09-06T12:12:00Z"/>
                    <w:rFonts w:ascii="Calibri" w:eastAsia="Times New Roman" w:hAnsi="Calibri" w:cs="Times New Roman"/>
                    <w:color w:val="000000"/>
                    <w:sz w:val="22"/>
                  </w:rPr>
                </w:rPrChange>
              </w:rPr>
            </w:pPr>
            <w:ins w:id="6077" w:author="Huang T  Dr (Surrey Business Schl)" w:date="2018-09-06T12:12:00Z">
              <w:r w:rsidRPr="00D34982">
                <w:rPr>
                  <w:rFonts w:eastAsia="Times New Roman" w:cs="Times New Roman"/>
                  <w:b/>
                  <w:color w:val="000000"/>
                  <w:sz w:val="22"/>
                  <w:szCs w:val="20"/>
                  <w:rPrChange w:id="6078" w:author="Huang T  Dr (Surrey Business Schl)" w:date="2018-09-06T12:15:00Z">
                    <w:rPr>
                      <w:rFonts w:ascii="Calibri" w:eastAsia="Times New Roman" w:hAnsi="Calibri" w:cs="Times New Roman"/>
                      <w:color w:val="000000"/>
                      <w:sz w:val="22"/>
                    </w:rPr>
                  </w:rPrChange>
                </w:rPr>
                <w:t>39.59%</w:t>
              </w:r>
            </w:ins>
          </w:p>
        </w:tc>
        <w:tc>
          <w:tcPr>
            <w:tcW w:w="828" w:type="dxa"/>
            <w:tcBorders>
              <w:top w:val="nil"/>
              <w:left w:val="nil"/>
              <w:bottom w:val="nil"/>
              <w:right w:val="nil"/>
            </w:tcBorders>
            <w:shd w:val="clear" w:color="auto" w:fill="auto"/>
            <w:noWrap/>
            <w:vAlign w:val="bottom"/>
            <w:hideMark/>
            <w:tcPrChange w:id="6079" w:author="Huang T  Dr (Surrey Business Schl)" w:date="2018-09-06T12:13:00Z">
              <w:tcPr>
                <w:tcW w:w="828" w:type="dxa"/>
                <w:tcBorders>
                  <w:top w:val="nil"/>
                  <w:left w:val="nil"/>
                  <w:bottom w:val="nil"/>
                  <w:right w:val="nil"/>
                </w:tcBorders>
                <w:shd w:val="clear" w:color="auto" w:fill="auto"/>
                <w:noWrap/>
                <w:vAlign w:val="bottom"/>
                <w:hideMark/>
              </w:tcPr>
            </w:tcPrChange>
          </w:tcPr>
          <w:p w14:paraId="2CBFE8BA" w14:textId="77777777" w:rsidR="003F1382" w:rsidRPr="003F1382" w:rsidRDefault="003F1382" w:rsidP="003F1382">
            <w:pPr>
              <w:spacing w:after="0" w:line="240" w:lineRule="auto"/>
              <w:jc w:val="right"/>
              <w:rPr>
                <w:ins w:id="6080" w:author="Huang T  Dr (Surrey Business Schl)" w:date="2018-09-06T12:12:00Z"/>
                <w:rFonts w:eastAsia="Times New Roman" w:cs="Times New Roman"/>
                <w:color w:val="000000"/>
                <w:sz w:val="22"/>
                <w:szCs w:val="20"/>
                <w:rPrChange w:id="6081" w:author="Huang T  Dr (Surrey Business Schl)" w:date="2018-09-06T12:12:00Z">
                  <w:rPr>
                    <w:ins w:id="6082" w:author="Huang T  Dr (Surrey Business Schl)" w:date="2018-09-06T12:12:00Z"/>
                    <w:rFonts w:ascii="Calibri" w:eastAsia="Times New Roman" w:hAnsi="Calibri" w:cs="Times New Roman"/>
                    <w:color w:val="000000"/>
                    <w:sz w:val="22"/>
                  </w:rPr>
                </w:rPrChange>
              </w:rPr>
            </w:pPr>
            <w:ins w:id="6083" w:author="Huang T  Dr (Surrey Business Schl)" w:date="2018-09-06T12:12:00Z">
              <w:r w:rsidRPr="003F1382">
                <w:rPr>
                  <w:rFonts w:eastAsia="Times New Roman" w:cs="Times New Roman"/>
                  <w:color w:val="000000"/>
                  <w:sz w:val="22"/>
                  <w:szCs w:val="20"/>
                  <w:rPrChange w:id="6084" w:author="Huang T  Dr (Surrey Business Schl)" w:date="2018-09-06T12:12:00Z">
                    <w:rPr>
                      <w:rFonts w:ascii="Calibri" w:eastAsia="Times New Roman" w:hAnsi="Calibri" w:cs="Times New Roman"/>
                      <w:color w:val="000000"/>
                      <w:sz w:val="22"/>
                    </w:rPr>
                  </w:rPrChange>
                </w:rPr>
                <w:t>0.5999</w:t>
              </w:r>
            </w:ins>
          </w:p>
        </w:tc>
        <w:tc>
          <w:tcPr>
            <w:tcW w:w="1089" w:type="dxa"/>
            <w:tcBorders>
              <w:top w:val="nil"/>
              <w:left w:val="nil"/>
              <w:bottom w:val="nil"/>
              <w:right w:val="nil"/>
            </w:tcBorders>
            <w:shd w:val="clear" w:color="auto" w:fill="auto"/>
            <w:noWrap/>
            <w:vAlign w:val="bottom"/>
            <w:hideMark/>
            <w:tcPrChange w:id="6085" w:author="Huang T  Dr (Surrey Business Schl)" w:date="2018-09-06T12:13:00Z">
              <w:tcPr>
                <w:tcW w:w="1390" w:type="dxa"/>
                <w:tcBorders>
                  <w:top w:val="nil"/>
                  <w:left w:val="nil"/>
                  <w:bottom w:val="nil"/>
                  <w:right w:val="nil"/>
                </w:tcBorders>
                <w:shd w:val="clear" w:color="auto" w:fill="auto"/>
                <w:noWrap/>
                <w:vAlign w:val="bottom"/>
                <w:hideMark/>
              </w:tcPr>
            </w:tcPrChange>
          </w:tcPr>
          <w:p w14:paraId="594FFEDD" w14:textId="77777777" w:rsidR="003F1382" w:rsidRPr="003F1382" w:rsidRDefault="003F1382" w:rsidP="003F1382">
            <w:pPr>
              <w:spacing w:after="0" w:line="240" w:lineRule="auto"/>
              <w:jc w:val="right"/>
              <w:rPr>
                <w:ins w:id="6086" w:author="Huang T  Dr (Surrey Business Schl)" w:date="2018-09-06T12:12:00Z"/>
                <w:rFonts w:eastAsia="Times New Roman" w:cs="Times New Roman"/>
                <w:color w:val="000000"/>
                <w:sz w:val="22"/>
                <w:szCs w:val="20"/>
                <w:rPrChange w:id="6087" w:author="Huang T  Dr (Surrey Business Schl)" w:date="2018-09-06T12:12:00Z">
                  <w:rPr>
                    <w:ins w:id="6088" w:author="Huang T  Dr (Surrey Business Schl)" w:date="2018-09-06T12:12:00Z"/>
                    <w:rFonts w:ascii="Calibri" w:eastAsia="Times New Roman" w:hAnsi="Calibri" w:cs="Times New Roman"/>
                    <w:color w:val="000000"/>
                    <w:sz w:val="22"/>
                  </w:rPr>
                </w:rPrChange>
              </w:rPr>
            </w:pPr>
            <w:ins w:id="6089" w:author="Huang T  Dr (Surrey Business Schl)" w:date="2018-09-06T12:12:00Z">
              <w:r w:rsidRPr="003F1382">
                <w:rPr>
                  <w:rFonts w:eastAsia="Times New Roman" w:cs="Times New Roman"/>
                  <w:color w:val="000000"/>
                  <w:sz w:val="22"/>
                  <w:szCs w:val="20"/>
                  <w:rPrChange w:id="6090" w:author="Huang T  Dr (Surrey Business Schl)" w:date="2018-09-06T12:12:00Z">
                    <w:rPr>
                      <w:rFonts w:ascii="Calibri" w:eastAsia="Times New Roman" w:hAnsi="Calibri" w:cs="Times New Roman"/>
                      <w:color w:val="000000"/>
                      <w:sz w:val="22"/>
                    </w:rPr>
                  </w:rPrChange>
                </w:rPr>
                <w:t>0.9968</w:t>
              </w:r>
            </w:ins>
          </w:p>
        </w:tc>
        <w:tc>
          <w:tcPr>
            <w:tcW w:w="669" w:type="dxa"/>
            <w:tcBorders>
              <w:top w:val="nil"/>
              <w:left w:val="nil"/>
              <w:bottom w:val="nil"/>
              <w:right w:val="nil"/>
            </w:tcBorders>
            <w:shd w:val="clear" w:color="auto" w:fill="auto"/>
            <w:noWrap/>
            <w:vAlign w:val="bottom"/>
            <w:hideMark/>
            <w:tcPrChange w:id="6091" w:author="Huang T  Dr (Surrey Business Schl)" w:date="2018-09-06T12:13:00Z">
              <w:tcPr>
                <w:tcW w:w="669" w:type="dxa"/>
                <w:tcBorders>
                  <w:top w:val="nil"/>
                  <w:left w:val="nil"/>
                  <w:bottom w:val="nil"/>
                  <w:right w:val="nil"/>
                </w:tcBorders>
                <w:shd w:val="clear" w:color="auto" w:fill="auto"/>
                <w:noWrap/>
                <w:vAlign w:val="bottom"/>
                <w:hideMark/>
              </w:tcPr>
            </w:tcPrChange>
          </w:tcPr>
          <w:p w14:paraId="6CF13D09" w14:textId="77777777" w:rsidR="003F1382" w:rsidRPr="00D34982" w:rsidRDefault="003F1382" w:rsidP="003F1382">
            <w:pPr>
              <w:spacing w:after="0" w:line="240" w:lineRule="auto"/>
              <w:jc w:val="right"/>
              <w:rPr>
                <w:ins w:id="6092" w:author="Huang T  Dr (Surrey Business Schl)" w:date="2018-09-06T12:12:00Z"/>
                <w:rFonts w:eastAsia="Times New Roman" w:cs="Times New Roman"/>
                <w:b/>
                <w:color w:val="000000"/>
                <w:sz w:val="22"/>
                <w:szCs w:val="20"/>
                <w:rPrChange w:id="6093" w:author="Huang T  Dr (Surrey Business Schl)" w:date="2018-09-06T12:15:00Z">
                  <w:rPr>
                    <w:ins w:id="6094" w:author="Huang T  Dr (Surrey Business Schl)" w:date="2018-09-06T12:12:00Z"/>
                    <w:rFonts w:ascii="Calibri" w:eastAsia="Times New Roman" w:hAnsi="Calibri" w:cs="Times New Roman"/>
                    <w:color w:val="000000"/>
                    <w:sz w:val="22"/>
                  </w:rPr>
                </w:rPrChange>
              </w:rPr>
            </w:pPr>
            <w:ins w:id="6095" w:author="Huang T  Dr (Surrey Business Schl)" w:date="2018-09-06T12:12:00Z">
              <w:r w:rsidRPr="00D34982">
                <w:rPr>
                  <w:rFonts w:eastAsia="Times New Roman" w:cs="Times New Roman"/>
                  <w:b/>
                  <w:color w:val="000000"/>
                  <w:sz w:val="22"/>
                  <w:szCs w:val="20"/>
                  <w:rPrChange w:id="6096" w:author="Huang T  Dr (Surrey Business Schl)" w:date="2018-09-06T12:15:00Z">
                    <w:rPr>
                      <w:rFonts w:ascii="Calibri" w:eastAsia="Times New Roman" w:hAnsi="Calibri" w:cs="Times New Roman"/>
                      <w:color w:val="000000"/>
                      <w:sz w:val="22"/>
                    </w:rPr>
                  </w:rPrChange>
                </w:rPr>
                <w:t>541</w:t>
              </w:r>
            </w:ins>
          </w:p>
        </w:tc>
      </w:tr>
      <w:tr w:rsidR="003F1382" w:rsidRPr="003F1382" w14:paraId="05B01445" w14:textId="77777777" w:rsidTr="00D34982">
        <w:trPr>
          <w:trHeight w:val="113"/>
          <w:ins w:id="6097" w:author="Huang T  Dr (Surrey Business Schl)" w:date="2018-09-06T12:12:00Z"/>
          <w:trPrChange w:id="6098" w:author="Huang T  Dr (Surrey Business Schl)" w:date="2018-09-06T12:13:00Z">
            <w:trPr>
              <w:trHeight w:val="113"/>
            </w:trPr>
          </w:trPrChange>
        </w:trPr>
        <w:tc>
          <w:tcPr>
            <w:tcW w:w="1843" w:type="dxa"/>
            <w:tcBorders>
              <w:top w:val="nil"/>
              <w:left w:val="nil"/>
              <w:bottom w:val="nil"/>
              <w:right w:val="nil"/>
            </w:tcBorders>
            <w:shd w:val="clear" w:color="auto" w:fill="auto"/>
            <w:noWrap/>
            <w:vAlign w:val="bottom"/>
            <w:hideMark/>
            <w:tcPrChange w:id="6099" w:author="Huang T  Dr (Surrey Business Schl)" w:date="2018-09-06T12:13:00Z">
              <w:tcPr>
                <w:tcW w:w="1843" w:type="dxa"/>
                <w:tcBorders>
                  <w:top w:val="nil"/>
                  <w:left w:val="nil"/>
                  <w:bottom w:val="nil"/>
                  <w:right w:val="nil"/>
                </w:tcBorders>
                <w:shd w:val="clear" w:color="auto" w:fill="auto"/>
                <w:noWrap/>
                <w:vAlign w:val="bottom"/>
                <w:hideMark/>
              </w:tcPr>
            </w:tcPrChange>
          </w:tcPr>
          <w:p w14:paraId="350064AC" w14:textId="77777777" w:rsidR="003F1382" w:rsidRPr="003F1382" w:rsidRDefault="003F1382" w:rsidP="003F1382">
            <w:pPr>
              <w:spacing w:after="0" w:line="240" w:lineRule="auto"/>
              <w:rPr>
                <w:ins w:id="6100" w:author="Huang T  Dr (Surrey Business Schl)" w:date="2018-09-06T12:12:00Z"/>
                <w:rFonts w:eastAsia="Times New Roman" w:cs="Times New Roman"/>
                <w:color w:val="000000"/>
                <w:sz w:val="22"/>
                <w:szCs w:val="20"/>
                <w:rPrChange w:id="6101" w:author="Huang T  Dr (Surrey Business Schl)" w:date="2018-09-06T12:12:00Z">
                  <w:rPr>
                    <w:ins w:id="6102" w:author="Huang T  Dr (Surrey Business Schl)" w:date="2018-09-06T12:12:00Z"/>
                    <w:rFonts w:ascii="Calibri" w:eastAsia="Times New Roman" w:hAnsi="Calibri" w:cs="Times New Roman"/>
                    <w:color w:val="000000"/>
                    <w:sz w:val="22"/>
                  </w:rPr>
                </w:rPrChange>
              </w:rPr>
            </w:pPr>
            <w:ins w:id="6103" w:author="Huang T  Dr (Surrey Business Schl)" w:date="2018-09-06T12:12:00Z">
              <w:r w:rsidRPr="003F1382">
                <w:rPr>
                  <w:rFonts w:eastAsia="Times New Roman" w:cs="Times New Roman"/>
                  <w:color w:val="000000"/>
                  <w:sz w:val="22"/>
                  <w:szCs w:val="20"/>
                  <w:rPrChange w:id="6104" w:author="Huang T  Dr (Surrey Business Schl)" w:date="2018-09-06T12:12:00Z">
                    <w:rPr>
                      <w:rFonts w:ascii="Calibri" w:eastAsia="Times New Roman" w:hAnsi="Calibri" w:cs="Times New Roman"/>
                      <w:color w:val="000000"/>
                      <w:sz w:val="22"/>
                    </w:rPr>
                  </w:rPrChange>
                </w:rPr>
                <w:t>ADL-EWC-IC</w:t>
              </w:r>
            </w:ins>
          </w:p>
        </w:tc>
        <w:tc>
          <w:tcPr>
            <w:tcW w:w="931" w:type="dxa"/>
            <w:tcBorders>
              <w:top w:val="nil"/>
              <w:left w:val="nil"/>
              <w:bottom w:val="nil"/>
              <w:right w:val="nil"/>
            </w:tcBorders>
            <w:shd w:val="clear" w:color="auto" w:fill="auto"/>
            <w:noWrap/>
            <w:vAlign w:val="bottom"/>
            <w:hideMark/>
            <w:tcPrChange w:id="6105" w:author="Huang T  Dr (Surrey Business Schl)" w:date="2018-09-06T12:13:00Z">
              <w:tcPr>
                <w:tcW w:w="4800" w:type="dxa"/>
                <w:gridSpan w:val="5"/>
                <w:tcBorders>
                  <w:top w:val="nil"/>
                  <w:left w:val="nil"/>
                  <w:bottom w:val="nil"/>
                  <w:right w:val="nil"/>
                </w:tcBorders>
                <w:shd w:val="clear" w:color="auto" w:fill="auto"/>
                <w:noWrap/>
                <w:vAlign w:val="bottom"/>
                <w:hideMark/>
              </w:tcPr>
            </w:tcPrChange>
          </w:tcPr>
          <w:p w14:paraId="6B22DC0B" w14:textId="77777777" w:rsidR="003F1382" w:rsidRPr="003F1382" w:rsidRDefault="003F1382" w:rsidP="003F1382">
            <w:pPr>
              <w:spacing w:after="0" w:line="240" w:lineRule="auto"/>
              <w:jc w:val="right"/>
              <w:rPr>
                <w:ins w:id="6106" w:author="Huang T  Dr (Surrey Business Schl)" w:date="2018-09-06T12:12:00Z"/>
                <w:rFonts w:eastAsia="Times New Roman" w:cs="Times New Roman"/>
                <w:color w:val="000000"/>
                <w:sz w:val="22"/>
                <w:szCs w:val="20"/>
                <w:rPrChange w:id="6107" w:author="Huang T  Dr (Surrey Business Schl)" w:date="2018-09-06T12:12:00Z">
                  <w:rPr>
                    <w:ins w:id="6108" w:author="Huang T  Dr (Surrey Business Schl)" w:date="2018-09-06T12:12:00Z"/>
                    <w:rFonts w:ascii="Calibri" w:eastAsia="Times New Roman" w:hAnsi="Calibri" w:cs="Times New Roman"/>
                    <w:color w:val="000000"/>
                    <w:sz w:val="22"/>
                  </w:rPr>
                </w:rPrChange>
              </w:rPr>
            </w:pPr>
            <w:ins w:id="6109" w:author="Huang T  Dr (Surrey Business Schl)" w:date="2018-09-06T12:12:00Z">
              <w:r w:rsidRPr="003F1382">
                <w:rPr>
                  <w:rFonts w:eastAsia="Times New Roman" w:cs="Times New Roman"/>
                  <w:color w:val="000000"/>
                  <w:sz w:val="22"/>
                  <w:szCs w:val="20"/>
                  <w:rPrChange w:id="6110" w:author="Huang T  Dr (Surrey Business Schl)" w:date="2018-09-06T12:12:00Z">
                    <w:rPr>
                      <w:rFonts w:ascii="Calibri" w:eastAsia="Times New Roman" w:hAnsi="Calibri" w:cs="Times New Roman"/>
                      <w:color w:val="000000"/>
                      <w:sz w:val="22"/>
                    </w:rPr>
                  </w:rPrChange>
                </w:rPr>
                <w:t>62.699</w:t>
              </w:r>
            </w:ins>
          </w:p>
        </w:tc>
        <w:tc>
          <w:tcPr>
            <w:tcW w:w="950" w:type="dxa"/>
            <w:tcBorders>
              <w:top w:val="nil"/>
              <w:left w:val="nil"/>
              <w:bottom w:val="nil"/>
              <w:right w:val="nil"/>
            </w:tcBorders>
            <w:shd w:val="clear" w:color="auto" w:fill="auto"/>
            <w:noWrap/>
            <w:vAlign w:val="bottom"/>
            <w:hideMark/>
            <w:tcPrChange w:id="6111" w:author="Huang T  Dr (Surrey Business Schl)" w:date="2018-09-06T12:13:00Z">
              <w:tcPr>
                <w:tcW w:w="883" w:type="dxa"/>
                <w:gridSpan w:val="2"/>
                <w:tcBorders>
                  <w:top w:val="nil"/>
                  <w:left w:val="nil"/>
                  <w:bottom w:val="nil"/>
                  <w:right w:val="nil"/>
                </w:tcBorders>
                <w:shd w:val="clear" w:color="auto" w:fill="auto"/>
                <w:noWrap/>
                <w:vAlign w:val="bottom"/>
                <w:hideMark/>
              </w:tcPr>
            </w:tcPrChange>
          </w:tcPr>
          <w:p w14:paraId="33608FBA" w14:textId="77777777" w:rsidR="003F1382" w:rsidRPr="003F1382" w:rsidRDefault="003F1382" w:rsidP="003F1382">
            <w:pPr>
              <w:spacing w:after="0" w:line="240" w:lineRule="auto"/>
              <w:jc w:val="right"/>
              <w:rPr>
                <w:ins w:id="6112" w:author="Huang T  Dr (Surrey Business Schl)" w:date="2018-09-06T12:12:00Z"/>
                <w:rFonts w:eastAsia="Times New Roman" w:cs="Times New Roman"/>
                <w:color w:val="000000"/>
                <w:sz w:val="22"/>
                <w:szCs w:val="20"/>
                <w:rPrChange w:id="6113" w:author="Huang T  Dr (Surrey Business Schl)" w:date="2018-09-06T12:12:00Z">
                  <w:rPr>
                    <w:ins w:id="6114" w:author="Huang T  Dr (Surrey Business Schl)" w:date="2018-09-06T12:12:00Z"/>
                    <w:rFonts w:ascii="Calibri" w:eastAsia="Times New Roman" w:hAnsi="Calibri" w:cs="Times New Roman"/>
                    <w:color w:val="000000"/>
                    <w:sz w:val="22"/>
                  </w:rPr>
                </w:rPrChange>
              </w:rPr>
            </w:pPr>
            <w:ins w:id="6115" w:author="Huang T  Dr (Surrey Business Schl)" w:date="2018-09-06T12:12:00Z">
              <w:r w:rsidRPr="003F1382">
                <w:rPr>
                  <w:rFonts w:eastAsia="Times New Roman" w:cs="Times New Roman"/>
                  <w:color w:val="000000"/>
                  <w:sz w:val="22"/>
                  <w:szCs w:val="20"/>
                  <w:rPrChange w:id="6116" w:author="Huang T  Dr (Surrey Business Schl)" w:date="2018-09-06T12:12:00Z">
                    <w:rPr>
                      <w:rFonts w:ascii="Calibri" w:eastAsia="Times New Roman" w:hAnsi="Calibri" w:cs="Times New Roman"/>
                      <w:color w:val="000000"/>
                      <w:sz w:val="22"/>
                    </w:rPr>
                  </w:rPrChange>
                </w:rPr>
                <w:t>45.93%</w:t>
              </w:r>
            </w:ins>
          </w:p>
        </w:tc>
        <w:tc>
          <w:tcPr>
            <w:tcW w:w="828" w:type="dxa"/>
            <w:tcBorders>
              <w:top w:val="nil"/>
              <w:left w:val="nil"/>
              <w:bottom w:val="nil"/>
              <w:right w:val="nil"/>
            </w:tcBorders>
            <w:shd w:val="clear" w:color="auto" w:fill="auto"/>
            <w:noWrap/>
            <w:vAlign w:val="bottom"/>
            <w:hideMark/>
            <w:tcPrChange w:id="6117" w:author="Huang T  Dr (Surrey Business Schl)" w:date="2018-09-06T12:13:00Z">
              <w:tcPr>
                <w:tcW w:w="772" w:type="dxa"/>
                <w:tcBorders>
                  <w:top w:val="nil"/>
                  <w:left w:val="nil"/>
                  <w:bottom w:val="nil"/>
                  <w:right w:val="nil"/>
                </w:tcBorders>
                <w:shd w:val="clear" w:color="auto" w:fill="auto"/>
                <w:noWrap/>
                <w:vAlign w:val="bottom"/>
                <w:hideMark/>
              </w:tcPr>
            </w:tcPrChange>
          </w:tcPr>
          <w:p w14:paraId="1A76A49F" w14:textId="77777777" w:rsidR="003F1382" w:rsidRPr="003F1382" w:rsidRDefault="003F1382" w:rsidP="003F1382">
            <w:pPr>
              <w:spacing w:after="0" w:line="240" w:lineRule="auto"/>
              <w:jc w:val="right"/>
              <w:rPr>
                <w:ins w:id="6118" w:author="Huang T  Dr (Surrey Business Schl)" w:date="2018-09-06T12:12:00Z"/>
                <w:rFonts w:eastAsia="Times New Roman" w:cs="Times New Roman"/>
                <w:color w:val="000000"/>
                <w:sz w:val="22"/>
                <w:szCs w:val="20"/>
                <w:rPrChange w:id="6119" w:author="Huang T  Dr (Surrey Business Schl)" w:date="2018-09-06T12:12:00Z">
                  <w:rPr>
                    <w:ins w:id="6120" w:author="Huang T  Dr (Surrey Business Schl)" w:date="2018-09-06T12:12:00Z"/>
                    <w:rFonts w:ascii="Calibri" w:eastAsia="Times New Roman" w:hAnsi="Calibri" w:cs="Times New Roman"/>
                    <w:color w:val="000000"/>
                    <w:sz w:val="22"/>
                  </w:rPr>
                </w:rPrChange>
              </w:rPr>
            </w:pPr>
            <w:ins w:id="6121" w:author="Huang T  Dr (Surrey Business Schl)" w:date="2018-09-06T12:12:00Z">
              <w:r w:rsidRPr="003F1382">
                <w:rPr>
                  <w:rFonts w:eastAsia="Times New Roman" w:cs="Times New Roman"/>
                  <w:color w:val="000000"/>
                  <w:sz w:val="22"/>
                  <w:szCs w:val="20"/>
                  <w:rPrChange w:id="6122" w:author="Huang T  Dr (Surrey Business Schl)" w:date="2018-09-06T12:12:00Z">
                    <w:rPr>
                      <w:rFonts w:ascii="Calibri" w:eastAsia="Times New Roman" w:hAnsi="Calibri" w:cs="Times New Roman"/>
                      <w:color w:val="000000"/>
                      <w:sz w:val="22"/>
                    </w:rPr>
                  </w:rPrChange>
                </w:rPr>
                <w:t>1.3028</w:t>
              </w:r>
            </w:ins>
          </w:p>
        </w:tc>
        <w:tc>
          <w:tcPr>
            <w:tcW w:w="1390" w:type="dxa"/>
            <w:tcBorders>
              <w:top w:val="nil"/>
              <w:left w:val="nil"/>
              <w:bottom w:val="nil"/>
              <w:right w:val="nil"/>
            </w:tcBorders>
            <w:shd w:val="clear" w:color="auto" w:fill="auto"/>
            <w:noWrap/>
            <w:vAlign w:val="bottom"/>
            <w:hideMark/>
            <w:tcPrChange w:id="6123" w:author="Huang T  Dr (Surrey Business Schl)" w:date="2018-09-06T12:13:00Z">
              <w:tcPr>
                <w:tcW w:w="1283" w:type="dxa"/>
                <w:gridSpan w:val="2"/>
                <w:tcBorders>
                  <w:top w:val="nil"/>
                  <w:left w:val="nil"/>
                  <w:bottom w:val="nil"/>
                  <w:right w:val="nil"/>
                </w:tcBorders>
                <w:shd w:val="clear" w:color="auto" w:fill="auto"/>
                <w:noWrap/>
                <w:vAlign w:val="bottom"/>
                <w:hideMark/>
              </w:tcPr>
            </w:tcPrChange>
          </w:tcPr>
          <w:p w14:paraId="54961744" w14:textId="77777777" w:rsidR="003F1382" w:rsidRPr="003F1382" w:rsidRDefault="003F1382" w:rsidP="003F1382">
            <w:pPr>
              <w:spacing w:after="0" w:line="240" w:lineRule="auto"/>
              <w:jc w:val="right"/>
              <w:rPr>
                <w:ins w:id="6124" w:author="Huang T  Dr (Surrey Business Schl)" w:date="2018-09-06T12:12:00Z"/>
                <w:rFonts w:eastAsia="Times New Roman" w:cs="Times New Roman"/>
                <w:color w:val="000000"/>
                <w:sz w:val="22"/>
                <w:szCs w:val="20"/>
                <w:rPrChange w:id="6125" w:author="Huang T  Dr (Surrey Business Schl)" w:date="2018-09-06T12:12:00Z">
                  <w:rPr>
                    <w:ins w:id="6126" w:author="Huang T  Dr (Surrey Business Schl)" w:date="2018-09-06T12:12:00Z"/>
                    <w:rFonts w:ascii="Calibri" w:eastAsia="Times New Roman" w:hAnsi="Calibri" w:cs="Times New Roman"/>
                    <w:color w:val="000000"/>
                    <w:sz w:val="22"/>
                  </w:rPr>
                </w:rPrChange>
              </w:rPr>
            </w:pPr>
            <w:ins w:id="6127" w:author="Huang T  Dr (Surrey Business Schl)" w:date="2018-09-06T12:12:00Z">
              <w:r w:rsidRPr="003F1382">
                <w:rPr>
                  <w:rFonts w:eastAsia="Times New Roman" w:cs="Times New Roman"/>
                  <w:color w:val="000000"/>
                  <w:sz w:val="22"/>
                  <w:szCs w:val="20"/>
                  <w:rPrChange w:id="6128" w:author="Huang T  Dr (Surrey Business Schl)" w:date="2018-09-06T12:12:00Z">
                    <w:rPr>
                      <w:rFonts w:ascii="Calibri" w:eastAsia="Times New Roman" w:hAnsi="Calibri" w:cs="Times New Roman"/>
                      <w:color w:val="000000"/>
                      <w:sz w:val="22"/>
                    </w:rPr>
                  </w:rPrChange>
                </w:rPr>
                <w:t>0.9755</w:t>
              </w:r>
            </w:ins>
          </w:p>
        </w:tc>
        <w:tc>
          <w:tcPr>
            <w:tcW w:w="931" w:type="dxa"/>
            <w:tcBorders>
              <w:top w:val="nil"/>
              <w:left w:val="nil"/>
              <w:bottom w:val="nil"/>
              <w:right w:val="nil"/>
            </w:tcBorders>
            <w:shd w:val="clear" w:color="auto" w:fill="auto"/>
            <w:noWrap/>
            <w:vAlign w:val="bottom"/>
            <w:hideMark/>
            <w:tcPrChange w:id="6129" w:author="Huang T  Dr (Surrey Business Schl)" w:date="2018-09-06T12:13:00Z">
              <w:tcPr>
                <w:tcW w:w="866" w:type="dxa"/>
                <w:tcBorders>
                  <w:top w:val="nil"/>
                  <w:left w:val="nil"/>
                  <w:bottom w:val="nil"/>
                  <w:right w:val="nil"/>
                </w:tcBorders>
                <w:shd w:val="clear" w:color="auto" w:fill="auto"/>
                <w:noWrap/>
                <w:vAlign w:val="bottom"/>
                <w:hideMark/>
              </w:tcPr>
            </w:tcPrChange>
          </w:tcPr>
          <w:p w14:paraId="1D076BB0" w14:textId="77777777" w:rsidR="003F1382" w:rsidRPr="003F1382" w:rsidRDefault="003F1382" w:rsidP="003F1382">
            <w:pPr>
              <w:spacing w:after="0" w:line="240" w:lineRule="auto"/>
              <w:jc w:val="right"/>
              <w:rPr>
                <w:ins w:id="6130" w:author="Huang T  Dr (Surrey Business Schl)" w:date="2018-09-06T12:12:00Z"/>
                <w:rFonts w:eastAsia="Times New Roman" w:cs="Times New Roman"/>
                <w:color w:val="000000"/>
                <w:sz w:val="22"/>
                <w:szCs w:val="20"/>
                <w:rPrChange w:id="6131" w:author="Huang T  Dr (Surrey Business Schl)" w:date="2018-09-06T12:12:00Z">
                  <w:rPr>
                    <w:ins w:id="6132" w:author="Huang T  Dr (Surrey Business Schl)" w:date="2018-09-06T12:12:00Z"/>
                    <w:rFonts w:ascii="Calibri" w:eastAsia="Times New Roman" w:hAnsi="Calibri" w:cs="Times New Roman"/>
                    <w:color w:val="000000"/>
                    <w:sz w:val="22"/>
                  </w:rPr>
                </w:rPrChange>
              </w:rPr>
            </w:pPr>
            <w:ins w:id="6133" w:author="Huang T  Dr (Surrey Business Schl)" w:date="2018-09-06T12:12:00Z">
              <w:r w:rsidRPr="003F1382">
                <w:rPr>
                  <w:rFonts w:eastAsia="Times New Roman" w:cs="Times New Roman"/>
                  <w:color w:val="000000"/>
                  <w:sz w:val="22"/>
                  <w:szCs w:val="20"/>
                  <w:rPrChange w:id="6134" w:author="Huang T  Dr (Surrey Business Schl)" w:date="2018-09-06T12:12:00Z">
                    <w:rPr>
                      <w:rFonts w:ascii="Calibri" w:eastAsia="Times New Roman" w:hAnsi="Calibri" w:cs="Times New Roman"/>
                      <w:color w:val="000000"/>
                      <w:sz w:val="22"/>
                    </w:rPr>
                  </w:rPrChange>
                </w:rPr>
                <w:t>40,513</w:t>
              </w:r>
            </w:ins>
          </w:p>
        </w:tc>
        <w:tc>
          <w:tcPr>
            <w:tcW w:w="1740" w:type="dxa"/>
            <w:tcBorders>
              <w:top w:val="nil"/>
              <w:left w:val="single" w:sz="4" w:space="0" w:color="auto"/>
              <w:bottom w:val="nil"/>
              <w:right w:val="nil"/>
            </w:tcBorders>
            <w:shd w:val="clear" w:color="auto" w:fill="auto"/>
            <w:noWrap/>
            <w:vAlign w:val="bottom"/>
            <w:hideMark/>
            <w:tcPrChange w:id="6135" w:author="Huang T  Dr (Surrey Business Schl)" w:date="2018-09-06T12:13:00Z">
              <w:tcPr>
                <w:tcW w:w="1740" w:type="dxa"/>
                <w:tcBorders>
                  <w:top w:val="nil"/>
                  <w:left w:val="single" w:sz="4" w:space="0" w:color="auto"/>
                  <w:bottom w:val="nil"/>
                  <w:right w:val="nil"/>
                </w:tcBorders>
                <w:shd w:val="clear" w:color="auto" w:fill="auto"/>
                <w:noWrap/>
                <w:vAlign w:val="bottom"/>
                <w:hideMark/>
              </w:tcPr>
            </w:tcPrChange>
          </w:tcPr>
          <w:p w14:paraId="40BB0C90" w14:textId="77777777" w:rsidR="003F1382" w:rsidRPr="003F1382" w:rsidRDefault="003F1382" w:rsidP="003F1382">
            <w:pPr>
              <w:spacing w:after="0" w:line="240" w:lineRule="auto"/>
              <w:rPr>
                <w:ins w:id="6136" w:author="Huang T  Dr (Surrey Business Schl)" w:date="2018-09-06T12:12:00Z"/>
                <w:rFonts w:eastAsia="Times New Roman" w:cs="Times New Roman"/>
                <w:color w:val="000000"/>
                <w:sz w:val="22"/>
                <w:szCs w:val="20"/>
                <w:rPrChange w:id="6137" w:author="Huang T  Dr (Surrey Business Schl)" w:date="2018-09-06T12:12:00Z">
                  <w:rPr>
                    <w:ins w:id="6138" w:author="Huang T  Dr (Surrey Business Schl)" w:date="2018-09-06T12:12:00Z"/>
                    <w:rFonts w:ascii="Calibri" w:eastAsia="Times New Roman" w:hAnsi="Calibri" w:cs="Times New Roman"/>
                    <w:color w:val="000000"/>
                    <w:sz w:val="22"/>
                  </w:rPr>
                </w:rPrChange>
              </w:rPr>
            </w:pPr>
            <w:ins w:id="6139" w:author="Huang T  Dr (Surrey Business Schl)" w:date="2018-09-06T12:12:00Z">
              <w:r w:rsidRPr="003F1382">
                <w:rPr>
                  <w:rFonts w:eastAsia="Times New Roman" w:cs="Times New Roman"/>
                  <w:color w:val="000000"/>
                  <w:sz w:val="22"/>
                  <w:szCs w:val="20"/>
                  <w:rPrChange w:id="6140" w:author="Huang T  Dr (Surrey Business Schl)" w:date="2018-09-06T12:12:00Z">
                    <w:rPr>
                      <w:rFonts w:ascii="Calibri" w:eastAsia="Times New Roman" w:hAnsi="Calibri" w:cs="Times New Roman"/>
                      <w:color w:val="000000"/>
                      <w:sz w:val="22"/>
                    </w:rPr>
                  </w:rPrChange>
                </w:rPr>
                <w:t>ADL-EWC-IC</w:t>
              </w:r>
            </w:ins>
          </w:p>
        </w:tc>
        <w:tc>
          <w:tcPr>
            <w:tcW w:w="711" w:type="dxa"/>
            <w:tcBorders>
              <w:top w:val="nil"/>
              <w:left w:val="nil"/>
              <w:bottom w:val="nil"/>
              <w:right w:val="nil"/>
            </w:tcBorders>
            <w:shd w:val="clear" w:color="auto" w:fill="auto"/>
            <w:noWrap/>
            <w:vAlign w:val="bottom"/>
            <w:hideMark/>
            <w:tcPrChange w:id="6141" w:author="Huang T  Dr (Surrey Business Schl)" w:date="2018-09-06T12:13:00Z">
              <w:tcPr>
                <w:tcW w:w="4800" w:type="dxa"/>
                <w:gridSpan w:val="6"/>
                <w:tcBorders>
                  <w:top w:val="nil"/>
                  <w:left w:val="nil"/>
                  <w:bottom w:val="nil"/>
                  <w:right w:val="nil"/>
                </w:tcBorders>
                <w:shd w:val="clear" w:color="auto" w:fill="auto"/>
                <w:noWrap/>
                <w:vAlign w:val="bottom"/>
                <w:hideMark/>
              </w:tcPr>
            </w:tcPrChange>
          </w:tcPr>
          <w:p w14:paraId="62DDD10B" w14:textId="77777777" w:rsidR="003F1382" w:rsidRPr="003F1382" w:rsidRDefault="003F1382" w:rsidP="003F1382">
            <w:pPr>
              <w:spacing w:after="0" w:line="240" w:lineRule="auto"/>
              <w:jc w:val="right"/>
              <w:rPr>
                <w:ins w:id="6142" w:author="Huang T  Dr (Surrey Business Schl)" w:date="2018-09-06T12:12:00Z"/>
                <w:rFonts w:eastAsia="Times New Roman" w:cs="Times New Roman"/>
                <w:color w:val="000000"/>
                <w:sz w:val="22"/>
                <w:szCs w:val="20"/>
                <w:rPrChange w:id="6143" w:author="Huang T  Dr (Surrey Business Schl)" w:date="2018-09-06T12:12:00Z">
                  <w:rPr>
                    <w:ins w:id="6144" w:author="Huang T  Dr (Surrey Business Schl)" w:date="2018-09-06T12:12:00Z"/>
                    <w:rFonts w:ascii="Calibri" w:eastAsia="Times New Roman" w:hAnsi="Calibri" w:cs="Times New Roman"/>
                    <w:color w:val="000000"/>
                    <w:sz w:val="22"/>
                  </w:rPr>
                </w:rPrChange>
              </w:rPr>
            </w:pPr>
            <w:ins w:id="6145" w:author="Huang T  Dr (Surrey Business Schl)" w:date="2018-09-06T12:12:00Z">
              <w:r w:rsidRPr="003F1382">
                <w:rPr>
                  <w:rFonts w:eastAsia="Times New Roman" w:cs="Times New Roman"/>
                  <w:color w:val="000000"/>
                  <w:sz w:val="22"/>
                  <w:szCs w:val="20"/>
                  <w:rPrChange w:id="6146" w:author="Huang T  Dr (Surrey Business Schl)" w:date="2018-09-06T12:12:00Z">
                    <w:rPr>
                      <w:rFonts w:ascii="Calibri" w:eastAsia="Times New Roman" w:hAnsi="Calibri" w:cs="Times New Roman"/>
                      <w:color w:val="000000"/>
                      <w:sz w:val="22"/>
                    </w:rPr>
                  </w:rPrChange>
                </w:rPr>
                <w:t>8.375</w:t>
              </w:r>
            </w:ins>
          </w:p>
        </w:tc>
        <w:tc>
          <w:tcPr>
            <w:tcW w:w="950" w:type="dxa"/>
            <w:tcBorders>
              <w:top w:val="nil"/>
              <w:left w:val="nil"/>
              <w:bottom w:val="nil"/>
              <w:right w:val="nil"/>
            </w:tcBorders>
            <w:shd w:val="clear" w:color="auto" w:fill="auto"/>
            <w:noWrap/>
            <w:vAlign w:val="bottom"/>
            <w:hideMark/>
            <w:tcPrChange w:id="6147" w:author="Huang T  Dr (Surrey Business Schl)" w:date="2018-09-06T12:13:00Z">
              <w:tcPr>
                <w:tcW w:w="883" w:type="dxa"/>
                <w:tcBorders>
                  <w:top w:val="nil"/>
                  <w:left w:val="nil"/>
                  <w:bottom w:val="nil"/>
                  <w:right w:val="nil"/>
                </w:tcBorders>
                <w:shd w:val="clear" w:color="auto" w:fill="auto"/>
                <w:noWrap/>
                <w:vAlign w:val="bottom"/>
                <w:hideMark/>
              </w:tcPr>
            </w:tcPrChange>
          </w:tcPr>
          <w:p w14:paraId="72A97FF0" w14:textId="77777777" w:rsidR="003F1382" w:rsidRPr="003F1382" w:rsidRDefault="003F1382" w:rsidP="003F1382">
            <w:pPr>
              <w:spacing w:after="0" w:line="240" w:lineRule="auto"/>
              <w:jc w:val="right"/>
              <w:rPr>
                <w:ins w:id="6148" w:author="Huang T  Dr (Surrey Business Schl)" w:date="2018-09-06T12:12:00Z"/>
                <w:rFonts w:eastAsia="Times New Roman" w:cs="Times New Roman"/>
                <w:color w:val="000000"/>
                <w:sz w:val="22"/>
                <w:szCs w:val="20"/>
                <w:rPrChange w:id="6149" w:author="Huang T  Dr (Surrey Business Schl)" w:date="2018-09-06T12:12:00Z">
                  <w:rPr>
                    <w:ins w:id="6150" w:author="Huang T  Dr (Surrey Business Schl)" w:date="2018-09-06T12:12:00Z"/>
                    <w:rFonts w:ascii="Calibri" w:eastAsia="Times New Roman" w:hAnsi="Calibri" w:cs="Times New Roman"/>
                    <w:color w:val="000000"/>
                    <w:sz w:val="22"/>
                  </w:rPr>
                </w:rPrChange>
              </w:rPr>
            </w:pPr>
            <w:ins w:id="6151" w:author="Huang T  Dr (Surrey Business Schl)" w:date="2018-09-06T12:12:00Z">
              <w:r w:rsidRPr="003F1382">
                <w:rPr>
                  <w:rFonts w:eastAsia="Times New Roman" w:cs="Times New Roman"/>
                  <w:color w:val="000000"/>
                  <w:sz w:val="22"/>
                  <w:szCs w:val="20"/>
                  <w:rPrChange w:id="6152" w:author="Huang T  Dr (Surrey Business Schl)" w:date="2018-09-06T12:12:00Z">
                    <w:rPr>
                      <w:rFonts w:ascii="Calibri" w:eastAsia="Times New Roman" w:hAnsi="Calibri" w:cs="Times New Roman"/>
                      <w:color w:val="000000"/>
                      <w:sz w:val="22"/>
                    </w:rPr>
                  </w:rPrChange>
                </w:rPr>
                <w:t>39.59%</w:t>
              </w:r>
            </w:ins>
          </w:p>
        </w:tc>
        <w:tc>
          <w:tcPr>
            <w:tcW w:w="828" w:type="dxa"/>
            <w:tcBorders>
              <w:top w:val="nil"/>
              <w:left w:val="nil"/>
              <w:bottom w:val="nil"/>
              <w:right w:val="nil"/>
            </w:tcBorders>
            <w:shd w:val="clear" w:color="auto" w:fill="auto"/>
            <w:noWrap/>
            <w:vAlign w:val="bottom"/>
            <w:hideMark/>
            <w:tcPrChange w:id="6153" w:author="Huang T  Dr (Surrey Business Schl)" w:date="2018-09-06T12:13:00Z">
              <w:tcPr>
                <w:tcW w:w="772" w:type="dxa"/>
                <w:tcBorders>
                  <w:top w:val="nil"/>
                  <w:left w:val="nil"/>
                  <w:bottom w:val="nil"/>
                  <w:right w:val="nil"/>
                </w:tcBorders>
                <w:shd w:val="clear" w:color="auto" w:fill="auto"/>
                <w:noWrap/>
                <w:vAlign w:val="bottom"/>
                <w:hideMark/>
              </w:tcPr>
            </w:tcPrChange>
          </w:tcPr>
          <w:p w14:paraId="6B9E1E6F" w14:textId="77777777" w:rsidR="003F1382" w:rsidRPr="003F1382" w:rsidRDefault="003F1382" w:rsidP="003F1382">
            <w:pPr>
              <w:spacing w:after="0" w:line="240" w:lineRule="auto"/>
              <w:jc w:val="right"/>
              <w:rPr>
                <w:ins w:id="6154" w:author="Huang T  Dr (Surrey Business Schl)" w:date="2018-09-06T12:12:00Z"/>
                <w:rFonts w:eastAsia="Times New Roman" w:cs="Times New Roman"/>
                <w:color w:val="000000"/>
                <w:sz w:val="22"/>
                <w:szCs w:val="20"/>
                <w:rPrChange w:id="6155" w:author="Huang T  Dr (Surrey Business Schl)" w:date="2018-09-06T12:12:00Z">
                  <w:rPr>
                    <w:ins w:id="6156" w:author="Huang T  Dr (Surrey Business Schl)" w:date="2018-09-06T12:12:00Z"/>
                    <w:rFonts w:ascii="Calibri" w:eastAsia="Times New Roman" w:hAnsi="Calibri" w:cs="Times New Roman"/>
                    <w:color w:val="000000"/>
                    <w:sz w:val="22"/>
                  </w:rPr>
                </w:rPrChange>
              </w:rPr>
            </w:pPr>
            <w:ins w:id="6157" w:author="Huang T  Dr (Surrey Business Schl)" w:date="2018-09-06T12:12:00Z">
              <w:r w:rsidRPr="003F1382">
                <w:rPr>
                  <w:rFonts w:eastAsia="Times New Roman" w:cs="Times New Roman"/>
                  <w:color w:val="000000"/>
                  <w:sz w:val="22"/>
                  <w:szCs w:val="20"/>
                  <w:rPrChange w:id="6158" w:author="Huang T  Dr (Surrey Business Schl)" w:date="2018-09-06T12:12:00Z">
                    <w:rPr>
                      <w:rFonts w:ascii="Calibri" w:eastAsia="Times New Roman" w:hAnsi="Calibri" w:cs="Times New Roman"/>
                      <w:color w:val="000000"/>
                      <w:sz w:val="22"/>
                    </w:rPr>
                  </w:rPrChange>
                </w:rPr>
                <w:t>0.5999</w:t>
              </w:r>
            </w:ins>
          </w:p>
        </w:tc>
        <w:tc>
          <w:tcPr>
            <w:tcW w:w="1089" w:type="dxa"/>
            <w:tcBorders>
              <w:top w:val="nil"/>
              <w:left w:val="nil"/>
              <w:bottom w:val="nil"/>
              <w:right w:val="nil"/>
            </w:tcBorders>
            <w:shd w:val="clear" w:color="auto" w:fill="auto"/>
            <w:noWrap/>
            <w:vAlign w:val="bottom"/>
            <w:hideMark/>
            <w:tcPrChange w:id="6159" w:author="Huang T  Dr (Surrey Business Schl)" w:date="2018-09-06T12:13:00Z">
              <w:tcPr>
                <w:tcW w:w="1283" w:type="dxa"/>
                <w:tcBorders>
                  <w:top w:val="nil"/>
                  <w:left w:val="nil"/>
                  <w:bottom w:val="nil"/>
                  <w:right w:val="nil"/>
                </w:tcBorders>
                <w:shd w:val="clear" w:color="auto" w:fill="auto"/>
                <w:noWrap/>
                <w:vAlign w:val="bottom"/>
                <w:hideMark/>
              </w:tcPr>
            </w:tcPrChange>
          </w:tcPr>
          <w:p w14:paraId="2C027918" w14:textId="77777777" w:rsidR="003F1382" w:rsidRPr="003F1382" w:rsidRDefault="003F1382" w:rsidP="003F1382">
            <w:pPr>
              <w:spacing w:after="0" w:line="240" w:lineRule="auto"/>
              <w:jc w:val="right"/>
              <w:rPr>
                <w:ins w:id="6160" w:author="Huang T  Dr (Surrey Business Schl)" w:date="2018-09-06T12:12:00Z"/>
                <w:rFonts w:eastAsia="Times New Roman" w:cs="Times New Roman"/>
                <w:color w:val="000000"/>
                <w:sz w:val="22"/>
                <w:szCs w:val="20"/>
                <w:rPrChange w:id="6161" w:author="Huang T  Dr (Surrey Business Schl)" w:date="2018-09-06T12:12:00Z">
                  <w:rPr>
                    <w:ins w:id="6162" w:author="Huang T  Dr (Surrey Business Schl)" w:date="2018-09-06T12:12:00Z"/>
                    <w:rFonts w:ascii="Calibri" w:eastAsia="Times New Roman" w:hAnsi="Calibri" w:cs="Times New Roman"/>
                    <w:color w:val="000000"/>
                    <w:sz w:val="22"/>
                  </w:rPr>
                </w:rPrChange>
              </w:rPr>
            </w:pPr>
            <w:ins w:id="6163" w:author="Huang T  Dr (Surrey Business Schl)" w:date="2018-09-06T12:12:00Z">
              <w:r w:rsidRPr="003F1382">
                <w:rPr>
                  <w:rFonts w:eastAsia="Times New Roman" w:cs="Times New Roman"/>
                  <w:color w:val="000000"/>
                  <w:sz w:val="22"/>
                  <w:szCs w:val="20"/>
                  <w:rPrChange w:id="6164" w:author="Huang T  Dr (Surrey Business Schl)" w:date="2018-09-06T12:12:00Z">
                    <w:rPr>
                      <w:rFonts w:ascii="Calibri" w:eastAsia="Times New Roman" w:hAnsi="Calibri" w:cs="Times New Roman"/>
                      <w:color w:val="000000"/>
                      <w:sz w:val="22"/>
                    </w:rPr>
                  </w:rPrChange>
                </w:rPr>
                <w:t>0.9968</w:t>
              </w:r>
            </w:ins>
          </w:p>
        </w:tc>
        <w:tc>
          <w:tcPr>
            <w:tcW w:w="669" w:type="dxa"/>
            <w:tcBorders>
              <w:top w:val="nil"/>
              <w:left w:val="nil"/>
              <w:bottom w:val="nil"/>
              <w:right w:val="nil"/>
            </w:tcBorders>
            <w:shd w:val="clear" w:color="auto" w:fill="auto"/>
            <w:noWrap/>
            <w:vAlign w:val="bottom"/>
            <w:hideMark/>
            <w:tcPrChange w:id="6165" w:author="Huang T  Dr (Surrey Business Schl)" w:date="2018-09-06T12:13:00Z">
              <w:tcPr>
                <w:tcW w:w="628" w:type="dxa"/>
                <w:tcBorders>
                  <w:top w:val="nil"/>
                  <w:left w:val="nil"/>
                  <w:bottom w:val="nil"/>
                  <w:right w:val="nil"/>
                </w:tcBorders>
                <w:shd w:val="clear" w:color="auto" w:fill="auto"/>
                <w:noWrap/>
                <w:vAlign w:val="bottom"/>
                <w:hideMark/>
              </w:tcPr>
            </w:tcPrChange>
          </w:tcPr>
          <w:p w14:paraId="75EC4F6E" w14:textId="77777777" w:rsidR="003F1382" w:rsidRPr="003F1382" w:rsidRDefault="003F1382" w:rsidP="003F1382">
            <w:pPr>
              <w:spacing w:after="0" w:line="240" w:lineRule="auto"/>
              <w:jc w:val="right"/>
              <w:rPr>
                <w:ins w:id="6166" w:author="Huang T  Dr (Surrey Business Schl)" w:date="2018-09-06T12:12:00Z"/>
                <w:rFonts w:eastAsia="Times New Roman" w:cs="Times New Roman"/>
                <w:color w:val="000000"/>
                <w:sz w:val="22"/>
                <w:szCs w:val="20"/>
                <w:rPrChange w:id="6167" w:author="Huang T  Dr (Surrey Business Schl)" w:date="2018-09-06T12:12:00Z">
                  <w:rPr>
                    <w:ins w:id="6168" w:author="Huang T  Dr (Surrey Business Schl)" w:date="2018-09-06T12:12:00Z"/>
                    <w:rFonts w:ascii="Calibri" w:eastAsia="Times New Roman" w:hAnsi="Calibri" w:cs="Times New Roman"/>
                    <w:color w:val="000000"/>
                    <w:sz w:val="22"/>
                  </w:rPr>
                </w:rPrChange>
              </w:rPr>
            </w:pPr>
            <w:ins w:id="6169" w:author="Huang T  Dr (Surrey Business Schl)" w:date="2018-09-06T12:12:00Z">
              <w:r w:rsidRPr="003F1382">
                <w:rPr>
                  <w:rFonts w:eastAsia="Times New Roman" w:cs="Times New Roman"/>
                  <w:color w:val="000000"/>
                  <w:sz w:val="22"/>
                  <w:szCs w:val="20"/>
                  <w:rPrChange w:id="6170" w:author="Huang T  Dr (Surrey Business Schl)" w:date="2018-09-06T12:12:00Z">
                    <w:rPr>
                      <w:rFonts w:ascii="Calibri" w:eastAsia="Times New Roman" w:hAnsi="Calibri" w:cs="Times New Roman"/>
                      <w:color w:val="000000"/>
                      <w:sz w:val="22"/>
                    </w:rPr>
                  </w:rPrChange>
                </w:rPr>
                <w:t>541</w:t>
              </w:r>
            </w:ins>
          </w:p>
        </w:tc>
      </w:tr>
    </w:tbl>
    <w:p w14:paraId="7B5FD175" w14:textId="25F35DCE" w:rsidR="003F1382" w:rsidRDefault="003F1382" w:rsidP="004C569C">
      <w:pPr>
        <w:shd w:val="clear" w:color="auto" w:fill="FFFFFF" w:themeFill="background1"/>
        <w:spacing w:after="0" w:line="360" w:lineRule="auto"/>
        <w:rPr>
          <w:ins w:id="6171" w:author="Huang T  Dr (Surrey Business Schl)" w:date="2018-09-06T12:12:00Z"/>
          <w:rFonts w:cs="Times New Roman"/>
          <w:color w:val="000000" w:themeColor="text1"/>
          <w:sz w:val="22"/>
        </w:rPr>
      </w:pPr>
    </w:p>
    <w:p w14:paraId="10087C68" w14:textId="77777777" w:rsidR="00D34982" w:rsidRDefault="00D34982" w:rsidP="004C569C">
      <w:pPr>
        <w:shd w:val="clear" w:color="auto" w:fill="FFFFFF" w:themeFill="background1"/>
        <w:spacing w:after="0" w:line="360" w:lineRule="auto"/>
        <w:rPr>
          <w:ins w:id="6172" w:author="Huang T  Dr (Surrey Business Schl)" w:date="2018-09-06T12:13:00Z"/>
          <w:rFonts w:cs="Times New Roman"/>
          <w:color w:val="000000" w:themeColor="text1"/>
          <w:sz w:val="22"/>
        </w:rPr>
        <w:sectPr w:rsidR="00D34982" w:rsidSect="003F1382">
          <w:pgSz w:w="16838" w:h="11906" w:orient="landscape"/>
          <w:pgMar w:top="1440" w:right="1440" w:bottom="1440" w:left="1440" w:header="708" w:footer="708" w:gutter="0"/>
          <w:cols w:space="708"/>
          <w:docGrid w:linePitch="360"/>
        </w:sectPr>
      </w:pPr>
    </w:p>
    <w:p w14:paraId="04627BAF" w14:textId="4E759601" w:rsidR="003F1382" w:rsidRDefault="003F1382" w:rsidP="004C569C">
      <w:pPr>
        <w:shd w:val="clear" w:color="auto" w:fill="FFFFFF" w:themeFill="background1"/>
        <w:spacing w:after="0" w:line="360" w:lineRule="auto"/>
        <w:rPr>
          <w:ins w:id="6173" w:author="Huang T  Dr (Surrey Business Schl)" w:date="2018-09-06T12:12:00Z"/>
          <w:rFonts w:cs="Times New Roman"/>
          <w:color w:val="000000" w:themeColor="text1"/>
          <w:sz w:val="22"/>
        </w:rPr>
      </w:pPr>
    </w:p>
    <w:p w14:paraId="2BFAFF74" w14:textId="5726DBC2" w:rsidR="003F1382" w:rsidRDefault="003F1382" w:rsidP="004C569C">
      <w:pPr>
        <w:shd w:val="clear" w:color="auto" w:fill="FFFFFF" w:themeFill="background1"/>
        <w:spacing w:after="0" w:line="360" w:lineRule="auto"/>
        <w:rPr>
          <w:ins w:id="6174" w:author="Huang T  Dr (Surrey Business Schl)" w:date="2018-09-06T12:12:00Z"/>
          <w:rFonts w:cs="Times New Roman"/>
          <w:color w:val="000000" w:themeColor="text1"/>
          <w:sz w:val="22"/>
        </w:rPr>
      </w:pPr>
    </w:p>
    <w:p w14:paraId="08C97A6C" w14:textId="77777777" w:rsidR="003F1382" w:rsidRDefault="003F1382" w:rsidP="004C569C">
      <w:pPr>
        <w:shd w:val="clear" w:color="auto" w:fill="FFFFFF" w:themeFill="background1"/>
        <w:spacing w:after="0" w:line="360" w:lineRule="auto"/>
        <w:rPr>
          <w:rFonts w:cs="Times New Roman"/>
          <w:color w:val="000000" w:themeColor="text1"/>
          <w:sz w:val="22"/>
        </w:rPr>
      </w:pPr>
    </w:p>
    <w:p w14:paraId="664DC9BF" w14:textId="5DF39AD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Table 5,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sidR="00C22FED">
        <w:rPr>
          <w:rFonts w:cs="Times New Roman"/>
          <w:color w:val="000000" w:themeColor="text1"/>
          <w:sz w:val="22"/>
        </w:rPr>
        <w:t xml:space="preserve">. </w:t>
      </w:r>
      <w:r w:rsidRPr="001E17BA">
        <w:rPr>
          <w:rFonts w:cs="Times New Roman"/>
          <w:color w:val="000000" w:themeColor="text1"/>
          <w:sz w:val="22"/>
        </w:rPr>
        <w:t xml:space="preserve">We focus on </w:t>
      </w:r>
      <w:r w:rsidR="00BC116E" w:rsidRPr="001E17BA">
        <w:rPr>
          <w:rFonts w:cs="Times New Roman"/>
          <w:color w:val="000000" w:themeColor="text1"/>
          <w:sz w:val="22"/>
        </w:rPr>
        <w:t>the ADL-</w:t>
      </w:r>
      <w:r w:rsidR="00BC116E" w:rsidRPr="001E17BA">
        <w:rPr>
          <w:rFonts w:cs="Times New Roman"/>
          <w:noProof/>
          <w:color w:val="000000" w:themeColor="text1"/>
          <w:sz w:val="22"/>
        </w:rPr>
        <w:t>intra</w:t>
      </w:r>
      <w:r w:rsidR="00BC116E" w:rsidRPr="001E17BA">
        <w:rPr>
          <w:rFonts w:cs="Times New Roman"/>
          <w:color w:val="000000" w:themeColor="text1"/>
          <w:sz w:val="22"/>
        </w:rPr>
        <w:t xml:space="preserve">-EWC model and the ADL-inter-IC model </w:t>
      </w:r>
      <w:r w:rsidRPr="001E17BA">
        <w:rPr>
          <w:rFonts w:cs="Times New Roman"/>
          <w:color w:val="000000" w:themeColor="text1"/>
          <w:sz w:val="22"/>
        </w:rPr>
        <w:t xml:space="preserve">because </w:t>
      </w:r>
      <w:r w:rsidR="00BC116E">
        <w:rPr>
          <w:rFonts w:cs="Times New Roman"/>
          <w:color w:val="000000" w:themeColor="text1"/>
          <w:sz w:val="22"/>
        </w:rPr>
        <w:t>they</w:t>
      </w:r>
      <w:r w:rsidR="00BC116E" w:rsidRPr="001E17BA">
        <w:rPr>
          <w:rFonts w:cs="Times New Roman"/>
          <w:color w:val="000000" w:themeColor="text1"/>
          <w:sz w:val="22"/>
        </w:rPr>
        <w:t xml:space="preserve"> </w:t>
      </w:r>
      <w:r w:rsidRPr="001E17BA">
        <w:rPr>
          <w:rFonts w:cs="Times New Roman"/>
          <w:color w:val="000000" w:themeColor="text1"/>
          <w:sz w:val="22"/>
        </w:rPr>
        <w:t>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is their counterpart model which overlooks the issue of </w:t>
      </w:r>
      <w:del w:id="6175" w:author="Huang T  Dr (Surrey Business Schl)" w:date="2018-09-20T16:32:00Z">
        <w:r w:rsidRPr="001E17BA" w:rsidDel="00A704DC">
          <w:rPr>
            <w:rFonts w:cs="Times New Roman"/>
            <w:noProof/>
            <w:color w:val="000000" w:themeColor="text1"/>
            <w:sz w:val="22"/>
          </w:rPr>
          <w:delText>structural break</w:delText>
        </w:r>
      </w:del>
      <w:ins w:id="6176" w:author="Huang T  Dr (Surrey Business Schl)" w:date="2018-09-20T16:32:00Z">
        <w:r w:rsidR="00A704DC">
          <w:rPr>
            <w:rFonts w:cs="Times New Roman"/>
            <w:noProof/>
            <w:color w:val="000000" w:themeColor="text1"/>
            <w:sz w:val="22"/>
          </w:rPr>
          <w:t>structural change</w:t>
        </w:r>
      </w:ins>
      <w:r w:rsidRPr="001E17BA">
        <w:rPr>
          <w:rFonts w:cs="Times New Roman"/>
          <w:color w:val="000000" w:themeColor="text1"/>
          <w:sz w:val="22"/>
        </w:rPr>
        <w:t>. We show the forecasts based on the MASE for one to eight</w:t>
      </w:r>
      <w:r w:rsidR="008E327C">
        <w:rPr>
          <w:rFonts w:cs="Times New Roman"/>
          <w:color w:val="000000" w:themeColor="text1"/>
          <w:sz w:val="22"/>
        </w:rPr>
        <w:t>-</w:t>
      </w:r>
      <w:r w:rsidRPr="001E17BA">
        <w:rPr>
          <w:rFonts w:cs="Times New Roman"/>
          <w:color w:val="000000" w:themeColor="text1"/>
          <w:sz w:val="22"/>
        </w:rPr>
        <w:t xml:space="preserve">week horizon for simplicity and the results for other measures and horizons are </w:t>
      </w:r>
      <w:r w:rsidR="008E327C">
        <w:rPr>
          <w:rFonts w:cs="Times New Roman"/>
          <w:color w:val="000000" w:themeColor="text1"/>
          <w:sz w:val="22"/>
        </w:rPr>
        <w:t>similar</w:t>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 </w:t>
      </w:r>
      <w:del w:id="6177" w:author="Tao Huang" w:date="2018-09-06T15:47:00Z">
        <w:r w:rsidRPr="00054E15" w:rsidDel="00054E15">
          <w:rPr>
            <w:rFonts w:cs="Times New Roman"/>
            <w:color w:val="4472C4" w:themeColor="accent1"/>
            <w:sz w:val="22"/>
            <w:rPrChange w:id="6178" w:author="Tao Huang" w:date="2018-09-06T15:47:00Z">
              <w:rPr>
                <w:rFonts w:cs="Times New Roman"/>
                <w:color w:val="000000" w:themeColor="text1"/>
                <w:sz w:val="22"/>
              </w:rPr>
            </w:rPrChange>
          </w:rPr>
          <w:delText xml:space="preserve">20 </w:delText>
        </w:r>
      </w:del>
      <w:ins w:id="6179" w:author="Tao Huang" w:date="2018-09-06T15:47:00Z">
        <w:r w:rsidR="00054E15" w:rsidRPr="00054E15">
          <w:rPr>
            <w:rFonts w:cs="Times New Roman"/>
            <w:color w:val="4472C4" w:themeColor="accent1"/>
            <w:sz w:val="22"/>
            <w:rPrChange w:id="6180" w:author="Tao Huang" w:date="2018-09-06T15:47:00Z">
              <w:rPr>
                <w:rFonts w:cs="Times New Roman"/>
                <w:color w:val="000000" w:themeColor="text1"/>
                <w:sz w:val="22"/>
              </w:rPr>
            </w:rPrChange>
          </w:rPr>
          <w:t xml:space="preserve">19 </w:t>
        </w:r>
      </w:ins>
      <w:r w:rsidRPr="00054E15">
        <w:rPr>
          <w:rFonts w:cs="Times New Roman"/>
          <w:color w:val="4472C4" w:themeColor="accent1"/>
          <w:sz w:val="22"/>
          <w:rPrChange w:id="6181" w:author="Tao Huang" w:date="2018-09-06T15:47:00Z">
            <w:rPr>
              <w:rFonts w:cs="Times New Roman"/>
              <w:color w:val="000000" w:themeColor="text1"/>
              <w:sz w:val="22"/>
            </w:rPr>
          </w:rPrChange>
        </w:rPr>
        <w:t xml:space="preserve">and </w:t>
      </w:r>
      <w:del w:id="6182" w:author="Tao Huang" w:date="2018-09-06T15:47:00Z">
        <w:r w:rsidRPr="00054E15" w:rsidDel="00054E15">
          <w:rPr>
            <w:rFonts w:cs="Times New Roman"/>
            <w:color w:val="4472C4" w:themeColor="accent1"/>
            <w:sz w:val="22"/>
            <w:rPrChange w:id="6183" w:author="Tao Huang" w:date="2018-09-06T15:47:00Z">
              <w:rPr>
                <w:rFonts w:cs="Times New Roman"/>
                <w:color w:val="000000" w:themeColor="text1"/>
                <w:sz w:val="22"/>
              </w:rPr>
            </w:rPrChange>
          </w:rPr>
          <w:delText xml:space="preserve">19 </w:delText>
        </w:r>
      </w:del>
      <w:ins w:id="6184" w:author="Tao Huang" w:date="2018-09-06T15:47:00Z">
        <w:r w:rsidR="00054E15" w:rsidRPr="00054E15">
          <w:rPr>
            <w:rFonts w:cs="Times New Roman"/>
            <w:color w:val="4472C4" w:themeColor="accent1"/>
            <w:sz w:val="22"/>
            <w:rPrChange w:id="6185" w:author="Tao Huang" w:date="2018-09-06T15:47:00Z">
              <w:rPr>
                <w:rFonts w:cs="Times New Roman"/>
                <w:color w:val="000000" w:themeColor="text1"/>
                <w:sz w:val="22"/>
              </w:rPr>
            </w:rPrChange>
          </w:rPr>
          <w:t xml:space="preserve">17 </w:t>
        </w:r>
      </w:ins>
      <w:r w:rsidRPr="00054E15">
        <w:rPr>
          <w:rFonts w:cs="Times New Roman"/>
          <w:color w:val="4472C4" w:themeColor="accent1"/>
          <w:sz w:val="22"/>
          <w:rPrChange w:id="6186" w:author="Tao Huang" w:date="2018-09-06T15:47:00Z">
            <w:rPr>
              <w:rFonts w:cs="Times New Roman"/>
              <w:color w:val="000000" w:themeColor="text1"/>
              <w:sz w:val="22"/>
            </w:rPr>
          </w:rPrChange>
        </w:rPr>
        <w:t xml:space="preserve">product </w:t>
      </w:r>
      <w:r w:rsidRPr="001E17BA">
        <w:rPr>
          <w:rFonts w:cs="Times New Roman"/>
          <w:color w:val="000000" w:themeColor="text1"/>
          <w:sz w:val="22"/>
        </w:rPr>
        <w:t>categories respectively (out of 28 categories). The ADL-</w:t>
      </w:r>
      <w:r w:rsidRPr="001E17BA">
        <w:rPr>
          <w:rFonts w:cs="Times New Roman"/>
          <w:noProof/>
          <w:color w:val="000000" w:themeColor="text1"/>
          <w:sz w:val="22"/>
        </w:rPr>
        <w:t>intra</w:t>
      </w:r>
      <w:r w:rsidRPr="001E17BA">
        <w:rPr>
          <w:rFonts w:cs="Times New Roman"/>
          <w:color w:val="000000" w:themeColor="text1"/>
          <w:sz w:val="22"/>
        </w:rPr>
        <w:t>-EWC model and the ADL-inter-IC model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every product category due to the heterogeneity of the data characteristics across different product categories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del w:id="6187" w:author="Tao Huang" w:date="2018-09-06T16:22:00Z">
        <w:r w:rsidRPr="001E17BA" w:rsidDel="00FA44AA">
          <w:rPr>
            <w:rFonts w:cs="Times New Roman"/>
            <w:color w:val="000000" w:themeColor="text1"/>
            <w:sz w:val="22"/>
          </w:rPr>
          <w:delText>The ADL-</w:delText>
        </w:r>
        <w:r w:rsidRPr="001E17BA" w:rsidDel="00FA44AA">
          <w:rPr>
            <w:rFonts w:cs="Times New Roman"/>
            <w:noProof/>
            <w:color w:val="000000" w:themeColor="text1"/>
            <w:sz w:val="22"/>
          </w:rPr>
          <w:delText>intra</w:delText>
        </w:r>
        <w:r w:rsidRPr="001E17BA" w:rsidDel="00FA44AA">
          <w:rPr>
            <w:rFonts w:cs="Times New Roman"/>
            <w:color w:val="000000" w:themeColor="text1"/>
            <w:sz w:val="22"/>
          </w:rPr>
          <w:delText>-EWC model or the ADL-intra-IC model reduce the MASE by 1.97% and 2.9% respectively for the 20% of categories (i.e., 6 categories) where they achieve their maximum improvement. Figure 3 show further details using boxplot</w:delText>
        </w:r>
        <w:r w:rsidR="008E327C" w:rsidDel="00FA44AA">
          <w:rPr>
            <w:rFonts w:cs="Times New Roman"/>
            <w:color w:val="000000" w:themeColor="text1"/>
            <w:sz w:val="22"/>
          </w:rPr>
          <w:delText>s</w:delText>
        </w:r>
        <w:r w:rsidRPr="001E17BA" w:rsidDel="00FA44AA">
          <w:rPr>
            <w:rFonts w:cs="Times New Roman"/>
            <w:color w:val="000000" w:themeColor="text1"/>
            <w:sz w:val="22"/>
          </w:rPr>
          <w:delText xml:space="preserve"> for those product categories. </w:delText>
        </w:r>
        <w:r w:rsidR="008E327C" w:rsidDel="00FA44AA">
          <w:rPr>
            <w:rFonts w:cs="Times New Roman"/>
            <w:color w:val="000000" w:themeColor="text1"/>
            <w:sz w:val="22"/>
          </w:rPr>
          <w:delText>I</w:delText>
        </w:r>
        <w:r w:rsidR="009A0DB3" w:rsidDel="00FA44AA">
          <w:rPr>
            <w:rFonts w:cs="Times New Roman"/>
            <w:color w:val="000000" w:themeColor="text1"/>
            <w:sz w:val="22"/>
          </w:rPr>
          <w:delText>n Figure 3(a) (i.e., the boxplot in the u</w:delText>
        </w:r>
        <w:r w:rsidR="009A0DB3" w:rsidRPr="009A0DB3" w:rsidDel="00FA44AA">
          <w:rPr>
            <w:rFonts w:cs="Times New Roman"/>
            <w:color w:val="000000" w:themeColor="text1"/>
            <w:sz w:val="22"/>
          </w:rPr>
          <w:delText>pper-left corner</w:delText>
        </w:r>
        <w:r w:rsidR="009A0DB3" w:rsidDel="00FA44AA">
          <w:rPr>
            <w:rFonts w:cs="Times New Roman"/>
            <w:color w:val="000000" w:themeColor="text1"/>
            <w:sz w:val="22"/>
          </w:rPr>
          <w:delText>)</w:delText>
        </w:r>
        <w:r w:rsidR="004A048D" w:rsidDel="00FA44AA">
          <w:rPr>
            <w:rFonts w:cs="Times New Roman"/>
            <w:color w:val="000000" w:themeColor="text1"/>
            <w:sz w:val="22"/>
          </w:rPr>
          <w:delText xml:space="preserve"> and Figure 3(b)</w:delText>
        </w:r>
        <w:r w:rsidR="008A03FE" w:rsidDel="00FA44AA">
          <w:rPr>
            <w:rFonts w:cs="Times New Roman"/>
            <w:color w:val="000000" w:themeColor="text1"/>
            <w:sz w:val="22"/>
          </w:rPr>
          <w:delText xml:space="preserve"> (i.e., the boxplot in the u</w:delText>
        </w:r>
        <w:r w:rsidR="008A03FE" w:rsidRPr="009A0DB3" w:rsidDel="00FA44AA">
          <w:rPr>
            <w:rFonts w:cs="Times New Roman"/>
            <w:color w:val="000000" w:themeColor="text1"/>
            <w:sz w:val="22"/>
          </w:rPr>
          <w:delText>pper-</w:delText>
        </w:r>
        <w:r w:rsidR="008A03FE" w:rsidDel="00FA44AA">
          <w:rPr>
            <w:rFonts w:cs="Times New Roman"/>
            <w:color w:val="000000" w:themeColor="text1"/>
            <w:sz w:val="22"/>
          </w:rPr>
          <w:delText>right</w:delText>
        </w:r>
        <w:r w:rsidR="008A03FE" w:rsidRPr="009A0DB3" w:rsidDel="00FA44AA">
          <w:rPr>
            <w:rFonts w:cs="Times New Roman"/>
            <w:color w:val="000000" w:themeColor="text1"/>
            <w:sz w:val="22"/>
          </w:rPr>
          <w:delText xml:space="preserve"> corner</w:delText>
        </w:r>
        <w:r w:rsidR="008A03FE" w:rsidDel="00FA44AA">
          <w:rPr>
            <w:rFonts w:cs="Times New Roman"/>
            <w:color w:val="000000" w:themeColor="text1"/>
            <w:sz w:val="22"/>
          </w:rPr>
          <w:delText>)</w:delText>
        </w:r>
        <w:r w:rsidR="009A0DB3" w:rsidDel="00FA44AA">
          <w:rPr>
            <w:rFonts w:cs="Times New Roman"/>
            <w:color w:val="000000" w:themeColor="text1"/>
            <w:sz w:val="22"/>
          </w:rPr>
          <w:delText xml:space="preserve">, </w:delText>
        </w:r>
        <w:r w:rsidRPr="001E17BA" w:rsidDel="00FA44AA">
          <w:rPr>
            <w:rFonts w:cs="Times New Roman"/>
            <w:color w:val="000000" w:themeColor="text1"/>
            <w:sz w:val="22"/>
          </w:rPr>
          <w:delText>positive values indicate the percentage improvements by the ADL-</w:delText>
        </w:r>
        <w:r w:rsidRPr="001E17BA" w:rsidDel="00FA44AA">
          <w:rPr>
            <w:rFonts w:cs="Times New Roman"/>
            <w:noProof/>
            <w:color w:val="000000" w:themeColor="text1"/>
            <w:sz w:val="22"/>
          </w:rPr>
          <w:delText>intra</w:delText>
        </w:r>
        <w:r w:rsidRPr="001E17BA" w:rsidDel="00FA44AA">
          <w:rPr>
            <w:rFonts w:cs="Times New Roman"/>
            <w:color w:val="000000" w:themeColor="text1"/>
            <w:sz w:val="22"/>
          </w:rPr>
          <w:delText xml:space="preserve">-EWC model </w:delText>
        </w:r>
        <w:r w:rsidR="004A048D" w:rsidDel="00FA44AA">
          <w:rPr>
            <w:rFonts w:cs="Times New Roman"/>
            <w:color w:val="000000" w:themeColor="text1"/>
            <w:sz w:val="22"/>
          </w:rPr>
          <w:delText xml:space="preserve">and by </w:delText>
        </w:r>
        <w:r w:rsidR="004A048D" w:rsidRPr="001E17BA" w:rsidDel="00FA44AA">
          <w:rPr>
            <w:rFonts w:cs="Times New Roman"/>
            <w:color w:val="000000" w:themeColor="text1"/>
            <w:sz w:val="22"/>
          </w:rPr>
          <w:delText>the ADL-</w:delText>
        </w:r>
        <w:r w:rsidR="004A048D" w:rsidRPr="001E17BA" w:rsidDel="00FA44AA">
          <w:rPr>
            <w:rFonts w:cs="Times New Roman"/>
            <w:noProof/>
            <w:color w:val="000000" w:themeColor="text1"/>
            <w:sz w:val="22"/>
          </w:rPr>
          <w:delText>intra</w:delText>
        </w:r>
        <w:r w:rsidR="004A048D" w:rsidRPr="001E17BA" w:rsidDel="00FA44AA">
          <w:rPr>
            <w:rFonts w:cs="Times New Roman"/>
            <w:color w:val="000000" w:themeColor="text1"/>
            <w:sz w:val="22"/>
          </w:rPr>
          <w:delText>-</w:delText>
        </w:r>
        <w:r w:rsidR="004A048D" w:rsidDel="00FA44AA">
          <w:rPr>
            <w:rFonts w:cs="Times New Roman"/>
            <w:color w:val="000000" w:themeColor="text1"/>
            <w:sz w:val="22"/>
          </w:rPr>
          <w:delText>IC</w:delText>
        </w:r>
        <w:r w:rsidR="004A048D" w:rsidRPr="001E17BA" w:rsidDel="00FA44AA">
          <w:rPr>
            <w:rFonts w:cs="Times New Roman"/>
            <w:color w:val="000000" w:themeColor="text1"/>
            <w:sz w:val="22"/>
          </w:rPr>
          <w:delText xml:space="preserve"> model </w:delText>
        </w:r>
        <w:r w:rsidR="009A0DB3" w:rsidDel="00FA44AA">
          <w:rPr>
            <w:rFonts w:cs="Times New Roman"/>
            <w:color w:val="000000" w:themeColor="text1"/>
            <w:sz w:val="22"/>
          </w:rPr>
          <w:delText>compared to the ADL-intra model.</w:delText>
        </w:r>
      </w:del>
    </w:p>
    <w:p w14:paraId="5141A05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DB02DE6" w14:textId="4F055BCD"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Table 5.</w:t>
      </w:r>
      <w:r w:rsidRPr="001E17BA">
        <w:rPr>
          <w:rFonts w:cs="Times New Roman"/>
          <w:color w:val="000000" w:themeColor="text1"/>
          <w:sz w:val="22"/>
        </w:rPr>
        <w:tab/>
        <w:t xml:space="preserve">The relative forecasting performance of the ADL-intra-EWC model and the ADL-intra-IC model compared to the ADL-intra model for each product category for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sidR="00BC116E">
        <w:rPr>
          <w:rStyle w:val="FootnoteReference"/>
          <w:rFonts w:cs="Times New Roman"/>
          <w:color w:val="000000" w:themeColor="text1"/>
          <w:sz w:val="22"/>
        </w:rPr>
        <w:footnoteReference w:id="17"/>
      </w:r>
    </w:p>
    <w:p w14:paraId="628A0FE4" w14:textId="5CFB249F" w:rsidR="001E17BA" w:rsidDel="00447B77" w:rsidRDefault="001E17BA" w:rsidP="004C569C">
      <w:pPr>
        <w:shd w:val="clear" w:color="auto" w:fill="FFFFFF" w:themeFill="background1"/>
        <w:spacing w:after="0" w:line="360" w:lineRule="auto"/>
        <w:rPr>
          <w:del w:id="6188" w:author="Tao Huang" w:date="2018-09-06T16:34:00Z"/>
          <w:rFonts w:cs="Times New Roman"/>
          <w:color w:val="000000" w:themeColor="text1"/>
          <w:sz w:val="22"/>
        </w:rPr>
      </w:pPr>
    </w:p>
    <w:tbl>
      <w:tblPr>
        <w:tblStyle w:val="ListTable1Light1"/>
        <w:tblW w:w="8921" w:type="dxa"/>
        <w:tblLook w:val="04A0" w:firstRow="1" w:lastRow="0" w:firstColumn="1" w:lastColumn="0" w:noHBand="0" w:noVBand="1"/>
        <w:tblPrChange w:id="6189" w:author="Tao Huang" w:date="2018-09-06T16:34:00Z">
          <w:tblPr>
            <w:tblStyle w:val="ListTable1Light1"/>
            <w:tblW w:w="8921" w:type="dxa"/>
            <w:tblLook w:val="04A0" w:firstRow="1" w:lastRow="0" w:firstColumn="1" w:lastColumn="0" w:noHBand="0" w:noVBand="1"/>
          </w:tblPr>
        </w:tblPrChange>
      </w:tblPr>
      <w:tblGrid>
        <w:gridCol w:w="2268"/>
        <w:gridCol w:w="1292"/>
        <w:gridCol w:w="1036"/>
        <w:gridCol w:w="2082"/>
        <w:gridCol w:w="1238"/>
        <w:gridCol w:w="1005"/>
        <w:tblGridChange w:id="6190">
          <w:tblGrid>
            <w:gridCol w:w="2268"/>
            <w:gridCol w:w="1292"/>
            <w:gridCol w:w="1036"/>
            <w:gridCol w:w="2082"/>
            <w:gridCol w:w="1238"/>
            <w:gridCol w:w="1005"/>
          </w:tblGrid>
        </w:tblGridChange>
      </w:tblGrid>
      <w:tr w:rsidR="001E17BA" w:rsidRPr="001E17BA" w:rsidDel="00447B77" w14:paraId="6EA91DF4" w14:textId="20E651D6" w:rsidTr="00447B77">
        <w:trPr>
          <w:cnfStyle w:val="100000000000" w:firstRow="1" w:lastRow="0" w:firstColumn="0" w:lastColumn="0" w:oddVBand="0" w:evenVBand="0" w:oddHBand="0" w:evenHBand="0" w:firstRowFirstColumn="0" w:firstRowLastColumn="0" w:lastRowFirstColumn="0" w:lastRowLastColumn="0"/>
          <w:trHeight w:val="20"/>
          <w:del w:id="6191" w:author="Tao Huang" w:date="2018-09-06T16:34:00Z"/>
          <w:trPrChange w:id="619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193" w:author="Tao Huang" w:date="2018-09-06T16:34:00Z">
              <w:tcPr>
                <w:tcW w:w="2268" w:type="dxa"/>
                <w:shd w:val="clear" w:color="auto" w:fill="auto"/>
                <w:noWrap/>
              </w:tcPr>
            </w:tcPrChange>
          </w:tcPr>
          <w:p w14:paraId="162FF29F" w14:textId="76F73238" w:rsidR="001E17BA" w:rsidRPr="001E17BA" w:rsidDel="00447B77" w:rsidRDefault="001E17BA" w:rsidP="001E17BA">
            <w:pPr>
              <w:spacing w:after="0" w:line="240" w:lineRule="auto"/>
              <w:cnfStyle w:val="101000000000" w:firstRow="1" w:lastRow="0" w:firstColumn="1" w:lastColumn="0" w:oddVBand="0" w:evenVBand="0" w:oddHBand="0" w:evenHBand="0" w:firstRowFirstColumn="0" w:firstRowLastColumn="0" w:lastRowFirstColumn="0" w:lastRowLastColumn="0"/>
              <w:rPr>
                <w:del w:id="6194" w:author="Tao Huang" w:date="2018-09-06T16:34:00Z"/>
                <w:rFonts w:eastAsia="Times New Roman" w:cs="Times New Roman"/>
                <w:b w:val="0"/>
                <w:sz w:val="22"/>
              </w:rPr>
            </w:pPr>
            <w:del w:id="6195" w:author="Tao Huang" w:date="2018-09-06T16:34:00Z">
              <w:r w:rsidRPr="001E17BA" w:rsidDel="00447B77">
                <w:rPr>
                  <w:rFonts w:eastAsia="Times New Roman" w:cs="Times New Roman"/>
                  <w:b w:val="0"/>
                  <w:sz w:val="22"/>
                </w:rPr>
                <w:delText>Category/MASE</w:delText>
              </w:r>
            </w:del>
          </w:p>
        </w:tc>
        <w:tc>
          <w:tcPr>
            <w:tcW w:w="0" w:type="dxa"/>
            <w:shd w:val="clear" w:color="auto" w:fill="auto"/>
            <w:noWrap/>
            <w:tcPrChange w:id="6196" w:author="Tao Huang" w:date="2018-09-06T16:34:00Z">
              <w:tcPr>
                <w:tcW w:w="1292" w:type="dxa"/>
                <w:shd w:val="clear" w:color="auto" w:fill="auto"/>
                <w:noWrap/>
              </w:tcPr>
            </w:tcPrChange>
          </w:tcPr>
          <w:p w14:paraId="487B8CE3" w14:textId="044E7659" w:rsidR="001E17BA" w:rsidRPr="001E17BA" w:rsidDel="00447B77"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del w:id="6197" w:author="Tao Huang" w:date="2018-09-06T16:34:00Z"/>
                <w:rFonts w:eastAsia="Times New Roman" w:cs="Times New Roman"/>
                <w:b w:val="0"/>
                <w:sz w:val="22"/>
              </w:rPr>
            </w:pPr>
            <w:del w:id="6198" w:author="Tao Huang" w:date="2018-09-06T16:34:00Z">
              <w:r w:rsidRPr="001E17BA" w:rsidDel="00447B77">
                <w:rPr>
                  <w:rFonts w:eastAsia="Times New Roman" w:cs="Times New Roman"/>
                  <w:b w:val="0"/>
                  <w:sz w:val="22"/>
                </w:rPr>
                <w:delText>ADL-intra-EWC</w:delText>
              </w:r>
            </w:del>
          </w:p>
        </w:tc>
        <w:tc>
          <w:tcPr>
            <w:tcW w:w="0" w:type="dxa"/>
            <w:shd w:val="clear" w:color="auto" w:fill="auto"/>
            <w:noWrap/>
            <w:tcPrChange w:id="6199" w:author="Tao Huang" w:date="2018-09-06T16:34:00Z">
              <w:tcPr>
                <w:tcW w:w="1036" w:type="dxa"/>
                <w:shd w:val="clear" w:color="auto" w:fill="auto"/>
                <w:noWrap/>
              </w:tcPr>
            </w:tcPrChange>
          </w:tcPr>
          <w:p w14:paraId="46D8B31C" w14:textId="511EEC4E" w:rsidR="001E17BA" w:rsidRPr="001E17BA" w:rsidDel="00447B77"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del w:id="6200" w:author="Tao Huang" w:date="2018-09-06T16:34:00Z"/>
                <w:rFonts w:eastAsia="Times New Roman" w:cs="Times New Roman"/>
                <w:b w:val="0"/>
                <w:sz w:val="22"/>
              </w:rPr>
            </w:pPr>
            <w:del w:id="6201" w:author="Tao Huang" w:date="2018-09-06T16:34:00Z">
              <w:r w:rsidRPr="001E17BA" w:rsidDel="00447B77">
                <w:rPr>
                  <w:rFonts w:eastAsia="Times New Roman" w:cs="Times New Roman"/>
                  <w:b w:val="0"/>
                  <w:sz w:val="22"/>
                </w:rPr>
                <w:delText>ADL-intra-IC</w:delText>
              </w:r>
            </w:del>
          </w:p>
        </w:tc>
        <w:tc>
          <w:tcPr>
            <w:tcW w:w="0" w:type="dxa"/>
            <w:shd w:val="clear" w:color="auto" w:fill="auto"/>
            <w:noWrap/>
            <w:tcPrChange w:id="6202" w:author="Tao Huang" w:date="2018-09-06T16:34:00Z">
              <w:tcPr>
                <w:tcW w:w="2082" w:type="dxa"/>
                <w:shd w:val="clear" w:color="auto" w:fill="auto"/>
                <w:noWrap/>
              </w:tcPr>
            </w:tcPrChange>
          </w:tcPr>
          <w:p w14:paraId="025C206D" w14:textId="2A5C3A1D" w:rsidR="001E17BA" w:rsidRPr="001E17BA" w:rsidDel="00447B77" w:rsidRDefault="001E17BA" w:rsidP="001E17BA">
            <w:pPr>
              <w:spacing w:after="0" w:line="240" w:lineRule="auto"/>
              <w:cnfStyle w:val="100000000000" w:firstRow="1" w:lastRow="0" w:firstColumn="0" w:lastColumn="0" w:oddVBand="0" w:evenVBand="0" w:oddHBand="0" w:evenHBand="0" w:firstRowFirstColumn="0" w:firstRowLastColumn="0" w:lastRowFirstColumn="0" w:lastRowLastColumn="0"/>
              <w:rPr>
                <w:del w:id="6203" w:author="Tao Huang" w:date="2018-09-06T16:34:00Z"/>
                <w:rFonts w:eastAsia="Times New Roman" w:cs="Times New Roman"/>
                <w:b w:val="0"/>
                <w:sz w:val="22"/>
              </w:rPr>
            </w:pPr>
            <w:del w:id="6204" w:author="Tao Huang" w:date="2018-09-06T16:34:00Z">
              <w:r w:rsidRPr="001E17BA" w:rsidDel="00447B77">
                <w:rPr>
                  <w:rFonts w:eastAsia="Times New Roman" w:cs="Times New Roman"/>
                  <w:b w:val="0"/>
                  <w:sz w:val="22"/>
                </w:rPr>
                <w:delText>Category/MASE</w:delText>
              </w:r>
            </w:del>
          </w:p>
        </w:tc>
        <w:tc>
          <w:tcPr>
            <w:tcW w:w="0" w:type="dxa"/>
            <w:shd w:val="clear" w:color="auto" w:fill="auto"/>
            <w:noWrap/>
            <w:tcPrChange w:id="6205" w:author="Tao Huang" w:date="2018-09-06T16:34:00Z">
              <w:tcPr>
                <w:tcW w:w="1238" w:type="dxa"/>
                <w:shd w:val="clear" w:color="auto" w:fill="auto"/>
                <w:noWrap/>
              </w:tcPr>
            </w:tcPrChange>
          </w:tcPr>
          <w:p w14:paraId="2354B49D" w14:textId="2F2E32D8" w:rsidR="001E17BA" w:rsidRPr="001E17BA" w:rsidDel="00447B77"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del w:id="6206" w:author="Tao Huang" w:date="2018-09-06T16:34:00Z"/>
                <w:rFonts w:eastAsia="Times New Roman" w:cs="Times New Roman"/>
                <w:b w:val="0"/>
                <w:sz w:val="22"/>
              </w:rPr>
            </w:pPr>
            <w:del w:id="6207" w:author="Tao Huang" w:date="2018-09-06T16:34:00Z">
              <w:r w:rsidRPr="001E17BA" w:rsidDel="00447B77">
                <w:rPr>
                  <w:rFonts w:eastAsia="Times New Roman" w:cs="Times New Roman"/>
                  <w:b w:val="0"/>
                  <w:sz w:val="22"/>
                </w:rPr>
                <w:delText>ADL-intra-EWC</w:delText>
              </w:r>
            </w:del>
          </w:p>
        </w:tc>
        <w:tc>
          <w:tcPr>
            <w:tcW w:w="0" w:type="dxa"/>
            <w:shd w:val="clear" w:color="auto" w:fill="auto"/>
            <w:noWrap/>
            <w:tcPrChange w:id="6208" w:author="Tao Huang" w:date="2018-09-06T16:34:00Z">
              <w:tcPr>
                <w:tcW w:w="1005" w:type="dxa"/>
                <w:shd w:val="clear" w:color="auto" w:fill="auto"/>
                <w:noWrap/>
              </w:tcPr>
            </w:tcPrChange>
          </w:tcPr>
          <w:p w14:paraId="03A1BBAA" w14:textId="1A6146D0" w:rsidR="001E17BA" w:rsidRPr="001E17BA" w:rsidDel="00447B77"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del w:id="6209" w:author="Tao Huang" w:date="2018-09-06T16:34:00Z"/>
                <w:rFonts w:eastAsia="Times New Roman" w:cs="Times New Roman"/>
                <w:b w:val="0"/>
                <w:sz w:val="22"/>
              </w:rPr>
            </w:pPr>
            <w:del w:id="6210" w:author="Tao Huang" w:date="2018-09-06T16:34:00Z">
              <w:r w:rsidRPr="001E17BA" w:rsidDel="00447B77">
                <w:rPr>
                  <w:rFonts w:eastAsia="Times New Roman" w:cs="Times New Roman"/>
                  <w:b w:val="0"/>
                  <w:sz w:val="22"/>
                </w:rPr>
                <w:delText>ADL-intra-IC</w:delText>
              </w:r>
            </w:del>
          </w:p>
        </w:tc>
      </w:tr>
      <w:tr w:rsidR="001E17BA" w:rsidRPr="001E17BA" w:rsidDel="00447B77" w14:paraId="4C9B3881" w14:textId="0185D062" w:rsidTr="00447B77">
        <w:trPr>
          <w:cnfStyle w:val="000000100000" w:firstRow="0" w:lastRow="0" w:firstColumn="0" w:lastColumn="0" w:oddVBand="0" w:evenVBand="0" w:oddHBand="1" w:evenHBand="0" w:firstRowFirstColumn="0" w:firstRowLastColumn="0" w:lastRowFirstColumn="0" w:lastRowLastColumn="0"/>
          <w:trHeight w:val="20"/>
          <w:del w:id="6211" w:author="Tao Huang" w:date="2018-09-06T16:34:00Z"/>
          <w:trPrChange w:id="621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213" w:author="Tao Huang" w:date="2018-09-06T16:34:00Z">
              <w:tcPr>
                <w:tcW w:w="2268" w:type="dxa"/>
                <w:shd w:val="clear" w:color="auto" w:fill="auto"/>
                <w:noWrap/>
              </w:tcPr>
            </w:tcPrChange>
          </w:tcPr>
          <w:p w14:paraId="68EF187E" w14:textId="3EDE4207" w:rsidR="001E17BA" w:rsidRPr="001E17BA"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6214" w:author="Tao Huang" w:date="2018-09-06T16:34:00Z"/>
                <w:rFonts w:eastAsia="Times New Roman" w:cs="Times New Roman"/>
                <w:b w:val="0"/>
                <w:sz w:val="22"/>
              </w:rPr>
            </w:pPr>
            <w:del w:id="6215" w:author="Tao Huang" w:date="2018-09-06T16:34:00Z">
              <w:r w:rsidRPr="001E17BA" w:rsidDel="00447B77">
                <w:rPr>
                  <w:rFonts w:eastAsia="Times New Roman" w:cs="Times New Roman"/>
                  <w:b w:val="0"/>
                  <w:sz w:val="22"/>
                </w:rPr>
                <w:delText>Beer</w:delText>
              </w:r>
            </w:del>
          </w:p>
        </w:tc>
        <w:tc>
          <w:tcPr>
            <w:tcW w:w="0" w:type="dxa"/>
            <w:shd w:val="clear" w:color="auto" w:fill="auto"/>
            <w:noWrap/>
            <w:tcPrChange w:id="6216" w:author="Tao Huang" w:date="2018-09-06T16:34:00Z">
              <w:tcPr>
                <w:tcW w:w="1292" w:type="dxa"/>
                <w:shd w:val="clear" w:color="auto" w:fill="auto"/>
                <w:noWrap/>
              </w:tcPr>
            </w:tcPrChange>
          </w:tcPr>
          <w:p w14:paraId="378B878B" w14:textId="6F97E4BA"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217" w:author="Tao Huang" w:date="2018-09-06T16:34:00Z"/>
                <w:rFonts w:eastAsia="Times New Roman" w:cs="Times New Roman"/>
                <w:sz w:val="22"/>
              </w:rPr>
            </w:pPr>
            <w:del w:id="6218" w:author="Tao Huang" w:date="2018-09-06T16:34:00Z">
              <w:r w:rsidRPr="001E17BA" w:rsidDel="00447B77">
                <w:rPr>
                  <w:rFonts w:eastAsia="Times New Roman" w:cs="Times New Roman"/>
                  <w:sz w:val="22"/>
                </w:rPr>
                <w:delText>99.90%</w:delText>
              </w:r>
            </w:del>
          </w:p>
        </w:tc>
        <w:tc>
          <w:tcPr>
            <w:tcW w:w="0" w:type="dxa"/>
            <w:shd w:val="clear" w:color="auto" w:fill="auto"/>
            <w:noWrap/>
            <w:tcPrChange w:id="6219" w:author="Tao Huang" w:date="2018-09-06T16:34:00Z">
              <w:tcPr>
                <w:tcW w:w="1036" w:type="dxa"/>
                <w:shd w:val="clear" w:color="auto" w:fill="auto"/>
                <w:noWrap/>
              </w:tcPr>
            </w:tcPrChange>
          </w:tcPr>
          <w:p w14:paraId="7EDBBD4E" w14:textId="312E99C6"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220" w:author="Tao Huang" w:date="2018-09-06T16:34:00Z"/>
                <w:rFonts w:eastAsia="Times New Roman" w:cs="Times New Roman"/>
                <w:sz w:val="22"/>
              </w:rPr>
            </w:pPr>
            <w:del w:id="6221" w:author="Tao Huang" w:date="2018-09-06T16:34:00Z">
              <w:r w:rsidRPr="001E17BA" w:rsidDel="00447B77">
                <w:rPr>
                  <w:rFonts w:eastAsia="Times New Roman" w:cs="Times New Roman"/>
                  <w:sz w:val="22"/>
                </w:rPr>
                <w:delText>100.40%</w:delText>
              </w:r>
            </w:del>
          </w:p>
        </w:tc>
        <w:tc>
          <w:tcPr>
            <w:tcW w:w="0" w:type="dxa"/>
            <w:shd w:val="clear" w:color="auto" w:fill="auto"/>
            <w:noWrap/>
            <w:tcPrChange w:id="6222" w:author="Tao Huang" w:date="2018-09-06T16:34:00Z">
              <w:tcPr>
                <w:tcW w:w="2082" w:type="dxa"/>
                <w:shd w:val="clear" w:color="auto" w:fill="auto"/>
                <w:noWrap/>
              </w:tcPr>
            </w:tcPrChange>
          </w:tcPr>
          <w:p w14:paraId="4EFA430F" w14:textId="63CE117A" w:rsidR="001E17BA" w:rsidRPr="001E17BA"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6223" w:author="Tao Huang" w:date="2018-09-06T16:34:00Z"/>
                <w:rFonts w:eastAsia="Times New Roman" w:cs="Times New Roman"/>
                <w:sz w:val="22"/>
              </w:rPr>
            </w:pPr>
            <w:del w:id="6224" w:author="Tao Huang" w:date="2018-09-06T16:34:00Z">
              <w:r w:rsidRPr="001E17BA" w:rsidDel="00447B77">
                <w:rPr>
                  <w:rFonts w:eastAsia="Times New Roman" w:cs="Times New Roman"/>
                  <w:sz w:val="22"/>
                </w:rPr>
                <w:delText>Mayonnaise</w:delText>
              </w:r>
            </w:del>
          </w:p>
        </w:tc>
        <w:tc>
          <w:tcPr>
            <w:tcW w:w="0" w:type="dxa"/>
            <w:shd w:val="clear" w:color="auto" w:fill="auto"/>
            <w:noWrap/>
            <w:tcPrChange w:id="6225" w:author="Tao Huang" w:date="2018-09-06T16:34:00Z">
              <w:tcPr>
                <w:tcW w:w="1238" w:type="dxa"/>
                <w:shd w:val="clear" w:color="auto" w:fill="auto"/>
                <w:noWrap/>
              </w:tcPr>
            </w:tcPrChange>
          </w:tcPr>
          <w:p w14:paraId="71EB7BAD" w14:textId="73815946"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226" w:author="Tao Huang" w:date="2018-09-06T16:34:00Z"/>
                <w:rFonts w:eastAsia="Times New Roman" w:cs="Times New Roman"/>
                <w:sz w:val="22"/>
              </w:rPr>
            </w:pPr>
            <w:del w:id="6227" w:author="Tao Huang" w:date="2018-09-06T16:34:00Z">
              <w:r w:rsidRPr="001E17BA" w:rsidDel="00447B77">
                <w:rPr>
                  <w:rFonts w:eastAsia="Times New Roman" w:cs="Times New Roman"/>
                  <w:sz w:val="22"/>
                </w:rPr>
                <w:delText>99.96%</w:delText>
              </w:r>
            </w:del>
          </w:p>
        </w:tc>
        <w:tc>
          <w:tcPr>
            <w:tcW w:w="0" w:type="dxa"/>
            <w:shd w:val="clear" w:color="auto" w:fill="auto"/>
            <w:noWrap/>
            <w:tcPrChange w:id="6228" w:author="Tao Huang" w:date="2018-09-06T16:34:00Z">
              <w:tcPr>
                <w:tcW w:w="1005" w:type="dxa"/>
                <w:shd w:val="clear" w:color="auto" w:fill="auto"/>
                <w:noWrap/>
              </w:tcPr>
            </w:tcPrChange>
          </w:tcPr>
          <w:p w14:paraId="71F484E5" w14:textId="444AB81C"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229" w:author="Tao Huang" w:date="2018-09-06T16:34:00Z"/>
                <w:rFonts w:eastAsia="Times New Roman" w:cs="Times New Roman"/>
                <w:sz w:val="22"/>
              </w:rPr>
            </w:pPr>
            <w:del w:id="6230" w:author="Tao Huang" w:date="2018-09-06T16:34:00Z">
              <w:r w:rsidRPr="001E17BA" w:rsidDel="00447B77">
                <w:rPr>
                  <w:rFonts w:eastAsia="Times New Roman" w:cs="Times New Roman"/>
                  <w:sz w:val="22"/>
                </w:rPr>
                <w:delText>99.58%</w:delText>
              </w:r>
            </w:del>
          </w:p>
        </w:tc>
      </w:tr>
      <w:tr w:rsidR="001E17BA" w:rsidRPr="001E17BA" w:rsidDel="00447B77" w14:paraId="066549D0" w14:textId="06252B82" w:rsidTr="00447B77">
        <w:trPr>
          <w:trHeight w:val="20"/>
          <w:del w:id="6231" w:author="Tao Huang" w:date="2018-09-06T16:34:00Z"/>
          <w:trPrChange w:id="623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233" w:author="Tao Huang" w:date="2018-09-06T16:34:00Z">
              <w:tcPr>
                <w:tcW w:w="2268" w:type="dxa"/>
                <w:shd w:val="clear" w:color="auto" w:fill="auto"/>
                <w:noWrap/>
              </w:tcPr>
            </w:tcPrChange>
          </w:tcPr>
          <w:p w14:paraId="79D39BAE" w14:textId="0597FAA6" w:rsidR="001E17BA" w:rsidRPr="001E17BA" w:rsidDel="00447B77" w:rsidRDefault="001E17BA" w:rsidP="001E17BA">
            <w:pPr>
              <w:spacing w:after="0" w:line="240" w:lineRule="auto"/>
              <w:rPr>
                <w:del w:id="6234" w:author="Tao Huang" w:date="2018-09-06T16:34:00Z"/>
                <w:rFonts w:eastAsia="Times New Roman" w:cs="Times New Roman"/>
                <w:b w:val="0"/>
                <w:sz w:val="22"/>
              </w:rPr>
            </w:pPr>
            <w:del w:id="6235" w:author="Tao Huang" w:date="2018-09-06T16:34:00Z">
              <w:r w:rsidRPr="001E17BA" w:rsidDel="00447B77">
                <w:rPr>
                  <w:rFonts w:eastAsia="Times New Roman" w:cs="Times New Roman"/>
                  <w:b w:val="0"/>
                  <w:sz w:val="22"/>
                </w:rPr>
                <w:delText>Blades</w:delText>
              </w:r>
            </w:del>
          </w:p>
        </w:tc>
        <w:tc>
          <w:tcPr>
            <w:tcW w:w="0" w:type="dxa"/>
            <w:shd w:val="clear" w:color="auto" w:fill="auto"/>
            <w:noWrap/>
            <w:tcPrChange w:id="6236" w:author="Tao Huang" w:date="2018-09-06T16:34:00Z">
              <w:tcPr>
                <w:tcW w:w="1292" w:type="dxa"/>
                <w:shd w:val="clear" w:color="auto" w:fill="auto"/>
                <w:noWrap/>
              </w:tcPr>
            </w:tcPrChange>
          </w:tcPr>
          <w:p w14:paraId="460854DA" w14:textId="32776AE1"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237" w:author="Tao Huang" w:date="2018-09-06T16:34:00Z"/>
                <w:rFonts w:eastAsia="Times New Roman" w:cs="Times New Roman"/>
                <w:sz w:val="22"/>
              </w:rPr>
            </w:pPr>
            <w:del w:id="6238" w:author="Tao Huang" w:date="2018-09-06T16:34:00Z">
              <w:r w:rsidRPr="001E17BA" w:rsidDel="00447B77">
                <w:rPr>
                  <w:rFonts w:eastAsia="Times New Roman" w:cs="Times New Roman"/>
                  <w:sz w:val="22"/>
                </w:rPr>
                <w:delText>99.76%</w:delText>
              </w:r>
            </w:del>
          </w:p>
        </w:tc>
        <w:tc>
          <w:tcPr>
            <w:tcW w:w="0" w:type="dxa"/>
            <w:shd w:val="clear" w:color="auto" w:fill="auto"/>
            <w:noWrap/>
            <w:tcPrChange w:id="6239" w:author="Tao Huang" w:date="2018-09-06T16:34:00Z">
              <w:tcPr>
                <w:tcW w:w="1036" w:type="dxa"/>
                <w:shd w:val="clear" w:color="auto" w:fill="auto"/>
                <w:noWrap/>
              </w:tcPr>
            </w:tcPrChange>
          </w:tcPr>
          <w:p w14:paraId="48AC05BD" w14:textId="2A4BFE08"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240" w:author="Tao Huang" w:date="2018-09-06T16:34:00Z"/>
                <w:rFonts w:eastAsia="Times New Roman" w:cs="Times New Roman"/>
                <w:sz w:val="22"/>
              </w:rPr>
            </w:pPr>
            <w:del w:id="6241" w:author="Tao Huang" w:date="2018-09-06T16:34:00Z">
              <w:r w:rsidRPr="001E17BA" w:rsidDel="00447B77">
                <w:rPr>
                  <w:rFonts w:eastAsia="Times New Roman" w:cs="Times New Roman"/>
                  <w:sz w:val="22"/>
                </w:rPr>
                <w:delText>97.35%</w:delText>
              </w:r>
            </w:del>
          </w:p>
        </w:tc>
        <w:tc>
          <w:tcPr>
            <w:tcW w:w="0" w:type="dxa"/>
            <w:shd w:val="clear" w:color="auto" w:fill="auto"/>
            <w:noWrap/>
            <w:tcPrChange w:id="6242" w:author="Tao Huang" w:date="2018-09-06T16:34:00Z">
              <w:tcPr>
                <w:tcW w:w="2082" w:type="dxa"/>
                <w:shd w:val="clear" w:color="auto" w:fill="auto"/>
                <w:noWrap/>
              </w:tcPr>
            </w:tcPrChange>
          </w:tcPr>
          <w:p w14:paraId="0A64F5A3" w14:textId="405D4D9D" w:rsidR="001E17BA" w:rsidRPr="001E17BA"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6243" w:author="Tao Huang" w:date="2018-09-06T16:34:00Z"/>
                <w:rFonts w:eastAsia="Times New Roman" w:cs="Times New Roman"/>
                <w:sz w:val="22"/>
              </w:rPr>
            </w:pPr>
            <w:del w:id="6244" w:author="Tao Huang" w:date="2018-09-06T16:34:00Z">
              <w:r w:rsidRPr="001E17BA" w:rsidDel="00447B77">
                <w:rPr>
                  <w:rFonts w:eastAsia="Times New Roman" w:cs="Times New Roman"/>
                  <w:sz w:val="22"/>
                </w:rPr>
                <w:delText>Milk</w:delText>
              </w:r>
            </w:del>
          </w:p>
        </w:tc>
        <w:tc>
          <w:tcPr>
            <w:tcW w:w="0" w:type="dxa"/>
            <w:shd w:val="clear" w:color="auto" w:fill="auto"/>
            <w:noWrap/>
            <w:tcPrChange w:id="6245" w:author="Tao Huang" w:date="2018-09-06T16:34:00Z">
              <w:tcPr>
                <w:tcW w:w="1238" w:type="dxa"/>
                <w:shd w:val="clear" w:color="auto" w:fill="auto"/>
                <w:noWrap/>
              </w:tcPr>
            </w:tcPrChange>
          </w:tcPr>
          <w:p w14:paraId="5E3016C0" w14:textId="567753EB"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246" w:author="Tao Huang" w:date="2018-09-06T16:34:00Z"/>
                <w:rFonts w:eastAsia="Times New Roman" w:cs="Times New Roman"/>
                <w:sz w:val="22"/>
              </w:rPr>
            </w:pPr>
            <w:del w:id="6247" w:author="Tao Huang" w:date="2018-09-06T16:34:00Z">
              <w:r w:rsidRPr="001E17BA" w:rsidDel="00447B77">
                <w:rPr>
                  <w:rFonts w:eastAsia="Times New Roman" w:cs="Times New Roman"/>
                  <w:sz w:val="22"/>
                </w:rPr>
                <w:delText>99.06%</w:delText>
              </w:r>
            </w:del>
          </w:p>
        </w:tc>
        <w:tc>
          <w:tcPr>
            <w:tcW w:w="0" w:type="dxa"/>
            <w:shd w:val="clear" w:color="auto" w:fill="auto"/>
            <w:noWrap/>
            <w:tcPrChange w:id="6248" w:author="Tao Huang" w:date="2018-09-06T16:34:00Z">
              <w:tcPr>
                <w:tcW w:w="1005" w:type="dxa"/>
                <w:shd w:val="clear" w:color="auto" w:fill="auto"/>
                <w:noWrap/>
              </w:tcPr>
            </w:tcPrChange>
          </w:tcPr>
          <w:p w14:paraId="75E5A7DA" w14:textId="3ADB324B"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249" w:author="Tao Huang" w:date="2018-09-06T16:34:00Z"/>
                <w:rFonts w:eastAsia="Times New Roman" w:cs="Times New Roman"/>
                <w:sz w:val="22"/>
              </w:rPr>
            </w:pPr>
            <w:del w:id="6250" w:author="Tao Huang" w:date="2018-09-06T16:34:00Z">
              <w:r w:rsidRPr="001E17BA" w:rsidDel="00447B77">
                <w:rPr>
                  <w:rFonts w:eastAsia="Times New Roman" w:cs="Times New Roman"/>
                  <w:sz w:val="22"/>
                </w:rPr>
                <w:delText>94.14%</w:delText>
              </w:r>
            </w:del>
          </w:p>
        </w:tc>
      </w:tr>
      <w:tr w:rsidR="001E17BA" w:rsidRPr="001E17BA" w:rsidDel="00447B77" w14:paraId="74F6B195" w14:textId="7971C45B" w:rsidTr="00447B77">
        <w:trPr>
          <w:cnfStyle w:val="000000100000" w:firstRow="0" w:lastRow="0" w:firstColumn="0" w:lastColumn="0" w:oddVBand="0" w:evenVBand="0" w:oddHBand="1" w:evenHBand="0" w:firstRowFirstColumn="0" w:firstRowLastColumn="0" w:lastRowFirstColumn="0" w:lastRowLastColumn="0"/>
          <w:trHeight w:val="20"/>
          <w:del w:id="6251" w:author="Tao Huang" w:date="2018-09-06T16:34:00Z"/>
          <w:trPrChange w:id="625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253" w:author="Tao Huang" w:date="2018-09-06T16:34:00Z">
              <w:tcPr>
                <w:tcW w:w="2268" w:type="dxa"/>
                <w:shd w:val="clear" w:color="auto" w:fill="auto"/>
                <w:noWrap/>
              </w:tcPr>
            </w:tcPrChange>
          </w:tcPr>
          <w:p w14:paraId="76CD6E86" w14:textId="5B02DFE9" w:rsidR="001E17BA" w:rsidRPr="001E17BA"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6254" w:author="Tao Huang" w:date="2018-09-06T16:34:00Z"/>
                <w:rFonts w:eastAsia="Times New Roman" w:cs="Times New Roman"/>
                <w:b w:val="0"/>
                <w:sz w:val="22"/>
              </w:rPr>
            </w:pPr>
            <w:del w:id="6255" w:author="Tao Huang" w:date="2018-09-06T16:34:00Z">
              <w:r w:rsidRPr="001E17BA" w:rsidDel="00447B77">
                <w:rPr>
                  <w:rFonts w:eastAsia="Times New Roman" w:cs="Times New Roman"/>
                  <w:b w:val="0"/>
                  <w:sz w:val="22"/>
                </w:rPr>
                <w:delText>Carbonated Beverages</w:delText>
              </w:r>
            </w:del>
          </w:p>
        </w:tc>
        <w:tc>
          <w:tcPr>
            <w:tcW w:w="0" w:type="dxa"/>
            <w:shd w:val="clear" w:color="auto" w:fill="auto"/>
            <w:noWrap/>
            <w:tcPrChange w:id="6256" w:author="Tao Huang" w:date="2018-09-06T16:34:00Z">
              <w:tcPr>
                <w:tcW w:w="1292" w:type="dxa"/>
                <w:shd w:val="clear" w:color="auto" w:fill="auto"/>
                <w:noWrap/>
              </w:tcPr>
            </w:tcPrChange>
          </w:tcPr>
          <w:p w14:paraId="42161333" w14:textId="1854C4A4"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257" w:author="Tao Huang" w:date="2018-09-06T16:34:00Z"/>
                <w:rFonts w:eastAsia="Times New Roman" w:cs="Times New Roman"/>
                <w:sz w:val="22"/>
              </w:rPr>
            </w:pPr>
            <w:del w:id="6258" w:author="Tao Huang" w:date="2018-09-06T16:34:00Z">
              <w:r w:rsidRPr="001E17BA" w:rsidDel="00447B77">
                <w:rPr>
                  <w:rFonts w:eastAsia="Times New Roman" w:cs="Times New Roman"/>
                  <w:sz w:val="22"/>
                </w:rPr>
                <w:delText>99.56%</w:delText>
              </w:r>
            </w:del>
          </w:p>
        </w:tc>
        <w:tc>
          <w:tcPr>
            <w:tcW w:w="0" w:type="dxa"/>
            <w:shd w:val="clear" w:color="auto" w:fill="auto"/>
            <w:noWrap/>
            <w:tcPrChange w:id="6259" w:author="Tao Huang" w:date="2018-09-06T16:34:00Z">
              <w:tcPr>
                <w:tcW w:w="1036" w:type="dxa"/>
                <w:shd w:val="clear" w:color="auto" w:fill="auto"/>
                <w:noWrap/>
              </w:tcPr>
            </w:tcPrChange>
          </w:tcPr>
          <w:p w14:paraId="63EB6391" w14:textId="070876A3"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260" w:author="Tao Huang" w:date="2018-09-06T16:34:00Z"/>
                <w:rFonts w:eastAsia="Times New Roman" w:cs="Times New Roman"/>
                <w:sz w:val="22"/>
              </w:rPr>
            </w:pPr>
            <w:del w:id="6261" w:author="Tao Huang" w:date="2018-09-06T16:34:00Z">
              <w:r w:rsidRPr="001E17BA" w:rsidDel="00447B77">
                <w:rPr>
                  <w:rFonts w:eastAsia="Times New Roman" w:cs="Times New Roman"/>
                  <w:sz w:val="22"/>
                </w:rPr>
                <w:delText>99.69%</w:delText>
              </w:r>
            </w:del>
          </w:p>
        </w:tc>
        <w:tc>
          <w:tcPr>
            <w:tcW w:w="0" w:type="dxa"/>
            <w:shd w:val="clear" w:color="auto" w:fill="auto"/>
            <w:noWrap/>
            <w:tcPrChange w:id="6262" w:author="Tao Huang" w:date="2018-09-06T16:34:00Z">
              <w:tcPr>
                <w:tcW w:w="2082" w:type="dxa"/>
                <w:shd w:val="clear" w:color="auto" w:fill="auto"/>
                <w:noWrap/>
              </w:tcPr>
            </w:tcPrChange>
          </w:tcPr>
          <w:p w14:paraId="58579BEC" w14:textId="6ABC0163" w:rsidR="001E17BA" w:rsidRPr="001E17BA"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6263" w:author="Tao Huang" w:date="2018-09-06T16:34:00Z"/>
                <w:rFonts w:eastAsia="Times New Roman" w:cs="Times New Roman"/>
                <w:sz w:val="22"/>
              </w:rPr>
            </w:pPr>
            <w:del w:id="6264" w:author="Tao Huang" w:date="2018-09-06T16:34:00Z">
              <w:r w:rsidRPr="001E17BA" w:rsidDel="00447B77">
                <w:rPr>
                  <w:rFonts w:eastAsia="Times New Roman" w:cs="Times New Roman"/>
                  <w:sz w:val="22"/>
                </w:rPr>
                <w:delText>Mustard &amp; Ketchup</w:delText>
              </w:r>
            </w:del>
          </w:p>
        </w:tc>
        <w:tc>
          <w:tcPr>
            <w:tcW w:w="0" w:type="dxa"/>
            <w:shd w:val="clear" w:color="auto" w:fill="auto"/>
            <w:noWrap/>
            <w:tcPrChange w:id="6265" w:author="Tao Huang" w:date="2018-09-06T16:34:00Z">
              <w:tcPr>
                <w:tcW w:w="1238" w:type="dxa"/>
                <w:shd w:val="clear" w:color="auto" w:fill="auto"/>
                <w:noWrap/>
              </w:tcPr>
            </w:tcPrChange>
          </w:tcPr>
          <w:p w14:paraId="34059C4E" w14:textId="498E1951"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266" w:author="Tao Huang" w:date="2018-09-06T16:34:00Z"/>
                <w:rFonts w:eastAsia="Times New Roman" w:cs="Times New Roman"/>
                <w:sz w:val="22"/>
              </w:rPr>
            </w:pPr>
            <w:del w:id="6267" w:author="Tao Huang" w:date="2018-09-06T16:34:00Z">
              <w:r w:rsidRPr="001E17BA" w:rsidDel="00447B77">
                <w:rPr>
                  <w:rFonts w:eastAsia="Times New Roman" w:cs="Times New Roman"/>
                  <w:sz w:val="22"/>
                </w:rPr>
                <w:delText>99.36%</w:delText>
              </w:r>
            </w:del>
          </w:p>
        </w:tc>
        <w:tc>
          <w:tcPr>
            <w:tcW w:w="0" w:type="dxa"/>
            <w:shd w:val="clear" w:color="auto" w:fill="auto"/>
            <w:noWrap/>
            <w:tcPrChange w:id="6268" w:author="Tao Huang" w:date="2018-09-06T16:34:00Z">
              <w:tcPr>
                <w:tcW w:w="1005" w:type="dxa"/>
                <w:shd w:val="clear" w:color="auto" w:fill="auto"/>
                <w:noWrap/>
              </w:tcPr>
            </w:tcPrChange>
          </w:tcPr>
          <w:p w14:paraId="564A2192" w14:textId="6B6E16E8"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269" w:author="Tao Huang" w:date="2018-09-06T16:34:00Z"/>
                <w:rFonts w:eastAsia="Times New Roman" w:cs="Times New Roman"/>
                <w:sz w:val="22"/>
              </w:rPr>
            </w:pPr>
            <w:del w:id="6270" w:author="Tao Huang" w:date="2018-09-06T16:34:00Z">
              <w:r w:rsidRPr="001E17BA" w:rsidDel="00447B77">
                <w:rPr>
                  <w:rFonts w:eastAsia="Times New Roman" w:cs="Times New Roman"/>
                  <w:sz w:val="22"/>
                </w:rPr>
                <w:delText>100.95%</w:delText>
              </w:r>
            </w:del>
          </w:p>
        </w:tc>
      </w:tr>
      <w:tr w:rsidR="001E17BA" w:rsidRPr="001E17BA" w:rsidDel="00447B77" w14:paraId="7E137A22" w14:textId="28D02BF8" w:rsidTr="00447B77">
        <w:trPr>
          <w:trHeight w:val="20"/>
          <w:del w:id="6271" w:author="Tao Huang" w:date="2018-09-06T16:34:00Z"/>
          <w:trPrChange w:id="627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273" w:author="Tao Huang" w:date="2018-09-06T16:34:00Z">
              <w:tcPr>
                <w:tcW w:w="2268" w:type="dxa"/>
                <w:shd w:val="clear" w:color="auto" w:fill="auto"/>
                <w:noWrap/>
              </w:tcPr>
            </w:tcPrChange>
          </w:tcPr>
          <w:p w14:paraId="37078F46" w14:textId="1C86BD7D" w:rsidR="001E17BA" w:rsidRPr="001E17BA" w:rsidDel="00447B77" w:rsidRDefault="001E17BA" w:rsidP="001E17BA">
            <w:pPr>
              <w:spacing w:after="0" w:line="240" w:lineRule="auto"/>
              <w:rPr>
                <w:del w:id="6274" w:author="Tao Huang" w:date="2018-09-06T16:34:00Z"/>
                <w:rFonts w:eastAsia="Times New Roman" w:cs="Times New Roman"/>
                <w:b w:val="0"/>
                <w:sz w:val="22"/>
              </w:rPr>
            </w:pPr>
            <w:del w:id="6275" w:author="Tao Huang" w:date="2018-09-06T16:34:00Z">
              <w:r w:rsidRPr="001E17BA" w:rsidDel="00447B77">
                <w:rPr>
                  <w:rFonts w:eastAsia="Times New Roman" w:cs="Times New Roman"/>
                  <w:b w:val="0"/>
                  <w:sz w:val="22"/>
                </w:rPr>
                <w:delText>Cigarette</w:delText>
              </w:r>
            </w:del>
          </w:p>
        </w:tc>
        <w:tc>
          <w:tcPr>
            <w:tcW w:w="0" w:type="dxa"/>
            <w:shd w:val="clear" w:color="auto" w:fill="auto"/>
            <w:noWrap/>
            <w:tcPrChange w:id="6276" w:author="Tao Huang" w:date="2018-09-06T16:34:00Z">
              <w:tcPr>
                <w:tcW w:w="1292" w:type="dxa"/>
                <w:shd w:val="clear" w:color="auto" w:fill="auto"/>
                <w:noWrap/>
              </w:tcPr>
            </w:tcPrChange>
          </w:tcPr>
          <w:p w14:paraId="38104ADE" w14:textId="78202392"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277" w:author="Tao Huang" w:date="2018-09-06T16:34:00Z"/>
                <w:rFonts w:eastAsia="Times New Roman" w:cs="Times New Roman"/>
                <w:sz w:val="22"/>
              </w:rPr>
            </w:pPr>
            <w:del w:id="6278" w:author="Tao Huang" w:date="2018-09-06T16:34:00Z">
              <w:r w:rsidRPr="001E17BA" w:rsidDel="00447B77">
                <w:rPr>
                  <w:rFonts w:eastAsia="Times New Roman" w:cs="Times New Roman"/>
                  <w:sz w:val="22"/>
                </w:rPr>
                <w:delText>99.85%</w:delText>
              </w:r>
            </w:del>
          </w:p>
        </w:tc>
        <w:tc>
          <w:tcPr>
            <w:tcW w:w="0" w:type="dxa"/>
            <w:shd w:val="clear" w:color="auto" w:fill="auto"/>
            <w:noWrap/>
            <w:tcPrChange w:id="6279" w:author="Tao Huang" w:date="2018-09-06T16:34:00Z">
              <w:tcPr>
                <w:tcW w:w="1036" w:type="dxa"/>
                <w:shd w:val="clear" w:color="auto" w:fill="auto"/>
                <w:noWrap/>
              </w:tcPr>
            </w:tcPrChange>
          </w:tcPr>
          <w:p w14:paraId="641509B4" w14:textId="04019CF7"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280" w:author="Tao Huang" w:date="2018-09-06T16:34:00Z"/>
                <w:rFonts w:eastAsia="Times New Roman" w:cs="Times New Roman"/>
                <w:sz w:val="22"/>
              </w:rPr>
            </w:pPr>
            <w:del w:id="6281" w:author="Tao Huang" w:date="2018-09-06T16:34:00Z">
              <w:r w:rsidRPr="001E17BA" w:rsidDel="00447B77">
                <w:rPr>
                  <w:rFonts w:eastAsia="Times New Roman" w:cs="Times New Roman"/>
                  <w:sz w:val="22"/>
                </w:rPr>
                <w:delText>98.77%</w:delText>
              </w:r>
            </w:del>
          </w:p>
        </w:tc>
        <w:tc>
          <w:tcPr>
            <w:tcW w:w="0" w:type="dxa"/>
            <w:shd w:val="clear" w:color="auto" w:fill="auto"/>
            <w:noWrap/>
            <w:tcPrChange w:id="6282" w:author="Tao Huang" w:date="2018-09-06T16:34:00Z">
              <w:tcPr>
                <w:tcW w:w="2082" w:type="dxa"/>
                <w:shd w:val="clear" w:color="auto" w:fill="auto"/>
                <w:noWrap/>
              </w:tcPr>
            </w:tcPrChange>
          </w:tcPr>
          <w:p w14:paraId="16221D2E" w14:textId="4CEF6C32" w:rsidR="001E17BA" w:rsidRPr="001E17BA"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6283" w:author="Tao Huang" w:date="2018-09-06T16:34:00Z"/>
                <w:rFonts w:eastAsia="Times New Roman" w:cs="Times New Roman"/>
                <w:sz w:val="22"/>
              </w:rPr>
            </w:pPr>
            <w:del w:id="6284" w:author="Tao Huang" w:date="2018-09-06T16:34:00Z">
              <w:r w:rsidRPr="001E17BA" w:rsidDel="00447B77">
                <w:rPr>
                  <w:rFonts w:eastAsia="Times New Roman" w:cs="Times New Roman"/>
                  <w:sz w:val="22"/>
                </w:rPr>
                <w:delText>Peanut butter</w:delText>
              </w:r>
            </w:del>
          </w:p>
        </w:tc>
        <w:tc>
          <w:tcPr>
            <w:tcW w:w="0" w:type="dxa"/>
            <w:shd w:val="clear" w:color="auto" w:fill="auto"/>
            <w:noWrap/>
            <w:tcPrChange w:id="6285" w:author="Tao Huang" w:date="2018-09-06T16:34:00Z">
              <w:tcPr>
                <w:tcW w:w="1238" w:type="dxa"/>
                <w:shd w:val="clear" w:color="auto" w:fill="auto"/>
                <w:noWrap/>
              </w:tcPr>
            </w:tcPrChange>
          </w:tcPr>
          <w:p w14:paraId="35C61892" w14:textId="1816AA69"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286" w:author="Tao Huang" w:date="2018-09-06T16:34:00Z"/>
                <w:rFonts w:eastAsia="Times New Roman" w:cs="Times New Roman"/>
                <w:sz w:val="22"/>
              </w:rPr>
            </w:pPr>
            <w:del w:id="6287" w:author="Tao Huang" w:date="2018-09-06T16:34:00Z">
              <w:r w:rsidRPr="001E17BA" w:rsidDel="00447B77">
                <w:rPr>
                  <w:rFonts w:eastAsia="Times New Roman" w:cs="Times New Roman"/>
                  <w:sz w:val="22"/>
                </w:rPr>
                <w:delText>100.16%</w:delText>
              </w:r>
            </w:del>
          </w:p>
        </w:tc>
        <w:tc>
          <w:tcPr>
            <w:tcW w:w="0" w:type="dxa"/>
            <w:shd w:val="clear" w:color="auto" w:fill="auto"/>
            <w:noWrap/>
            <w:tcPrChange w:id="6288" w:author="Tao Huang" w:date="2018-09-06T16:34:00Z">
              <w:tcPr>
                <w:tcW w:w="1005" w:type="dxa"/>
                <w:shd w:val="clear" w:color="auto" w:fill="auto"/>
                <w:noWrap/>
              </w:tcPr>
            </w:tcPrChange>
          </w:tcPr>
          <w:p w14:paraId="0BA96EFC" w14:textId="3894355E"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289" w:author="Tao Huang" w:date="2018-09-06T16:34:00Z"/>
                <w:rFonts w:eastAsia="Times New Roman" w:cs="Times New Roman"/>
                <w:sz w:val="22"/>
              </w:rPr>
            </w:pPr>
            <w:del w:id="6290" w:author="Tao Huang" w:date="2018-09-06T16:34:00Z">
              <w:r w:rsidRPr="001E17BA" w:rsidDel="00447B77">
                <w:rPr>
                  <w:rFonts w:eastAsia="Times New Roman" w:cs="Times New Roman"/>
                  <w:sz w:val="22"/>
                </w:rPr>
                <w:delText>94.96%</w:delText>
              </w:r>
            </w:del>
          </w:p>
        </w:tc>
      </w:tr>
      <w:tr w:rsidR="001E17BA" w:rsidRPr="001E17BA" w:rsidDel="00447B77" w14:paraId="7FBB6DC7" w14:textId="50880350" w:rsidTr="00447B77">
        <w:trPr>
          <w:cnfStyle w:val="000000100000" w:firstRow="0" w:lastRow="0" w:firstColumn="0" w:lastColumn="0" w:oddVBand="0" w:evenVBand="0" w:oddHBand="1" w:evenHBand="0" w:firstRowFirstColumn="0" w:firstRowLastColumn="0" w:lastRowFirstColumn="0" w:lastRowLastColumn="0"/>
          <w:trHeight w:val="20"/>
          <w:del w:id="6291" w:author="Tao Huang" w:date="2018-09-06T16:34:00Z"/>
          <w:trPrChange w:id="629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293" w:author="Tao Huang" w:date="2018-09-06T16:34:00Z">
              <w:tcPr>
                <w:tcW w:w="2268" w:type="dxa"/>
                <w:shd w:val="clear" w:color="auto" w:fill="auto"/>
                <w:noWrap/>
              </w:tcPr>
            </w:tcPrChange>
          </w:tcPr>
          <w:p w14:paraId="4C415A38" w14:textId="5533943F" w:rsidR="001E17BA" w:rsidRPr="001E17BA"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6294" w:author="Tao Huang" w:date="2018-09-06T16:34:00Z"/>
                <w:rFonts w:eastAsia="Times New Roman" w:cs="Times New Roman"/>
                <w:b w:val="0"/>
                <w:sz w:val="22"/>
              </w:rPr>
            </w:pPr>
            <w:del w:id="6295" w:author="Tao Huang" w:date="2018-09-06T16:34:00Z">
              <w:r w:rsidRPr="001E17BA" w:rsidDel="00447B77">
                <w:rPr>
                  <w:rFonts w:eastAsia="Times New Roman" w:cs="Times New Roman"/>
                  <w:b w:val="0"/>
                  <w:sz w:val="22"/>
                </w:rPr>
                <w:delText>Coffee</w:delText>
              </w:r>
            </w:del>
          </w:p>
        </w:tc>
        <w:tc>
          <w:tcPr>
            <w:tcW w:w="0" w:type="dxa"/>
            <w:shd w:val="clear" w:color="auto" w:fill="auto"/>
            <w:noWrap/>
            <w:tcPrChange w:id="6296" w:author="Tao Huang" w:date="2018-09-06T16:34:00Z">
              <w:tcPr>
                <w:tcW w:w="1292" w:type="dxa"/>
                <w:shd w:val="clear" w:color="auto" w:fill="auto"/>
                <w:noWrap/>
              </w:tcPr>
            </w:tcPrChange>
          </w:tcPr>
          <w:p w14:paraId="022EF788" w14:textId="36CB15D8"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297" w:author="Tao Huang" w:date="2018-09-06T16:34:00Z"/>
                <w:rFonts w:eastAsia="Times New Roman" w:cs="Times New Roman"/>
                <w:sz w:val="22"/>
              </w:rPr>
            </w:pPr>
            <w:del w:id="6298" w:author="Tao Huang" w:date="2018-09-06T16:34:00Z">
              <w:r w:rsidRPr="001E17BA" w:rsidDel="00447B77">
                <w:rPr>
                  <w:rFonts w:eastAsia="Times New Roman" w:cs="Times New Roman"/>
                  <w:sz w:val="22"/>
                </w:rPr>
                <w:delText>100.06%</w:delText>
              </w:r>
            </w:del>
          </w:p>
        </w:tc>
        <w:tc>
          <w:tcPr>
            <w:tcW w:w="0" w:type="dxa"/>
            <w:shd w:val="clear" w:color="auto" w:fill="auto"/>
            <w:noWrap/>
            <w:tcPrChange w:id="6299" w:author="Tao Huang" w:date="2018-09-06T16:34:00Z">
              <w:tcPr>
                <w:tcW w:w="1036" w:type="dxa"/>
                <w:shd w:val="clear" w:color="auto" w:fill="auto"/>
                <w:noWrap/>
              </w:tcPr>
            </w:tcPrChange>
          </w:tcPr>
          <w:p w14:paraId="5EDAC012" w14:textId="2811DAF5"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300" w:author="Tao Huang" w:date="2018-09-06T16:34:00Z"/>
                <w:rFonts w:eastAsia="Times New Roman" w:cs="Times New Roman"/>
                <w:sz w:val="22"/>
              </w:rPr>
            </w:pPr>
            <w:del w:id="6301" w:author="Tao Huang" w:date="2018-09-06T16:34:00Z">
              <w:r w:rsidRPr="001E17BA" w:rsidDel="00447B77">
                <w:rPr>
                  <w:rFonts w:eastAsia="Times New Roman" w:cs="Times New Roman"/>
                  <w:sz w:val="22"/>
                </w:rPr>
                <w:delText>99.20%</w:delText>
              </w:r>
            </w:del>
          </w:p>
        </w:tc>
        <w:tc>
          <w:tcPr>
            <w:tcW w:w="0" w:type="dxa"/>
            <w:shd w:val="clear" w:color="auto" w:fill="auto"/>
            <w:noWrap/>
            <w:tcPrChange w:id="6302" w:author="Tao Huang" w:date="2018-09-06T16:34:00Z">
              <w:tcPr>
                <w:tcW w:w="2082" w:type="dxa"/>
                <w:shd w:val="clear" w:color="auto" w:fill="auto"/>
                <w:noWrap/>
              </w:tcPr>
            </w:tcPrChange>
          </w:tcPr>
          <w:p w14:paraId="09075E11" w14:textId="5009BA86" w:rsidR="001E17BA" w:rsidRPr="001E17BA"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6303" w:author="Tao Huang" w:date="2018-09-06T16:34:00Z"/>
                <w:rFonts w:eastAsia="Times New Roman" w:cs="Times New Roman"/>
                <w:sz w:val="22"/>
              </w:rPr>
            </w:pPr>
            <w:del w:id="6304" w:author="Tao Huang" w:date="2018-09-06T16:34:00Z">
              <w:r w:rsidRPr="001E17BA" w:rsidDel="00447B77">
                <w:rPr>
                  <w:rFonts w:eastAsia="Times New Roman" w:cs="Times New Roman"/>
                  <w:sz w:val="22"/>
                </w:rPr>
                <w:delText>Photo</w:delText>
              </w:r>
            </w:del>
          </w:p>
        </w:tc>
        <w:tc>
          <w:tcPr>
            <w:tcW w:w="0" w:type="dxa"/>
            <w:shd w:val="clear" w:color="auto" w:fill="auto"/>
            <w:noWrap/>
            <w:tcPrChange w:id="6305" w:author="Tao Huang" w:date="2018-09-06T16:34:00Z">
              <w:tcPr>
                <w:tcW w:w="1238" w:type="dxa"/>
                <w:shd w:val="clear" w:color="auto" w:fill="auto"/>
                <w:noWrap/>
              </w:tcPr>
            </w:tcPrChange>
          </w:tcPr>
          <w:p w14:paraId="7AB06F64" w14:textId="2045987F"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306" w:author="Tao Huang" w:date="2018-09-06T16:34:00Z"/>
                <w:rFonts w:eastAsia="Times New Roman" w:cs="Times New Roman"/>
                <w:sz w:val="22"/>
              </w:rPr>
            </w:pPr>
            <w:del w:id="6307" w:author="Tao Huang" w:date="2018-09-06T16:34:00Z">
              <w:r w:rsidRPr="001E17BA" w:rsidDel="00447B77">
                <w:rPr>
                  <w:rFonts w:eastAsia="Times New Roman" w:cs="Times New Roman"/>
                  <w:sz w:val="22"/>
                </w:rPr>
                <w:delText>99.03%</w:delText>
              </w:r>
            </w:del>
          </w:p>
        </w:tc>
        <w:tc>
          <w:tcPr>
            <w:tcW w:w="0" w:type="dxa"/>
            <w:shd w:val="clear" w:color="auto" w:fill="auto"/>
            <w:noWrap/>
            <w:tcPrChange w:id="6308" w:author="Tao Huang" w:date="2018-09-06T16:34:00Z">
              <w:tcPr>
                <w:tcW w:w="1005" w:type="dxa"/>
                <w:shd w:val="clear" w:color="auto" w:fill="auto"/>
                <w:noWrap/>
              </w:tcPr>
            </w:tcPrChange>
          </w:tcPr>
          <w:p w14:paraId="5DAE3887" w14:textId="28F8169B"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309" w:author="Tao Huang" w:date="2018-09-06T16:34:00Z"/>
                <w:rFonts w:eastAsia="Times New Roman" w:cs="Times New Roman"/>
                <w:sz w:val="22"/>
              </w:rPr>
            </w:pPr>
            <w:del w:id="6310" w:author="Tao Huang" w:date="2018-09-06T16:34:00Z">
              <w:r w:rsidRPr="001E17BA" w:rsidDel="00447B77">
                <w:rPr>
                  <w:rFonts w:eastAsia="Times New Roman" w:cs="Times New Roman"/>
                  <w:sz w:val="22"/>
                </w:rPr>
                <w:delText>99.42%</w:delText>
              </w:r>
            </w:del>
          </w:p>
        </w:tc>
      </w:tr>
      <w:tr w:rsidR="001E17BA" w:rsidRPr="001E17BA" w:rsidDel="00447B77" w14:paraId="63727AD5" w14:textId="0D93A5C1" w:rsidTr="00447B77">
        <w:trPr>
          <w:trHeight w:val="20"/>
          <w:del w:id="6311" w:author="Tao Huang" w:date="2018-09-06T16:34:00Z"/>
          <w:trPrChange w:id="631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313" w:author="Tao Huang" w:date="2018-09-06T16:34:00Z">
              <w:tcPr>
                <w:tcW w:w="2268" w:type="dxa"/>
                <w:shd w:val="clear" w:color="auto" w:fill="auto"/>
                <w:noWrap/>
              </w:tcPr>
            </w:tcPrChange>
          </w:tcPr>
          <w:p w14:paraId="546F6A38" w14:textId="0CF3E716" w:rsidR="001E17BA" w:rsidRPr="001E17BA" w:rsidDel="00447B77" w:rsidRDefault="001E17BA" w:rsidP="001E17BA">
            <w:pPr>
              <w:spacing w:after="0" w:line="240" w:lineRule="auto"/>
              <w:rPr>
                <w:del w:id="6314" w:author="Tao Huang" w:date="2018-09-06T16:34:00Z"/>
                <w:rFonts w:eastAsia="Times New Roman" w:cs="Times New Roman"/>
                <w:b w:val="0"/>
                <w:sz w:val="22"/>
              </w:rPr>
            </w:pPr>
            <w:del w:id="6315" w:author="Tao Huang" w:date="2018-09-06T16:34:00Z">
              <w:r w:rsidRPr="001E17BA" w:rsidDel="00447B77">
                <w:rPr>
                  <w:rFonts w:eastAsia="Times New Roman" w:cs="Times New Roman"/>
                  <w:b w:val="0"/>
                  <w:sz w:val="22"/>
                </w:rPr>
                <w:delText>Cold Cereal</w:delText>
              </w:r>
            </w:del>
          </w:p>
        </w:tc>
        <w:tc>
          <w:tcPr>
            <w:tcW w:w="0" w:type="dxa"/>
            <w:shd w:val="clear" w:color="auto" w:fill="auto"/>
            <w:noWrap/>
            <w:tcPrChange w:id="6316" w:author="Tao Huang" w:date="2018-09-06T16:34:00Z">
              <w:tcPr>
                <w:tcW w:w="1292" w:type="dxa"/>
                <w:shd w:val="clear" w:color="auto" w:fill="auto"/>
                <w:noWrap/>
              </w:tcPr>
            </w:tcPrChange>
          </w:tcPr>
          <w:p w14:paraId="514ADB28" w14:textId="03F4F45D"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317" w:author="Tao Huang" w:date="2018-09-06T16:34:00Z"/>
                <w:rFonts w:eastAsia="Times New Roman" w:cs="Times New Roman"/>
                <w:sz w:val="22"/>
              </w:rPr>
            </w:pPr>
            <w:del w:id="6318" w:author="Tao Huang" w:date="2018-09-06T16:34:00Z">
              <w:r w:rsidRPr="001E17BA" w:rsidDel="00447B77">
                <w:rPr>
                  <w:rFonts w:eastAsia="Times New Roman" w:cs="Times New Roman"/>
                  <w:sz w:val="22"/>
                </w:rPr>
                <w:delText>99.70%</w:delText>
              </w:r>
            </w:del>
          </w:p>
        </w:tc>
        <w:tc>
          <w:tcPr>
            <w:tcW w:w="0" w:type="dxa"/>
            <w:shd w:val="clear" w:color="auto" w:fill="auto"/>
            <w:noWrap/>
            <w:tcPrChange w:id="6319" w:author="Tao Huang" w:date="2018-09-06T16:34:00Z">
              <w:tcPr>
                <w:tcW w:w="1036" w:type="dxa"/>
                <w:shd w:val="clear" w:color="auto" w:fill="auto"/>
                <w:noWrap/>
              </w:tcPr>
            </w:tcPrChange>
          </w:tcPr>
          <w:p w14:paraId="3FC66E30" w14:textId="674F3E31"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320" w:author="Tao Huang" w:date="2018-09-06T16:34:00Z"/>
                <w:rFonts w:eastAsia="Times New Roman" w:cs="Times New Roman"/>
                <w:sz w:val="22"/>
              </w:rPr>
            </w:pPr>
            <w:del w:id="6321" w:author="Tao Huang" w:date="2018-09-06T16:34:00Z">
              <w:r w:rsidRPr="001E17BA" w:rsidDel="00447B77">
                <w:rPr>
                  <w:rFonts w:eastAsia="Times New Roman" w:cs="Times New Roman"/>
                  <w:sz w:val="22"/>
                </w:rPr>
                <w:delText>101.60%</w:delText>
              </w:r>
            </w:del>
          </w:p>
        </w:tc>
        <w:tc>
          <w:tcPr>
            <w:tcW w:w="0" w:type="dxa"/>
            <w:shd w:val="clear" w:color="auto" w:fill="auto"/>
            <w:noWrap/>
            <w:tcPrChange w:id="6322" w:author="Tao Huang" w:date="2018-09-06T16:34:00Z">
              <w:tcPr>
                <w:tcW w:w="2082" w:type="dxa"/>
                <w:shd w:val="clear" w:color="auto" w:fill="auto"/>
                <w:noWrap/>
              </w:tcPr>
            </w:tcPrChange>
          </w:tcPr>
          <w:p w14:paraId="3A7E0D6A" w14:textId="6611D6A8" w:rsidR="001E17BA" w:rsidRPr="001E17BA"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6323" w:author="Tao Huang" w:date="2018-09-06T16:34:00Z"/>
                <w:rFonts w:eastAsia="Times New Roman" w:cs="Times New Roman"/>
                <w:sz w:val="22"/>
              </w:rPr>
            </w:pPr>
            <w:del w:id="6324" w:author="Tao Huang" w:date="2018-09-06T16:34:00Z">
              <w:r w:rsidRPr="001E17BA" w:rsidDel="00447B77">
                <w:rPr>
                  <w:rFonts w:eastAsia="Times New Roman" w:cs="Times New Roman"/>
                  <w:sz w:val="22"/>
                </w:rPr>
                <w:delText>Salty snacks</w:delText>
              </w:r>
            </w:del>
          </w:p>
        </w:tc>
        <w:tc>
          <w:tcPr>
            <w:tcW w:w="0" w:type="dxa"/>
            <w:shd w:val="clear" w:color="auto" w:fill="auto"/>
            <w:noWrap/>
            <w:tcPrChange w:id="6325" w:author="Tao Huang" w:date="2018-09-06T16:34:00Z">
              <w:tcPr>
                <w:tcW w:w="1238" w:type="dxa"/>
                <w:shd w:val="clear" w:color="auto" w:fill="auto"/>
                <w:noWrap/>
              </w:tcPr>
            </w:tcPrChange>
          </w:tcPr>
          <w:p w14:paraId="10D57D84" w14:textId="5564EAB5"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326" w:author="Tao Huang" w:date="2018-09-06T16:34:00Z"/>
                <w:rFonts w:eastAsia="Times New Roman" w:cs="Times New Roman"/>
                <w:sz w:val="22"/>
              </w:rPr>
            </w:pPr>
            <w:del w:id="6327" w:author="Tao Huang" w:date="2018-09-06T16:34:00Z">
              <w:r w:rsidRPr="001E17BA" w:rsidDel="00447B77">
                <w:rPr>
                  <w:rFonts w:eastAsia="Times New Roman" w:cs="Times New Roman"/>
                  <w:sz w:val="22"/>
                </w:rPr>
                <w:delText>100.03%</w:delText>
              </w:r>
            </w:del>
          </w:p>
        </w:tc>
        <w:tc>
          <w:tcPr>
            <w:tcW w:w="0" w:type="dxa"/>
            <w:shd w:val="clear" w:color="auto" w:fill="auto"/>
            <w:noWrap/>
            <w:tcPrChange w:id="6328" w:author="Tao Huang" w:date="2018-09-06T16:34:00Z">
              <w:tcPr>
                <w:tcW w:w="1005" w:type="dxa"/>
                <w:shd w:val="clear" w:color="auto" w:fill="auto"/>
                <w:noWrap/>
              </w:tcPr>
            </w:tcPrChange>
          </w:tcPr>
          <w:p w14:paraId="693CFAE8" w14:textId="1B8D0F60"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329" w:author="Tao Huang" w:date="2018-09-06T16:34:00Z"/>
                <w:rFonts w:eastAsia="Times New Roman" w:cs="Times New Roman"/>
                <w:sz w:val="22"/>
              </w:rPr>
            </w:pPr>
            <w:del w:id="6330" w:author="Tao Huang" w:date="2018-09-06T16:34:00Z">
              <w:r w:rsidRPr="001E17BA" w:rsidDel="00447B77">
                <w:rPr>
                  <w:rFonts w:eastAsia="Times New Roman" w:cs="Times New Roman"/>
                  <w:sz w:val="22"/>
                </w:rPr>
                <w:delText>99.77%</w:delText>
              </w:r>
            </w:del>
          </w:p>
        </w:tc>
      </w:tr>
      <w:tr w:rsidR="001E17BA" w:rsidRPr="001E17BA" w:rsidDel="00447B77" w14:paraId="472E88F4" w14:textId="35A239A5" w:rsidTr="00447B77">
        <w:trPr>
          <w:cnfStyle w:val="000000100000" w:firstRow="0" w:lastRow="0" w:firstColumn="0" w:lastColumn="0" w:oddVBand="0" w:evenVBand="0" w:oddHBand="1" w:evenHBand="0" w:firstRowFirstColumn="0" w:firstRowLastColumn="0" w:lastRowFirstColumn="0" w:lastRowLastColumn="0"/>
          <w:trHeight w:val="20"/>
          <w:del w:id="6331" w:author="Tao Huang" w:date="2018-09-06T16:34:00Z"/>
          <w:trPrChange w:id="633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333" w:author="Tao Huang" w:date="2018-09-06T16:34:00Z">
              <w:tcPr>
                <w:tcW w:w="2268" w:type="dxa"/>
                <w:shd w:val="clear" w:color="auto" w:fill="auto"/>
                <w:noWrap/>
              </w:tcPr>
            </w:tcPrChange>
          </w:tcPr>
          <w:p w14:paraId="39DF3471" w14:textId="744A825A" w:rsidR="001E17BA" w:rsidRPr="001E17BA"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6334" w:author="Tao Huang" w:date="2018-09-06T16:34:00Z"/>
                <w:rFonts w:eastAsia="Times New Roman" w:cs="Times New Roman"/>
                <w:b w:val="0"/>
                <w:sz w:val="22"/>
              </w:rPr>
            </w:pPr>
            <w:del w:id="6335" w:author="Tao Huang" w:date="2018-09-06T16:34:00Z">
              <w:r w:rsidRPr="001E17BA" w:rsidDel="00447B77">
                <w:rPr>
                  <w:rFonts w:eastAsia="Times New Roman" w:cs="Times New Roman"/>
                  <w:b w:val="0"/>
                  <w:sz w:val="22"/>
                </w:rPr>
                <w:delText>Deodorant</w:delText>
              </w:r>
            </w:del>
          </w:p>
        </w:tc>
        <w:tc>
          <w:tcPr>
            <w:tcW w:w="0" w:type="dxa"/>
            <w:shd w:val="clear" w:color="auto" w:fill="auto"/>
            <w:noWrap/>
            <w:tcPrChange w:id="6336" w:author="Tao Huang" w:date="2018-09-06T16:34:00Z">
              <w:tcPr>
                <w:tcW w:w="1292" w:type="dxa"/>
                <w:shd w:val="clear" w:color="auto" w:fill="auto"/>
                <w:noWrap/>
              </w:tcPr>
            </w:tcPrChange>
          </w:tcPr>
          <w:p w14:paraId="42EB9E94" w14:textId="69779B19"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337" w:author="Tao Huang" w:date="2018-09-06T16:34:00Z"/>
                <w:rFonts w:eastAsia="Times New Roman" w:cs="Times New Roman"/>
                <w:sz w:val="22"/>
              </w:rPr>
            </w:pPr>
            <w:del w:id="6338" w:author="Tao Huang" w:date="2018-09-06T16:34:00Z">
              <w:r w:rsidRPr="001E17BA" w:rsidDel="00447B77">
                <w:rPr>
                  <w:rFonts w:eastAsia="Times New Roman" w:cs="Times New Roman"/>
                  <w:sz w:val="22"/>
                </w:rPr>
                <w:delText>100.00%</w:delText>
              </w:r>
            </w:del>
          </w:p>
        </w:tc>
        <w:tc>
          <w:tcPr>
            <w:tcW w:w="0" w:type="dxa"/>
            <w:shd w:val="clear" w:color="auto" w:fill="auto"/>
            <w:noWrap/>
            <w:tcPrChange w:id="6339" w:author="Tao Huang" w:date="2018-09-06T16:34:00Z">
              <w:tcPr>
                <w:tcW w:w="1036" w:type="dxa"/>
                <w:shd w:val="clear" w:color="auto" w:fill="auto"/>
                <w:noWrap/>
              </w:tcPr>
            </w:tcPrChange>
          </w:tcPr>
          <w:p w14:paraId="642F7133" w14:textId="2C85F735"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340" w:author="Tao Huang" w:date="2018-09-06T16:34:00Z"/>
                <w:rFonts w:eastAsia="Times New Roman" w:cs="Times New Roman"/>
                <w:sz w:val="22"/>
              </w:rPr>
            </w:pPr>
            <w:del w:id="6341" w:author="Tao Huang" w:date="2018-09-06T16:34:00Z">
              <w:r w:rsidRPr="001E17BA" w:rsidDel="00447B77">
                <w:rPr>
                  <w:rFonts w:eastAsia="Times New Roman" w:cs="Times New Roman"/>
                  <w:sz w:val="22"/>
                </w:rPr>
                <w:delText>98.47%</w:delText>
              </w:r>
            </w:del>
          </w:p>
        </w:tc>
        <w:tc>
          <w:tcPr>
            <w:tcW w:w="0" w:type="dxa"/>
            <w:shd w:val="clear" w:color="auto" w:fill="auto"/>
            <w:noWrap/>
            <w:tcPrChange w:id="6342" w:author="Tao Huang" w:date="2018-09-06T16:34:00Z">
              <w:tcPr>
                <w:tcW w:w="2082" w:type="dxa"/>
                <w:shd w:val="clear" w:color="auto" w:fill="auto"/>
                <w:noWrap/>
              </w:tcPr>
            </w:tcPrChange>
          </w:tcPr>
          <w:p w14:paraId="0B169EC7" w14:textId="2A698006" w:rsidR="001E17BA" w:rsidRPr="001E17BA"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6343" w:author="Tao Huang" w:date="2018-09-06T16:34:00Z"/>
                <w:rFonts w:eastAsia="Times New Roman" w:cs="Times New Roman"/>
                <w:sz w:val="22"/>
              </w:rPr>
            </w:pPr>
            <w:del w:id="6344" w:author="Tao Huang" w:date="2018-09-06T16:34:00Z">
              <w:r w:rsidRPr="001E17BA" w:rsidDel="00447B77">
                <w:rPr>
                  <w:rFonts w:eastAsia="Times New Roman" w:cs="Times New Roman"/>
                  <w:sz w:val="22"/>
                </w:rPr>
                <w:delText>Shampoo</w:delText>
              </w:r>
            </w:del>
          </w:p>
        </w:tc>
        <w:tc>
          <w:tcPr>
            <w:tcW w:w="0" w:type="dxa"/>
            <w:shd w:val="clear" w:color="auto" w:fill="auto"/>
            <w:noWrap/>
            <w:tcPrChange w:id="6345" w:author="Tao Huang" w:date="2018-09-06T16:34:00Z">
              <w:tcPr>
                <w:tcW w:w="1238" w:type="dxa"/>
                <w:shd w:val="clear" w:color="auto" w:fill="auto"/>
                <w:noWrap/>
              </w:tcPr>
            </w:tcPrChange>
          </w:tcPr>
          <w:p w14:paraId="7DD5E552" w14:textId="2C6142DE"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346" w:author="Tao Huang" w:date="2018-09-06T16:34:00Z"/>
                <w:rFonts w:eastAsia="Times New Roman" w:cs="Times New Roman"/>
                <w:sz w:val="22"/>
              </w:rPr>
            </w:pPr>
            <w:del w:id="6347" w:author="Tao Huang" w:date="2018-09-06T16:34:00Z">
              <w:r w:rsidRPr="001E17BA" w:rsidDel="00447B77">
                <w:rPr>
                  <w:rFonts w:eastAsia="Times New Roman" w:cs="Times New Roman"/>
                  <w:sz w:val="22"/>
                </w:rPr>
                <w:delText>99.74%</w:delText>
              </w:r>
            </w:del>
          </w:p>
        </w:tc>
        <w:tc>
          <w:tcPr>
            <w:tcW w:w="0" w:type="dxa"/>
            <w:shd w:val="clear" w:color="auto" w:fill="auto"/>
            <w:noWrap/>
            <w:tcPrChange w:id="6348" w:author="Tao Huang" w:date="2018-09-06T16:34:00Z">
              <w:tcPr>
                <w:tcW w:w="1005" w:type="dxa"/>
                <w:shd w:val="clear" w:color="auto" w:fill="auto"/>
                <w:noWrap/>
              </w:tcPr>
            </w:tcPrChange>
          </w:tcPr>
          <w:p w14:paraId="11CB815D" w14:textId="2A4F0C93"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349" w:author="Tao Huang" w:date="2018-09-06T16:34:00Z"/>
                <w:rFonts w:eastAsia="Times New Roman" w:cs="Times New Roman"/>
                <w:sz w:val="22"/>
              </w:rPr>
            </w:pPr>
            <w:del w:id="6350" w:author="Tao Huang" w:date="2018-09-06T16:34:00Z">
              <w:r w:rsidRPr="001E17BA" w:rsidDel="00447B77">
                <w:rPr>
                  <w:rFonts w:eastAsia="Times New Roman" w:cs="Times New Roman"/>
                  <w:sz w:val="22"/>
                </w:rPr>
                <w:delText>98.52%</w:delText>
              </w:r>
            </w:del>
          </w:p>
        </w:tc>
      </w:tr>
      <w:tr w:rsidR="001E17BA" w:rsidRPr="001E17BA" w:rsidDel="00447B77" w14:paraId="69EFBAFB" w14:textId="4B34E942" w:rsidTr="00447B77">
        <w:trPr>
          <w:trHeight w:val="20"/>
          <w:del w:id="6351" w:author="Tao Huang" w:date="2018-09-06T16:34:00Z"/>
          <w:trPrChange w:id="635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353" w:author="Tao Huang" w:date="2018-09-06T16:34:00Z">
              <w:tcPr>
                <w:tcW w:w="2268" w:type="dxa"/>
                <w:shd w:val="clear" w:color="auto" w:fill="auto"/>
                <w:noWrap/>
              </w:tcPr>
            </w:tcPrChange>
          </w:tcPr>
          <w:p w14:paraId="5F48CD02" w14:textId="2B8A4B68" w:rsidR="001E17BA" w:rsidRPr="001E17BA" w:rsidDel="00447B77" w:rsidRDefault="001E17BA" w:rsidP="001E17BA">
            <w:pPr>
              <w:spacing w:after="0" w:line="240" w:lineRule="auto"/>
              <w:rPr>
                <w:del w:id="6354" w:author="Tao Huang" w:date="2018-09-06T16:34:00Z"/>
                <w:rFonts w:eastAsia="Times New Roman" w:cs="Times New Roman"/>
                <w:b w:val="0"/>
                <w:sz w:val="22"/>
              </w:rPr>
            </w:pPr>
            <w:del w:id="6355" w:author="Tao Huang" w:date="2018-09-06T16:34:00Z">
              <w:r w:rsidRPr="001E17BA" w:rsidDel="00447B77">
                <w:rPr>
                  <w:rFonts w:eastAsia="Times New Roman" w:cs="Times New Roman"/>
                  <w:b w:val="0"/>
                  <w:sz w:val="22"/>
                </w:rPr>
                <w:delText>Face Tissue</w:delText>
              </w:r>
            </w:del>
          </w:p>
        </w:tc>
        <w:tc>
          <w:tcPr>
            <w:tcW w:w="0" w:type="dxa"/>
            <w:shd w:val="clear" w:color="auto" w:fill="auto"/>
            <w:noWrap/>
            <w:tcPrChange w:id="6356" w:author="Tao Huang" w:date="2018-09-06T16:34:00Z">
              <w:tcPr>
                <w:tcW w:w="1292" w:type="dxa"/>
                <w:shd w:val="clear" w:color="auto" w:fill="auto"/>
                <w:noWrap/>
              </w:tcPr>
            </w:tcPrChange>
          </w:tcPr>
          <w:p w14:paraId="06EDB3CD" w14:textId="737B8DCD"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357" w:author="Tao Huang" w:date="2018-09-06T16:34:00Z"/>
                <w:rFonts w:eastAsia="Times New Roman" w:cs="Times New Roman"/>
                <w:sz w:val="22"/>
              </w:rPr>
            </w:pPr>
            <w:del w:id="6358" w:author="Tao Huang" w:date="2018-09-06T16:34:00Z">
              <w:r w:rsidRPr="001E17BA" w:rsidDel="00447B77">
                <w:rPr>
                  <w:rFonts w:eastAsia="Times New Roman" w:cs="Times New Roman"/>
                  <w:sz w:val="22"/>
                </w:rPr>
                <w:delText>98.21%</w:delText>
              </w:r>
            </w:del>
          </w:p>
        </w:tc>
        <w:tc>
          <w:tcPr>
            <w:tcW w:w="0" w:type="dxa"/>
            <w:shd w:val="clear" w:color="auto" w:fill="auto"/>
            <w:noWrap/>
            <w:tcPrChange w:id="6359" w:author="Tao Huang" w:date="2018-09-06T16:34:00Z">
              <w:tcPr>
                <w:tcW w:w="1036" w:type="dxa"/>
                <w:shd w:val="clear" w:color="auto" w:fill="auto"/>
                <w:noWrap/>
              </w:tcPr>
            </w:tcPrChange>
          </w:tcPr>
          <w:p w14:paraId="68176C6D" w14:textId="65FBD414"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360" w:author="Tao Huang" w:date="2018-09-06T16:34:00Z"/>
                <w:rFonts w:eastAsia="Times New Roman" w:cs="Times New Roman"/>
                <w:sz w:val="22"/>
              </w:rPr>
            </w:pPr>
            <w:del w:id="6361" w:author="Tao Huang" w:date="2018-09-06T16:34:00Z">
              <w:r w:rsidRPr="001E17BA" w:rsidDel="00447B77">
                <w:rPr>
                  <w:rFonts w:eastAsia="Times New Roman" w:cs="Times New Roman"/>
                  <w:sz w:val="22"/>
                </w:rPr>
                <w:delText>100.60%</w:delText>
              </w:r>
            </w:del>
          </w:p>
        </w:tc>
        <w:tc>
          <w:tcPr>
            <w:tcW w:w="0" w:type="dxa"/>
            <w:shd w:val="clear" w:color="auto" w:fill="auto"/>
            <w:noWrap/>
            <w:tcPrChange w:id="6362" w:author="Tao Huang" w:date="2018-09-06T16:34:00Z">
              <w:tcPr>
                <w:tcW w:w="2082" w:type="dxa"/>
                <w:shd w:val="clear" w:color="auto" w:fill="auto"/>
                <w:noWrap/>
              </w:tcPr>
            </w:tcPrChange>
          </w:tcPr>
          <w:p w14:paraId="65A79133" w14:textId="0903DE9B" w:rsidR="001E17BA" w:rsidRPr="001E17BA"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6363" w:author="Tao Huang" w:date="2018-09-06T16:34:00Z"/>
                <w:rFonts w:eastAsia="Times New Roman" w:cs="Times New Roman"/>
                <w:sz w:val="22"/>
              </w:rPr>
            </w:pPr>
            <w:del w:id="6364" w:author="Tao Huang" w:date="2018-09-06T16:34:00Z">
              <w:r w:rsidRPr="001E17BA" w:rsidDel="00447B77">
                <w:rPr>
                  <w:rFonts w:eastAsia="Times New Roman" w:cs="Times New Roman"/>
                  <w:sz w:val="22"/>
                </w:rPr>
                <w:delText>Soup</w:delText>
              </w:r>
            </w:del>
          </w:p>
        </w:tc>
        <w:tc>
          <w:tcPr>
            <w:tcW w:w="0" w:type="dxa"/>
            <w:shd w:val="clear" w:color="auto" w:fill="auto"/>
            <w:noWrap/>
            <w:tcPrChange w:id="6365" w:author="Tao Huang" w:date="2018-09-06T16:34:00Z">
              <w:tcPr>
                <w:tcW w:w="1238" w:type="dxa"/>
                <w:shd w:val="clear" w:color="auto" w:fill="auto"/>
                <w:noWrap/>
              </w:tcPr>
            </w:tcPrChange>
          </w:tcPr>
          <w:p w14:paraId="687A382D" w14:textId="747FA3E4"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366" w:author="Tao Huang" w:date="2018-09-06T16:34:00Z"/>
                <w:rFonts w:eastAsia="Times New Roman" w:cs="Times New Roman"/>
                <w:sz w:val="22"/>
              </w:rPr>
            </w:pPr>
            <w:del w:id="6367" w:author="Tao Huang" w:date="2018-09-06T16:34:00Z">
              <w:r w:rsidRPr="001E17BA" w:rsidDel="00447B77">
                <w:rPr>
                  <w:rFonts w:eastAsia="Times New Roman" w:cs="Times New Roman"/>
                  <w:sz w:val="22"/>
                </w:rPr>
                <w:delText>99.02%</w:delText>
              </w:r>
            </w:del>
          </w:p>
        </w:tc>
        <w:tc>
          <w:tcPr>
            <w:tcW w:w="0" w:type="dxa"/>
            <w:shd w:val="clear" w:color="auto" w:fill="auto"/>
            <w:noWrap/>
            <w:tcPrChange w:id="6368" w:author="Tao Huang" w:date="2018-09-06T16:34:00Z">
              <w:tcPr>
                <w:tcW w:w="1005" w:type="dxa"/>
                <w:shd w:val="clear" w:color="auto" w:fill="auto"/>
                <w:noWrap/>
              </w:tcPr>
            </w:tcPrChange>
          </w:tcPr>
          <w:p w14:paraId="33CA10B5" w14:textId="5FBF5BE2"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369" w:author="Tao Huang" w:date="2018-09-06T16:34:00Z"/>
                <w:rFonts w:eastAsia="Times New Roman" w:cs="Times New Roman"/>
                <w:sz w:val="22"/>
              </w:rPr>
            </w:pPr>
            <w:del w:id="6370" w:author="Tao Huang" w:date="2018-09-06T16:34:00Z">
              <w:r w:rsidRPr="001E17BA" w:rsidDel="00447B77">
                <w:rPr>
                  <w:rFonts w:eastAsia="Times New Roman" w:cs="Times New Roman"/>
                  <w:sz w:val="22"/>
                </w:rPr>
                <w:delText>103.14%</w:delText>
              </w:r>
            </w:del>
          </w:p>
        </w:tc>
      </w:tr>
      <w:tr w:rsidR="001E17BA" w:rsidRPr="001E17BA" w:rsidDel="00447B77" w14:paraId="079FAF86" w14:textId="2A343CF5" w:rsidTr="00447B77">
        <w:trPr>
          <w:cnfStyle w:val="000000100000" w:firstRow="0" w:lastRow="0" w:firstColumn="0" w:lastColumn="0" w:oddVBand="0" w:evenVBand="0" w:oddHBand="1" w:evenHBand="0" w:firstRowFirstColumn="0" w:firstRowLastColumn="0" w:lastRowFirstColumn="0" w:lastRowLastColumn="0"/>
          <w:trHeight w:val="20"/>
          <w:del w:id="6371" w:author="Tao Huang" w:date="2018-09-06T16:34:00Z"/>
          <w:trPrChange w:id="637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373" w:author="Tao Huang" w:date="2018-09-06T16:34:00Z">
              <w:tcPr>
                <w:tcW w:w="2268" w:type="dxa"/>
                <w:shd w:val="clear" w:color="auto" w:fill="auto"/>
                <w:noWrap/>
              </w:tcPr>
            </w:tcPrChange>
          </w:tcPr>
          <w:p w14:paraId="2CE5171C" w14:textId="47E561FE" w:rsidR="001E17BA" w:rsidRPr="001E17BA"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6374" w:author="Tao Huang" w:date="2018-09-06T16:34:00Z"/>
                <w:rFonts w:eastAsia="Times New Roman" w:cs="Times New Roman"/>
                <w:b w:val="0"/>
                <w:sz w:val="22"/>
              </w:rPr>
            </w:pPr>
            <w:del w:id="6375" w:author="Tao Huang" w:date="2018-09-06T16:34:00Z">
              <w:r w:rsidRPr="001E17BA" w:rsidDel="00447B77">
                <w:rPr>
                  <w:rFonts w:eastAsia="Times New Roman" w:cs="Times New Roman"/>
                  <w:b w:val="0"/>
                  <w:sz w:val="22"/>
                </w:rPr>
                <w:delText>Frozen Dinner</w:delText>
              </w:r>
            </w:del>
          </w:p>
        </w:tc>
        <w:tc>
          <w:tcPr>
            <w:tcW w:w="0" w:type="dxa"/>
            <w:shd w:val="clear" w:color="auto" w:fill="auto"/>
            <w:noWrap/>
            <w:tcPrChange w:id="6376" w:author="Tao Huang" w:date="2018-09-06T16:34:00Z">
              <w:tcPr>
                <w:tcW w:w="1292" w:type="dxa"/>
                <w:shd w:val="clear" w:color="auto" w:fill="auto"/>
                <w:noWrap/>
              </w:tcPr>
            </w:tcPrChange>
          </w:tcPr>
          <w:p w14:paraId="6BB46489" w14:textId="45ED1F05"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377" w:author="Tao Huang" w:date="2018-09-06T16:34:00Z"/>
                <w:rFonts w:eastAsia="Times New Roman" w:cs="Times New Roman"/>
                <w:sz w:val="22"/>
              </w:rPr>
            </w:pPr>
            <w:del w:id="6378" w:author="Tao Huang" w:date="2018-09-06T16:34:00Z">
              <w:r w:rsidRPr="001E17BA" w:rsidDel="00447B77">
                <w:rPr>
                  <w:rFonts w:eastAsia="Times New Roman" w:cs="Times New Roman"/>
                  <w:sz w:val="22"/>
                </w:rPr>
                <w:delText>100.71%</w:delText>
              </w:r>
            </w:del>
          </w:p>
        </w:tc>
        <w:tc>
          <w:tcPr>
            <w:tcW w:w="0" w:type="dxa"/>
            <w:shd w:val="clear" w:color="auto" w:fill="auto"/>
            <w:noWrap/>
            <w:tcPrChange w:id="6379" w:author="Tao Huang" w:date="2018-09-06T16:34:00Z">
              <w:tcPr>
                <w:tcW w:w="1036" w:type="dxa"/>
                <w:shd w:val="clear" w:color="auto" w:fill="auto"/>
                <w:noWrap/>
              </w:tcPr>
            </w:tcPrChange>
          </w:tcPr>
          <w:p w14:paraId="0281D409" w14:textId="34CBE32D"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380" w:author="Tao Huang" w:date="2018-09-06T16:34:00Z"/>
                <w:rFonts w:eastAsia="Times New Roman" w:cs="Times New Roman"/>
                <w:sz w:val="22"/>
              </w:rPr>
            </w:pPr>
            <w:del w:id="6381" w:author="Tao Huang" w:date="2018-09-06T16:34:00Z">
              <w:r w:rsidRPr="001E17BA" w:rsidDel="00447B77">
                <w:rPr>
                  <w:rFonts w:eastAsia="Times New Roman" w:cs="Times New Roman"/>
                  <w:sz w:val="22"/>
                </w:rPr>
                <w:delText>100.20%</w:delText>
              </w:r>
            </w:del>
          </w:p>
        </w:tc>
        <w:tc>
          <w:tcPr>
            <w:tcW w:w="0" w:type="dxa"/>
            <w:shd w:val="clear" w:color="auto" w:fill="auto"/>
            <w:noWrap/>
            <w:tcPrChange w:id="6382" w:author="Tao Huang" w:date="2018-09-06T16:34:00Z">
              <w:tcPr>
                <w:tcW w:w="2082" w:type="dxa"/>
                <w:shd w:val="clear" w:color="auto" w:fill="auto"/>
                <w:noWrap/>
              </w:tcPr>
            </w:tcPrChange>
          </w:tcPr>
          <w:p w14:paraId="49AFFEE9" w14:textId="0CD6FF75" w:rsidR="001E17BA" w:rsidRPr="001E17BA"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6383" w:author="Tao Huang" w:date="2018-09-06T16:34:00Z"/>
                <w:rFonts w:eastAsia="Times New Roman" w:cs="Times New Roman"/>
                <w:sz w:val="22"/>
              </w:rPr>
            </w:pPr>
            <w:del w:id="6384" w:author="Tao Huang" w:date="2018-09-06T16:34:00Z">
              <w:r w:rsidRPr="001E17BA" w:rsidDel="00447B77">
                <w:rPr>
                  <w:rFonts w:eastAsia="Times New Roman" w:cs="Times New Roman"/>
                  <w:sz w:val="22"/>
                </w:rPr>
                <w:delText>Spaghetti sauce</w:delText>
              </w:r>
            </w:del>
          </w:p>
        </w:tc>
        <w:tc>
          <w:tcPr>
            <w:tcW w:w="0" w:type="dxa"/>
            <w:shd w:val="clear" w:color="auto" w:fill="auto"/>
            <w:noWrap/>
            <w:tcPrChange w:id="6385" w:author="Tao Huang" w:date="2018-09-06T16:34:00Z">
              <w:tcPr>
                <w:tcW w:w="1238" w:type="dxa"/>
                <w:shd w:val="clear" w:color="auto" w:fill="auto"/>
                <w:noWrap/>
              </w:tcPr>
            </w:tcPrChange>
          </w:tcPr>
          <w:p w14:paraId="7FD31FD6" w14:textId="2F12D145"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386" w:author="Tao Huang" w:date="2018-09-06T16:34:00Z"/>
                <w:rFonts w:eastAsia="Times New Roman" w:cs="Times New Roman"/>
                <w:sz w:val="22"/>
              </w:rPr>
            </w:pPr>
            <w:del w:id="6387" w:author="Tao Huang" w:date="2018-09-06T16:34:00Z">
              <w:r w:rsidRPr="001E17BA" w:rsidDel="00447B77">
                <w:rPr>
                  <w:rFonts w:eastAsia="Times New Roman" w:cs="Times New Roman"/>
                  <w:sz w:val="22"/>
                </w:rPr>
                <w:delText>98.40%</w:delText>
              </w:r>
            </w:del>
          </w:p>
        </w:tc>
        <w:tc>
          <w:tcPr>
            <w:tcW w:w="0" w:type="dxa"/>
            <w:shd w:val="clear" w:color="auto" w:fill="auto"/>
            <w:noWrap/>
            <w:tcPrChange w:id="6388" w:author="Tao Huang" w:date="2018-09-06T16:34:00Z">
              <w:tcPr>
                <w:tcW w:w="1005" w:type="dxa"/>
                <w:shd w:val="clear" w:color="auto" w:fill="auto"/>
                <w:noWrap/>
              </w:tcPr>
            </w:tcPrChange>
          </w:tcPr>
          <w:p w14:paraId="61795ADD" w14:textId="7FF30C85"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389" w:author="Tao Huang" w:date="2018-09-06T16:34:00Z"/>
                <w:rFonts w:eastAsia="Times New Roman" w:cs="Times New Roman"/>
                <w:sz w:val="22"/>
              </w:rPr>
            </w:pPr>
            <w:del w:id="6390" w:author="Tao Huang" w:date="2018-09-06T16:34:00Z">
              <w:r w:rsidRPr="001E17BA" w:rsidDel="00447B77">
                <w:rPr>
                  <w:rFonts w:eastAsia="Times New Roman" w:cs="Times New Roman"/>
                  <w:sz w:val="22"/>
                </w:rPr>
                <w:delText>98.60%</w:delText>
              </w:r>
            </w:del>
          </w:p>
        </w:tc>
      </w:tr>
      <w:tr w:rsidR="001E17BA" w:rsidRPr="001E17BA" w:rsidDel="00447B77" w14:paraId="0BF1A47F" w14:textId="66CD9E0B" w:rsidTr="00447B77">
        <w:trPr>
          <w:trHeight w:val="20"/>
          <w:del w:id="6391" w:author="Tao Huang" w:date="2018-09-06T16:34:00Z"/>
          <w:trPrChange w:id="639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393" w:author="Tao Huang" w:date="2018-09-06T16:34:00Z">
              <w:tcPr>
                <w:tcW w:w="2268" w:type="dxa"/>
                <w:shd w:val="clear" w:color="auto" w:fill="auto"/>
                <w:noWrap/>
              </w:tcPr>
            </w:tcPrChange>
          </w:tcPr>
          <w:p w14:paraId="141D55FD" w14:textId="3113598C" w:rsidR="001E17BA" w:rsidRPr="001E17BA" w:rsidDel="00447B77" w:rsidRDefault="001E17BA" w:rsidP="001E17BA">
            <w:pPr>
              <w:spacing w:after="0" w:line="240" w:lineRule="auto"/>
              <w:rPr>
                <w:del w:id="6394" w:author="Tao Huang" w:date="2018-09-06T16:34:00Z"/>
                <w:rFonts w:eastAsia="Times New Roman" w:cs="Times New Roman"/>
                <w:b w:val="0"/>
                <w:sz w:val="22"/>
              </w:rPr>
            </w:pPr>
            <w:del w:id="6395" w:author="Tao Huang" w:date="2018-09-06T16:34:00Z">
              <w:r w:rsidRPr="001E17BA" w:rsidDel="00447B77">
                <w:rPr>
                  <w:rFonts w:eastAsia="Times New Roman" w:cs="Times New Roman"/>
                  <w:b w:val="0"/>
                  <w:sz w:val="22"/>
                </w:rPr>
                <w:delText>Frozen pizza</w:delText>
              </w:r>
            </w:del>
          </w:p>
        </w:tc>
        <w:tc>
          <w:tcPr>
            <w:tcW w:w="0" w:type="dxa"/>
            <w:shd w:val="clear" w:color="auto" w:fill="auto"/>
            <w:noWrap/>
            <w:tcPrChange w:id="6396" w:author="Tao Huang" w:date="2018-09-06T16:34:00Z">
              <w:tcPr>
                <w:tcW w:w="1292" w:type="dxa"/>
                <w:shd w:val="clear" w:color="auto" w:fill="auto"/>
                <w:noWrap/>
              </w:tcPr>
            </w:tcPrChange>
          </w:tcPr>
          <w:p w14:paraId="44788820" w14:textId="4E5F21D5"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397" w:author="Tao Huang" w:date="2018-09-06T16:34:00Z"/>
                <w:rFonts w:eastAsia="Times New Roman" w:cs="Times New Roman"/>
                <w:sz w:val="22"/>
              </w:rPr>
            </w:pPr>
            <w:del w:id="6398" w:author="Tao Huang" w:date="2018-09-06T16:34:00Z">
              <w:r w:rsidRPr="001E17BA" w:rsidDel="00447B77">
                <w:rPr>
                  <w:rFonts w:eastAsia="Times New Roman" w:cs="Times New Roman"/>
                  <w:sz w:val="22"/>
                </w:rPr>
                <w:delText>101.67%</w:delText>
              </w:r>
            </w:del>
          </w:p>
        </w:tc>
        <w:tc>
          <w:tcPr>
            <w:tcW w:w="0" w:type="dxa"/>
            <w:shd w:val="clear" w:color="auto" w:fill="auto"/>
            <w:noWrap/>
            <w:tcPrChange w:id="6399" w:author="Tao Huang" w:date="2018-09-06T16:34:00Z">
              <w:tcPr>
                <w:tcW w:w="1036" w:type="dxa"/>
                <w:shd w:val="clear" w:color="auto" w:fill="auto"/>
                <w:noWrap/>
              </w:tcPr>
            </w:tcPrChange>
          </w:tcPr>
          <w:p w14:paraId="5F0B1CD3" w14:textId="32A1B748"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400" w:author="Tao Huang" w:date="2018-09-06T16:34:00Z"/>
                <w:rFonts w:eastAsia="Times New Roman" w:cs="Times New Roman"/>
                <w:sz w:val="22"/>
              </w:rPr>
            </w:pPr>
            <w:del w:id="6401" w:author="Tao Huang" w:date="2018-09-06T16:34:00Z">
              <w:r w:rsidRPr="001E17BA" w:rsidDel="00447B77">
                <w:rPr>
                  <w:rFonts w:eastAsia="Times New Roman" w:cs="Times New Roman"/>
                  <w:sz w:val="22"/>
                </w:rPr>
                <w:delText>101.55%</w:delText>
              </w:r>
            </w:del>
          </w:p>
        </w:tc>
        <w:tc>
          <w:tcPr>
            <w:tcW w:w="0" w:type="dxa"/>
            <w:shd w:val="clear" w:color="auto" w:fill="auto"/>
            <w:noWrap/>
            <w:tcPrChange w:id="6402" w:author="Tao Huang" w:date="2018-09-06T16:34:00Z">
              <w:tcPr>
                <w:tcW w:w="2082" w:type="dxa"/>
                <w:shd w:val="clear" w:color="auto" w:fill="auto"/>
                <w:noWrap/>
              </w:tcPr>
            </w:tcPrChange>
          </w:tcPr>
          <w:p w14:paraId="485DA564" w14:textId="010102E7" w:rsidR="001E17BA" w:rsidRPr="001E17BA"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6403" w:author="Tao Huang" w:date="2018-09-06T16:34:00Z"/>
                <w:rFonts w:eastAsia="Times New Roman" w:cs="Times New Roman"/>
                <w:sz w:val="22"/>
              </w:rPr>
            </w:pPr>
            <w:del w:id="6404" w:author="Tao Huang" w:date="2018-09-06T16:34:00Z">
              <w:r w:rsidRPr="001E17BA" w:rsidDel="00447B77">
                <w:rPr>
                  <w:rFonts w:eastAsia="Times New Roman" w:cs="Times New Roman"/>
                  <w:sz w:val="22"/>
                </w:rPr>
                <w:delText>Sugar substitutes</w:delText>
              </w:r>
            </w:del>
          </w:p>
        </w:tc>
        <w:tc>
          <w:tcPr>
            <w:tcW w:w="0" w:type="dxa"/>
            <w:shd w:val="clear" w:color="auto" w:fill="auto"/>
            <w:noWrap/>
            <w:tcPrChange w:id="6405" w:author="Tao Huang" w:date="2018-09-06T16:34:00Z">
              <w:tcPr>
                <w:tcW w:w="1238" w:type="dxa"/>
                <w:shd w:val="clear" w:color="auto" w:fill="auto"/>
                <w:noWrap/>
              </w:tcPr>
            </w:tcPrChange>
          </w:tcPr>
          <w:p w14:paraId="4B9EC5E5" w14:textId="1ED8FECF"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406" w:author="Tao Huang" w:date="2018-09-06T16:34:00Z"/>
                <w:rFonts w:eastAsia="Times New Roman" w:cs="Times New Roman"/>
                <w:sz w:val="22"/>
              </w:rPr>
            </w:pPr>
            <w:del w:id="6407" w:author="Tao Huang" w:date="2018-09-06T16:34:00Z">
              <w:r w:rsidRPr="001E17BA" w:rsidDel="00447B77">
                <w:rPr>
                  <w:rFonts w:eastAsia="Times New Roman" w:cs="Times New Roman"/>
                  <w:sz w:val="22"/>
                </w:rPr>
                <w:delText>99.67%</w:delText>
              </w:r>
            </w:del>
          </w:p>
        </w:tc>
        <w:tc>
          <w:tcPr>
            <w:tcW w:w="0" w:type="dxa"/>
            <w:shd w:val="clear" w:color="auto" w:fill="auto"/>
            <w:noWrap/>
            <w:tcPrChange w:id="6408" w:author="Tao Huang" w:date="2018-09-06T16:34:00Z">
              <w:tcPr>
                <w:tcW w:w="1005" w:type="dxa"/>
                <w:shd w:val="clear" w:color="auto" w:fill="auto"/>
                <w:noWrap/>
              </w:tcPr>
            </w:tcPrChange>
          </w:tcPr>
          <w:p w14:paraId="251AB07E" w14:textId="05B40918"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409" w:author="Tao Huang" w:date="2018-09-06T16:34:00Z"/>
                <w:rFonts w:eastAsia="Times New Roman" w:cs="Times New Roman"/>
                <w:sz w:val="22"/>
              </w:rPr>
            </w:pPr>
            <w:del w:id="6410" w:author="Tao Huang" w:date="2018-09-06T16:34:00Z">
              <w:r w:rsidRPr="001E17BA" w:rsidDel="00447B77">
                <w:rPr>
                  <w:rFonts w:eastAsia="Times New Roman" w:cs="Times New Roman"/>
                  <w:sz w:val="22"/>
                </w:rPr>
                <w:delText>96.51%</w:delText>
              </w:r>
            </w:del>
          </w:p>
        </w:tc>
      </w:tr>
      <w:tr w:rsidR="001E17BA" w:rsidRPr="001E17BA" w:rsidDel="00447B77" w14:paraId="01678898" w14:textId="29FE5555" w:rsidTr="00447B77">
        <w:trPr>
          <w:cnfStyle w:val="000000100000" w:firstRow="0" w:lastRow="0" w:firstColumn="0" w:lastColumn="0" w:oddVBand="0" w:evenVBand="0" w:oddHBand="1" w:evenHBand="0" w:firstRowFirstColumn="0" w:firstRowLastColumn="0" w:lastRowFirstColumn="0" w:lastRowLastColumn="0"/>
          <w:trHeight w:val="20"/>
          <w:del w:id="6411" w:author="Tao Huang" w:date="2018-09-06T16:34:00Z"/>
          <w:trPrChange w:id="641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413" w:author="Tao Huang" w:date="2018-09-06T16:34:00Z">
              <w:tcPr>
                <w:tcW w:w="2268" w:type="dxa"/>
                <w:shd w:val="clear" w:color="auto" w:fill="auto"/>
                <w:noWrap/>
              </w:tcPr>
            </w:tcPrChange>
          </w:tcPr>
          <w:p w14:paraId="504063FE" w14:textId="7934F6A7" w:rsidR="001E17BA" w:rsidRPr="001E17BA"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6414" w:author="Tao Huang" w:date="2018-09-06T16:34:00Z"/>
                <w:rFonts w:eastAsia="Times New Roman" w:cs="Times New Roman"/>
                <w:b w:val="0"/>
                <w:sz w:val="22"/>
              </w:rPr>
            </w:pPr>
            <w:del w:id="6415" w:author="Tao Huang" w:date="2018-09-06T16:34:00Z">
              <w:r w:rsidRPr="001E17BA" w:rsidDel="00447B77">
                <w:rPr>
                  <w:rFonts w:eastAsia="Times New Roman" w:cs="Times New Roman"/>
                  <w:b w:val="0"/>
                  <w:sz w:val="22"/>
                </w:rPr>
                <w:delText>Household Cleaner</w:delText>
              </w:r>
            </w:del>
          </w:p>
        </w:tc>
        <w:tc>
          <w:tcPr>
            <w:tcW w:w="0" w:type="dxa"/>
            <w:shd w:val="clear" w:color="auto" w:fill="auto"/>
            <w:noWrap/>
            <w:tcPrChange w:id="6416" w:author="Tao Huang" w:date="2018-09-06T16:34:00Z">
              <w:tcPr>
                <w:tcW w:w="1292" w:type="dxa"/>
                <w:shd w:val="clear" w:color="auto" w:fill="auto"/>
                <w:noWrap/>
              </w:tcPr>
            </w:tcPrChange>
          </w:tcPr>
          <w:p w14:paraId="5148E888" w14:textId="7FE76757"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417" w:author="Tao Huang" w:date="2018-09-06T16:34:00Z"/>
                <w:rFonts w:eastAsia="Times New Roman" w:cs="Times New Roman"/>
                <w:sz w:val="22"/>
              </w:rPr>
            </w:pPr>
            <w:del w:id="6418" w:author="Tao Huang" w:date="2018-09-06T16:34:00Z">
              <w:r w:rsidRPr="001E17BA" w:rsidDel="00447B77">
                <w:rPr>
                  <w:rFonts w:eastAsia="Times New Roman" w:cs="Times New Roman"/>
                  <w:sz w:val="22"/>
                </w:rPr>
                <w:delText>98.78%</w:delText>
              </w:r>
            </w:del>
          </w:p>
        </w:tc>
        <w:tc>
          <w:tcPr>
            <w:tcW w:w="0" w:type="dxa"/>
            <w:shd w:val="clear" w:color="auto" w:fill="auto"/>
            <w:noWrap/>
            <w:tcPrChange w:id="6419" w:author="Tao Huang" w:date="2018-09-06T16:34:00Z">
              <w:tcPr>
                <w:tcW w:w="1036" w:type="dxa"/>
                <w:shd w:val="clear" w:color="auto" w:fill="auto"/>
                <w:noWrap/>
              </w:tcPr>
            </w:tcPrChange>
          </w:tcPr>
          <w:p w14:paraId="750D7A67" w14:textId="6B746C6A"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420" w:author="Tao Huang" w:date="2018-09-06T16:34:00Z"/>
                <w:rFonts w:eastAsia="Times New Roman" w:cs="Times New Roman"/>
                <w:sz w:val="22"/>
              </w:rPr>
            </w:pPr>
            <w:del w:id="6421" w:author="Tao Huang" w:date="2018-09-06T16:34:00Z">
              <w:r w:rsidRPr="001E17BA" w:rsidDel="00447B77">
                <w:rPr>
                  <w:rFonts w:eastAsia="Times New Roman" w:cs="Times New Roman"/>
                  <w:sz w:val="22"/>
                </w:rPr>
                <w:delText>99.83%</w:delText>
              </w:r>
            </w:del>
          </w:p>
        </w:tc>
        <w:tc>
          <w:tcPr>
            <w:tcW w:w="0" w:type="dxa"/>
            <w:shd w:val="clear" w:color="auto" w:fill="auto"/>
            <w:noWrap/>
            <w:tcPrChange w:id="6422" w:author="Tao Huang" w:date="2018-09-06T16:34:00Z">
              <w:tcPr>
                <w:tcW w:w="2082" w:type="dxa"/>
                <w:shd w:val="clear" w:color="auto" w:fill="auto"/>
                <w:noWrap/>
              </w:tcPr>
            </w:tcPrChange>
          </w:tcPr>
          <w:p w14:paraId="211DA8D2" w14:textId="6C70096E" w:rsidR="001E17BA" w:rsidRPr="001E17BA"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6423" w:author="Tao Huang" w:date="2018-09-06T16:34:00Z"/>
                <w:rFonts w:eastAsia="Times New Roman" w:cs="Times New Roman"/>
                <w:sz w:val="22"/>
              </w:rPr>
            </w:pPr>
            <w:del w:id="6424" w:author="Tao Huang" w:date="2018-09-06T16:34:00Z">
              <w:r w:rsidRPr="001E17BA" w:rsidDel="00447B77">
                <w:rPr>
                  <w:rFonts w:eastAsia="Times New Roman" w:cs="Times New Roman"/>
                  <w:sz w:val="22"/>
                </w:rPr>
                <w:delText>Toilet Tissue</w:delText>
              </w:r>
            </w:del>
          </w:p>
        </w:tc>
        <w:tc>
          <w:tcPr>
            <w:tcW w:w="0" w:type="dxa"/>
            <w:shd w:val="clear" w:color="auto" w:fill="auto"/>
            <w:noWrap/>
            <w:tcPrChange w:id="6425" w:author="Tao Huang" w:date="2018-09-06T16:34:00Z">
              <w:tcPr>
                <w:tcW w:w="1238" w:type="dxa"/>
                <w:shd w:val="clear" w:color="auto" w:fill="auto"/>
                <w:noWrap/>
              </w:tcPr>
            </w:tcPrChange>
          </w:tcPr>
          <w:p w14:paraId="09E24D3E" w14:textId="2126A298"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426" w:author="Tao Huang" w:date="2018-09-06T16:34:00Z"/>
                <w:rFonts w:eastAsia="Times New Roman" w:cs="Times New Roman"/>
                <w:sz w:val="22"/>
              </w:rPr>
            </w:pPr>
            <w:del w:id="6427" w:author="Tao Huang" w:date="2018-09-06T16:34:00Z">
              <w:r w:rsidRPr="001E17BA" w:rsidDel="00447B77">
                <w:rPr>
                  <w:rFonts w:eastAsia="Times New Roman" w:cs="Times New Roman"/>
                  <w:sz w:val="22"/>
                </w:rPr>
                <w:delText>99.66%</w:delText>
              </w:r>
            </w:del>
          </w:p>
        </w:tc>
        <w:tc>
          <w:tcPr>
            <w:tcW w:w="0" w:type="dxa"/>
            <w:shd w:val="clear" w:color="auto" w:fill="auto"/>
            <w:noWrap/>
            <w:tcPrChange w:id="6428" w:author="Tao Huang" w:date="2018-09-06T16:34:00Z">
              <w:tcPr>
                <w:tcW w:w="1005" w:type="dxa"/>
                <w:shd w:val="clear" w:color="auto" w:fill="auto"/>
                <w:noWrap/>
              </w:tcPr>
            </w:tcPrChange>
          </w:tcPr>
          <w:p w14:paraId="49BA0BE7" w14:textId="62386EC5"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429" w:author="Tao Huang" w:date="2018-09-06T16:34:00Z"/>
                <w:rFonts w:eastAsia="Times New Roman" w:cs="Times New Roman"/>
                <w:sz w:val="22"/>
              </w:rPr>
            </w:pPr>
            <w:del w:id="6430" w:author="Tao Huang" w:date="2018-09-06T16:34:00Z">
              <w:r w:rsidRPr="001E17BA" w:rsidDel="00447B77">
                <w:rPr>
                  <w:rFonts w:eastAsia="Times New Roman" w:cs="Times New Roman"/>
                  <w:sz w:val="22"/>
                </w:rPr>
                <w:delText>98.62%</w:delText>
              </w:r>
            </w:del>
          </w:p>
        </w:tc>
      </w:tr>
      <w:tr w:rsidR="001E17BA" w:rsidRPr="001E17BA" w:rsidDel="00447B77" w14:paraId="240AD316" w14:textId="59189A03" w:rsidTr="00447B77">
        <w:trPr>
          <w:trHeight w:val="20"/>
          <w:del w:id="6431" w:author="Tao Huang" w:date="2018-09-06T16:34:00Z"/>
          <w:trPrChange w:id="643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433" w:author="Tao Huang" w:date="2018-09-06T16:34:00Z">
              <w:tcPr>
                <w:tcW w:w="2268" w:type="dxa"/>
                <w:shd w:val="clear" w:color="auto" w:fill="auto"/>
                <w:noWrap/>
              </w:tcPr>
            </w:tcPrChange>
          </w:tcPr>
          <w:p w14:paraId="7BEFE35E" w14:textId="1D1C6896" w:rsidR="001E17BA" w:rsidRPr="001E17BA" w:rsidDel="00447B77" w:rsidRDefault="001E17BA" w:rsidP="001E17BA">
            <w:pPr>
              <w:spacing w:after="0" w:line="240" w:lineRule="auto"/>
              <w:rPr>
                <w:del w:id="6434" w:author="Tao Huang" w:date="2018-09-06T16:34:00Z"/>
                <w:rFonts w:eastAsia="Times New Roman" w:cs="Times New Roman"/>
                <w:b w:val="0"/>
                <w:sz w:val="22"/>
              </w:rPr>
            </w:pPr>
            <w:del w:id="6435" w:author="Tao Huang" w:date="2018-09-06T16:34:00Z">
              <w:r w:rsidRPr="001E17BA" w:rsidDel="00447B77">
                <w:rPr>
                  <w:rFonts w:eastAsia="Times New Roman" w:cs="Times New Roman"/>
                  <w:b w:val="0"/>
                  <w:sz w:val="22"/>
                </w:rPr>
                <w:delText>Hotdog</w:delText>
              </w:r>
            </w:del>
          </w:p>
        </w:tc>
        <w:tc>
          <w:tcPr>
            <w:tcW w:w="0" w:type="dxa"/>
            <w:shd w:val="clear" w:color="auto" w:fill="auto"/>
            <w:noWrap/>
            <w:tcPrChange w:id="6436" w:author="Tao Huang" w:date="2018-09-06T16:34:00Z">
              <w:tcPr>
                <w:tcW w:w="1292" w:type="dxa"/>
                <w:shd w:val="clear" w:color="auto" w:fill="auto"/>
                <w:noWrap/>
              </w:tcPr>
            </w:tcPrChange>
          </w:tcPr>
          <w:p w14:paraId="3CF2772C" w14:textId="65E4F9A3"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437" w:author="Tao Huang" w:date="2018-09-06T16:34:00Z"/>
                <w:rFonts w:eastAsia="Times New Roman" w:cs="Times New Roman"/>
                <w:sz w:val="22"/>
              </w:rPr>
            </w:pPr>
            <w:del w:id="6438" w:author="Tao Huang" w:date="2018-09-06T16:34:00Z">
              <w:r w:rsidRPr="001E17BA" w:rsidDel="00447B77">
                <w:rPr>
                  <w:rFonts w:eastAsia="Times New Roman" w:cs="Times New Roman"/>
                  <w:sz w:val="22"/>
                </w:rPr>
                <w:delText>100.43%</w:delText>
              </w:r>
            </w:del>
          </w:p>
        </w:tc>
        <w:tc>
          <w:tcPr>
            <w:tcW w:w="0" w:type="dxa"/>
            <w:shd w:val="clear" w:color="auto" w:fill="auto"/>
            <w:noWrap/>
            <w:tcPrChange w:id="6439" w:author="Tao Huang" w:date="2018-09-06T16:34:00Z">
              <w:tcPr>
                <w:tcW w:w="1036" w:type="dxa"/>
                <w:shd w:val="clear" w:color="auto" w:fill="auto"/>
                <w:noWrap/>
              </w:tcPr>
            </w:tcPrChange>
          </w:tcPr>
          <w:p w14:paraId="3CD2B943" w14:textId="1C49D66E"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440" w:author="Tao Huang" w:date="2018-09-06T16:34:00Z"/>
                <w:rFonts w:eastAsia="Times New Roman" w:cs="Times New Roman"/>
                <w:sz w:val="22"/>
              </w:rPr>
            </w:pPr>
            <w:del w:id="6441" w:author="Tao Huang" w:date="2018-09-06T16:34:00Z">
              <w:r w:rsidRPr="001E17BA" w:rsidDel="00447B77">
                <w:rPr>
                  <w:rFonts w:eastAsia="Times New Roman" w:cs="Times New Roman"/>
                  <w:sz w:val="22"/>
                </w:rPr>
                <w:delText>103.25%</w:delText>
              </w:r>
            </w:del>
          </w:p>
        </w:tc>
        <w:tc>
          <w:tcPr>
            <w:tcW w:w="0" w:type="dxa"/>
            <w:shd w:val="clear" w:color="auto" w:fill="auto"/>
            <w:noWrap/>
            <w:tcPrChange w:id="6442" w:author="Tao Huang" w:date="2018-09-06T16:34:00Z">
              <w:tcPr>
                <w:tcW w:w="2082" w:type="dxa"/>
                <w:shd w:val="clear" w:color="auto" w:fill="auto"/>
                <w:noWrap/>
              </w:tcPr>
            </w:tcPrChange>
          </w:tcPr>
          <w:p w14:paraId="7B1A16DA" w14:textId="57B4093C" w:rsidR="001E17BA" w:rsidRPr="001E17BA"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6443" w:author="Tao Huang" w:date="2018-09-06T16:34:00Z"/>
                <w:rFonts w:eastAsia="Times New Roman" w:cs="Times New Roman"/>
                <w:sz w:val="22"/>
              </w:rPr>
            </w:pPr>
            <w:del w:id="6444" w:author="Tao Huang" w:date="2018-09-06T16:34:00Z">
              <w:r w:rsidRPr="001E17BA" w:rsidDel="00447B77">
                <w:rPr>
                  <w:rFonts w:eastAsia="Times New Roman" w:cs="Times New Roman"/>
                  <w:sz w:val="22"/>
                </w:rPr>
                <w:delText>Toothbrush</w:delText>
              </w:r>
            </w:del>
          </w:p>
        </w:tc>
        <w:tc>
          <w:tcPr>
            <w:tcW w:w="0" w:type="dxa"/>
            <w:shd w:val="clear" w:color="auto" w:fill="auto"/>
            <w:noWrap/>
            <w:tcPrChange w:id="6445" w:author="Tao Huang" w:date="2018-09-06T16:34:00Z">
              <w:tcPr>
                <w:tcW w:w="1238" w:type="dxa"/>
                <w:shd w:val="clear" w:color="auto" w:fill="auto"/>
                <w:noWrap/>
              </w:tcPr>
            </w:tcPrChange>
          </w:tcPr>
          <w:p w14:paraId="32EBAF65" w14:textId="30D32361"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446" w:author="Tao Huang" w:date="2018-09-06T16:34:00Z"/>
                <w:rFonts w:eastAsia="Times New Roman" w:cs="Times New Roman"/>
                <w:sz w:val="22"/>
              </w:rPr>
            </w:pPr>
            <w:del w:id="6447" w:author="Tao Huang" w:date="2018-09-06T16:34:00Z">
              <w:r w:rsidRPr="001E17BA" w:rsidDel="00447B77">
                <w:rPr>
                  <w:rFonts w:eastAsia="Times New Roman" w:cs="Times New Roman"/>
                  <w:sz w:val="22"/>
                </w:rPr>
                <w:delText>100.13%</w:delText>
              </w:r>
            </w:del>
          </w:p>
        </w:tc>
        <w:tc>
          <w:tcPr>
            <w:tcW w:w="0" w:type="dxa"/>
            <w:shd w:val="clear" w:color="auto" w:fill="auto"/>
            <w:noWrap/>
            <w:tcPrChange w:id="6448" w:author="Tao Huang" w:date="2018-09-06T16:34:00Z">
              <w:tcPr>
                <w:tcW w:w="1005" w:type="dxa"/>
                <w:shd w:val="clear" w:color="auto" w:fill="auto"/>
                <w:noWrap/>
              </w:tcPr>
            </w:tcPrChange>
          </w:tcPr>
          <w:p w14:paraId="16B47575" w14:textId="2F011F40"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449" w:author="Tao Huang" w:date="2018-09-06T16:34:00Z"/>
                <w:rFonts w:eastAsia="Times New Roman" w:cs="Times New Roman"/>
                <w:sz w:val="22"/>
              </w:rPr>
            </w:pPr>
            <w:del w:id="6450" w:author="Tao Huang" w:date="2018-09-06T16:34:00Z">
              <w:r w:rsidRPr="001E17BA" w:rsidDel="00447B77">
                <w:rPr>
                  <w:rFonts w:eastAsia="Times New Roman" w:cs="Times New Roman"/>
                  <w:sz w:val="22"/>
                </w:rPr>
                <w:delText>101.27%</w:delText>
              </w:r>
            </w:del>
          </w:p>
        </w:tc>
      </w:tr>
      <w:tr w:rsidR="001E17BA" w:rsidRPr="001E17BA" w:rsidDel="00447B77" w14:paraId="4EB36750" w14:textId="79BB120D" w:rsidTr="00447B77">
        <w:trPr>
          <w:cnfStyle w:val="000000100000" w:firstRow="0" w:lastRow="0" w:firstColumn="0" w:lastColumn="0" w:oddVBand="0" w:evenVBand="0" w:oddHBand="1" w:evenHBand="0" w:firstRowFirstColumn="0" w:firstRowLastColumn="0" w:lastRowFirstColumn="0" w:lastRowLastColumn="0"/>
          <w:trHeight w:val="20"/>
          <w:del w:id="6451" w:author="Tao Huang" w:date="2018-09-06T16:34:00Z"/>
          <w:trPrChange w:id="645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453" w:author="Tao Huang" w:date="2018-09-06T16:34:00Z">
              <w:tcPr>
                <w:tcW w:w="2268" w:type="dxa"/>
                <w:shd w:val="clear" w:color="auto" w:fill="auto"/>
                <w:noWrap/>
              </w:tcPr>
            </w:tcPrChange>
          </w:tcPr>
          <w:p w14:paraId="4E50B4B4" w14:textId="1FD95509" w:rsidR="001E17BA" w:rsidRPr="001E17BA"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6454" w:author="Tao Huang" w:date="2018-09-06T16:34:00Z"/>
                <w:rFonts w:eastAsia="Times New Roman" w:cs="Times New Roman"/>
                <w:b w:val="0"/>
                <w:sz w:val="22"/>
              </w:rPr>
            </w:pPr>
            <w:del w:id="6455" w:author="Tao Huang" w:date="2018-09-06T16:34:00Z">
              <w:r w:rsidRPr="001E17BA" w:rsidDel="00447B77">
                <w:rPr>
                  <w:rFonts w:eastAsia="Times New Roman" w:cs="Times New Roman"/>
                  <w:b w:val="0"/>
                  <w:sz w:val="22"/>
                </w:rPr>
                <w:delText>Laundry Detergent</w:delText>
              </w:r>
            </w:del>
          </w:p>
        </w:tc>
        <w:tc>
          <w:tcPr>
            <w:tcW w:w="0" w:type="dxa"/>
            <w:shd w:val="clear" w:color="auto" w:fill="auto"/>
            <w:noWrap/>
            <w:tcPrChange w:id="6456" w:author="Tao Huang" w:date="2018-09-06T16:34:00Z">
              <w:tcPr>
                <w:tcW w:w="1292" w:type="dxa"/>
                <w:shd w:val="clear" w:color="auto" w:fill="auto"/>
                <w:noWrap/>
              </w:tcPr>
            </w:tcPrChange>
          </w:tcPr>
          <w:p w14:paraId="093142B3" w14:textId="6F9FFBFB"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457" w:author="Tao Huang" w:date="2018-09-06T16:34:00Z"/>
                <w:rFonts w:eastAsia="Times New Roman" w:cs="Times New Roman"/>
                <w:sz w:val="22"/>
              </w:rPr>
            </w:pPr>
            <w:del w:id="6458" w:author="Tao Huang" w:date="2018-09-06T16:34:00Z">
              <w:r w:rsidRPr="001E17BA" w:rsidDel="00447B77">
                <w:rPr>
                  <w:rFonts w:eastAsia="Times New Roman" w:cs="Times New Roman"/>
                  <w:sz w:val="22"/>
                </w:rPr>
                <w:delText>99.54%</w:delText>
              </w:r>
            </w:del>
          </w:p>
        </w:tc>
        <w:tc>
          <w:tcPr>
            <w:tcW w:w="0" w:type="dxa"/>
            <w:shd w:val="clear" w:color="auto" w:fill="auto"/>
            <w:noWrap/>
            <w:tcPrChange w:id="6459" w:author="Tao Huang" w:date="2018-09-06T16:34:00Z">
              <w:tcPr>
                <w:tcW w:w="1036" w:type="dxa"/>
                <w:shd w:val="clear" w:color="auto" w:fill="auto"/>
                <w:noWrap/>
              </w:tcPr>
            </w:tcPrChange>
          </w:tcPr>
          <w:p w14:paraId="41D87052" w14:textId="6792B17C"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460" w:author="Tao Huang" w:date="2018-09-06T16:34:00Z"/>
                <w:rFonts w:eastAsia="Times New Roman" w:cs="Times New Roman"/>
                <w:sz w:val="22"/>
              </w:rPr>
            </w:pPr>
            <w:del w:id="6461" w:author="Tao Huang" w:date="2018-09-06T16:34:00Z">
              <w:r w:rsidRPr="001E17BA" w:rsidDel="00447B77">
                <w:rPr>
                  <w:rFonts w:eastAsia="Times New Roman" w:cs="Times New Roman"/>
                  <w:sz w:val="22"/>
                </w:rPr>
                <w:delText>99.58%</w:delText>
              </w:r>
            </w:del>
          </w:p>
        </w:tc>
        <w:tc>
          <w:tcPr>
            <w:tcW w:w="0" w:type="dxa"/>
            <w:shd w:val="clear" w:color="auto" w:fill="auto"/>
            <w:noWrap/>
            <w:tcPrChange w:id="6462" w:author="Tao Huang" w:date="2018-09-06T16:34:00Z">
              <w:tcPr>
                <w:tcW w:w="2082" w:type="dxa"/>
                <w:shd w:val="clear" w:color="auto" w:fill="auto"/>
                <w:noWrap/>
              </w:tcPr>
            </w:tcPrChange>
          </w:tcPr>
          <w:p w14:paraId="2759C279" w14:textId="01AFD212" w:rsidR="001E17BA" w:rsidRPr="001E17BA"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6463" w:author="Tao Huang" w:date="2018-09-06T16:34:00Z"/>
                <w:rFonts w:eastAsia="Times New Roman" w:cs="Times New Roman"/>
                <w:sz w:val="22"/>
              </w:rPr>
            </w:pPr>
            <w:del w:id="6464" w:author="Tao Huang" w:date="2018-09-06T16:34:00Z">
              <w:r w:rsidRPr="001E17BA" w:rsidDel="00447B77">
                <w:rPr>
                  <w:rFonts w:eastAsia="Times New Roman" w:cs="Times New Roman"/>
                  <w:sz w:val="22"/>
                </w:rPr>
                <w:delText>Toothpaste</w:delText>
              </w:r>
            </w:del>
          </w:p>
        </w:tc>
        <w:tc>
          <w:tcPr>
            <w:tcW w:w="0" w:type="dxa"/>
            <w:shd w:val="clear" w:color="auto" w:fill="auto"/>
            <w:noWrap/>
            <w:tcPrChange w:id="6465" w:author="Tao Huang" w:date="2018-09-06T16:34:00Z">
              <w:tcPr>
                <w:tcW w:w="1238" w:type="dxa"/>
                <w:shd w:val="clear" w:color="auto" w:fill="auto"/>
                <w:noWrap/>
              </w:tcPr>
            </w:tcPrChange>
          </w:tcPr>
          <w:p w14:paraId="398656C7" w14:textId="511A9EDB"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466" w:author="Tao Huang" w:date="2018-09-06T16:34:00Z"/>
                <w:rFonts w:eastAsia="Times New Roman" w:cs="Times New Roman"/>
                <w:sz w:val="22"/>
              </w:rPr>
            </w:pPr>
            <w:del w:id="6467" w:author="Tao Huang" w:date="2018-09-06T16:34:00Z">
              <w:r w:rsidRPr="001E17BA" w:rsidDel="00447B77">
                <w:rPr>
                  <w:rFonts w:eastAsia="Times New Roman" w:cs="Times New Roman"/>
                  <w:sz w:val="22"/>
                </w:rPr>
                <w:delText>98.27%</w:delText>
              </w:r>
            </w:del>
          </w:p>
        </w:tc>
        <w:tc>
          <w:tcPr>
            <w:tcW w:w="0" w:type="dxa"/>
            <w:shd w:val="clear" w:color="auto" w:fill="auto"/>
            <w:noWrap/>
            <w:tcPrChange w:id="6468" w:author="Tao Huang" w:date="2018-09-06T16:34:00Z">
              <w:tcPr>
                <w:tcW w:w="1005" w:type="dxa"/>
                <w:shd w:val="clear" w:color="auto" w:fill="auto"/>
                <w:noWrap/>
              </w:tcPr>
            </w:tcPrChange>
          </w:tcPr>
          <w:p w14:paraId="71BBDA52" w14:textId="054D18BF" w:rsidR="001E17BA" w:rsidRPr="001E17BA"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6469" w:author="Tao Huang" w:date="2018-09-06T16:34:00Z"/>
                <w:rFonts w:eastAsia="Times New Roman" w:cs="Times New Roman"/>
                <w:sz w:val="22"/>
              </w:rPr>
            </w:pPr>
            <w:del w:id="6470" w:author="Tao Huang" w:date="2018-09-06T16:34:00Z">
              <w:r w:rsidRPr="001E17BA" w:rsidDel="00447B77">
                <w:rPr>
                  <w:rFonts w:eastAsia="Times New Roman" w:cs="Times New Roman"/>
                  <w:sz w:val="22"/>
                </w:rPr>
                <w:delText>100.25%</w:delText>
              </w:r>
            </w:del>
          </w:p>
        </w:tc>
      </w:tr>
      <w:tr w:rsidR="001E17BA" w:rsidRPr="001E17BA" w:rsidDel="00447B77" w14:paraId="6D1B0C9E" w14:textId="18CFA2F8" w:rsidTr="00447B77">
        <w:trPr>
          <w:trHeight w:val="20"/>
          <w:del w:id="6471" w:author="Tao Huang" w:date="2018-09-06T16:34:00Z"/>
          <w:trPrChange w:id="6472"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6473" w:author="Tao Huang" w:date="2018-09-06T16:34:00Z">
              <w:tcPr>
                <w:tcW w:w="2268" w:type="dxa"/>
                <w:shd w:val="clear" w:color="auto" w:fill="auto"/>
                <w:noWrap/>
              </w:tcPr>
            </w:tcPrChange>
          </w:tcPr>
          <w:p w14:paraId="538F34B7" w14:textId="18B0858B" w:rsidR="001E17BA" w:rsidRPr="001E17BA" w:rsidDel="00447B77" w:rsidRDefault="001E17BA" w:rsidP="001E17BA">
            <w:pPr>
              <w:spacing w:after="0" w:line="240" w:lineRule="auto"/>
              <w:rPr>
                <w:del w:id="6474" w:author="Tao Huang" w:date="2018-09-06T16:34:00Z"/>
                <w:rFonts w:eastAsia="Times New Roman" w:cs="Times New Roman"/>
                <w:b w:val="0"/>
                <w:sz w:val="22"/>
              </w:rPr>
            </w:pPr>
            <w:del w:id="6475" w:author="Tao Huang" w:date="2018-09-06T16:34:00Z">
              <w:r w:rsidRPr="001E17BA" w:rsidDel="00447B77">
                <w:rPr>
                  <w:rFonts w:eastAsia="Times New Roman" w:cs="Times New Roman"/>
                  <w:b w:val="0"/>
                  <w:sz w:val="22"/>
                </w:rPr>
                <w:delText>Margarine/Butter</w:delText>
              </w:r>
            </w:del>
          </w:p>
        </w:tc>
        <w:tc>
          <w:tcPr>
            <w:tcW w:w="0" w:type="dxa"/>
            <w:shd w:val="clear" w:color="auto" w:fill="auto"/>
            <w:noWrap/>
            <w:tcPrChange w:id="6476" w:author="Tao Huang" w:date="2018-09-06T16:34:00Z">
              <w:tcPr>
                <w:tcW w:w="1292" w:type="dxa"/>
                <w:shd w:val="clear" w:color="auto" w:fill="auto"/>
                <w:noWrap/>
              </w:tcPr>
            </w:tcPrChange>
          </w:tcPr>
          <w:p w14:paraId="37E6235A" w14:textId="46FFF30C"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477" w:author="Tao Huang" w:date="2018-09-06T16:34:00Z"/>
                <w:rFonts w:eastAsia="Times New Roman" w:cs="Times New Roman"/>
                <w:sz w:val="22"/>
              </w:rPr>
            </w:pPr>
            <w:del w:id="6478" w:author="Tao Huang" w:date="2018-09-06T16:34:00Z">
              <w:r w:rsidRPr="001E17BA" w:rsidDel="00447B77">
                <w:rPr>
                  <w:rFonts w:eastAsia="Times New Roman" w:cs="Times New Roman"/>
                  <w:sz w:val="22"/>
                </w:rPr>
                <w:delText>100.42%</w:delText>
              </w:r>
            </w:del>
          </w:p>
        </w:tc>
        <w:tc>
          <w:tcPr>
            <w:tcW w:w="0" w:type="dxa"/>
            <w:shd w:val="clear" w:color="auto" w:fill="auto"/>
            <w:noWrap/>
            <w:tcPrChange w:id="6479" w:author="Tao Huang" w:date="2018-09-06T16:34:00Z">
              <w:tcPr>
                <w:tcW w:w="1036" w:type="dxa"/>
                <w:shd w:val="clear" w:color="auto" w:fill="auto"/>
                <w:noWrap/>
              </w:tcPr>
            </w:tcPrChange>
          </w:tcPr>
          <w:p w14:paraId="12E7097E" w14:textId="641BED1F"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480" w:author="Tao Huang" w:date="2018-09-06T16:34:00Z"/>
                <w:rFonts w:eastAsia="Times New Roman" w:cs="Times New Roman"/>
                <w:sz w:val="22"/>
              </w:rPr>
            </w:pPr>
            <w:del w:id="6481" w:author="Tao Huang" w:date="2018-09-06T16:34:00Z">
              <w:r w:rsidRPr="001E17BA" w:rsidDel="00447B77">
                <w:rPr>
                  <w:rFonts w:eastAsia="Times New Roman" w:cs="Times New Roman"/>
                  <w:sz w:val="22"/>
                </w:rPr>
                <w:delText>100.71%</w:delText>
              </w:r>
            </w:del>
          </w:p>
        </w:tc>
        <w:tc>
          <w:tcPr>
            <w:tcW w:w="0" w:type="dxa"/>
            <w:shd w:val="clear" w:color="auto" w:fill="auto"/>
            <w:noWrap/>
            <w:tcPrChange w:id="6482" w:author="Tao Huang" w:date="2018-09-06T16:34:00Z">
              <w:tcPr>
                <w:tcW w:w="2082" w:type="dxa"/>
                <w:shd w:val="clear" w:color="auto" w:fill="auto"/>
                <w:noWrap/>
              </w:tcPr>
            </w:tcPrChange>
          </w:tcPr>
          <w:p w14:paraId="4463D96D" w14:textId="1E64AF55" w:rsidR="001E17BA" w:rsidRPr="001E17BA"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6483" w:author="Tao Huang" w:date="2018-09-06T16:34:00Z"/>
                <w:rFonts w:eastAsia="Times New Roman" w:cs="Times New Roman"/>
                <w:sz w:val="22"/>
              </w:rPr>
            </w:pPr>
            <w:del w:id="6484" w:author="Tao Huang" w:date="2018-09-06T16:34:00Z">
              <w:r w:rsidRPr="001E17BA" w:rsidDel="00447B77">
                <w:rPr>
                  <w:rFonts w:eastAsia="Times New Roman" w:cs="Times New Roman"/>
                  <w:sz w:val="22"/>
                </w:rPr>
                <w:delText>Yogurt</w:delText>
              </w:r>
            </w:del>
          </w:p>
        </w:tc>
        <w:tc>
          <w:tcPr>
            <w:tcW w:w="0" w:type="dxa"/>
            <w:shd w:val="clear" w:color="auto" w:fill="auto"/>
            <w:noWrap/>
            <w:tcPrChange w:id="6485" w:author="Tao Huang" w:date="2018-09-06T16:34:00Z">
              <w:tcPr>
                <w:tcW w:w="1238" w:type="dxa"/>
                <w:shd w:val="clear" w:color="auto" w:fill="auto"/>
                <w:noWrap/>
              </w:tcPr>
            </w:tcPrChange>
          </w:tcPr>
          <w:p w14:paraId="4598FC58" w14:textId="17A70707"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486" w:author="Tao Huang" w:date="2018-09-06T16:34:00Z"/>
                <w:rFonts w:eastAsia="Times New Roman" w:cs="Times New Roman"/>
                <w:sz w:val="22"/>
              </w:rPr>
            </w:pPr>
            <w:del w:id="6487" w:author="Tao Huang" w:date="2018-09-06T16:34:00Z">
              <w:r w:rsidRPr="001E17BA" w:rsidDel="00447B77">
                <w:rPr>
                  <w:rFonts w:eastAsia="Times New Roman" w:cs="Times New Roman"/>
                  <w:sz w:val="22"/>
                </w:rPr>
                <w:delText>98.25%</w:delText>
              </w:r>
            </w:del>
          </w:p>
        </w:tc>
        <w:tc>
          <w:tcPr>
            <w:tcW w:w="0" w:type="dxa"/>
            <w:shd w:val="clear" w:color="auto" w:fill="auto"/>
            <w:noWrap/>
            <w:tcPrChange w:id="6488" w:author="Tao Huang" w:date="2018-09-06T16:34:00Z">
              <w:tcPr>
                <w:tcW w:w="1005" w:type="dxa"/>
                <w:shd w:val="clear" w:color="auto" w:fill="auto"/>
                <w:noWrap/>
              </w:tcPr>
            </w:tcPrChange>
          </w:tcPr>
          <w:p w14:paraId="19159C54" w14:textId="7DC56564" w:rsidR="001E17BA" w:rsidRPr="001E17BA"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6489" w:author="Tao Huang" w:date="2018-09-06T16:34:00Z"/>
                <w:rFonts w:eastAsia="Times New Roman" w:cs="Times New Roman"/>
                <w:sz w:val="22"/>
              </w:rPr>
            </w:pPr>
            <w:del w:id="6490" w:author="Tao Huang" w:date="2018-09-06T16:34:00Z">
              <w:r w:rsidRPr="001E17BA" w:rsidDel="00447B77">
                <w:rPr>
                  <w:rFonts w:eastAsia="Times New Roman" w:cs="Times New Roman"/>
                  <w:sz w:val="22"/>
                </w:rPr>
                <w:delText>95.52%</w:delText>
              </w:r>
            </w:del>
          </w:p>
        </w:tc>
      </w:tr>
    </w:tbl>
    <w:p w14:paraId="4DDEE04D" w14:textId="70ABBE76" w:rsidR="001E17BA" w:rsidRPr="001E17BA" w:rsidDel="00447B77" w:rsidRDefault="001E17BA" w:rsidP="004C569C">
      <w:pPr>
        <w:shd w:val="clear" w:color="auto" w:fill="FFFFFF" w:themeFill="background1"/>
        <w:spacing w:after="0" w:line="360" w:lineRule="auto"/>
        <w:rPr>
          <w:del w:id="6491" w:author="Tao Huang" w:date="2018-09-06T16:34:00Z"/>
          <w:rFonts w:cs="Times New Roman"/>
          <w:color w:val="000000" w:themeColor="text1"/>
          <w:sz w:val="22"/>
        </w:rPr>
      </w:pPr>
    </w:p>
    <w:p w14:paraId="4ADDAEAA" w14:textId="07B6A1D1" w:rsidR="004C569C" w:rsidRPr="001E17BA" w:rsidDel="00447B77" w:rsidRDefault="004C569C" w:rsidP="004C569C">
      <w:pPr>
        <w:pStyle w:val="ListParagraph"/>
        <w:shd w:val="clear" w:color="auto" w:fill="FFFFFF" w:themeFill="background1"/>
        <w:spacing w:after="0" w:line="360" w:lineRule="auto"/>
        <w:ind w:left="0"/>
        <w:rPr>
          <w:del w:id="6492" w:author="Tao Huang" w:date="2018-09-06T16:34:00Z"/>
          <w:rFonts w:cs="Times New Roman"/>
          <w:color w:val="000000" w:themeColor="text1"/>
          <w:sz w:val="22"/>
        </w:rPr>
      </w:pPr>
    </w:p>
    <w:p w14:paraId="7D1247CE" w14:textId="05BA73DA" w:rsidR="002D75FB" w:rsidRDefault="00447B77" w:rsidP="004C569C">
      <w:pPr>
        <w:pStyle w:val="ListParagraph"/>
        <w:shd w:val="clear" w:color="auto" w:fill="FFFFFF" w:themeFill="background1"/>
        <w:spacing w:after="0" w:line="360" w:lineRule="auto"/>
        <w:ind w:left="0"/>
        <w:rPr>
          <w:ins w:id="6493" w:author="Tao Huang" w:date="2018-09-06T16:31:00Z"/>
          <w:rFonts w:cs="Times New Roman"/>
          <w:color w:val="000000" w:themeColor="text1"/>
          <w:sz w:val="22"/>
        </w:rPr>
      </w:pPr>
      <w:ins w:id="6494" w:author="Tao Huang" w:date="2018-09-06T16:34:00Z">
        <w:r>
          <w:rPr>
            <w:rFonts w:cs="Times New Roman"/>
            <w:color w:val="000000" w:themeColor="text1"/>
            <w:sz w:val="22"/>
          </w:rPr>
          <w:t xml:space="preserve"> </w:t>
        </w:r>
      </w:ins>
    </w:p>
    <w:p w14:paraId="7EFE4253" w14:textId="77777777" w:rsidR="002D75FB" w:rsidRDefault="002D75FB" w:rsidP="004C569C">
      <w:pPr>
        <w:pStyle w:val="ListParagraph"/>
        <w:shd w:val="clear" w:color="auto" w:fill="FFFFFF" w:themeFill="background1"/>
        <w:spacing w:after="0" w:line="360" w:lineRule="auto"/>
        <w:ind w:left="0"/>
        <w:rPr>
          <w:ins w:id="6495" w:author="Tao Huang" w:date="2018-09-06T16:33:00Z"/>
          <w:rFonts w:cs="Times New Roman"/>
          <w:color w:val="000000" w:themeColor="text1"/>
          <w:sz w:val="22"/>
        </w:rPr>
      </w:pPr>
    </w:p>
    <w:tbl>
      <w:tblPr>
        <w:tblW w:w="10941" w:type="dxa"/>
        <w:tblInd w:w="-709" w:type="dxa"/>
        <w:tblLook w:val="04A0" w:firstRow="1" w:lastRow="0" w:firstColumn="1" w:lastColumn="0" w:noHBand="0" w:noVBand="1"/>
        <w:tblPrChange w:id="6496" w:author="Tao Huang" w:date="2018-09-06T16:33:00Z">
          <w:tblPr>
            <w:tblW w:w="11396" w:type="dxa"/>
            <w:tblLook w:val="04A0" w:firstRow="1" w:lastRow="0" w:firstColumn="1" w:lastColumn="0" w:noHBand="0" w:noVBand="1"/>
          </w:tblPr>
        </w:tblPrChange>
      </w:tblPr>
      <w:tblGrid>
        <w:gridCol w:w="2268"/>
        <w:gridCol w:w="1276"/>
        <w:gridCol w:w="1134"/>
        <w:gridCol w:w="1005"/>
        <w:gridCol w:w="2037"/>
        <w:gridCol w:w="1211"/>
        <w:gridCol w:w="1005"/>
        <w:gridCol w:w="1005"/>
        <w:tblGridChange w:id="6497">
          <w:tblGrid>
            <w:gridCol w:w="2268"/>
            <w:gridCol w:w="1276"/>
            <w:gridCol w:w="1134"/>
            <w:gridCol w:w="266"/>
            <w:gridCol w:w="1134"/>
            <w:gridCol w:w="266"/>
            <w:gridCol w:w="1771"/>
            <w:gridCol w:w="266"/>
            <w:gridCol w:w="739"/>
            <w:gridCol w:w="266"/>
            <w:gridCol w:w="739"/>
            <w:gridCol w:w="266"/>
            <w:gridCol w:w="739"/>
            <w:gridCol w:w="266"/>
          </w:tblGrid>
        </w:tblGridChange>
      </w:tblGrid>
      <w:tr w:rsidR="00447B77" w:rsidRPr="00447B77" w14:paraId="7D925F94" w14:textId="77777777" w:rsidTr="00447B77">
        <w:trPr>
          <w:trHeight w:val="20"/>
          <w:ins w:id="6498" w:author="Tao Huang" w:date="2018-09-06T16:33:00Z"/>
          <w:trPrChange w:id="6499" w:author="Tao Huang" w:date="2018-09-06T16:33:00Z">
            <w:trPr>
              <w:trHeight w:val="20"/>
            </w:trPr>
          </w:trPrChange>
        </w:trPr>
        <w:tc>
          <w:tcPr>
            <w:tcW w:w="2268" w:type="dxa"/>
            <w:tcBorders>
              <w:top w:val="nil"/>
              <w:left w:val="nil"/>
              <w:bottom w:val="single" w:sz="8" w:space="0" w:color="666666"/>
              <w:right w:val="nil"/>
            </w:tcBorders>
            <w:shd w:val="clear" w:color="auto" w:fill="auto"/>
            <w:noWrap/>
            <w:vAlign w:val="center"/>
            <w:hideMark/>
            <w:tcPrChange w:id="6500" w:author="Tao Huang" w:date="2018-09-06T16:33:00Z">
              <w:tcPr>
                <w:tcW w:w="2268" w:type="dxa"/>
                <w:tcBorders>
                  <w:top w:val="nil"/>
                  <w:left w:val="nil"/>
                  <w:bottom w:val="single" w:sz="8" w:space="0" w:color="666666"/>
                  <w:right w:val="nil"/>
                </w:tcBorders>
                <w:shd w:val="clear" w:color="auto" w:fill="auto"/>
                <w:noWrap/>
                <w:vAlign w:val="center"/>
                <w:hideMark/>
              </w:tcPr>
            </w:tcPrChange>
          </w:tcPr>
          <w:p w14:paraId="4A73C144" w14:textId="77777777" w:rsidR="00447B77" w:rsidRPr="00447B77" w:rsidRDefault="00447B77" w:rsidP="00447B77">
            <w:pPr>
              <w:spacing w:after="0" w:line="240" w:lineRule="auto"/>
              <w:rPr>
                <w:ins w:id="6501" w:author="Tao Huang" w:date="2018-09-06T16:33:00Z"/>
                <w:rFonts w:eastAsia="Times New Roman" w:cs="Times New Roman"/>
                <w:color w:val="000000"/>
                <w:sz w:val="22"/>
              </w:rPr>
            </w:pPr>
            <w:ins w:id="6502" w:author="Tao Huang" w:date="2018-09-06T16:33:00Z">
              <w:r w:rsidRPr="00447B77">
                <w:rPr>
                  <w:rFonts w:eastAsia="Times New Roman" w:cs="Times New Roman"/>
                  <w:color w:val="000000"/>
                  <w:sz w:val="22"/>
                </w:rPr>
                <w:t>Category/MASE</w:t>
              </w:r>
            </w:ins>
          </w:p>
        </w:tc>
        <w:tc>
          <w:tcPr>
            <w:tcW w:w="1276" w:type="dxa"/>
            <w:tcBorders>
              <w:top w:val="nil"/>
              <w:left w:val="nil"/>
              <w:bottom w:val="single" w:sz="8" w:space="0" w:color="666666"/>
              <w:right w:val="nil"/>
            </w:tcBorders>
            <w:shd w:val="clear" w:color="auto" w:fill="auto"/>
            <w:noWrap/>
            <w:vAlign w:val="center"/>
            <w:hideMark/>
            <w:tcPrChange w:id="6503" w:author="Tao Huang" w:date="2018-09-06T16:33:00Z">
              <w:tcPr>
                <w:tcW w:w="1276" w:type="dxa"/>
                <w:tcBorders>
                  <w:top w:val="nil"/>
                  <w:left w:val="nil"/>
                  <w:bottom w:val="single" w:sz="8" w:space="0" w:color="666666"/>
                  <w:right w:val="nil"/>
                </w:tcBorders>
                <w:shd w:val="clear" w:color="auto" w:fill="auto"/>
                <w:noWrap/>
                <w:vAlign w:val="center"/>
                <w:hideMark/>
              </w:tcPr>
            </w:tcPrChange>
          </w:tcPr>
          <w:p w14:paraId="55CA3088" w14:textId="77777777" w:rsidR="00447B77" w:rsidRPr="00447B77" w:rsidRDefault="00447B77" w:rsidP="00447B77">
            <w:pPr>
              <w:spacing w:after="0" w:line="240" w:lineRule="auto"/>
              <w:jc w:val="center"/>
              <w:rPr>
                <w:ins w:id="6504" w:author="Tao Huang" w:date="2018-09-06T16:33:00Z"/>
                <w:rFonts w:eastAsia="Times New Roman" w:cs="Times New Roman"/>
                <w:color w:val="000000"/>
                <w:sz w:val="22"/>
              </w:rPr>
            </w:pPr>
            <w:ins w:id="6505" w:author="Tao Huang" w:date="2018-09-06T16:33:00Z">
              <w:r w:rsidRPr="00447B77">
                <w:rPr>
                  <w:rFonts w:eastAsia="Times New Roman" w:cs="Times New Roman"/>
                  <w:color w:val="000000"/>
                  <w:sz w:val="22"/>
                </w:rPr>
                <w:t>ADL-intra-EWC</w:t>
              </w:r>
            </w:ins>
          </w:p>
        </w:tc>
        <w:tc>
          <w:tcPr>
            <w:tcW w:w="1134" w:type="dxa"/>
            <w:tcBorders>
              <w:top w:val="nil"/>
              <w:left w:val="nil"/>
              <w:bottom w:val="single" w:sz="8" w:space="0" w:color="666666"/>
              <w:right w:val="nil"/>
            </w:tcBorders>
            <w:shd w:val="clear" w:color="auto" w:fill="auto"/>
            <w:noWrap/>
            <w:vAlign w:val="center"/>
            <w:hideMark/>
            <w:tcPrChange w:id="6506" w:author="Tao Huang" w:date="2018-09-06T16:33:00Z">
              <w:tcPr>
                <w:tcW w:w="1400" w:type="dxa"/>
                <w:gridSpan w:val="2"/>
                <w:tcBorders>
                  <w:top w:val="nil"/>
                  <w:left w:val="nil"/>
                  <w:bottom w:val="single" w:sz="8" w:space="0" w:color="666666"/>
                  <w:right w:val="nil"/>
                </w:tcBorders>
                <w:shd w:val="clear" w:color="auto" w:fill="auto"/>
                <w:noWrap/>
                <w:vAlign w:val="center"/>
                <w:hideMark/>
              </w:tcPr>
            </w:tcPrChange>
          </w:tcPr>
          <w:p w14:paraId="48B4C1A6" w14:textId="77777777" w:rsidR="00447B77" w:rsidRPr="00447B77" w:rsidRDefault="00447B77" w:rsidP="00447B77">
            <w:pPr>
              <w:spacing w:after="0" w:line="240" w:lineRule="auto"/>
              <w:jc w:val="center"/>
              <w:rPr>
                <w:ins w:id="6507" w:author="Tao Huang" w:date="2018-09-06T16:33:00Z"/>
                <w:rFonts w:eastAsia="Times New Roman" w:cs="Times New Roman"/>
                <w:color w:val="000000"/>
                <w:sz w:val="22"/>
              </w:rPr>
            </w:pPr>
            <w:ins w:id="6508" w:author="Tao Huang" w:date="2018-09-06T16:33:00Z">
              <w:r w:rsidRPr="00447B77">
                <w:rPr>
                  <w:rFonts w:eastAsia="Times New Roman" w:cs="Times New Roman"/>
                  <w:color w:val="000000"/>
                  <w:sz w:val="22"/>
                </w:rPr>
                <w:t>ADL-intra-IC</w:t>
              </w:r>
            </w:ins>
          </w:p>
        </w:tc>
        <w:tc>
          <w:tcPr>
            <w:tcW w:w="1005" w:type="dxa"/>
            <w:tcBorders>
              <w:top w:val="nil"/>
              <w:left w:val="nil"/>
              <w:bottom w:val="single" w:sz="8" w:space="0" w:color="666666"/>
              <w:right w:val="nil"/>
            </w:tcBorders>
            <w:shd w:val="clear" w:color="auto" w:fill="auto"/>
            <w:noWrap/>
            <w:vAlign w:val="center"/>
            <w:hideMark/>
            <w:tcPrChange w:id="6509" w:author="Tao Huang" w:date="2018-09-06T16:33:00Z">
              <w:tcPr>
                <w:tcW w:w="1400" w:type="dxa"/>
                <w:gridSpan w:val="2"/>
                <w:tcBorders>
                  <w:top w:val="nil"/>
                  <w:left w:val="nil"/>
                  <w:bottom w:val="single" w:sz="8" w:space="0" w:color="666666"/>
                  <w:right w:val="nil"/>
                </w:tcBorders>
                <w:shd w:val="clear" w:color="auto" w:fill="auto"/>
                <w:noWrap/>
                <w:vAlign w:val="center"/>
                <w:hideMark/>
              </w:tcPr>
            </w:tcPrChange>
          </w:tcPr>
          <w:p w14:paraId="5975DAE4" w14:textId="77777777" w:rsidR="00447B77" w:rsidRPr="00447B77" w:rsidRDefault="00447B77" w:rsidP="00447B77">
            <w:pPr>
              <w:spacing w:after="0" w:line="240" w:lineRule="auto"/>
              <w:jc w:val="center"/>
              <w:rPr>
                <w:ins w:id="6510" w:author="Tao Huang" w:date="2018-09-06T16:33:00Z"/>
                <w:rFonts w:eastAsia="Times New Roman" w:cs="Times New Roman"/>
                <w:color w:val="000000"/>
                <w:sz w:val="22"/>
              </w:rPr>
            </w:pPr>
            <w:ins w:id="6511" w:author="Tao Huang" w:date="2018-09-06T16:33:00Z">
              <w:r w:rsidRPr="00447B77">
                <w:rPr>
                  <w:rFonts w:eastAsia="Times New Roman" w:cs="Times New Roman"/>
                  <w:color w:val="000000"/>
                  <w:sz w:val="22"/>
                </w:rPr>
                <w:t>ADL-EWC-IC</w:t>
              </w:r>
            </w:ins>
          </w:p>
        </w:tc>
        <w:tc>
          <w:tcPr>
            <w:tcW w:w="2037" w:type="dxa"/>
            <w:tcBorders>
              <w:top w:val="nil"/>
              <w:left w:val="nil"/>
              <w:bottom w:val="single" w:sz="8" w:space="0" w:color="666666"/>
              <w:right w:val="nil"/>
            </w:tcBorders>
            <w:shd w:val="clear" w:color="auto" w:fill="auto"/>
            <w:noWrap/>
            <w:vAlign w:val="center"/>
            <w:hideMark/>
            <w:tcPrChange w:id="6512" w:author="Tao Huang" w:date="2018-09-06T16:33:00Z">
              <w:tcPr>
                <w:tcW w:w="2037" w:type="dxa"/>
                <w:gridSpan w:val="2"/>
                <w:tcBorders>
                  <w:top w:val="nil"/>
                  <w:left w:val="nil"/>
                  <w:bottom w:val="single" w:sz="8" w:space="0" w:color="666666"/>
                  <w:right w:val="nil"/>
                </w:tcBorders>
                <w:shd w:val="clear" w:color="auto" w:fill="auto"/>
                <w:noWrap/>
                <w:vAlign w:val="center"/>
                <w:hideMark/>
              </w:tcPr>
            </w:tcPrChange>
          </w:tcPr>
          <w:p w14:paraId="195B31A6" w14:textId="77777777" w:rsidR="00447B77" w:rsidRPr="00447B77" w:rsidRDefault="00447B77" w:rsidP="00447B77">
            <w:pPr>
              <w:spacing w:after="0" w:line="240" w:lineRule="auto"/>
              <w:rPr>
                <w:ins w:id="6513" w:author="Tao Huang" w:date="2018-09-06T16:33:00Z"/>
                <w:rFonts w:eastAsia="Times New Roman" w:cs="Times New Roman"/>
                <w:color w:val="000000"/>
                <w:sz w:val="22"/>
              </w:rPr>
            </w:pPr>
            <w:ins w:id="6514" w:author="Tao Huang" w:date="2018-09-06T16:33:00Z">
              <w:r w:rsidRPr="00447B77">
                <w:rPr>
                  <w:rFonts w:eastAsia="Times New Roman" w:cs="Times New Roman"/>
                  <w:color w:val="000000"/>
                  <w:sz w:val="22"/>
                </w:rPr>
                <w:t>Category/MASE</w:t>
              </w:r>
            </w:ins>
          </w:p>
        </w:tc>
        <w:tc>
          <w:tcPr>
            <w:tcW w:w="1211" w:type="dxa"/>
            <w:tcBorders>
              <w:top w:val="nil"/>
              <w:left w:val="nil"/>
              <w:bottom w:val="single" w:sz="8" w:space="0" w:color="666666"/>
              <w:right w:val="nil"/>
            </w:tcBorders>
            <w:shd w:val="clear" w:color="auto" w:fill="auto"/>
            <w:noWrap/>
            <w:vAlign w:val="center"/>
            <w:hideMark/>
            <w:tcPrChange w:id="6515" w:author="Tao Huang" w:date="2018-09-06T16:33:00Z">
              <w:tcPr>
                <w:tcW w:w="1005" w:type="dxa"/>
                <w:gridSpan w:val="2"/>
                <w:tcBorders>
                  <w:top w:val="nil"/>
                  <w:left w:val="nil"/>
                  <w:bottom w:val="single" w:sz="8" w:space="0" w:color="666666"/>
                  <w:right w:val="nil"/>
                </w:tcBorders>
                <w:shd w:val="clear" w:color="auto" w:fill="auto"/>
                <w:noWrap/>
                <w:vAlign w:val="center"/>
                <w:hideMark/>
              </w:tcPr>
            </w:tcPrChange>
          </w:tcPr>
          <w:p w14:paraId="5A8C7875" w14:textId="77777777" w:rsidR="00447B77" w:rsidRPr="00447B77" w:rsidRDefault="00447B77" w:rsidP="00447B77">
            <w:pPr>
              <w:spacing w:after="0" w:line="240" w:lineRule="auto"/>
              <w:jc w:val="center"/>
              <w:rPr>
                <w:ins w:id="6516" w:author="Tao Huang" w:date="2018-09-06T16:33:00Z"/>
                <w:rFonts w:eastAsia="Times New Roman" w:cs="Times New Roman"/>
                <w:color w:val="000000"/>
                <w:sz w:val="22"/>
              </w:rPr>
            </w:pPr>
            <w:ins w:id="6517" w:author="Tao Huang" w:date="2018-09-06T16:33:00Z">
              <w:r w:rsidRPr="00447B77">
                <w:rPr>
                  <w:rFonts w:eastAsia="Times New Roman" w:cs="Times New Roman"/>
                  <w:color w:val="000000"/>
                  <w:sz w:val="22"/>
                </w:rPr>
                <w:t>ADL-intra-EWC</w:t>
              </w:r>
            </w:ins>
          </w:p>
        </w:tc>
        <w:tc>
          <w:tcPr>
            <w:tcW w:w="1005" w:type="dxa"/>
            <w:tcBorders>
              <w:top w:val="nil"/>
              <w:left w:val="nil"/>
              <w:bottom w:val="single" w:sz="8" w:space="0" w:color="666666"/>
              <w:right w:val="nil"/>
            </w:tcBorders>
            <w:shd w:val="clear" w:color="auto" w:fill="auto"/>
            <w:noWrap/>
            <w:vAlign w:val="center"/>
            <w:hideMark/>
            <w:tcPrChange w:id="6518" w:author="Tao Huang" w:date="2018-09-06T16:33:00Z">
              <w:tcPr>
                <w:tcW w:w="1005" w:type="dxa"/>
                <w:gridSpan w:val="2"/>
                <w:tcBorders>
                  <w:top w:val="nil"/>
                  <w:left w:val="nil"/>
                  <w:bottom w:val="single" w:sz="8" w:space="0" w:color="666666"/>
                  <w:right w:val="nil"/>
                </w:tcBorders>
                <w:shd w:val="clear" w:color="auto" w:fill="auto"/>
                <w:noWrap/>
                <w:vAlign w:val="center"/>
                <w:hideMark/>
              </w:tcPr>
            </w:tcPrChange>
          </w:tcPr>
          <w:p w14:paraId="59F60176" w14:textId="77777777" w:rsidR="00447B77" w:rsidRPr="00447B77" w:rsidRDefault="00447B77" w:rsidP="00447B77">
            <w:pPr>
              <w:spacing w:after="0" w:line="240" w:lineRule="auto"/>
              <w:jc w:val="center"/>
              <w:rPr>
                <w:ins w:id="6519" w:author="Tao Huang" w:date="2018-09-06T16:33:00Z"/>
                <w:rFonts w:eastAsia="Times New Roman" w:cs="Times New Roman"/>
                <w:color w:val="000000"/>
                <w:sz w:val="22"/>
              </w:rPr>
            </w:pPr>
            <w:ins w:id="6520" w:author="Tao Huang" w:date="2018-09-06T16:33:00Z">
              <w:r w:rsidRPr="00447B77">
                <w:rPr>
                  <w:rFonts w:eastAsia="Times New Roman" w:cs="Times New Roman"/>
                  <w:color w:val="000000"/>
                  <w:sz w:val="22"/>
                </w:rPr>
                <w:t>ADL-intra-IC</w:t>
              </w:r>
            </w:ins>
          </w:p>
        </w:tc>
        <w:tc>
          <w:tcPr>
            <w:tcW w:w="1005" w:type="dxa"/>
            <w:tcBorders>
              <w:top w:val="nil"/>
              <w:left w:val="nil"/>
              <w:bottom w:val="single" w:sz="8" w:space="0" w:color="666666"/>
              <w:right w:val="nil"/>
            </w:tcBorders>
            <w:shd w:val="clear" w:color="auto" w:fill="auto"/>
            <w:noWrap/>
            <w:vAlign w:val="center"/>
            <w:hideMark/>
            <w:tcPrChange w:id="6521" w:author="Tao Huang" w:date="2018-09-06T16:33:00Z">
              <w:tcPr>
                <w:tcW w:w="1005" w:type="dxa"/>
                <w:gridSpan w:val="2"/>
                <w:tcBorders>
                  <w:top w:val="nil"/>
                  <w:left w:val="nil"/>
                  <w:bottom w:val="single" w:sz="8" w:space="0" w:color="666666"/>
                  <w:right w:val="nil"/>
                </w:tcBorders>
                <w:shd w:val="clear" w:color="auto" w:fill="auto"/>
                <w:noWrap/>
                <w:vAlign w:val="center"/>
                <w:hideMark/>
              </w:tcPr>
            </w:tcPrChange>
          </w:tcPr>
          <w:p w14:paraId="4DA2E75B" w14:textId="77777777" w:rsidR="00447B77" w:rsidRPr="00447B77" w:rsidRDefault="00447B77" w:rsidP="00447B77">
            <w:pPr>
              <w:spacing w:after="0" w:line="240" w:lineRule="auto"/>
              <w:jc w:val="center"/>
              <w:rPr>
                <w:ins w:id="6522" w:author="Tao Huang" w:date="2018-09-06T16:33:00Z"/>
                <w:rFonts w:eastAsia="Times New Roman" w:cs="Times New Roman"/>
                <w:color w:val="000000"/>
                <w:sz w:val="22"/>
              </w:rPr>
            </w:pPr>
            <w:ins w:id="6523" w:author="Tao Huang" w:date="2018-09-06T16:33:00Z">
              <w:r w:rsidRPr="00447B77">
                <w:rPr>
                  <w:rFonts w:eastAsia="Times New Roman" w:cs="Times New Roman"/>
                  <w:color w:val="000000"/>
                  <w:sz w:val="22"/>
                </w:rPr>
                <w:t>ADL-EWC-IC</w:t>
              </w:r>
            </w:ins>
          </w:p>
        </w:tc>
      </w:tr>
      <w:tr w:rsidR="00447B77" w:rsidRPr="00447B77" w14:paraId="3F84644A" w14:textId="77777777" w:rsidTr="00447B77">
        <w:tblPrEx>
          <w:tblPrExChange w:id="6524" w:author="Tao Huang" w:date="2018-09-06T16:33:00Z">
            <w:tblPrEx>
              <w:tblW w:w="11130" w:type="dxa"/>
            </w:tblPrEx>
          </w:tblPrExChange>
        </w:tblPrEx>
        <w:trPr>
          <w:trHeight w:val="20"/>
          <w:ins w:id="6525" w:author="Tao Huang" w:date="2018-09-06T16:33:00Z"/>
          <w:trPrChange w:id="6526"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527" w:author="Tao Huang" w:date="2018-09-06T16:33:00Z">
              <w:tcPr>
                <w:tcW w:w="2268" w:type="dxa"/>
                <w:tcBorders>
                  <w:top w:val="nil"/>
                  <w:left w:val="nil"/>
                  <w:bottom w:val="nil"/>
                  <w:right w:val="nil"/>
                </w:tcBorders>
                <w:shd w:val="clear" w:color="auto" w:fill="auto"/>
                <w:noWrap/>
                <w:vAlign w:val="center"/>
                <w:hideMark/>
              </w:tcPr>
            </w:tcPrChange>
          </w:tcPr>
          <w:p w14:paraId="7369A294" w14:textId="77777777" w:rsidR="00447B77" w:rsidRPr="00447B77" w:rsidRDefault="00447B77" w:rsidP="00447B77">
            <w:pPr>
              <w:spacing w:after="0" w:line="240" w:lineRule="auto"/>
              <w:rPr>
                <w:ins w:id="6528" w:author="Tao Huang" w:date="2018-09-06T16:33:00Z"/>
                <w:rFonts w:eastAsia="Times New Roman" w:cs="Times New Roman"/>
                <w:color w:val="000000"/>
                <w:sz w:val="22"/>
              </w:rPr>
            </w:pPr>
            <w:ins w:id="6529" w:author="Tao Huang" w:date="2018-09-06T16:33:00Z">
              <w:r w:rsidRPr="00447B77">
                <w:rPr>
                  <w:rFonts w:eastAsia="Times New Roman" w:cs="Times New Roman"/>
                  <w:color w:val="000000"/>
                  <w:sz w:val="22"/>
                </w:rPr>
                <w:t>Beer</w:t>
              </w:r>
            </w:ins>
          </w:p>
        </w:tc>
        <w:tc>
          <w:tcPr>
            <w:tcW w:w="1276" w:type="dxa"/>
            <w:tcBorders>
              <w:top w:val="nil"/>
              <w:left w:val="nil"/>
              <w:bottom w:val="nil"/>
              <w:right w:val="nil"/>
            </w:tcBorders>
            <w:shd w:val="clear" w:color="auto" w:fill="auto"/>
            <w:noWrap/>
            <w:vAlign w:val="center"/>
            <w:hideMark/>
            <w:tcPrChange w:id="6530" w:author="Tao Huang" w:date="2018-09-06T16:33:00Z">
              <w:tcPr>
                <w:tcW w:w="1276" w:type="dxa"/>
                <w:tcBorders>
                  <w:top w:val="nil"/>
                  <w:left w:val="nil"/>
                  <w:bottom w:val="nil"/>
                  <w:right w:val="nil"/>
                </w:tcBorders>
                <w:shd w:val="clear" w:color="auto" w:fill="auto"/>
                <w:noWrap/>
                <w:vAlign w:val="center"/>
                <w:hideMark/>
              </w:tcPr>
            </w:tcPrChange>
          </w:tcPr>
          <w:p w14:paraId="368F04AC" w14:textId="77777777" w:rsidR="00447B77" w:rsidRPr="00447B77" w:rsidRDefault="00447B77" w:rsidP="00447B77">
            <w:pPr>
              <w:spacing w:after="0" w:line="240" w:lineRule="auto"/>
              <w:jc w:val="right"/>
              <w:rPr>
                <w:ins w:id="6531" w:author="Tao Huang" w:date="2018-09-06T16:33:00Z"/>
                <w:rFonts w:eastAsia="Times New Roman" w:cs="Times New Roman"/>
                <w:color w:val="000000"/>
                <w:sz w:val="22"/>
              </w:rPr>
            </w:pPr>
            <w:ins w:id="6532" w:author="Tao Huang" w:date="2018-09-06T16:33:00Z">
              <w:r w:rsidRPr="00447B77">
                <w:rPr>
                  <w:rFonts w:eastAsia="Times New Roman" w:cs="Times New Roman"/>
                  <w:color w:val="000000"/>
                  <w:sz w:val="22"/>
                </w:rPr>
                <w:t>99.89%</w:t>
              </w:r>
            </w:ins>
          </w:p>
        </w:tc>
        <w:tc>
          <w:tcPr>
            <w:tcW w:w="1134" w:type="dxa"/>
            <w:tcBorders>
              <w:top w:val="nil"/>
              <w:left w:val="nil"/>
              <w:bottom w:val="nil"/>
              <w:right w:val="nil"/>
            </w:tcBorders>
            <w:shd w:val="clear" w:color="auto" w:fill="auto"/>
            <w:noWrap/>
            <w:vAlign w:val="center"/>
            <w:hideMark/>
            <w:tcPrChange w:id="6533" w:author="Tao Huang" w:date="2018-09-06T16:33:00Z">
              <w:tcPr>
                <w:tcW w:w="1134" w:type="dxa"/>
                <w:tcBorders>
                  <w:top w:val="nil"/>
                  <w:left w:val="nil"/>
                  <w:bottom w:val="nil"/>
                  <w:right w:val="nil"/>
                </w:tcBorders>
                <w:shd w:val="clear" w:color="auto" w:fill="auto"/>
                <w:noWrap/>
                <w:vAlign w:val="center"/>
                <w:hideMark/>
              </w:tcPr>
            </w:tcPrChange>
          </w:tcPr>
          <w:p w14:paraId="27B30C88" w14:textId="77777777" w:rsidR="00447B77" w:rsidRPr="00447B77" w:rsidRDefault="00447B77" w:rsidP="00447B77">
            <w:pPr>
              <w:spacing w:after="0" w:line="240" w:lineRule="auto"/>
              <w:jc w:val="right"/>
              <w:rPr>
                <w:ins w:id="6534" w:author="Tao Huang" w:date="2018-09-06T16:33:00Z"/>
                <w:rFonts w:eastAsia="Times New Roman" w:cs="Times New Roman"/>
                <w:color w:val="000000"/>
                <w:sz w:val="22"/>
              </w:rPr>
            </w:pPr>
            <w:ins w:id="6535" w:author="Tao Huang" w:date="2018-09-06T16:33:00Z">
              <w:r w:rsidRPr="00447B77">
                <w:rPr>
                  <w:rFonts w:eastAsia="Times New Roman" w:cs="Times New Roman"/>
                  <w:color w:val="000000"/>
                  <w:sz w:val="22"/>
                </w:rPr>
                <w:t>100.40%</w:t>
              </w:r>
            </w:ins>
          </w:p>
        </w:tc>
        <w:tc>
          <w:tcPr>
            <w:tcW w:w="1005" w:type="dxa"/>
            <w:tcBorders>
              <w:top w:val="nil"/>
              <w:left w:val="nil"/>
              <w:bottom w:val="nil"/>
              <w:right w:val="nil"/>
            </w:tcBorders>
            <w:shd w:val="clear" w:color="auto" w:fill="auto"/>
            <w:noWrap/>
            <w:vAlign w:val="bottom"/>
            <w:hideMark/>
            <w:tcPrChange w:id="6536" w:author="Tao Huang" w:date="2018-09-06T16:33:00Z">
              <w:tcPr>
                <w:tcW w:w="1400" w:type="dxa"/>
                <w:gridSpan w:val="2"/>
                <w:tcBorders>
                  <w:top w:val="nil"/>
                  <w:left w:val="nil"/>
                  <w:bottom w:val="nil"/>
                  <w:right w:val="nil"/>
                </w:tcBorders>
                <w:shd w:val="clear" w:color="auto" w:fill="auto"/>
                <w:noWrap/>
                <w:vAlign w:val="bottom"/>
                <w:hideMark/>
              </w:tcPr>
            </w:tcPrChange>
          </w:tcPr>
          <w:p w14:paraId="1AF49347" w14:textId="77777777" w:rsidR="00447B77" w:rsidRPr="00447B77" w:rsidRDefault="00447B77" w:rsidP="00447B77">
            <w:pPr>
              <w:spacing w:after="0" w:line="240" w:lineRule="auto"/>
              <w:jc w:val="right"/>
              <w:rPr>
                <w:ins w:id="6537" w:author="Tao Huang" w:date="2018-09-06T16:33:00Z"/>
                <w:rFonts w:eastAsia="Times New Roman" w:cs="Times New Roman"/>
                <w:color w:val="000000"/>
                <w:sz w:val="22"/>
              </w:rPr>
            </w:pPr>
            <w:ins w:id="6538" w:author="Tao Huang" w:date="2018-09-06T16:33:00Z">
              <w:r w:rsidRPr="00447B77">
                <w:rPr>
                  <w:rFonts w:eastAsia="Times New Roman" w:cs="Times New Roman"/>
                  <w:color w:val="000000"/>
                  <w:sz w:val="22"/>
                </w:rPr>
                <w:t>100.39%</w:t>
              </w:r>
            </w:ins>
          </w:p>
        </w:tc>
        <w:tc>
          <w:tcPr>
            <w:tcW w:w="2037" w:type="dxa"/>
            <w:tcBorders>
              <w:top w:val="nil"/>
              <w:left w:val="nil"/>
              <w:bottom w:val="nil"/>
              <w:right w:val="nil"/>
            </w:tcBorders>
            <w:shd w:val="clear" w:color="auto" w:fill="auto"/>
            <w:noWrap/>
            <w:vAlign w:val="center"/>
            <w:hideMark/>
            <w:tcPrChange w:id="6539" w:author="Tao Huang" w:date="2018-09-06T16:33:00Z">
              <w:tcPr>
                <w:tcW w:w="2037" w:type="dxa"/>
                <w:gridSpan w:val="2"/>
                <w:tcBorders>
                  <w:top w:val="nil"/>
                  <w:left w:val="nil"/>
                  <w:bottom w:val="nil"/>
                  <w:right w:val="nil"/>
                </w:tcBorders>
                <w:shd w:val="clear" w:color="auto" w:fill="auto"/>
                <w:noWrap/>
                <w:vAlign w:val="center"/>
                <w:hideMark/>
              </w:tcPr>
            </w:tcPrChange>
          </w:tcPr>
          <w:p w14:paraId="33C2C46A" w14:textId="77777777" w:rsidR="00447B77" w:rsidRPr="00447B77" w:rsidRDefault="00447B77" w:rsidP="00447B77">
            <w:pPr>
              <w:spacing w:after="0" w:line="240" w:lineRule="auto"/>
              <w:rPr>
                <w:ins w:id="6540" w:author="Tao Huang" w:date="2018-09-06T16:33:00Z"/>
                <w:rFonts w:eastAsia="Times New Roman" w:cs="Times New Roman"/>
                <w:color w:val="000000"/>
                <w:sz w:val="22"/>
              </w:rPr>
            </w:pPr>
            <w:ins w:id="6541" w:author="Tao Huang" w:date="2018-09-06T16:33:00Z">
              <w:r w:rsidRPr="00447B77">
                <w:rPr>
                  <w:rFonts w:eastAsia="Times New Roman" w:cs="Times New Roman"/>
                  <w:color w:val="000000"/>
                  <w:sz w:val="22"/>
                </w:rPr>
                <w:t>Mayonnaise</w:t>
              </w:r>
            </w:ins>
          </w:p>
        </w:tc>
        <w:tc>
          <w:tcPr>
            <w:tcW w:w="1211" w:type="dxa"/>
            <w:tcBorders>
              <w:top w:val="nil"/>
              <w:left w:val="nil"/>
              <w:bottom w:val="nil"/>
              <w:right w:val="nil"/>
            </w:tcBorders>
            <w:shd w:val="clear" w:color="auto" w:fill="auto"/>
            <w:noWrap/>
            <w:vAlign w:val="center"/>
            <w:hideMark/>
            <w:tcPrChange w:id="6542" w:author="Tao Huang" w:date="2018-09-06T16:33:00Z">
              <w:tcPr>
                <w:tcW w:w="1005" w:type="dxa"/>
                <w:gridSpan w:val="2"/>
                <w:tcBorders>
                  <w:top w:val="nil"/>
                  <w:left w:val="nil"/>
                  <w:bottom w:val="nil"/>
                  <w:right w:val="nil"/>
                </w:tcBorders>
                <w:shd w:val="clear" w:color="auto" w:fill="auto"/>
                <w:noWrap/>
                <w:vAlign w:val="center"/>
                <w:hideMark/>
              </w:tcPr>
            </w:tcPrChange>
          </w:tcPr>
          <w:p w14:paraId="51F5E422" w14:textId="77777777" w:rsidR="00447B77" w:rsidRPr="00447B77" w:rsidRDefault="00447B77" w:rsidP="00447B77">
            <w:pPr>
              <w:spacing w:after="0" w:line="240" w:lineRule="auto"/>
              <w:jc w:val="right"/>
              <w:rPr>
                <w:ins w:id="6543" w:author="Tao Huang" w:date="2018-09-06T16:33:00Z"/>
                <w:rFonts w:eastAsia="Times New Roman" w:cs="Times New Roman"/>
                <w:color w:val="000000"/>
                <w:sz w:val="22"/>
              </w:rPr>
            </w:pPr>
            <w:ins w:id="6544" w:author="Tao Huang" w:date="2018-09-06T16:33:00Z">
              <w:r w:rsidRPr="00447B77">
                <w:rPr>
                  <w:rFonts w:eastAsia="Times New Roman" w:cs="Times New Roman"/>
                  <w:color w:val="000000"/>
                  <w:sz w:val="22"/>
                </w:rPr>
                <w:t>99.96%</w:t>
              </w:r>
            </w:ins>
          </w:p>
        </w:tc>
        <w:tc>
          <w:tcPr>
            <w:tcW w:w="1005" w:type="dxa"/>
            <w:tcBorders>
              <w:top w:val="nil"/>
              <w:left w:val="nil"/>
              <w:bottom w:val="nil"/>
              <w:right w:val="nil"/>
            </w:tcBorders>
            <w:shd w:val="clear" w:color="auto" w:fill="auto"/>
            <w:noWrap/>
            <w:vAlign w:val="center"/>
            <w:hideMark/>
            <w:tcPrChange w:id="6545" w:author="Tao Huang" w:date="2018-09-06T16:33:00Z">
              <w:tcPr>
                <w:tcW w:w="1005" w:type="dxa"/>
                <w:gridSpan w:val="2"/>
                <w:tcBorders>
                  <w:top w:val="nil"/>
                  <w:left w:val="nil"/>
                  <w:bottom w:val="nil"/>
                  <w:right w:val="nil"/>
                </w:tcBorders>
                <w:shd w:val="clear" w:color="auto" w:fill="auto"/>
                <w:noWrap/>
                <w:vAlign w:val="center"/>
                <w:hideMark/>
              </w:tcPr>
            </w:tcPrChange>
          </w:tcPr>
          <w:p w14:paraId="613DCD15" w14:textId="77777777" w:rsidR="00447B77" w:rsidRPr="00447B77" w:rsidRDefault="00447B77" w:rsidP="00447B77">
            <w:pPr>
              <w:spacing w:after="0" w:line="240" w:lineRule="auto"/>
              <w:jc w:val="right"/>
              <w:rPr>
                <w:ins w:id="6546" w:author="Tao Huang" w:date="2018-09-06T16:33:00Z"/>
                <w:rFonts w:eastAsia="Times New Roman" w:cs="Times New Roman"/>
                <w:color w:val="000000"/>
                <w:sz w:val="22"/>
              </w:rPr>
            </w:pPr>
            <w:ins w:id="6547" w:author="Tao Huang" w:date="2018-09-06T16:33:00Z">
              <w:r w:rsidRPr="00447B77">
                <w:rPr>
                  <w:rFonts w:eastAsia="Times New Roman" w:cs="Times New Roman"/>
                  <w:color w:val="000000"/>
                  <w:sz w:val="22"/>
                </w:rPr>
                <w:t>99.58%</w:t>
              </w:r>
            </w:ins>
          </w:p>
        </w:tc>
        <w:tc>
          <w:tcPr>
            <w:tcW w:w="1005" w:type="dxa"/>
            <w:tcBorders>
              <w:top w:val="nil"/>
              <w:left w:val="nil"/>
              <w:bottom w:val="nil"/>
              <w:right w:val="nil"/>
            </w:tcBorders>
            <w:shd w:val="clear" w:color="auto" w:fill="auto"/>
            <w:noWrap/>
            <w:vAlign w:val="bottom"/>
            <w:hideMark/>
            <w:tcPrChange w:id="6548" w:author="Tao Huang" w:date="2018-09-06T16:33:00Z">
              <w:tcPr>
                <w:tcW w:w="1005" w:type="dxa"/>
                <w:gridSpan w:val="2"/>
                <w:tcBorders>
                  <w:top w:val="nil"/>
                  <w:left w:val="nil"/>
                  <w:bottom w:val="nil"/>
                  <w:right w:val="nil"/>
                </w:tcBorders>
                <w:shd w:val="clear" w:color="auto" w:fill="auto"/>
                <w:noWrap/>
                <w:vAlign w:val="bottom"/>
                <w:hideMark/>
              </w:tcPr>
            </w:tcPrChange>
          </w:tcPr>
          <w:p w14:paraId="1AF18B94" w14:textId="77777777" w:rsidR="00447B77" w:rsidRPr="00447B77" w:rsidRDefault="00447B77" w:rsidP="00447B77">
            <w:pPr>
              <w:spacing w:after="0" w:line="240" w:lineRule="auto"/>
              <w:jc w:val="right"/>
              <w:rPr>
                <w:ins w:id="6549" w:author="Tao Huang" w:date="2018-09-06T16:33:00Z"/>
                <w:rFonts w:eastAsia="Times New Roman" w:cs="Times New Roman"/>
                <w:color w:val="000000"/>
                <w:sz w:val="22"/>
              </w:rPr>
            </w:pPr>
            <w:ins w:id="6550" w:author="Tao Huang" w:date="2018-09-06T16:33:00Z">
              <w:r w:rsidRPr="00447B77">
                <w:rPr>
                  <w:rFonts w:eastAsia="Times New Roman" w:cs="Times New Roman"/>
                  <w:color w:val="000000"/>
                  <w:sz w:val="22"/>
                </w:rPr>
                <w:t>100.73%</w:t>
              </w:r>
            </w:ins>
          </w:p>
        </w:tc>
      </w:tr>
      <w:tr w:rsidR="00447B77" w:rsidRPr="00447B77" w14:paraId="010E1BFF" w14:textId="77777777" w:rsidTr="00447B77">
        <w:tblPrEx>
          <w:tblPrExChange w:id="6551" w:author="Tao Huang" w:date="2018-09-06T16:33:00Z">
            <w:tblPrEx>
              <w:tblW w:w="11130" w:type="dxa"/>
            </w:tblPrEx>
          </w:tblPrExChange>
        </w:tblPrEx>
        <w:trPr>
          <w:trHeight w:val="20"/>
          <w:ins w:id="6552" w:author="Tao Huang" w:date="2018-09-06T16:33:00Z"/>
          <w:trPrChange w:id="6553"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554" w:author="Tao Huang" w:date="2018-09-06T16:33:00Z">
              <w:tcPr>
                <w:tcW w:w="2268" w:type="dxa"/>
                <w:tcBorders>
                  <w:top w:val="nil"/>
                  <w:left w:val="nil"/>
                  <w:bottom w:val="nil"/>
                  <w:right w:val="nil"/>
                </w:tcBorders>
                <w:shd w:val="clear" w:color="auto" w:fill="auto"/>
                <w:noWrap/>
                <w:vAlign w:val="center"/>
                <w:hideMark/>
              </w:tcPr>
            </w:tcPrChange>
          </w:tcPr>
          <w:p w14:paraId="55083536" w14:textId="77777777" w:rsidR="00447B77" w:rsidRPr="00447B77" w:rsidRDefault="00447B77" w:rsidP="00447B77">
            <w:pPr>
              <w:spacing w:after="0" w:line="240" w:lineRule="auto"/>
              <w:rPr>
                <w:ins w:id="6555" w:author="Tao Huang" w:date="2018-09-06T16:33:00Z"/>
                <w:rFonts w:eastAsia="Times New Roman" w:cs="Times New Roman"/>
                <w:color w:val="000000"/>
                <w:sz w:val="22"/>
              </w:rPr>
            </w:pPr>
            <w:ins w:id="6556" w:author="Tao Huang" w:date="2018-09-06T16:33:00Z">
              <w:r w:rsidRPr="00447B77">
                <w:rPr>
                  <w:rFonts w:eastAsia="Times New Roman" w:cs="Times New Roman"/>
                  <w:color w:val="000000"/>
                  <w:sz w:val="22"/>
                </w:rPr>
                <w:t>Blades</w:t>
              </w:r>
            </w:ins>
          </w:p>
        </w:tc>
        <w:tc>
          <w:tcPr>
            <w:tcW w:w="1276" w:type="dxa"/>
            <w:tcBorders>
              <w:top w:val="nil"/>
              <w:left w:val="nil"/>
              <w:bottom w:val="nil"/>
              <w:right w:val="nil"/>
            </w:tcBorders>
            <w:shd w:val="clear" w:color="auto" w:fill="auto"/>
            <w:noWrap/>
            <w:vAlign w:val="center"/>
            <w:hideMark/>
            <w:tcPrChange w:id="6557" w:author="Tao Huang" w:date="2018-09-06T16:33:00Z">
              <w:tcPr>
                <w:tcW w:w="1276" w:type="dxa"/>
                <w:tcBorders>
                  <w:top w:val="nil"/>
                  <w:left w:val="nil"/>
                  <w:bottom w:val="nil"/>
                  <w:right w:val="nil"/>
                </w:tcBorders>
                <w:shd w:val="clear" w:color="auto" w:fill="auto"/>
                <w:noWrap/>
                <w:vAlign w:val="center"/>
                <w:hideMark/>
              </w:tcPr>
            </w:tcPrChange>
          </w:tcPr>
          <w:p w14:paraId="36EE39A6" w14:textId="77777777" w:rsidR="00447B77" w:rsidRPr="00447B77" w:rsidRDefault="00447B77" w:rsidP="00447B77">
            <w:pPr>
              <w:spacing w:after="0" w:line="240" w:lineRule="auto"/>
              <w:jc w:val="right"/>
              <w:rPr>
                <w:ins w:id="6558" w:author="Tao Huang" w:date="2018-09-06T16:33:00Z"/>
                <w:rFonts w:eastAsia="Times New Roman" w:cs="Times New Roman"/>
                <w:color w:val="000000"/>
                <w:sz w:val="22"/>
              </w:rPr>
            </w:pPr>
            <w:ins w:id="6559" w:author="Tao Huang" w:date="2018-09-06T16:33:00Z">
              <w:r w:rsidRPr="00447B77">
                <w:rPr>
                  <w:rFonts w:eastAsia="Times New Roman" w:cs="Times New Roman"/>
                  <w:color w:val="000000"/>
                  <w:sz w:val="22"/>
                </w:rPr>
                <w:t>99.76%</w:t>
              </w:r>
            </w:ins>
          </w:p>
        </w:tc>
        <w:tc>
          <w:tcPr>
            <w:tcW w:w="1134" w:type="dxa"/>
            <w:tcBorders>
              <w:top w:val="nil"/>
              <w:left w:val="nil"/>
              <w:bottom w:val="nil"/>
              <w:right w:val="nil"/>
            </w:tcBorders>
            <w:shd w:val="clear" w:color="auto" w:fill="auto"/>
            <w:noWrap/>
            <w:vAlign w:val="center"/>
            <w:hideMark/>
            <w:tcPrChange w:id="6560" w:author="Tao Huang" w:date="2018-09-06T16:33:00Z">
              <w:tcPr>
                <w:tcW w:w="1134" w:type="dxa"/>
                <w:tcBorders>
                  <w:top w:val="nil"/>
                  <w:left w:val="nil"/>
                  <w:bottom w:val="nil"/>
                  <w:right w:val="nil"/>
                </w:tcBorders>
                <w:shd w:val="clear" w:color="auto" w:fill="auto"/>
                <w:noWrap/>
                <w:vAlign w:val="center"/>
                <w:hideMark/>
              </w:tcPr>
            </w:tcPrChange>
          </w:tcPr>
          <w:p w14:paraId="6C2677C2" w14:textId="77777777" w:rsidR="00447B77" w:rsidRPr="00447B77" w:rsidRDefault="00447B77" w:rsidP="00447B77">
            <w:pPr>
              <w:spacing w:after="0" w:line="240" w:lineRule="auto"/>
              <w:jc w:val="right"/>
              <w:rPr>
                <w:ins w:id="6561" w:author="Tao Huang" w:date="2018-09-06T16:33:00Z"/>
                <w:rFonts w:eastAsia="Times New Roman" w:cs="Times New Roman"/>
                <w:color w:val="000000"/>
                <w:sz w:val="22"/>
              </w:rPr>
            </w:pPr>
            <w:ins w:id="6562" w:author="Tao Huang" w:date="2018-09-06T16:33:00Z">
              <w:r w:rsidRPr="00447B77">
                <w:rPr>
                  <w:rFonts w:eastAsia="Times New Roman" w:cs="Times New Roman"/>
                  <w:color w:val="000000"/>
                  <w:sz w:val="22"/>
                </w:rPr>
                <w:t>97.35%</w:t>
              </w:r>
            </w:ins>
          </w:p>
        </w:tc>
        <w:tc>
          <w:tcPr>
            <w:tcW w:w="1005" w:type="dxa"/>
            <w:tcBorders>
              <w:top w:val="nil"/>
              <w:left w:val="nil"/>
              <w:bottom w:val="nil"/>
              <w:right w:val="nil"/>
            </w:tcBorders>
            <w:shd w:val="clear" w:color="auto" w:fill="auto"/>
            <w:noWrap/>
            <w:vAlign w:val="bottom"/>
            <w:hideMark/>
            <w:tcPrChange w:id="6563" w:author="Tao Huang" w:date="2018-09-06T16:33:00Z">
              <w:tcPr>
                <w:tcW w:w="1400" w:type="dxa"/>
                <w:gridSpan w:val="2"/>
                <w:tcBorders>
                  <w:top w:val="nil"/>
                  <w:left w:val="nil"/>
                  <w:bottom w:val="nil"/>
                  <w:right w:val="nil"/>
                </w:tcBorders>
                <w:shd w:val="clear" w:color="auto" w:fill="auto"/>
                <w:noWrap/>
                <w:vAlign w:val="bottom"/>
                <w:hideMark/>
              </w:tcPr>
            </w:tcPrChange>
          </w:tcPr>
          <w:p w14:paraId="1ACD413E" w14:textId="77777777" w:rsidR="00447B77" w:rsidRPr="00447B77" w:rsidRDefault="00447B77" w:rsidP="00447B77">
            <w:pPr>
              <w:spacing w:after="0" w:line="240" w:lineRule="auto"/>
              <w:jc w:val="right"/>
              <w:rPr>
                <w:ins w:id="6564" w:author="Tao Huang" w:date="2018-09-06T16:33:00Z"/>
                <w:rFonts w:eastAsia="Times New Roman" w:cs="Times New Roman"/>
                <w:color w:val="000000"/>
                <w:sz w:val="22"/>
              </w:rPr>
            </w:pPr>
            <w:ins w:id="6565" w:author="Tao Huang" w:date="2018-09-06T16:33:00Z">
              <w:r w:rsidRPr="00447B77">
                <w:rPr>
                  <w:rFonts w:eastAsia="Times New Roman" w:cs="Times New Roman"/>
                  <w:color w:val="000000"/>
                  <w:sz w:val="22"/>
                </w:rPr>
                <w:t>96.93%</w:t>
              </w:r>
            </w:ins>
          </w:p>
        </w:tc>
        <w:tc>
          <w:tcPr>
            <w:tcW w:w="2037" w:type="dxa"/>
            <w:tcBorders>
              <w:top w:val="nil"/>
              <w:left w:val="nil"/>
              <w:bottom w:val="nil"/>
              <w:right w:val="nil"/>
            </w:tcBorders>
            <w:shd w:val="clear" w:color="auto" w:fill="auto"/>
            <w:noWrap/>
            <w:vAlign w:val="center"/>
            <w:hideMark/>
            <w:tcPrChange w:id="6566" w:author="Tao Huang" w:date="2018-09-06T16:33:00Z">
              <w:tcPr>
                <w:tcW w:w="2037" w:type="dxa"/>
                <w:gridSpan w:val="2"/>
                <w:tcBorders>
                  <w:top w:val="nil"/>
                  <w:left w:val="nil"/>
                  <w:bottom w:val="nil"/>
                  <w:right w:val="nil"/>
                </w:tcBorders>
                <w:shd w:val="clear" w:color="auto" w:fill="auto"/>
                <w:noWrap/>
                <w:vAlign w:val="center"/>
                <w:hideMark/>
              </w:tcPr>
            </w:tcPrChange>
          </w:tcPr>
          <w:p w14:paraId="4F4CB36D" w14:textId="77777777" w:rsidR="00447B77" w:rsidRPr="00447B77" w:rsidRDefault="00447B77" w:rsidP="00447B77">
            <w:pPr>
              <w:spacing w:after="0" w:line="240" w:lineRule="auto"/>
              <w:rPr>
                <w:ins w:id="6567" w:author="Tao Huang" w:date="2018-09-06T16:33:00Z"/>
                <w:rFonts w:eastAsia="Times New Roman" w:cs="Times New Roman"/>
                <w:color w:val="000000"/>
                <w:sz w:val="22"/>
              </w:rPr>
            </w:pPr>
            <w:ins w:id="6568" w:author="Tao Huang" w:date="2018-09-06T16:33:00Z">
              <w:r w:rsidRPr="00447B77">
                <w:rPr>
                  <w:rFonts w:eastAsia="Times New Roman" w:cs="Times New Roman"/>
                  <w:color w:val="000000"/>
                  <w:sz w:val="22"/>
                </w:rPr>
                <w:t>Milk</w:t>
              </w:r>
            </w:ins>
          </w:p>
        </w:tc>
        <w:tc>
          <w:tcPr>
            <w:tcW w:w="1211" w:type="dxa"/>
            <w:tcBorders>
              <w:top w:val="nil"/>
              <w:left w:val="nil"/>
              <w:bottom w:val="nil"/>
              <w:right w:val="nil"/>
            </w:tcBorders>
            <w:shd w:val="clear" w:color="auto" w:fill="auto"/>
            <w:noWrap/>
            <w:vAlign w:val="center"/>
            <w:hideMark/>
            <w:tcPrChange w:id="6569" w:author="Tao Huang" w:date="2018-09-06T16:33:00Z">
              <w:tcPr>
                <w:tcW w:w="1005" w:type="dxa"/>
                <w:gridSpan w:val="2"/>
                <w:tcBorders>
                  <w:top w:val="nil"/>
                  <w:left w:val="nil"/>
                  <w:bottom w:val="nil"/>
                  <w:right w:val="nil"/>
                </w:tcBorders>
                <w:shd w:val="clear" w:color="auto" w:fill="auto"/>
                <w:noWrap/>
                <w:vAlign w:val="center"/>
                <w:hideMark/>
              </w:tcPr>
            </w:tcPrChange>
          </w:tcPr>
          <w:p w14:paraId="4C8C3683" w14:textId="77777777" w:rsidR="00447B77" w:rsidRPr="00447B77" w:rsidRDefault="00447B77" w:rsidP="00447B77">
            <w:pPr>
              <w:spacing w:after="0" w:line="240" w:lineRule="auto"/>
              <w:jc w:val="right"/>
              <w:rPr>
                <w:ins w:id="6570" w:author="Tao Huang" w:date="2018-09-06T16:33:00Z"/>
                <w:rFonts w:eastAsia="Times New Roman" w:cs="Times New Roman"/>
                <w:color w:val="000000"/>
                <w:sz w:val="22"/>
              </w:rPr>
            </w:pPr>
            <w:ins w:id="6571" w:author="Tao Huang" w:date="2018-09-06T16:33:00Z">
              <w:r w:rsidRPr="00447B77">
                <w:rPr>
                  <w:rFonts w:eastAsia="Times New Roman" w:cs="Times New Roman"/>
                  <w:color w:val="000000"/>
                  <w:sz w:val="22"/>
                </w:rPr>
                <w:t>99.06%</w:t>
              </w:r>
            </w:ins>
          </w:p>
        </w:tc>
        <w:tc>
          <w:tcPr>
            <w:tcW w:w="1005" w:type="dxa"/>
            <w:tcBorders>
              <w:top w:val="nil"/>
              <w:left w:val="nil"/>
              <w:bottom w:val="nil"/>
              <w:right w:val="nil"/>
            </w:tcBorders>
            <w:shd w:val="clear" w:color="auto" w:fill="auto"/>
            <w:noWrap/>
            <w:vAlign w:val="center"/>
            <w:hideMark/>
            <w:tcPrChange w:id="6572" w:author="Tao Huang" w:date="2018-09-06T16:33:00Z">
              <w:tcPr>
                <w:tcW w:w="1005" w:type="dxa"/>
                <w:gridSpan w:val="2"/>
                <w:tcBorders>
                  <w:top w:val="nil"/>
                  <w:left w:val="nil"/>
                  <w:bottom w:val="nil"/>
                  <w:right w:val="nil"/>
                </w:tcBorders>
                <w:shd w:val="clear" w:color="auto" w:fill="auto"/>
                <w:noWrap/>
                <w:vAlign w:val="center"/>
                <w:hideMark/>
              </w:tcPr>
            </w:tcPrChange>
          </w:tcPr>
          <w:p w14:paraId="3A14183B" w14:textId="77777777" w:rsidR="00447B77" w:rsidRPr="00447B77" w:rsidRDefault="00447B77" w:rsidP="00447B77">
            <w:pPr>
              <w:spacing w:after="0" w:line="240" w:lineRule="auto"/>
              <w:jc w:val="right"/>
              <w:rPr>
                <w:ins w:id="6573" w:author="Tao Huang" w:date="2018-09-06T16:33:00Z"/>
                <w:rFonts w:eastAsia="Times New Roman" w:cs="Times New Roman"/>
                <w:color w:val="000000"/>
                <w:sz w:val="22"/>
              </w:rPr>
            </w:pPr>
            <w:ins w:id="6574" w:author="Tao Huang" w:date="2018-09-06T16:33:00Z">
              <w:r w:rsidRPr="00447B77">
                <w:rPr>
                  <w:rFonts w:eastAsia="Times New Roman" w:cs="Times New Roman"/>
                  <w:color w:val="000000"/>
                  <w:sz w:val="22"/>
                </w:rPr>
                <w:t>94.14%</w:t>
              </w:r>
            </w:ins>
          </w:p>
        </w:tc>
        <w:tc>
          <w:tcPr>
            <w:tcW w:w="1005" w:type="dxa"/>
            <w:tcBorders>
              <w:top w:val="nil"/>
              <w:left w:val="nil"/>
              <w:bottom w:val="nil"/>
              <w:right w:val="nil"/>
            </w:tcBorders>
            <w:shd w:val="clear" w:color="auto" w:fill="auto"/>
            <w:noWrap/>
            <w:vAlign w:val="bottom"/>
            <w:hideMark/>
            <w:tcPrChange w:id="6575" w:author="Tao Huang" w:date="2018-09-06T16:33:00Z">
              <w:tcPr>
                <w:tcW w:w="1005" w:type="dxa"/>
                <w:gridSpan w:val="2"/>
                <w:tcBorders>
                  <w:top w:val="nil"/>
                  <w:left w:val="nil"/>
                  <w:bottom w:val="nil"/>
                  <w:right w:val="nil"/>
                </w:tcBorders>
                <w:shd w:val="clear" w:color="auto" w:fill="auto"/>
                <w:noWrap/>
                <w:vAlign w:val="bottom"/>
                <w:hideMark/>
              </w:tcPr>
            </w:tcPrChange>
          </w:tcPr>
          <w:p w14:paraId="2FF264B4" w14:textId="77777777" w:rsidR="00447B77" w:rsidRPr="00447B77" w:rsidRDefault="00447B77" w:rsidP="00447B77">
            <w:pPr>
              <w:spacing w:after="0" w:line="240" w:lineRule="auto"/>
              <w:jc w:val="right"/>
              <w:rPr>
                <w:ins w:id="6576" w:author="Tao Huang" w:date="2018-09-06T16:33:00Z"/>
                <w:rFonts w:eastAsia="Times New Roman" w:cs="Times New Roman"/>
                <w:color w:val="000000"/>
                <w:sz w:val="22"/>
              </w:rPr>
            </w:pPr>
            <w:ins w:id="6577" w:author="Tao Huang" w:date="2018-09-06T16:33:00Z">
              <w:r w:rsidRPr="00447B77">
                <w:rPr>
                  <w:rFonts w:eastAsia="Times New Roman" w:cs="Times New Roman"/>
                  <w:color w:val="000000"/>
                  <w:sz w:val="22"/>
                </w:rPr>
                <w:t>94.24%</w:t>
              </w:r>
            </w:ins>
          </w:p>
        </w:tc>
      </w:tr>
      <w:tr w:rsidR="00447B77" w:rsidRPr="00447B77" w14:paraId="467BCE14" w14:textId="77777777" w:rsidTr="00447B77">
        <w:tblPrEx>
          <w:tblPrExChange w:id="6578" w:author="Tao Huang" w:date="2018-09-06T16:33:00Z">
            <w:tblPrEx>
              <w:tblW w:w="11130" w:type="dxa"/>
            </w:tblPrEx>
          </w:tblPrExChange>
        </w:tblPrEx>
        <w:trPr>
          <w:trHeight w:val="20"/>
          <w:ins w:id="6579" w:author="Tao Huang" w:date="2018-09-06T16:33:00Z"/>
          <w:trPrChange w:id="6580"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581" w:author="Tao Huang" w:date="2018-09-06T16:33:00Z">
              <w:tcPr>
                <w:tcW w:w="2268" w:type="dxa"/>
                <w:tcBorders>
                  <w:top w:val="nil"/>
                  <w:left w:val="nil"/>
                  <w:bottom w:val="nil"/>
                  <w:right w:val="nil"/>
                </w:tcBorders>
                <w:shd w:val="clear" w:color="auto" w:fill="auto"/>
                <w:noWrap/>
                <w:vAlign w:val="center"/>
                <w:hideMark/>
              </w:tcPr>
            </w:tcPrChange>
          </w:tcPr>
          <w:p w14:paraId="1554A782" w14:textId="77777777" w:rsidR="00447B77" w:rsidRPr="00447B77" w:rsidRDefault="00447B77" w:rsidP="00447B77">
            <w:pPr>
              <w:spacing w:after="0" w:line="240" w:lineRule="auto"/>
              <w:rPr>
                <w:ins w:id="6582" w:author="Tao Huang" w:date="2018-09-06T16:33:00Z"/>
                <w:rFonts w:eastAsia="Times New Roman" w:cs="Times New Roman"/>
                <w:color w:val="000000"/>
                <w:sz w:val="22"/>
              </w:rPr>
            </w:pPr>
            <w:ins w:id="6583" w:author="Tao Huang" w:date="2018-09-06T16:33:00Z">
              <w:r w:rsidRPr="00447B77">
                <w:rPr>
                  <w:rFonts w:eastAsia="Times New Roman" w:cs="Times New Roman"/>
                  <w:color w:val="000000"/>
                  <w:sz w:val="22"/>
                </w:rPr>
                <w:t>Carbonated Beverages</w:t>
              </w:r>
            </w:ins>
          </w:p>
        </w:tc>
        <w:tc>
          <w:tcPr>
            <w:tcW w:w="1276" w:type="dxa"/>
            <w:tcBorders>
              <w:top w:val="nil"/>
              <w:left w:val="nil"/>
              <w:bottom w:val="nil"/>
              <w:right w:val="nil"/>
            </w:tcBorders>
            <w:shd w:val="clear" w:color="auto" w:fill="auto"/>
            <w:noWrap/>
            <w:vAlign w:val="center"/>
            <w:hideMark/>
            <w:tcPrChange w:id="6584" w:author="Tao Huang" w:date="2018-09-06T16:33:00Z">
              <w:tcPr>
                <w:tcW w:w="1276" w:type="dxa"/>
                <w:tcBorders>
                  <w:top w:val="nil"/>
                  <w:left w:val="nil"/>
                  <w:bottom w:val="nil"/>
                  <w:right w:val="nil"/>
                </w:tcBorders>
                <w:shd w:val="clear" w:color="auto" w:fill="auto"/>
                <w:noWrap/>
                <w:vAlign w:val="center"/>
                <w:hideMark/>
              </w:tcPr>
            </w:tcPrChange>
          </w:tcPr>
          <w:p w14:paraId="6BAADD99" w14:textId="77777777" w:rsidR="00447B77" w:rsidRPr="00447B77" w:rsidRDefault="00447B77" w:rsidP="00447B77">
            <w:pPr>
              <w:spacing w:after="0" w:line="240" w:lineRule="auto"/>
              <w:jc w:val="right"/>
              <w:rPr>
                <w:ins w:id="6585" w:author="Tao Huang" w:date="2018-09-06T16:33:00Z"/>
                <w:rFonts w:eastAsia="Times New Roman" w:cs="Times New Roman"/>
                <w:color w:val="000000"/>
                <w:sz w:val="22"/>
              </w:rPr>
            </w:pPr>
            <w:ins w:id="6586" w:author="Tao Huang" w:date="2018-09-06T16:33:00Z">
              <w:r w:rsidRPr="00447B77">
                <w:rPr>
                  <w:rFonts w:eastAsia="Times New Roman" w:cs="Times New Roman"/>
                  <w:color w:val="000000"/>
                  <w:sz w:val="22"/>
                </w:rPr>
                <w:t>99.56%</w:t>
              </w:r>
            </w:ins>
          </w:p>
        </w:tc>
        <w:tc>
          <w:tcPr>
            <w:tcW w:w="1134" w:type="dxa"/>
            <w:tcBorders>
              <w:top w:val="nil"/>
              <w:left w:val="nil"/>
              <w:bottom w:val="nil"/>
              <w:right w:val="nil"/>
            </w:tcBorders>
            <w:shd w:val="clear" w:color="auto" w:fill="auto"/>
            <w:noWrap/>
            <w:vAlign w:val="center"/>
            <w:hideMark/>
            <w:tcPrChange w:id="6587" w:author="Tao Huang" w:date="2018-09-06T16:33:00Z">
              <w:tcPr>
                <w:tcW w:w="1134" w:type="dxa"/>
                <w:tcBorders>
                  <w:top w:val="nil"/>
                  <w:left w:val="nil"/>
                  <w:bottom w:val="nil"/>
                  <w:right w:val="nil"/>
                </w:tcBorders>
                <w:shd w:val="clear" w:color="auto" w:fill="auto"/>
                <w:noWrap/>
                <w:vAlign w:val="center"/>
                <w:hideMark/>
              </w:tcPr>
            </w:tcPrChange>
          </w:tcPr>
          <w:p w14:paraId="150424D8" w14:textId="77777777" w:rsidR="00447B77" w:rsidRPr="00447B77" w:rsidRDefault="00447B77" w:rsidP="00447B77">
            <w:pPr>
              <w:spacing w:after="0" w:line="240" w:lineRule="auto"/>
              <w:jc w:val="right"/>
              <w:rPr>
                <w:ins w:id="6588" w:author="Tao Huang" w:date="2018-09-06T16:33:00Z"/>
                <w:rFonts w:eastAsia="Times New Roman" w:cs="Times New Roman"/>
                <w:color w:val="000000"/>
                <w:sz w:val="22"/>
              </w:rPr>
            </w:pPr>
            <w:ins w:id="6589" w:author="Tao Huang" w:date="2018-09-06T16:33:00Z">
              <w:r w:rsidRPr="00447B77">
                <w:rPr>
                  <w:rFonts w:eastAsia="Times New Roman" w:cs="Times New Roman"/>
                  <w:color w:val="000000"/>
                  <w:sz w:val="22"/>
                </w:rPr>
                <w:t>99.69%</w:t>
              </w:r>
            </w:ins>
          </w:p>
        </w:tc>
        <w:tc>
          <w:tcPr>
            <w:tcW w:w="1005" w:type="dxa"/>
            <w:tcBorders>
              <w:top w:val="nil"/>
              <w:left w:val="nil"/>
              <w:bottom w:val="nil"/>
              <w:right w:val="nil"/>
            </w:tcBorders>
            <w:shd w:val="clear" w:color="auto" w:fill="auto"/>
            <w:noWrap/>
            <w:vAlign w:val="bottom"/>
            <w:hideMark/>
            <w:tcPrChange w:id="6590" w:author="Tao Huang" w:date="2018-09-06T16:33:00Z">
              <w:tcPr>
                <w:tcW w:w="1400" w:type="dxa"/>
                <w:gridSpan w:val="2"/>
                <w:tcBorders>
                  <w:top w:val="nil"/>
                  <w:left w:val="nil"/>
                  <w:bottom w:val="nil"/>
                  <w:right w:val="nil"/>
                </w:tcBorders>
                <w:shd w:val="clear" w:color="auto" w:fill="auto"/>
                <w:noWrap/>
                <w:vAlign w:val="bottom"/>
                <w:hideMark/>
              </w:tcPr>
            </w:tcPrChange>
          </w:tcPr>
          <w:p w14:paraId="5B061DB3" w14:textId="77777777" w:rsidR="00447B77" w:rsidRPr="00447B77" w:rsidRDefault="00447B77" w:rsidP="00447B77">
            <w:pPr>
              <w:spacing w:after="0" w:line="240" w:lineRule="auto"/>
              <w:jc w:val="right"/>
              <w:rPr>
                <w:ins w:id="6591" w:author="Tao Huang" w:date="2018-09-06T16:33:00Z"/>
                <w:rFonts w:eastAsia="Times New Roman" w:cs="Times New Roman"/>
                <w:color w:val="000000"/>
                <w:sz w:val="22"/>
              </w:rPr>
            </w:pPr>
            <w:ins w:id="6592" w:author="Tao Huang" w:date="2018-09-06T16:33:00Z">
              <w:r w:rsidRPr="00447B77">
                <w:rPr>
                  <w:rFonts w:eastAsia="Times New Roman" w:cs="Times New Roman"/>
                  <w:color w:val="000000"/>
                  <w:sz w:val="22"/>
                </w:rPr>
                <w:t>98.64%</w:t>
              </w:r>
            </w:ins>
          </w:p>
        </w:tc>
        <w:tc>
          <w:tcPr>
            <w:tcW w:w="2037" w:type="dxa"/>
            <w:tcBorders>
              <w:top w:val="nil"/>
              <w:left w:val="nil"/>
              <w:bottom w:val="nil"/>
              <w:right w:val="nil"/>
            </w:tcBorders>
            <w:shd w:val="clear" w:color="auto" w:fill="auto"/>
            <w:noWrap/>
            <w:vAlign w:val="center"/>
            <w:hideMark/>
            <w:tcPrChange w:id="6593" w:author="Tao Huang" w:date="2018-09-06T16:33:00Z">
              <w:tcPr>
                <w:tcW w:w="2037" w:type="dxa"/>
                <w:gridSpan w:val="2"/>
                <w:tcBorders>
                  <w:top w:val="nil"/>
                  <w:left w:val="nil"/>
                  <w:bottom w:val="nil"/>
                  <w:right w:val="nil"/>
                </w:tcBorders>
                <w:shd w:val="clear" w:color="auto" w:fill="auto"/>
                <w:noWrap/>
                <w:vAlign w:val="center"/>
                <w:hideMark/>
              </w:tcPr>
            </w:tcPrChange>
          </w:tcPr>
          <w:p w14:paraId="14AE54D1" w14:textId="77777777" w:rsidR="00447B77" w:rsidRPr="00447B77" w:rsidRDefault="00447B77" w:rsidP="00447B77">
            <w:pPr>
              <w:spacing w:after="0" w:line="240" w:lineRule="auto"/>
              <w:rPr>
                <w:ins w:id="6594" w:author="Tao Huang" w:date="2018-09-06T16:33:00Z"/>
                <w:rFonts w:eastAsia="Times New Roman" w:cs="Times New Roman"/>
                <w:color w:val="000000"/>
                <w:sz w:val="22"/>
              </w:rPr>
            </w:pPr>
            <w:ins w:id="6595" w:author="Tao Huang" w:date="2018-09-06T16:33:00Z">
              <w:r w:rsidRPr="00447B77">
                <w:rPr>
                  <w:rFonts w:eastAsia="Times New Roman" w:cs="Times New Roman"/>
                  <w:color w:val="000000"/>
                  <w:sz w:val="22"/>
                </w:rPr>
                <w:t>Mustard &amp; Ketchup</w:t>
              </w:r>
            </w:ins>
          </w:p>
        </w:tc>
        <w:tc>
          <w:tcPr>
            <w:tcW w:w="1211" w:type="dxa"/>
            <w:tcBorders>
              <w:top w:val="nil"/>
              <w:left w:val="nil"/>
              <w:bottom w:val="nil"/>
              <w:right w:val="nil"/>
            </w:tcBorders>
            <w:shd w:val="clear" w:color="auto" w:fill="auto"/>
            <w:noWrap/>
            <w:vAlign w:val="center"/>
            <w:hideMark/>
            <w:tcPrChange w:id="6596" w:author="Tao Huang" w:date="2018-09-06T16:33:00Z">
              <w:tcPr>
                <w:tcW w:w="1005" w:type="dxa"/>
                <w:gridSpan w:val="2"/>
                <w:tcBorders>
                  <w:top w:val="nil"/>
                  <w:left w:val="nil"/>
                  <w:bottom w:val="nil"/>
                  <w:right w:val="nil"/>
                </w:tcBorders>
                <w:shd w:val="clear" w:color="auto" w:fill="auto"/>
                <w:noWrap/>
                <w:vAlign w:val="center"/>
                <w:hideMark/>
              </w:tcPr>
            </w:tcPrChange>
          </w:tcPr>
          <w:p w14:paraId="7EF881E8" w14:textId="77777777" w:rsidR="00447B77" w:rsidRPr="00447B77" w:rsidRDefault="00447B77" w:rsidP="00447B77">
            <w:pPr>
              <w:spacing w:after="0" w:line="240" w:lineRule="auto"/>
              <w:jc w:val="right"/>
              <w:rPr>
                <w:ins w:id="6597" w:author="Tao Huang" w:date="2018-09-06T16:33:00Z"/>
                <w:rFonts w:eastAsia="Times New Roman" w:cs="Times New Roman"/>
                <w:color w:val="000000"/>
                <w:sz w:val="22"/>
              </w:rPr>
            </w:pPr>
            <w:ins w:id="6598" w:author="Tao Huang" w:date="2018-09-06T16:33:00Z">
              <w:r w:rsidRPr="00447B77">
                <w:rPr>
                  <w:rFonts w:eastAsia="Times New Roman" w:cs="Times New Roman"/>
                  <w:color w:val="000000"/>
                  <w:sz w:val="22"/>
                </w:rPr>
                <w:t>99.36%</w:t>
              </w:r>
            </w:ins>
          </w:p>
        </w:tc>
        <w:tc>
          <w:tcPr>
            <w:tcW w:w="1005" w:type="dxa"/>
            <w:tcBorders>
              <w:top w:val="nil"/>
              <w:left w:val="nil"/>
              <w:bottom w:val="nil"/>
              <w:right w:val="nil"/>
            </w:tcBorders>
            <w:shd w:val="clear" w:color="auto" w:fill="auto"/>
            <w:noWrap/>
            <w:vAlign w:val="center"/>
            <w:hideMark/>
            <w:tcPrChange w:id="6599" w:author="Tao Huang" w:date="2018-09-06T16:33:00Z">
              <w:tcPr>
                <w:tcW w:w="1005" w:type="dxa"/>
                <w:gridSpan w:val="2"/>
                <w:tcBorders>
                  <w:top w:val="nil"/>
                  <w:left w:val="nil"/>
                  <w:bottom w:val="nil"/>
                  <w:right w:val="nil"/>
                </w:tcBorders>
                <w:shd w:val="clear" w:color="auto" w:fill="auto"/>
                <w:noWrap/>
                <w:vAlign w:val="center"/>
                <w:hideMark/>
              </w:tcPr>
            </w:tcPrChange>
          </w:tcPr>
          <w:p w14:paraId="1E9C9306" w14:textId="77777777" w:rsidR="00447B77" w:rsidRPr="00447B77" w:rsidRDefault="00447B77" w:rsidP="00447B77">
            <w:pPr>
              <w:spacing w:after="0" w:line="240" w:lineRule="auto"/>
              <w:jc w:val="right"/>
              <w:rPr>
                <w:ins w:id="6600" w:author="Tao Huang" w:date="2018-09-06T16:33:00Z"/>
                <w:rFonts w:eastAsia="Times New Roman" w:cs="Times New Roman"/>
                <w:color w:val="000000"/>
                <w:sz w:val="22"/>
              </w:rPr>
            </w:pPr>
            <w:ins w:id="6601" w:author="Tao Huang" w:date="2018-09-06T16:33:00Z">
              <w:r w:rsidRPr="00447B77">
                <w:rPr>
                  <w:rFonts w:eastAsia="Times New Roman" w:cs="Times New Roman"/>
                  <w:color w:val="000000"/>
                  <w:sz w:val="22"/>
                </w:rPr>
                <w:t>100.95%</w:t>
              </w:r>
            </w:ins>
          </w:p>
        </w:tc>
        <w:tc>
          <w:tcPr>
            <w:tcW w:w="1005" w:type="dxa"/>
            <w:tcBorders>
              <w:top w:val="nil"/>
              <w:left w:val="nil"/>
              <w:bottom w:val="nil"/>
              <w:right w:val="nil"/>
            </w:tcBorders>
            <w:shd w:val="clear" w:color="auto" w:fill="auto"/>
            <w:noWrap/>
            <w:vAlign w:val="bottom"/>
            <w:hideMark/>
            <w:tcPrChange w:id="6602" w:author="Tao Huang" w:date="2018-09-06T16:33:00Z">
              <w:tcPr>
                <w:tcW w:w="1005" w:type="dxa"/>
                <w:gridSpan w:val="2"/>
                <w:tcBorders>
                  <w:top w:val="nil"/>
                  <w:left w:val="nil"/>
                  <w:bottom w:val="nil"/>
                  <w:right w:val="nil"/>
                </w:tcBorders>
                <w:shd w:val="clear" w:color="auto" w:fill="auto"/>
                <w:noWrap/>
                <w:vAlign w:val="bottom"/>
                <w:hideMark/>
              </w:tcPr>
            </w:tcPrChange>
          </w:tcPr>
          <w:p w14:paraId="77C11CD3" w14:textId="77777777" w:rsidR="00447B77" w:rsidRPr="00447B77" w:rsidRDefault="00447B77" w:rsidP="00447B77">
            <w:pPr>
              <w:spacing w:after="0" w:line="240" w:lineRule="auto"/>
              <w:jc w:val="right"/>
              <w:rPr>
                <w:ins w:id="6603" w:author="Tao Huang" w:date="2018-09-06T16:33:00Z"/>
                <w:rFonts w:eastAsia="Times New Roman" w:cs="Times New Roman"/>
                <w:color w:val="000000"/>
                <w:sz w:val="22"/>
              </w:rPr>
            </w:pPr>
            <w:ins w:id="6604" w:author="Tao Huang" w:date="2018-09-06T16:33:00Z">
              <w:r w:rsidRPr="00447B77">
                <w:rPr>
                  <w:rFonts w:eastAsia="Times New Roman" w:cs="Times New Roman"/>
                  <w:color w:val="000000"/>
                  <w:sz w:val="22"/>
                </w:rPr>
                <w:t>100.86%</w:t>
              </w:r>
            </w:ins>
          </w:p>
        </w:tc>
      </w:tr>
      <w:tr w:rsidR="00447B77" w:rsidRPr="00447B77" w14:paraId="719CDDD9" w14:textId="77777777" w:rsidTr="00447B77">
        <w:tblPrEx>
          <w:tblPrExChange w:id="6605" w:author="Tao Huang" w:date="2018-09-06T16:33:00Z">
            <w:tblPrEx>
              <w:tblW w:w="11130" w:type="dxa"/>
            </w:tblPrEx>
          </w:tblPrExChange>
        </w:tblPrEx>
        <w:trPr>
          <w:trHeight w:val="20"/>
          <w:ins w:id="6606" w:author="Tao Huang" w:date="2018-09-06T16:33:00Z"/>
          <w:trPrChange w:id="6607"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608" w:author="Tao Huang" w:date="2018-09-06T16:33:00Z">
              <w:tcPr>
                <w:tcW w:w="2268" w:type="dxa"/>
                <w:tcBorders>
                  <w:top w:val="nil"/>
                  <w:left w:val="nil"/>
                  <w:bottom w:val="nil"/>
                  <w:right w:val="nil"/>
                </w:tcBorders>
                <w:shd w:val="clear" w:color="auto" w:fill="auto"/>
                <w:noWrap/>
                <w:vAlign w:val="center"/>
                <w:hideMark/>
              </w:tcPr>
            </w:tcPrChange>
          </w:tcPr>
          <w:p w14:paraId="169D9FD2" w14:textId="77777777" w:rsidR="00447B77" w:rsidRPr="00447B77" w:rsidRDefault="00447B77" w:rsidP="00447B77">
            <w:pPr>
              <w:spacing w:after="0" w:line="240" w:lineRule="auto"/>
              <w:rPr>
                <w:ins w:id="6609" w:author="Tao Huang" w:date="2018-09-06T16:33:00Z"/>
                <w:rFonts w:eastAsia="Times New Roman" w:cs="Times New Roman"/>
                <w:color w:val="000000"/>
                <w:sz w:val="22"/>
              </w:rPr>
            </w:pPr>
            <w:ins w:id="6610" w:author="Tao Huang" w:date="2018-09-06T16:33:00Z">
              <w:r w:rsidRPr="00447B77">
                <w:rPr>
                  <w:rFonts w:eastAsia="Times New Roman" w:cs="Times New Roman"/>
                  <w:color w:val="000000"/>
                  <w:sz w:val="22"/>
                </w:rPr>
                <w:t>Cigarette</w:t>
              </w:r>
            </w:ins>
          </w:p>
        </w:tc>
        <w:tc>
          <w:tcPr>
            <w:tcW w:w="1276" w:type="dxa"/>
            <w:tcBorders>
              <w:top w:val="nil"/>
              <w:left w:val="nil"/>
              <w:bottom w:val="nil"/>
              <w:right w:val="nil"/>
            </w:tcBorders>
            <w:shd w:val="clear" w:color="auto" w:fill="auto"/>
            <w:noWrap/>
            <w:vAlign w:val="center"/>
            <w:hideMark/>
            <w:tcPrChange w:id="6611" w:author="Tao Huang" w:date="2018-09-06T16:33:00Z">
              <w:tcPr>
                <w:tcW w:w="1276" w:type="dxa"/>
                <w:tcBorders>
                  <w:top w:val="nil"/>
                  <w:left w:val="nil"/>
                  <w:bottom w:val="nil"/>
                  <w:right w:val="nil"/>
                </w:tcBorders>
                <w:shd w:val="clear" w:color="auto" w:fill="auto"/>
                <w:noWrap/>
                <w:vAlign w:val="center"/>
                <w:hideMark/>
              </w:tcPr>
            </w:tcPrChange>
          </w:tcPr>
          <w:p w14:paraId="38090ADD" w14:textId="77777777" w:rsidR="00447B77" w:rsidRPr="00447B77" w:rsidRDefault="00447B77" w:rsidP="00447B77">
            <w:pPr>
              <w:spacing w:after="0" w:line="240" w:lineRule="auto"/>
              <w:jc w:val="right"/>
              <w:rPr>
                <w:ins w:id="6612" w:author="Tao Huang" w:date="2018-09-06T16:33:00Z"/>
                <w:rFonts w:eastAsia="Times New Roman" w:cs="Times New Roman"/>
                <w:color w:val="000000"/>
                <w:sz w:val="22"/>
              </w:rPr>
            </w:pPr>
            <w:ins w:id="6613" w:author="Tao Huang" w:date="2018-09-06T16:33:00Z">
              <w:r w:rsidRPr="00447B77">
                <w:rPr>
                  <w:rFonts w:eastAsia="Times New Roman" w:cs="Times New Roman"/>
                  <w:color w:val="000000"/>
                  <w:sz w:val="22"/>
                </w:rPr>
                <w:t>99.85%</w:t>
              </w:r>
            </w:ins>
          </w:p>
        </w:tc>
        <w:tc>
          <w:tcPr>
            <w:tcW w:w="1134" w:type="dxa"/>
            <w:tcBorders>
              <w:top w:val="nil"/>
              <w:left w:val="nil"/>
              <w:bottom w:val="nil"/>
              <w:right w:val="nil"/>
            </w:tcBorders>
            <w:shd w:val="clear" w:color="auto" w:fill="auto"/>
            <w:noWrap/>
            <w:vAlign w:val="center"/>
            <w:hideMark/>
            <w:tcPrChange w:id="6614" w:author="Tao Huang" w:date="2018-09-06T16:33:00Z">
              <w:tcPr>
                <w:tcW w:w="1134" w:type="dxa"/>
                <w:tcBorders>
                  <w:top w:val="nil"/>
                  <w:left w:val="nil"/>
                  <w:bottom w:val="nil"/>
                  <w:right w:val="nil"/>
                </w:tcBorders>
                <w:shd w:val="clear" w:color="auto" w:fill="auto"/>
                <w:noWrap/>
                <w:vAlign w:val="center"/>
                <w:hideMark/>
              </w:tcPr>
            </w:tcPrChange>
          </w:tcPr>
          <w:p w14:paraId="4DF29661" w14:textId="77777777" w:rsidR="00447B77" w:rsidRPr="00447B77" w:rsidRDefault="00447B77" w:rsidP="00447B77">
            <w:pPr>
              <w:spacing w:after="0" w:line="240" w:lineRule="auto"/>
              <w:jc w:val="right"/>
              <w:rPr>
                <w:ins w:id="6615" w:author="Tao Huang" w:date="2018-09-06T16:33:00Z"/>
                <w:rFonts w:eastAsia="Times New Roman" w:cs="Times New Roman"/>
                <w:color w:val="000000"/>
                <w:sz w:val="22"/>
              </w:rPr>
            </w:pPr>
            <w:ins w:id="6616" w:author="Tao Huang" w:date="2018-09-06T16:33:00Z">
              <w:r w:rsidRPr="00447B77">
                <w:rPr>
                  <w:rFonts w:eastAsia="Times New Roman" w:cs="Times New Roman"/>
                  <w:color w:val="000000"/>
                  <w:sz w:val="22"/>
                </w:rPr>
                <w:t>98.77%</w:t>
              </w:r>
            </w:ins>
          </w:p>
        </w:tc>
        <w:tc>
          <w:tcPr>
            <w:tcW w:w="1005" w:type="dxa"/>
            <w:tcBorders>
              <w:top w:val="nil"/>
              <w:left w:val="nil"/>
              <w:bottom w:val="nil"/>
              <w:right w:val="nil"/>
            </w:tcBorders>
            <w:shd w:val="clear" w:color="auto" w:fill="auto"/>
            <w:noWrap/>
            <w:vAlign w:val="bottom"/>
            <w:hideMark/>
            <w:tcPrChange w:id="6617" w:author="Tao Huang" w:date="2018-09-06T16:33:00Z">
              <w:tcPr>
                <w:tcW w:w="1400" w:type="dxa"/>
                <w:gridSpan w:val="2"/>
                <w:tcBorders>
                  <w:top w:val="nil"/>
                  <w:left w:val="nil"/>
                  <w:bottom w:val="nil"/>
                  <w:right w:val="nil"/>
                </w:tcBorders>
                <w:shd w:val="clear" w:color="auto" w:fill="auto"/>
                <w:noWrap/>
                <w:vAlign w:val="bottom"/>
                <w:hideMark/>
              </w:tcPr>
            </w:tcPrChange>
          </w:tcPr>
          <w:p w14:paraId="6E7FD5C3" w14:textId="77777777" w:rsidR="00447B77" w:rsidRPr="00447B77" w:rsidRDefault="00447B77" w:rsidP="00447B77">
            <w:pPr>
              <w:spacing w:after="0" w:line="240" w:lineRule="auto"/>
              <w:jc w:val="right"/>
              <w:rPr>
                <w:ins w:id="6618" w:author="Tao Huang" w:date="2018-09-06T16:33:00Z"/>
                <w:rFonts w:eastAsia="Times New Roman" w:cs="Times New Roman"/>
                <w:color w:val="000000"/>
                <w:sz w:val="22"/>
              </w:rPr>
            </w:pPr>
            <w:ins w:id="6619" w:author="Tao Huang" w:date="2018-09-06T16:33:00Z">
              <w:r w:rsidRPr="00447B77">
                <w:rPr>
                  <w:rFonts w:eastAsia="Times New Roman" w:cs="Times New Roman"/>
                  <w:color w:val="000000"/>
                  <w:sz w:val="22"/>
                </w:rPr>
                <w:t>98.42%</w:t>
              </w:r>
            </w:ins>
          </w:p>
        </w:tc>
        <w:tc>
          <w:tcPr>
            <w:tcW w:w="2037" w:type="dxa"/>
            <w:tcBorders>
              <w:top w:val="nil"/>
              <w:left w:val="nil"/>
              <w:bottom w:val="nil"/>
              <w:right w:val="nil"/>
            </w:tcBorders>
            <w:shd w:val="clear" w:color="auto" w:fill="auto"/>
            <w:noWrap/>
            <w:vAlign w:val="center"/>
            <w:hideMark/>
            <w:tcPrChange w:id="6620" w:author="Tao Huang" w:date="2018-09-06T16:33:00Z">
              <w:tcPr>
                <w:tcW w:w="2037" w:type="dxa"/>
                <w:gridSpan w:val="2"/>
                <w:tcBorders>
                  <w:top w:val="nil"/>
                  <w:left w:val="nil"/>
                  <w:bottom w:val="nil"/>
                  <w:right w:val="nil"/>
                </w:tcBorders>
                <w:shd w:val="clear" w:color="auto" w:fill="auto"/>
                <w:noWrap/>
                <w:vAlign w:val="center"/>
                <w:hideMark/>
              </w:tcPr>
            </w:tcPrChange>
          </w:tcPr>
          <w:p w14:paraId="39388177" w14:textId="77777777" w:rsidR="00447B77" w:rsidRPr="00447B77" w:rsidRDefault="00447B77" w:rsidP="00447B77">
            <w:pPr>
              <w:spacing w:after="0" w:line="240" w:lineRule="auto"/>
              <w:rPr>
                <w:ins w:id="6621" w:author="Tao Huang" w:date="2018-09-06T16:33:00Z"/>
                <w:rFonts w:eastAsia="Times New Roman" w:cs="Times New Roman"/>
                <w:color w:val="000000"/>
                <w:sz w:val="22"/>
              </w:rPr>
            </w:pPr>
            <w:ins w:id="6622" w:author="Tao Huang" w:date="2018-09-06T16:33:00Z">
              <w:r w:rsidRPr="00447B77">
                <w:rPr>
                  <w:rFonts w:eastAsia="Times New Roman" w:cs="Times New Roman"/>
                  <w:color w:val="000000"/>
                  <w:sz w:val="22"/>
                </w:rPr>
                <w:t>Peanut butter</w:t>
              </w:r>
            </w:ins>
          </w:p>
        </w:tc>
        <w:tc>
          <w:tcPr>
            <w:tcW w:w="1211" w:type="dxa"/>
            <w:tcBorders>
              <w:top w:val="nil"/>
              <w:left w:val="nil"/>
              <w:bottom w:val="nil"/>
              <w:right w:val="nil"/>
            </w:tcBorders>
            <w:shd w:val="clear" w:color="auto" w:fill="auto"/>
            <w:noWrap/>
            <w:vAlign w:val="center"/>
            <w:hideMark/>
            <w:tcPrChange w:id="6623" w:author="Tao Huang" w:date="2018-09-06T16:33:00Z">
              <w:tcPr>
                <w:tcW w:w="1005" w:type="dxa"/>
                <w:gridSpan w:val="2"/>
                <w:tcBorders>
                  <w:top w:val="nil"/>
                  <w:left w:val="nil"/>
                  <w:bottom w:val="nil"/>
                  <w:right w:val="nil"/>
                </w:tcBorders>
                <w:shd w:val="clear" w:color="auto" w:fill="auto"/>
                <w:noWrap/>
                <w:vAlign w:val="center"/>
                <w:hideMark/>
              </w:tcPr>
            </w:tcPrChange>
          </w:tcPr>
          <w:p w14:paraId="47CB9429" w14:textId="77777777" w:rsidR="00447B77" w:rsidRPr="00447B77" w:rsidRDefault="00447B77" w:rsidP="00447B77">
            <w:pPr>
              <w:spacing w:after="0" w:line="240" w:lineRule="auto"/>
              <w:jc w:val="right"/>
              <w:rPr>
                <w:ins w:id="6624" w:author="Tao Huang" w:date="2018-09-06T16:33:00Z"/>
                <w:rFonts w:eastAsia="Times New Roman" w:cs="Times New Roman"/>
                <w:color w:val="000000"/>
                <w:sz w:val="22"/>
              </w:rPr>
            </w:pPr>
            <w:ins w:id="6625" w:author="Tao Huang" w:date="2018-09-06T16:33:00Z">
              <w:r w:rsidRPr="00447B77">
                <w:rPr>
                  <w:rFonts w:eastAsia="Times New Roman" w:cs="Times New Roman"/>
                  <w:color w:val="000000"/>
                  <w:sz w:val="22"/>
                </w:rPr>
                <w:t>100.16%</w:t>
              </w:r>
            </w:ins>
          </w:p>
        </w:tc>
        <w:tc>
          <w:tcPr>
            <w:tcW w:w="1005" w:type="dxa"/>
            <w:tcBorders>
              <w:top w:val="nil"/>
              <w:left w:val="nil"/>
              <w:bottom w:val="nil"/>
              <w:right w:val="nil"/>
            </w:tcBorders>
            <w:shd w:val="clear" w:color="auto" w:fill="auto"/>
            <w:noWrap/>
            <w:vAlign w:val="center"/>
            <w:hideMark/>
            <w:tcPrChange w:id="6626" w:author="Tao Huang" w:date="2018-09-06T16:33:00Z">
              <w:tcPr>
                <w:tcW w:w="1005" w:type="dxa"/>
                <w:gridSpan w:val="2"/>
                <w:tcBorders>
                  <w:top w:val="nil"/>
                  <w:left w:val="nil"/>
                  <w:bottom w:val="nil"/>
                  <w:right w:val="nil"/>
                </w:tcBorders>
                <w:shd w:val="clear" w:color="auto" w:fill="auto"/>
                <w:noWrap/>
                <w:vAlign w:val="center"/>
                <w:hideMark/>
              </w:tcPr>
            </w:tcPrChange>
          </w:tcPr>
          <w:p w14:paraId="67FFD23E" w14:textId="77777777" w:rsidR="00447B77" w:rsidRPr="00447B77" w:rsidRDefault="00447B77" w:rsidP="00447B77">
            <w:pPr>
              <w:spacing w:after="0" w:line="240" w:lineRule="auto"/>
              <w:jc w:val="right"/>
              <w:rPr>
                <w:ins w:id="6627" w:author="Tao Huang" w:date="2018-09-06T16:33:00Z"/>
                <w:rFonts w:eastAsia="Times New Roman" w:cs="Times New Roman"/>
                <w:color w:val="000000"/>
                <w:sz w:val="22"/>
              </w:rPr>
            </w:pPr>
            <w:ins w:id="6628" w:author="Tao Huang" w:date="2018-09-06T16:33:00Z">
              <w:r w:rsidRPr="00447B77">
                <w:rPr>
                  <w:rFonts w:eastAsia="Times New Roman" w:cs="Times New Roman"/>
                  <w:color w:val="000000"/>
                  <w:sz w:val="22"/>
                </w:rPr>
                <w:t>94.96%</w:t>
              </w:r>
            </w:ins>
          </w:p>
        </w:tc>
        <w:tc>
          <w:tcPr>
            <w:tcW w:w="1005" w:type="dxa"/>
            <w:tcBorders>
              <w:top w:val="nil"/>
              <w:left w:val="nil"/>
              <w:bottom w:val="nil"/>
              <w:right w:val="nil"/>
            </w:tcBorders>
            <w:shd w:val="clear" w:color="auto" w:fill="auto"/>
            <w:noWrap/>
            <w:vAlign w:val="bottom"/>
            <w:hideMark/>
            <w:tcPrChange w:id="6629" w:author="Tao Huang" w:date="2018-09-06T16:33:00Z">
              <w:tcPr>
                <w:tcW w:w="1005" w:type="dxa"/>
                <w:gridSpan w:val="2"/>
                <w:tcBorders>
                  <w:top w:val="nil"/>
                  <w:left w:val="nil"/>
                  <w:bottom w:val="nil"/>
                  <w:right w:val="nil"/>
                </w:tcBorders>
                <w:shd w:val="clear" w:color="auto" w:fill="auto"/>
                <w:noWrap/>
                <w:vAlign w:val="bottom"/>
                <w:hideMark/>
              </w:tcPr>
            </w:tcPrChange>
          </w:tcPr>
          <w:p w14:paraId="5C317D32" w14:textId="77777777" w:rsidR="00447B77" w:rsidRPr="00447B77" w:rsidRDefault="00447B77" w:rsidP="00447B77">
            <w:pPr>
              <w:spacing w:after="0" w:line="240" w:lineRule="auto"/>
              <w:jc w:val="right"/>
              <w:rPr>
                <w:ins w:id="6630" w:author="Tao Huang" w:date="2018-09-06T16:33:00Z"/>
                <w:rFonts w:eastAsia="Times New Roman" w:cs="Times New Roman"/>
                <w:color w:val="000000"/>
                <w:sz w:val="22"/>
              </w:rPr>
            </w:pPr>
            <w:ins w:id="6631" w:author="Tao Huang" w:date="2018-09-06T16:33:00Z">
              <w:r w:rsidRPr="00447B77">
                <w:rPr>
                  <w:rFonts w:eastAsia="Times New Roman" w:cs="Times New Roman"/>
                  <w:color w:val="000000"/>
                  <w:sz w:val="22"/>
                </w:rPr>
                <w:t>96.35%</w:t>
              </w:r>
            </w:ins>
          </w:p>
        </w:tc>
      </w:tr>
      <w:tr w:rsidR="00447B77" w:rsidRPr="00447B77" w14:paraId="25F0C403" w14:textId="77777777" w:rsidTr="00447B77">
        <w:tblPrEx>
          <w:tblPrExChange w:id="6632" w:author="Tao Huang" w:date="2018-09-06T16:33:00Z">
            <w:tblPrEx>
              <w:tblW w:w="11130" w:type="dxa"/>
            </w:tblPrEx>
          </w:tblPrExChange>
        </w:tblPrEx>
        <w:trPr>
          <w:trHeight w:val="20"/>
          <w:ins w:id="6633" w:author="Tao Huang" w:date="2018-09-06T16:33:00Z"/>
          <w:trPrChange w:id="6634"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635" w:author="Tao Huang" w:date="2018-09-06T16:33:00Z">
              <w:tcPr>
                <w:tcW w:w="2268" w:type="dxa"/>
                <w:tcBorders>
                  <w:top w:val="nil"/>
                  <w:left w:val="nil"/>
                  <w:bottom w:val="nil"/>
                  <w:right w:val="nil"/>
                </w:tcBorders>
                <w:shd w:val="clear" w:color="auto" w:fill="auto"/>
                <w:noWrap/>
                <w:vAlign w:val="center"/>
                <w:hideMark/>
              </w:tcPr>
            </w:tcPrChange>
          </w:tcPr>
          <w:p w14:paraId="29F7C33F" w14:textId="77777777" w:rsidR="00447B77" w:rsidRPr="00447B77" w:rsidRDefault="00447B77" w:rsidP="00447B77">
            <w:pPr>
              <w:spacing w:after="0" w:line="240" w:lineRule="auto"/>
              <w:rPr>
                <w:ins w:id="6636" w:author="Tao Huang" w:date="2018-09-06T16:33:00Z"/>
                <w:rFonts w:eastAsia="Times New Roman" w:cs="Times New Roman"/>
                <w:color w:val="000000"/>
                <w:sz w:val="22"/>
              </w:rPr>
            </w:pPr>
            <w:ins w:id="6637" w:author="Tao Huang" w:date="2018-09-06T16:33:00Z">
              <w:r w:rsidRPr="00447B77">
                <w:rPr>
                  <w:rFonts w:eastAsia="Times New Roman" w:cs="Times New Roman"/>
                  <w:color w:val="000000"/>
                  <w:sz w:val="22"/>
                </w:rPr>
                <w:t>Coffee</w:t>
              </w:r>
            </w:ins>
          </w:p>
        </w:tc>
        <w:tc>
          <w:tcPr>
            <w:tcW w:w="1276" w:type="dxa"/>
            <w:tcBorders>
              <w:top w:val="nil"/>
              <w:left w:val="nil"/>
              <w:bottom w:val="nil"/>
              <w:right w:val="nil"/>
            </w:tcBorders>
            <w:shd w:val="clear" w:color="auto" w:fill="auto"/>
            <w:noWrap/>
            <w:vAlign w:val="center"/>
            <w:hideMark/>
            <w:tcPrChange w:id="6638" w:author="Tao Huang" w:date="2018-09-06T16:33:00Z">
              <w:tcPr>
                <w:tcW w:w="1276" w:type="dxa"/>
                <w:tcBorders>
                  <w:top w:val="nil"/>
                  <w:left w:val="nil"/>
                  <w:bottom w:val="nil"/>
                  <w:right w:val="nil"/>
                </w:tcBorders>
                <w:shd w:val="clear" w:color="auto" w:fill="auto"/>
                <w:noWrap/>
                <w:vAlign w:val="center"/>
                <w:hideMark/>
              </w:tcPr>
            </w:tcPrChange>
          </w:tcPr>
          <w:p w14:paraId="210A13A4" w14:textId="77777777" w:rsidR="00447B77" w:rsidRPr="00447B77" w:rsidRDefault="00447B77" w:rsidP="00447B77">
            <w:pPr>
              <w:spacing w:after="0" w:line="240" w:lineRule="auto"/>
              <w:jc w:val="right"/>
              <w:rPr>
                <w:ins w:id="6639" w:author="Tao Huang" w:date="2018-09-06T16:33:00Z"/>
                <w:rFonts w:eastAsia="Times New Roman" w:cs="Times New Roman"/>
                <w:color w:val="000000"/>
                <w:sz w:val="22"/>
              </w:rPr>
            </w:pPr>
            <w:ins w:id="6640" w:author="Tao Huang" w:date="2018-09-06T16:33:00Z">
              <w:r w:rsidRPr="00447B77">
                <w:rPr>
                  <w:rFonts w:eastAsia="Times New Roman" w:cs="Times New Roman"/>
                  <w:color w:val="000000"/>
                  <w:sz w:val="22"/>
                </w:rPr>
                <w:t>100.06%</w:t>
              </w:r>
            </w:ins>
          </w:p>
        </w:tc>
        <w:tc>
          <w:tcPr>
            <w:tcW w:w="1134" w:type="dxa"/>
            <w:tcBorders>
              <w:top w:val="nil"/>
              <w:left w:val="nil"/>
              <w:bottom w:val="nil"/>
              <w:right w:val="nil"/>
            </w:tcBorders>
            <w:shd w:val="clear" w:color="auto" w:fill="auto"/>
            <w:noWrap/>
            <w:vAlign w:val="center"/>
            <w:hideMark/>
            <w:tcPrChange w:id="6641" w:author="Tao Huang" w:date="2018-09-06T16:33:00Z">
              <w:tcPr>
                <w:tcW w:w="1134" w:type="dxa"/>
                <w:tcBorders>
                  <w:top w:val="nil"/>
                  <w:left w:val="nil"/>
                  <w:bottom w:val="nil"/>
                  <w:right w:val="nil"/>
                </w:tcBorders>
                <w:shd w:val="clear" w:color="auto" w:fill="auto"/>
                <w:noWrap/>
                <w:vAlign w:val="center"/>
                <w:hideMark/>
              </w:tcPr>
            </w:tcPrChange>
          </w:tcPr>
          <w:p w14:paraId="1AA0468F" w14:textId="77777777" w:rsidR="00447B77" w:rsidRPr="00447B77" w:rsidRDefault="00447B77" w:rsidP="00447B77">
            <w:pPr>
              <w:spacing w:after="0" w:line="240" w:lineRule="auto"/>
              <w:jc w:val="right"/>
              <w:rPr>
                <w:ins w:id="6642" w:author="Tao Huang" w:date="2018-09-06T16:33:00Z"/>
                <w:rFonts w:eastAsia="Times New Roman" w:cs="Times New Roman"/>
                <w:color w:val="000000"/>
                <w:sz w:val="22"/>
              </w:rPr>
            </w:pPr>
            <w:ins w:id="6643" w:author="Tao Huang" w:date="2018-09-06T16:33:00Z">
              <w:r w:rsidRPr="00447B77">
                <w:rPr>
                  <w:rFonts w:eastAsia="Times New Roman" w:cs="Times New Roman"/>
                  <w:color w:val="000000"/>
                  <w:sz w:val="22"/>
                </w:rPr>
                <w:t>99.20%</w:t>
              </w:r>
            </w:ins>
          </w:p>
        </w:tc>
        <w:tc>
          <w:tcPr>
            <w:tcW w:w="1005" w:type="dxa"/>
            <w:tcBorders>
              <w:top w:val="nil"/>
              <w:left w:val="nil"/>
              <w:bottom w:val="nil"/>
              <w:right w:val="nil"/>
            </w:tcBorders>
            <w:shd w:val="clear" w:color="auto" w:fill="auto"/>
            <w:noWrap/>
            <w:vAlign w:val="bottom"/>
            <w:hideMark/>
            <w:tcPrChange w:id="6644" w:author="Tao Huang" w:date="2018-09-06T16:33:00Z">
              <w:tcPr>
                <w:tcW w:w="1400" w:type="dxa"/>
                <w:gridSpan w:val="2"/>
                <w:tcBorders>
                  <w:top w:val="nil"/>
                  <w:left w:val="nil"/>
                  <w:bottom w:val="nil"/>
                  <w:right w:val="nil"/>
                </w:tcBorders>
                <w:shd w:val="clear" w:color="auto" w:fill="auto"/>
                <w:noWrap/>
                <w:vAlign w:val="bottom"/>
                <w:hideMark/>
              </w:tcPr>
            </w:tcPrChange>
          </w:tcPr>
          <w:p w14:paraId="11BF9679" w14:textId="77777777" w:rsidR="00447B77" w:rsidRPr="00447B77" w:rsidRDefault="00447B77" w:rsidP="00447B77">
            <w:pPr>
              <w:spacing w:after="0" w:line="240" w:lineRule="auto"/>
              <w:jc w:val="right"/>
              <w:rPr>
                <w:ins w:id="6645" w:author="Tao Huang" w:date="2018-09-06T16:33:00Z"/>
                <w:rFonts w:eastAsia="Times New Roman" w:cs="Times New Roman"/>
                <w:color w:val="000000"/>
                <w:sz w:val="22"/>
              </w:rPr>
            </w:pPr>
            <w:ins w:id="6646" w:author="Tao Huang" w:date="2018-09-06T16:33:00Z">
              <w:r w:rsidRPr="00447B77">
                <w:rPr>
                  <w:rFonts w:eastAsia="Times New Roman" w:cs="Times New Roman"/>
                  <w:color w:val="000000"/>
                  <w:sz w:val="22"/>
                </w:rPr>
                <w:t>99.38%</w:t>
              </w:r>
            </w:ins>
          </w:p>
        </w:tc>
        <w:tc>
          <w:tcPr>
            <w:tcW w:w="2037" w:type="dxa"/>
            <w:tcBorders>
              <w:top w:val="nil"/>
              <w:left w:val="nil"/>
              <w:bottom w:val="nil"/>
              <w:right w:val="nil"/>
            </w:tcBorders>
            <w:shd w:val="clear" w:color="auto" w:fill="auto"/>
            <w:noWrap/>
            <w:vAlign w:val="center"/>
            <w:hideMark/>
            <w:tcPrChange w:id="6647" w:author="Tao Huang" w:date="2018-09-06T16:33:00Z">
              <w:tcPr>
                <w:tcW w:w="2037" w:type="dxa"/>
                <w:gridSpan w:val="2"/>
                <w:tcBorders>
                  <w:top w:val="nil"/>
                  <w:left w:val="nil"/>
                  <w:bottom w:val="nil"/>
                  <w:right w:val="nil"/>
                </w:tcBorders>
                <w:shd w:val="clear" w:color="auto" w:fill="auto"/>
                <w:noWrap/>
                <w:vAlign w:val="center"/>
                <w:hideMark/>
              </w:tcPr>
            </w:tcPrChange>
          </w:tcPr>
          <w:p w14:paraId="7DFC4E1C" w14:textId="77777777" w:rsidR="00447B77" w:rsidRPr="00447B77" w:rsidRDefault="00447B77" w:rsidP="00447B77">
            <w:pPr>
              <w:spacing w:after="0" w:line="240" w:lineRule="auto"/>
              <w:rPr>
                <w:ins w:id="6648" w:author="Tao Huang" w:date="2018-09-06T16:33:00Z"/>
                <w:rFonts w:eastAsia="Times New Roman" w:cs="Times New Roman"/>
                <w:color w:val="000000"/>
                <w:sz w:val="22"/>
              </w:rPr>
            </w:pPr>
            <w:ins w:id="6649" w:author="Tao Huang" w:date="2018-09-06T16:33:00Z">
              <w:r w:rsidRPr="00447B77">
                <w:rPr>
                  <w:rFonts w:eastAsia="Times New Roman" w:cs="Times New Roman"/>
                  <w:color w:val="000000"/>
                  <w:sz w:val="22"/>
                </w:rPr>
                <w:t>Photo</w:t>
              </w:r>
            </w:ins>
          </w:p>
        </w:tc>
        <w:tc>
          <w:tcPr>
            <w:tcW w:w="1211" w:type="dxa"/>
            <w:tcBorders>
              <w:top w:val="nil"/>
              <w:left w:val="nil"/>
              <w:bottom w:val="nil"/>
              <w:right w:val="nil"/>
            </w:tcBorders>
            <w:shd w:val="clear" w:color="auto" w:fill="auto"/>
            <w:noWrap/>
            <w:vAlign w:val="center"/>
            <w:hideMark/>
            <w:tcPrChange w:id="6650" w:author="Tao Huang" w:date="2018-09-06T16:33:00Z">
              <w:tcPr>
                <w:tcW w:w="1005" w:type="dxa"/>
                <w:gridSpan w:val="2"/>
                <w:tcBorders>
                  <w:top w:val="nil"/>
                  <w:left w:val="nil"/>
                  <w:bottom w:val="nil"/>
                  <w:right w:val="nil"/>
                </w:tcBorders>
                <w:shd w:val="clear" w:color="auto" w:fill="auto"/>
                <w:noWrap/>
                <w:vAlign w:val="center"/>
                <w:hideMark/>
              </w:tcPr>
            </w:tcPrChange>
          </w:tcPr>
          <w:p w14:paraId="534D842D" w14:textId="77777777" w:rsidR="00447B77" w:rsidRPr="00447B77" w:rsidRDefault="00447B77" w:rsidP="00447B77">
            <w:pPr>
              <w:spacing w:after="0" w:line="240" w:lineRule="auto"/>
              <w:jc w:val="right"/>
              <w:rPr>
                <w:ins w:id="6651" w:author="Tao Huang" w:date="2018-09-06T16:33:00Z"/>
                <w:rFonts w:eastAsia="Times New Roman" w:cs="Times New Roman"/>
                <w:color w:val="000000"/>
                <w:sz w:val="22"/>
              </w:rPr>
            </w:pPr>
            <w:ins w:id="6652" w:author="Tao Huang" w:date="2018-09-06T16:33:00Z">
              <w:r w:rsidRPr="00447B77">
                <w:rPr>
                  <w:rFonts w:eastAsia="Times New Roman" w:cs="Times New Roman"/>
                  <w:color w:val="000000"/>
                  <w:sz w:val="22"/>
                </w:rPr>
                <w:t>99.03%</w:t>
              </w:r>
            </w:ins>
          </w:p>
        </w:tc>
        <w:tc>
          <w:tcPr>
            <w:tcW w:w="1005" w:type="dxa"/>
            <w:tcBorders>
              <w:top w:val="nil"/>
              <w:left w:val="nil"/>
              <w:bottom w:val="nil"/>
              <w:right w:val="nil"/>
            </w:tcBorders>
            <w:shd w:val="clear" w:color="auto" w:fill="auto"/>
            <w:noWrap/>
            <w:vAlign w:val="center"/>
            <w:hideMark/>
            <w:tcPrChange w:id="6653" w:author="Tao Huang" w:date="2018-09-06T16:33:00Z">
              <w:tcPr>
                <w:tcW w:w="1005" w:type="dxa"/>
                <w:gridSpan w:val="2"/>
                <w:tcBorders>
                  <w:top w:val="nil"/>
                  <w:left w:val="nil"/>
                  <w:bottom w:val="nil"/>
                  <w:right w:val="nil"/>
                </w:tcBorders>
                <w:shd w:val="clear" w:color="auto" w:fill="auto"/>
                <w:noWrap/>
                <w:vAlign w:val="center"/>
                <w:hideMark/>
              </w:tcPr>
            </w:tcPrChange>
          </w:tcPr>
          <w:p w14:paraId="5FD4A3DD" w14:textId="77777777" w:rsidR="00447B77" w:rsidRPr="00447B77" w:rsidRDefault="00447B77" w:rsidP="00447B77">
            <w:pPr>
              <w:spacing w:after="0" w:line="240" w:lineRule="auto"/>
              <w:jc w:val="right"/>
              <w:rPr>
                <w:ins w:id="6654" w:author="Tao Huang" w:date="2018-09-06T16:33:00Z"/>
                <w:rFonts w:eastAsia="Times New Roman" w:cs="Times New Roman"/>
                <w:color w:val="000000"/>
                <w:sz w:val="22"/>
              </w:rPr>
            </w:pPr>
            <w:ins w:id="6655" w:author="Tao Huang" w:date="2018-09-06T16:33:00Z">
              <w:r w:rsidRPr="00447B77">
                <w:rPr>
                  <w:rFonts w:eastAsia="Times New Roman" w:cs="Times New Roman"/>
                  <w:color w:val="000000"/>
                  <w:sz w:val="22"/>
                </w:rPr>
                <w:t>99.42%</w:t>
              </w:r>
            </w:ins>
          </w:p>
        </w:tc>
        <w:tc>
          <w:tcPr>
            <w:tcW w:w="1005" w:type="dxa"/>
            <w:tcBorders>
              <w:top w:val="nil"/>
              <w:left w:val="nil"/>
              <w:bottom w:val="nil"/>
              <w:right w:val="nil"/>
            </w:tcBorders>
            <w:shd w:val="clear" w:color="auto" w:fill="auto"/>
            <w:noWrap/>
            <w:vAlign w:val="bottom"/>
            <w:hideMark/>
            <w:tcPrChange w:id="6656" w:author="Tao Huang" w:date="2018-09-06T16:33:00Z">
              <w:tcPr>
                <w:tcW w:w="1005" w:type="dxa"/>
                <w:gridSpan w:val="2"/>
                <w:tcBorders>
                  <w:top w:val="nil"/>
                  <w:left w:val="nil"/>
                  <w:bottom w:val="nil"/>
                  <w:right w:val="nil"/>
                </w:tcBorders>
                <w:shd w:val="clear" w:color="auto" w:fill="auto"/>
                <w:noWrap/>
                <w:vAlign w:val="bottom"/>
                <w:hideMark/>
              </w:tcPr>
            </w:tcPrChange>
          </w:tcPr>
          <w:p w14:paraId="7B9F363D" w14:textId="77777777" w:rsidR="00447B77" w:rsidRPr="00447B77" w:rsidRDefault="00447B77" w:rsidP="00447B77">
            <w:pPr>
              <w:spacing w:after="0" w:line="240" w:lineRule="auto"/>
              <w:jc w:val="right"/>
              <w:rPr>
                <w:ins w:id="6657" w:author="Tao Huang" w:date="2018-09-06T16:33:00Z"/>
                <w:rFonts w:eastAsia="Times New Roman" w:cs="Times New Roman"/>
                <w:color w:val="000000"/>
                <w:sz w:val="22"/>
              </w:rPr>
            </w:pPr>
            <w:ins w:id="6658" w:author="Tao Huang" w:date="2018-09-06T16:33:00Z">
              <w:r w:rsidRPr="00447B77">
                <w:rPr>
                  <w:rFonts w:eastAsia="Times New Roman" w:cs="Times New Roman"/>
                  <w:color w:val="000000"/>
                  <w:sz w:val="22"/>
                </w:rPr>
                <w:t>99.17%</w:t>
              </w:r>
            </w:ins>
          </w:p>
        </w:tc>
      </w:tr>
      <w:tr w:rsidR="00447B77" w:rsidRPr="00447B77" w14:paraId="37587AF4" w14:textId="77777777" w:rsidTr="00447B77">
        <w:tblPrEx>
          <w:tblPrExChange w:id="6659" w:author="Tao Huang" w:date="2018-09-06T16:33:00Z">
            <w:tblPrEx>
              <w:tblW w:w="11130" w:type="dxa"/>
            </w:tblPrEx>
          </w:tblPrExChange>
        </w:tblPrEx>
        <w:trPr>
          <w:trHeight w:val="20"/>
          <w:ins w:id="6660" w:author="Tao Huang" w:date="2018-09-06T16:33:00Z"/>
          <w:trPrChange w:id="6661"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662" w:author="Tao Huang" w:date="2018-09-06T16:33:00Z">
              <w:tcPr>
                <w:tcW w:w="2268" w:type="dxa"/>
                <w:tcBorders>
                  <w:top w:val="nil"/>
                  <w:left w:val="nil"/>
                  <w:bottom w:val="nil"/>
                  <w:right w:val="nil"/>
                </w:tcBorders>
                <w:shd w:val="clear" w:color="auto" w:fill="auto"/>
                <w:noWrap/>
                <w:vAlign w:val="center"/>
                <w:hideMark/>
              </w:tcPr>
            </w:tcPrChange>
          </w:tcPr>
          <w:p w14:paraId="209C78B0" w14:textId="77777777" w:rsidR="00447B77" w:rsidRPr="00447B77" w:rsidRDefault="00447B77" w:rsidP="00447B77">
            <w:pPr>
              <w:spacing w:after="0" w:line="240" w:lineRule="auto"/>
              <w:rPr>
                <w:ins w:id="6663" w:author="Tao Huang" w:date="2018-09-06T16:33:00Z"/>
                <w:rFonts w:eastAsia="Times New Roman" w:cs="Times New Roman"/>
                <w:color w:val="000000"/>
                <w:sz w:val="22"/>
              </w:rPr>
            </w:pPr>
            <w:ins w:id="6664" w:author="Tao Huang" w:date="2018-09-06T16:33:00Z">
              <w:r w:rsidRPr="00447B77">
                <w:rPr>
                  <w:rFonts w:eastAsia="Times New Roman" w:cs="Times New Roman"/>
                  <w:color w:val="000000"/>
                  <w:sz w:val="22"/>
                </w:rPr>
                <w:t>Cold Cereal</w:t>
              </w:r>
            </w:ins>
          </w:p>
        </w:tc>
        <w:tc>
          <w:tcPr>
            <w:tcW w:w="1276" w:type="dxa"/>
            <w:tcBorders>
              <w:top w:val="nil"/>
              <w:left w:val="nil"/>
              <w:bottom w:val="nil"/>
              <w:right w:val="nil"/>
            </w:tcBorders>
            <w:shd w:val="clear" w:color="auto" w:fill="auto"/>
            <w:noWrap/>
            <w:vAlign w:val="center"/>
            <w:hideMark/>
            <w:tcPrChange w:id="6665" w:author="Tao Huang" w:date="2018-09-06T16:33:00Z">
              <w:tcPr>
                <w:tcW w:w="1276" w:type="dxa"/>
                <w:tcBorders>
                  <w:top w:val="nil"/>
                  <w:left w:val="nil"/>
                  <w:bottom w:val="nil"/>
                  <w:right w:val="nil"/>
                </w:tcBorders>
                <w:shd w:val="clear" w:color="auto" w:fill="auto"/>
                <w:noWrap/>
                <w:vAlign w:val="center"/>
                <w:hideMark/>
              </w:tcPr>
            </w:tcPrChange>
          </w:tcPr>
          <w:p w14:paraId="2DCECA5C" w14:textId="77777777" w:rsidR="00447B77" w:rsidRPr="00447B77" w:rsidRDefault="00447B77" w:rsidP="00447B77">
            <w:pPr>
              <w:spacing w:after="0" w:line="240" w:lineRule="auto"/>
              <w:jc w:val="right"/>
              <w:rPr>
                <w:ins w:id="6666" w:author="Tao Huang" w:date="2018-09-06T16:33:00Z"/>
                <w:rFonts w:eastAsia="Times New Roman" w:cs="Times New Roman"/>
                <w:color w:val="000000"/>
                <w:sz w:val="22"/>
              </w:rPr>
            </w:pPr>
            <w:ins w:id="6667" w:author="Tao Huang" w:date="2018-09-06T16:33:00Z">
              <w:r w:rsidRPr="00447B77">
                <w:rPr>
                  <w:rFonts w:eastAsia="Times New Roman" w:cs="Times New Roman"/>
                  <w:color w:val="000000"/>
                  <w:sz w:val="22"/>
                </w:rPr>
                <w:t>99.70%</w:t>
              </w:r>
            </w:ins>
          </w:p>
        </w:tc>
        <w:tc>
          <w:tcPr>
            <w:tcW w:w="1134" w:type="dxa"/>
            <w:tcBorders>
              <w:top w:val="nil"/>
              <w:left w:val="nil"/>
              <w:bottom w:val="nil"/>
              <w:right w:val="nil"/>
            </w:tcBorders>
            <w:shd w:val="clear" w:color="auto" w:fill="auto"/>
            <w:noWrap/>
            <w:vAlign w:val="center"/>
            <w:hideMark/>
            <w:tcPrChange w:id="6668" w:author="Tao Huang" w:date="2018-09-06T16:33:00Z">
              <w:tcPr>
                <w:tcW w:w="1134" w:type="dxa"/>
                <w:tcBorders>
                  <w:top w:val="nil"/>
                  <w:left w:val="nil"/>
                  <w:bottom w:val="nil"/>
                  <w:right w:val="nil"/>
                </w:tcBorders>
                <w:shd w:val="clear" w:color="auto" w:fill="auto"/>
                <w:noWrap/>
                <w:vAlign w:val="center"/>
                <w:hideMark/>
              </w:tcPr>
            </w:tcPrChange>
          </w:tcPr>
          <w:p w14:paraId="7135FDC4" w14:textId="77777777" w:rsidR="00447B77" w:rsidRPr="00447B77" w:rsidRDefault="00447B77" w:rsidP="00447B77">
            <w:pPr>
              <w:spacing w:after="0" w:line="240" w:lineRule="auto"/>
              <w:jc w:val="right"/>
              <w:rPr>
                <w:ins w:id="6669" w:author="Tao Huang" w:date="2018-09-06T16:33:00Z"/>
                <w:rFonts w:eastAsia="Times New Roman" w:cs="Times New Roman"/>
                <w:color w:val="000000"/>
                <w:sz w:val="22"/>
              </w:rPr>
            </w:pPr>
            <w:ins w:id="6670" w:author="Tao Huang" w:date="2018-09-06T16:33:00Z">
              <w:r w:rsidRPr="00447B77">
                <w:rPr>
                  <w:rFonts w:eastAsia="Times New Roman" w:cs="Times New Roman"/>
                  <w:color w:val="000000"/>
                  <w:sz w:val="22"/>
                </w:rPr>
                <w:t>101.60%</w:t>
              </w:r>
            </w:ins>
          </w:p>
        </w:tc>
        <w:tc>
          <w:tcPr>
            <w:tcW w:w="1005" w:type="dxa"/>
            <w:tcBorders>
              <w:top w:val="nil"/>
              <w:left w:val="nil"/>
              <w:bottom w:val="nil"/>
              <w:right w:val="nil"/>
            </w:tcBorders>
            <w:shd w:val="clear" w:color="auto" w:fill="auto"/>
            <w:noWrap/>
            <w:vAlign w:val="bottom"/>
            <w:hideMark/>
            <w:tcPrChange w:id="6671" w:author="Tao Huang" w:date="2018-09-06T16:33:00Z">
              <w:tcPr>
                <w:tcW w:w="1400" w:type="dxa"/>
                <w:gridSpan w:val="2"/>
                <w:tcBorders>
                  <w:top w:val="nil"/>
                  <w:left w:val="nil"/>
                  <w:bottom w:val="nil"/>
                  <w:right w:val="nil"/>
                </w:tcBorders>
                <w:shd w:val="clear" w:color="auto" w:fill="auto"/>
                <w:noWrap/>
                <w:vAlign w:val="bottom"/>
                <w:hideMark/>
              </w:tcPr>
            </w:tcPrChange>
          </w:tcPr>
          <w:p w14:paraId="3F5539F2" w14:textId="77777777" w:rsidR="00447B77" w:rsidRPr="00447B77" w:rsidRDefault="00447B77" w:rsidP="00447B77">
            <w:pPr>
              <w:spacing w:after="0" w:line="240" w:lineRule="auto"/>
              <w:jc w:val="right"/>
              <w:rPr>
                <w:ins w:id="6672" w:author="Tao Huang" w:date="2018-09-06T16:33:00Z"/>
                <w:rFonts w:eastAsia="Times New Roman" w:cs="Times New Roman"/>
                <w:color w:val="000000"/>
                <w:sz w:val="22"/>
              </w:rPr>
            </w:pPr>
            <w:ins w:id="6673" w:author="Tao Huang" w:date="2018-09-06T16:33:00Z">
              <w:r w:rsidRPr="00447B77">
                <w:rPr>
                  <w:rFonts w:eastAsia="Times New Roman" w:cs="Times New Roman"/>
                  <w:color w:val="000000"/>
                  <w:sz w:val="22"/>
                </w:rPr>
                <w:t>100.75%</w:t>
              </w:r>
            </w:ins>
          </w:p>
        </w:tc>
        <w:tc>
          <w:tcPr>
            <w:tcW w:w="2037" w:type="dxa"/>
            <w:tcBorders>
              <w:top w:val="nil"/>
              <w:left w:val="nil"/>
              <w:bottom w:val="nil"/>
              <w:right w:val="nil"/>
            </w:tcBorders>
            <w:shd w:val="clear" w:color="auto" w:fill="auto"/>
            <w:noWrap/>
            <w:vAlign w:val="center"/>
            <w:hideMark/>
            <w:tcPrChange w:id="6674" w:author="Tao Huang" w:date="2018-09-06T16:33:00Z">
              <w:tcPr>
                <w:tcW w:w="2037" w:type="dxa"/>
                <w:gridSpan w:val="2"/>
                <w:tcBorders>
                  <w:top w:val="nil"/>
                  <w:left w:val="nil"/>
                  <w:bottom w:val="nil"/>
                  <w:right w:val="nil"/>
                </w:tcBorders>
                <w:shd w:val="clear" w:color="auto" w:fill="auto"/>
                <w:noWrap/>
                <w:vAlign w:val="center"/>
                <w:hideMark/>
              </w:tcPr>
            </w:tcPrChange>
          </w:tcPr>
          <w:p w14:paraId="439CC890" w14:textId="77777777" w:rsidR="00447B77" w:rsidRPr="00447B77" w:rsidRDefault="00447B77" w:rsidP="00447B77">
            <w:pPr>
              <w:spacing w:after="0" w:line="240" w:lineRule="auto"/>
              <w:rPr>
                <w:ins w:id="6675" w:author="Tao Huang" w:date="2018-09-06T16:33:00Z"/>
                <w:rFonts w:eastAsia="Times New Roman" w:cs="Times New Roman"/>
                <w:color w:val="000000"/>
                <w:sz w:val="22"/>
              </w:rPr>
            </w:pPr>
            <w:ins w:id="6676" w:author="Tao Huang" w:date="2018-09-06T16:33:00Z">
              <w:r w:rsidRPr="00447B77">
                <w:rPr>
                  <w:rFonts w:eastAsia="Times New Roman" w:cs="Times New Roman"/>
                  <w:color w:val="000000"/>
                  <w:sz w:val="22"/>
                </w:rPr>
                <w:t>Salty snacks</w:t>
              </w:r>
            </w:ins>
          </w:p>
        </w:tc>
        <w:tc>
          <w:tcPr>
            <w:tcW w:w="1211" w:type="dxa"/>
            <w:tcBorders>
              <w:top w:val="nil"/>
              <w:left w:val="nil"/>
              <w:bottom w:val="nil"/>
              <w:right w:val="nil"/>
            </w:tcBorders>
            <w:shd w:val="clear" w:color="auto" w:fill="auto"/>
            <w:noWrap/>
            <w:vAlign w:val="center"/>
            <w:hideMark/>
            <w:tcPrChange w:id="6677" w:author="Tao Huang" w:date="2018-09-06T16:33:00Z">
              <w:tcPr>
                <w:tcW w:w="1005" w:type="dxa"/>
                <w:gridSpan w:val="2"/>
                <w:tcBorders>
                  <w:top w:val="nil"/>
                  <w:left w:val="nil"/>
                  <w:bottom w:val="nil"/>
                  <w:right w:val="nil"/>
                </w:tcBorders>
                <w:shd w:val="clear" w:color="auto" w:fill="auto"/>
                <w:noWrap/>
                <w:vAlign w:val="center"/>
                <w:hideMark/>
              </w:tcPr>
            </w:tcPrChange>
          </w:tcPr>
          <w:p w14:paraId="70C7195F" w14:textId="77777777" w:rsidR="00447B77" w:rsidRPr="00447B77" w:rsidRDefault="00447B77" w:rsidP="00447B77">
            <w:pPr>
              <w:spacing w:after="0" w:line="240" w:lineRule="auto"/>
              <w:jc w:val="right"/>
              <w:rPr>
                <w:ins w:id="6678" w:author="Tao Huang" w:date="2018-09-06T16:33:00Z"/>
                <w:rFonts w:eastAsia="Times New Roman" w:cs="Times New Roman"/>
                <w:color w:val="000000"/>
                <w:sz w:val="22"/>
              </w:rPr>
            </w:pPr>
            <w:ins w:id="6679" w:author="Tao Huang" w:date="2018-09-06T16:33:00Z">
              <w:r w:rsidRPr="00447B77">
                <w:rPr>
                  <w:rFonts w:eastAsia="Times New Roman" w:cs="Times New Roman"/>
                  <w:color w:val="000000"/>
                  <w:sz w:val="22"/>
                </w:rPr>
                <w:t>100.03%</w:t>
              </w:r>
            </w:ins>
          </w:p>
        </w:tc>
        <w:tc>
          <w:tcPr>
            <w:tcW w:w="1005" w:type="dxa"/>
            <w:tcBorders>
              <w:top w:val="nil"/>
              <w:left w:val="nil"/>
              <w:bottom w:val="nil"/>
              <w:right w:val="nil"/>
            </w:tcBorders>
            <w:shd w:val="clear" w:color="auto" w:fill="auto"/>
            <w:noWrap/>
            <w:vAlign w:val="center"/>
            <w:hideMark/>
            <w:tcPrChange w:id="6680" w:author="Tao Huang" w:date="2018-09-06T16:33:00Z">
              <w:tcPr>
                <w:tcW w:w="1005" w:type="dxa"/>
                <w:gridSpan w:val="2"/>
                <w:tcBorders>
                  <w:top w:val="nil"/>
                  <w:left w:val="nil"/>
                  <w:bottom w:val="nil"/>
                  <w:right w:val="nil"/>
                </w:tcBorders>
                <w:shd w:val="clear" w:color="auto" w:fill="auto"/>
                <w:noWrap/>
                <w:vAlign w:val="center"/>
                <w:hideMark/>
              </w:tcPr>
            </w:tcPrChange>
          </w:tcPr>
          <w:p w14:paraId="21254248" w14:textId="77777777" w:rsidR="00447B77" w:rsidRPr="00447B77" w:rsidRDefault="00447B77" w:rsidP="00447B77">
            <w:pPr>
              <w:spacing w:after="0" w:line="240" w:lineRule="auto"/>
              <w:jc w:val="right"/>
              <w:rPr>
                <w:ins w:id="6681" w:author="Tao Huang" w:date="2018-09-06T16:33:00Z"/>
                <w:rFonts w:eastAsia="Times New Roman" w:cs="Times New Roman"/>
                <w:color w:val="000000"/>
                <w:sz w:val="22"/>
              </w:rPr>
            </w:pPr>
            <w:ins w:id="6682" w:author="Tao Huang" w:date="2018-09-06T16:33:00Z">
              <w:r w:rsidRPr="00447B77">
                <w:rPr>
                  <w:rFonts w:eastAsia="Times New Roman" w:cs="Times New Roman"/>
                  <w:color w:val="000000"/>
                  <w:sz w:val="22"/>
                </w:rPr>
                <w:t>99.77%</w:t>
              </w:r>
            </w:ins>
          </w:p>
        </w:tc>
        <w:tc>
          <w:tcPr>
            <w:tcW w:w="1005" w:type="dxa"/>
            <w:tcBorders>
              <w:top w:val="nil"/>
              <w:left w:val="nil"/>
              <w:bottom w:val="nil"/>
              <w:right w:val="nil"/>
            </w:tcBorders>
            <w:shd w:val="clear" w:color="auto" w:fill="auto"/>
            <w:noWrap/>
            <w:vAlign w:val="bottom"/>
            <w:hideMark/>
            <w:tcPrChange w:id="6683" w:author="Tao Huang" w:date="2018-09-06T16:33:00Z">
              <w:tcPr>
                <w:tcW w:w="1005" w:type="dxa"/>
                <w:gridSpan w:val="2"/>
                <w:tcBorders>
                  <w:top w:val="nil"/>
                  <w:left w:val="nil"/>
                  <w:bottom w:val="nil"/>
                  <w:right w:val="nil"/>
                </w:tcBorders>
                <w:shd w:val="clear" w:color="auto" w:fill="auto"/>
                <w:noWrap/>
                <w:vAlign w:val="bottom"/>
                <w:hideMark/>
              </w:tcPr>
            </w:tcPrChange>
          </w:tcPr>
          <w:p w14:paraId="2D6C85DF" w14:textId="77777777" w:rsidR="00447B77" w:rsidRPr="00447B77" w:rsidRDefault="00447B77" w:rsidP="00447B77">
            <w:pPr>
              <w:spacing w:after="0" w:line="240" w:lineRule="auto"/>
              <w:jc w:val="right"/>
              <w:rPr>
                <w:ins w:id="6684" w:author="Tao Huang" w:date="2018-09-06T16:33:00Z"/>
                <w:rFonts w:eastAsia="Times New Roman" w:cs="Times New Roman"/>
                <w:color w:val="000000"/>
                <w:sz w:val="22"/>
              </w:rPr>
            </w:pPr>
            <w:ins w:id="6685" w:author="Tao Huang" w:date="2018-09-06T16:33:00Z">
              <w:r w:rsidRPr="00447B77">
                <w:rPr>
                  <w:rFonts w:eastAsia="Times New Roman" w:cs="Times New Roman"/>
                  <w:color w:val="000000"/>
                  <w:sz w:val="22"/>
                </w:rPr>
                <w:t>100.03%</w:t>
              </w:r>
            </w:ins>
          </w:p>
        </w:tc>
      </w:tr>
      <w:tr w:rsidR="00447B77" w:rsidRPr="00447B77" w14:paraId="61FB3172" w14:textId="77777777" w:rsidTr="00447B77">
        <w:tblPrEx>
          <w:tblPrExChange w:id="6686" w:author="Tao Huang" w:date="2018-09-06T16:33:00Z">
            <w:tblPrEx>
              <w:tblW w:w="11130" w:type="dxa"/>
            </w:tblPrEx>
          </w:tblPrExChange>
        </w:tblPrEx>
        <w:trPr>
          <w:trHeight w:val="20"/>
          <w:ins w:id="6687" w:author="Tao Huang" w:date="2018-09-06T16:33:00Z"/>
          <w:trPrChange w:id="6688"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689" w:author="Tao Huang" w:date="2018-09-06T16:33:00Z">
              <w:tcPr>
                <w:tcW w:w="2268" w:type="dxa"/>
                <w:tcBorders>
                  <w:top w:val="nil"/>
                  <w:left w:val="nil"/>
                  <w:bottom w:val="nil"/>
                  <w:right w:val="nil"/>
                </w:tcBorders>
                <w:shd w:val="clear" w:color="auto" w:fill="auto"/>
                <w:noWrap/>
                <w:vAlign w:val="center"/>
                <w:hideMark/>
              </w:tcPr>
            </w:tcPrChange>
          </w:tcPr>
          <w:p w14:paraId="5871AC4B" w14:textId="77777777" w:rsidR="00447B77" w:rsidRPr="00447B77" w:rsidRDefault="00447B77" w:rsidP="00447B77">
            <w:pPr>
              <w:spacing w:after="0" w:line="240" w:lineRule="auto"/>
              <w:rPr>
                <w:ins w:id="6690" w:author="Tao Huang" w:date="2018-09-06T16:33:00Z"/>
                <w:rFonts w:eastAsia="Times New Roman" w:cs="Times New Roman"/>
                <w:color w:val="000000"/>
                <w:sz w:val="22"/>
              </w:rPr>
            </w:pPr>
            <w:ins w:id="6691" w:author="Tao Huang" w:date="2018-09-06T16:33:00Z">
              <w:r w:rsidRPr="00447B77">
                <w:rPr>
                  <w:rFonts w:eastAsia="Times New Roman" w:cs="Times New Roman"/>
                  <w:color w:val="000000"/>
                  <w:sz w:val="22"/>
                </w:rPr>
                <w:t>Deodorant</w:t>
              </w:r>
            </w:ins>
          </w:p>
        </w:tc>
        <w:tc>
          <w:tcPr>
            <w:tcW w:w="1276" w:type="dxa"/>
            <w:tcBorders>
              <w:top w:val="nil"/>
              <w:left w:val="nil"/>
              <w:bottom w:val="nil"/>
              <w:right w:val="nil"/>
            </w:tcBorders>
            <w:shd w:val="clear" w:color="auto" w:fill="auto"/>
            <w:noWrap/>
            <w:vAlign w:val="center"/>
            <w:hideMark/>
            <w:tcPrChange w:id="6692" w:author="Tao Huang" w:date="2018-09-06T16:33:00Z">
              <w:tcPr>
                <w:tcW w:w="1276" w:type="dxa"/>
                <w:tcBorders>
                  <w:top w:val="nil"/>
                  <w:left w:val="nil"/>
                  <w:bottom w:val="nil"/>
                  <w:right w:val="nil"/>
                </w:tcBorders>
                <w:shd w:val="clear" w:color="auto" w:fill="auto"/>
                <w:noWrap/>
                <w:vAlign w:val="center"/>
                <w:hideMark/>
              </w:tcPr>
            </w:tcPrChange>
          </w:tcPr>
          <w:p w14:paraId="1BEBA84B" w14:textId="77777777" w:rsidR="00447B77" w:rsidRPr="00447B77" w:rsidRDefault="00447B77" w:rsidP="00447B77">
            <w:pPr>
              <w:spacing w:after="0" w:line="240" w:lineRule="auto"/>
              <w:jc w:val="right"/>
              <w:rPr>
                <w:ins w:id="6693" w:author="Tao Huang" w:date="2018-09-06T16:33:00Z"/>
                <w:rFonts w:eastAsia="Times New Roman" w:cs="Times New Roman"/>
                <w:color w:val="000000"/>
                <w:sz w:val="22"/>
              </w:rPr>
            </w:pPr>
            <w:ins w:id="6694" w:author="Tao Huang" w:date="2018-09-06T16:33:00Z">
              <w:r w:rsidRPr="00447B77">
                <w:rPr>
                  <w:rFonts w:eastAsia="Times New Roman" w:cs="Times New Roman"/>
                  <w:color w:val="000000"/>
                  <w:sz w:val="22"/>
                </w:rPr>
                <w:t>100.00%</w:t>
              </w:r>
            </w:ins>
          </w:p>
        </w:tc>
        <w:tc>
          <w:tcPr>
            <w:tcW w:w="1134" w:type="dxa"/>
            <w:tcBorders>
              <w:top w:val="nil"/>
              <w:left w:val="nil"/>
              <w:bottom w:val="nil"/>
              <w:right w:val="nil"/>
            </w:tcBorders>
            <w:shd w:val="clear" w:color="auto" w:fill="auto"/>
            <w:noWrap/>
            <w:vAlign w:val="center"/>
            <w:hideMark/>
            <w:tcPrChange w:id="6695" w:author="Tao Huang" w:date="2018-09-06T16:33:00Z">
              <w:tcPr>
                <w:tcW w:w="1134" w:type="dxa"/>
                <w:tcBorders>
                  <w:top w:val="nil"/>
                  <w:left w:val="nil"/>
                  <w:bottom w:val="nil"/>
                  <w:right w:val="nil"/>
                </w:tcBorders>
                <w:shd w:val="clear" w:color="auto" w:fill="auto"/>
                <w:noWrap/>
                <w:vAlign w:val="center"/>
                <w:hideMark/>
              </w:tcPr>
            </w:tcPrChange>
          </w:tcPr>
          <w:p w14:paraId="3AA40011" w14:textId="77777777" w:rsidR="00447B77" w:rsidRPr="00447B77" w:rsidRDefault="00447B77" w:rsidP="00447B77">
            <w:pPr>
              <w:spacing w:after="0" w:line="240" w:lineRule="auto"/>
              <w:jc w:val="right"/>
              <w:rPr>
                <w:ins w:id="6696" w:author="Tao Huang" w:date="2018-09-06T16:33:00Z"/>
                <w:rFonts w:eastAsia="Times New Roman" w:cs="Times New Roman"/>
                <w:color w:val="000000"/>
                <w:sz w:val="22"/>
              </w:rPr>
            </w:pPr>
            <w:ins w:id="6697" w:author="Tao Huang" w:date="2018-09-06T16:33:00Z">
              <w:r w:rsidRPr="00447B77">
                <w:rPr>
                  <w:rFonts w:eastAsia="Times New Roman" w:cs="Times New Roman"/>
                  <w:color w:val="000000"/>
                  <w:sz w:val="22"/>
                </w:rPr>
                <w:t>98.47%</w:t>
              </w:r>
            </w:ins>
          </w:p>
        </w:tc>
        <w:tc>
          <w:tcPr>
            <w:tcW w:w="1005" w:type="dxa"/>
            <w:tcBorders>
              <w:top w:val="nil"/>
              <w:left w:val="nil"/>
              <w:bottom w:val="nil"/>
              <w:right w:val="nil"/>
            </w:tcBorders>
            <w:shd w:val="clear" w:color="auto" w:fill="auto"/>
            <w:noWrap/>
            <w:vAlign w:val="bottom"/>
            <w:hideMark/>
            <w:tcPrChange w:id="6698" w:author="Tao Huang" w:date="2018-09-06T16:33:00Z">
              <w:tcPr>
                <w:tcW w:w="1400" w:type="dxa"/>
                <w:gridSpan w:val="2"/>
                <w:tcBorders>
                  <w:top w:val="nil"/>
                  <w:left w:val="nil"/>
                  <w:bottom w:val="nil"/>
                  <w:right w:val="nil"/>
                </w:tcBorders>
                <w:shd w:val="clear" w:color="auto" w:fill="auto"/>
                <w:noWrap/>
                <w:vAlign w:val="bottom"/>
                <w:hideMark/>
              </w:tcPr>
            </w:tcPrChange>
          </w:tcPr>
          <w:p w14:paraId="40A35635" w14:textId="77777777" w:rsidR="00447B77" w:rsidRPr="00447B77" w:rsidRDefault="00447B77" w:rsidP="00447B77">
            <w:pPr>
              <w:spacing w:after="0" w:line="240" w:lineRule="auto"/>
              <w:jc w:val="right"/>
              <w:rPr>
                <w:ins w:id="6699" w:author="Tao Huang" w:date="2018-09-06T16:33:00Z"/>
                <w:rFonts w:eastAsia="Times New Roman" w:cs="Times New Roman"/>
                <w:color w:val="000000"/>
                <w:sz w:val="22"/>
              </w:rPr>
            </w:pPr>
            <w:ins w:id="6700" w:author="Tao Huang" w:date="2018-09-06T16:33:00Z">
              <w:r w:rsidRPr="00447B77">
                <w:rPr>
                  <w:rFonts w:eastAsia="Times New Roman" w:cs="Times New Roman"/>
                  <w:color w:val="000000"/>
                  <w:sz w:val="22"/>
                </w:rPr>
                <w:t>98.56%</w:t>
              </w:r>
            </w:ins>
          </w:p>
        </w:tc>
        <w:tc>
          <w:tcPr>
            <w:tcW w:w="2037" w:type="dxa"/>
            <w:tcBorders>
              <w:top w:val="nil"/>
              <w:left w:val="nil"/>
              <w:bottom w:val="nil"/>
              <w:right w:val="nil"/>
            </w:tcBorders>
            <w:shd w:val="clear" w:color="auto" w:fill="auto"/>
            <w:noWrap/>
            <w:vAlign w:val="center"/>
            <w:hideMark/>
            <w:tcPrChange w:id="6701" w:author="Tao Huang" w:date="2018-09-06T16:33:00Z">
              <w:tcPr>
                <w:tcW w:w="2037" w:type="dxa"/>
                <w:gridSpan w:val="2"/>
                <w:tcBorders>
                  <w:top w:val="nil"/>
                  <w:left w:val="nil"/>
                  <w:bottom w:val="nil"/>
                  <w:right w:val="nil"/>
                </w:tcBorders>
                <w:shd w:val="clear" w:color="auto" w:fill="auto"/>
                <w:noWrap/>
                <w:vAlign w:val="center"/>
                <w:hideMark/>
              </w:tcPr>
            </w:tcPrChange>
          </w:tcPr>
          <w:p w14:paraId="552EF469" w14:textId="77777777" w:rsidR="00447B77" w:rsidRPr="00447B77" w:rsidRDefault="00447B77" w:rsidP="00447B77">
            <w:pPr>
              <w:spacing w:after="0" w:line="240" w:lineRule="auto"/>
              <w:rPr>
                <w:ins w:id="6702" w:author="Tao Huang" w:date="2018-09-06T16:33:00Z"/>
                <w:rFonts w:eastAsia="Times New Roman" w:cs="Times New Roman"/>
                <w:color w:val="000000"/>
                <w:sz w:val="22"/>
              </w:rPr>
            </w:pPr>
            <w:ins w:id="6703" w:author="Tao Huang" w:date="2018-09-06T16:33:00Z">
              <w:r w:rsidRPr="00447B77">
                <w:rPr>
                  <w:rFonts w:eastAsia="Times New Roman" w:cs="Times New Roman"/>
                  <w:color w:val="000000"/>
                  <w:sz w:val="22"/>
                </w:rPr>
                <w:t>Shampoo</w:t>
              </w:r>
            </w:ins>
          </w:p>
        </w:tc>
        <w:tc>
          <w:tcPr>
            <w:tcW w:w="1211" w:type="dxa"/>
            <w:tcBorders>
              <w:top w:val="nil"/>
              <w:left w:val="nil"/>
              <w:bottom w:val="nil"/>
              <w:right w:val="nil"/>
            </w:tcBorders>
            <w:shd w:val="clear" w:color="auto" w:fill="auto"/>
            <w:noWrap/>
            <w:vAlign w:val="center"/>
            <w:hideMark/>
            <w:tcPrChange w:id="6704" w:author="Tao Huang" w:date="2018-09-06T16:33:00Z">
              <w:tcPr>
                <w:tcW w:w="1005" w:type="dxa"/>
                <w:gridSpan w:val="2"/>
                <w:tcBorders>
                  <w:top w:val="nil"/>
                  <w:left w:val="nil"/>
                  <w:bottom w:val="nil"/>
                  <w:right w:val="nil"/>
                </w:tcBorders>
                <w:shd w:val="clear" w:color="auto" w:fill="auto"/>
                <w:noWrap/>
                <w:vAlign w:val="center"/>
                <w:hideMark/>
              </w:tcPr>
            </w:tcPrChange>
          </w:tcPr>
          <w:p w14:paraId="05635317" w14:textId="77777777" w:rsidR="00447B77" w:rsidRPr="00447B77" w:rsidRDefault="00447B77" w:rsidP="00447B77">
            <w:pPr>
              <w:spacing w:after="0" w:line="240" w:lineRule="auto"/>
              <w:jc w:val="right"/>
              <w:rPr>
                <w:ins w:id="6705" w:author="Tao Huang" w:date="2018-09-06T16:33:00Z"/>
                <w:rFonts w:eastAsia="Times New Roman" w:cs="Times New Roman"/>
                <w:color w:val="000000"/>
                <w:sz w:val="22"/>
              </w:rPr>
            </w:pPr>
            <w:ins w:id="6706" w:author="Tao Huang" w:date="2018-09-06T16:33:00Z">
              <w:r w:rsidRPr="00447B77">
                <w:rPr>
                  <w:rFonts w:eastAsia="Times New Roman" w:cs="Times New Roman"/>
                  <w:color w:val="000000"/>
                  <w:sz w:val="22"/>
                </w:rPr>
                <w:t>99.74%</w:t>
              </w:r>
            </w:ins>
          </w:p>
        </w:tc>
        <w:tc>
          <w:tcPr>
            <w:tcW w:w="1005" w:type="dxa"/>
            <w:tcBorders>
              <w:top w:val="nil"/>
              <w:left w:val="nil"/>
              <w:bottom w:val="nil"/>
              <w:right w:val="nil"/>
            </w:tcBorders>
            <w:shd w:val="clear" w:color="auto" w:fill="auto"/>
            <w:noWrap/>
            <w:vAlign w:val="center"/>
            <w:hideMark/>
            <w:tcPrChange w:id="6707" w:author="Tao Huang" w:date="2018-09-06T16:33:00Z">
              <w:tcPr>
                <w:tcW w:w="1005" w:type="dxa"/>
                <w:gridSpan w:val="2"/>
                <w:tcBorders>
                  <w:top w:val="nil"/>
                  <w:left w:val="nil"/>
                  <w:bottom w:val="nil"/>
                  <w:right w:val="nil"/>
                </w:tcBorders>
                <w:shd w:val="clear" w:color="auto" w:fill="auto"/>
                <w:noWrap/>
                <w:vAlign w:val="center"/>
                <w:hideMark/>
              </w:tcPr>
            </w:tcPrChange>
          </w:tcPr>
          <w:p w14:paraId="4E773EE5" w14:textId="77777777" w:rsidR="00447B77" w:rsidRPr="00447B77" w:rsidRDefault="00447B77" w:rsidP="00447B77">
            <w:pPr>
              <w:spacing w:after="0" w:line="240" w:lineRule="auto"/>
              <w:jc w:val="right"/>
              <w:rPr>
                <w:ins w:id="6708" w:author="Tao Huang" w:date="2018-09-06T16:33:00Z"/>
                <w:rFonts w:eastAsia="Times New Roman" w:cs="Times New Roman"/>
                <w:color w:val="000000"/>
                <w:sz w:val="22"/>
              </w:rPr>
            </w:pPr>
            <w:ins w:id="6709" w:author="Tao Huang" w:date="2018-09-06T16:33:00Z">
              <w:r w:rsidRPr="00447B77">
                <w:rPr>
                  <w:rFonts w:eastAsia="Times New Roman" w:cs="Times New Roman"/>
                  <w:color w:val="000000"/>
                  <w:sz w:val="22"/>
                </w:rPr>
                <w:t>98.52%</w:t>
              </w:r>
            </w:ins>
          </w:p>
        </w:tc>
        <w:tc>
          <w:tcPr>
            <w:tcW w:w="1005" w:type="dxa"/>
            <w:tcBorders>
              <w:top w:val="nil"/>
              <w:left w:val="nil"/>
              <w:bottom w:val="nil"/>
              <w:right w:val="nil"/>
            </w:tcBorders>
            <w:shd w:val="clear" w:color="auto" w:fill="auto"/>
            <w:noWrap/>
            <w:vAlign w:val="bottom"/>
            <w:hideMark/>
            <w:tcPrChange w:id="6710" w:author="Tao Huang" w:date="2018-09-06T16:33:00Z">
              <w:tcPr>
                <w:tcW w:w="1005" w:type="dxa"/>
                <w:gridSpan w:val="2"/>
                <w:tcBorders>
                  <w:top w:val="nil"/>
                  <w:left w:val="nil"/>
                  <w:bottom w:val="nil"/>
                  <w:right w:val="nil"/>
                </w:tcBorders>
                <w:shd w:val="clear" w:color="auto" w:fill="auto"/>
                <w:noWrap/>
                <w:vAlign w:val="bottom"/>
                <w:hideMark/>
              </w:tcPr>
            </w:tcPrChange>
          </w:tcPr>
          <w:p w14:paraId="4FB4B11B" w14:textId="77777777" w:rsidR="00447B77" w:rsidRPr="00447B77" w:rsidRDefault="00447B77" w:rsidP="00447B77">
            <w:pPr>
              <w:spacing w:after="0" w:line="240" w:lineRule="auto"/>
              <w:jc w:val="right"/>
              <w:rPr>
                <w:ins w:id="6711" w:author="Tao Huang" w:date="2018-09-06T16:33:00Z"/>
                <w:rFonts w:eastAsia="Times New Roman" w:cs="Times New Roman"/>
                <w:color w:val="000000"/>
                <w:sz w:val="22"/>
              </w:rPr>
            </w:pPr>
            <w:ins w:id="6712" w:author="Tao Huang" w:date="2018-09-06T16:33:00Z">
              <w:r w:rsidRPr="00447B77">
                <w:rPr>
                  <w:rFonts w:eastAsia="Times New Roman" w:cs="Times New Roman"/>
                  <w:color w:val="000000"/>
                  <w:sz w:val="22"/>
                </w:rPr>
                <w:t>99.04%</w:t>
              </w:r>
            </w:ins>
          </w:p>
        </w:tc>
      </w:tr>
      <w:tr w:rsidR="00447B77" w:rsidRPr="00447B77" w14:paraId="0C1EE87C" w14:textId="77777777" w:rsidTr="00447B77">
        <w:tblPrEx>
          <w:tblPrExChange w:id="6713" w:author="Tao Huang" w:date="2018-09-06T16:33:00Z">
            <w:tblPrEx>
              <w:tblW w:w="11130" w:type="dxa"/>
            </w:tblPrEx>
          </w:tblPrExChange>
        </w:tblPrEx>
        <w:trPr>
          <w:trHeight w:val="20"/>
          <w:ins w:id="6714" w:author="Tao Huang" w:date="2018-09-06T16:33:00Z"/>
          <w:trPrChange w:id="6715"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716" w:author="Tao Huang" w:date="2018-09-06T16:33:00Z">
              <w:tcPr>
                <w:tcW w:w="2268" w:type="dxa"/>
                <w:tcBorders>
                  <w:top w:val="nil"/>
                  <w:left w:val="nil"/>
                  <w:bottom w:val="nil"/>
                  <w:right w:val="nil"/>
                </w:tcBorders>
                <w:shd w:val="clear" w:color="auto" w:fill="auto"/>
                <w:noWrap/>
                <w:vAlign w:val="center"/>
                <w:hideMark/>
              </w:tcPr>
            </w:tcPrChange>
          </w:tcPr>
          <w:p w14:paraId="7CA4DE0B" w14:textId="77777777" w:rsidR="00447B77" w:rsidRPr="00447B77" w:rsidRDefault="00447B77" w:rsidP="00447B77">
            <w:pPr>
              <w:spacing w:after="0" w:line="240" w:lineRule="auto"/>
              <w:rPr>
                <w:ins w:id="6717" w:author="Tao Huang" w:date="2018-09-06T16:33:00Z"/>
                <w:rFonts w:eastAsia="Times New Roman" w:cs="Times New Roman"/>
                <w:color w:val="000000"/>
                <w:sz w:val="22"/>
              </w:rPr>
            </w:pPr>
            <w:ins w:id="6718" w:author="Tao Huang" w:date="2018-09-06T16:33:00Z">
              <w:r w:rsidRPr="00447B77">
                <w:rPr>
                  <w:rFonts w:eastAsia="Times New Roman" w:cs="Times New Roman"/>
                  <w:color w:val="000000"/>
                  <w:sz w:val="22"/>
                </w:rPr>
                <w:t>Face Tissue</w:t>
              </w:r>
            </w:ins>
          </w:p>
        </w:tc>
        <w:tc>
          <w:tcPr>
            <w:tcW w:w="1276" w:type="dxa"/>
            <w:tcBorders>
              <w:top w:val="nil"/>
              <w:left w:val="nil"/>
              <w:bottom w:val="nil"/>
              <w:right w:val="nil"/>
            </w:tcBorders>
            <w:shd w:val="clear" w:color="auto" w:fill="auto"/>
            <w:noWrap/>
            <w:vAlign w:val="center"/>
            <w:hideMark/>
            <w:tcPrChange w:id="6719" w:author="Tao Huang" w:date="2018-09-06T16:33:00Z">
              <w:tcPr>
                <w:tcW w:w="1276" w:type="dxa"/>
                <w:tcBorders>
                  <w:top w:val="nil"/>
                  <w:left w:val="nil"/>
                  <w:bottom w:val="nil"/>
                  <w:right w:val="nil"/>
                </w:tcBorders>
                <w:shd w:val="clear" w:color="auto" w:fill="auto"/>
                <w:noWrap/>
                <w:vAlign w:val="center"/>
                <w:hideMark/>
              </w:tcPr>
            </w:tcPrChange>
          </w:tcPr>
          <w:p w14:paraId="5BE740F5" w14:textId="77777777" w:rsidR="00447B77" w:rsidRPr="00447B77" w:rsidRDefault="00447B77" w:rsidP="00447B77">
            <w:pPr>
              <w:spacing w:after="0" w:line="240" w:lineRule="auto"/>
              <w:jc w:val="right"/>
              <w:rPr>
                <w:ins w:id="6720" w:author="Tao Huang" w:date="2018-09-06T16:33:00Z"/>
                <w:rFonts w:eastAsia="Times New Roman" w:cs="Times New Roman"/>
                <w:color w:val="000000"/>
                <w:sz w:val="22"/>
              </w:rPr>
            </w:pPr>
            <w:ins w:id="6721" w:author="Tao Huang" w:date="2018-09-06T16:33:00Z">
              <w:r w:rsidRPr="00447B77">
                <w:rPr>
                  <w:rFonts w:eastAsia="Times New Roman" w:cs="Times New Roman"/>
                  <w:color w:val="000000"/>
                  <w:sz w:val="22"/>
                </w:rPr>
                <w:t>98.21%</w:t>
              </w:r>
            </w:ins>
          </w:p>
        </w:tc>
        <w:tc>
          <w:tcPr>
            <w:tcW w:w="1134" w:type="dxa"/>
            <w:tcBorders>
              <w:top w:val="nil"/>
              <w:left w:val="nil"/>
              <w:bottom w:val="nil"/>
              <w:right w:val="nil"/>
            </w:tcBorders>
            <w:shd w:val="clear" w:color="auto" w:fill="auto"/>
            <w:noWrap/>
            <w:vAlign w:val="center"/>
            <w:hideMark/>
            <w:tcPrChange w:id="6722" w:author="Tao Huang" w:date="2018-09-06T16:33:00Z">
              <w:tcPr>
                <w:tcW w:w="1134" w:type="dxa"/>
                <w:tcBorders>
                  <w:top w:val="nil"/>
                  <w:left w:val="nil"/>
                  <w:bottom w:val="nil"/>
                  <w:right w:val="nil"/>
                </w:tcBorders>
                <w:shd w:val="clear" w:color="auto" w:fill="auto"/>
                <w:noWrap/>
                <w:vAlign w:val="center"/>
                <w:hideMark/>
              </w:tcPr>
            </w:tcPrChange>
          </w:tcPr>
          <w:p w14:paraId="51B3E5AC" w14:textId="77777777" w:rsidR="00447B77" w:rsidRPr="00447B77" w:rsidRDefault="00447B77" w:rsidP="00447B77">
            <w:pPr>
              <w:spacing w:after="0" w:line="240" w:lineRule="auto"/>
              <w:jc w:val="right"/>
              <w:rPr>
                <w:ins w:id="6723" w:author="Tao Huang" w:date="2018-09-06T16:33:00Z"/>
                <w:rFonts w:eastAsia="Times New Roman" w:cs="Times New Roman"/>
                <w:color w:val="000000"/>
                <w:sz w:val="22"/>
              </w:rPr>
            </w:pPr>
            <w:ins w:id="6724" w:author="Tao Huang" w:date="2018-09-06T16:33:00Z">
              <w:r w:rsidRPr="00447B77">
                <w:rPr>
                  <w:rFonts w:eastAsia="Times New Roman" w:cs="Times New Roman"/>
                  <w:color w:val="000000"/>
                  <w:sz w:val="22"/>
                </w:rPr>
                <w:t>100.60%</w:t>
              </w:r>
            </w:ins>
          </w:p>
        </w:tc>
        <w:tc>
          <w:tcPr>
            <w:tcW w:w="1005" w:type="dxa"/>
            <w:tcBorders>
              <w:top w:val="nil"/>
              <w:left w:val="nil"/>
              <w:bottom w:val="nil"/>
              <w:right w:val="nil"/>
            </w:tcBorders>
            <w:shd w:val="clear" w:color="auto" w:fill="auto"/>
            <w:noWrap/>
            <w:vAlign w:val="bottom"/>
            <w:hideMark/>
            <w:tcPrChange w:id="6725" w:author="Tao Huang" w:date="2018-09-06T16:33:00Z">
              <w:tcPr>
                <w:tcW w:w="1400" w:type="dxa"/>
                <w:gridSpan w:val="2"/>
                <w:tcBorders>
                  <w:top w:val="nil"/>
                  <w:left w:val="nil"/>
                  <w:bottom w:val="nil"/>
                  <w:right w:val="nil"/>
                </w:tcBorders>
                <w:shd w:val="clear" w:color="auto" w:fill="auto"/>
                <w:noWrap/>
                <w:vAlign w:val="bottom"/>
                <w:hideMark/>
              </w:tcPr>
            </w:tcPrChange>
          </w:tcPr>
          <w:p w14:paraId="7D7EDC2F" w14:textId="77777777" w:rsidR="00447B77" w:rsidRPr="00447B77" w:rsidRDefault="00447B77" w:rsidP="00447B77">
            <w:pPr>
              <w:spacing w:after="0" w:line="240" w:lineRule="auto"/>
              <w:jc w:val="right"/>
              <w:rPr>
                <w:ins w:id="6726" w:author="Tao Huang" w:date="2018-09-06T16:33:00Z"/>
                <w:rFonts w:eastAsia="Times New Roman" w:cs="Times New Roman"/>
                <w:color w:val="000000"/>
                <w:sz w:val="22"/>
              </w:rPr>
            </w:pPr>
            <w:ins w:id="6727" w:author="Tao Huang" w:date="2018-09-06T16:33:00Z">
              <w:r w:rsidRPr="00447B77">
                <w:rPr>
                  <w:rFonts w:eastAsia="Times New Roman" w:cs="Times New Roman"/>
                  <w:color w:val="000000"/>
                  <w:sz w:val="22"/>
                </w:rPr>
                <w:t>99.01%</w:t>
              </w:r>
            </w:ins>
          </w:p>
        </w:tc>
        <w:tc>
          <w:tcPr>
            <w:tcW w:w="2037" w:type="dxa"/>
            <w:tcBorders>
              <w:top w:val="nil"/>
              <w:left w:val="nil"/>
              <w:bottom w:val="nil"/>
              <w:right w:val="nil"/>
            </w:tcBorders>
            <w:shd w:val="clear" w:color="auto" w:fill="auto"/>
            <w:noWrap/>
            <w:vAlign w:val="center"/>
            <w:hideMark/>
            <w:tcPrChange w:id="6728" w:author="Tao Huang" w:date="2018-09-06T16:33:00Z">
              <w:tcPr>
                <w:tcW w:w="2037" w:type="dxa"/>
                <w:gridSpan w:val="2"/>
                <w:tcBorders>
                  <w:top w:val="nil"/>
                  <w:left w:val="nil"/>
                  <w:bottom w:val="nil"/>
                  <w:right w:val="nil"/>
                </w:tcBorders>
                <w:shd w:val="clear" w:color="auto" w:fill="auto"/>
                <w:noWrap/>
                <w:vAlign w:val="center"/>
                <w:hideMark/>
              </w:tcPr>
            </w:tcPrChange>
          </w:tcPr>
          <w:p w14:paraId="06D1FC13" w14:textId="77777777" w:rsidR="00447B77" w:rsidRPr="00447B77" w:rsidRDefault="00447B77" w:rsidP="00447B77">
            <w:pPr>
              <w:spacing w:after="0" w:line="240" w:lineRule="auto"/>
              <w:rPr>
                <w:ins w:id="6729" w:author="Tao Huang" w:date="2018-09-06T16:33:00Z"/>
                <w:rFonts w:eastAsia="Times New Roman" w:cs="Times New Roman"/>
                <w:color w:val="000000"/>
                <w:sz w:val="22"/>
              </w:rPr>
            </w:pPr>
            <w:ins w:id="6730" w:author="Tao Huang" w:date="2018-09-06T16:33:00Z">
              <w:r w:rsidRPr="00447B77">
                <w:rPr>
                  <w:rFonts w:eastAsia="Times New Roman" w:cs="Times New Roman"/>
                  <w:color w:val="000000"/>
                  <w:sz w:val="22"/>
                </w:rPr>
                <w:t>Soup</w:t>
              </w:r>
            </w:ins>
          </w:p>
        </w:tc>
        <w:tc>
          <w:tcPr>
            <w:tcW w:w="1211" w:type="dxa"/>
            <w:tcBorders>
              <w:top w:val="nil"/>
              <w:left w:val="nil"/>
              <w:bottom w:val="nil"/>
              <w:right w:val="nil"/>
            </w:tcBorders>
            <w:shd w:val="clear" w:color="auto" w:fill="auto"/>
            <w:noWrap/>
            <w:vAlign w:val="center"/>
            <w:hideMark/>
            <w:tcPrChange w:id="6731" w:author="Tao Huang" w:date="2018-09-06T16:33:00Z">
              <w:tcPr>
                <w:tcW w:w="1005" w:type="dxa"/>
                <w:gridSpan w:val="2"/>
                <w:tcBorders>
                  <w:top w:val="nil"/>
                  <w:left w:val="nil"/>
                  <w:bottom w:val="nil"/>
                  <w:right w:val="nil"/>
                </w:tcBorders>
                <w:shd w:val="clear" w:color="auto" w:fill="auto"/>
                <w:noWrap/>
                <w:vAlign w:val="center"/>
                <w:hideMark/>
              </w:tcPr>
            </w:tcPrChange>
          </w:tcPr>
          <w:p w14:paraId="40C02843" w14:textId="77777777" w:rsidR="00447B77" w:rsidRPr="00447B77" w:rsidRDefault="00447B77" w:rsidP="00447B77">
            <w:pPr>
              <w:spacing w:after="0" w:line="240" w:lineRule="auto"/>
              <w:jc w:val="right"/>
              <w:rPr>
                <w:ins w:id="6732" w:author="Tao Huang" w:date="2018-09-06T16:33:00Z"/>
                <w:rFonts w:eastAsia="Times New Roman" w:cs="Times New Roman"/>
                <w:color w:val="000000"/>
                <w:sz w:val="22"/>
              </w:rPr>
            </w:pPr>
            <w:ins w:id="6733" w:author="Tao Huang" w:date="2018-09-06T16:33:00Z">
              <w:r w:rsidRPr="00447B77">
                <w:rPr>
                  <w:rFonts w:eastAsia="Times New Roman" w:cs="Times New Roman"/>
                  <w:color w:val="000000"/>
                  <w:sz w:val="22"/>
                </w:rPr>
                <w:t>99.02%</w:t>
              </w:r>
            </w:ins>
          </w:p>
        </w:tc>
        <w:tc>
          <w:tcPr>
            <w:tcW w:w="1005" w:type="dxa"/>
            <w:tcBorders>
              <w:top w:val="nil"/>
              <w:left w:val="nil"/>
              <w:bottom w:val="nil"/>
              <w:right w:val="nil"/>
            </w:tcBorders>
            <w:shd w:val="clear" w:color="auto" w:fill="auto"/>
            <w:noWrap/>
            <w:vAlign w:val="center"/>
            <w:hideMark/>
            <w:tcPrChange w:id="6734" w:author="Tao Huang" w:date="2018-09-06T16:33:00Z">
              <w:tcPr>
                <w:tcW w:w="1005" w:type="dxa"/>
                <w:gridSpan w:val="2"/>
                <w:tcBorders>
                  <w:top w:val="nil"/>
                  <w:left w:val="nil"/>
                  <w:bottom w:val="nil"/>
                  <w:right w:val="nil"/>
                </w:tcBorders>
                <w:shd w:val="clear" w:color="auto" w:fill="auto"/>
                <w:noWrap/>
                <w:vAlign w:val="center"/>
                <w:hideMark/>
              </w:tcPr>
            </w:tcPrChange>
          </w:tcPr>
          <w:p w14:paraId="26D5777F" w14:textId="77777777" w:rsidR="00447B77" w:rsidRPr="00447B77" w:rsidRDefault="00447B77" w:rsidP="00447B77">
            <w:pPr>
              <w:spacing w:after="0" w:line="240" w:lineRule="auto"/>
              <w:jc w:val="right"/>
              <w:rPr>
                <w:ins w:id="6735" w:author="Tao Huang" w:date="2018-09-06T16:33:00Z"/>
                <w:rFonts w:eastAsia="Times New Roman" w:cs="Times New Roman"/>
                <w:color w:val="000000"/>
                <w:sz w:val="22"/>
              </w:rPr>
            </w:pPr>
            <w:ins w:id="6736" w:author="Tao Huang" w:date="2018-09-06T16:33:00Z">
              <w:r w:rsidRPr="00447B77">
                <w:rPr>
                  <w:rFonts w:eastAsia="Times New Roman" w:cs="Times New Roman"/>
                  <w:color w:val="000000"/>
                  <w:sz w:val="22"/>
                </w:rPr>
                <w:t>103.14%</w:t>
              </w:r>
            </w:ins>
          </w:p>
        </w:tc>
        <w:tc>
          <w:tcPr>
            <w:tcW w:w="1005" w:type="dxa"/>
            <w:tcBorders>
              <w:top w:val="nil"/>
              <w:left w:val="nil"/>
              <w:bottom w:val="nil"/>
              <w:right w:val="nil"/>
            </w:tcBorders>
            <w:shd w:val="clear" w:color="auto" w:fill="auto"/>
            <w:noWrap/>
            <w:vAlign w:val="bottom"/>
            <w:hideMark/>
            <w:tcPrChange w:id="6737" w:author="Tao Huang" w:date="2018-09-06T16:33:00Z">
              <w:tcPr>
                <w:tcW w:w="1005" w:type="dxa"/>
                <w:gridSpan w:val="2"/>
                <w:tcBorders>
                  <w:top w:val="nil"/>
                  <w:left w:val="nil"/>
                  <w:bottom w:val="nil"/>
                  <w:right w:val="nil"/>
                </w:tcBorders>
                <w:shd w:val="clear" w:color="auto" w:fill="auto"/>
                <w:noWrap/>
                <w:vAlign w:val="bottom"/>
                <w:hideMark/>
              </w:tcPr>
            </w:tcPrChange>
          </w:tcPr>
          <w:p w14:paraId="6655FEDA" w14:textId="77777777" w:rsidR="00447B77" w:rsidRPr="00447B77" w:rsidRDefault="00447B77" w:rsidP="00447B77">
            <w:pPr>
              <w:spacing w:after="0" w:line="240" w:lineRule="auto"/>
              <w:jc w:val="right"/>
              <w:rPr>
                <w:ins w:id="6738" w:author="Tao Huang" w:date="2018-09-06T16:33:00Z"/>
                <w:rFonts w:eastAsia="Times New Roman" w:cs="Times New Roman"/>
                <w:color w:val="000000"/>
                <w:sz w:val="22"/>
              </w:rPr>
            </w:pPr>
            <w:ins w:id="6739" w:author="Tao Huang" w:date="2018-09-06T16:33:00Z">
              <w:r w:rsidRPr="00447B77">
                <w:rPr>
                  <w:rFonts w:eastAsia="Times New Roman" w:cs="Times New Roman"/>
                  <w:color w:val="000000"/>
                  <w:sz w:val="22"/>
                </w:rPr>
                <w:t>101.35%</w:t>
              </w:r>
            </w:ins>
          </w:p>
        </w:tc>
      </w:tr>
      <w:tr w:rsidR="00447B77" w:rsidRPr="00447B77" w14:paraId="6F4796C6" w14:textId="77777777" w:rsidTr="00447B77">
        <w:tblPrEx>
          <w:tblPrExChange w:id="6740" w:author="Tao Huang" w:date="2018-09-06T16:33:00Z">
            <w:tblPrEx>
              <w:tblW w:w="11130" w:type="dxa"/>
            </w:tblPrEx>
          </w:tblPrExChange>
        </w:tblPrEx>
        <w:trPr>
          <w:trHeight w:val="20"/>
          <w:ins w:id="6741" w:author="Tao Huang" w:date="2018-09-06T16:33:00Z"/>
          <w:trPrChange w:id="6742"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743" w:author="Tao Huang" w:date="2018-09-06T16:33:00Z">
              <w:tcPr>
                <w:tcW w:w="2268" w:type="dxa"/>
                <w:tcBorders>
                  <w:top w:val="nil"/>
                  <w:left w:val="nil"/>
                  <w:bottom w:val="nil"/>
                  <w:right w:val="nil"/>
                </w:tcBorders>
                <w:shd w:val="clear" w:color="auto" w:fill="auto"/>
                <w:noWrap/>
                <w:vAlign w:val="center"/>
                <w:hideMark/>
              </w:tcPr>
            </w:tcPrChange>
          </w:tcPr>
          <w:p w14:paraId="18C9971E" w14:textId="77777777" w:rsidR="00447B77" w:rsidRPr="00447B77" w:rsidRDefault="00447B77" w:rsidP="00447B77">
            <w:pPr>
              <w:spacing w:after="0" w:line="240" w:lineRule="auto"/>
              <w:rPr>
                <w:ins w:id="6744" w:author="Tao Huang" w:date="2018-09-06T16:33:00Z"/>
                <w:rFonts w:eastAsia="Times New Roman" w:cs="Times New Roman"/>
                <w:color w:val="000000"/>
                <w:sz w:val="22"/>
              </w:rPr>
            </w:pPr>
            <w:ins w:id="6745" w:author="Tao Huang" w:date="2018-09-06T16:33:00Z">
              <w:r w:rsidRPr="00447B77">
                <w:rPr>
                  <w:rFonts w:eastAsia="Times New Roman" w:cs="Times New Roman"/>
                  <w:color w:val="000000"/>
                  <w:sz w:val="22"/>
                </w:rPr>
                <w:t>Frozen Dinner</w:t>
              </w:r>
            </w:ins>
          </w:p>
        </w:tc>
        <w:tc>
          <w:tcPr>
            <w:tcW w:w="1276" w:type="dxa"/>
            <w:tcBorders>
              <w:top w:val="nil"/>
              <w:left w:val="nil"/>
              <w:bottom w:val="nil"/>
              <w:right w:val="nil"/>
            </w:tcBorders>
            <w:shd w:val="clear" w:color="auto" w:fill="auto"/>
            <w:noWrap/>
            <w:vAlign w:val="center"/>
            <w:hideMark/>
            <w:tcPrChange w:id="6746" w:author="Tao Huang" w:date="2018-09-06T16:33:00Z">
              <w:tcPr>
                <w:tcW w:w="1276" w:type="dxa"/>
                <w:tcBorders>
                  <w:top w:val="nil"/>
                  <w:left w:val="nil"/>
                  <w:bottom w:val="nil"/>
                  <w:right w:val="nil"/>
                </w:tcBorders>
                <w:shd w:val="clear" w:color="auto" w:fill="auto"/>
                <w:noWrap/>
                <w:vAlign w:val="center"/>
                <w:hideMark/>
              </w:tcPr>
            </w:tcPrChange>
          </w:tcPr>
          <w:p w14:paraId="08B72AF9" w14:textId="77777777" w:rsidR="00447B77" w:rsidRPr="00447B77" w:rsidRDefault="00447B77" w:rsidP="00447B77">
            <w:pPr>
              <w:spacing w:after="0" w:line="240" w:lineRule="auto"/>
              <w:jc w:val="right"/>
              <w:rPr>
                <w:ins w:id="6747" w:author="Tao Huang" w:date="2018-09-06T16:33:00Z"/>
                <w:rFonts w:eastAsia="Times New Roman" w:cs="Times New Roman"/>
                <w:color w:val="000000"/>
                <w:sz w:val="22"/>
              </w:rPr>
            </w:pPr>
            <w:ins w:id="6748" w:author="Tao Huang" w:date="2018-09-06T16:33:00Z">
              <w:r w:rsidRPr="00447B77">
                <w:rPr>
                  <w:rFonts w:eastAsia="Times New Roman" w:cs="Times New Roman"/>
                  <w:color w:val="000000"/>
                  <w:sz w:val="22"/>
                </w:rPr>
                <w:t>100.71%</w:t>
              </w:r>
            </w:ins>
          </w:p>
        </w:tc>
        <w:tc>
          <w:tcPr>
            <w:tcW w:w="1134" w:type="dxa"/>
            <w:tcBorders>
              <w:top w:val="nil"/>
              <w:left w:val="nil"/>
              <w:bottom w:val="nil"/>
              <w:right w:val="nil"/>
            </w:tcBorders>
            <w:shd w:val="clear" w:color="auto" w:fill="auto"/>
            <w:noWrap/>
            <w:vAlign w:val="center"/>
            <w:hideMark/>
            <w:tcPrChange w:id="6749" w:author="Tao Huang" w:date="2018-09-06T16:33:00Z">
              <w:tcPr>
                <w:tcW w:w="1134" w:type="dxa"/>
                <w:tcBorders>
                  <w:top w:val="nil"/>
                  <w:left w:val="nil"/>
                  <w:bottom w:val="nil"/>
                  <w:right w:val="nil"/>
                </w:tcBorders>
                <w:shd w:val="clear" w:color="auto" w:fill="auto"/>
                <w:noWrap/>
                <w:vAlign w:val="center"/>
                <w:hideMark/>
              </w:tcPr>
            </w:tcPrChange>
          </w:tcPr>
          <w:p w14:paraId="75F85A76" w14:textId="77777777" w:rsidR="00447B77" w:rsidRPr="00447B77" w:rsidRDefault="00447B77" w:rsidP="00447B77">
            <w:pPr>
              <w:spacing w:after="0" w:line="240" w:lineRule="auto"/>
              <w:jc w:val="right"/>
              <w:rPr>
                <w:ins w:id="6750" w:author="Tao Huang" w:date="2018-09-06T16:33:00Z"/>
                <w:rFonts w:eastAsia="Times New Roman" w:cs="Times New Roman"/>
                <w:color w:val="000000"/>
                <w:sz w:val="22"/>
              </w:rPr>
            </w:pPr>
            <w:ins w:id="6751" w:author="Tao Huang" w:date="2018-09-06T16:33:00Z">
              <w:r w:rsidRPr="00447B77">
                <w:rPr>
                  <w:rFonts w:eastAsia="Times New Roman" w:cs="Times New Roman"/>
                  <w:color w:val="000000"/>
                  <w:sz w:val="22"/>
                </w:rPr>
                <w:t>100.20%</w:t>
              </w:r>
            </w:ins>
          </w:p>
        </w:tc>
        <w:tc>
          <w:tcPr>
            <w:tcW w:w="1005" w:type="dxa"/>
            <w:tcBorders>
              <w:top w:val="nil"/>
              <w:left w:val="nil"/>
              <w:bottom w:val="nil"/>
              <w:right w:val="nil"/>
            </w:tcBorders>
            <w:shd w:val="clear" w:color="auto" w:fill="auto"/>
            <w:noWrap/>
            <w:vAlign w:val="bottom"/>
            <w:hideMark/>
            <w:tcPrChange w:id="6752" w:author="Tao Huang" w:date="2018-09-06T16:33:00Z">
              <w:tcPr>
                <w:tcW w:w="1400" w:type="dxa"/>
                <w:gridSpan w:val="2"/>
                <w:tcBorders>
                  <w:top w:val="nil"/>
                  <w:left w:val="nil"/>
                  <w:bottom w:val="nil"/>
                  <w:right w:val="nil"/>
                </w:tcBorders>
                <w:shd w:val="clear" w:color="auto" w:fill="auto"/>
                <w:noWrap/>
                <w:vAlign w:val="bottom"/>
                <w:hideMark/>
              </w:tcPr>
            </w:tcPrChange>
          </w:tcPr>
          <w:p w14:paraId="53B3500F" w14:textId="77777777" w:rsidR="00447B77" w:rsidRPr="00447B77" w:rsidRDefault="00447B77" w:rsidP="00447B77">
            <w:pPr>
              <w:spacing w:after="0" w:line="240" w:lineRule="auto"/>
              <w:jc w:val="right"/>
              <w:rPr>
                <w:ins w:id="6753" w:author="Tao Huang" w:date="2018-09-06T16:33:00Z"/>
                <w:rFonts w:eastAsia="Times New Roman" w:cs="Times New Roman"/>
                <w:color w:val="000000"/>
                <w:sz w:val="22"/>
              </w:rPr>
            </w:pPr>
            <w:ins w:id="6754" w:author="Tao Huang" w:date="2018-09-06T16:33:00Z">
              <w:r w:rsidRPr="00447B77">
                <w:rPr>
                  <w:rFonts w:eastAsia="Times New Roman" w:cs="Times New Roman"/>
                  <w:color w:val="000000"/>
                  <w:sz w:val="22"/>
                </w:rPr>
                <w:t>99.38%</w:t>
              </w:r>
            </w:ins>
          </w:p>
        </w:tc>
        <w:tc>
          <w:tcPr>
            <w:tcW w:w="2037" w:type="dxa"/>
            <w:tcBorders>
              <w:top w:val="nil"/>
              <w:left w:val="nil"/>
              <w:bottom w:val="nil"/>
              <w:right w:val="nil"/>
            </w:tcBorders>
            <w:shd w:val="clear" w:color="auto" w:fill="auto"/>
            <w:noWrap/>
            <w:vAlign w:val="center"/>
            <w:hideMark/>
            <w:tcPrChange w:id="6755" w:author="Tao Huang" w:date="2018-09-06T16:33:00Z">
              <w:tcPr>
                <w:tcW w:w="2037" w:type="dxa"/>
                <w:gridSpan w:val="2"/>
                <w:tcBorders>
                  <w:top w:val="nil"/>
                  <w:left w:val="nil"/>
                  <w:bottom w:val="nil"/>
                  <w:right w:val="nil"/>
                </w:tcBorders>
                <w:shd w:val="clear" w:color="auto" w:fill="auto"/>
                <w:noWrap/>
                <w:vAlign w:val="center"/>
                <w:hideMark/>
              </w:tcPr>
            </w:tcPrChange>
          </w:tcPr>
          <w:p w14:paraId="21133E92" w14:textId="77777777" w:rsidR="00447B77" w:rsidRPr="00447B77" w:rsidRDefault="00447B77" w:rsidP="00447B77">
            <w:pPr>
              <w:spacing w:after="0" w:line="240" w:lineRule="auto"/>
              <w:rPr>
                <w:ins w:id="6756" w:author="Tao Huang" w:date="2018-09-06T16:33:00Z"/>
                <w:rFonts w:eastAsia="Times New Roman" w:cs="Times New Roman"/>
                <w:color w:val="000000"/>
                <w:sz w:val="22"/>
              </w:rPr>
            </w:pPr>
            <w:ins w:id="6757" w:author="Tao Huang" w:date="2018-09-06T16:33:00Z">
              <w:r w:rsidRPr="00447B77">
                <w:rPr>
                  <w:rFonts w:eastAsia="Times New Roman" w:cs="Times New Roman"/>
                  <w:color w:val="000000"/>
                  <w:sz w:val="22"/>
                </w:rPr>
                <w:t>Spaghetti sauce</w:t>
              </w:r>
            </w:ins>
          </w:p>
        </w:tc>
        <w:tc>
          <w:tcPr>
            <w:tcW w:w="1211" w:type="dxa"/>
            <w:tcBorders>
              <w:top w:val="nil"/>
              <w:left w:val="nil"/>
              <w:bottom w:val="nil"/>
              <w:right w:val="nil"/>
            </w:tcBorders>
            <w:shd w:val="clear" w:color="auto" w:fill="auto"/>
            <w:noWrap/>
            <w:vAlign w:val="center"/>
            <w:hideMark/>
            <w:tcPrChange w:id="6758" w:author="Tao Huang" w:date="2018-09-06T16:33:00Z">
              <w:tcPr>
                <w:tcW w:w="1005" w:type="dxa"/>
                <w:gridSpan w:val="2"/>
                <w:tcBorders>
                  <w:top w:val="nil"/>
                  <w:left w:val="nil"/>
                  <w:bottom w:val="nil"/>
                  <w:right w:val="nil"/>
                </w:tcBorders>
                <w:shd w:val="clear" w:color="auto" w:fill="auto"/>
                <w:noWrap/>
                <w:vAlign w:val="center"/>
                <w:hideMark/>
              </w:tcPr>
            </w:tcPrChange>
          </w:tcPr>
          <w:p w14:paraId="7A5428D3" w14:textId="77777777" w:rsidR="00447B77" w:rsidRPr="00447B77" w:rsidRDefault="00447B77" w:rsidP="00447B77">
            <w:pPr>
              <w:spacing w:after="0" w:line="240" w:lineRule="auto"/>
              <w:jc w:val="right"/>
              <w:rPr>
                <w:ins w:id="6759" w:author="Tao Huang" w:date="2018-09-06T16:33:00Z"/>
                <w:rFonts w:eastAsia="Times New Roman" w:cs="Times New Roman"/>
                <w:color w:val="000000"/>
                <w:sz w:val="22"/>
              </w:rPr>
            </w:pPr>
            <w:ins w:id="6760" w:author="Tao Huang" w:date="2018-09-06T16:33:00Z">
              <w:r w:rsidRPr="00447B77">
                <w:rPr>
                  <w:rFonts w:eastAsia="Times New Roman" w:cs="Times New Roman"/>
                  <w:color w:val="000000"/>
                  <w:sz w:val="22"/>
                </w:rPr>
                <w:t>98.40%</w:t>
              </w:r>
            </w:ins>
          </w:p>
        </w:tc>
        <w:tc>
          <w:tcPr>
            <w:tcW w:w="1005" w:type="dxa"/>
            <w:tcBorders>
              <w:top w:val="nil"/>
              <w:left w:val="nil"/>
              <w:bottom w:val="nil"/>
              <w:right w:val="nil"/>
            </w:tcBorders>
            <w:shd w:val="clear" w:color="auto" w:fill="auto"/>
            <w:noWrap/>
            <w:vAlign w:val="center"/>
            <w:hideMark/>
            <w:tcPrChange w:id="6761" w:author="Tao Huang" w:date="2018-09-06T16:33:00Z">
              <w:tcPr>
                <w:tcW w:w="1005" w:type="dxa"/>
                <w:gridSpan w:val="2"/>
                <w:tcBorders>
                  <w:top w:val="nil"/>
                  <w:left w:val="nil"/>
                  <w:bottom w:val="nil"/>
                  <w:right w:val="nil"/>
                </w:tcBorders>
                <w:shd w:val="clear" w:color="auto" w:fill="auto"/>
                <w:noWrap/>
                <w:vAlign w:val="center"/>
                <w:hideMark/>
              </w:tcPr>
            </w:tcPrChange>
          </w:tcPr>
          <w:p w14:paraId="09AF12ED" w14:textId="77777777" w:rsidR="00447B77" w:rsidRPr="00447B77" w:rsidRDefault="00447B77" w:rsidP="00447B77">
            <w:pPr>
              <w:spacing w:after="0" w:line="240" w:lineRule="auto"/>
              <w:jc w:val="right"/>
              <w:rPr>
                <w:ins w:id="6762" w:author="Tao Huang" w:date="2018-09-06T16:33:00Z"/>
                <w:rFonts w:eastAsia="Times New Roman" w:cs="Times New Roman"/>
                <w:color w:val="000000"/>
                <w:sz w:val="22"/>
              </w:rPr>
            </w:pPr>
            <w:ins w:id="6763" w:author="Tao Huang" w:date="2018-09-06T16:33:00Z">
              <w:r w:rsidRPr="00447B77">
                <w:rPr>
                  <w:rFonts w:eastAsia="Times New Roman" w:cs="Times New Roman"/>
                  <w:color w:val="000000"/>
                  <w:sz w:val="22"/>
                </w:rPr>
                <w:t>98.60%</w:t>
              </w:r>
            </w:ins>
          </w:p>
        </w:tc>
        <w:tc>
          <w:tcPr>
            <w:tcW w:w="1005" w:type="dxa"/>
            <w:tcBorders>
              <w:top w:val="nil"/>
              <w:left w:val="nil"/>
              <w:bottom w:val="nil"/>
              <w:right w:val="nil"/>
            </w:tcBorders>
            <w:shd w:val="clear" w:color="auto" w:fill="auto"/>
            <w:noWrap/>
            <w:vAlign w:val="bottom"/>
            <w:hideMark/>
            <w:tcPrChange w:id="6764" w:author="Tao Huang" w:date="2018-09-06T16:33:00Z">
              <w:tcPr>
                <w:tcW w:w="1005" w:type="dxa"/>
                <w:gridSpan w:val="2"/>
                <w:tcBorders>
                  <w:top w:val="nil"/>
                  <w:left w:val="nil"/>
                  <w:bottom w:val="nil"/>
                  <w:right w:val="nil"/>
                </w:tcBorders>
                <w:shd w:val="clear" w:color="auto" w:fill="auto"/>
                <w:noWrap/>
                <w:vAlign w:val="bottom"/>
                <w:hideMark/>
              </w:tcPr>
            </w:tcPrChange>
          </w:tcPr>
          <w:p w14:paraId="1C75D3B5" w14:textId="77777777" w:rsidR="00447B77" w:rsidRPr="00447B77" w:rsidRDefault="00447B77" w:rsidP="00447B77">
            <w:pPr>
              <w:spacing w:after="0" w:line="240" w:lineRule="auto"/>
              <w:jc w:val="right"/>
              <w:rPr>
                <w:ins w:id="6765" w:author="Tao Huang" w:date="2018-09-06T16:33:00Z"/>
                <w:rFonts w:eastAsia="Times New Roman" w:cs="Times New Roman"/>
                <w:color w:val="000000"/>
                <w:sz w:val="22"/>
              </w:rPr>
            </w:pPr>
            <w:ins w:id="6766" w:author="Tao Huang" w:date="2018-09-06T16:33:00Z">
              <w:r w:rsidRPr="00447B77">
                <w:rPr>
                  <w:rFonts w:eastAsia="Times New Roman" w:cs="Times New Roman"/>
                  <w:color w:val="000000"/>
                  <w:sz w:val="22"/>
                </w:rPr>
                <w:t>97.71%</w:t>
              </w:r>
            </w:ins>
          </w:p>
        </w:tc>
      </w:tr>
      <w:tr w:rsidR="00447B77" w:rsidRPr="00447B77" w14:paraId="44F52FC2" w14:textId="77777777" w:rsidTr="00447B77">
        <w:tblPrEx>
          <w:tblPrExChange w:id="6767" w:author="Tao Huang" w:date="2018-09-06T16:33:00Z">
            <w:tblPrEx>
              <w:tblW w:w="11130" w:type="dxa"/>
            </w:tblPrEx>
          </w:tblPrExChange>
        </w:tblPrEx>
        <w:trPr>
          <w:trHeight w:val="20"/>
          <w:ins w:id="6768" w:author="Tao Huang" w:date="2018-09-06T16:33:00Z"/>
          <w:trPrChange w:id="6769"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770" w:author="Tao Huang" w:date="2018-09-06T16:33:00Z">
              <w:tcPr>
                <w:tcW w:w="2268" w:type="dxa"/>
                <w:tcBorders>
                  <w:top w:val="nil"/>
                  <w:left w:val="nil"/>
                  <w:bottom w:val="nil"/>
                  <w:right w:val="nil"/>
                </w:tcBorders>
                <w:shd w:val="clear" w:color="auto" w:fill="auto"/>
                <w:noWrap/>
                <w:vAlign w:val="center"/>
                <w:hideMark/>
              </w:tcPr>
            </w:tcPrChange>
          </w:tcPr>
          <w:p w14:paraId="287029D6" w14:textId="77777777" w:rsidR="00447B77" w:rsidRPr="00447B77" w:rsidRDefault="00447B77" w:rsidP="00447B77">
            <w:pPr>
              <w:spacing w:after="0" w:line="240" w:lineRule="auto"/>
              <w:rPr>
                <w:ins w:id="6771" w:author="Tao Huang" w:date="2018-09-06T16:33:00Z"/>
                <w:rFonts w:eastAsia="Times New Roman" w:cs="Times New Roman"/>
                <w:color w:val="000000"/>
                <w:sz w:val="22"/>
              </w:rPr>
            </w:pPr>
            <w:ins w:id="6772" w:author="Tao Huang" w:date="2018-09-06T16:33:00Z">
              <w:r w:rsidRPr="00447B77">
                <w:rPr>
                  <w:rFonts w:eastAsia="Times New Roman" w:cs="Times New Roman"/>
                  <w:color w:val="000000"/>
                  <w:sz w:val="22"/>
                </w:rPr>
                <w:t>Frozen pizza</w:t>
              </w:r>
            </w:ins>
          </w:p>
        </w:tc>
        <w:tc>
          <w:tcPr>
            <w:tcW w:w="1276" w:type="dxa"/>
            <w:tcBorders>
              <w:top w:val="nil"/>
              <w:left w:val="nil"/>
              <w:bottom w:val="nil"/>
              <w:right w:val="nil"/>
            </w:tcBorders>
            <w:shd w:val="clear" w:color="auto" w:fill="auto"/>
            <w:noWrap/>
            <w:vAlign w:val="center"/>
            <w:hideMark/>
            <w:tcPrChange w:id="6773" w:author="Tao Huang" w:date="2018-09-06T16:33:00Z">
              <w:tcPr>
                <w:tcW w:w="1276" w:type="dxa"/>
                <w:tcBorders>
                  <w:top w:val="nil"/>
                  <w:left w:val="nil"/>
                  <w:bottom w:val="nil"/>
                  <w:right w:val="nil"/>
                </w:tcBorders>
                <w:shd w:val="clear" w:color="auto" w:fill="auto"/>
                <w:noWrap/>
                <w:vAlign w:val="center"/>
                <w:hideMark/>
              </w:tcPr>
            </w:tcPrChange>
          </w:tcPr>
          <w:p w14:paraId="7201AC9D" w14:textId="77777777" w:rsidR="00447B77" w:rsidRPr="00447B77" w:rsidRDefault="00447B77" w:rsidP="00447B77">
            <w:pPr>
              <w:spacing w:after="0" w:line="240" w:lineRule="auto"/>
              <w:jc w:val="right"/>
              <w:rPr>
                <w:ins w:id="6774" w:author="Tao Huang" w:date="2018-09-06T16:33:00Z"/>
                <w:rFonts w:eastAsia="Times New Roman" w:cs="Times New Roman"/>
                <w:color w:val="000000"/>
                <w:sz w:val="22"/>
              </w:rPr>
            </w:pPr>
            <w:ins w:id="6775" w:author="Tao Huang" w:date="2018-09-06T16:33:00Z">
              <w:r w:rsidRPr="00447B77">
                <w:rPr>
                  <w:rFonts w:eastAsia="Times New Roman" w:cs="Times New Roman"/>
                  <w:color w:val="000000"/>
                  <w:sz w:val="22"/>
                </w:rPr>
                <w:t>101.67%</w:t>
              </w:r>
            </w:ins>
          </w:p>
        </w:tc>
        <w:tc>
          <w:tcPr>
            <w:tcW w:w="1134" w:type="dxa"/>
            <w:tcBorders>
              <w:top w:val="nil"/>
              <w:left w:val="nil"/>
              <w:bottom w:val="nil"/>
              <w:right w:val="nil"/>
            </w:tcBorders>
            <w:shd w:val="clear" w:color="auto" w:fill="auto"/>
            <w:noWrap/>
            <w:vAlign w:val="center"/>
            <w:hideMark/>
            <w:tcPrChange w:id="6776" w:author="Tao Huang" w:date="2018-09-06T16:33:00Z">
              <w:tcPr>
                <w:tcW w:w="1134" w:type="dxa"/>
                <w:tcBorders>
                  <w:top w:val="nil"/>
                  <w:left w:val="nil"/>
                  <w:bottom w:val="nil"/>
                  <w:right w:val="nil"/>
                </w:tcBorders>
                <w:shd w:val="clear" w:color="auto" w:fill="auto"/>
                <w:noWrap/>
                <w:vAlign w:val="center"/>
                <w:hideMark/>
              </w:tcPr>
            </w:tcPrChange>
          </w:tcPr>
          <w:p w14:paraId="4547F3E1" w14:textId="77777777" w:rsidR="00447B77" w:rsidRPr="00447B77" w:rsidRDefault="00447B77" w:rsidP="00447B77">
            <w:pPr>
              <w:spacing w:after="0" w:line="240" w:lineRule="auto"/>
              <w:jc w:val="right"/>
              <w:rPr>
                <w:ins w:id="6777" w:author="Tao Huang" w:date="2018-09-06T16:33:00Z"/>
                <w:rFonts w:eastAsia="Times New Roman" w:cs="Times New Roman"/>
                <w:color w:val="000000"/>
                <w:sz w:val="22"/>
              </w:rPr>
            </w:pPr>
            <w:ins w:id="6778" w:author="Tao Huang" w:date="2018-09-06T16:33:00Z">
              <w:r w:rsidRPr="00447B77">
                <w:rPr>
                  <w:rFonts w:eastAsia="Times New Roman" w:cs="Times New Roman"/>
                  <w:color w:val="000000"/>
                  <w:sz w:val="22"/>
                </w:rPr>
                <w:t>101.55%</w:t>
              </w:r>
            </w:ins>
          </w:p>
        </w:tc>
        <w:tc>
          <w:tcPr>
            <w:tcW w:w="1005" w:type="dxa"/>
            <w:tcBorders>
              <w:top w:val="nil"/>
              <w:left w:val="nil"/>
              <w:bottom w:val="nil"/>
              <w:right w:val="nil"/>
            </w:tcBorders>
            <w:shd w:val="clear" w:color="auto" w:fill="auto"/>
            <w:noWrap/>
            <w:vAlign w:val="bottom"/>
            <w:hideMark/>
            <w:tcPrChange w:id="6779" w:author="Tao Huang" w:date="2018-09-06T16:33:00Z">
              <w:tcPr>
                <w:tcW w:w="1400" w:type="dxa"/>
                <w:gridSpan w:val="2"/>
                <w:tcBorders>
                  <w:top w:val="nil"/>
                  <w:left w:val="nil"/>
                  <w:bottom w:val="nil"/>
                  <w:right w:val="nil"/>
                </w:tcBorders>
                <w:shd w:val="clear" w:color="auto" w:fill="auto"/>
                <w:noWrap/>
                <w:vAlign w:val="bottom"/>
                <w:hideMark/>
              </w:tcPr>
            </w:tcPrChange>
          </w:tcPr>
          <w:p w14:paraId="7463C77E" w14:textId="77777777" w:rsidR="00447B77" w:rsidRPr="00447B77" w:rsidRDefault="00447B77" w:rsidP="00447B77">
            <w:pPr>
              <w:spacing w:after="0" w:line="240" w:lineRule="auto"/>
              <w:jc w:val="right"/>
              <w:rPr>
                <w:ins w:id="6780" w:author="Tao Huang" w:date="2018-09-06T16:33:00Z"/>
                <w:rFonts w:eastAsia="Times New Roman" w:cs="Times New Roman"/>
                <w:color w:val="000000"/>
                <w:sz w:val="22"/>
              </w:rPr>
            </w:pPr>
            <w:ins w:id="6781" w:author="Tao Huang" w:date="2018-09-06T16:33:00Z">
              <w:r w:rsidRPr="00447B77">
                <w:rPr>
                  <w:rFonts w:eastAsia="Times New Roman" w:cs="Times New Roman"/>
                  <w:color w:val="000000"/>
                  <w:sz w:val="22"/>
                </w:rPr>
                <w:t>100.17%</w:t>
              </w:r>
            </w:ins>
          </w:p>
        </w:tc>
        <w:tc>
          <w:tcPr>
            <w:tcW w:w="2037" w:type="dxa"/>
            <w:tcBorders>
              <w:top w:val="nil"/>
              <w:left w:val="nil"/>
              <w:bottom w:val="nil"/>
              <w:right w:val="nil"/>
            </w:tcBorders>
            <w:shd w:val="clear" w:color="auto" w:fill="auto"/>
            <w:noWrap/>
            <w:vAlign w:val="center"/>
            <w:hideMark/>
            <w:tcPrChange w:id="6782" w:author="Tao Huang" w:date="2018-09-06T16:33:00Z">
              <w:tcPr>
                <w:tcW w:w="2037" w:type="dxa"/>
                <w:gridSpan w:val="2"/>
                <w:tcBorders>
                  <w:top w:val="nil"/>
                  <w:left w:val="nil"/>
                  <w:bottom w:val="nil"/>
                  <w:right w:val="nil"/>
                </w:tcBorders>
                <w:shd w:val="clear" w:color="auto" w:fill="auto"/>
                <w:noWrap/>
                <w:vAlign w:val="center"/>
                <w:hideMark/>
              </w:tcPr>
            </w:tcPrChange>
          </w:tcPr>
          <w:p w14:paraId="32E914ED" w14:textId="77777777" w:rsidR="00447B77" w:rsidRPr="00447B77" w:rsidRDefault="00447B77" w:rsidP="00447B77">
            <w:pPr>
              <w:spacing w:after="0" w:line="240" w:lineRule="auto"/>
              <w:rPr>
                <w:ins w:id="6783" w:author="Tao Huang" w:date="2018-09-06T16:33:00Z"/>
                <w:rFonts w:eastAsia="Times New Roman" w:cs="Times New Roman"/>
                <w:color w:val="000000"/>
                <w:sz w:val="22"/>
              </w:rPr>
            </w:pPr>
            <w:ins w:id="6784" w:author="Tao Huang" w:date="2018-09-06T16:33:00Z">
              <w:r w:rsidRPr="00447B77">
                <w:rPr>
                  <w:rFonts w:eastAsia="Times New Roman" w:cs="Times New Roman"/>
                  <w:color w:val="000000"/>
                  <w:sz w:val="22"/>
                </w:rPr>
                <w:t>Sugar substitutes</w:t>
              </w:r>
            </w:ins>
          </w:p>
        </w:tc>
        <w:tc>
          <w:tcPr>
            <w:tcW w:w="1211" w:type="dxa"/>
            <w:tcBorders>
              <w:top w:val="nil"/>
              <w:left w:val="nil"/>
              <w:bottom w:val="nil"/>
              <w:right w:val="nil"/>
            </w:tcBorders>
            <w:shd w:val="clear" w:color="auto" w:fill="auto"/>
            <w:noWrap/>
            <w:vAlign w:val="center"/>
            <w:hideMark/>
            <w:tcPrChange w:id="6785" w:author="Tao Huang" w:date="2018-09-06T16:33:00Z">
              <w:tcPr>
                <w:tcW w:w="1005" w:type="dxa"/>
                <w:gridSpan w:val="2"/>
                <w:tcBorders>
                  <w:top w:val="nil"/>
                  <w:left w:val="nil"/>
                  <w:bottom w:val="nil"/>
                  <w:right w:val="nil"/>
                </w:tcBorders>
                <w:shd w:val="clear" w:color="auto" w:fill="auto"/>
                <w:noWrap/>
                <w:vAlign w:val="center"/>
                <w:hideMark/>
              </w:tcPr>
            </w:tcPrChange>
          </w:tcPr>
          <w:p w14:paraId="32D48E28" w14:textId="77777777" w:rsidR="00447B77" w:rsidRPr="00447B77" w:rsidRDefault="00447B77" w:rsidP="00447B77">
            <w:pPr>
              <w:spacing w:after="0" w:line="240" w:lineRule="auto"/>
              <w:jc w:val="right"/>
              <w:rPr>
                <w:ins w:id="6786" w:author="Tao Huang" w:date="2018-09-06T16:33:00Z"/>
                <w:rFonts w:eastAsia="Times New Roman" w:cs="Times New Roman"/>
                <w:color w:val="000000"/>
                <w:sz w:val="22"/>
              </w:rPr>
            </w:pPr>
            <w:ins w:id="6787" w:author="Tao Huang" w:date="2018-09-06T16:33:00Z">
              <w:r w:rsidRPr="00447B77">
                <w:rPr>
                  <w:rFonts w:eastAsia="Times New Roman" w:cs="Times New Roman"/>
                  <w:color w:val="000000"/>
                  <w:sz w:val="22"/>
                </w:rPr>
                <w:t>99.67%</w:t>
              </w:r>
            </w:ins>
          </w:p>
        </w:tc>
        <w:tc>
          <w:tcPr>
            <w:tcW w:w="1005" w:type="dxa"/>
            <w:tcBorders>
              <w:top w:val="nil"/>
              <w:left w:val="nil"/>
              <w:bottom w:val="nil"/>
              <w:right w:val="nil"/>
            </w:tcBorders>
            <w:shd w:val="clear" w:color="auto" w:fill="auto"/>
            <w:noWrap/>
            <w:vAlign w:val="center"/>
            <w:hideMark/>
            <w:tcPrChange w:id="6788" w:author="Tao Huang" w:date="2018-09-06T16:33:00Z">
              <w:tcPr>
                <w:tcW w:w="1005" w:type="dxa"/>
                <w:gridSpan w:val="2"/>
                <w:tcBorders>
                  <w:top w:val="nil"/>
                  <w:left w:val="nil"/>
                  <w:bottom w:val="nil"/>
                  <w:right w:val="nil"/>
                </w:tcBorders>
                <w:shd w:val="clear" w:color="auto" w:fill="auto"/>
                <w:noWrap/>
                <w:vAlign w:val="center"/>
                <w:hideMark/>
              </w:tcPr>
            </w:tcPrChange>
          </w:tcPr>
          <w:p w14:paraId="1F5E6801" w14:textId="77777777" w:rsidR="00447B77" w:rsidRPr="00447B77" w:rsidRDefault="00447B77" w:rsidP="00447B77">
            <w:pPr>
              <w:spacing w:after="0" w:line="240" w:lineRule="auto"/>
              <w:jc w:val="right"/>
              <w:rPr>
                <w:ins w:id="6789" w:author="Tao Huang" w:date="2018-09-06T16:33:00Z"/>
                <w:rFonts w:eastAsia="Times New Roman" w:cs="Times New Roman"/>
                <w:color w:val="000000"/>
                <w:sz w:val="22"/>
              </w:rPr>
            </w:pPr>
            <w:ins w:id="6790" w:author="Tao Huang" w:date="2018-09-06T16:33:00Z">
              <w:r w:rsidRPr="00447B77">
                <w:rPr>
                  <w:rFonts w:eastAsia="Times New Roman" w:cs="Times New Roman"/>
                  <w:color w:val="000000"/>
                  <w:sz w:val="22"/>
                </w:rPr>
                <w:t>96.51%</w:t>
              </w:r>
            </w:ins>
          </w:p>
        </w:tc>
        <w:tc>
          <w:tcPr>
            <w:tcW w:w="1005" w:type="dxa"/>
            <w:tcBorders>
              <w:top w:val="nil"/>
              <w:left w:val="nil"/>
              <w:bottom w:val="nil"/>
              <w:right w:val="nil"/>
            </w:tcBorders>
            <w:shd w:val="clear" w:color="auto" w:fill="auto"/>
            <w:noWrap/>
            <w:vAlign w:val="bottom"/>
            <w:hideMark/>
            <w:tcPrChange w:id="6791" w:author="Tao Huang" w:date="2018-09-06T16:33:00Z">
              <w:tcPr>
                <w:tcW w:w="1005" w:type="dxa"/>
                <w:gridSpan w:val="2"/>
                <w:tcBorders>
                  <w:top w:val="nil"/>
                  <w:left w:val="nil"/>
                  <w:bottom w:val="nil"/>
                  <w:right w:val="nil"/>
                </w:tcBorders>
                <w:shd w:val="clear" w:color="auto" w:fill="auto"/>
                <w:noWrap/>
                <w:vAlign w:val="bottom"/>
                <w:hideMark/>
              </w:tcPr>
            </w:tcPrChange>
          </w:tcPr>
          <w:p w14:paraId="03C8AF2E" w14:textId="77777777" w:rsidR="00447B77" w:rsidRPr="00447B77" w:rsidRDefault="00447B77" w:rsidP="00447B77">
            <w:pPr>
              <w:spacing w:after="0" w:line="240" w:lineRule="auto"/>
              <w:jc w:val="right"/>
              <w:rPr>
                <w:ins w:id="6792" w:author="Tao Huang" w:date="2018-09-06T16:33:00Z"/>
                <w:rFonts w:eastAsia="Times New Roman" w:cs="Times New Roman"/>
                <w:color w:val="000000"/>
                <w:sz w:val="22"/>
              </w:rPr>
            </w:pPr>
            <w:ins w:id="6793" w:author="Tao Huang" w:date="2018-09-06T16:33:00Z">
              <w:r w:rsidRPr="00447B77">
                <w:rPr>
                  <w:rFonts w:eastAsia="Times New Roman" w:cs="Times New Roman"/>
                  <w:color w:val="000000"/>
                  <w:sz w:val="22"/>
                </w:rPr>
                <w:t>96.46%</w:t>
              </w:r>
            </w:ins>
          </w:p>
        </w:tc>
      </w:tr>
      <w:tr w:rsidR="00447B77" w:rsidRPr="00447B77" w14:paraId="2E4EE705" w14:textId="77777777" w:rsidTr="00447B77">
        <w:tblPrEx>
          <w:tblPrExChange w:id="6794" w:author="Tao Huang" w:date="2018-09-06T16:33:00Z">
            <w:tblPrEx>
              <w:tblW w:w="11130" w:type="dxa"/>
            </w:tblPrEx>
          </w:tblPrExChange>
        </w:tblPrEx>
        <w:trPr>
          <w:trHeight w:val="20"/>
          <w:ins w:id="6795" w:author="Tao Huang" w:date="2018-09-06T16:33:00Z"/>
          <w:trPrChange w:id="6796"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797" w:author="Tao Huang" w:date="2018-09-06T16:33:00Z">
              <w:tcPr>
                <w:tcW w:w="2268" w:type="dxa"/>
                <w:tcBorders>
                  <w:top w:val="nil"/>
                  <w:left w:val="nil"/>
                  <w:bottom w:val="nil"/>
                  <w:right w:val="nil"/>
                </w:tcBorders>
                <w:shd w:val="clear" w:color="auto" w:fill="auto"/>
                <w:noWrap/>
                <w:vAlign w:val="center"/>
                <w:hideMark/>
              </w:tcPr>
            </w:tcPrChange>
          </w:tcPr>
          <w:p w14:paraId="0D35FA39" w14:textId="77777777" w:rsidR="00447B77" w:rsidRPr="00447B77" w:rsidRDefault="00447B77" w:rsidP="00447B77">
            <w:pPr>
              <w:spacing w:after="0" w:line="240" w:lineRule="auto"/>
              <w:rPr>
                <w:ins w:id="6798" w:author="Tao Huang" w:date="2018-09-06T16:33:00Z"/>
                <w:rFonts w:eastAsia="Times New Roman" w:cs="Times New Roman"/>
                <w:color w:val="000000"/>
                <w:sz w:val="22"/>
              </w:rPr>
            </w:pPr>
            <w:ins w:id="6799" w:author="Tao Huang" w:date="2018-09-06T16:33:00Z">
              <w:r w:rsidRPr="00447B77">
                <w:rPr>
                  <w:rFonts w:eastAsia="Times New Roman" w:cs="Times New Roman"/>
                  <w:color w:val="000000"/>
                  <w:sz w:val="22"/>
                </w:rPr>
                <w:t>Hotdog</w:t>
              </w:r>
            </w:ins>
          </w:p>
        </w:tc>
        <w:tc>
          <w:tcPr>
            <w:tcW w:w="1276" w:type="dxa"/>
            <w:tcBorders>
              <w:top w:val="nil"/>
              <w:left w:val="nil"/>
              <w:bottom w:val="nil"/>
              <w:right w:val="nil"/>
            </w:tcBorders>
            <w:shd w:val="clear" w:color="auto" w:fill="auto"/>
            <w:noWrap/>
            <w:vAlign w:val="center"/>
            <w:hideMark/>
            <w:tcPrChange w:id="6800" w:author="Tao Huang" w:date="2018-09-06T16:33:00Z">
              <w:tcPr>
                <w:tcW w:w="1276" w:type="dxa"/>
                <w:tcBorders>
                  <w:top w:val="nil"/>
                  <w:left w:val="nil"/>
                  <w:bottom w:val="nil"/>
                  <w:right w:val="nil"/>
                </w:tcBorders>
                <w:shd w:val="clear" w:color="auto" w:fill="auto"/>
                <w:noWrap/>
                <w:vAlign w:val="center"/>
                <w:hideMark/>
              </w:tcPr>
            </w:tcPrChange>
          </w:tcPr>
          <w:p w14:paraId="6ACD20E4" w14:textId="77777777" w:rsidR="00447B77" w:rsidRPr="00447B77" w:rsidRDefault="00447B77" w:rsidP="00447B77">
            <w:pPr>
              <w:spacing w:after="0" w:line="240" w:lineRule="auto"/>
              <w:jc w:val="right"/>
              <w:rPr>
                <w:ins w:id="6801" w:author="Tao Huang" w:date="2018-09-06T16:33:00Z"/>
                <w:rFonts w:eastAsia="Times New Roman" w:cs="Times New Roman"/>
                <w:color w:val="000000"/>
                <w:sz w:val="22"/>
              </w:rPr>
            </w:pPr>
            <w:ins w:id="6802" w:author="Tao Huang" w:date="2018-09-06T16:33:00Z">
              <w:r w:rsidRPr="00447B77">
                <w:rPr>
                  <w:rFonts w:eastAsia="Times New Roman" w:cs="Times New Roman"/>
                  <w:color w:val="000000"/>
                  <w:sz w:val="22"/>
                </w:rPr>
                <w:t>98.78%</w:t>
              </w:r>
            </w:ins>
          </w:p>
        </w:tc>
        <w:tc>
          <w:tcPr>
            <w:tcW w:w="1134" w:type="dxa"/>
            <w:tcBorders>
              <w:top w:val="nil"/>
              <w:left w:val="nil"/>
              <w:bottom w:val="nil"/>
              <w:right w:val="nil"/>
            </w:tcBorders>
            <w:shd w:val="clear" w:color="auto" w:fill="auto"/>
            <w:noWrap/>
            <w:vAlign w:val="center"/>
            <w:hideMark/>
            <w:tcPrChange w:id="6803" w:author="Tao Huang" w:date="2018-09-06T16:33:00Z">
              <w:tcPr>
                <w:tcW w:w="1134" w:type="dxa"/>
                <w:tcBorders>
                  <w:top w:val="nil"/>
                  <w:left w:val="nil"/>
                  <w:bottom w:val="nil"/>
                  <w:right w:val="nil"/>
                </w:tcBorders>
                <w:shd w:val="clear" w:color="auto" w:fill="auto"/>
                <w:noWrap/>
                <w:vAlign w:val="center"/>
                <w:hideMark/>
              </w:tcPr>
            </w:tcPrChange>
          </w:tcPr>
          <w:p w14:paraId="5A73AFE8" w14:textId="77777777" w:rsidR="00447B77" w:rsidRPr="00447B77" w:rsidRDefault="00447B77" w:rsidP="00447B77">
            <w:pPr>
              <w:spacing w:after="0" w:line="240" w:lineRule="auto"/>
              <w:jc w:val="right"/>
              <w:rPr>
                <w:ins w:id="6804" w:author="Tao Huang" w:date="2018-09-06T16:33:00Z"/>
                <w:rFonts w:eastAsia="Times New Roman" w:cs="Times New Roman"/>
                <w:color w:val="000000"/>
                <w:sz w:val="22"/>
              </w:rPr>
            </w:pPr>
            <w:ins w:id="6805" w:author="Tao Huang" w:date="2018-09-06T16:33:00Z">
              <w:r w:rsidRPr="00447B77">
                <w:rPr>
                  <w:rFonts w:eastAsia="Times New Roman" w:cs="Times New Roman"/>
                  <w:color w:val="000000"/>
                  <w:sz w:val="22"/>
                </w:rPr>
                <w:t>99.83%</w:t>
              </w:r>
            </w:ins>
          </w:p>
        </w:tc>
        <w:tc>
          <w:tcPr>
            <w:tcW w:w="1005" w:type="dxa"/>
            <w:tcBorders>
              <w:top w:val="nil"/>
              <w:left w:val="nil"/>
              <w:bottom w:val="nil"/>
              <w:right w:val="nil"/>
            </w:tcBorders>
            <w:shd w:val="clear" w:color="auto" w:fill="auto"/>
            <w:noWrap/>
            <w:vAlign w:val="bottom"/>
            <w:hideMark/>
            <w:tcPrChange w:id="6806" w:author="Tao Huang" w:date="2018-09-06T16:33:00Z">
              <w:tcPr>
                <w:tcW w:w="1400" w:type="dxa"/>
                <w:gridSpan w:val="2"/>
                <w:tcBorders>
                  <w:top w:val="nil"/>
                  <w:left w:val="nil"/>
                  <w:bottom w:val="nil"/>
                  <w:right w:val="nil"/>
                </w:tcBorders>
                <w:shd w:val="clear" w:color="auto" w:fill="auto"/>
                <w:noWrap/>
                <w:vAlign w:val="bottom"/>
                <w:hideMark/>
              </w:tcPr>
            </w:tcPrChange>
          </w:tcPr>
          <w:p w14:paraId="23303279" w14:textId="77777777" w:rsidR="00447B77" w:rsidRPr="00447B77" w:rsidRDefault="00447B77" w:rsidP="00447B77">
            <w:pPr>
              <w:spacing w:after="0" w:line="240" w:lineRule="auto"/>
              <w:jc w:val="right"/>
              <w:rPr>
                <w:ins w:id="6807" w:author="Tao Huang" w:date="2018-09-06T16:33:00Z"/>
                <w:rFonts w:eastAsia="Times New Roman" w:cs="Times New Roman"/>
                <w:color w:val="000000"/>
                <w:sz w:val="22"/>
              </w:rPr>
            </w:pPr>
            <w:ins w:id="6808" w:author="Tao Huang" w:date="2018-09-06T16:33:00Z">
              <w:r w:rsidRPr="00447B77">
                <w:rPr>
                  <w:rFonts w:eastAsia="Times New Roman" w:cs="Times New Roman"/>
                  <w:color w:val="000000"/>
                  <w:sz w:val="22"/>
                </w:rPr>
                <w:t>99.84%</w:t>
              </w:r>
            </w:ins>
          </w:p>
        </w:tc>
        <w:tc>
          <w:tcPr>
            <w:tcW w:w="2037" w:type="dxa"/>
            <w:tcBorders>
              <w:top w:val="nil"/>
              <w:left w:val="nil"/>
              <w:bottom w:val="nil"/>
              <w:right w:val="nil"/>
            </w:tcBorders>
            <w:shd w:val="clear" w:color="auto" w:fill="auto"/>
            <w:noWrap/>
            <w:vAlign w:val="center"/>
            <w:hideMark/>
            <w:tcPrChange w:id="6809" w:author="Tao Huang" w:date="2018-09-06T16:33:00Z">
              <w:tcPr>
                <w:tcW w:w="2037" w:type="dxa"/>
                <w:gridSpan w:val="2"/>
                <w:tcBorders>
                  <w:top w:val="nil"/>
                  <w:left w:val="nil"/>
                  <w:bottom w:val="nil"/>
                  <w:right w:val="nil"/>
                </w:tcBorders>
                <w:shd w:val="clear" w:color="auto" w:fill="auto"/>
                <w:noWrap/>
                <w:vAlign w:val="center"/>
                <w:hideMark/>
              </w:tcPr>
            </w:tcPrChange>
          </w:tcPr>
          <w:p w14:paraId="0B0D019C" w14:textId="77777777" w:rsidR="00447B77" w:rsidRPr="00447B77" w:rsidRDefault="00447B77" w:rsidP="00447B77">
            <w:pPr>
              <w:spacing w:after="0" w:line="240" w:lineRule="auto"/>
              <w:rPr>
                <w:ins w:id="6810" w:author="Tao Huang" w:date="2018-09-06T16:33:00Z"/>
                <w:rFonts w:eastAsia="Times New Roman" w:cs="Times New Roman"/>
                <w:color w:val="000000"/>
                <w:sz w:val="22"/>
              </w:rPr>
            </w:pPr>
            <w:ins w:id="6811" w:author="Tao Huang" w:date="2018-09-06T16:33:00Z">
              <w:r w:rsidRPr="00447B77">
                <w:rPr>
                  <w:rFonts w:eastAsia="Times New Roman" w:cs="Times New Roman"/>
                  <w:color w:val="000000"/>
                  <w:sz w:val="22"/>
                </w:rPr>
                <w:t>Toilet Tissue</w:t>
              </w:r>
            </w:ins>
          </w:p>
        </w:tc>
        <w:tc>
          <w:tcPr>
            <w:tcW w:w="1211" w:type="dxa"/>
            <w:tcBorders>
              <w:top w:val="nil"/>
              <w:left w:val="nil"/>
              <w:bottom w:val="nil"/>
              <w:right w:val="nil"/>
            </w:tcBorders>
            <w:shd w:val="clear" w:color="auto" w:fill="auto"/>
            <w:noWrap/>
            <w:vAlign w:val="center"/>
            <w:hideMark/>
            <w:tcPrChange w:id="6812" w:author="Tao Huang" w:date="2018-09-06T16:33:00Z">
              <w:tcPr>
                <w:tcW w:w="1005" w:type="dxa"/>
                <w:gridSpan w:val="2"/>
                <w:tcBorders>
                  <w:top w:val="nil"/>
                  <w:left w:val="nil"/>
                  <w:bottom w:val="nil"/>
                  <w:right w:val="nil"/>
                </w:tcBorders>
                <w:shd w:val="clear" w:color="auto" w:fill="auto"/>
                <w:noWrap/>
                <w:vAlign w:val="center"/>
                <w:hideMark/>
              </w:tcPr>
            </w:tcPrChange>
          </w:tcPr>
          <w:p w14:paraId="0D037340" w14:textId="77777777" w:rsidR="00447B77" w:rsidRPr="00447B77" w:rsidRDefault="00447B77" w:rsidP="00447B77">
            <w:pPr>
              <w:spacing w:after="0" w:line="240" w:lineRule="auto"/>
              <w:jc w:val="right"/>
              <w:rPr>
                <w:ins w:id="6813" w:author="Tao Huang" w:date="2018-09-06T16:33:00Z"/>
                <w:rFonts w:eastAsia="Times New Roman" w:cs="Times New Roman"/>
                <w:color w:val="000000"/>
                <w:sz w:val="22"/>
              </w:rPr>
            </w:pPr>
            <w:ins w:id="6814" w:author="Tao Huang" w:date="2018-09-06T16:33:00Z">
              <w:r w:rsidRPr="00447B77">
                <w:rPr>
                  <w:rFonts w:eastAsia="Times New Roman" w:cs="Times New Roman"/>
                  <w:color w:val="000000"/>
                  <w:sz w:val="22"/>
                </w:rPr>
                <w:t>99.66%</w:t>
              </w:r>
            </w:ins>
          </w:p>
        </w:tc>
        <w:tc>
          <w:tcPr>
            <w:tcW w:w="1005" w:type="dxa"/>
            <w:tcBorders>
              <w:top w:val="nil"/>
              <w:left w:val="nil"/>
              <w:bottom w:val="nil"/>
              <w:right w:val="nil"/>
            </w:tcBorders>
            <w:shd w:val="clear" w:color="auto" w:fill="auto"/>
            <w:noWrap/>
            <w:vAlign w:val="center"/>
            <w:hideMark/>
            <w:tcPrChange w:id="6815" w:author="Tao Huang" w:date="2018-09-06T16:33:00Z">
              <w:tcPr>
                <w:tcW w:w="1005" w:type="dxa"/>
                <w:gridSpan w:val="2"/>
                <w:tcBorders>
                  <w:top w:val="nil"/>
                  <w:left w:val="nil"/>
                  <w:bottom w:val="nil"/>
                  <w:right w:val="nil"/>
                </w:tcBorders>
                <w:shd w:val="clear" w:color="auto" w:fill="auto"/>
                <w:noWrap/>
                <w:vAlign w:val="center"/>
                <w:hideMark/>
              </w:tcPr>
            </w:tcPrChange>
          </w:tcPr>
          <w:p w14:paraId="58690CDB" w14:textId="77777777" w:rsidR="00447B77" w:rsidRPr="00447B77" w:rsidRDefault="00447B77" w:rsidP="00447B77">
            <w:pPr>
              <w:spacing w:after="0" w:line="240" w:lineRule="auto"/>
              <w:jc w:val="right"/>
              <w:rPr>
                <w:ins w:id="6816" w:author="Tao Huang" w:date="2018-09-06T16:33:00Z"/>
                <w:rFonts w:eastAsia="Times New Roman" w:cs="Times New Roman"/>
                <w:color w:val="000000"/>
                <w:sz w:val="22"/>
              </w:rPr>
            </w:pPr>
            <w:ins w:id="6817" w:author="Tao Huang" w:date="2018-09-06T16:33:00Z">
              <w:r w:rsidRPr="00447B77">
                <w:rPr>
                  <w:rFonts w:eastAsia="Times New Roman" w:cs="Times New Roman"/>
                  <w:color w:val="000000"/>
                  <w:sz w:val="22"/>
                </w:rPr>
                <w:t>98.62%</w:t>
              </w:r>
            </w:ins>
          </w:p>
        </w:tc>
        <w:tc>
          <w:tcPr>
            <w:tcW w:w="1005" w:type="dxa"/>
            <w:tcBorders>
              <w:top w:val="nil"/>
              <w:left w:val="nil"/>
              <w:bottom w:val="nil"/>
              <w:right w:val="nil"/>
            </w:tcBorders>
            <w:shd w:val="clear" w:color="auto" w:fill="auto"/>
            <w:noWrap/>
            <w:vAlign w:val="bottom"/>
            <w:hideMark/>
            <w:tcPrChange w:id="6818" w:author="Tao Huang" w:date="2018-09-06T16:33:00Z">
              <w:tcPr>
                <w:tcW w:w="1005" w:type="dxa"/>
                <w:gridSpan w:val="2"/>
                <w:tcBorders>
                  <w:top w:val="nil"/>
                  <w:left w:val="nil"/>
                  <w:bottom w:val="nil"/>
                  <w:right w:val="nil"/>
                </w:tcBorders>
                <w:shd w:val="clear" w:color="auto" w:fill="auto"/>
                <w:noWrap/>
                <w:vAlign w:val="bottom"/>
                <w:hideMark/>
              </w:tcPr>
            </w:tcPrChange>
          </w:tcPr>
          <w:p w14:paraId="511F06A6" w14:textId="77777777" w:rsidR="00447B77" w:rsidRPr="00447B77" w:rsidRDefault="00447B77" w:rsidP="00447B77">
            <w:pPr>
              <w:spacing w:after="0" w:line="240" w:lineRule="auto"/>
              <w:jc w:val="right"/>
              <w:rPr>
                <w:ins w:id="6819" w:author="Tao Huang" w:date="2018-09-06T16:33:00Z"/>
                <w:rFonts w:eastAsia="Times New Roman" w:cs="Times New Roman"/>
                <w:color w:val="000000"/>
                <w:sz w:val="22"/>
              </w:rPr>
            </w:pPr>
            <w:ins w:id="6820" w:author="Tao Huang" w:date="2018-09-06T16:33:00Z">
              <w:r w:rsidRPr="00447B77">
                <w:rPr>
                  <w:rFonts w:eastAsia="Times New Roman" w:cs="Times New Roman"/>
                  <w:color w:val="000000"/>
                  <w:sz w:val="22"/>
                </w:rPr>
                <w:t>99.52%</w:t>
              </w:r>
            </w:ins>
          </w:p>
        </w:tc>
      </w:tr>
      <w:tr w:rsidR="00447B77" w:rsidRPr="00447B77" w14:paraId="5CF1AB9C" w14:textId="77777777" w:rsidTr="00447B77">
        <w:tblPrEx>
          <w:tblPrExChange w:id="6821" w:author="Tao Huang" w:date="2018-09-06T16:33:00Z">
            <w:tblPrEx>
              <w:tblW w:w="11130" w:type="dxa"/>
            </w:tblPrEx>
          </w:tblPrExChange>
        </w:tblPrEx>
        <w:trPr>
          <w:trHeight w:val="20"/>
          <w:ins w:id="6822" w:author="Tao Huang" w:date="2018-09-06T16:33:00Z"/>
          <w:trPrChange w:id="6823"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824" w:author="Tao Huang" w:date="2018-09-06T16:33:00Z">
              <w:tcPr>
                <w:tcW w:w="2268" w:type="dxa"/>
                <w:tcBorders>
                  <w:top w:val="nil"/>
                  <w:left w:val="nil"/>
                  <w:bottom w:val="nil"/>
                  <w:right w:val="nil"/>
                </w:tcBorders>
                <w:shd w:val="clear" w:color="auto" w:fill="auto"/>
                <w:noWrap/>
                <w:vAlign w:val="center"/>
                <w:hideMark/>
              </w:tcPr>
            </w:tcPrChange>
          </w:tcPr>
          <w:p w14:paraId="2401870E" w14:textId="77777777" w:rsidR="00447B77" w:rsidRPr="00447B77" w:rsidRDefault="00447B77" w:rsidP="00447B77">
            <w:pPr>
              <w:spacing w:after="0" w:line="240" w:lineRule="auto"/>
              <w:rPr>
                <w:ins w:id="6825" w:author="Tao Huang" w:date="2018-09-06T16:33:00Z"/>
                <w:rFonts w:eastAsia="Times New Roman" w:cs="Times New Roman"/>
                <w:color w:val="000000"/>
                <w:sz w:val="22"/>
              </w:rPr>
            </w:pPr>
            <w:ins w:id="6826" w:author="Tao Huang" w:date="2018-09-06T16:33:00Z">
              <w:r w:rsidRPr="00447B77">
                <w:rPr>
                  <w:rFonts w:eastAsia="Times New Roman" w:cs="Times New Roman"/>
                  <w:color w:val="000000"/>
                  <w:sz w:val="22"/>
                </w:rPr>
                <w:t>Household Cleaner</w:t>
              </w:r>
            </w:ins>
          </w:p>
        </w:tc>
        <w:tc>
          <w:tcPr>
            <w:tcW w:w="1276" w:type="dxa"/>
            <w:tcBorders>
              <w:top w:val="nil"/>
              <w:left w:val="nil"/>
              <w:bottom w:val="nil"/>
              <w:right w:val="nil"/>
            </w:tcBorders>
            <w:shd w:val="clear" w:color="auto" w:fill="auto"/>
            <w:noWrap/>
            <w:vAlign w:val="center"/>
            <w:hideMark/>
            <w:tcPrChange w:id="6827" w:author="Tao Huang" w:date="2018-09-06T16:33:00Z">
              <w:tcPr>
                <w:tcW w:w="1276" w:type="dxa"/>
                <w:tcBorders>
                  <w:top w:val="nil"/>
                  <w:left w:val="nil"/>
                  <w:bottom w:val="nil"/>
                  <w:right w:val="nil"/>
                </w:tcBorders>
                <w:shd w:val="clear" w:color="auto" w:fill="auto"/>
                <w:noWrap/>
                <w:vAlign w:val="center"/>
                <w:hideMark/>
              </w:tcPr>
            </w:tcPrChange>
          </w:tcPr>
          <w:p w14:paraId="69A6EE90" w14:textId="77777777" w:rsidR="00447B77" w:rsidRPr="00447B77" w:rsidRDefault="00447B77" w:rsidP="00447B77">
            <w:pPr>
              <w:spacing w:after="0" w:line="240" w:lineRule="auto"/>
              <w:jc w:val="right"/>
              <w:rPr>
                <w:ins w:id="6828" w:author="Tao Huang" w:date="2018-09-06T16:33:00Z"/>
                <w:rFonts w:eastAsia="Times New Roman" w:cs="Times New Roman"/>
                <w:color w:val="000000"/>
                <w:sz w:val="22"/>
              </w:rPr>
            </w:pPr>
            <w:ins w:id="6829" w:author="Tao Huang" w:date="2018-09-06T16:33:00Z">
              <w:r w:rsidRPr="00447B77">
                <w:rPr>
                  <w:rFonts w:eastAsia="Times New Roman" w:cs="Times New Roman"/>
                  <w:color w:val="000000"/>
                  <w:sz w:val="22"/>
                </w:rPr>
                <w:t>100.43%</w:t>
              </w:r>
            </w:ins>
          </w:p>
        </w:tc>
        <w:tc>
          <w:tcPr>
            <w:tcW w:w="1134" w:type="dxa"/>
            <w:tcBorders>
              <w:top w:val="nil"/>
              <w:left w:val="nil"/>
              <w:bottom w:val="nil"/>
              <w:right w:val="nil"/>
            </w:tcBorders>
            <w:shd w:val="clear" w:color="auto" w:fill="auto"/>
            <w:noWrap/>
            <w:vAlign w:val="center"/>
            <w:hideMark/>
            <w:tcPrChange w:id="6830" w:author="Tao Huang" w:date="2018-09-06T16:33:00Z">
              <w:tcPr>
                <w:tcW w:w="1134" w:type="dxa"/>
                <w:tcBorders>
                  <w:top w:val="nil"/>
                  <w:left w:val="nil"/>
                  <w:bottom w:val="nil"/>
                  <w:right w:val="nil"/>
                </w:tcBorders>
                <w:shd w:val="clear" w:color="auto" w:fill="auto"/>
                <w:noWrap/>
                <w:vAlign w:val="center"/>
                <w:hideMark/>
              </w:tcPr>
            </w:tcPrChange>
          </w:tcPr>
          <w:p w14:paraId="441AF948" w14:textId="77777777" w:rsidR="00447B77" w:rsidRPr="00447B77" w:rsidRDefault="00447B77" w:rsidP="00447B77">
            <w:pPr>
              <w:spacing w:after="0" w:line="240" w:lineRule="auto"/>
              <w:jc w:val="right"/>
              <w:rPr>
                <w:ins w:id="6831" w:author="Tao Huang" w:date="2018-09-06T16:33:00Z"/>
                <w:rFonts w:eastAsia="Times New Roman" w:cs="Times New Roman"/>
                <w:color w:val="000000"/>
                <w:sz w:val="22"/>
              </w:rPr>
            </w:pPr>
            <w:ins w:id="6832" w:author="Tao Huang" w:date="2018-09-06T16:33:00Z">
              <w:r w:rsidRPr="00447B77">
                <w:rPr>
                  <w:rFonts w:eastAsia="Times New Roman" w:cs="Times New Roman"/>
                  <w:color w:val="000000"/>
                  <w:sz w:val="22"/>
                </w:rPr>
                <w:t>103.25%</w:t>
              </w:r>
            </w:ins>
          </w:p>
        </w:tc>
        <w:tc>
          <w:tcPr>
            <w:tcW w:w="1005" w:type="dxa"/>
            <w:tcBorders>
              <w:top w:val="nil"/>
              <w:left w:val="nil"/>
              <w:bottom w:val="nil"/>
              <w:right w:val="nil"/>
            </w:tcBorders>
            <w:shd w:val="clear" w:color="auto" w:fill="auto"/>
            <w:noWrap/>
            <w:vAlign w:val="bottom"/>
            <w:hideMark/>
            <w:tcPrChange w:id="6833" w:author="Tao Huang" w:date="2018-09-06T16:33:00Z">
              <w:tcPr>
                <w:tcW w:w="1400" w:type="dxa"/>
                <w:gridSpan w:val="2"/>
                <w:tcBorders>
                  <w:top w:val="nil"/>
                  <w:left w:val="nil"/>
                  <w:bottom w:val="nil"/>
                  <w:right w:val="nil"/>
                </w:tcBorders>
                <w:shd w:val="clear" w:color="auto" w:fill="auto"/>
                <w:noWrap/>
                <w:vAlign w:val="bottom"/>
                <w:hideMark/>
              </w:tcPr>
            </w:tcPrChange>
          </w:tcPr>
          <w:p w14:paraId="59DA195E" w14:textId="77777777" w:rsidR="00447B77" w:rsidRPr="00447B77" w:rsidRDefault="00447B77" w:rsidP="00447B77">
            <w:pPr>
              <w:spacing w:after="0" w:line="240" w:lineRule="auto"/>
              <w:jc w:val="right"/>
              <w:rPr>
                <w:ins w:id="6834" w:author="Tao Huang" w:date="2018-09-06T16:33:00Z"/>
                <w:rFonts w:eastAsia="Times New Roman" w:cs="Times New Roman"/>
                <w:color w:val="000000"/>
                <w:sz w:val="22"/>
              </w:rPr>
            </w:pPr>
            <w:ins w:id="6835" w:author="Tao Huang" w:date="2018-09-06T16:33:00Z">
              <w:r w:rsidRPr="00447B77">
                <w:rPr>
                  <w:rFonts w:eastAsia="Times New Roman" w:cs="Times New Roman"/>
                  <w:color w:val="000000"/>
                  <w:sz w:val="22"/>
                </w:rPr>
                <w:t>101.46%</w:t>
              </w:r>
            </w:ins>
          </w:p>
        </w:tc>
        <w:tc>
          <w:tcPr>
            <w:tcW w:w="2037" w:type="dxa"/>
            <w:tcBorders>
              <w:top w:val="nil"/>
              <w:left w:val="nil"/>
              <w:bottom w:val="nil"/>
              <w:right w:val="nil"/>
            </w:tcBorders>
            <w:shd w:val="clear" w:color="auto" w:fill="auto"/>
            <w:noWrap/>
            <w:vAlign w:val="center"/>
            <w:hideMark/>
            <w:tcPrChange w:id="6836" w:author="Tao Huang" w:date="2018-09-06T16:33:00Z">
              <w:tcPr>
                <w:tcW w:w="2037" w:type="dxa"/>
                <w:gridSpan w:val="2"/>
                <w:tcBorders>
                  <w:top w:val="nil"/>
                  <w:left w:val="nil"/>
                  <w:bottom w:val="nil"/>
                  <w:right w:val="nil"/>
                </w:tcBorders>
                <w:shd w:val="clear" w:color="auto" w:fill="auto"/>
                <w:noWrap/>
                <w:vAlign w:val="center"/>
                <w:hideMark/>
              </w:tcPr>
            </w:tcPrChange>
          </w:tcPr>
          <w:p w14:paraId="1F0C1FAA" w14:textId="77777777" w:rsidR="00447B77" w:rsidRPr="00447B77" w:rsidRDefault="00447B77" w:rsidP="00447B77">
            <w:pPr>
              <w:spacing w:after="0" w:line="240" w:lineRule="auto"/>
              <w:rPr>
                <w:ins w:id="6837" w:author="Tao Huang" w:date="2018-09-06T16:33:00Z"/>
                <w:rFonts w:eastAsia="Times New Roman" w:cs="Times New Roman"/>
                <w:color w:val="000000"/>
                <w:sz w:val="22"/>
              </w:rPr>
            </w:pPr>
            <w:ins w:id="6838" w:author="Tao Huang" w:date="2018-09-06T16:33:00Z">
              <w:r w:rsidRPr="00447B77">
                <w:rPr>
                  <w:rFonts w:eastAsia="Times New Roman" w:cs="Times New Roman"/>
                  <w:color w:val="000000"/>
                  <w:sz w:val="22"/>
                </w:rPr>
                <w:t>Toothbrush</w:t>
              </w:r>
            </w:ins>
          </w:p>
        </w:tc>
        <w:tc>
          <w:tcPr>
            <w:tcW w:w="1211" w:type="dxa"/>
            <w:tcBorders>
              <w:top w:val="nil"/>
              <w:left w:val="nil"/>
              <w:bottom w:val="nil"/>
              <w:right w:val="nil"/>
            </w:tcBorders>
            <w:shd w:val="clear" w:color="auto" w:fill="auto"/>
            <w:noWrap/>
            <w:vAlign w:val="center"/>
            <w:hideMark/>
            <w:tcPrChange w:id="6839" w:author="Tao Huang" w:date="2018-09-06T16:33:00Z">
              <w:tcPr>
                <w:tcW w:w="1005" w:type="dxa"/>
                <w:gridSpan w:val="2"/>
                <w:tcBorders>
                  <w:top w:val="nil"/>
                  <w:left w:val="nil"/>
                  <w:bottom w:val="nil"/>
                  <w:right w:val="nil"/>
                </w:tcBorders>
                <w:shd w:val="clear" w:color="auto" w:fill="auto"/>
                <w:noWrap/>
                <w:vAlign w:val="center"/>
                <w:hideMark/>
              </w:tcPr>
            </w:tcPrChange>
          </w:tcPr>
          <w:p w14:paraId="2F27818B" w14:textId="77777777" w:rsidR="00447B77" w:rsidRPr="00447B77" w:rsidRDefault="00447B77" w:rsidP="00447B77">
            <w:pPr>
              <w:spacing w:after="0" w:line="240" w:lineRule="auto"/>
              <w:jc w:val="right"/>
              <w:rPr>
                <w:ins w:id="6840" w:author="Tao Huang" w:date="2018-09-06T16:33:00Z"/>
                <w:rFonts w:eastAsia="Times New Roman" w:cs="Times New Roman"/>
                <w:color w:val="000000"/>
                <w:sz w:val="22"/>
              </w:rPr>
            </w:pPr>
            <w:ins w:id="6841" w:author="Tao Huang" w:date="2018-09-06T16:33:00Z">
              <w:r w:rsidRPr="00447B77">
                <w:rPr>
                  <w:rFonts w:eastAsia="Times New Roman" w:cs="Times New Roman"/>
                  <w:color w:val="000000"/>
                  <w:sz w:val="22"/>
                </w:rPr>
                <w:t>100.13%</w:t>
              </w:r>
            </w:ins>
          </w:p>
        </w:tc>
        <w:tc>
          <w:tcPr>
            <w:tcW w:w="1005" w:type="dxa"/>
            <w:tcBorders>
              <w:top w:val="nil"/>
              <w:left w:val="nil"/>
              <w:bottom w:val="nil"/>
              <w:right w:val="nil"/>
            </w:tcBorders>
            <w:shd w:val="clear" w:color="auto" w:fill="auto"/>
            <w:noWrap/>
            <w:vAlign w:val="center"/>
            <w:hideMark/>
            <w:tcPrChange w:id="6842" w:author="Tao Huang" w:date="2018-09-06T16:33:00Z">
              <w:tcPr>
                <w:tcW w:w="1005" w:type="dxa"/>
                <w:gridSpan w:val="2"/>
                <w:tcBorders>
                  <w:top w:val="nil"/>
                  <w:left w:val="nil"/>
                  <w:bottom w:val="nil"/>
                  <w:right w:val="nil"/>
                </w:tcBorders>
                <w:shd w:val="clear" w:color="auto" w:fill="auto"/>
                <w:noWrap/>
                <w:vAlign w:val="center"/>
                <w:hideMark/>
              </w:tcPr>
            </w:tcPrChange>
          </w:tcPr>
          <w:p w14:paraId="19A18199" w14:textId="77777777" w:rsidR="00447B77" w:rsidRPr="00447B77" w:rsidRDefault="00447B77" w:rsidP="00447B77">
            <w:pPr>
              <w:spacing w:after="0" w:line="240" w:lineRule="auto"/>
              <w:jc w:val="right"/>
              <w:rPr>
                <w:ins w:id="6843" w:author="Tao Huang" w:date="2018-09-06T16:33:00Z"/>
                <w:rFonts w:eastAsia="Times New Roman" w:cs="Times New Roman"/>
                <w:color w:val="000000"/>
                <w:sz w:val="22"/>
              </w:rPr>
            </w:pPr>
            <w:ins w:id="6844" w:author="Tao Huang" w:date="2018-09-06T16:33:00Z">
              <w:r w:rsidRPr="00447B77">
                <w:rPr>
                  <w:rFonts w:eastAsia="Times New Roman" w:cs="Times New Roman"/>
                  <w:color w:val="000000"/>
                  <w:sz w:val="22"/>
                </w:rPr>
                <w:t>101.27%</w:t>
              </w:r>
            </w:ins>
          </w:p>
        </w:tc>
        <w:tc>
          <w:tcPr>
            <w:tcW w:w="1005" w:type="dxa"/>
            <w:tcBorders>
              <w:top w:val="nil"/>
              <w:left w:val="nil"/>
              <w:bottom w:val="nil"/>
              <w:right w:val="nil"/>
            </w:tcBorders>
            <w:shd w:val="clear" w:color="auto" w:fill="auto"/>
            <w:noWrap/>
            <w:vAlign w:val="bottom"/>
            <w:hideMark/>
            <w:tcPrChange w:id="6845" w:author="Tao Huang" w:date="2018-09-06T16:33:00Z">
              <w:tcPr>
                <w:tcW w:w="1005" w:type="dxa"/>
                <w:gridSpan w:val="2"/>
                <w:tcBorders>
                  <w:top w:val="nil"/>
                  <w:left w:val="nil"/>
                  <w:bottom w:val="nil"/>
                  <w:right w:val="nil"/>
                </w:tcBorders>
                <w:shd w:val="clear" w:color="auto" w:fill="auto"/>
                <w:noWrap/>
                <w:vAlign w:val="bottom"/>
                <w:hideMark/>
              </w:tcPr>
            </w:tcPrChange>
          </w:tcPr>
          <w:p w14:paraId="63F584B9" w14:textId="77777777" w:rsidR="00447B77" w:rsidRPr="00447B77" w:rsidRDefault="00447B77" w:rsidP="00447B77">
            <w:pPr>
              <w:spacing w:after="0" w:line="240" w:lineRule="auto"/>
              <w:jc w:val="right"/>
              <w:rPr>
                <w:ins w:id="6846" w:author="Tao Huang" w:date="2018-09-06T16:33:00Z"/>
                <w:rFonts w:eastAsia="Times New Roman" w:cs="Times New Roman"/>
                <w:color w:val="000000"/>
                <w:sz w:val="22"/>
              </w:rPr>
            </w:pPr>
            <w:ins w:id="6847" w:author="Tao Huang" w:date="2018-09-06T16:33:00Z">
              <w:r w:rsidRPr="00447B77">
                <w:rPr>
                  <w:rFonts w:eastAsia="Times New Roman" w:cs="Times New Roman"/>
                  <w:color w:val="000000"/>
                  <w:sz w:val="22"/>
                </w:rPr>
                <w:t>100.46%</w:t>
              </w:r>
            </w:ins>
          </w:p>
        </w:tc>
      </w:tr>
      <w:tr w:rsidR="00447B77" w:rsidRPr="00447B77" w14:paraId="0E5A1C90" w14:textId="77777777" w:rsidTr="00447B77">
        <w:tblPrEx>
          <w:tblPrExChange w:id="6848" w:author="Tao Huang" w:date="2018-09-06T16:33:00Z">
            <w:tblPrEx>
              <w:tblW w:w="11130" w:type="dxa"/>
            </w:tblPrEx>
          </w:tblPrExChange>
        </w:tblPrEx>
        <w:trPr>
          <w:trHeight w:val="20"/>
          <w:ins w:id="6849" w:author="Tao Huang" w:date="2018-09-06T16:33:00Z"/>
          <w:trPrChange w:id="6850" w:author="Tao Huang" w:date="2018-09-06T16:33:00Z">
            <w:trPr>
              <w:gridAfter w:val="0"/>
              <w:trHeight w:val="20"/>
            </w:trPr>
          </w:trPrChange>
        </w:trPr>
        <w:tc>
          <w:tcPr>
            <w:tcW w:w="2268" w:type="dxa"/>
            <w:tcBorders>
              <w:top w:val="nil"/>
              <w:left w:val="nil"/>
              <w:bottom w:val="nil"/>
              <w:right w:val="nil"/>
            </w:tcBorders>
            <w:shd w:val="clear" w:color="auto" w:fill="auto"/>
            <w:noWrap/>
            <w:vAlign w:val="center"/>
            <w:hideMark/>
            <w:tcPrChange w:id="6851" w:author="Tao Huang" w:date="2018-09-06T16:33:00Z">
              <w:tcPr>
                <w:tcW w:w="2268" w:type="dxa"/>
                <w:tcBorders>
                  <w:top w:val="nil"/>
                  <w:left w:val="nil"/>
                  <w:bottom w:val="nil"/>
                  <w:right w:val="nil"/>
                </w:tcBorders>
                <w:shd w:val="clear" w:color="auto" w:fill="auto"/>
                <w:noWrap/>
                <w:vAlign w:val="center"/>
                <w:hideMark/>
              </w:tcPr>
            </w:tcPrChange>
          </w:tcPr>
          <w:p w14:paraId="3E5169EC" w14:textId="77777777" w:rsidR="00447B77" w:rsidRPr="00447B77" w:rsidRDefault="00447B77" w:rsidP="00447B77">
            <w:pPr>
              <w:spacing w:after="0" w:line="240" w:lineRule="auto"/>
              <w:rPr>
                <w:ins w:id="6852" w:author="Tao Huang" w:date="2018-09-06T16:33:00Z"/>
                <w:rFonts w:eastAsia="Times New Roman" w:cs="Times New Roman"/>
                <w:color w:val="000000"/>
                <w:sz w:val="22"/>
              </w:rPr>
            </w:pPr>
            <w:ins w:id="6853" w:author="Tao Huang" w:date="2018-09-06T16:33:00Z">
              <w:r w:rsidRPr="00447B77">
                <w:rPr>
                  <w:rFonts w:eastAsia="Times New Roman" w:cs="Times New Roman"/>
                  <w:color w:val="000000"/>
                  <w:sz w:val="22"/>
                </w:rPr>
                <w:t>Laundry Detergent</w:t>
              </w:r>
            </w:ins>
          </w:p>
        </w:tc>
        <w:tc>
          <w:tcPr>
            <w:tcW w:w="1276" w:type="dxa"/>
            <w:tcBorders>
              <w:top w:val="nil"/>
              <w:left w:val="nil"/>
              <w:bottom w:val="nil"/>
              <w:right w:val="nil"/>
            </w:tcBorders>
            <w:shd w:val="clear" w:color="auto" w:fill="auto"/>
            <w:noWrap/>
            <w:vAlign w:val="center"/>
            <w:hideMark/>
            <w:tcPrChange w:id="6854" w:author="Tao Huang" w:date="2018-09-06T16:33:00Z">
              <w:tcPr>
                <w:tcW w:w="1276" w:type="dxa"/>
                <w:tcBorders>
                  <w:top w:val="nil"/>
                  <w:left w:val="nil"/>
                  <w:bottom w:val="nil"/>
                  <w:right w:val="nil"/>
                </w:tcBorders>
                <w:shd w:val="clear" w:color="auto" w:fill="auto"/>
                <w:noWrap/>
                <w:vAlign w:val="center"/>
                <w:hideMark/>
              </w:tcPr>
            </w:tcPrChange>
          </w:tcPr>
          <w:p w14:paraId="54594BF0" w14:textId="77777777" w:rsidR="00447B77" w:rsidRPr="00447B77" w:rsidRDefault="00447B77" w:rsidP="00447B77">
            <w:pPr>
              <w:spacing w:after="0" w:line="240" w:lineRule="auto"/>
              <w:jc w:val="right"/>
              <w:rPr>
                <w:ins w:id="6855" w:author="Tao Huang" w:date="2018-09-06T16:33:00Z"/>
                <w:rFonts w:eastAsia="Times New Roman" w:cs="Times New Roman"/>
                <w:color w:val="000000"/>
                <w:sz w:val="22"/>
              </w:rPr>
            </w:pPr>
            <w:ins w:id="6856" w:author="Tao Huang" w:date="2018-09-06T16:33:00Z">
              <w:r w:rsidRPr="00447B77">
                <w:rPr>
                  <w:rFonts w:eastAsia="Times New Roman" w:cs="Times New Roman"/>
                  <w:color w:val="000000"/>
                  <w:sz w:val="22"/>
                </w:rPr>
                <w:t>99.54%</w:t>
              </w:r>
            </w:ins>
          </w:p>
        </w:tc>
        <w:tc>
          <w:tcPr>
            <w:tcW w:w="1134" w:type="dxa"/>
            <w:tcBorders>
              <w:top w:val="nil"/>
              <w:left w:val="nil"/>
              <w:bottom w:val="nil"/>
              <w:right w:val="nil"/>
            </w:tcBorders>
            <w:shd w:val="clear" w:color="auto" w:fill="auto"/>
            <w:noWrap/>
            <w:vAlign w:val="center"/>
            <w:hideMark/>
            <w:tcPrChange w:id="6857" w:author="Tao Huang" w:date="2018-09-06T16:33:00Z">
              <w:tcPr>
                <w:tcW w:w="1134" w:type="dxa"/>
                <w:tcBorders>
                  <w:top w:val="nil"/>
                  <w:left w:val="nil"/>
                  <w:bottom w:val="nil"/>
                  <w:right w:val="nil"/>
                </w:tcBorders>
                <w:shd w:val="clear" w:color="auto" w:fill="auto"/>
                <w:noWrap/>
                <w:vAlign w:val="center"/>
                <w:hideMark/>
              </w:tcPr>
            </w:tcPrChange>
          </w:tcPr>
          <w:p w14:paraId="00C321CA" w14:textId="77777777" w:rsidR="00447B77" w:rsidRPr="00447B77" w:rsidRDefault="00447B77" w:rsidP="00447B77">
            <w:pPr>
              <w:spacing w:after="0" w:line="240" w:lineRule="auto"/>
              <w:jc w:val="right"/>
              <w:rPr>
                <w:ins w:id="6858" w:author="Tao Huang" w:date="2018-09-06T16:33:00Z"/>
                <w:rFonts w:eastAsia="Times New Roman" w:cs="Times New Roman"/>
                <w:color w:val="000000"/>
                <w:sz w:val="22"/>
              </w:rPr>
            </w:pPr>
            <w:ins w:id="6859" w:author="Tao Huang" w:date="2018-09-06T16:33:00Z">
              <w:r w:rsidRPr="00447B77">
                <w:rPr>
                  <w:rFonts w:eastAsia="Times New Roman" w:cs="Times New Roman"/>
                  <w:color w:val="000000"/>
                  <w:sz w:val="22"/>
                </w:rPr>
                <w:t>99.58%</w:t>
              </w:r>
            </w:ins>
          </w:p>
        </w:tc>
        <w:tc>
          <w:tcPr>
            <w:tcW w:w="1005" w:type="dxa"/>
            <w:tcBorders>
              <w:top w:val="nil"/>
              <w:left w:val="nil"/>
              <w:bottom w:val="nil"/>
              <w:right w:val="nil"/>
            </w:tcBorders>
            <w:shd w:val="clear" w:color="auto" w:fill="auto"/>
            <w:noWrap/>
            <w:vAlign w:val="bottom"/>
            <w:hideMark/>
            <w:tcPrChange w:id="6860" w:author="Tao Huang" w:date="2018-09-06T16:33:00Z">
              <w:tcPr>
                <w:tcW w:w="1400" w:type="dxa"/>
                <w:gridSpan w:val="2"/>
                <w:tcBorders>
                  <w:top w:val="nil"/>
                  <w:left w:val="nil"/>
                  <w:bottom w:val="nil"/>
                  <w:right w:val="nil"/>
                </w:tcBorders>
                <w:shd w:val="clear" w:color="auto" w:fill="auto"/>
                <w:noWrap/>
                <w:vAlign w:val="bottom"/>
                <w:hideMark/>
              </w:tcPr>
            </w:tcPrChange>
          </w:tcPr>
          <w:p w14:paraId="58F3EF90" w14:textId="77777777" w:rsidR="00447B77" w:rsidRPr="00447B77" w:rsidRDefault="00447B77" w:rsidP="00447B77">
            <w:pPr>
              <w:spacing w:after="0" w:line="240" w:lineRule="auto"/>
              <w:jc w:val="right"/>
              <w:rPr>
                <w:ins w:id="6861" w:author="Tao Huang" w:date="2018-09-06T16:33:00Z"/>
                <w:rFonts w:eastAsia="Times New Roman" w:cs="Times New Roman"/>
                <w:color w:val="000000"/>
                <w:sz w:val="22"/>
              </w:rPr>
            </w:pPr>
            <w:ins w:id="6862" w:author="Tao Huang" w:date="2018-09-06T16:33:00Z">
              <w:r w:rsidRPr="00447B77">
                <w:rPr>
                  <w:rFonts w:eastAsia="Times New Roman" w:cs="Times New Roman"/>
                  <w:color w:val="000000"/>
                  <w:sz w:val="22"/>
                </w:rPr>
                <w:t>99.70%</w:t>
              </w:r>
            </w:ins>
          </w:p>
        </w:tc>
        <w:tc>
          <w:tcPr>
            <w:tcW w:w="2037" w:type="dxa"/>
            <w:tcBorders>
              <w:top w:val="nil"/>
              <w:left w:val="nil"/>
              <w:bottom w:val="nil"/>
              <w:right w:val="nil"/>
            </w:tcBorders>
            <w:shd w:val="clear" w:color="auto" w:fill="auto"/>
            <w:noWrap/>
            <w:vAlign w:val="center"/>
            <w:hideMark/>
            <w:tcPrChange w:id="6863" w:author="Tao Huang" w:date="2018-09-06T16:33:00Z">
              <w:tcPr>
                <w:tcW w:w="2037" w:type="dxa"/>
                <w:gridSpan w:val="2"/>
                <w:tcBorders>
                  <w:top w:val="nil"/>
                  <w:left w:val="nil"/>
                  <w:bottom w:val="nil"/>
                  <w:right w:val="nil"/>
                </w:tcBorders>
                <w:shd w:val="clear" w:color="auto" w:fill="auto"/>
                <w:noWrap/>
                <w:vAlign w:val="center"/>
                <w:hideMark/>
              </w:tcPr>
            </w:tcPrChange>
          </w:tcPr>
          <w:p w14:paraId="213A5576" w14:textId="77777777" w:rsidR="00447B77" w:rsidRPr="00447B77" w:rsidRDefault="00447B77" w:rsidP="00447B77">
            <w:pPr>
              <w:spacing w:after="0" w:line="240" w:lineRule="auto"/>
              <w:rPr>
                <w:ins w:id="6864" w:author="Tao Huang" w:date="2018-09-06T16:33:00Z"/>
                <w:rFonts w:eastAsia="Times New Roman" w:cs="Times New Roman"/>
                <w:color w:val="000000"/>
                <w:sz w:val="22"/>
              </w:rPr>
            </w:pPr>
            <w:ins w:id="6865" w:author="Tao Huang" w:date="2018-09-06T16:33:00Z">
              <w:r w:rsidRPr="00447B77">
                <w:rPr>
                  <w:rFonts w:eastAsia="Times New Roman" w:cs="Times New Roman"/>
                  <w:color w:val="000000"/>
                  <w:sz w:val="22"/>
                </w:rPr>
                <w:t>Toothpaste</w:t>
              </w:r>
            </w:ins>
          </w:p>
        </w:tc>
        <w:tc>
          <w:tcPr>
            <w:tcW w:w="1211" w:type="dxa"/>
            <w:tcBorders>
              <w:top w:val="nil"/>
              <w:left w:val="nil"/>
              <w:bottom w:val="nil"/>
              <w:right w:val="nil"/>
            </w:tcBorders>
            <w:shd w:val="clear" w:color="auto" w:fill="auto"/>
            <w:noWrap/>
            <w:vAlign w:val="center"/>
            <w:hideMark/>
            <w:tcPrChange w:id="6866" w:author="Tao Huang" w:date="2018-09-06T16:33:00Z">
              <w:tcPr>
                <w:tcW w:w="1005" w:type="dxa"/>
                <w:gridSpan w:val="2"/>
                <w:tcBorders>
                  <w:top w:val="nil"/>
                  <w:left w:val="nil"/>
                  <w:bottom w:val="nil"/>
                  <w:right w:val="nil"/>
                </w:tcBorders>
                <w:shd w:val="clear" w:color="auto" w:fill="auto"/>
                <w:noWrap/>
                <w:vAlign w:val="center"/>
                <w:hideMark/>
              </w:tcPr>
            </w:tcPrChange>
          </w:tcPr>
          <w:p w14:paraId="55ED4F41" w14:textId="77777777" w:rsidR="00447B77" w:rsidRPr="00447B77" w:rsidRDefault="00447B77" w:rsidP="00447B77">
            <w:pPr>
              <w:spacing w:after="0" w:line="240" w:lineRule="auto"/>
              <w:jc w:val="right"/>
              <w:rPr>
                <w:ins w:id="6867" w:author="Tao Huang" w:date="2018-09-06T16:33:00Z"/>
                <w:rFonts w:eastAsia="Times New Roman" w:cs="Times New Roman"/>
                <w:color w:val="000000"/>
                <w:sz w:val="22"/>
              </w:rPr>
            </w:pPr>
            <w:ins w:id="6868" w:author="Tao Huang" w:date="2018-09-06T16:33:00Z">
              <w:r w:rsidRPr="00447B77">
                <w:rPr>
                  <w:rFonts w:eastAsia="Times New Roman" w:cs="Times New Roman"/>
                  <w:color w:val="000000"/>
                  <w:sz w:val="22"/>
                </w:rPr>
                <w:t>98.27%</w:t>
              </w:r>
            </w:ins>
          </w:p>
        </w:tc>
        <w:tc>
          <w:tcPr>
            <w:tcW w:w="1005" w:type="dxa"/>
            <w:tcBorders>
              <w:top w:val="nil"/>
              <w:left w:val="nil"/>
              <w:bottom w:val="nil"/>
              <w:right w:val="nil"/>
            </w:tcBorders>
            <w:shd w:val="clear" w:color="auto" w:fill="auto"/>
            <w:noWrap/>
            <w:vAlign w:val="center"/>
            <w:hideMark/>
            <w:tcPrChange w:id="6869" w:author="Tao Huang" w:date="2018-09-06T16:33:00Z">
              <w:tcPr>
                <w:tcW w:w="1005" w:type="dxa"/>
                <w:gridSpan w:val="2"/>
                <w:tcBorders>
                  <w:top w:val="nil"/>
                  <w:left w:val="nil"/>
                  <w:bottom w:val="nil"/>
                  <w:right w:val="nil"/>
                </w:tcBorders>
                <w:shd w:val="clear" w:color="auto" w:fill="auto"/>
                <w:noWrap/>
                <w:vAlign w:val="center"/>
                <w:hideMark/>
              </w:tcPr>
            </w:tcPrChange>
          </w:tcPr>
          <w:p w14:paraId="0C066415" w14:textId="77777777" w:rsidR="00447B77" w:rsidRPr="00447B77" w:rsidRDefault="00447B77" w:rsidP="00447B77">
            <w:pPr>
              <w:spacing w:after="0" w:line="240" w:lineRule="auto"/>
              <w:jc w:val="right"/>
              <w:rPr>
                <w:ins w:id="6870" w:author="Tao Huang" w:date="2018-09-06T16:33:00Z"/>
                <w:rFonts w:eastAsia="Times New Roman" w:cs="Times New Roman"/>
                <w:color w:val="000000"/>
                <w:sz w:val="22"/>
              </w:rPr>
            </w:pPr>
            <w:ins w:id="6871" w:author="Tao Huang" w:date="2018-09-06T16:33:00Z">
              <w:r w:rsidRPr="00447B77">
                <w:rPr>
                  <w:rFonts w:eastAsia="Times New Roman" w:cs="Times New Roman"/>
                  <w:color w:val="000000"/>
                  <w:sz w:val="22"/>
                </w:rPr>
                <w:t>100.25%</w:t>
              </w:r>
            </w:ins>
          </w:p>
        </w:tc>
        <w:tc>
          <w:tcPr>
            <w:tcW w:w="1005" w:type="dxa"/>
            <w:tcBorders>
              <w:top w:val="nil"/>
              <w:left w:val="nil"/>
              <w:bottom w:val="nil"/>
              <w:right w:val="nil"/>
            </w:tcBorders>
            <w:shd w:val="clear" w:color="auto" w:fill="auto"/>
            <w:noWrap/>
            <w:vAlign w:val="bottom"/>
            <w:hideMark/>
            <w:tcPrChange w:id="6872" w:author="Tao Huang" w:date="2018-09-06T16:33:00Z">
              <w:tcPr>
                <w:tcW w:w="1005" w:type="dxa"/>
                <w:gridSpan w:val="2"/>
                <w:tcBorders>
                  <w:top w:val="nil"/>
                  <w:left w:val="nil"/>
                  <w:bottom w:val="nil"/>
                  <w:right w:val="nil"/>
                </w:tcBorders>
                <w:shd w:val="clear" w:color="auto" w:fill="auto"/>
                <w:noWrap/>
                <w:vAlign w:val="bottom"/>
                <w:hideMark/>
              </w:tcPr>
            </w:tcPrChange>
          </w:tcPr>
          <w:p w14:paraId="6C3A2995" w14:textId="77777777" w:rsidR="00447B77" w:rsidRPr="00447B77" w:rsidRDefault="00447B77" w:rsidP="00447B77">
            <w:pPr>
              <w:spacing w:after="0" w:line="240" w:lineRule="auto"/>
              <w:jc w:val="right"/>
              <w:rPr>
                <w:ins w:id="6873" w:author="Tao Huang" w:date="2018-09-06T16:33:00Z"/>
                <w:rFonts w:eastAsia="Times New Roman" w:cs="Times New Roman"/>
                <w:color w:val="000000"/>
                <w:sz w:val="22"/>
              </w:rPr>
            </w:pPr>
            <w:ins w:id="6874" w:author="Tao Huang" w:date="2018-09-06T16:33:00Z">
              <w:r w:rsidRPr="00447B77">
                <w:rPr>
                  <w:rFonts w:eastAsia="Times New Roman" w:cs="Times New Roman"/>
                  <w:color w:val="000000"/>
                  <w:sz w:val="22"/>
                </w:rPr>
                <w:t>99.35%</w:t>
              </w:r>
            </w:ins>
          </w:p>
        </w:tc>
      </w:tr>
      <w:tr w:rsidR="00447B77" w:rsidRPr="00447B77" w14:paraId="7447FA6B" w14:textId="77777777" w:rsidTr="00447B77">
        <w:trPr>
          <w:trHeight w:val="20"/>
          <w:ins w:id="6875" w:author="Tao Huang" w:date="2018-09-06T16:33:00Z"/>
          <w:trPrChange w:id="6876" w:author="Tao Huang" w:date="2018-09-06T16:33:00Z">
            <w:trPr>
              <w:trHeight w:val="20"/>
            </w:trPr>
          </w:trPrChange>
        </w:trPr>
        <w:tc>
          <w:tcPr>
            <w:tcW w:w="2268" w:type="dxa"/>
            <w:tcBorders>
              <w:top w:val="nil"/>
              <w:left w:val="nil"/>
              <w:bottom w:val="nil"/>
              <w:right w:val="nil"/>
            </w:tcBorders>
            <w:shd w:val="clear" w:color="auto" w:fill="auto"/>
            <w:noWrap/>
            <w:vAlign w:val="center"/>
            <w:hideMark/>
            <w:tcPrChange w:id="6877" w:author="Tao Huang" w:date="2018-09-06T16:33:00Z">
              <w:tcPr>
                <w:tcW w:w="2268" w:type="dxa"/>
                <w:tcBorders>
                  <w:top w:val="nil"/>
                  <w:left w:val="nil"/>
                  <w:bottom w:val="nil"/>
                  <w:right w:val="nil"/>
                </w:tcBorders>
                <w:shd w:val="clear" w:color="auto" w:fill="auto"/>
                <w:noWrap/>
                <w:vAlign w:val="center"/>
                <w:hideMark/>
              </w:tcPr>
            </w:tcPrChange>
          </w:tcPr>
          <w:p w14:paraId="3206754A" w14:textId="77777777" w:rsidR="00447B77" w:rsidRPr="00447B77" w:rsidRDefault="00447B77" w:rsidP="00447B77">
            <w:pPr>
              <w:spacing w:after="0" w:line="240" w:lineRule="auto"/>
              <w:rPr>
                <w:ins w:id="6878" w:author="Tao Huang" w:date="2018-09-06T16:33:00Z"/>
                <w:rFonts w:eastAsia="Times New Roman" w:cs="Times New Roman"/>
                <w:color w:val="000000"/>
                <w:sz w:val="22"/>
              </w:rPr>
            </w:pPr>
            <w:ins w:id="6879" w:author="Tao Huang" w:date="2018-09-06T16:33:00Z">
              <w:r w:rsidRPr="00447B77">
                <w:rPr>
                  <w:rFonts w:eastAsia="Times New Roman" w:cs="Times New Roman"/>
                  <w:color w:val="000000"/>
                  <w:sz w:val="22"/>
                </w:rPr>
                <w:t>Margarine/Butter</w:t>
              </w:r>
            </w:ins>
          </w:p>
        </w:tc>
        <w:tc>
          <w:tcPr>
            <w:tcW w:w="1276" w:type="dxa"/>
            <w:tcBorders>
              <w:top w:val="nil"/>
              <w:left w:val="nil"/>
              <w:bottom w:val="nil"/>
              <w:right w:val="nil"/>
            </w:tcBorders>
            <w:shd w:val="clear" w:color="auto" w:fill="auto"/>
            <w:noWrap/>
            <w:vAlign w:val="center"/>
            <w:hideMark/>
            <w:tcPrChange w:id="6880" w:author="Tao Huang" w:date="2018-09-06T16:33:00Z">
              <w:tcPr>
                <w:tcW w:w="1276" w:type="dxa"/>
                <w:tcBorders>
                  <w:top w:val="nil"/>
                  <w:left w:val="nil"/>
                  <w:bottom w:val="nil"/>
                  <w:right w:val="nil"/>
                </w:tcBorders>
                <w:shd w:val="clear" w:color="auto" w:fill="auto"/>
                <w:noWrap/>
                <w:vAlign w:val="center"/>
                <w:hideMark/>
              </w:tcPr>
            </w:tcPrChange>
          </w:tcPr>
          <w:p w14:paraId="3CCE5B78" w14:textId="77777777" w:rsidR="00447B77" w:rsidRPr="00447B77" w:rsidRDefault="00447B77" w:rsidP="00447B77">
            <w:pPr>
              <w:spacing w:after="0" w:line="240" w:lineRule="auto"/>
              <w:jc w:val="right"/>
              <w:rPr>
                <w:ins w:id="6881" w:author="Tao Huang" w:date="2018-09-06T16:33:00Z"/>
                <w:rFonts w:eastAsia="Times New Roman" w:cs="Times New Roman"/>
                <w:color w:val="000000"/>
                <w:sz w:val="22"/>
              </w:rPr>
            </w:pPr>
            <w:ins w:id="6882" w:author="Tao Huang" w:date="2018-09-06T16:33:00Z">
              <w:r w:rsidRPr="00447B77">
                <w:rPr>
                  <w:rFonts w:eastAsia="Times New Roman" w:cs="Times New Roman"/>
                  <w:color w:val="000000"/>
                  <w:sz w:val="22"/>
                </w:rPr>
                <w:t>100.42%</w:t>
              </w:r>
            </w:ins>
          </w:p>
        </w:tc>
        <w:tc>
          <w:tcPr>
            <w:tcW w:w="1134" w:type="dxa"/>
            <w:tcBorders>
              <w:top w:val="nil"/>
              <w:left w:val="nil"/>
              <w:bottom w:val="nil"/>
              <w:right w:val="nil"/>
            </w:tcBorders>
            <w:shd w:val="clear" w:color="auto" w:fill="auto"/>
            <w:noWrap/>
            <w:vAlign w:val="center"/>
            <w:hideMark/>
            <w:tcPrChange w:id="6883" w:author="Tao Huang" w:date="2018-09-06T16:33:00Z">
              <w:tcPr>
                <w:tcW w:w="1400" w:type="dxa"/>
                <w:gridSpan w:val="2"/>
                <w:tcBorders>
                  <w:top w:val="nil"/>
                  <w:left w:val="nil"/>
                  <w:bottom w:val="nil"/>
                  <w:right w:val="nil"/>
                </w:tcBorders>
                <w:shd w:val="clear" w:color="auto" w:fill="auto"/>
                <w:noWrap/>
                <w:vAlign w:val="center"/>
                <w:hideMark/>
              </w:tcPr>
            </w:tcPrChange>
          </w:tcPr>
          <w:p w14:paraId="5397DE4A" w14:textId="77777777" w:rsidR="00447B77" w:rsidRPr="00447B77" w:rsidRDefault="00447B77" w:rsidP="00447B77">
            <w:pPr>
              <w:spacing w:after="0" w:line="240" w:lineRule="auto"/>
              <w:jc w:val="right"/>
              <w:rPr>
                <w:ins w:id="6884" w:author="Tao Huang" w:date="2018-09-06T16:33:00Z"/>
                <w:rFonts w:eastAsia="Times New Roman" w:cs="Times New Roman"/>
                <w:color w:val="000000"/>
                <w:sz w:val="22"/>
              </w:rPr>
            </w:pPr>
            <w:ins w:id="6885" w:author="Tao Huang" w:date="2018-09-06T16:33:00Z">
              <w:r w:rsidRPr="00447B77">
                <w:rPr>
                  <w:rFonts w:eastAsia="Times New Roman" w:cs="Times New Roman"/>
                  <w:color w:val="000000"/>
                  <w:sz w:val="22"/>
                </w:rPr>
                <w:t>100.71%</w:t>
              </w:r>
            </w:ins>
          </w:p>
        </w:tc>
        <w:tc>
          <w:tcPr>
            <w:tcW w:w="1005" w:type="dxa"/>
            <w:tcBorders>
              <w:top w:val="nil"/>
              <w:left w:val="nil"/>
              <w:bottom w:val="nil"/>
              <w:right w:val="nil"/>
            </w:tcBorders>
            <w:shd w:val="clear" w:color="auto" w:fill="auto"/>
            <w:noWrap/>
            <w:vAlign w:val="bottom"/>
            <w:hideMark/>
            <w:tcPrChange w:id="6886" w:author="Tao Huang" w:date="2018-09-06T16:33:00Z">
              <w:tcPr>
                <w:tcW w:w="1400" w:type="dxa"/>
                <w:gridSpan w:val="2"/>
                <w:tcBorders>
                  <w:top w:val="nil"/>
                  <w:left w:val="nil"/>
                  <w:bottom w:val="nil"/>
                  <w:right w:val="nil"/>
                </w:tcBorders>
                <w:shd w:val="clear" w:color="auto" w:fill="auto"/>
                <w:noWrap/>
                <w:vAlign w:val="bottom"/>
                <w:hideMark/>
              </w:tcPr>
            </w:tcPrChange>
          </w:tcPr>
          <w:p w14:paraId="0437929B" w14:textId="77777777" w:rsidR="00447B77" w:rsidRPr="00447B77" w:rsidRDefault="00447B77" w:rsidP="00447B77">
            <w:pPr>
              <w:spacing w:after="0" w:line="240" w:lineRule="auto"/>
              <w:jc w:val="right"/>
              <w:rPr>
                <w:ins w:id="6887" w:author="Tao Huang" w:date="2018-09-06T16:33:00Z"/>
                <w:rFonts w:eastAsia="Times New Roman" w:cs="Times New Roman"/>
                <w:color w:val="000000"/>
                <w:sz w:val="22"/>
              </w:rPr>
            </w:pPr>
            <w:ins w:id="6888" w:author="Tao Huang" w:date="2018-09-06T16:33:00Z">
              <w:r w:rsidRPr="00447B77">
                <w:rPr>
                  <w:rFonts w:eastAsia="Times New Roman" w:cs="Times New Roman"/>
                  <w:color w:val="000000"/>
                  <w:sz w:val="22"/>
                </w:rPr>
                <w:t>101.08%</w:t>
              </w:r>
            </w:ins>
          </w:p>
        </w:tc>
        <w:tc>
          <w:tcPr>
            <w:tcW w:w="2037" w:type="dxa"/>
            <w:tcBorders>
              <w:top w:val="nil"/>
              <w:left w:val="nil"/>
              <w:bottom w:val="nil"/>
              <w:right w:val="nil"/>
            </w:tcBorders>
            <w:shd w:val="clear" w:color="auto" w:fill="auto"/>
            <w:noWrap/>
            <w:vAlign w:val="center"/>
            <w:hideMark/>
            <w:tcPrChange w:id="6889" w:author="Tao Huang" w:date="2018-09-06T16:33:00Z">
              <w:tcPr>
                <w:tcW w:w="2037" w:type="dxa"/>
                <w:gridSpan w:val="2"/>
                <w:tcBorders>
                  <w:top w:val="nil"/>
                  <w:left w:val="nil"/>
                  <w:bottom w:val="nil"/>
                  <w:right w:val="nil"/>
                </w:tcBorders>
                <w:shd w:val="clear" w:color="auto" w:fill="auto"/>
                <w:noWrap/>
                <w:vAlign w:val="center"/>
                <w:hideMark/>
              </w:tcPr>
            </w:tcPrChange>
          </w:tcPr>
          <w:p w14:paraId="62FFEFFD" w14:textId="77777777" w:rsidR="00447B77" w:rsidRPr="00447B77" w:rsidRDefault="00447B77" w:rsidP="00447B77">
            <w:pPr>
              <w:spacing w:after="0" w:line="240" w:lineRule="auto"/>
              <w:rPr>
                <w:ins w:id="6890" w:author="Tao Huang" w:date="2018-09-06T16:33:00Z"/>
                <w:rFonts w:eastAsia="Times New Roman" w:cs="Times New Roman"/>
                <w:color w:val="000000"/>
                <w:sz w:val="22"/>
              </w:rPr>
            </w:pPr>
            <w:ins w:id="6891" w:author="Tao Huang" w:date="2018-09-06T16:33:00Z">
              <w:r w:rsidRPr="00447B77">
                <w:rPr>
                  <w:rFonts w:eastAsia="Times New Roman" w:cs="Times New Roman"/>
                  <w:color w:val="000000"/>
                  <w:sz w:val="22"/>
                </w:rPr>
                <w:t>Yogurt</w:t>
              </w:r>
            </w:ins>
          </w:p>
        </w:tc>
        <w:tc>
          <w:tcPr>
            <w:tcW w:w="1211" w:type="dxa"/>
            <w:tcBorders>
              <w:top w:val="nil"/>
              <w:left w:val="nil"/>
              <w:bottom w:val="nil"/>
              <w:right w:val="nil"/>
            </w:tcBorders>
            <w:shd w:val="clear" w:color="auto" w:fill="auto"/>
            <w:noWrap/>
            <w:vAlign w:val="center"/>
            <w:hideMark/>
            <w:tcPrChange w:id="6892" w:author="Tao Huang" w:date="2018-09-06T16:33:00Z">
              <w:tcPr>
                <w:tcW w:w="1005" w:type="dxa"/>
                <w:gridSpan w:val="2"/>
                <w:tcBorders>
                  <w:top w:val="nil"/>
                  <w:left w:val="nil"/>
                  <w:bottom w:val="nil"/>
                  <w:right w:val="nil"/>
                </w:tcBorders>
                <w:shd w:val="clear" w:color="auto" w:fill="auto"/>
                <w:noWrap/>
                <w:vAlign w:val="center"/>
                <w:hideMark/>
              </w:tcPr>
            </w:tcPrChange>
          </w:tcPr>
          <w:p w14:paraId="0FA6B925" w14:textId="77777777" w:rsidR="00447B77" w:rsidRPr="00447B77" w:rsidRDefault="00447B77" w:rsidP="00447B77">
            <w:pPr>
              <w:spacing w:after="0" w:line="240" w:lineRule="auto"/>
              <w:jc w:val="right"/>
              <w:rPr>
                <w:ins w:id="6893" w:author="Tao Huang" w:date="2018-09-06T16:33:00Z"/>
                <w:rFonts w:eastAsia="Times New Roman" w:cs="Times New Roman"/>
                <w:color w:val="000000"/>
                <w:sz w:val="22"/>
              </w:rPr>
            </w:pPr>
            <w:ins w:id="6894" w:author="Tao Huang" w:date="2018-09-06T16:33:00Z">
              <w:r w:rsidRPr="00447B77">
                <w:rPr>
                  <w:rFonts w:eastAsia="Times New Roman" w:cs="Times New Roman"/>
                  <w:color w:val="000000"/>
                  <w:sz w:val="22"/>
                </w:rPr>
                <w:t>98.25%</w:t>
              </w:r>
            </w:ins>
          </w:p>
        </w:tc>
        <w:tc>
          <w:tcPr>
            <w:tcW w:w="1005" w:type="dxa"/>
            <w:tcBorders>
              <w:top w:val="nil"/>
              <w:left w:val="nil"/>
              <w:bottom w:val="nil"/>
              <w:right w:val="nil"/>
            </w:tcBorders>
            <w:shd w:val="clear" w:color="auto" w:fill="auto"/>
            <w:noWrap/>
            <w:vAlign w:val="center"/>
            <w:hideMark/>
            <w:tcPrChange w:id="6895" w:author="Tao Huang" w:date="2018-09-06T16:33:00Z">
              <w:tcPr>
                <w:tcW w:w="1005" w:type="dxa"/>
                <w:gridSpan w:val="2"/>
                <w:tcBorders>
                  <w:top w:val="nil"/>
                  <w:left w:val="nil"/>
                  <w:bottom w:val="nil"/>
                  <w:right w:val="nil"/>
                </w:tcBorders>
                <w:shd w:val="clear" w:color="auto" w:fill="auto"/>
                <w:noWrap/>
                <w:vAlign w:val="center"/>
                <w:hideMark/>
              </w:tcPr>
            </w:tcPrChange>
          </w:tcPr>
          <w:p w14:paraId="0A197A11" w14:textId="77777777" w:rsidR="00447B77" w:rsidRPr="00447B77" w:rsidRDefault="00447B77" w:rsidP="00447B77">
            <w:pPr>
              <w:spacing w:after="0" w:line="240" w:lineRule="auto"/>
              <w:jc w:val="right"/>
              <w:rPr>
                <w:ins w:id="6896" w:author="Tao Huang" w:date="2018-09-06T16:33:00Z"/>
                <w:rFonts w:eastAsia="Times New Roman" w:cs="Times New Roman"/>
                <w:color w:val="000000"/>
                <w:sz w:val="22"/>
              </w:rPr>
            </w:pPr>
            <w:ins w:id="6897" w:author="Tao Huang" w:date="2018-09-06T16:33:00Z">
              <w:r w:rsidRPr="00447B77">
                <w:rPr>
                  <w:rFonts w:eastAsia="Times New Roman" w:cs="Times New Roman"/>
                  <w:color w:val="000000"/>
                  <w:sz w:val="22"/>
                </w:rPr>
                <w:t>95.52%</w:t>
              </w:r>
            </w:ins>
          </w:p>
        </w:tc>
        <w:tc>
          <w:tcPr>
            <w:tcW w:w="1005" w:type="dxa"/>
            <w:tcBorders>
              <w:top w:val="nil"/>
              <w:left w:val="nil"/>
              <w:bottom w:val="nil"/>
              <w:right w:val="nil"/>
            </w:tcBorders>
            <w:shd w:val="clear" w:color="auto" w:fill="auto"/>
            <w:noWrap/>
            <w:vAlign w:val="bottom"/>
            <w:hideMark/>
            <w:tcPrChange w:id="6898" w:author="Tao Huang" w:date="2018-09-06T16:33:00Z">
              <w:tcPr>
                <w:tcW w:w="1005" w:type="dxa"/>
                <w:gridSpan w:val="2"/>
                <w:tcBorders>
                  <w:top w:val="nil"/>
                  <w:left w:val="nil"/>
                  <w:bottom w:val="nil"/>
                  <w:right w:val="nil"/>
                </w:tcBorders>
                <w:shd w:val="clear" w:color="auto" w:fill="auto"/>
                <w:noWrap/>
                <w:vAlign w:val="bottom"/>
                <w:hideMark/>
              </w:tcPr>
            </w:tcPrChange>
          </w:tcPr>
          <w:p w14:paraId="0E6C8571" w14:textId="77777777" w:rsidR="00447B77" w:rsidRPr="00447B77" w:rsidRDefault="00447B77" w:rsidP="00447B77">
            <w:pPr>
              <w:spacing w:after="0" w:line="240" w:lineRule="auto"/>
              <w:jc w:val="right"/>
              <w:rPr>
                <w:ins w:id="6899" w:author="Tao Huang" w:date="2018-09-06T16:33:00Z"/>
                <w:rFonts w:eastAsia="Times New Roman" w:cs="Times New Roman"/>
                <w:color w:val="000000"/>
                <w:sz w:val="22"/>
              </w:rPr>
            </w:pPr>
            <w:ins w:id="6900" w:author="Tao Huang" w:date="2018-09-06T16:33:00Z">
              <w:r w:rsidRPr="00447B77">
                <w:rPr>
                  <w:rFonts w:eastAsia="Times New Roman" w:cs="Times New Roman"/>
                  <w:color w:val="000000"/>
                  <w:sz w:val="22"/>
                </w:rPr>
                <w:t>95.20%</w:t>
              </w:r>
            </w:ins>
          </w:p>
        </w:tc>
      </w:tr>
    </w:tbl>
    <w:p w14:paraId="0A448098" w14:textId="0E702313" w:rsidR="00447B77" w:rsidRPr="001E17BA" w:rsidRDefault="00447B77" w:rsidP="004C569C">
      <w:pPr>
        <w:pStyle w:val="ListParagraph"/>
        <w:shd w:val="clear" w:color="auto" w:fill="FFFFFF" w:themeFill="background1"/>
        <w:spacing w:after="0" w:line="360" w:lineRule="auto"/>
        <w:ind w:left="0"/>
        <w:rPr>
          <w:rFonts w:cs="Times New Roman"/>
          <w:color w:val="000000" w:themeColor="text1"/>
          <w:sz w:val="22"/>
        </w:rPr>
        <w:sectPr w:rsidR="00447B77" w:rsidRPr="001E17BA" w:rsidSect="00D34982">
          <w:pgSz w:w="11906" w:h="16838"/>
          <w:pgMar w:top="1440" w:right="1440" w:bottom="1440" w:left="1440" w:header="708" w:footer="708" w:gutter="0"/>
          <w:cols w:space="708"/>
          <w:docGrid w:linePitch="360"/>
        </w:sectPr>
      </w:pPr>
    </w:p>
    <w:p w14:paraId="01060244" w14:textId="51037D68" w:rsidR="004C569C" w:rsidDel="00FA44AA" w:rsidRDefault="004C569C" w:rsidP="004C569C">
      <w:pPr>
        <w:shd w:val="clear" w:color="auto" w:fill="FFFFFF" w:themeFill="background1"/>
        <w:spacing w:line="360" w:lineRule="auto"/>
        <w:rPr>
          <w:del w:id="6901" w:author="Tao Huang" w:date="2018-09-06T16:23:00Z"/>
          <w:rFonts w:cs="Times New Roman"/>
          <w:noProof/>
          <w:color w:val="000000" w:themeColor="text1"/>
          <w:sz w:val="22"/>
        </w:rPr>
      </w:pPr>
      <w:del w:id="6902" w:author="Tao Huang" w:date="2018-09-06T16:23:00Z">
        <w:r w:rsidRPr="001E17BA" w:rsidDel="00FA44AA">
          <w:rPr>
            <w:rFonts w:cs="Times New Roman"/>
            <w:noProof/>
            <w:color w:val="000000" w:themeColor="text1"/>
            <w:sz w:val="22"/>
          </w:rPr>
          <w:lastRenderedPageBreak/>
          <w:delText>Figure 3.</w:delText>
        </w:r>
        <w:r w:rsidRPr="001E17BA" w:rsidDel="00FA44AA">
          <w:rPr>
            <w:rFonts w:cs="Times New Roman"/>
            <w:noProof/>
            <w:color w:val="000000" w:themeColor="text1"/>
            <w:sz w:val="22"/>
          </w:rPr>
          <w:tab/>
        </w:r>
        <w:r w:rsidR="00DC1F99" w:rsidDel="00FA44AA">
          <w:rPr>
            <w:rFonts w:cs="Times New Roman"/>
            <w:noProof/>
            <w:color w:val="000000" w:themeColor="text1"/>
            <w:sz w:val="22"/>
          </w:rPr>
          <w:delText xml:space="preserve">Compare </w:delText>
        </w:r>
        <w:r w:rsidR="005D3548" w:rsidDel="00FA44AA">
          <w:rPr>
            <w:rFonts w:cs="Times New Roman"/>
            <w:noProof/>
            <w:color w:val="000000" w:themeColor="text1"/>
            <w:sz w:val="22"/>
          </w:rPr>
          <w:delText xml:space="preserve">three </w:delText>
        </w:r>
        <w:r w:rsidR="00DC1F99" w:rsidDel="00FA44AA">
          <w:rPr>
            <w:rFonts w:cs="Times New Roman"/>
            <w:noProof/>
            <w:color w:val="000000" w:themeColor="text1"/>
            <w:sz w:val="22"/>
          </w:rPr>
          <w:delText>models with the ADL-intra model</w:delText>
        </w:r>
        <w:r w:rsidR="00DC1F99" w:rsidRPr="00DC1F99" w:rsidDel="00FA44AA">
          <w:rPr>
            <w:rFonts w:cs="Times New Roman"/>
            <w:noProof/>
            <w:color w:val="000000" w:themeColor="text1"/>
            <w:sz w:val="22"/>
          </w:rPr>
          <w:delText xml:space="preserve"> </w:delText>
        </w:r>
        <w:r w:rsidR="00DC1F99" w:rsidDel="00FA44AA">
          <w:rPr>
            <w:rFonts w:cs="Times New Roman"/>
            <w:noProof/>
            <w:color w:val="000000" w:themeColor="text1"/>
            <w:sz w:val="22"/>
          </w:rPr>
          <w:delText>for six</w:delText>
        </w:r>
        <w:r w:rsidR="00DC1F99" w:rsidRPr="001E17BA" w:rsidDel="00FA44AA">
          <w:rPr>
            <w:rFonts w:cs="Times New Roman"/>
            <w:noProof/>
            <w:color w:val="000000" w:themeColor="text1"/>
            <w:sz w:val="22"/>
          </w:rPr>
          <w:delText xml:space="preserve"> product categories</w:delText>
        </w:r>
        <w:r w:rsidR="00DC1F99" w:rsidDel="00FA44AA">
          <w:rPr>
            <w:rFonts w:cs="Times New Roman"/>
            <w:noProof/>
            <w:color w:val="000000" w:themeColor="text1"/>
            <w:sz w:val="22"/>
          </w:rPr>
          <w:delText xml:space="preserve">: </w:delText>
        </w:r>
        <w:r w:rsidRPr="001E17BA" w:rsidDel="00FA44AA">
          <w:rPr>
            <w:rFonts w:cs="Times New Roman"/>
            <w:noProof/>
            <w:color w:val="000000" w:themeColor="text1"/>
            <w:sz w:val="22"/>
          </w:rPr>
          <w:delText xml:space="preserve">results at SKU level, for the MASE, </w:delText>
        </w:r>
        <w:r w:rsidR="00DC1F99" w:rsidDel="00FA44AA">
          <w:rPr>
            <w:rFonts w:cs="Times New Roman"/>
            <w:noProof/>
            <w:color w:val="000000" w:themeColor="text1"/>
            <w:sz w:val="22"/>
          </w:rPr>
          <w:delText xml:space="preserve">and </w:delText>
        </w:r>
        <w:r w:rsidRPr="001E17BA" w:rsidDel="00FA44AA">
          <w:rPr>
            <w:rFonts w:cs="Times New Roman"/>
            <w:noProof/>
            <w:color w:val="000000" w:themeColor="text1"/>
            <w:sz w:val="22"/>
          </w:rPr>
          <w:delText>for one to eight-week forecast horizon</w:delText>
        </w:r>
        <w:r w:rsidR="00A947BA" w:rsidDel="00FA44AA">
          <w:rPr>
            <w:rStyle w:val="FootnoteReference"/>
            <w:rFonts w:cs="Times New Roman"/>
            <w:noProof/>
            <w:color w:val="000000" w:themeColor="text1"/>
            <w:sz w:val="22"/>
          </w:rPr>
          <w:footnoteReference w:id="18"/>
        </w:r>
        <w:r w:rsidRPr="001E17BA" w:rsidDel="00FA44AA">
          <w:rPr>
            <w:rFonts w:cs="Times New Roman"/>
            <w:noProof/>
            <w:color w:val="000000" w:themeColor="text1"/>
            <w:sz w:val="22"/>
          </w:rPr>
          <w:delText xml:space="preserve">. </w:delText>
        </w:r>
      </w:del>
    </w:p>
    <w:p w14:paraId="313990D9" w14:textId="527023A3" w:rsidR="00DC1F99" w:rsidDel="00FA44AA" w:rsidRDefault="00DA78F6" w:rsidP="004C569C">
      <w:pPr>
        <w:shd w:val="clear" w:color="auto" w:fill="FFFFFF" w:themeFill="background1"/>
        <w:spacing w:line="360" w:lineRule="auto"/>
        <w:rPr>
          <w:del w:id="6905" w:author="Tao Huang" w:date="2018-09-06T16:23:00Z"/>
          <w:rFonts w:cs="Times New Roman"/>
          <w:noProof/>
          <w:color w:val="000000" w:themeColor="text1"/>
          <w:sz w:val="22"/>
        </w:rPr>
      </w:pPr>
      <w:del w:id="6906" w:author="Tao Huang" w:date="2018-09-06T16:23:00Z">
        <w:r w:rsidDel="00FA44AA">
          <w:rPr>
            <w:rFonts w:cs="Times New Roman"/>
            <w:noProof/>
            <w:color w:val="000000" w:themeColor="text1"/>
            <w:sz w:val="22"/>
          </w:rPr>
          <w:drawing>
            <wp:inline distT="0" distB="0" distL="0" distR="0" wp14:anchorId="3DCDEA22" wp14:editId="60FDC91B">
              <wp:extent cx="2674189" cy="1644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8491" cy="1690171"/>
                      </a:xfrm>
                      <a:prstGeom prst="rect">
                        <a:avLst/>
                      </a:prstGeom>
                      <a:noFill/>
                    </pic:spPr>
                  </pic:pic>
                </a:graphicData>
              </a:graphic>
            </wp:inline>
          </w:drawing>
        </w:r>
        <w:r w:rsidR="007F409A" w:rsidDel="00FA44AA">
          <w:rPr>
            <w:rFonts w:cs="Times New Roman"/>
            <w:noProof/>
            <w:color w:val="000000" w:themeColor="text1"/>
            <w:sz w:val="22"/>
          </w:rPr>
          <w:drawing>
            <wp:inline distT="0" distB="0" distL="0" distR="0" wp14:anchorId="2EBA285E" wp14:editId="0B484CF2">
              <wp:extent cx="2550706" cy="1656272"/>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3103" cy="1735749"/>
                      </a:xfrm>
                      <a:prstGeom prst="rect">
                        <a:avLst/>
                      </a:prstGeom>
                      <a:noFill/>
                    </pic:spPr>
                  </pic:pic>
                </a:graphicData>
              </a:graphic>
            </wp:inline>
          </w:drawing>
        </w:r>
      </w:del>
    </w:p>
    <w:p w14:paraId="3A6C8CA2" w14:textId="0943F96F" w:rsidR="00DC1F99" w:rsidRPr="00DC1F99" w:rsidDel="00FA44AA" w:rsidRDefault="00DC1F99" w:rsidP="00DC1F99">
      <w:pPr>
        <w:pStyle w:val="ListParagraph"/>
        <w:numPr>
          <w:ilvl w:val="0"/>
          <w:numId w:val="13"/>
        </w:numPr>
        <w:shd w:val="clear" w:color="auto" w:fill="FFFFFF" w:themeFill="background1"/>
        <w:spacing w:line="360" w:lineRule="auto"/>
        <w:rPr>
          <w:del w:id="6907" w:author="Tao Huang" w:date="2018-09-06T16:23:00Z"/>
          <w:rFonts w:cs="Times New Roman"/>
          <w:noProof/>
          <w:color w:val="000000" w:themeColor="text1"/>
          <w:sz w:val="22"/>
        </w:rPr>
      </w:pPr>
      <w:del w:id="6908" w:author="Tao Huang" w:date="2018-09-06T16:23:00Z">
        <w:r w:rsidRPr="00A40E49" w:rsidDel="00FA44AA">
          <w:rPr>
            <w:rFonts w:cs="Times New Roman"/>
            <w:noProof/>
            <w:color w:val="000000" w:themeColor="text1"/>
            <w:sz w:val="22"/>
          </w:rPr>
          <w:delText>the ADL-intra-EWC model</w:delText>
        </w:r>
        <w:r w:rsidRPr="00A40E49" w:rsidDel="00FA44AA">
          <w:rPr>
            <w:rFonts w:cs="Times New Roman"/>
            <w:noProof/>
            <w:color w:val="000000" w:themeColor="text1"/>
          </w:rPr>
          <w:delText xml:space="preserve"> </w:delText>
        </w:r>
        <w:r w:rsidDel="00FA44AA">
          <w:rPr>
            <w:rFonts w:cs="Times New Roman"/>
            <w:noProof/>
            <w:color w:val="000000" w:themeColor="text1"/>
            <w:sz w:val="22"/>
          </w:rPr>
          <w:tab/>
        </w:r>
        <w:r w:rsidDel="00FA44AA">
          <w:rPr>
            <w:rFonts w:cs="Times New Roman"/>
            <w:noProof/>
            <w:color w:val="000000" w:themeColor="text1"/>
            <w:sz w:val="22"/>
          </w:rPr>
          <w:tab/>
          <w:delText xml:space="preserve">       (b) </w:delText>
        </w:r>
        <w:r w:rsidRPr="00DC1F99" w:rsidDel="00FA44AA">
          <w:rPr>
            <w:rFonts w:cs="Times New Roman"/>
            <w:noProof/>
            <w:color w:val="000000" w:themeColor="text1"/>
            <w:sz w:val="22"/>
          </w:rPr>
          <w:delText xml:space="preserve">the ADL-intra-IC model, </w:delText>
        </w:r>
      </w:del>
    </w:p>
    <w:p w14:paraId="5E91A346" w14:textId="295ED4C9" w:rsidR="004C569C" w:rsidDel="00FA44AA" w:rsidRDefault="00DC1F99" w:rsidP="00DC1F99">
      <w:pPr>
        <w:shd w:val="clear" w:color="auto" w:fill="FFFFFF" w:themeFill="background1"/>
        <w:spacing w:line="360" w:lineRule="auto"/>
        <w:rPr>
          <w:del w:id="6909" w:author="Tao Huang" w:date="2018-09-06T16:23:00Z"/>
          <w:rFonts w:cs="Times New Roman"/>
          <w:noProof/>
          <w:color w:val="000000" w:themeColor="text1"/>
          <w:sz w:val="22"/>
        </w:rPr>
      </w:pPr>
      <w:del w:id="6910" w:author="Tao Huang" w:date="2018-09-06T16:23:00Z">
        <w:r w:rsidDel="00FA44AA">
          <w:rPr>
            <w:rFonts w:cs="Times New Roman"/>
            <w:noProof/>
            <w:color w:val="000000" w:themeColor="text1"/>
            <w:sz w:val="22"/>
          </w:rPr>
          <w:drawing>
            <wp:inline distT="0" distB="0" distL="0" distR="0" wp14:anchorId="20F07268" wp14:editId="70DDA4DA">
              <wp:extent cx="2660374" cy="1651286"/>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6649" cy="1673802"/>
                      </a:xfrm>
                      <a:prstGeom prst="rect">
                        <a:avLst/>
                      </a:prstGeom>
                      <a:noFill/>
                    </pic:spPr>
                  </pic:pic>
                </a:graphicData>
              </a:graphic>
            </wp:inline>
          </w:drawing>
        </w:r>
      </w:del>
    </w:p>
    <w:p w14:paraId="7B92F086" w14:textId="5A8CB2CA" w:rsidR="00DC1F99" w:rsidRPr="001E17BA" w:rsidRDefault="00DC1F99" w:rsidP="00DC1F99">
      <w:pPr>
        <w:shd w:val="clear" w:color="auto" w:fill="FFFFFF" w:themeFill="background1"/>
        <w:spacing w:line="360" w:lineRule="auto"/>
        <w:ind w:left="720"/>
        <w:rPr>
          <w:rFonts w:cs="Times New Roman"/>
          <w:noProof/>
          <w:color w:val="000000" w:themeColor="text1"/>
          <w:sz w:val="22"/>
        </w:rPr>
      </w:pPr>
      <w:del w:id="6911" w:author="Tao Huang" w:date="2018-09-06T16:23:00Z">
        <w:r w:rsidDel="00FA44AA">
          <w:rPr>
            <w:rFonts w:cs="Times New Roman"/>
            <w:noProof/>
            <w:color w:val="000000" w:themeColor="text1"/>
            <w:sz w:val="22"/>
          </w:rPr>
          <w:delText xml:space="preserve">         </w:delText>
        </w:r>
        <w:r w:rsidR="008F47BF" w:rsidDel="00FA44AA">
          <w:rPr>
            <w:rFonts w:cs="Times New Roman"/>
            <w:noProof/>
            <w:color w:val="000000" w:themeColor="text1"/>
            <w:sz w:val="22"/>
          </w:rPr>
          <w:delText xml:space="preserve"> </w:delText>
        </w:r>
        <w:r w:rsidR="00FF5251" w:rsidDel="00FA44AA">
          <w:rPr>
            <w:rFonts w:cs="Times New Roman"/>
            <w:noProof/>
            <w:color w:val="000000" w:themeColor="text1"/>
            <w:sz w:val="22"/>
          </w:rPr>
          <w:delText xml:space="preserve">  </w:delText>
        </w:r>
        <w:r w:rsidDel="00FA44AA">
          <w:rPr>
            <w:rFonts w:cs="Times New Roman"/>
            <w:noProof/>
            <w:color w:val="000000" w:themeColor="text1"/>
            <w:sz w:val="22"/>
          </w:rPr>
          <w:delText xml:space="preserve">(c) </w:delText>
        </w:r>
        <w:r w:rsidRPr="001E17BA" w:rsidDel="00FA44AA">
          <w:rPr>
            <w:rFonts w:cs="Times New Roman"/>
            <w:noProof/>
            <w:color w:val="000000" w:themeColor="text1"/>
            <w:sz w:val="22"/>
          </w:rPr>
          <w:delText xml:space="preserve">the </w:delText>
        </w:r>
        <w:r w:rsidDel="00FA44AA">
          <w:rPr>
            <w:rFonts w:cs="Times New Roman"/>
            <w:noProof/>
            <w:color w:val="000000" w:themeColor="text1"/>
            <w:sz w:val="22"/>
          </w:rPr>
          <w:delText>ADL</w:delText>
        </w:r>
        <w:r w:rsidRPr="001E17BA" w:rsidDel="00FA44AA">
          <w:rPr>
            <w:rFonts w:cs="Times New Roman"/>
            <w:noProof/>
            <w:color w:val="000000" w:themeColor="text1"/>
            <w:sz w:val="22"/>
          </w:rPr>
          <w:delText>-</w:delText>
        </w:r>
        <w:r w:rsidDel="00FA44AA">
          <w:rPr>
            <w:rFonts w:cs="Times New Roman"/>
            <w:noProof/>
            <w:color w:val="000000" w:themeColor="text1"/>
            <w:sz w:val="22"/>
          </w:rPr>
          <w:delText>EWC-IC</w:delText>
        </w:r>
        <w:r w:rsidRPr="001E17BA" w:rsidDel="00FA44AA">
          <w:rPr>
            <w:rFonts w:cs="Times New Roman"/>
            <w:noProof/>
            <w:color w:val="000000" w:themeColor="text1"/>
            <w:sz w:val="22"/>
          </w:rPr>
          <w:delText xml:space="preserve"> model</w:delText>
        </w:r>
      </w:del>
      <w:ins w:id="6912" w:author="Tao Huang" w:date="2018-09-06T16:23:00Z">
        <w:r w:rsidR="00FA44AA">
          <w:rPr>
            <w:rFonts w:cs="Times New Roman"/>
            <w:noProof/>
            <w:color w:val="000000" w:themeColor="text1"/>
            <w:sz w:val="22"/>
          </w:rPr>
          <w:t xml:space="preserve"> </w:t>
        </w:r>
      </w:ins>
    </w:p>
    <w:p w14:paraId="5C805C80" w14:textId="23BFD246" w:rsidR="004C569C" w:rsidRPr="001E17BA" w:rsidRDefault="00FD73AC" w:rsidP="00FD73AC">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The results in Table 4 indicates that t</w:t>
      </w:r>
      <w:r w:rsidR="004C569C" w:rsidRPr="001E17BA">
        <w:rPr>
          <w:rFonts w:cs="Times New Roman"/>
          <w:color w:val="000000" w:themeColor="text1"/>
          <w:sz w:val="22"/>
        </w:rPr>
        <w:t>he ADL-intra-IC model has the best forecasting performance for the non-promoted period but only has a moderate performance for the promoted period. A possible explanation is that the estimated bias used for the correction gets submerged by high variations in the high product sales. This allows us to complement the ADL-intra-IC model for the promoted period. As the ADL-</w:t>
      </w:r>
      <w:r w:rsidR="004C569C" w:rsidRPr="001E17BA">
        <w:rPr>
          <w:rFonts w:cs="Times New Roman"/>
          <w:noProof/>
          <w:color w:val="000000" w:themeColor="text1"/>
          <w:sz w:val="22"/>
        </w:rPr>
        <w:t>intra</w:t>
      </w:r>
      <w:r w:rsidR="004C569C" w:rsidRPr="001E17BA">
        <w:rPr>
          <w:rFonts w:cs="Times New Roman"/>
          <w:color w:val="000000" w:themeColor="text1"/>
          <w:sz w:val="22"/>
        </w:rPr>
        <w:t xml:space="preserve">-EWC model has the best performance for the promoted period, we forge a combined model between these two models, named as the ADL-EWC-IC </w:t>
      </w:r>
      <w:r w:rsidR="00A06C88">
        <w:rPr>
          <w:rFonts w:cs="Times New Roman"/>
          <w:color w:val="000000" w:themeColor="text1"/>
          <w:sz w:val="22"/>
        </w:rPr>
        <w:t>model</w:t>
      </w:r>
      <w:r w:rsidR="004C569C" w:rsidRPr="001E17BA">
        <w:rPr>
          <w:rFonts w:cs="Times New Roman"/>
          <w:color w:val="000000" w:themeColor="text1"/>
          <w:sz w:val="22"/>
        </w:rPr>
        <w:t>. The ADL-EWC-IC model will be identical to the ADL-</w:t>
      </w:r>
      <w:r w:rsidR="004C569C" w:rsidRPr="001E17BA">
        <w:rPr>
          <w:rFonts w:cs="Times New Roman"/>
          <w:noProof/>
          <w:color w:val="000000" w:themeColor="text1"/>
          <w:sz w:val="22"/>
        </w:rPr>
        <w:t>intra</w:t>
      </w:r>
      <w:r w:rsidR="004C569C" w:rsidRPr="001E17BA">
        <w:rPr>
          <w:rFonts w:cs="Times New Roman"/>
          <w:color w:val="000000" w:themeColor="text1"/>
          <w:sz w:val="22"/>
        </w:rPr>
        <w:t>-EWC model for the promoted period and the ADL-intra-IC model for the non-promoted period. Table 2 also shows the forecasting performance by the ADL-EWC-IC model. The results indicate that the ADL-EWC-IC model generates the most accurate forecasts across all the models. Table 4 also includes the performance of the ADL-EWC-IC model for the promoted and non-promoted forecast periods. The ADL-EWC-IC model outperforms the ADL-</w:t>
      </w:r>
      <w:r w:rsidR="004C569C" w:rsidRPr="001E17BA">
        <w:rPr>
          <w:rFonts w:cs="Times New Roman"/>
          <w:noProof/>
          <w:color w:val="000000" w:themeColor="text1"/>
          <w:sz w:val="22"/>
        </w:rPr>
        <w:t>intra</w:t>
      </w:r>
      <w:r w:rsidR="004C569C" w:rsidRPr="001E17BA">
        <w:rPr>
          <w:rFonts w:cs="Times New Roman"/>
          <w:color w:val="000000" w:themeColor="text1"/>
          <w:sz w:val="22"/>
        </w:rPr>
        <w:t xml:space="preserve"> model fo</w:t>
      </w:r>
      <w:r w:rsidR="004C569C" w:rsidRPr="00392574">
        <w:rPr>
          <w:rFonts w:cs="Times New Roman"/>
          <w:color w:val="4472C4" w:themeColor="accent1"/>
          <w:sz w:val="22"/>
          <w:rPrChange w:id="6913" w:author="Tao Huang" w:date="2018-09-06T16:30:00Z">
            <w:rPr>
              <w:rFonts w:cs="Times New Roman"/>
              <w:color w:val="000000" w:themeColor="text1"/>
              <w:sz w:val="22"/>
            </w:rPr>
          </w:rPrChange>
        </w:rPr>
        <w:t xml:space="preserve">r </w:t>
      </w:r>
      <w:del w:id="6914" w:author="Tao Huang" w:date="2018-09-06T16:23:00Z">
        <w:r w:rsidR="004C569C" w:rsidRPr="00392574" w:rsidDel="00FA44AA">
          <w:rPr>
            <w:rFonts w:cs="Times New Roman"/>
            <w:color w:val="4472C4" w:themeColor="accent1"/>
            <w:sz w:val="22"/>
            <w:rPrChange w:id="6915" w:author="Tao Huang" w:date="2018-09-06T16:30:00Z">
              <w:rPr>
                <w:rFonts w:cs="Times New Roman"/>
                <w:color w:val="000000" w:themeColor="text1"/>
                <w:sz w:val="22"/>
              </w:rPr>
            </w:rPrChange>
          </w:rPr>
          <w:delText xml:space="preserve">21 </w:delText>
        </w:r>
      </w:del>
      <w:ins w:id="6916" w:author="Tao Huang" w:date="2018-09-06T16:23:00Z">
        <w:r w:rsidR="00FA44AA" w:rsidRPr="00392574">
          <w:rPr>
            <w:rFonts w:cs="Times New Roman"/>
            <w:color w:val="4472C4" w:themeColor="accent1"/>
            <w:sz w:val="22"/>
            <w:rPrChange w:id="6917" w:author="Tao Huang" w:date="2018-09-06T16:30:00Z">
              <w:rPr>
                <w:rFonts w:cs="Times New Roman"/>
                <w:color w:val="000000" w:themeColor="text1"/>
                <w:sz w:val="22"/>
              </w:rPr>
            </w:rPrChange>
          </w:rPr>
          <w:t xml:space="preserve">18 </w:t>
        </w:r>
      </w:ins>
      <w:r w:rsidR="004C569C" w:rsidRPr="00392574">
        <w:rPr>
          <w:rFonts w:cs="Times New Roman"/>
          <w:color w:val="4472C4" w:themeColor="accent1"/>
          <w:sz w:val="22"/>
          <w:rPrChange w:id="6918" w:author="Tao Huang" w:date="2018-09-06T16:30:00Z">
            <w:rPr>
              <w:rFonts w:cs="Times New Roman"/>
              <w:color w:val="000000" w:themeColor="text1"/>
              <w:sz w:val="22"/>
            </w:rPr>
          </w:rPrChange>
        </w:rPr>
        <w:t>(out of 28</w:t>
      </w:r>
      <w:r w:rsidR="004C569C" w:rsidRPr="001E17BA">
        <w:rPr>
          <w:rFonts w:cs="Times New Roman"/>
          <w:color w:val="000000" w:themeColor="text1"/>
          <w:sz w:val="22"/>
        </w:rPr>
        <w:t xml:space="preserve">) product categories. </w:t>
      </w:r>
      <w:del w:id="6919" w:author="Tao Huang" w:date="2018-09-06T16:23:00Z">
        <w:r w:rsidR="004C569C" w:rsidRPr="001E17BA" w:rsidDel="00FA44AA">
          <w:rPr>
            <w:rFonts w:cs="Times New Roman"/>
            <w:color w:val="000000" w:themeColor="text1"/>
            <w:sz w:val="22"/>
          </w:rPr>
          <w:delText xml:space="preserve">It reduces the MASE by 3.3% for the 20% of categories (i.e., 6 categories) where it achieves the maximum improvement. </w:delText>
        </w:r>
        <w:r w:rsidR="006E774C" w:rsidRPr="006E774C" w:rsidDel="00FA44AA">
          <w:rPr>
            <w:rFonts w:cs="Times New Roman"/>
            <w:color w:val="000000" w:themeColor="text1"/>
            <w:sz w:val="22"/>
          </w:rPr>
          <w:delText>Figure 3(</w:delText>
        </w:r>
        <w:r w:rsidR="006E774C" w:rsidDel="00FA44AA">
          <w:rPr>
            <w:rFonts w:cs="Times New Roman"/>
            <w:color w:val="000000" w:themeColor="text1"/>
            <w:sz w:val="22"/>
          </w:rPr>
          <w:delText>c</w:delText>
        </w:r>
        <w:r w:rsidR="006E774C" w:rsidRPr="006E774C" w:rsidDel="00FA44AA">
          <w:rPr>
            <w:rFonts w:cs="Times New Roman"/>
            <w:color w:val="000000" w:themeColor="text1"/>
            <w:sz w:val="22"/>
          </w:rPr>
          <w:delText xml:space="preserve">) (i.e., the boxplot </w:delText>
        </w:r>
        <w:r w:rsidR="006E774C" w:rsidDel="00FA44AA">
          <w:rPr>
            <w:rFonts w:cs="Times New Roman"/>
            <w:color w:val="000000" w:themeColor="text1"/>
            <w:sz w:val="22"/>
          </w:rPr>
          <w:delText>i</w:delText>
        </w:r>
        <w:r w:rsidR="006E774C" w:rsidRPr="006E774C" w:rsidDel="00FA44AA">
          <w:rPr>
            <w:rFonts w:cs="Times New Roman"/>
            <w:color w:val="000000" w:themeColor="text1"/>
            <w:sz w:val="22"/>
          </w:rPr>
          <w:delText>n the bottom</w:delText>
        </w:r>
        <w:r w:rsidR="006E774C" w:rsidDel="00FA44AA">
          <w:rPr>
            <w:rFonts w:cs="Times New Roman"/>
            <w:color w:val="000000" w:themeColor="text1"/>
            <w:sz w:val="22"/>
          </w:rPr>
          <w:delText>-</w:delText>
        </w:r>
        <w:r w:rsidR="006E774C" w:rsidRPr="006E774C" w:rsidDel="00FA44AA">
          <w:rPr>
            <w:rFonts w:cs="Times New Roman"/>
            <w:color w:val="000000" w:themeColor="text1"/>
            <w:sz w:val="22"/>
          </w:rPr>
          <w:delText xml:space="preserve">right corner) </w:delText>
        </w:r>
        <w:r w:rsidR="006E774C" w:rsidDel="00FA44AA">
          <w:rPr>
            <w:rFonts w:cs="Times New Roman"/>
            <w:color w:val="000000" w:themeColor="text1"/>
            <w:sz w:val="22"/>
          </w:rPr>
          <w:delText>shows</w:delText>
        </w:r>
        <w:r w:rsidR="006E774C" w:rsidRPr="006E774C" w:rsidDel="00FA44AA">
          <w:rPr>
            <w:rFonts w:cs="Times New Roman"/>
            <w:color w:val="000000" w:themeColor="text1"/>
            <w:sz w:val="22"/>
          </w:rPr>
          <w:delText xml:space="preserve"> the percentage improvements </w:delText>
        </w:r>
        <w:r w:rsidR="006E774C" w:rsidDel="00FA44AA">
          <w:rPr>
            <w:rFonts w:cs="Times New Roman"/>
            <w:color w:val="000000" w:themeColor="text1"/>
            <w:sz w:val="22"/>
          </w:rPr>
          <w:delText>of</w:delText>
        </w:r>
        <w:r w:rsidR="006E774C" w:rsidRPr="006E774C" w:rsidDel="00FA44AA">
          <w:rPr>
            <w:rFonts w:cs="Times New Roman"/>
            <w:color w:val="000000" w:themeColor="text1"/>
            <w:sz w:val="22"/>
          </w:rPr>
          <w:delText xml:space="preserve"> the ADL-EWC</w:delText>
        </w:r>
        <w:r w:rsidR="006E774C" w:rsidDel="00FA44AA">
          <w:rPr>
            <w:rFonts w:cs="Times New Roman"/>
            <w:color w:val="000000" w:themeColor="text1"/>
            <w:sz w:val="22"/>
          </w:rPr>
          <w:delText>-IC</w:delText>
        </w:r>
        <w:r w:rsidR="006E774C" w:rsidRPr="006E774C" w:rsidDel="00FA44AA">
          <w:rPr>
            <w:rFonts w:cs="Times New Roman"/>
            <w:color w:val="000000" w:themeColor="text1"/>
            <w:sz w:val="22"/>
          </w:rPr>
          <w:delText xml:space="preserve"> model compared to the ADL-intra model.</w:delText>
        </w:r>
      </w:del>
      <w:ins w:id="6920" w:author="Tao Huang" w:date="2018-09-06T16:23:00Z">
        <w:r w:rsidR="00FA44AA">
          <w:rPr>
            <w:rFonts w:cs="Times New Roman"/>
            <w:color w:val="000000" w:themeColor="text1"/>
            <w:sz w:val="22"/>
          </w:rPr>
          <w:t xml:space="preserve"> </w:t>
        </w:r>
      </w:ins>
    </w:p>
    <w:p w14:paraId="1751C405" w14:textId="0D1B1D70" w:rsidR="0065311B" w:rsidRPr="001E17BA" w:rsidRDefault="0065311B" w:rsidP="00FD73AC">
      <w:pPr>
        <w:shd w:val="clear" w:color="auto" w:fill="FFFFFF" w:themeFill="background1"/>
        <w:spacing w:after="0" w:line="360" w:lineRule="auto"/>
        <w:jc w:val="center"/>
        <w:rPr>
          <w:rFonts w:cs="Times New Roman"/>
          <w:b/>
          <w:color w:val="000000" w:themeColor="text1"/>
          <w:sz w:val="22"/>
        </w:rPr>
      </w:pPr>
    </w:p>
    <w:p w14:paraId="361A9CB3" w14:textId="77777777" w:rsidR="004C569C" w:rsidRPr="001E17BA" w:rsidRDefault="004C569C" w:rsidP="00FD73AC">
      <w:pPr>
        <w:pStyle w:val="Heading2"/>
        <w:numPr>
          <w:ilvl w:val="0"/>
          <w:numId w:val="11"/>
        </w:numPr>
        <w:spacing w:before="0" w:line="360" w:lineRule="auto"/>
        <w:rPr>
          <w:rFonts w:cs="Times New Roman"/>
          <w:sz w:val="22"/>
          <w:szCs w:val="22"/>
        </w:rPr>
      </w:pPr>
      <w:r w:rsidRPr="001E17BA">
        <w:rPr>
          <w:rFonts w:cs="Times New Roman"/>
          <w:sz w:val="22"/>
          <w:szCs w:val="22"/>
        </w:rPr>
        <w:t>Exploring the determinants of the forecasting improvement</w:t>
      </w:r>
    </w:p>
    <w:p w14:paraId="35FA44A3" w14:textId="77777777" w:rsidR="004C569C" w:rsidRPr="001E17BA" w:rsidRDefault="004C569C" w:rsidP="004C569C">
      <w:pPr>
        <w:shd w:val="clear" w:color="auto" w:fill="FFFFFF" w:themeFill="background1"/>
        <w:spacing w:after="0" w:line="360" w:lineRule="auto"/>
        <w:ind w:left="360"/>
        <w:rPr>
          <w:rFonts w:cs="Times New Roman"/>
          <w:b/>
          <w:color w:val="000000" w:themeColor="text1"/>
          <w:sz w:val="22"/>
        </w:rPr>
      </w:pPr>
      <w:r w:rsidRPr="001E17BA">
        <w:rPr>
          <w:rFonts w:cs="Times New Roman"/>
          <w:b/>
          <w:color w:val="000000" w:themeColor="text1"/>
          <w:sz w:val="22"/>
        </w:rPr>
        <w:t xml:space="preserve"> </w:t>
      </w:r>
    </w:p>
    <w:p w14:paraId="5D27F13D" w14:textId="15D6035E" w:rsidR="004C569C" w:rsidRPr="001E17BA" w:rsidRDefault="00056EC5" w:rsidP="004C569C">
      <w:pPr>
        <w:pStyle w:val="ListParagraph"/>
        <w:shd w:val="clear" w:color="auto" w:fill="FFFFFF" w:themeFill="background1"/>
        <w:spacing w:after="0" w:line="360" w:lineRule="auto"/>
        <w:ind w:left="0"/>
        <w:rPr>
          <w:rFonts w:cs="Times New Roman"/>
          <w:color w:val="000000" w:themeColor="text1"/>
          <w:sz w:val="22"/>
        </w:rPr>
      </w:pPr>
      <w:r>
        <w:rPr>
          <w:rFonts w:cs="Times New Roman"/>
          <w:color w:val="000000" w:themeColor="text1"/>
          <w:sz w:val="22"/>
        </w:rPr>
        <w:t>The r</w:t>
      </w:r>
      <w:r w:rsidR="004C569C" w:rsidRPr="001E17BA">
        <w:rPr>
          <w:rFonts w:cs="Times New Roman"/>
          <w:color w:val="000000" w:themeColor="text1"/>
          <w:sz w:val="22"/>
        </w:rPr>
        <w:t xml:space="preserve">esults show that our proposed models generate more accurate forecasts especially for some product categories (e.g., Yogurt, Milk, Toilet Tissue etc.). We further explore the determinants of the improvement of the forecasting performance </w:t>
      </w:r>
      <w:r w:rsidR="004C569C" w:rsidRPr="001E17BA">
        <w:rPr>
          <w:rFonts w:cs="Times New Roman"/>
          <w:noProof/>
          <w:color w:val="000000" w:themeColor="text1"/>
          <w:sz w:val="22"/>
        </w:rPr>
        <w:t>of</w:t>
      </w:r>
      <w:r w:rsidR="004C569C" w:rsidRPr="001E17BA">
        <w:rPr>
          <w:rFonts w:cs="Times New Roman"/>
          <w:color w:val="000000" w:themeColor="text1"/>
          <w:sz w:val="22"/>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r w:rsidR="004C569C" w:rsidRPr="001E17BA">
        <w:rPr>
          <w:rFonts w:cs="Times New Roman"/>
          <w:color w:val="000000" w:themeColor="text1"/>
          <w:sz w:val="22"/>
        </w:rPr>
        <w:fldChar w:fldCharType="begin"/>
      </w:r>
      <w:r w:rsidR="004C569C" w:rsidRPr="001E17BA">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4C569C" w:rsidRPr="001E17BA">
        <w:rPr>
          <w:rFonts w:cs="Times New Roman"/>
          <w:color w:val="000000" w:themeColor="text1"/>
          <w:sz w:val="22"/>
        </w:rPr>
        <w:fldChar w:fldCharType="separate"/>
      </w:r>
      <w:r w:rsidR="004C569C" w:rsidRPr="001E17BA">
        <w:rPr>
          <w:rFonts w:cs="Times New Roman"/>
          <w:noProof/>
          <w:color w:val="000000" w:themeColor="text1"/>
          <w:sz w:val="22"/>
        </w:rPr>
        <w:t>Fildes (1992)</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For example, we measure the proportion of outliers for the sales of each SKU. The value of the sales for product </w:t>
      </w:r>
      <w:r w:rsidR="004C569C" w:rsidRPr="001E17BA">
        <w:rPr>
          <w:rFonts w:cs="Times New Roman"/>
          <w:i/>
          <w:noProof/>
          <w:color w:val="000000" w:themeColor="text1"/>
          <w:sz w:val="22"/>
        </w:rPr>
        <w:t>i</w:t>
      </w:r>
      <w:r w:rsidR="004C569C" w:rsidRPr="001E17BA">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004C569C" w:rsidRPr="001E17BA">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004C569C" w:rsidRPr="001E17BA">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004C569C" w:rsidRPr="001E17BA">
        <w:rPr>
          <w:rFonts w:cs="Times New Roman"/>
          <w:color w:val="000000" w:themeColor="text1"/>
          <w:sz w:val="22"/>
        </w:rPr>
        <w:t xml:space="preserve"> is the differenced value of the sales for product </w:t>
      </w:r>
      <w:r w:rsidR="004C569C" w:rsidRPr="001E17BA">
        <w:rPr>
          <w:rFonts w:cs="Times New Roman"/>
          <w:i/>
          <w:color w:val="000000" w:themeColor="text1"/>
          <w:sz w:val="22"/>
        </w:rPr>
        <w:t>i</w:t>
      </w:r>
      <w:r w:rsidR="004C569C"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004C569C" w:rsidRPr="001E17BA">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004C569C" w:rsidRPr="001E17BA">
        <w:rPr>
          <w:rFonts w:cs="Times New Roman"/>
          <w:color w:val="000000" w:themeColor="text1"/>
          <w:sz w:val="22"/>
        </w:rPr>
        <w:t xml:space="preserve">. We measure randomness 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is the sales value for product </w:t>
      </w:r>
      <w:r w:rsidR="004C569C" w:rsidRPr="001E17BA">
        <w:rPr>
          <w:rFonts w:cs="Times New Roman"/>
          <w:i/>
          <w:color w:val="000000" w:themeColor="text1"/>
          <w:sz w:val="22"/>
        </w:rPr>
        <w:t>i</w:t>
      </w:r>
      <w:r w:rsidR="004C569C" w:rsidRPr="001E17BA">
        <w:rPr>
          <w:rFonts w:cs="Times New Roman"/>
          <w:color w:val="000000" w:themeColor="text1"/>
          <w:sz w:val="22"/>
        </w:rPr>
        <w:t xml:space="preserve"> at week </w:t>
      </w:r>
      <w:r w:rsidR="004C569C" w:rsidRPr="001E17BA">
        <w:rPr>
          <w:rFonts w:cs="Times New Roman"/>
          <w:i/>
          <w:color w:val="000000" w:themeColor="text1"/>
          <w:sz w:val="22"/>
        </w:rPr>
        <w:t>t</w:t>
      </w:r>
      <w:r w:rsidR="004C569C" w:rsidRPr="001E17BA">
        <w:rPr>
          <w:rFonts w:cs="Times New Roman"/>
          <w:color w:val="000000" w:themeColor="text1"/>
          <w:sz w:val="22"/>
        </w:rPr>
        <w:t xml:space="preserve"> given that the outliers are removed and </w:t>
      </w:r>
      <w:r w:rsidR="004C569C" w:rsidRPr="001E17BA">
        <w:rPr>
          <w:rFonts w:cs="Times New Roman"/>
          <w:i/>
          <w:color w:val="000000" w:themeColor="text1"/>
          <w:sz w:val="22"/>
        </w:rPr>
        <w:t>T</w:t>
      </w:r>
      <w:r w:rsidR="004C569C" w:rsidRPr="001E17BA">
        <w:rPr>
          <w:rFonts w:cs="Times New Roman"/>
          <w:color w:val="000000" w:themeColor="text1"/>
          <w:sz w:val="22"/>
        </w:rPr>
        <w:t xml:space="preserve"> is the time trend. The fitness of this autoregressive model (e.g., the R square) approximate</w:t>
      </w:r>
      <w:r w:rsidR="005B38B0">
        <w:rPr>
          <w:rFonts w:cs="Times New Roman"/>
          <w:color w:val="000000" w:themeColor="text1"/>
          <w:sz w:val="22"/>
        </w:rPr>
        <w:t>s</w:t>
      </w:r>
      <w:r w:rsidR="004C569C" w:rsidRPr="001E17BA">
        <w:rPr>
          <w:rFonts w:cs="Times New Roman"/>
          <w:color w:val="000000" w:themeColor="text1"/>
          <w:sz w:val="22"/>
        </w:rPr>
        <w:t xml:space="preserve"> the systematic variation in the sales data series which </w:t>
      </w:r>
      <w:r w:rsidR="005B38B0">
        <w:rPr>
          <w:rFonts w:cs="Times New Roman"/>
          <w:color w:val="000000" w:themeColor="text1"/>
          <w:sz w:val="22"/>
        </w:rPr>
        <w:t>could</w:t>
      </w:r>
      <w:r w:rsidR="004C569C" w:rsidRPr="001E17BA">
        <w:rPr>
          <w:rFonts w:cs="Times New Roman"/>
          <w:color w:val="000000" w:themeColor="text1"/>
          <w:sz w:val="22"/>
        </w:rPr>
        <w:t xml:space="preserve"> be captured by simple models. Lastly, we measure the linear trend for the sales of the SKU as the absolute </w:t>
      </w:r>
      <w:r w:rsidR="005B38B0">
        <w:rPr>
          <w:rFonts w:cs="Times New Roman"/>
          <w:color w:val="000000" w:themeColor="text1"/>
          <w:sz w:val="22"/>
        </w:rPr>
        <w:t xml:space="preserve">value of the </w:t>
      </w:r>
      <w:r w:rsidR="004C569C" w:rsidRPr="001E17BA">
        <w:rPr>
          <w:rFonts w:cs="Times New Roman"/>
          <w:color w:val="000000" w:themeColor="text1"/>
          <w:sz w:val="22"/>
        </w:rPr>
        <w:t xml:space="preserve">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and the time trend. </w:t>
      </w:r>
    </w:p>
    <w:p w14:paraId="605E8A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25FBD131" w14:textId="09001902"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lastRenderedPageBreak/>
        <w:t>We develop five orthogonal factors out of the fourteen explanatory variables above to mitigate the issue of multicollinearity</w:t>
      </w:r>
      <w:r w:rsidRPr="001E17BA">
        <w:rPr>
          <w:rStyle w:val="FootnoteReference"/>
          <w:rFonts w:cs="Times New Roman"/>
          <w:color w:val="000000" w:themeColor="text1"/>
          <w:sz w:val="22"/>
        </w:rPr>
        <w:footnoteReference w:id="19"/>
      </w:r>
      <w:r w:rsidRPr="001E17BA">
        <w:rPr>
          <w:rFonts w:cs="Times New Roman"/>
          <w:color w:val="000000" w:themeColor="text1"/>
          <w:sz w:val="22"/>
        </w:rPr>
        <w:t>. Table 6 shows the correlation between the original fourteen explanatory variables and the construct</w:t>
      </w:r>
      <w:r w:rsidR="00012C87">
        <w:rPr>
          <w:rFonts w:cs="Times New Roman"/>
          <w:color w:val="000000" w:themeColor="text1"/>
          <w:sz w:val="22"/>
        </w:rPr>
        <w:t>ed</w:t>
      </w:r>
      <w:r w:rsidRPr="001E17BA">
        <w:rPr>
          <w:rFonts w:cs="Times New Roman"/>
          <w:color w:val="000000" w:themeColor="text1"/>
          <w:sz w:val="22"/>
        </w:rPr>
        <w:t xml:space="preserve"> factors</w:t>
      </w:r>
      <w:r w:rsidRPr="001E17BA">
        <w:rPr>
          <w:rStyle w:val="FootnoteReference"/>
          <w:rFonts w:cs="Times New Roman"/>
          <w:color w:val="000000" w:themeColor="text1"/>
          <w:sz w:val="22"/>
        </w:rPr>
        <w:footnoteReference w:id="20"/>
      </w:r>
      <w:r w:rsidRPr="001E17BA">
        <w:rPr>
          <w:rFonts w:cs="Times New Roman"/>
          <w:color w:val="000000" w:themeColor="text1"/>
          <w:sz w:val="22"/>
        </w:rPr>
        <w:t xml:space="preserve">. We </w:t>
      </w:r>
      <w:r w:rsidR="00012C87">
        <w:rPr>
          <w:rFonts w:cs="Times New Roman"/>
          <w:color w:val="000000" w:themeColor="text1"/>
          <w:sz w:val="22"/>
        </w:rPr>
        <w:t>interpret</w:t>
      </w:r>
      <w:r w:rsidRPr="001E17BA">
        <w:rPr>
          <w:rFonts w:cs="Times New Roman"/>
          <w:color w:val="000000" w:themeColor="text1"/>
          <w:sz w:val="22"/>
        </w:rPr>
        <w:t xml:space="preserve"> factor 1 as “Outliers and general variations”, factor 2 as “Sales level and variation”, factor 3 as “Central tendency of sales”, factor 4 as “Price level and variation”, and factor 5 as “</w:t>
      </w:r>
      <w:r w:rsidRPr="001E17BA">
        <w:rPr>
          <w:rFonts w:eastAsia="Times New Roman" w:cs="Times New Roman"/>
          <w:color w:val="000000" w:themeColor="text1"/>
          <w:sz w:val="22"/>
        </w:rPr>
        <w:t>Randomness and growth</w:t>
      </w:r>
      <w:r w:rsidRPr="001E17BA">
        <w:rPr>
          <w:rFonts w:cs="Times New Roman"/>
          <w:color w:val="000000" w:themeColor="text1"/>
          <w:sz w:val="22"/>
        </w:rPr>
        <w:t xml:space="preserve">”. We then regress the percentage improvement by the models based </w:t>
      </w:r>
      <w:r w:rsidRPr="001E17BA">
        <w:rPr>
          <w:rFonts w:cs="Times New Roman"/>
          <w:noProof/>
          <w:color w:val="000000" w:themeColor="text1"/>
          <w:sz w:val="22"/>
        </w:rPr>
        <w:t>on</w:t>
      </w:r>
      <w:r w:rsidRPr="001E17BA">
        <w:rPr>
          <w:rFonts w:cs="Times New Roman"/>
          <w:color w:val="000000" w:themeColor="text1"/>
          <w:sz w:val="22"/>
        </w:rPr>
        <w:t xml:space="preserve"> these 5 factors at SKU level. For robustness, we construct the model with and without dummy variables for product categories.</w:t>
      </w:r>
    </w:p>
    <w:p w14:paraId="4895085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186CB1CB"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6.</w:t>
      </w:r>
      <w:r w:rsidRPr="001E17BA">
        <w:rPr>
          <w:rFonts w:cs="Times New Roman"/>
          <w:color w:val="000000" w:themeColor="text1"/>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1E17BA" w:rsidRPr="001E17BA" w14:paraId="0C8DE9D1" w14:textId="77777777" w:rsidTr="00A54C5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CED6C39" w14:textId="77777777" w:rsidR="004C569C" w:rsidRPr="001E17BA" w:rsidRDefault="004C569C" w:rsidP="001E17BA">
            <w:pPr>
              <w:shd w:val="clear" w:color="auto" w:fill="FFFFFF" w:themeFill="background1"/>
              <w:spacing w:after="0"/>
              <w:jc w:val="center"/>
              <w:rPr>
                <w:rFonts w:eastAsia="Times New Roman" w:cs="Times New Roman"/>
                <w:b w:val="0"/>
                <w:color w:val="000000" w:themeColor="text1"/>
                <w:sz w:val="22"/>
              </w:rPr>
            </w:pPr>
            <w:r w:rsidRPr="001E17BA">
              <w:rPr>
                <w:rFonts w:eastAsia="Times New Roman" w:cs="Times New Roman"/>
                <w:b w:val="0"/>
                <w:color w:val="000000" w:themeColor="text1"/>
                <w:sz w:val="22"/>
              </w:rPr>
              <w:t>Variable</w:t>
            </w:r>
          </w:p>
        </w:tc>
        <w:tc>
          <w:tcPr>
            <w:tcW w:w="889" w:type="dxa"/>
            <w:shd w:val="clear" w:color="auto" w:fill="auto"/>
            <w:hideMark/>
          </w:tcPr>
          <w:p w14:paraId="5B5D986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Factor1</w:t>
            </w:r>
          </w:p>
        </w:tc>
        <w:tc>
          <w:tcPr>
            <w:tcW w:w="889" w:type="dxa"/>
            <w:shd w:val="clear" w:color="auto" w:fill="auto"/>
            <w:hideMark/>
          </w:tcPr>
          <w:p w14:paraId="30AB9AA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Factor2</w:t>
            </w:r>
          </w:p>
        </w:tc>
        <w:tc>
          <w:tcPr>
            <w:tcW w:w="934" w:type="dxa"/>
            <w:shd w:val="clear" w:color="auto" w:fill="auto"/>
            <w:hideMark/>
          </w:tcPr>
          <w:p w14:paraId="4257E0B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Factor3</w:t>
            </w:r>
          </w:p>
        </w:tc>
        <w:tc>
          <w:tcPr>
            <w:tcW w:w="889" w:type="dxa"/>
            <w:shd w:val="clear" w:color="auto" w:fill="auto"/>
            <w:hideMark/>
          </w:tcPr>
          <w:p w14:paraId="4054983C"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Factor4</w:t>
            </w:r>
          </w:p>
        </w:tc>
        <w:tc>
          <w:tcPr>
            <w:tcW w:w="889" w:type="dxa"/>
            <w:shd w:val="clear" w:color="auto" w:fill="auto"/>
            <w:hideMark/>
          </w:tcPr>
          <w:p w14:paraId="086101C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Factor5</w:t>
            </w:r>
          </w:p>
        </w:tc>
      </w:tr>
      <w:tr w:rsidR="001E17BA" w:rsidRPr="001E17BA" w14:paraId="3068B1D2"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B4FA515"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Proportion of outliers</w:t>
            </w:r>
          </w:p>
        </w:tc>
        <w:tc>
          <w:tcPr>
            <w:tcW w:w="889" w:type="dxa"/>
            <w:shd w:val="clear" w:color="auto" w:fill="auto"/>
            <w:hideMark/>
          </w:tcPr>
          <w:p w14:paraId="797CEC45"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0.855</w:t>
            </w:r>
          </w:p>
        </w:tc>
        <w:tc>
          <w:tcPr>
            <w:tcW w:w="889" w:type="dxa"/>
            <w:shd w:val="clear" w:color="auto" w:fill="auto"/>
            <w:hideMark/>
          </w:tcPr>
          <w:p w14:paraId="4881048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1896C9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BB7E25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08729FCA"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44BF6C3"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B7A89ED"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(price)</w:t>
            </w:r>
          </w:p>
        </w:tc>
        <w:tc>
          <w:tcPr>
            <w:tcW w:w="889" w:type="dxa"/>
            <w:shd w:val="clear" w:color="auto" w:fill="auto"/>
            <w:hideMark/>
          </w:tcPr>
          <w:p w14:paraId="670A0B4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0.759</w:t>
            </w:r>
          </w:p>
        </w:tc>
        <w:tc>
          <w:tcPr>
            <w:tcW w:w="889" w:type="dxa"/>
            <w:shd w:val="clear" w:color="auto" w:fill="auto"/>
            <w:hideMark/>
          </w:tcPr>
          <w:p w14:paraId="075ECB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5ABA75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3E486A3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7B1F8C08"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6F5BB5BD"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146410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(sales)</w:t>
            </w:r>
          </w:p>
        </w:tc>
        <w:tc>
          <w:tcPr>
            <w:tcW w:w="889" w:type="dxa"/>
            <w:shd w:val="clear" w:color="auto" w:fill="auto"/>
            <w:hideMark/>
          </w:tcPr>
          <w:p w14:paraId="2F396723"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0.714</w:t>
            </w:r>
          </w:p>
        </w:tc>
        <w:tc>
          <w:tcPr>
            <w:tcW w:w="889" w:type="dxa"/>
            <w:shd w:val="clear" w:color="auto" w:fill="auto"/>
            <w:hideMark/>
          </w:tcPr>
          <w:p w14:paraId="48366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6A6DDD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3E213D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32075FF"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7FC73714"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C58086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Feature</w:t>
            </w:r>
          </w:p>
        </w:tc>
        <w:tc>
          <w:tcPr>
            <w:tcW w:w="889" w:type="dxa"/>
            <w:shd w:val="clear" w:color="auto" w:fill="auto"/>
            <w:hideMark/>
          </w:tcPr>
          <w:p w14:paraId="48470AE5"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c>
          <w:tcPr>
            <w:tcW w:w="889" w:type="dxa"/>
            <w:shd w:val="clear" w:color="auto" w:fill="auto"/>
            <w:hideMark/>
          </w:tcPr>
          <w:p w14:paraId="6879C4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22822BA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6D25A12"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ED656A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A405DFC"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899088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sales</w:t>
            </w:r>
          </w:p>
        </w:tc>
        <w:tc>
          <w:tcPr>
            <w:tcW w:w="889" w:type="dxa"/>
            <w:shd w:val="clear" w:color="auto" w:fill="auto"/>
            <w:hideMark/>
          </w:tcPr>
          <w:p w14:paraId="41EA070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A1C7068"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0.964</w:t>
            </w:r>
          </w:p>
        </w:tc>
        <w:tc>
          <w:tcPr>
            <w:tcW w:w="934" w:type="dxa"/>
            <w:shd w:val="clear" w:color="auto" w:fill="auto"/>
            <w:hideMark/>
          </w:tcPr>
          <w:p w14:paraId="40112FF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E698C3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235EFE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0DEA864"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2625ED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Range of sales</w:t>
            </w:r>
          </w:p>
        </w:tc>
        <w:tc>
          <w:tcPr>
            <w:tcW w:w="889" w:type="dxa"/>
            <w:shd w:val="clear" w:color="auto" w:fill="auto"/>
            <w:hideMark/>
          </w:tcPr>
          <w:p w14:paraId="32DC62B3"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BC340A6"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0.929</w:t>
            </w:r>
          </w:p>
        </w:tc>
        <w:tc>
          <w:tcPr>
            <w:tcW w:w="934" w:type="dxa"/>
            <w:shd w:val="clear" w:color="auto" w:fill="auto"/>
            <w:hideMark/>
          </w:tcPr>
          <w:p w14:paraId="1C93EF0F"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246C24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F970D1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1B163B30"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8EEC729"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sales</w:t>
            </w:r>
          </w:p>
        </w:tc>
        <w:tc>
          <w:tcPr>
            <w:tcW w:w="889" w:type="dxa"/>
            <w:shd w:val="clear" w:color="auto" w:fill="auto"/>
            <w:hideMark/>
          </w:tcPr>
          <w:p w14:paraId="7B5B70F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7E0ACAD0"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0.807</w:t>
            </w:r>
          </w:p>
        </w:tc>
        <w:tc>
          <w:tcPr>
            <w:tcW w:w="934" w:type="dxa"/>
            <w:shd w:val="clear" w:color="auto" w:fill="auto"/>
            <w:noWrap/>
            <w:hideMark/>
          </w:tcPr>
          <w:p w14:paraId="7F13883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2B5DB386"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4BCD3C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AFA740C"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EE9608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Display</w:t>
            </w:r>
          </w:p>
        </w:tc>
        <w:tc>
          <w:tcPr>
            <w:tcW w:w="889" w:type="dxa"/>
            <w:shd w:val="clear" w:color="auto" w:fill="auto"/>
            <w:hideMark/>
          </w:tcPr>
          <w:p w14:paraId="1A27F3F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9C6AF3C"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0.281</w:t>
            </w:r>
          </w:p>
        </w:tc>
        <w:tc>
          <w:tcPr>
            <w:tcW w:w="934" w:type="dxa"/>
            <w:shd w:val="clear" w:color="auto" w:fill="auto"/>
            <w:hideMark/>
          </w:tcPr>
          <w:p w14:paraId="263D513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9624C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B2664E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FED83A3"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542C0C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Kurtosis of sales</w:t>
            </w:r>
          </w:p>
        </w:tc>
        <w:tc>
          <w:tcPr>
            <w:tcW w:w="889" w:type="dxa"/>
            <w:shd w:val="clear" w:color="auto" w:fill="auto"/>
            <w:hideMark/>
          </w:tcPr>
          <w:p w14:paraId="5CE9A87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AF1D7B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7AEC8D0B"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0.973</w:t>
            </w:r>
          </w:p>
        </w:tc>
        <w:tc>
          <w:tcPr>
            <w:tcW w:w="889" w:type="dxa"/>
            <w:shd w:val="clear" w:color="auto" w:fill="auto"/>
            <w:noWrap/>
            <w:hideMark/>
          </w:tcPr>
          <w:p w14:paraId="5FEBE6D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803AC1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B31F6DE"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DFCE2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Skewness of sales</w:t>
            </w:r>
          </w:p>
        </w:tc>
        <w:tc>
          <w:tcPr>
            <w:tcW w:w="889" w:type="dxa"/>
            <w:shd w:val="clear" w:color="auto" w:fill="auto"/>
            <w:hideMark/>
          </w:tcPr>
          <w:p w14:paraId="45F52C2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9AC8B0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1B5F16E4"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0.881</w:t>
            </w:r>
          </w:p>
        </w:tc>
        <w:tc>
          <w:tcPr>
            <w:tcW w:w="889" w:type="dxa"/>
            <w:shd w:val="clear" w:color="auto" w:fill="auto"/>
            <w:noWrap/>
            <w:hideMark/>
          </w:tcPr>
          <w:p w14:paraId="29FDDFE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0B8367C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2F18D95"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D882DB"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price</w:t>
            </w:r>
          </w:p>
        </w:tc>
        <w:tc>
          <w:tcPr>
            <w:tcW w:w="889" w:type="dxa"/>
            <w:shd w:val="clear" w:color="auto" w:fill="auto"/>
            <w:hideMark/>
          </w:tcPr>
          <w:p w14:paraId="4B20EE1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95ABCB9"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3906F3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5AAFBE1D"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0.987</w:t>
            </w:r>
          </w:p>
        </w:tc>
        <w:tc>
          <w:tcPr>
            <w:tcW w:w="889" w:type="dxa"/>
            <w:shd w:val="clear" w:color="auto" w:fill="auto"/>
            <w:hideMark/>
          </w:tcPr>
          <w:p w14:paraId="231D37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21750A6B"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1611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price</w:t>
            </w:r>
          </w:p>
        </w:tc>
        <w:tc>
          <w:tcPr>
            <w:tcW w:w="889" w:type="dxa"/>
            <w:shd w:val="clear" w:color="auto" w:fill="auto"/>
            <w:noWrap/>
            <w:hideMark/>
          </w:tcPr>
          <w:p w14:paraId="3687D3D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3D73A2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42DD8EA1"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8B5886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0.831</w:t>
            </w:r>
          </w:p>
        </w:tc>
        <w:tc>
          <w:tcPr>
            <w:tcW w:w="889" w:type="dxa"/>
            <w:shd w:val="clear" w:color="auto" w:fill="auto"/>
            <w:hideMark/>
          </w:tcPr>
          <w:p w14:paraId="773E05E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4C569C" w:rsidRPr="001E17BA" w14:paraId="4525C374"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21D77D3"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Randomness</w:t>
            </w:r>
          </w:p>
        </w:tc>
        <w:tc>
          <w:tcPr>
            <w:tcW w:w="889" w:type="dxa"/>
            <w:shd w:val="clear" w:color="auto" w:fill="auto"/>
            <w:noWrap/>
            <w:hideMark/>
          </w:tcPr>
          <w:p w14:paraId="5F8AA208"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476F89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432B20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8822DD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5248596"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0.992</w:t>
            </w:r>
          </w:p>
        </w:tc>
      </w:tr>
      <w:tr w:rsidR="004C569C" w:rsidRPr="001E17BA" w14:paraId="4A298377"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4C80B9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Trend</w:t>
            </w:r>
          </w:p>
        </w:tc>
        <w:tc>
          <w:tcPr>
            <w:tcW w:w="889" w:type="dxa"/>
            <w:shd w:val="clear" w:color="auto" w:fill="auto"/>
            <w:noWrap/>
            <w:hideMark/>
          </w:tcPr>
          <w:p w14:paraId="197065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7F8CFC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6F47AE6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2BFB8116"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A93FBA3"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r>
      <w:tr w:rsidR="004C569C" w:rsidRPr="001E17BA" w14:paraId="5847EB92"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35A5519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14:paraId="22389E4C"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711D8E2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14:paraId="15E3E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637550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26990B01"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4C569C" w:rsidRPr="001E17BA" w14:paraId="6B8E2ED1"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5A25217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14:paraId="5D80F15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36B7C27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14:paraId="42AD297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081CEE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58FC8BDB"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bl>
    <w:p w14:paraId="48A6F519"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1906" w:h="16838"/>
          <w:pgMar w:top="1440" w:right="1440" w:bottom="1440" w:left="1440" w:header="708" w:footer="708" w:gutter="0"/>
          <w:cols w:space="708"/>
          <w:docGrid w:linePitch="360"/>
        </w:sectPr>
      </w:pPr>
    </w:p>
    <w:p w14:paraId="48158C95"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p>
    <w:p w14:paraId="7DBF1B6C" w14:textId="30A64E3C"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7</w:t>
      </w:r>
      <w:r w:rsidRPr="001E17BA">
        <w:rPr>
          <w:rFonts w:cs="Times New Roman"/>
          <w:color w:val="000000" w:themeColor="text1"/>
          <w:sz w:val="22"/>
        </w:rPr>
        <w:tab/>
        <w:t>The determinants of improvement (MASE) by the candidate model compared to their counterparts</w:t>
      </w:r>
      <w:del w:id="6921" w:author="Huang T  Dr (Surrey Business Schl)" w:date="2018-09-20T17:47:00Z">
        <w:r w:rsidR="00582C7E" w:rsidDel="00767E6C">
          <w:rPr>
            <w:rFonts w:cs="Times New Roman"/>
            <w:color w:val="000000" w:themeColor="text1"/>
            <w:sz w:val="22"/>
          </w:rPr>
          <w:delText>*</w:delText>
        </w:r>
      </w:del>
    </w:p>
    <w:p w14:paraId="278C02A2" w14:textId="75C94E17" w:rsidR="004C569C" w:rsidRDefault="004C569C" w:rsidP="004C569C">
      <w:pPr>
        <w:pStyle w:val="ListParagraph"/>
        <w:shd w:val="clear" w:color="auto" w:fill="FFFFFF" w:themeFill="background1"/>
        <w:spacing w:after="0" w:line="360" w:lineRule="auto"/>
        <w:ind w:left="0"/>
        <w:rPr>
          <w:ins w:id="6922" w:author="Huang T  Dr (Surrey Business Schl)" w:date="2018-09-20T17:46:00Z"/>
          <w:rFonts w:cs="Times New Roman"/>
          <w:color w:val="000000" w:themeColor="text1"/>
          <w:sz w:val="22"/>
        </w:rPr>
      </w:pPr>
    </w:p>
    <w:tbl>
      <w:tblPr>
        <w:tblStyle w:val="ListTable1Light1"/>
        <w:tblW w:w="15026" w:type="dxa"/>
        <w:tblInd w:w="-567" w:type="dxa"/>
        <w:shd w:val="clear" w:color="auto" w:fill="FFFFFF" w:themeFill="background1"/>
        <w:tblLook w:val="04A0" w:firstRow="1" w:lastRow="0" w:firstColumn="1" w:lastColumn="0" w:noHBand="0" w:noVBand="1"/>
      </w:tblPr>
      <w:tblGrid>
        <w:gridCol w:w="3119"/>
        <w:gridCol w:w="986"/>
        <w:gridCol w:w="998"/>
        <w:gridCol w:w="986"/>
        <w:gridCol w:w="998"/>
        <w:gridCol w:w="986"/>
        <w:gridCol w:w="999"/>
        <w:gridCol w:w="986"/>
        <w:gridCol w:w="999"/>
        <w:gridCol w:w="986"/>
        <w:gridCol w:w="998"/>
        <w:gridCol w:w="986"/>
        <w:gridCol w:w="999"/>
      </w:tblGrid>
      <w:tr w:rsidR="00480A3E" w:rsidRPr="001E17BA" w14:paraId="4A165604" w14:textId="77777777" w:rsidTr="000D4781">
        <w:trPr>
          <w:cnfStyle w:val="100000000000" w:firstRow="1" w:lastRow="0" w:firstColumn="0" w:lastColumn="0" w:oddVBand="0" w:evenVBand="0" w:oddHBand="0" w:evenHBand="0" w:firstRowFirstColumn="0" w:firstRowLastColumn="0" w:lastRowFirstColumn="0" w:lastRowLastColumn="0"/>
          <w:trHeight w:val="20"/>
          <w:ins w:id="6923"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056B8639" w14:textId="4773641D" w:rsidR="00480A3E" w:rsidRPr="001E17BA" w:rsidRDefault="00480A3E" w:rsidP="000D4781">
            <w:pPr>
              <w:spacing w:after="0"/>
              <w:jc w:val="center"/>
              <w:rPr>
                <w:ins w:id="6924" w:author="Huang T  Dr (Surrey Business Schl)" w:date="2018-09-20T17:46:00Z"/>
                <w:rFonts w:eastAsia="Times New Roman" w:cs="Times New Roman"/>
                <w:b w:val="0"/>
                <w:sz w:val="22"/>
              </w:rPr>
            </w:pPr>
            <w:ins w:id="6925" w:author="Huang T  Dr (Surrey Business Schl)" w:date="2018-09-20T17:46:00Z">
              <w:r w:rsidRPr="001E17BA">
                <w:rPr>
                  <w:rFonts w:eastAsia="Times New Roman" w:cs="Times New Roman"/>
                  <w:b w:val="0"/>
                  <w:sz w:val="22"/>
                </w:rPr>
                <w:t>Horizon = 8</w:t>
              </w:r>
              <w:r w:rsidR="00075547">
                <w:rPr>
                  <w:rFonts w:eastAsia="Times New Roman" w:cs="Times New Roman"/>
                  <w:b w:val="0"/>
                  <w:sz w:val="22"/>
                </w:rPr>
                <w:t>, without category dummy variable</w:t>
              </w:r>
            </w:ins>
          </w:p>
        </w:tc>
        <w:tc>
          <w:tcPr>
            <w:tcW w:w="1984" w:type="dxa"/>
            <w:gridSpan w:val="2"/>
            <w:shd w:val="clear" w:color="auto" w:fill="FFFFFF" w:themeFill="background1"/>
            <w:noWrap/>
            <w:hideMark/>
          </w:tcPr>
          <w:p w14:paraId="0908F2B5" w14:textId="77777777" w:rsidR="00480A3E" w:rsidRPr="001E17BA"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6926" w:author="Huang T  Dr (Surrey Business Schl)" w:date="2018-09-20T17:46:00Z"/>
                <w:rFonts w:eastAsia="Times New Roman" w:cs="Times New Roman"/>
                <w:b w:val="0"/>
                <w:sz w:val="22"/>
              </w:rPr>
            </w:pPr>
            <w:ins w:id="6927" w:author="Huang T  Dr (Surrey Business Schl)" w:date="2018-09-20T17:46:00Z">
              <w:r w:rsidRPr="001E17BA">
                <w:rPr>
                  <w:rFonts w:eastAsia="Times New Roman" w:cs="Times New Roman"/>
                  <w:b w:val="0"/>
                  <w:sz w:val="22"/>
                </w:rPr>
                <w:t>ADL-intra-EWC</w:t>
              </w:r>
            </w:ins>
          </w:p>
        </w:tc>
        <w:tc>
          <w:tcPr>
            <w:tcW w:w="1984" w:type="dxa"/>
            <w:gridSpan w:val="2"/>
            <w:shd w:val="clear" w:color="auto" w:fill="FFFFFF" w:themeFill="background1"/>
            <w:noWrap/>
            <w:hideMark/>
          </w:tcPr>
          <w:p w14:paraId="3753AD7F" w14:textId="77777777" w:rsidR="00480A3E" w:rsidRPr="001E17BA"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6928" w:author="Huang T  Dr (Surrey Business Schl)" w:date="2018-09-20T17:46:00Z"/>
                <w:rFonts w:eastAsia="Times New Roman" w:cs="Times New Roman"/>
                <w:b w:val="0"/>
                <w:sz w:val="22"/>
              </w:rPr>
            </w:pPr>
            <w:ins w:id="6929" w:author="Huang T  Dr (Surrey Business Schl)" w:date="2018-09-20T17:46:00Z">
              <w:r w:rsidRPr="001E17BA">
                <w:rPr>
                  <w:rFonts w:eastAsia="Times New Roman" w:cs="Times New Roman"/>
                  <w:b w:val="0"/>
                  <w:sz w:val="22"/>
                </w:rPr>
                <w:t>ADL-own-EWC</w:t>
              </w:r>
            </w:ins>
          </w:p>
        </w:tc>
        <w:tc>
          <w:tcPr>
            <w:tcW w:w="1985" w:type="dxa"/>
            <w:gridSpan w:val="2"/>
            <w:shd w:val="clear" w:color="auto" w:fill="FFFFFF" w:themeFill="background1"/>
            <w:noWrap/>
            <w:hideMark/>
          </w:tcPr>
          <w:p w14:paraId="2033AD44" w14:textId="77777777" w:rsidR="00480A3E" w:rsidRPr="001E17BA"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6930" w:author="Huang T  Dr (Surrey Business Schl)" w:date="2018-09-20T17:46:00Z"/>
                <w:rFonts w:eastAsia="Times New Roman" w:cs="Times New Roman"/>
                <w:b w:val="0"/>
                <w:sz w:val="22"/>
              </w:rPr>
            </w:pPr>
            <w:ins w:id="6931" w:author="Huang T  Dr (Surrey Business Schl)" w:date="2018-09-20T17:46:00Z">
              <w:r w:rsidRPr="001E17BA">
                <w:rPr>
                  <w:rFonts w:eastAsia="Times New Roman" w:cs="Times New Roman"/>
                  <w:b w:val="0"/>
                  <w:sz w:val="22"/>
                </w:rPr>
                <w:t>ADL-intra-IC</w:t>
              </w:r>
            </w:ins>
          </w:p>
        </w:tc>
        <w:tc>
          <w:tcPr>
            <w:tcW w:w="1985" w:type="dxa"/>
            <w:gridSpan w:val="2"/>
            <w:shd w:val="clear" w:color="auto" w:fill="FFFFFF" w:themeFill="background1"/>
            <w:noWrap/>
            <w:hideMark/>
          </w:tcPr>
          <w:p w14:paraId="798AD228" w14:textId="77777777" w:rsidR="00480A3E" w:rsidRPr="001E17BA"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6932" w:author="Huang T  Dr (Surrey Business Schl)" w:date="2018-09-20T17:46:00Z"/>
                <w:rFonts w:eastAsia="Times New Roman" w:cs="Times New Roman"/>
                <w:b w:val="0"/>
                <w:sz w:val="22"/>
              </w:rPr>
            </w:pPr>
            <w:ins w:id="6933" w:author="Huang T  Dr (Surrey Business Schl)" w:date="2018-09-20T17:46:00Z">
              <w:r w:rsidRPr="001E17BA">
                <w:rPr>
                  <w:rFonts w:eastAsia="Times New Roman" w:cs="Times New Roman"/>
                  <w:b w:val="0"/>
                  <w:sz w:val="22"/>
                </w:rPr>
                <w:t>ADL-own-IC</w:t>
              </w:r>
            </w:ins>
          </w:p>
        </w:tc>
        <w:tc>
          <w:tcPr>
            <w:tcW w:w="1984" w:type="dxa"/>
            <w:gridSpan w:val="2"/>
            <w:shd w:val="clear" w:color="auto" w:fill="FFFFFF" w:themeFill="background1"/>
            <w:noWrap/>
            <w:hideMark/>
          </w:tcPr>
          <w:p w14:paraId="5DAD3B2C" w14:textId="77777777" w:rsidR="00480A3E" w:rsidRPr="001E17BA"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6934" w:author="Huang T  Dr (Surrey Business Schl)" w:date="2018-09-20T17:46:00Z"/>
                <w:rFonts w:eastAsia="Times New Roman" w:cs="Times New Roman"/>
                <w:b w:val="0"/>
                <w:sz w:val="22"/>
              </w:rPr>
            </w:pPr>
            <w:ins w:id="6935" w:author="Huang T  Dr (Surrey Business Schl)" w:date="2018-09-20T17:46:00Z">
              <w:r w:rsidRPr="001E17BA">
                <w:rPr>
                  <w:rFonts w:eastAsia="Times New Roman" w:cs="Times New Roman"/>
                  <w:b w:val="0"/>
                  <w:sz w:val="22"/>
                </w:rPr>
                <w:t>ADL-EWC-IC</w:t>
              </w:r>
            </w:ins>
          </w:p>
        </w:tc>
        <w:tc>
          <w:tcPr>
            <w:tcW w:w="1985" w:type="dxa"/>
            <w:gridSpan w:val="2"/>
            <w:shd w:val="clear" w:color="auto" w:fill="FFFFFF" w:themeFill="background1"/>
            <w:noWrap/>
            <w:hideMark/>
          </w:tcPr>
          <w:p w14:paraId="59C3DD86" w14:textId="77777777" w:rsidR="00480A3E" w:rsidRPr="001E17BA"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6936" w:author="Huang T  Dr (Surrey Business Schl)" w:date="2018-09-20T17:46:00Z"/>
                <w:rFonts w:eastAsia="Times New Roman" w:cs="Times New Roman"/>
                <w:b w:val="0"/>
                <w:sz w:val="22"/>
              </w:rPr>
            </w:pPr>
            <w:ins w:id="6937" w:author="Huang T  Dr (Surrey Business Schl)" w:date="2018-09-20T17:46:00Z">
              <w:r w:rsidRPr="001E17BA">
                <w:rPr>
                  <w:rFonts w:eastAsia="Times New Roman" w:cs="Times New Roman"/>
                  <w:b w:val="0"/>
                  <w:sz w:val="22"/>
                </w:rPr>
                <w:t>IC versus EWC</w:t>
              </w:r>
            </w:ins>
          </w:p>
        </w:tc>
      </w:tr>
      <w:tr w:rsidR="00480A3E" w:rsidRPr="001E17BA" w14:paraId="7FA419EA" w14:textId="77777777" w:rsidTr="000D4781">
        <w:trPr>
          <w:cnfStyle w:val="000000100000" w:firstRow="0" w:lastRow="0" w:firstColumn="0" w:lastColumn="0" w:oddVBand="0" w:evenVBand="0" w:oddHBand="1" w:evenHBand="0" w:firstRowFirstColumn="0" w:firstRowLastColumn="0" w:lastRowFirstColumn="0" w:lastRowLastColumn="0"/>
          <w:trHeight w:val="20"/>
          <w:ins w:id="6938"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5EEA65A" w14:textId="77777777" w:rsidR="00480A3E" w:rsidRPr="001E17BA" w:rsidRDefault="00480A3E" w:rsidP="000D4781">
            <w:pPr>
              <w:spacing w:after="0"/>
              <w:rPr>
                <w:ins w:id="6939" w:author="Huang T  Dr (Surrey Business Schl)" w:date="2018-09-20T17:46:00Z"/>
                <w:rFonts w:eastAsia="Times New Roman" w:cs="Times New Roman"/>
                <w:b w:val="0"/>
                <w:sz w:val="22"/>
              </w:rPr>
            </w:pPr>
            <w:ins w:id="6940" w:author="Huang T  Dr (Surrey Business Schl)" w:date="2018-09-20T17:46:00Z">
              <w:r w:rsidRPr="001E17BA">
                <w:rPr>
                  <w:rFonts w:eastAsia="Times New Roman" w:cs="Times New Roman"/>
                  <w:b w:val="0"/>
                  <w:sz w:val="22"/>
                </w:rPr>
                <w:t>Parameter/estimate and p-values</w:t>
              </w:r>
            </w:ins>
          </w:p>
        </w:tc>
        <w:tc>
          <w:tcPr>
            <w:tcW w:w="986" w:type="dxa"/>
            <w:shd w:val="clear" w:color="auto" w:fill="FFFFFF" w:themeFill="background1"/>
            <w:noWrap/>
            <w:hideMark/>
          </w:tcPr>
          <w:p w14:paraId="3F70AECD" w14:textId="77777777" w:rsidR="00480A3E" w:rsidRPr="001E17BA" w:rsidRDefault="00480A3E" w:rsidP="000D4781">
            <w:pPr>
              <w:spacing w:after="0"/>
              <w:cnfStyle w:val="000000100000" w:firstRow="0" w:lastRow="0" w:firstColumn="0" w:lastColumn="0" w:oddVBand="0" w:evenVBand="0" w:oddHBand="1" w:evenHBand="0" w:firstRowFirstColumn="0" w:firstRowLastColumn="0" w:lastRowFirstColumn="0" w:lastRowLastColumn="0"/>
              <w:rPr>
                <w:ins w:id="6941" w:author="Huang T  Dr (Surrey Business Schl)" w:date="2018-09-20T17:46:00Z"/>
                <w:rFonts w:eastAsia="Times New Roman" w:cs="Times New Roman"/>
                <w:sz w:val="22"/>
              </w:rPr>
            </w:pPr>
            <w:ins w:id="6942" w:author="Huang T  Dr (Surrey Business Schl)" w:date="2018-09-20T17:46:00Z">
              <w:r w:rsidRPr="001E17BA">
                <w:rPr>
                  <w:rFonts w:eastAsia="Times New Roman" w:cs="Times New Roman"/>
                  <w:sz w:val="22"/>
                </w:rPr>
                <w:t>Estimate</w:t>
              </w:r>
            </w:ins>
          </w:p>
        </w:tc>
        <w:tc>
          <w:tcPr>
            <w:tcW w:w="998" w:type="dxa"/>
            <w:shd w:val="clear" w:color="auto" w:fill="FFFFFF" w:themeFill="background1"/>
            <w:noWrap/>
            <w:hideMark/>
          </w:tcPr>
          <w:p w14:paraId="60EEBBB9" w14:textId="77777777" w:rsidR="00480A3E" w:rsidRPr="001E17BA" w:rsidRDefault="00480A3E" w:rsidP="000D4781">
            <w:pPr>
              <w:spacing w:after="0"/>
              <w:cnfStyle w:val="000000100000" w:firstRow="0" w:lastRow="0" w:firstColumn="0" w:lastColumn="0" w:oddVBand="0" w:evenVBand="0" w:oddHBand="1" w:evenHBand="0" w:firstRowFirstColumn="0" w:firstRowLastColumn="0" w:lastRowFirstColumn="0" w:lastRowLastColumn="0"/>
              <w:rPr>
                <w:ins w:id="6943" w:author="Huang T  Dr (Surrey Business Schl)" w:date="2018-09-20T17:46:00Z"/>
                <w:rFonts w:eastAsia="Times New Roman" w:cs="Times New Roman"/>
                <w:sz w:val="22"/>
              </w:rPr>
            </w:pPr>
            <w:ins w:id="6944" w:author="Huang T  Dr (Surrey Business Schl)" w:date="2018-09-20T17:46:00Z">
              <w:r w:rsidRPr="001E17BA">
                <w:rPr>
                  <w:rFonts w:eastAsia="Times New Roman" w:cs="Times New Roman"/>
                  <w:sz w:val="22"/>
                </w:rPr>
                <w:t>P-value</w:t>
              </w:r>
            </w:ins>
          </w:p>
        </w:tc>
        <w:tc>
          <w:tcPr>
            <w:tcW w:w="986" w:type="dxa"/>
            <w:shd w:val="clear" w:color="auto" w:fill="FFFFFF" w:themeFill="background1"/>
            <w:noWrap/>
            <w:hideMark/>
          </w:tcPr>
          <w:p w14:paraId="41A48C76" w14:textId="77777777" w:rsidR="00480A3E" w:rsidRPr="001E17BA" w:rsidRDefault="00480A3E" w:rsidP="000D4781">
            <w:pPr>
              <w:spacing w:after="0"/>
              <w:cnfStyle w:val="000000100000" w:firstRow="0" w:lastRow="0" w:firstColumn="0" w:lastColumn="0" w:oddVBand="0" w:evenVBand="0" w:oddHBand="1" w:evenHBand="0" w:firstRowFirstColumn="0" w:firstRowLastColumn="0" w:lastRowFirstColumn="0" w:lastRowLastColumn="0"/>
              <w:rPr>
                <w:ins w:id="6945" w:author="Huang T  Dr (Surrey Business Schl)" w:date="2018-09-20T17:46:00Z"/>
                <w:rFonts w:eastAsia="Times New Roman" w:cs="Times New Roman"/>
                <w:sz w:val="22"/>
              </w:rPr>
            </w:pPr>
            <w:ins w:id="6946" w:author="Huang T  Dr (Surrey Business Schl)" w:date="2018-09-20T17:46:00Z">
              <w:r w:rsidRPr="001E17BA">
                <w:rPr>
                  <w:rFonts w:eastAsia="Times New Roman" w:cs="Times New Roman"/>
                  <w:sz w:val="22"/>
                </w:rPr>
                <w:t>Estimate</w:t>
              </w:r>
            </w:ins>
          </w:p>
        </w:tc>
        <w:tc>
          <w:tcPr>
            <w:tcW w:w="998" w:type="dxa"/>
            <w:shd w:val="clear" w:color="auto" w:fill="FFFFFF" w:themeFill="background1"/>
            <w:noWrap/>
            <w:hideMark/>
          </w:tcPr>
          <w:p w14:paraId="60AD660E" w14:textId="77777777" w:rsidR="00480A3E" w:rsidRPr="001E17BA" w:rsidRDefault="00480A3E" w:rsidP="000D4781">
            <w:pPr>
              <w:spacing w:after="0"/>
              <w:cnfStyle w:val="000000100000" w:firstRow="0" w:lastRow="0" w:firstColumn="0" w:lastColumn="0" w:oddVBand="0" w:evenVBand="0" w:oddHBand="1" w:evenHBand="0" w:firstRowFirstColumn="0" w:firstRowLastColumn="0" w:lastRowFirstColumn="0" w:lastRowLastColumn="0"/>
              <w:rPr>
                <w:ins w:id="6947" w:author="Huang T  Dr (Surrey Business Schl)" w:date="2018-09-20T17:46:00Z"/>
                <w:rFonts w:eastAsia="Times New Roman" w:cs="Times New Roman"/>
                <w:sz w:val="22"/>
              </w:rPr>
            </w:pPr>
            <w:ins w:id="6948" w:author="Huang T  Dr (Surrey Business Schl)" w:date="2018-09-20T17:46:00Z">
              <w:r w:rsidRPr="001E17BA">
                <w:rPr>
                  <w:rFonts w:eastAsia="Times New Roman" w:cs="Times New Roman"/>
                  <w:sz w:val="22"/>
                </w:rPr>
                <w:t>P-value</w:t>
              </w:r>
            </w:ins>
          </w:p>
        </w:tc>
        <w:tc>
          <w:tcPr>
            <w:tcW w:w="986" w:type="dxa"/>
            <w:shd w:val="clear" w:color="auto" w:fill="FFFFFF" w:themeFill="background1"/>
            <w:noWrap/>
            <w:hideMark/>
          </w:tcPr>
          <w:p w14:paraId="77310318" w14:textId="77777777" w:rsidR="00480A3E" w:rsidRPr="001E17BA" w:rsidRDefault="00480A3E" w:rsidP="000D4781">
            <w:pPr>
              <w:spacing w:after="0"/>
              <w:cnfStyle w:val="000000100000" w:firstRow="0" w:lastRow="0" w:firstColumn="0" w:lastColumn="0" w:oddVBand="0" w:evenVBand="0" w:oddHBand="1" w:evenHBand="0" w:firstRowFirstColumn="0" w:firstRowLastColumn="0" w:lastRowFirstColumn="0" w:lastRowLastColumn="0"/>
              <w:rPr>
                <w:ins w:id="6949" w:author="Huang T  Dr (Surrey Business Schl)" w:date="2018-09-20T17:46:00Z"/>
                <w:rFonts w:eastAsia="Times New Roman" w:cs="Times New Roman"/>
                <w:sz w:val="22"/>
              </w:rPr>
            </w:pPr>
            <w:ins w:id="6950" w:author="Huang T  Dr (Surrey Business Schl)" w:date="2018-09-20T17:46:00Z">
              <w:r w:rsidRPr="001E17BA">
                <w:rPr>
                  <w:rFonts w:eastAsia="Times New Roman" w:cs="Times New Roman"/>
                  <w:sz w:val="22"/>
                </w:rPr>
                <w:t>Estimate</w:t>
              </w:r>
            </w:ins>
          </w:p>
        </w:tc>
        <w:tc>
          <w:tcPr>
            <w:tcW w:w="999" w:type="dxa"/>
            <w:shd w:val="clear" w:color="auto" w:fill="FFFFFF" w:themeFill="background1"/>
            <w:noWrap/>
            <w:hideMark/>
          </w:tcPr>
          <w:p w14:paraId="2E50B205" w14:textId="77777777" w:rsidR="00480A3E" w:rsidRPr="001E17BA" w:rsidRDefault="00480A3E" w:rsidP="000D4781">
            <w:pPr>
              <w:spacing w:after="0"/>
              <w:cnfStyle w:val="000000100000" w:firstRow="0" w:lastRow="0" w:firstColumn="0" w:lastColumn="0" w:oddVBand="0" w:evenVBand="0" w:oddHBand="1" w:evenHBand="0" w:firstRowFirstColumn="0" w:firstRowLastColumn="0" w:lastRowFirstColumn="0" w:lastRowLastColumn="0"/>
              <w:rPr>
                <w:ins w:id="6951" w:author="Huang T  Dr (Surrey Business Schl)" w:date="2018-09-20T17:46:00Z"/>
                <w:rFonts w:eastAsia="Times New Roman" w:cs="Times New Roman"/>
                <w:sz w:val="22"/>
              </w:rPr>
            </w:pPr>
            <w:ins w:id="6952" w:author="Huang T  Dr (Surrey Business Schl)" w:date="2018-09-20T17:46:00Z">
              <w:r w:rsidRPr="001E17BA">
                <w:rPr>
                  <w:rFonts w:eastAsia="Times New Roman" w:cs="Times New Roman"/>
                  <w:sz w:val="22"/>
                </w:rPr>
                <w:t>P-value</w:t>
              </w:r>
            </w:ins>
          </w:p>
        </w:tc>
        <w:tc>
          <w:tcPr>
            <w:tcW w:w="986" w:type="dxa"/>
            <w:shd w:val="clear" w:color="auto" w:fill="FFFFFF" w:themeFill="background1"/>
            <w:noWrap/>
            <w:hideMark/>
          </w:tcPr>
          <w:p w14:paraId="68CA3EDC" w14:textId="77777777" w:rsidR="00480A3E" w:rsidRPr="001E17BA" w:rsidRDefault="00480A3E" w:rsidP="000D4781">
            <w:pPr>
              <w:spacing w:after="0"/>
              <w:cnfStyle w:val="000000100000" w:firstRow="0" w:lastRow="0" w:firstColumn="0" w:lastColumn="0" w:oddVBand="0" w:evenVBand="0" w:oddHBand="1" w:evenHBand="0" w:firstRowFirstColumn="0" w:firstRowLastColumn="0" w:lastRowFirstColumn="0" w:lastRowLastColumn="0"/>
              <w:rPr>
                <w:ins w:id="6953" w:author="Huang T  Dr (Surrey Business Schl)" w:date="2018-09-20T17:46:00Z"/>
                <w:rFonts w:eastAsia="Times New Roman" w:cs="Times New Roman"/>
                <w:sz w:val="22"/>
              </w:rPr>
            </w:pPr>
            <w:ins w:id="6954" w:author="Huang T  Dr (Surrey Business Schl)" w:date="2018-09-20T17:46:00Z">
              <w:r w:rsidRPr="001E17BA">
                <w:rPr>
                  <w:rFonts w:eastAsia="Times New Roman" w:cs="Times New Roman"/>
                  <w:sz w:val="22"/>
                </w:rPr>
                <w:t>Estimate</w:t>
              </w:r>
            </w:ins>
          </w:p>
        </w:tc>
        <w:tc>
          <w:tcPr>
            <w:tcW w:w="999" w:type="dxa"/>
            <w:shd w:val="clear" w:color="auto" w:fill="FFFFFF" w:themeFill="background1"/>
            <w:noWrap/>
            <w:hideMark/>
          </w:tcPr>
          <w:p w14:paraId="31DA5DFB" w14:textId="77777777" w:rsidR="00480A3E" w:rsidRPr="001E17BA" w:rsidRDefault="00480A3E" w:rsidP="000D4781">
            <w:pPr>
              <w:spacing w:after="0"/>
              <w:cnfStyle w:val="000000100000" w:firstRow="0" w:lastRow="0" w:firstColumn="0" w:lastColumn="0" w:oddVBand="0" w:evenVBand="0" w:oddHBand="1" w:evenHBand="0" w:firstRowFirstColumn="0" w:firstRowLastColumn="0" w:lastRowFirstColumn="0" w:lastRowLastColumn="0"/>
              <w:rPr>
                <w:ins w:id="6955" w:author="Huang T  Dr (Surrey Business Schl)" w:date="2018-09-20T17:46:00Z"/>
                <w:rFonts w:eastAsia="Times New Roman" w:cs="Times New Roman"/>
                <w:sz w:val="22"/>
              </w:rPr>
            </w:pPr>
            <w:ins w:id="6956" w:author="Huang T  Dr (Surrey Business Schl)" w:date="2018-09-20T17:46:00Z">
              <w:r w:rsidRPr="001E17BA">
                <w:rPr>
                  <w:rFonts w:eastAsia="Times New Roman" w:cs="Times New Roman"/>
                  <w:sz w:val="22"/>
                </w:rPr>
                <w:t>P-value</w:t>
              </w:r>
            </w:ins>
          </w:p>
        </w:tc>
        <w:tc>
          <w:tcPr>
            <w:tcW w:w="986" w:type="dxa"/>
            <w:shd w:val="clear" w:color="auto" w:fill="FFFFFF" w:themeFill="background1"/>
            <w:noWrap/>
            <w:hideMark/>
          </w:tcPr>
          <w:p w14:paraId="21543AC8"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6957" w:author="Huang T  Dr (Surrey Business Schl)" w:date="2018-09-20T17:46:00Z"/>
                <w:rFonts w:eastAsia="Times New Roman" w:cs="Times New Roman"/>
                <w:sz w:val="22"/>
              </w:rPr>
            </w:pPr>
            <w:ins w:id="6958" w:author="Huang T  Dr (Surrey Business Schl)" w:date="2018-09-20T17:46:00Z">
              <w:r w:rsidRPr="001E17BA">
                <w:rPr>
                  <w:rFonts w:eastAsia="Times New Roman" w:cs="Times New Roman"/>
                  <w:sz w:val="22"/>
                </w:rPr>
                <w:t>Estimate</w:t>
              </w:r>
            </w:ins>
          </w:p>
        </w:tc>
        <w:tc>
          <w:tcPr>
            <w:tcW w:w="998" w:type="dxa"/>
            <w:shd w:val="clear" w:color="auto" w:fill="FFFFFF" w:themeFill="background1"/>
            <w:noWrap/>
            <w:hideMark/>
          </w:tcPr>
          <w:p w14:paraId="375FC0E8"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6959" w:author="Huang T  Dr (Surrey Business Schl)" w:date="2018-09-20T17:46:00Z"/>
                <w:rFonts w:eastAsia="Times New Roman" w:cs="Times New Roman"/>
                <w:sz w:val="22"/>
              </w:rPr>
            </w:pPr>
            <w:ins w:id="6960" w:author="Huang T  Dr (Surrey Business Schl)" w:date="2018-09-20T17:46:00Z">
              <w:r w:rsidRPr="001E17BA">
                <w:rPr>
                  <w:rFonts w:eastAsia="Times New Roman" w:cs="Times New Roman"/>
                  <w:sz w:val="22"/>
                </w:rPr>
                <w:t>P-value</w:t>
              </w:r>
            </w:ins>
          </w:p>
        </w:tc>
        <w:tc>
          <w:tcPr>
            <w:tcW w:w="986" w:type="dxa"/>
            <w:shd w:val="clear" w:color="auto" w:fill="FFFFFF" w:themeFill="background1"/>
            <w:noWrap/>
            <w:hideMark/>
          </w:tcPr>
          <w:p w14:paraId="6F784B3C"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6961" w:author="Huang T  Dr (Surrey Business Schl)" w:date="2018-09-20T17:46:00Z"/>
                <w:rFonts w:eastAsia="Times New Roman" w:cs="Times New Roman"/>
                <w:sz w:val="22"/>
              </w:rPr>
            </w:pPr>
            <w:ins w:id="6962" w:author="Huang T  Dr (Surrey Business Schl)" w:date="2018-09-20T17:46:00Z">
              <w:r w:rsidRPr="001E17BA">
                <w:rPr>
                  <w:rFonts w:eastAsia="Times New Roman" w:cs="Times New Roman"/>
                  <w:sz w:val="22"/>
                </w:rPr>
                <w:t>Estimate</w:t>
              </w:r>
            </w:ins>
          </w:p>
        </w:tc>
        <w:tc>
          <w:tcPr>
            <w:tcW w:w="999" w:type="dxa"/>
            <w:shd w:val="clear" w:color="auto" w:fill="FFFFFF" w:themeFill="background1"/>
            <w:noWrap/>
            <w:hideMark/>
          </w:tcPr>
          <w:p w14:paraId="74EB3D85"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6963" w:author="Huang T  Dr (Surrey Business Schl)" w:date="2018-09-20T17:46:00Z"/>
                <w:rFonts w:eastAsia="Times New Roman" w:cs="Times New Roman"/>
                <w:sz w:val="22"/>
              </w:rPr>
            </w:pPr>
            <w:ins w:id="6964" w:author="Huang T  Dr (Surrey Business Schl)" w:date="2018-09-20T17:46:00Z">
              <w:r w:rsidRPr="001E17BA">
                <w:rPr>
                  <w:rFonts w:eastAsia="Times New Roman" w:cs="Times New Roman"/>
                  <w:sz w:val="22"/>
                </w:rPr>
                <w:t>P-value</w:t>
              </w:r>
            </w:ins>
          </w:p>
        </w:tc>
      </w:tr>
      <w:tr w:rsidR="00480A3E" w:rsidRPr="001E17BA" w14:paraId="0F5B66E5" w14:textId="77777777" w:rsidTr="000D4781">
        <w:trPr>
          <w:trHeight w:val="20"/>
          <w:ins w:id="6965"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58316EC" w14:textId="77777777" w:rsidR="00480A3E" w:rsidRPr="001E17BA" w:rsidRDefault="00480A3E" w:rsidP="000D4781">
            <w:pPr>
              <w:spacing w:after="0"/>
              <w:rPr>
                <w:ins w:id="6966" w:author="Huang T  Dr (Surrey Business Schl)" w:date="2018-09-20T17:46:00Z"/>
                <w:rFonts w:eastAsia="Times New Roman" w:cs="Times New Roman"/>
                <w:b w:val="0"/>
                <w:iCs/>
                <w:sz w:val="22"/>
              </w:rPr>
            </w:pPr>
            <w:ins w:id="6967" w:author="Huang T  Dr (Surrey Business Schl)" w:date="2018-09-20T17:46:00Z">
              <w:r w:rsidRPr="001E17BA">
                <w:rPr>
                  <w:rFonts w:eastAsia="Times New Roman" w:cs="Times New Roman"/>
                  <w:b w:val="0"/>
                  <w:iCs/>
                  <w:sz w:val="22"/>
                </w:rPr>
                <w:t>Outliers and general variations</w:t>
              </w:r>
              <w:r w:rsidRPr="001E17BA">
                <w:rPr>
                  <w:rFonts w:eastAsia="Times New Roman" w:cs="Times New Roman"/>
                  <w:b w:val="0"/>
                  <w:sz w:val="22"/>
                </w:rPr>
                <w:t> </w:t>
              </w:r>
            </w:ins>
          </w:p>
        </w:tc>
        <w:tc>
          <w:tcPr>
            <w:tcW w:w="986" w:type="dxa"/>
            <w:shd w:val="clear" w:color="auto" w:fill="FFFFFF" w:themeFill="background1"/>
            <w:noWrap/>
            <w:hideMark/>
          </w:tcPr>
          <w:p w14:paraId="211351C0" w14:textId="35AB4CDB"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6968" w:author="Huang T  Dr (Surrey Business Schl)" w:date="2018-09-20T17:46:00Z"/>
                <w:rFonts w:eastAsia="Times New Roman" w:cs="Times New Roman"/>
                <w:sz w:val="22"/>
              </w:rPr>
            </w:pPr>
            <w:ins w:id="6969" w:author="Huang T  Dr (Surrey Business Schl)" w:date="2018-09-20T17:46:00Z">
              <w:r w:rsidRPr="001E17BA">
                <w:rPr>
                  <w:rFonts w:eastAsia="Times New Roman" w:cs="Times New Roman"/>
                  <w:sz w:val="22"/>
                </w:rPr>
                <w:t>0.1</w:t>
              </w:r>
              <w:r>
                <w:rPr>
                  <w:rFonts w:eastAsia="Times New Roman" w:cs="Times New Roman"/>
                  <w:sz w:val="22"/>
                </w:rPr>
                <w:t>*</w:t>
              </w:r>
            </w:ins>
          </w:p>
        </w:tc>
        <w:tc>
          <w:tcPr>
            <w:tcW w:w="998" w:type="dxa"/>
            <w:shd w:val="clear" w:color="auto" w:fill="FFFFFF" w:themeFill="background1"/>
            <w:noWrap/>
            <w:hideMark/>
          </w:tcPr>
          <w:p w14:paraId="7D33E972"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6970" w:author="Huang T  Dr (Surrey Business Schl)" w:date="2018-09-20T17:46:00Z"/>
                <w:rFonts w:eastAsia="Times New Roman" w:cs="Times New Roman"/>
                <w:sz w:val="22"/>
              </w:rPr>
            </w:pPr>
            <w:ins w:id="6971" w:author="Huang T  Dr (Surrey Business Schl)" w:date="2018-09-20T17:46:00Z">
              <w:r w:rsidRPr="001E17BA">
                <w:rPr>
                  <w:rFonts w:eastAsia="Times New Roman" w:cs="Times New Roman"/>
                  <w:sz w:val="22"/>
                </w:rPr>
                <w:t>0.319</w:t>
              </w:r>
            </w:ins>
          </w:p>
        </w:tc>
        <w:tc>
          <w:tcPr>
            <w:tcW w:w="986" w:type="dxa"/>
            <w:shd w:val="clear" w:color="auto" w:fill="FFFFFF" w:themeFill="background1"/>
            <w:noWrap/>
            <w:hideMark/>
          </w:tcPr>
          <w:p w14:paraId="4B8FAB2E"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6972" w:author="Huang T  Dr (Surrey Business Schl)" w:date="2018-09-20T17:46:00Z"/>
                <w:rFonts w:eastAsia="Times New Roman" w:cs="Times New Roman"/>
                <w:sz w:val="22"/>
              </w:rPr>
            </w:pPr>
            <w:ins w:id="6973" w:author="Huang T  Dr (Surrey Business Schl)" w:date="2018-09-20T17:46:00Z">
              <w:r w:rsidRPr="001E17BA">
                <w:rPr>
                  <w:rFonts w:eastAsia="Times New Roman" w:cs="Times New Roman"/>
                  <w:sz w:val="22"/>
                </w:rPr>
                <w:t>0.1</w:t>
              </w:r>
            </w:ins>
          </w:p>
        </w:tc>
        <w:tc>
          <w:tcPr>
            <w:tcW w:w="998" w:type="dxa"/>
            <w:shd w:val="clear" w:color="auto" w:fill="FFFFFF" w:themeFill="background1"/>
            <w:noWrap/>
            <w:hideMark/>
          </w:tcPr>
          <w:p w14:paraId="61A6EBC9"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6974" w:author="Huang T  Dr (Surrey Business Schl)" w:date="2018-09-20T17:46:00Z"/>
                <w:rFonts w:eastAsia="Times New Roman" w:cs="Times New Roman"/>
                <w:sz w:val="22"/>
              </w:rPr>
            </w:pPr>
            <w:ins w:id="6975" w:author="Huang T  Dr (Surrey Business Schl)" w:date="2018-09-20T17:46:00Z">
              <w:r w:rsidRPr="001E17BA">
                <w:rPr>
                  <w:rFonts w:eastAsia="Times New Roman" w:cs="Times New Roman"/>
                  <w:sz w:val="22"/>
                </w:rPr>
                <w:t>0.321</w:t>
              </w:r>
            </w:ins>
          </w:p>
        </w:tc>
        <w:tc>
          <w:tcPr>
            <w:tcW w:w="986" w:type="dxa"/>
            <w:shd w:val="clear" w:color="auto" w:fill="FFFFFF" w:themeFill="background1"/>
            <w:noWrap/>
            <w:hideMark/>
          </w:tcPr>
          <w:p w14:paraId="5BB06352"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6976" w:author="Huang T  Dr (Surrey Business Schl)" w:date="2018-09-20T17:46:00Z"/>
                <w:rFonts w:eastAsia="Times New Roman" w:cs="Times New Roman"/>
                <w:sz w:val="22"/>
              </w:rPr>
            </w:pPr>
            <w:ins w:id="6977" w:author="Huang T  Dr (Surrey Business Schl)" w:date="2018-09-20T17:46:00Z">
              <w:r w:rsidRPr="001E17BA">
                <w:rPr>
                  <w:rFonts w:eastAsia="Times New Roman" w:cs="Times New Roman"/>
                  <w:sz w:val="22"/>
                </w:rPr>
                <w:t>-1</w:t>
              </w:r>
            </w:ins>
          </w:p>
        </w:tc>
        <w:tc>
          <w:tcPr>
            <w:tcW w:w="999" w:type="dxa"/>
            <w:shd w:val="clear" w:color="auto" w:fill="FFFFFF" w:themeFill="background1"/>
            <w:noWrap/>
            <w:hideMark/>
          </w:tcPr>
          <w:p w14:paraId="18DF30CF"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6978" w:author="Huang T  Dr (Surrey Business Schl)" w:date="2018-09-20T17:46:00Z"/>
                <w:rFonts w:eastAsia="Times New Roman" w:cs="Times New Roman"/>
                <w:sz w:val="22"/>
              </w:rPr>
            </w:pPr>
            <w:ins w:id="6979" w:author="Huang T  Dr (Surrey Business Schl)" w:date="2018-09-20T17:46:00Z">
              <w:r w:rsidRPr="001E17BA">
                <w:rPr>
                  <w:rFonts w:eastAsia="Times New Roman" w:cs="Times New Roman"/>
                  <w:sz w:val="22"/>
                </w:rPr>
                <w:t>0.000</w:t>
              </w:r>
            </w:ins>
          </w:p>
        </w:tc>
        <w:tc>
          <w:tcPr>
            <w:tcW w:w="986" w:type="dxa"/>
            <w:shd w:val="clear" w:color="auto" w:fill="FFFFFF" w:themeFill="background1"/>
            <w:noWrap/>
            <w:hideMark/>
          </w:tcPr>
          <w:p w14:paraId="45603DE1"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6980" w:author="Huang T  Dr (Surrey Business Schl)" w:date="2018-09-20T17:46:00Z"/>
                <w:rFonts w:eastAsia="Times New Roman" w:cs="Times New Roman"/>
                <w:sz w:val="22"/>
              </w:rPr>
            </w:pPr>
            <w:ins w:id="6981" w:author="Huang T  Dr (Surrey Business Schl)" w:date="2018-09-20T17:46:00Z">
              <w:r w:rsidRPr="001E17BA">
                <w:rPr>
                  <w:rFonts w:eastAsia="Times New Roman" w:cs="Times New Roman"/>
                  <w:sz w:val="22"/>
                </w:rPr>
                <w:t>-1.4</w:t>
              </w:r>
            </w:ins>
          </w:p>
        </w:tc>
        <w:tc>
          <w:tcPr>
            <w:tcW w:w="999" w:type="dxa"/>
            <w:shd w:val="clear" w:color="auto" w:fill="FFFFFF" w:themeFill="background1"/>
            <w:noWrap/>
            <w:hideMark/>
          </w:tcPr>
          <w:p w14:paraId="1832C1EC"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6982" w:author="Huang T  Dr (Surrey Business Schl)" w:date="2018-09-20T17:46:00Z"/>
                <w:rFonts w:eastAsia="Times New Roman" w:cs="Times New Roman"/>
                <w:sz w:val="22"/>
              </w:rPr>
            </w:pPr>
            <w:ins w:id="6983" w:author="Huang T  Dr (Surrey Business Schl)" w:date="2018-09-20T17:46:00Z">
              <w:r w:rsidRPr="001E17BA">
                <w:rPr>
                  <w:rFonts w:eastAsia="Times New Roman" w:cs="Times New Roman"/>
                  <w:sz w:val="22"/>
                </w:rPr>
                <w:t>0.000</w:t>
              </w:r>
            </w:ins>
          </w:p>
        </w:tc>
        <w:tc>
          <w:tcPr>
            <w:tcW w:w="986" w:type="dxa"/>
            <w:shd w:val="clear" w:color="auto" w:fill="FFFFFF" w:themeFill="background1"/>
            <w:hideMark/>
          </w:tcPr>
          <w:p w14:paraId="6E4644C3"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6984" w:author="Huang T  Dr (Surrey Business Schl)" w:date="2018-09-20T17:46:00Z"/>
                <w:rFonts w:eastAsia="Times New Roman" w:cs="Times New Roman"/>
                <w:sz w:val="22"/>
              </w:rPr>
            </w:pPr>
            <w:ins w:id="6985" w:author="Huang T  Dr (Surrey Business Schl)" w:date="2018-09-20T17:46:00Z">
              <w:r w:rsidRPr="001E17BA">
                <w:rPr>
                  <w:rFonts w:eastAsia="Times New Roman" w:cs="Times New Roman"/>
                  <w:sz w:val="22"/>
                </w:rPr>
                <w:t>-1.1</w:t>
              </w:r>
            </w:ins>
          </w:p>
        </w:tc>
        <w:tc>
          <w:tcPr>
            <w:tcW w:w="998" w:type="dxa"/>
            <w:shd w:val="clear" w:color="auto" w:fill="FFFFFF" w:themeFill="background1"/>
            <w:hideMark/>
          </w:tcPr>
          <w:p w14:paraId="18C8D85D"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6986" w:author="Huang T  Dr (Surrey Business Schl)" w:date="2018-09-20T17:46:00Z"/>
                <w:rFonts w:eastAsia="Times New Roman" w:cs="Times New Roman"/>
                <w:sz w:val="22"/>
              </w:rPr>
            </w:pPr>
            <w:ins w:id="6987" w:author="Huang T  Dr (Surrey Business Schl)" w:date="2018-09-20T17:46:00Z">
              <w:r w:rsidRPr="001E17BA">
                <w:rPr>
                  <w:rFonts w:eastAsia="Times New Roman" w:cs="Times New Roman"/>
                  <w:sz w:val="22"/>
                </w:rPr>
                <w:t>0.000</w:t>
              </w:r>
            </w:ins>
          </w:p>
        </w:tc>
        <w:tc>
          <w:tcPr>
            <w:tcW w:w="986" w:type="dxa"/>
            <w:shd w:val="clear" w:color="auto" w:fill="FFFFFF" w:themeFill="background1"/>
            <w:noWrap/>
            <w:hideMark/>
          </w:tcPr>
          <w:p w14:paraId="6C21346F"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6988" w:author="Huang T  Dr (Surrey Business Schl)" w:date="2018-09-20T17:46:00Z"/>
                <w:rFonts w:eastAsia="Times New Roman" w:cs="Times New Roman"/>
                <w:sz w:val="22"/>
              </w:rPr>
            </w:pPr>
            <w:ins w:id="6989" w:author="Huang T  Dr (Surrey Business Schl)" w:date="2018-09-20T17:46:00Z">
              <w:r w:rsidRPr="001E17BA">
                <w:rPr>
                  <w:rFonts w:eastAsia="Times New Roman" w:cs="Times New Roman"/>
                  <w:sz w:val="22"/>
                </w:rPr>
                <w:t>-0.8</w:t>
              </w:r>
            </w:ins>
          </w:p>
        </w:tc>
        <w:tc>
          <w:tcPr>
            <w:tcW w:w="999" w:type="dxa"/>
            <w:shd w:val="clear" w:color="auto" w:fill="FFFFFF" w:themeFill="background1"/>
            <w:hideMark/>
          </w:tcPr>
          <w:p w14:paraId="50E57F8F" w14:textId="77777777" w:rsidR="00480A3E" w:rsidRPr="001E17BA"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6990" w:author="Huang T  Dr (Surrey Business Schl)" w:date="2018-09-20T17:46:00Z"/>
                <w:rFonts w:eastAsia="Times New Roman" w:cs="Times New Roman"/>
                <w:sz w:val="22"/>
              </w:rPr>
            </w:pPr>
            <w:ins w:id="6991" w:author="Huang T  Dr (Surrey Business Schl)" w:date="2018-09-20T17:46:00Z">
              <w:r w:rsidRPr="001E17BA">
                <w:rPr>
                  <w:rFonts w:eastAsia="Times New Roman" w:cs="Times New Roman"/>
                  <w:sz w:val="22"/>
                </w:rPr>
                <w:t>0.000</w:t>
              </w:r>
            </w:ins>
          </w:p>
        </w:tc>
      </w:tr>
      <w:tr w:rsidR="00480A3E" w:rsidRPr="001E17BA" w14:paraId="76B91D4C" w14:textId="77777777" w:rsidTr="000D4781">
        <w:trPr>
          <w:cnfStyle w:val="000000100000" w:firstRow="0" w:lastRow="0" w:firstColumn="0" w:lastColumn="0" w:oddVBand="0" w:evenVBand="0" w:oddHBand="1" w:evenHBand="0" w:firstRowFirstColumn="0" w:firstRowLastColumn="0" w:lastRowFirstColumn="0" w:lastRowLastColumn="0"/>
          <w:trHeight w:val="20"/>
          <w:ins w:id="6992"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40871FC8" w14:textId="77777777" w:rsidR="00480A3E" w:rsidRPr="001E17BA" w:rsidRDefault="00480A3E" w:rsidP="000D4781">
            <w:pPr>
              <w:spacing w:after="0"/>
              <w:rPr>
                <w:ins w:id="6993" w:author="Huang T  Dr (Surrey Business Schl)" w:date="2018-09-20T17:46:00Z"/>
                <w:rFonts w:eastAsia="Times New Roman" w:cs="Times New Roman"/>
                <w:b w:val="0"/>
                <w:iCs/>
                <w:sz w:val="22"/>
              </w:rPr>
            </w:pPr>
            <w:ins w:id="6994" w:author="Huang T  Dr (Surrey Business Schl)" w:date="2018-09-20T17:46:00Z">
              <w:r w:rsidRPr="001E17BA">
                <w:rPr>
                  <w:rFonts w:eastAsia="Times New Roman" w:cs="Times New Roman"/>
                  <w:b w:val="0"/>
                  <w:iCs/>
                  <w:sz w:val="22"/>
                </w:rPr>
                <w:t>Sales level and variation</w:t>
              </w:r>
            </w:ins>
          </w:p>
        </w:tc>
        <w:tc>
          <w:tcPr>
            <w:tcW w:w="986" w:type="dxa"/>
            <w:shd w:val="clear" w:color="auto" w:fill="FFFFFF" w:themeFill="background1"/>
            <w:noWrap/>
            <w:hideMark/>
          </w:tcPr>
          <w:p w14:paraId="1ADB052A"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6995" w:author="Huang T  Dr (Surrey Business Schl)" w:date="2018-09-20T17:46:00Z"/>
                <w:rFonts w:eastAsia="Times New Roman" w:cs="Times New Roman"/>
                <w:sz w:val="22"/>
              </w:rPr>
            </w:pPr>
            <w:ins w:id="6996" w:author="Huang T  Dr (Surrey Business Schl)" w:date="2018-09-20T17:46:00Z">
              <w:r w:rsidRPr="001E17BA">
                <w:rPr>
                  <w:rFonts w:eastAsia="Times New Roman" w:cs="Times New Roman"/>
                  <w:sz w:val="22"/>
                </w:rPr>
                <w:t>0.1</w:t>
              </w:r>
            </w:ins>
          </w:p>
        </w:tc>
        <w:tc>
          <w:tcPr>
            <w:tcW w:w="998" w:type="dxa"/>
            <w:shd w:val="clear" w:color="auto" w:fill="FFFFFF" w:themeFill="background1"/>
            <w:noWrap/>
            <w:hideMark/>
          </w:tcPr>
          <w:p w14:paraId="5F61D700"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6997" w:author="Huang T  Dr (Surrey Business Schl)" w:date="2018-09-20T17:46:00Z"/>
                <w:rFonts w:eastAsia="Times New Roman" w:cs="Times New Roman"/>
                <w:sz w:val="22"/>
              </w:rPr>
            </w:pPr>
            <w:ins w:id="6998" w:author="Huang T  Dr (Surrey Business Schl)" w:date="2018-09-20T17:46:00Z">
              <w:r w:rsidRPr="001E17BA">
                <w:rPr>
                  <w:rFonts w:eastAsia="Times New Roman" w:cs="Times New Roman"/>
                  <w:sz w:val="22"/>
                </w:rPr>
                <w:t>0.134</w:t>
              </w:r>
            </w:ins>
          </w:p>
        </w:tc>
        <w:tc>
          <w:tcPr>
            <w:tcW w:w="986" w:type="dxa"/>
            <w:shd w:val="clear" w:color="auto" w:fill="FFFFFF" w:themeFill="background1"/>
            <w:noWrap/>
            <w:hideMark/>
          </w:tcPr>
          <w:p w14:paraId="4782046D"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6999" w:author="Huang T  Dr (Surrey Business Schl)" w:date="2018-09-20T17:46:00Z"/>
                <w:rFonts w:eastAsia="Times New Roman" w:cs="Times New Roman"/>
                <w:sz w:val="22"/>
              </w:rPr>
            </w:pPr>
            <w:ins w:id="7000" w:author="Huang T  Dr (Surrey Business Schl)" w:date="2018-09-20T17:46:00Z">
              <w:r w:rsidRPr="001E17BA">
                <w:rPr>
                  <w:rFonts w:eastAsia="Times New Roman" w:cs="Times New Roman"/>
                  <w:sz w:val="22"/>
                </w:rPr>
                <w:t>0.2</w:t>
              </w:r>
            </w:ins>
          </w:p>
        </w:tc>
        <w:tc>
          <w:tcPr>
            <w:tcW w:w="998" w:type="dxa"/>
            <w:shd w:val="clear" w:color="auto" w:fill="FFFFFF" w:themeFill="background1"/>
            <w:noWrap/>
            <w:hideMark/>
          </w:tcPr>
          <w:p w14:paraId="61F092E0"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01" w:author="Huang T  Dr (Surrey Business Schl)" w:date="2018-09-20T17:46:00Z"/>
                <w:rFonts w:eastAsia="Times New Roman" w:cs="Times New Roman"/>
                <w:sz w:val="22"/>
              </w:rPr>
            </w:pPr>
            <w:ins w:id="7002" w:author="Huang T  Dr (Surrey Business Schl)" w:date="2018-09-20T17:46:00Z">
              <w:r w:rsidRPr="001E17BA">
                <w:rPr>
                  <w:rFonts w:eastAsia="Times New Roman" w:cs="Times New Roman"/>
                  <w:sz w:val="22"/>
                </w:rPr>
                <w:t>0.085</w:t>
              </w:r>
            </w:ins>
          </w:p>
        </w:tc>
        <w:tc>
          <w:tcPr>
            <w:tcW w:w="986" w:type="dxa"/>
            <w:shd w:val="clear" w:color="auto" w:fill="FFFFFF" w:themeFill="background1"/>
            <w:noWrap/>
            <w:hideMark/>
          </w:tcPr>
          <w:p w14:paraId="653F8DF0"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03" w:author="Huang T  Dr (Surrey Business Schl)" w:date="2018-09-20T17:46:00Z"/>
                <w:rFonts w:eastAsia="Times New Roman" w:cs="Times New Roman"/>
                <w:sz w:val="22"/>
              </w:rPr>
            </w:pPr>
            <w:ins w:id="7004" w:author="Huang T  Dr (Surrey Business Schl)" w:date="2018-09-20T17:46:00Z">
              <w:r w:rsidRPr="001E17BA">
                <w:rPr>
                  <w:rFonts w:eastAsia="Times New Roman" w:cs="Times New Roman"/>
                  <w:sz w:val="22"/>
                </w:rPr>
                <w:t>-0.2</w:t>
              </w:r>
            </w:ins>
          </w:p>
        </w:tc>
        <w:tc>
          <w:tcPr>
            <w:tcW w:w="999" w:type="dxa"/>
            <w:shd w:val="clear" w:color="auto" w:fill="FFFFFF" w:themeFill="background1"/>
            <w:noWrap/>
            <w:hideMark/>
          </w:tcPr>
          <w:p w14:paraId="523525F9"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05" w:author="Huang T  Dr (Surrey Business Schl)" w:date="2018-09-20T17:46:00Z"/>
                <w:rFonts w:eastAsia="Times New Roman" w:cs="Times New Roman"/>
                <w:sz w:val="22"/>
              </w:rPr>
            </w:pPr>
            <w:ins w:id="7006" w:author="Huang T  Dr (Surrey Business Schl)" w:date="2018-09-20T17:46:00Z">
              <w:r w:rsidRPr="001E17BA">
                <w:rPr>
                  <w:rFonts w:eastAsia="Times New Roman" w:cs="Times New Roman"/>
                  <w:sz w:val="22"/>
                </w:rPr>
                <w:t>0.277</w:t>
              </w:r>
            </w:ins>
          </w:p>
        </w:tc>
        <w:tc>
          <w:tcPr>
            <w:tcW w:w="986" w:type="dxa"/>
            <w:shd w:val="clear" w:color="auto" w:fill="FFFFFF" w:themeFill="background1"/>
            <w:noWrap/>
            <w:hideMark/>
          </w:tcPr>
          <w:p w14:paraId="5BFEAFFA"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07" w:author="Huang T  Dr (Surrey Business Schl)" w:date="2018-09-20T17:46:00Z"/>
                <w:rFonts w:eastAsia="Times New Roman" w:cs="Times New Roman"/>
                <w:sz w:val="22"/>
              </w:rPr>
            </w:pPr>
            <w:ins w:id="7008" w:author="Huang T  Dr (Surrey Business Schl)" w:date="2018-09-20T17:46:00Z">
              <w:r w:rsidRPr="001E17BA">
                <w:rPr>
                  <w:rFonts w:eastAsia="Times New Roman" w:cs="Times New Roman"/>
                  <w:sz w:val="22"/>
                </w:rPr>
                <w:t>-1</w:t>
              </w:r>
            </w:ins>
          </w:p>
        </w:tc>
        <w:tc>
          <w:tcPr>
            <w:tcW w:w="999" w:type="dxa"/>
            <w:shd w:val="clear" w:color="auto" w:fill="FFFFFF" w:themeFill="background1"/>
            <w:noWrap/>
            <w:hideMark/>
          </w:tcPr>
          <w:p w14:paraId="54B1E096"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09" w:author="Huang T  Dr (Surrey Business Schl)" w:date="2018-09-20T17:46:00Z"/>
                <w:rFonts w:eastAsia="Times New Roman" w:cs="Times New Roman"/>
                <w:sz w:val="22"/>
              </w:rPr>
            </w:pPr>
            <w:ins w:id="7010" w:author="Huang T  Dr (Surrey Business Schl)" w:date="2018-09-20T17:46:00Z">
              <w:r w:rsidRPr="001E17BA">
                <w:rPr>
                  <w:rFonts w:eastAsia="Times New Roman" w:cs="Times New Roman"/>
                  <w:sz w:val="22"/>
                </w:rPr>
                <w:t>0.000</w:t>
              </w:r>
            </w:ins>
          </w:p>
        </w:tc>
        <w:tc>
          <w:tcPr>
            <w:tcW w:w="986" w:type="dxa"/>
            <w:shd w:val="clear" w:color="auto" w:fill="FFFFFF" w:themeFill="background1"/>
            <w:hideMark/>
          </w:tcPr>
          <w:p w14:paraId="4701C15E"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11" w:author="Huang T  Dr (Surrey Business Schl)" w:date="2018-09-20T17:46:00Z"/>
                <w:rFonts w:eastAsia="Times New Roman" w:cs="Times New Roman"/>
                <w:sz w:val="22"/>
              </w:rPr>
            </w:pPr>
            <w:ins w:id="7012" w:author="Huang T  Dr (Surrey Business Schl)" w:date="2018-09-20T17:46:00Z">
              <w:r w:rsidRPr="001E17BA">
                <w:rPr>
                  <w:rFonts w:eastAsia="Times New Roman" w:cs="Times New Roman"/>
                  <w:sz w:val="22"/>
                </w:rPr>
                <w:t>-0.4</w:t>
              </w:r>
            </w:ins>
          </w:p>
        </w:tc>
        <w:tc>
          <w:tcPr>
            <w:tcW w:w="998" w:type="dxa"/>
            <w:shd w:val="clear" w:color="auto" w:fill="FFFFFF" w:themeFill="background1"/>
            <w:hideMark/>
          </w:tcPr>
          <w:p w14:paraId="29641C0D"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13" w:author="Huang T  Dr (Surrey Business Schl)" w:date="2018-09-20T17:46:00Z"/>
                <w:rFonts w:eastAsia="Times New Roman" w:cs="Times New Roman"/>
                <w:sz w:val="22"/>
              </w:rPr>
            </w:pPr>
            <w:ins w:id="7014" w:author="Huang T  Dr (Surrey Business Schl)" w:date="2018-09-20T17:46:00Z">
              <w:r w:rsidRPr="001E17BA">
                <w:rPr>
                  <w:rFonts w:eastAsia="Times New Roman" w:cs="Times New Roman"/>
                  <w:sz w:val="22"/>
                </w:rPr>
                <w:t>0.082</w:t>
              </w:r>
            </w:ins>
          </w:p>
        </w:tc>
        <w:tc>
          <w:tcPr>
            <w:tcW w:w="986" w:type="dxa"/>
            <w:shd w:val="clear" w:color="auto" w:fill="FFFFFF" w:themeFill="background1"/>
            <w:hideMark/>
          </w:tcPr>
          <w:p w14:paraId="0094DD97"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15" w:author="Huang T  Dr (Surrey Business Schl)" w:date="2018-09-20T17:46:00Z"/>
                <w:rFonts w:eastAsia="Times New Roman" w:cs="Times New Roman"/>
                <w:sz w:val="22"/>
              </w:rPr>
            </w:pPr>
            <w:ins w:id="7016" w:author="Huang T  Dr (Surrey Business Schl)" w:date="2018-09-20T17:46:00Z">
              <w:r w:rsidRPr="001E17BA">
                <w:rPr>
                  <w:rFonts w:eastAsia="Times New Roman" w:cs="Times New Roman"/>
                  <w:sz w:val="22"/>
                </w:rPr>
                <w:t>0.0</w:t>
              </w:r>
            </w:ins>
          </w:p>
        </w:tc>
        <w:tc>
          <w:tcPr>
            <w:tcW w:w="999" w:type="dxa"/>
            <w:shd w:val="clear" w:color="auto" w:fill="FFFFFF" w:themeFill="background1"/>
            <w:hideMark/>
          </w:tcPr>
          <w:p w14:paraId="6A05AC8A" w14:textId="77777777" w:rsidR="00480A3E" w:rsidRPr="001E17BA"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7017" w:author="Huang T  Dr (Surrey Business Schl)" w:date="2018-09-20T17:46:00Z"/>
                <w:rFonts w:eastAsia="Times New Roman" w:cs="Times New Roman"/>
                <w:sz w:val="22"/>
              </w:rPr>
            </w:pPr>
            <w:ins w:id="7018" w:author="Huang T  Dr (Surrey Business Schl)" w:date="2018-09-20T17:46:00Z">
              <w:r w:rsidRPr="001E17BA">
                <w:rPr>
                  <w:rFonts w:eastAsia="Times New Roman" w:cs="Times New Roman"/>
                  <w:sz w:val="22"/>
                </w:rPr>
                <w:t>0.898</w:t>
              </w:r>
            </w:ins>
          </w:p>
        </w:tc>
      </w:tr>
      <w:tr w:rsidR="00480A3E" w:rsidRPr="001E17BA" w14:paraId="2C85AD72" w14:textId="77777777" w:rsidTr="000D4781">
        <w:trPr>
          <w:trHeight w:val="20"/>
          <w:ins w:id="7019"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6A5D8E2" w14:textId="77777777" w:rsidR="00480A3E" w:rsidRPr="001E17BA" w:rsidRDefault="00480A3E" w:rsidP="000D4781">
            <w:pPr>
              <w:spacing w:after="0"/>
              <w:rPr>
                <w:ins w:id="7020" w:author="Huang T  Dr (Surrey Business Schl)" w:date="2018-09-20T17:46:00Z"/>
                <w:rFonts w:eastAsia="DengXian" w:cs="Times New Roman"/>
                <w:b w:val="0"/>
                <w:iCs/>
                <w:sz w:val="22"/>
              </w:rPr>
            </w:pPr>
            <w:ins w:id="7021" w:author="Huang T  Dr (Surrey Business Schl)" w:date="2018-09-20T17:46:00Z">
              <w:r w:rsidRPr="001E17BA">
                <w:rPr>
                  <w:rFonts w:eastAsia="DengXian" w:cs="Times New Roman"/>
                  <w:b w:val="0"/>
                  <w:iCs/>
                  <w:sz w:val="22"/>
                </w:rPr>
                <w:t>Central tendency of sales</w:t>
              </w:r>
            </w:ins>
          </w:p>
        </w:tc>
        <w:tc>
          <w:tcPr>
            <w:tcW w:w="986" w:type="dxa"/>
            <w:shd w:val="clear" w:color="auto" w:fill="FFFFFF" w:themeFill="background1"/>
            <w:noWrap/>
            <w:hideMark/>
          </w:tcPr>
          <w:p w14:paraId="137E1BB7"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22" w:author="Huang T  Dr (Surrey Business Schl)" w:date="2018-09-20T17:46:00Z"/>
                <w:rFonts w:eastAsia="Times New Roman" w:cs="Times New Roman"/>
                <w:sz w:val="22"/>
              </w:rPr>
            </w:pPr>
            <w:ins w:id="7023" w:author="Huang T  Dr (Surrey Business Schl)" w:date="2018-09-20T17:46:00Z">
              <w:r w:rsidRPr="001E17BA">
                <w:rPr>
                  <w:rFonts w:eastAsia="Times New Roman" w:cs="Times New Roman"/>
                  <w:sz w:val="22"/>
                </w:rPr>
                <w:t>-0.1</w:t>
              </w:r>
            </w:ins>
          </w:p>
        </w:tc>
        <w:tc>
          <w:tcPr>
            <w:tcW w:w="998" w:type="dxa"/>
            <w:shd w:val="clear" w:color="auto" w:fill="FFFFFF" w:themeFill="background1"/>
            <w:noWrap/>
            <w:hideMark/>
          </w:tcPr>
          <w:p w14:paraId="67F9E523"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24" w:author="Huang T  Dr (Surrey Business Schl)" w:date="2018-09-20T17:46:00Z"/>
                <w:rFonts w:eastAsia="Times New Roman" w:cs="Times New Roman"/>
                <w:sz w:val="22"/>
              </w:rPr>
            </w:pPr>
            <w:ins w:id="7025" w:author="Huang T  Dr (Surrey Business Schl)" w:date="2018-09-20T17:46:00Z">
              <w:r w:rsidRPr="001E17BA">
                <w:rPr>
                  <w:rFonts w:eastAsia="Times New Roman" w:cs="Times New Roman"/>
                  <w:sz w:val="22"/>
                </w:rPr>
                <w:t>0.508</w:t>
              </w:r>
            </w:ins>
          </w:p>
        </w:tc>
        <w:tc>
          <w:tcPr>
            <w:tcW w:w="986" w:type="dxa"/>
            <w:shd w:val="clear" w:color="auto" w:fill="FFFFFF" w:themeFill="background1"/>
            <w:noWrap/>
            <w:hideMark/>
          </w:tcPr>
          <w:p w14:paraId="78D86F9D"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26" w:author="Huang T  Dr (Surrey Business Schl)" w:date="2018-09-20T17:46:00Z"/>
                <w:rFonts w:eastAsia="Times New Roman" w:cs="Times New Roman"/>
                <w:sz w:val="22"/>
              </w:rPr>
            </w:pPr>
            <w:ins w:id="7027" w:author="Huang T  Dr (Surrey Business Schl)" w:date="2018-09-20T17:46:00Z">
              <w:r w:rsidRPr="001E17BA">
                <w:rPr>
                  <w:rFonts w:eastAsia="Times New Roman" w:cs="Times New Roman"/>
                  <w:sz w:val="22"/>
                </w:rPr>
                <w:t>-0.1</w:t>
              </w:r>
            </w:ins>
          </w:p>
        </w:tc>
        <w:tc>
          <w:tcPr>
            <w:tcW w:w="998" w:type="dxa"/>
            <w:shd w:val="clear" w:color="auto" w:fill="FFFFFF" w:themeFill="background1"/>
            <w:noWrap/>
            <w:hideMark/>
          </w:tcPr>
          <w:p w14:paraId="223EDC90"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28" w:author="Huang T  Dr (Surrey Business Schl)" w:date="2018-09-20T17:46:00Z"/>
                <w:rFonts w:eastAsia="Times New Roman" w:cs="Times New Roman"/>
                <w:sz w:val="22"/>
              </w:rPr>
            </w:pPr>
            <w:ins w:id="7029" w:author="Huang T  Dr (Surrey Business Schl)" w:date="2018-09-20T17:46:00Z">
              <w:r w:rsidRPr="001E17BA">
                <w:rPr>
                  <w:rFonts w:eastAsia="Times New Roman" w:cs="Times New Roman"/>
                  <w:sz w:val="22"/>
                </w:rPr>
                <w:t>0.530</w:t>
              </w:r>
            </w:ins>
          </w:p>
        </w:tc>
        <w:tc>
          <w:tcPr>
            <w:tcW w:w="986" w:type="dxa"/>
            <w:shd w:val="clear" w:color="auto" w:fill="FFFFFF" w:themeFill="background1"/>
            <w:noWrap/>
            <w:hideMark/>
          </w:tcPr>
          <w:p w14:paraId="60A043F9"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30" w:author="Huang T  Dr (Surrey Business Schl)" w:date="2018-09-20T17:46:00Z"/>
                <w:rFonts w:eastAsia="Times New Roman" w:cs="Times New Roman"/>
                <w:sz w:val="22"/>
              </w:rPr>
            </w:pPr>
            <w:ins w:id="7031" w:author="Huang T  Dr (Surrey Business Schl)" w:date="2018-09-20T17:46:00Z">
              <w:r w:rsidRPr="001E17BA">
                <w:rPr>
                  <w:rFonts w:eastAsia="Times New Roman" w:cs="Times New Roman"/>
                  <w:sz w:val="22"/>
                </w:rPr>
                <w:t>-0.7</w:t>
              </w:r>
            </w:ins>
          </w:p>
        </w:tc>
        <w:tc>
          <w:tcPr>
            <w:tcW w:w="999" w:type="dxa"/>
            <w:shd w:val="clear" w:color="auto" w:fill="FFFFFF" w:themeFill="background1"/>
            <w:noWrap/>
            <w:hideMark/>
          </w:tcPr>
          <w:p w14:paraId="7F5C821E"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32" w:author="Huang T  Dr (Surrey Business Schl)" w:date="2018-09-20T17:46:00Z"/>
                <w:rFonts w:eastAsia="Times New Roman" w:cs="Times New Roman"/>
                <w:sz w:val="22"/>
              </w:rPr>
            </w:pPr>
            <w:ins w:id="7033" w:author="Huang T  Dr (Surrey Business Schl)" w:date="2018-09-20T17:46:00Z">
              <w:r w:rsidRPr="001E17BA">
                <w:rPr>
                  <w:rFonts w:eastAsia="Times New Roman" w:cs="Times New Roman"/>
                  <w:sz w:val="22"/>
                </w:rPr>
                <w:t>0.001</w:t>
              </w:r>
            </w:ins>
          </w:p>
        </w:tc>
        <w:tc>
          <w:tcPr>
            <w:tcW w:w="986" w:type="dxa"/>
            <w:shd w:val="clear" w:color="auto" w:fill="FFFFFF" w:themeFill="background1"/>
            <w:noWrap/>
            <w:hideMark/>
          </w:tcPr>
          <w:p w14:paraId="1AF8B0DC"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34" w:author="Huang T  Dr (Surrey Business Schl)" w:date="2018-09-20T17:46:00Z"/>
                <w:rFonts w:eastAsia="Times New Roman" w:cs="Times New Roman"/>
                <w:sz w:val="22"/>
              </w:rPr>
            </w:pPr>
            <w:ins w:id="7035" w:author="Huang T  Dr (Surrey Business Schl)" w:date="2018-09-20T17:46:00Z">
              <w:r w:rsidRPr="001E17BA">
                <w:rPr>
                  <w:rFonts w:eastAsia="Times New Roman" w:cs="Times New Roman"/>
                  <w:sz w:val="22"/>
                </w:rPr>
                <w:t>-0.8</w:t>
              </w:r>
            </w:ins>
          </w:p>
        </w:tc>
        <w:tc>
          <w:tcPr>
            <w:tcW w:w="999" w:type="dxa"/>
            <w:shd w:val="clear" w:color="auto" w:fill="FFFFFF" w:themeFill="background1"/>
            <w:noWrap/>
            <w:hideMark/>
          </w:tcPr>
          <w:p w14:paraId="51A5BA6B"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36" w:author="Huang T  Dr (Surrey Business Schl)" w:date="2018-09-20T17:46:00Z"/>
                <w:rFonts w:eastAsia="Times New Roman" w:cs="Times New Roman"/>
                <w:sz w:val="22"/>
              </w:rPr>
            </w:pPr>
            <w:ins w:id="7037" w:author="Huang T  Dr (Surrey Business Schl)" w:date="2018-09-20T17:46:00Z">
              <w:r w:rsidRPr="001E17BA">
                <w:rPr>
                  <w:rFonts w:eastAsia="Times New Roman" w:cs="Times New Roman"/>
                  <w:sz w:val="22"/>
                </w:rPr>
                <w:t>0.001</w:t>
              </w:r>
            </w:ins>
          </w:p>
        </w:tc>
        <w:tc>
          <w:tcPr>
            <w:tcW w:w="986" w:type="dxa"/>
            <w:shd w:val="clear" w:color="auto" w:fill="FFFFFF" w:themeFill="background1"/>
            <w:hideMark/>
          </w:tcPr>
          <w:p w14:paraId="5DED742F"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38" w:author="Huang T  Dr (Surrey Business Schl)" w:date="2018-09-20T17:46:00Z"/>
                <w:rFonts w:eastAsia="Times New Roman" w:cs="Times New Roman"/>
                <w:sz w:val="22"/>
              </w:rPr>
            </w:pPr>
            <w:ins w:id="7039" w:author="Huang T  Dr (Surrey Business Schl)" w:date="2018-09-20T17:46:00Z">
              <w:r w:rsidRPr="001E17BA">
                <w:rPr>
                  <w:rFonts w:eastAsia="Times New Roman" w:cs="Times New Roman"/>
                  <w:sz w:val="22"/>
                </w:rPr>
                <w:t>-0.7</w:t>
              </w:r>
            </w:ins>
          </w:p>
        </w:tc>
        <w:tc>
          <w:tcPr>
            <w:tcW w:w="998" w:type="dxa"/>
            <w:shd w:val="clear" w:color="auto" w:fill="FFFFFF" w:themeFill="background1"/>
            <w:hideMark/>
          </w:tcPr>
          <w:p w14:paraId="798F1CB1"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40" w:author="Huang T  Dr (Surrey Business Schl)" w:date="2018-09-20T17:46:00Z"/>
                <w:rFonts w:eastAsia="Times New Roman" w:cs="Times New Roman"/>
                <w:sz w:val="22"/>
              </w:rPr>
            </w:pPr>
            <w:ins w:id="7041" w:author="Huang T  Dr (Surrey Business Schl)" w:date="2018-09-20T17:46:00Z">
              <w:r w:rsidRPr="001E17BA">
                <w:rPr>
                  <w:rFonts w:eastAsia="Times New Roman" w:cs="Times New Roman"/>
                  <w:sz w:val="22"/>
                </w:rPr>
                <w:t>0.001</w:t>
              </w:r>
            </w:ins>
          </w:p>
        </w:tc>
        <w:tc>
          <w:tcPr>
            <w:tcW w:w="986" w:type="dxa"/>
            <w:shd w:val="clear" w:color="auto" w:fill="FFFFFF" w:themeFill="background1"/>
            <w:noWrap/>
            <w:hideMark/>
          </w:tcPr>
          <w:p w14:paraId="024CA88B"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42" w:author="Huang T  Dr (Surrey Business Schl)" w:date="2018-09-20T17:46:00Z"/>
                <w:rFonts w:eastAsia="Times New Roman" w:cs="Times New Roman"/>
                <w:sz w:val="22"/>
              </w:rPr>
            </w:pPr>
            <w:ins w:id="7043" w:author="Huang T  Dr (Surrey Business Schl)" w:date="2018-09-20T17:46:00Z">
              <w:r w:rsidRPr="001E17BA">
                <w:rPr>
                  <w:rFonts w:eastAsia="Times New Roman" w:cs="Times New Roman"/>
                  <w:sz w:val="22"/>
                </w:rPr>
                <w:t>-0.3</w:t>
              </w:r>
            </w:ins>
          </w:p>
        </w:tc>
        <w:tc>
          <w:tcPr>
            <w:tcW w:w="999" w:type="dxa"/>
            <w:shd w:val="clear" w:color="auto" w:fill="FFFFFF" w:themeFill="background1"/>
            <w:hideMark/>
          </w:tcPr>
          <w:p w14:paraId="51EA81E2" w14:textId="77777777" w:rsidR="00480A3E" w:rsidRPr="001E17BA"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7044" w:author="Huang T  Dr (Surrey Business Schl)" w:date="2018-09-20T17:46:00Z"/>
                <w:rFonts w:eastAsia="Times New Roman" w:cs="Times New Roman"/>
                <w:sz w:val="22"/>
              </w:rPr>
            </w:pPr>
            <w:ins w:id="7045" w:author="Huang T  Dr (Surrey Business Schl)" w:date="2018-09-20T17:46:00Z">
              <w:r w:rsidRPr="001E17BA">
                <w:rPr>
                  <w:rFonts w:eastAsia="Times New Roman" w:cs="Times New Roman"/>
                  <w:sz w:val="22"/>
                </w:rPr>
                <w:t>0.059</w:t>
              </w:r>
            </w:ins>
          </w:p>
        </w:tc>
      </w:tr>
      <w:tr w:rsidR="00480A3E" w:rsidRPr="001E17BA" w14:paraId="0E88AE8B" w14:textId="77777777" w:rsidTr="000D4781">
        <w:trPr>
          <w:cnfStyle w:val="000000100000" w:firstRow="0" w:lastRow="0" w:firstColumn="0" w:lastColumn="0" w:oddVBand="0" w:evenVBand="0" w:oddHBand="1" w:evenHBand="0" w:firstRowFirstColumn="0" w:firstRowLastColumn="0" w:lastRowFirstColumn="0" w:lastRowLastColumn="0"/>
          <w:trHeight w:val="20"/>
          <w:ins w:id="7046"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F5BBFF0" w14:textId="77777777" w:rsidR="00480A3E" w:rsidRPr="001E17BA" w:rsidRDefault="00480A3E" w:rsidP="000D4781">
            <w:pPr>
              <w:spacing w:after="0"/>
              <w:rPr>
                <w:ins w:id="7047" w:author="Huang T  Dr (Surrey Business Schl)" w:date="2018-09-20T17:46:00Z"/>
                <w:rFonts w:eastAsia="Times New Roman" w:cs="Times New Roman"/>
                <w:b w:val="0"/>
                <w:iCs/>
                <w:sz w:val="22"/>
              </w:rPr>
            </w:pPr>
            <w:ins w:id="7048" w:author="Huang T  Dr (Surrey Business Schl)" w:date="2018-09-20T17:46:00Z">
              <w:r w:rsidRPr="001E17BA">
                <w:rPr>
                  <w:rFonts w:eastAsia="Times New Roman" w:cs="Times New Roman"/>
                  <w:b w:val="0"/>
                  <w:iCs/>
                  <w:sz w:val="22"/>
                </w:rPr>
                <w:t>Price level and variation</w:t>
              </w:r>
            </w:ins>
          </w:p>
        </w:tc>
        <w:tc>
          <w:tcPr>
            <w:tcW w:w="986" w:type="dxa"/>
            <w:shd w:val="clear" w:color="auto" w:fill="FFFFFF" w:themeFill="background1"/>
            <w:noWrap/>
            <w:hideMark/>
          </w:tcPr>
          <w:p w14:paraId="1DDF25A5"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49" w:author="Huang T  Dr (Surrey Business Schl)" w:date="2018-09-20T17:46:00Z"/>
                <w:rFonts w:eastAsia="Times New Roman" w:cs="Times New Roman"/>
                <w:sz w:val="22"/>
              </w:rPr>
            </w:pPr>
            <w:ins w:id="7050" w:author="Huang T  Dr (Surrey Business Schl)" w:date="2018-09-20T17:46:00Z">
              <w:r w:rsidRPr="001E17BA">
                <w:rPr>
                  <w:rFonts w:eastAsia="Times New Roman" w:cs="Times New Roman"/>
                  <w:sz w:val="22"/>
                </w:rPr>
                <w:t>-0.1</w:t>
              </w:r>
            </w:ins>
          </w:p>
        </w:tc>
        <w:tc>
          <w:tcPr>
            <w:tcW w:w="998" w:type="dxa"/>
            <w:shd w:val="clear" w:color="auto" w:fill="FFFFFF" w:themeFill="background1"/>
            <w:noWrap/>
            <w:hideMark/>
          </w:tcPr>
          <w:p w14:paraId="14B3DB0C"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51" w:author="Huang T  Dr (Surrey Business Schl)" w:date="2018-09-20T17:46:00Z"/>
                <w:rFonts w:eastAsia="Times New Roman" w:cs="Times New Roman"/>
                <w:sz w:val="22"/>
              </w:rPr>
            </w:pPr>
            <w:ins w:id="7052" w:author="Huang T  Dr (Surrey Business Schl)" w:date="2018-09-20T17:46:00Z">
              <w:r w:rsidRPr="001E17BA">
                <w:rPr>
                  <w:rFonts w:eastAsia="Times New Roman" w:cs="Times New Roman"/>
                  <w:sz w:val="22"/>
                </w:rPr>
                <w:t>0.170</w:t>
              </w:r>
            </w:ins>
          </w:p>
        </w:tc>
        <w:tc>
          <w:tcPr>
            <w:tcW w:w="986" w:type="dxa"/>
            <w:shd w:val="clear" w:color="auto" w:fill="FFFFFF" w:themeFill="background1"/>
            <w:noWrap/>
            <w:hideMark/>
          </w:tcPr>
          <w:p w14:paraId="52E7265D"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53" w:author="Huang T  Dr (Surrey Business Schl)" w:date="2018-09-20T17:46:00Z"/>
                <w:rFonts w:eastAsia="Times New Roman" w:cs="Times New Roman"/>
                <w:sz w:val="22"/>
              </w:rPr>
            </w:pPr>
            <w:ins w:id="7054" w:author="Huang T  Dr (Surrey Business Schl)" w:date="2018-09-20T17:46:00Z">
              <w:r w:rsidRPr="001E17BA">
                <w:rPr>
                  <w:rFonts w:eastAsia="Times New Roman" w:cs="Times New Roman"/>
                  <w:sz w:val="22"/>
                </w:rPr>
                <w:t>-0.2</w:t>
              </w:r>
            </w:ins>
          </w:p>
        </w:tc>
        <w:tc>
          <w:tcPr>
            <w:tcW w:w="998" w:type="dxa"/>
            <w:shd w:val="clear" w:color="auto" w:fill="FFFFFF" w:themeFill="background1"/>
            <w:noWrap/>
            <w:hideMark/>
          </w:tcPr>
          <w:p w14:paraId="08B790CF"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55" w:author="Huang T  Dr (Surrey Business Schl)" w:date="2018-09-20T17:46:00Z"/>
                <w:rFonts w:eastAsia="Times New Roman" w:cs="Times New Roman"/>
                <w:sz w:val="22"/>
              </w:rPr>
            </w:pPr>
            <w:ins w:id="7056" w:author="Huang T  Dr (Surrey Business Schl)" w:date="2018-09-20T17:46:00Z">
              <w:r w:rsidRPr="001E17BA">
                <w:rPr>
                  <w:rFonts w:eastAsia="Times New Roman" w:cs="Times New Roman"/>
                  <w:sz w:val="22"/>
                </w:rPr>
                <w:t>0.121</w:t>
              </w:r>
            </w:ins>
          </w:p>
        </w:tc>
        <w:tc>
          <w:tcPr>
            <w:tcW w:w="986" w:type="dxa"/>
            <w:shd w:val="clear" w:color="auto" w:fill="FFFFFF" w:themeFill="background1"/>
            <w:noWrap/>
            <w:hideMark/>
          </w:tcPr>
          <w:p w14:paraId="053B1292"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57" w:author="Huang T  Dr (Surrey Business Schl)" w:date="2018-09-20T17:46:00Z"/>
                <w:rFonts w:eastAsia="Times New Roman" w:cs="Times New Roman"/>
                <w:sz w:val="22"/>
              </w:rPr>
            </w:pPr>
            <w:ins w:id="7058" w:author="Huang T  Dr (Surrey Business Schl)" w:date="2018-09-20T17:46:00Z">
              <w:r w:rsidRPr="001E17BA">
                <w:rPr>
                  <w:rFonts w:eastAsia="Times New Roman" w:cs="Times New Roman"/>
                  <w:sz w:val="22"/>
                </w:rPr>
                <w:t>0</w:t>
              </w:r>
            </w:ins>
          </w:p>
        </w:tc>
        <w:tc>
          <w:tcPr>
            <w:tcW w:w="999" w:type="dxa"/>
            <w:shd w:val="clear" w:color="auto" w:fill="FFFFFF" w:themeFill="background1"/>
            <w:noWrap/>
            <w:hideMark/>
          </w:tcPr>
          <w:p w14:paraId="46441573"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59" w:author="Huang T  Dr (Surrey Business Schl)" w:date="2018-09-20T17:46:00Z"/>
                <w:rFonts w:eastAsia="Times New Roman" w:cs="Times New Roman"/>
                <w:sz w:val="22"/>
              </w:rPr>
            </w:pPr>
            <w:ins w:id="7060" w:author="Huang T  Dr (Surrey Business Schl)" w:date="2018-09-20T17:46:00Z">
              <w:r w:rsidRPr="001E17BA">
                <w:rPr>
                  <w:rFonts w:eastAsia="Times New Roman" w:cs="Times New Roman"/>
                  <w:sz w:val="22"/>
                </w:rPr>
                <w:t>0.824</w:t>
              </w:r>
            </w:ins>
          </w:p>
        </w:tc>
        <w:tc>
          <w:tcPr>
            <w:tcW w:w="986" w:type="dxa"/>
            <w:shd w:val="clear" w:color="auto" w:fill="FFFFFF" w:themeFill="background1"/>
            <w:noWrap/>
            <w:hideMark/>
          </w:tcPr>
          <w:p w14:paraId="3CF7AF46"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61" w:author="Huang T  Dr (Surrey Business Schl)" w:date="2018-09-20T17:46:00Z"/>
                <w:rFonts w:eastAsia="Times New Roman" w:cs="Times New Roman"/>
                <w:sz w:val="22"/>
              </w:rPr>
            </w:pPr>
            <w:ins w:id="7062" w:author="Huang T  Dr (Surrey Business Schl)" w:date="2018-09-20T17:46:00Z">
              <w:r w:rsidRPr="001E17BA">
                <w:rPr>
                  <w:rFonts w:eastAsia="Times New Roman" w:cs="Times New Roman"/>
                  <w:sz w:val="22"/>
                </w:rPr>
                <w:t>-0.1</w:t>
              </w:r>
            </w:ins>
          </w:p>
        </w:tc>
        <w:tc>
          <w:tcPr>
            <w:tcW w:w="999" w:type="dxa"/>
            <w:shd w:val="clear" w:color="auto" w:fill="FFFFFF" w:themeFill="background1"/>
            <w:noWrap/>
            <w:hideMark/>
          </w:tcPr>
          <w:p w14:paraId="050BE9C0"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63" w:author="Huang T  Dr (Surrey Business Schl)" w:date="2018-09-20T17:46:00Z"/>
                <w:rFonts w:eastAsia="Times New Roman" w:cs="Times New Roman"/>
                <w:sz w:val="22"/>
              </w:rPr>
            </w:pPr>
            <w:ins w:id="7064" w:author="Huang T  Dr (Surrey Business Schl)" w:date="2018-09-20T17:46:00Z">
              <w:r w:rsidRPr="001E17BA">
                <w:rPr>
                  <w:rFonts w:eastAsia="Times New Roman" w:cs="Times New Roman"/>
                  <w:sz w:val="22"/>
                </w:rPr>
                <w:t>0.761</w:t>
              </w:r>
            </w:ins>
          </w:p>
        </w:tc>
        <w:tc>
          <w:tcPr>
            <w:tcW w:w="986" w:type="dxa"/>
            <w:shd w:val="clear" w:color="auto" w:fill="FFFFFF" w:themeFill="background1"/>
            <w:hideMark/>
          </w:tcPr>
          <w:p w14:paraId="35130BA5"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65" w:author="Huang T  Dr (Surrey Business Schl)" w:date="2018-09-20T17:46:00Z"/>
                <w:rFonts w:eastAsia="Times New Roman" w:cs="Times New Roman"/>
                <w:sz w:val="22"/>
              </w:rPr>
            </w:pPr>
            <w:ins w:id="7066" w:author="Huang T  Dr (Surrey Business Schl)" w:date="2018-09-20T17:46:00Z">
              <w:r w:rsidRPr="001E17BA">
                <w:rPr>
                  <w:rFonts w:eastAsia="Times New Roman" w:cs="Times New Roman"/>
                  <w:sz w:val="22"/>
                </w:rPr>
                <w:t>0.2</w:t>
              </w:r>
            </w:ins>
          </w:p>
        </w:tc>
        <w:tc>
          <w:tcPr>
            <w:tcW w:w="998" w:type="dxa"/>
            <w:shd w:val="clear" w:color="auto" w:fill="FFFFFF" w:themeFill="background1"/>
            <w:hideMark/>
          </w:tcPr>
          <w:p w14:paraId="36B288D1"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67" w:author="Huang T  Dr (Surrey Business Schl)" w:date="2018-09-20T17:46:00Z"/>
                <w:rFonts w:eastAsia="Times New Roman" w:cs="Times New Roman"/>
                <w:sz w:val="22"/>
              </w:rPr>
            </w:pPr>
            <w:ins w:id="7068" w:author="Huang T  Dr (Surrey Business Schl)" w:date="2018-09-20T17:46:00Z">
              <w:r w:rsidRPr="001E17BA">
                <w:rPr>
                  <w:rFonts w:eastAsia="Times New Roman" w:cs="Times New Roman"/>
                  <w:sz w:val="22"/>
                </w:rPr>
                <w:t>0.398</w:t>
              </w:r>
            </w:ins>
          </w:p>
        </w:tc>
        <w:tc>
          <w:tcPr>
            <w:tcW w:w="986" w:type="dxa"/>
            <w:shd w:val="clear" w:color="auto" w:fill="FFFFFF" w:themeFill="background1"/>
            <w:hideMark/>
          </w:tcPr>
          <w:p w14:paraId="7A378586"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069" w:author="Huang T  Dr (Surrey Business Schl)" w:date="2018-09-20T17:46:00Z"/>
                <w:rFonts w:eastAsia="Times New Roman" w:cs="Times New Roman"/>
                <w:sz w:val="22"/>
              </w:rPr>
            </w:pPr>
            <w:ins w:id="7070" w:author="Huang T  Dr (Surrey Business Schl)" w:date="2018-09-20T17:46:00Z">
              <w:r w:rsidRPr="001E17BA">
                <w:rPr>
                  <w:rFonts w:eastAsia="Times New Roman" w:cs="Times New Roman"/>
                  <w:sz w:val="22"/>
                </w:rPr>
                <w:t>0.1</w:t>
              </w:r>
            </w:ins>
          </w:p>
        </w:tc>
        <w:tc>
          <w:tcPr>
            <w:tcW w:w="999" w:type="dxa"/>
            <w:shd w:val="clear" w:color="auto" w:fill="FFFFFF" w:themeFill="background1"/>
            <w:hideMark/>
          </w:tcPr>
          <w:p w14:paraId="3F0A7072" w14:textId="77777777" w:rsidR="00480A3E" w:rsidRPr="001E17BA"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7071" w:author="Huang T  Dr (Surrey Business Schl)" w:date="2018-09-20T17:46:00Z"/>
                <w:rFonts w:eastAsia="Times New Roman" w:cs="Times New Roman"/>
                <w:sz w:val="22"/>
              </w:rPr>
            </w:pPr>
            <w:ins w:id="7072" w:author="Huang T  Dr (Surrey Business Schl)" w:date="2018-09-20T17:46:00Z">
              <w:r w:rsidRPr="001E17BA">
                <w:rPr>
                  <w:rFonts w:eastAsia="Times New Roman" w:cs="Times New Roman"/>
                  <w:sz w:val="22"/>
                </w:rPr>
                <w:t>0.352</w:t>
              </w:r>
            </w:ins>
          </w:p>
        </w:tc>
      </w:tr>
      <w:tr w:rsidR="00480A3E" w:rsidRPr="001E17BA" w14:paraId="73CBC122" w14:textId="77777777" w:rsidTr="000D4781">
        <w:trPr>
          <w:trHeight w:val="20"/>
          <w:ins w:id="7073"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C9CB7E7" w14:textId="77777777" w:rsidR="00480A3E" w:rsidRPr="001E17BA" w:rsidRDefault="00480A3E" w:rsidP="000D4781">
            <w:pPr>
              <w:spacing w:after="0"/>
              <w:rPr>
                <w:ins w:id="7074" w:author="Huang T  Dr (Surrey Business Schl)" w:date="2018-09-20T17:46:00Z"/>
                <w:rFonts w:eastAsia="Times New Roman" w:cs="Times New Roman"/>
                <w:b w:val="0"/>
                <w:iCs/>
                <w:sz w:val="22"/>
              </w:rPr>
            </w:pPr>
            <w:ins w:id="7075" w:author="Huang T  Dr (Surrey Business Schl)" w:date="2018-09-20T17:46:00Z">
              <w:r w:rsidRPr="001E17BA">
                <w:rPr>
                  <w:rFonts w:eastAsia="Times New Roman" w:cs="Times New Roman"/>
                  <w:b w:val="0"/>
                  <w:iCs/>
                  <w:sz w:val="22"/>
                </w:rPr>
                <w:t>Randomness and growth</w:t>
              </w:r>
            </w:ins>
          </w:p>
        </w:tc>
        <w:tc>
          <w:tcPr>
            <w:tcW w:w="986" w:type="dxa"/>
            <w:shd w:val="clear" w:color="auto" w:fill="FFFFFF" w:themeFill="background1"/>
            <w:noWrap/>
            <w:hideMark/>
          </w:tcPr>
          <w:p w14:paraId="1347F59B"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76" w:author="Huang T  Dr (Surrey Business Schl)" w:date="2018-09-20T17:46:00Z"/>
                <w:rFonts w:eastAsia="Times New Roman" w:cs="Times New Roman"/>
                <w:sz w:val="22"/>
              </w:rPr>
            </w:pPr>
            <w:ins w:id="7077" w:author="Huang T  Dr (Surrey Business Schl)" w:date="2018-09-20T17:46:00Z">
              <w:r w:rsidRPr="001E17BA">
                <w:rPr>
                  <w:rFonts w:eastAsia="Times New Roman" w:cs="Times New Roman"/>
                  <w:sz w:val="22"/>
                </w:rPr>
                <w:t>0.4</w:t>
              </w:r>
            </w:ins>
          </w:p>
        </w:tc>
        <w:tc>
          <w:tcPr>
            <w:tcW w:w="998" w:type="dxa"/>
            <w:shd w:val="clear" w:color="auto" w:fill="FFFFFF" w:themeFill="background1"/>
            <w:noWrap/>
            <w:hideMark/>
          </w:tcPr>
          <w:p w14:paraId="4AA6093C"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78" w:author="Huang T  Dr (Surrey Business Schl)" w:date="2018-09-20T17:46:00Z"/>
                <w:rFonts w:eastAsia="Times New Roman" w:cs="Times New Roman"/>
                <w:sz w:val="22"/>
              </w:rPr>
            </w:pPr>
            <w:ins w:id="7079" w:author="Huang T  Dr (Surrey Business Schl)" w:date="2018-09-20T17:46:00Z">
              <w:r w:rsidRPr="001E17BA">
                <w:rPr>
                  <w:rFonts w:eastAsia="Times New Roman" w:cs="Times New Roman"/>
                  <w:sz w:val="22"/>
                </w:rPr>
                <w:t>0.000</w:t>
              </w:r>
            </w:ins>
          </w:p>
        </w:tc>
        <w:tc>
          <w:tcPr>
            <w:tcW w:w="986" w:type="dxa"/>
            <w:shd w:val="clear" w:color="auto" w:fill="FFFFFF" w:themeFill="background1"/>
            <w:noWrap/>
            <w:hideMark/>
          </w:tcPr>
          <w:p w14:paraId="5EBD190A"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80" w:author="Huang T  Dr (Surrey Business Schl)" w:date="2018-09-20T17:46:00Z"/>
                <w:rFonts w:eastAsia="Times New Roman" w:cs="Times New Roman"/>
                <w:sz w:val="22"/>
              </w:rPr>
            </w:pPr>
            <w:ins w:id="7081" w:author="Huang T  Dr (Surrey Business Schl)" w:date="2018-09-20T17:46:00Z">
              <w:r w:rsidRPr="001E17BA">
                <w:rPr>
                  <w:rFonts w:eastAsia="Times New Roman" w:cs="Times New Roman"/>
                  <w:sz w:val="22"/>
                </w:rPr>
                <w:t>0.4</w:t>
              </w:r>
            </w:ins>
          </w:p>
        </w:tc>
        <w:tc>
          <w:tcPr>
            <w:tcW w:w="998" w:type="dxa"/>
            <w:shd w:val="clear" w:color="auto" w:fill="FFFFFF" w:themeFill="background1"/>
            <w:noWrap/>
            <w:hideMark/>
          </w:tcPr>
          <w:p w14:paraId="17767119"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82" w:author="Huang T  Dr (Surrey Business Schl)" w:date="2018-09-20T17:46:00Z"/>
                <w:rFonts w:eastAsia="Times New Roman" w:cs="Times New Roman"/>
                <w:sz w:val="22"/>
              </w:rPr>
            </w:pPr>
            <w:ins w:id="7083" w:author="Huang T  Dr (Surrey Business Schl)" w:date="2018-09-20T17:46:00Z">
              <w:r w:rsidRPr="001E17BA">
                <w:rPr>
                  <w:rFonts w:eastAsia="Times New Roman" w:cs="Times New Roman"/>
                  <w:sz w:val="22"/>
                </w:rPr>
                <w:t>0.000</w:t>
              </w:r>
            </w:ins>
          </w:p>
        </w:tc>
        <w:tc>
          <w:tcPr>
            <w:tcW w:w="986" w:type="dxa"/>
            <w:shd w:val="clear" w:color="auto" w:fill="FFFFFF" w:themeFill="background1"/>
            <w:noWrap/>
            <w:hideMark/>
          </w:tcPr>
          <w:p w14:paraId="35DD851A"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84" w:author="Huang T  Dr (Surrey Business Schl)" w:date="2018-09-20T17:46:00Z"/>
                <w:rFonts w:eastAsia="Times New Roman" w:cs="Times New Roman"/>
                <w:sz w:val="22"/>
              </w:rPr>
            </w:pPr>
            <w:ins w:id="7085" w:author="Huang T  Dr (Surrey Business Schl)" w:date="2018-09-20T17:46:00Z">
              <w:r w:rsidRPr="001E17BA">
                <w:rPr>
                  <w:rFonts w:eastAsia="Times New Roman" w:cs="Times New Roman"/>
                  <w:sz w:val="22"/>
                </w:rPr>
                <w:t>0.6</w:t>
              </w:r>
            </w:ins>
          </w:p>
        </w:tc>
        <w:tc>
          <w:tcPr>
            <w:tcW w:w="999" w:type="dxa"/>
            <w:shd w:val="clear" w:color="auto" w:fill="FFFFFF" w:themeFill="background1"/>
            <w:noWrap/>
            <w:hideMark/>
          </w:tcPr>
          <w:p w14:paraId="0E48190E"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86" w:author="Huang T  Dr (Surrey Business Schl)" w:date="2018-09-20T17:46:00Z"/>
                <w:rFonts w:eastAsia="Times New Roman" w:cs="Times New Roman"/>
                <w:sz w:val="22"/>
              </w:rPr>
            </w:pPr>
            <w:ins w:id="7087" w:author="Huang T  Dr (Surrey Business Schl)" w:date="2018-09-20T17:46:00Z">
              <w:r w:rsidRPr="001E17BA">
                <w:rPr>
                  <w:rFonts w:eastAsia="Times New Roman" w:cs="Times New Roman"/>
                  <w:sz w:val="22"/>
                </w:rPr>
                <w:t>0.008</w:t>
              </w:r>
            </w:ins>
          </w:p>
        </w:tc>
        <w:tc>
          <w:tcPr>
            <w:tcW w:w="986" w:type="dxa"/>
            <w:shd w:val="clear" w:color="auto" w:fill="FFFFFF" w:themeFill="background1"/>
            <w:noWrap/>
            <w:hideMark/>
          </w:tcPr>
          <w:p w14:paraId="7EF5E30F"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88" w:author="Huang T  Dr (Surrey Business Schl)" w:date="2018-09-20T17:46:00Z"/>
                <w:rFonts w:eastAsia="Times New Roman" w:cs="Times New Roman"/>
                <w:sz w:val="22"/>
              </w:rPr>
            </w:pPr>
            <w:ins w:id="7089" w:author="Huang T  Dr (Surrey Business Schl)" w:date="2018-09-20T17:46:00Z">
              <w:r w:rsidRPr="001E17BA">
                <w:rPr>
                  <w:rFonts w:eastAsia="Times New Roman" w:cs="Times New Roman"/>
                  <w:sz w:val="22"/>
                </w:rPr>
                <w:t>0.7</w:t>
              </w:r>
            </w:ins>
          </w:p>
        </w:tc>
        <w:tc>
          <w:tcPr>
            <w:tcW w:w="999" w:type="dxa"/>
            <w:shd w:val="clear" w:color="auto" w:fill="FFFFFF" w:themeFill="background1"/>
            <w:noWrap/>
            <w:hideMark/>
          </w:tcPr>
          <w:p w14:paraId="3A14A066"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90" w:author="Huang T  Dr (Surrey Business Schl)" w:date="2018-09-20T17:46:00Z"/>
                <w:rFonts w:eastAsia="Times New Roman" w:cs="Times New Roman"/>
                <w:sz w:val="22"/>
              </w:rPr>
            </w:pPr>
            <w:ins w:id="7091" w:author="Huang T  Dr (Surrey Business Schl)" w:date="2018-09-20T17:46:00Z">
              <w:r w:rsidRPr="001E17BA">
                <w:rPr>
                  <w:rFonts w:eastAsia="Times New Roman" w:cs="Times New Roman"/>
                  <w:sz w:val="22"/>
                </w:rPr>
                <w:t>0.003</w:t>
              </w:r>
            </w:ins>
          </w:p>
        </w:tc>
        <w:tc>
          <w:tcPr>
            <w:tcW w:w="986" w:type="dxa"/>
            <w:shd w:val="clear" w:color="auto" w:fill="FFFFFF" w:themeFill="background1"/>
            <w:hideMark/>
          </w:tcPr>
          <w:p w14:paraId="445A3CE6"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92" w:author="Huang T  Dr (Surrey Business Schl)" w:date="2018-09-20T17:46:00Z"/>
                <w:rFonts w:eastAsia="Times New Roman" w:cs="Times New Roman"/>
                <w:sz w:val="22"/>
              </w:rPr>
            </w:pPr>
            <w:ins w:id="7093" w:author="Huang T  Dr (Surrey Business Schl)" w:date="2018-09-20T17:46:00Z">
              <w:r w:rsidRPr="001E17BA">
                <w:rPr>
                  <w:rFonts w:eastAsia="Times New Roman" w:cs="Times New Roman"/>
                  <w:sz w:val="22"/>
                </w:rPr>
                <w:t>0.2</w:t>
              </w:r>
            </w:ins>
          </w:p>
        </w:tc>
        <w:tc>
          <w:tcPr>
            <w:tcW w:w="998" w:type="dxa"/>
            <w:shd w:val="clear" w:color="auto" w:fill="FFFFFF" w:themeFill="background1"/>
            <w:hideMark/>
          </w:tcPr>
          <w:p w14:paraId="54DF2735"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94" w:author="Huang T  Dr (Surrey Business Schl)" w:date="2018-09-20T17:46:00Z"/>
                <w:rFonts w:eastAsia="Times New Roman" w:cs="Times New Roman"/>
                <w:sz w:val="22"/>
              </w:rPr>
            </w:pPr>
            <w:ins w:id="7095" w:author="Huang T  Dr (Surrey Business Schl)" w:date="2018-09-20T17:46:00Z">
              <w:r w:rsidRPr="001E17BA">
                <w:rPr>
                  <w:rFonts w:eastAsia="Times New Roman" w:cs="Times New Roman"/>
                  <w:sz w:val="22"/>
                </w:rPr>
                <w:t>0.461</w:t>
              </w:r>
            </w:ins>
          </w:p>
        </w:tc>
        <w:tc>
          <w:tcPr>
            <w:tcW w:w="986" w:type="dxa"/>
            <w:shd w:val="clear" w:color="auto" w:fill="FFFFFF" w:themeFill="background1"/>
            <w:hideMark/>
          </w:tcPr>
          <w:p w14:paraId="0FF00C6D"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096" w:author="Huang T  Dr (Surrey Business Schl)" w:date="2018-09-20T17:46:00Z"/>
                <w:rFonts w:eastAsia="Times New Roman" w:cs="Times New Roman"/>
                <w:sz w:val="22"/>
              </w:rPr>
            </w:pPr>
            <w:ins w:id="7097" w:author="Huang T  Dr (Surrey Business Schl)" w:date="2018-09-20T17:46:00Z">
              <w:r w:rsidRPr="001E17BA">
                <w:rPr>
                  <w:rFonts w:eastAsia="Times New Roman" w:cs="Times New Roman"/>
                  <w:sz w:val="22"/>
                </w:rPr>
                <w:t>0.6</w:t>
              </w:r>
            </w:ins>
          </w:p>
        </w:tc>
        <w:tc>
          <w:tcPr>
            <w:tcW w:w="999" w:type="dxa"/>
            <w:shd w:val="clear" w:color="auto" w:fill="FFFFFF" w:themeFill="background1"/>
            <w:hideMark/>
          </w:tcPr>
          <w:p w14:paraId="071961DB" w14:textId="77777777" w:rsidR="00480A3E" w:rsidRPr="001E17BA"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7098" w:author="Huang T  Dr (Surrey Business Schl)" w:date="2018-09-20T17:46:00Z"/>
                <w:rFonts w:eastAsia="Times New Roman" w:cs="Times New Roman"/>
                <w:sz w:val="22"/>
              </w:rPr>
            </w:pPr>
            <w:ins w:id="7099" w:author="Huang T  Dr (Surrey Business Schl)" w:date="2018-09-20T17:46:00Z">
              <w:r w:rsidRPr="001E17BA">
                <w:rPr>
                  <w:rFonts w:eastAsia="Times New Roman" w:cs="Times New Roman"/>
                  <w:sz w:val="22"/>
                </w:rPr>
                <w:t>0.000</w:t>
              </w:r>
            </w:ins>
          </w:p>
        </w:tc>
      </w:tr>
      <w:tr w:rsidR="00480A3E" w:rsidRPr="001E17BA" w14:paraId="4A2D53F3" w14:textId="77777777" w:rsidTr="000D4781">
        <w:trPr>
          <w:cnfStyle w:val="000000100000" w:firstRow="0" w:lastRow="0" w:firstColumn="0" w:lastColumn="0" w:oddVBand="0" w:evenVBand="0" w:oddHBand="1" w:evenHBand="0" w:firstRowFirstColumn="0" w:firstRowLastColumn="0" w:lastRowFirstColumn="0" w:lastRowLastColumn="0"/>
          <w:trHeight w:val="20"/>
          <w:ins w:id="7100"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6ABD267E" w14:textId="77777777" w:rsidR="00480A3E" w:rsidRPr="001E17BA" w:rsidRDefault="00480A3E" w:rsidP="000D4781">
            <w:pPr>
              <w:spacing w:after="0"/>
              <w:rPr>
                <w:ins w:id="7101" w:author="Huang T  Dr (Surrey Business Schl)" w:date="2018-09-20T17:46:00Z"/>
                <w:rFonts w:eastAsia="Times New Roman" w:cs="Times New Roman"/>
                <w:b w:val="0"/>
                <w:iCs/>
                <w:sz w:val="22"/>
              </w:rPr>
            </w:pPr>
            <w:ins w:id="7102" w:author="Huang T  Dr (Surrey Business Schl)" w:date="2018-09-20T17:46:00Z">
              <w:r w:rsidRPr="001E17BA">
                <w:rPr>
                  <w:rFonts w:eastAsia="Times New Roman" w:cs="Times New Roman"/>
                  <w:b w:val="0"/>
                  <w:iCs/>
                  <w:sz w:val="22"/>
                </w:rPr>
                <w:t>Intercept</w:t>
              </w:r>
            </w:ins>
          </w:p>
        </w:tc>
        <w:tc>
          <w:tcPr>
            <w:tcW w:w="986" w:type="dxa"/>
            <w:shd w:val="clear" w:color="auto" w:fill="FFFFFF" w:themeFill="background1"/>
            <w:noWrap/>
            <w:hideMark/>
          </w:tcPr>
          <w:p w14:paraId="757A9466"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03" w:author="Huang T  Dr (Surrey Business Schl)" w:date="2018-09-20T17:46:00Z"/>
                <w:rFonts w:eastAsia="Times New Roman" w:cs="Times New Roman"/>
                <w:sz w:val="22"/>
              </w:rPr>
            </w:pPr>
            <w:ins w:id="7104" w:author="Huang T  Dr (Surrey Business Schl)" w:date="2018-09-20T17:46:00Z">
              <w:r w:rsidRPr="001E17BA">
                <w:rPr>
                  <w:rFonts w:eastAsia="Times New Roman" w:cs="Times New Roman"/>
                  <w:sz w:val="22"/>
                </w:rPr>
                <w:t>0.3</w:t>
              </w:r>
            </w:ins>
          </w:p>
        </w:tc>
        <w:tc>
          <w:tcPr>
            <w:tcW w:w="998" w:type="dxa"/>
            <w:shd w:val="clear" w:color="auto" w:fill="FFFFFF" w:themeFill="background1"/>
            <w:noWrap/>
            <w:hideMark/>
          </w:tcPr>
          <w:p w14:paraId="7A9C0B15"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05" w:author="Huang T  Dr (Surrey Business Schl)" w:date="2018-09-20T17:46:00Z"/>
                <w:rFonts w:eastAsia="Times New Roman" w:cs="Times New Roman"/>
                <w:sz w:val="22"/>
              </w:rPr>
            </w:pPr>
            <w:ins w:id="7106" w:author="Huang T  Dr (Surrey Business Schl)" w:date="2018-09-20T17:46:00Z">
              <w:r w:rsidRPr="001E17BA">
                <w:rPr>
                  <w:rFonts w:eastAsia="Times New Roman" w:cs="Times New Roman"/>
                  <w:sz w:val="22"/>
                </w:rPr>
                <w:t>0.001</w:t>
              </w:r>
            </w:ins>
          </w:p>
        </w:tc>
        <w:tc>
          <w:tcPr>
            <w:tcW w:w="986" w:type="dxa"/>
            <w:shd w:val="clear" w:color="auto" w:fill="FFFFFF" w:themeFill="background1"/>
            <w:noWrap/>
            <w:hideMark/>
          </w:tcPr>
          <w:p w14:paraId="4F62128C"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07" w:author="Huang T  Dr (Surrey Business Schl)" w:date="2018-09-20T17:46:00Z"/>
                <w:rFonts w:eastAsia="Times New Roman" w:cs="Times New Roman"/>
                <w:sz w:val="22"/>
              </w:rPr>
            </w:pPr>
            <w:ins w:id="7108" w:author="Huang T  Dr (Surrey Business Schl)" w:date="2018-09-20T17:46:00Z">
              <w:r w:rsidRPr="001E17BA">
                <w:rPr>
                  <w:rFonts w:eastAsia="Times New Roman" w:cs="Times New Roman"/>
                  <w:sz w:val="22"/>
                </w:rPr>
                <w:t>0.3</w:t>
              </w:r>
            </w:ins>
          </w:p>
        </w:tc>
        <w:tc>
          <w:tcPr>
            <w:tcW w:w="998" w:type="dxa"/>
            <w:shd w:val="clear" w:color="auto" w:fill="FFFFFF" w:themeFill="background1"/>
            <w:noWrap/>
            <w:hideMark/>
          </w:tcPr>
          <w:p w14:paraId="006E70AF"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09" w:author="Huang T  Dr (Surrey Business Schl)" w:date="2018-09-20T17:46:00Z"/>
                <w:rFonts w:eastAsia="Times New Roman" w:cs="Times New Roman"/>
                <w:sz w:val="22"/>
              </w:rPr>
            </w:pPr>
            <w:ins w:id="7110" w:author="Huang T  Dr (Surrey Business Schl)" w:date="2018-09-20T17:46:00Z">
              <w:r w:rsidRPr="001E17BA">
                <w:rPr>
                  <w:rFonts w:eastAsia="Times New Roman" w:cs="Times New Roman"/>
                  <w:sz w:val="22"/>
                </w:rPr>
                <w:t>0.001</w:t>
              </w:r>
            </w:ins>
          </w:p>
        </w:tc>
        <w:tc>
          <w:tcPr>
            <w:tcW w:w="986" w:type="dxa"/>
            <w:shd w:val="clear" w:color="auto" w:fill="FFFFFF" w:themeFill="background1"/>
            <w:noWrap/>
            <w:hideMark/>
          </w:tcPr>
          <w:p w14:paraId="27E5ABAA"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11" w:author="Huang T  Dr (Surrey Business Schl)" w:date="2018-09-20T17:46:00Z"/>
                <w:rFonts w:eastAsia="Times New Roman" w:cs="Times New Roman"/>
                <w:sz w:val="22"/>
              </w:rPr>
            </w:pPr>
            <w:ins w:id="7112" w:author="Huang T  Dr (Surrey Business Schl)" w:date="2018-09-20T17:46:00Z">
              <w:r w:rsidRPr="001E17BA">
                <w:rPr>
                  <w:rFonts w:eastAsia="Times New Roman" w:cs="Times New Roman"/>
                  <w:sz w:val="22"/>
                </w:rPr>
                <w:t>-0.2</w:t>
              </w:r>
            </w:ins>
          </w:p>
        </w:tc>
        <w:tc>
          <w:tcPr>
            <w:tcW w:w="999" w:type="dxa"/>
            <w:shd w:val="clear" w:color="auto" w:fill="FFFFFF" w:themeFill="background1"/>
            <w:noWrap/>
            <w:hideMark/>
          </w:tcPr>
          <w:p w14:paraId="30F7542E"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13" w:author="Huang T  Dr (Surrey Business Schl)" w:date="2018-09-20T17:46:00Z"/>
                <w:rFonts w:eastAsia="Times New Roman" w:cs="Times New Roman"/>
                <w:sz w:val="22"/>
              </w:rPr>
            </w:pPr>
            <w:ins w:id="7114" w:author="Huang T  Dr (Surrey Business Schl)" w:date="2018-09-20T17:46:00Z">
              <w:r w:rsidRPr="001E17BA">
                <w:rPr>
                  <w:rFonts w:eastAsia="Times New Roman" w:cs="Times New Roman"/>
                  <w:sz w:val="22"/>
                </w:rPr>
                <w:t>0.234</w:t>
              </w:r>
            </w:ins>
          </w:p>
        </w:tc>
        <w:tc>
          <w:tcPr>
            <w:tcW w:w="986" w:type="dxa"/>
            <w:shd w:val="clear" w:color="auto" w:fill="FFFFFF" w:themeFill="background1"/>
            <w:noWrap/>
            <w:hideMark/>
          </w:tcPr>
          <w:p w14:paraId="1B652944"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15" w:author="Huang T  Dr (Surrey Business Schl)" w:date="2018-09-20T17:46:00Z"/>
                <w:rFonts w:eastAsia="Times New Roman" w:cs="Times New Roman"/>
                <w:sz w:val="22"/>
              </w:rPr>
            </w:pPr>
            <w:ins w:id="7116" w:author="Huang T  Dr (Surrey Business Schl)" w:date="2018-09-20T17:46:00Z">
              <w:r w:rsidRPr="001E17BA">
                <w:rPr>
                  <w:rFonts w:eastAsia="Times New Roman" w:cs="Times New Roman"/>
                  <w:sz w:val="22"/>
                </w:rPr>
                <w:t>-0.4</w:t>
              </w:r>
            </w:ins>
          </w:p>
        </w:tc>
        <w:tc>
          <w:tcPr>
            <w:tcW w:w="999" w:type="dxa"/>
            <w:shd w:val="clear" w:color="auto" w:fill="FFFFFF" w:themeFill="background1"/>
            <w:noWrap/>
            <w:hideMark/>
          </w:tcPr>
          <w:p w14:paraId="12ECC88C"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17" w:author="Huang T  Dr (Surrey Business Schl)" w:date="2018-09-20T17:46:00Z"/>
                <w:rFonts w:eastAsia="Times New Roman" w:cs="Times New Roman"/>
                <w:sz w:val="22"/>
              </w:rPr>
            </w:pPr>
            <w:ins w:id="7118" w:author="Huang T  Dr (Surrey Business Schl)" w:date="2018-09-20T17:46:00Z">
              <w:r w:rsidRPr="001E17BA">
                <w:rPr>
                  <w:rFonts w:eastAsia="Times New Roman" w:cs="Times New Roman"/>
                  <w:sz w:val="22"/>
                </w:rPr>
                <w:t>0.094</w:t>
              </w:r>
            </w:ins>
          </w:p>
        </w:tc>
        <w:tc>
          <w:tcPr>
            <w:tcW w:w="986" w:type="dxa"/>
            <w:shd w:val="clear" w:color="auto" w:fill="FFFFFF" w:themeFill="background1"/>
            <w:hideMark/>
          </w:tcPr>
          <w:p w14:paraId="20D64C7C"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19" w:author="Huang T  Dr (Surrey Business Schl)" w:date="2018-09-20T17:46:00Z"/>
                <w:rFonts w:eastAsia="Times New Roman" w:cs="Times New Roman"/>
                <w:sz w:val="22"/>
              </w:rPr>
            </w:pPr>
            <w:ins w:id="7120" w:author="Huang T  Dr (Surrey Business Schl)" w:date="2018-09-20T17:46:00Z">
              <w:r w:rsidRPr="001E17BA">
                <w:rPr>
                  <w:rFonts w:eastAsia="Times New Roman" w:cs="Times New Roman"/>
                  <w:sz w:val="22"/>
                </w:rPr>
                <w:t>-0.6</w:t>
              </w:r>
            </w:ins>
          </w:p>
        </w:tc>
        <w:tc>
          <w:tcPr>
            <w:tcW w:w="998" w:type="dxa"/>
            <w:shd w:val="clear" w:color="auto" w:fill="FFFFFF" w:themeFill="background1"/>
            <w:hideMark/>
          </w:tcPr>
          <w:p w14:paraId="5840F3EB"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21" w:author="Huang T  Dr (Surrey Business Schl)" w:date="2018-09-20T17:46:00Z"/>
                <w:rFonts w:eastAsia="Times New Roman" w:cs="Times New Roman"/>
                <w:sz w:val="22"/>
              </w:rPr>
            </w:pPr>
            <w:ins w:id="7122" w:author="Huang T  Dr (Surrey Business Schl)" w:date="2018-09-20T17:46:00Z">
              <w:r w:rsidRPr="001E17BA">
                <w:rPr>
                  <w:rFonts w:eastAsia="Times New Roman" w:cs="Times New Roman"/>
                  <w:sz w:val="22"/>
                </w:rPr>
                <w:t>0.004</w:t>
              </w:r>
            </w:ins>
          </w:p>
        </w:tc>
        <w:tc>
          <w:tcPr>
            <w:tcW w:w="986" w:type="dxa"/>
            <w:shd w:val="clear" w:color="auto" w:fill="FFFFFF" w:themeFill="background1"/>
            <w:hideMark/>
          </w:tcPr>
          <w:p w14:paraId="4EDA6FC6"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23" w:author="Huang T  Dr (Surrey Business Schl)" w:date="2018-09-20T17:46:00Z"/>
                <w:rFonts w:eastAsia="Times New Roman" w:cs="Times New Roman"/>
                <w:sz w:val="22"/>
              </w:rPr>
            </w:pPr>
            <w:ins w:id="7124" w:author="Huang T  Dr (Surrey Business Schl)" w:date="2018-09-20T17:46:00Z">
              <w:r w:rsidRPr="001E17BA">
                <w:rPr>
                  <w:rFonts w:eastAsia="Times New Roman" w:cs="Times New Roman"/>
                  <w:sz w:val="22"/>
                </w:rPr>
                <w:t>0.1</w:t>
              </w:r>
            </w:ins>
          </w:p>
        </w:tc>
        <w:tc>
          <w:tcPr>
            <w:tcW w:w="999" w:type="dxa"/>
            <w:shd w:val="clear" w:color="auto" w:fill="FFFFFF" w:themeFill="background1"/>
            <w:hideMark/>
          </w:tcPr>
          <w:p w14:paraId="2CFEE894" w14:textId="77777777" w:rsidR="00480A3E" w:rsidRPr="001E17BA"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7125" w:author="Huang T  Dr (Surrey Business Schl)" w:date="2018-09-20T17:46:00Z"/>
                <w:rFonts w:eastAsia="Times New Roman" w:cs="Times New Roman"/>
                <w:sz w:val="22"/>
              </w:rPr>
            </w:pPr>
            <w:ins w:id="7126" w:author="Huang T  Dr (Surrey Business Schl)" w:date="2018-09-20T17:46:00Z">
              <w:r w:rsidRPr="001E17BA">
                <w:rPr>
                  <w:rFonts w:eastAsia="Times New Roman" w:cs="Times New Roman"/>
                  <w:sz w:val="22"/>
                </w:rPr>
                <w:t>0.304</w:t>
              </w:r>
            </w:ins>
          </w:p>
        </w:tc>
      </w:tr>
      <w:tr w:rsidR="00480A3E" w:rsidRPr="001E17BA" w14:paraId="6EC67A3B" w14:textId="77777777" w:rsidTr="000D4781">
        <w:trPr>
          <w:trHeight w:val="20"/>
          <w:ins w:id="7127"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15026" w:type="dxa"/>
            <w:gridSpan w:val="13"/>
            <w:tcBorders>
              <w:bottom w:val="single" w:sz="4" w:space="0" w:color="auto"/>
            </w:tcBorders>
            <w:shd w:val="clear" w:color="auto" w:fill="FFFFFF" w:themeFill="background1"/>
            <w:noWrap/>
            <w:hideMark/>
          </w:tcPr>
          <w:p w14:paraId="47FA777B" w14:textId="26D62105" w:rsidR="00480A3E" w:rsidRPr="001E17BA" w:rsidRDefault="00480A3E" w:rsidP="000D4781">
            <w:pPr>
              <w:spacing w:after="0"/>
              <w:jc w:val="center"/>
              <w:rPr>
                <w:ins w:id="7128" w:author="Huang T  Dr (Surrey Business Schl)" w:date="2018-09-20T17:46:00Z"/>
                <w:rFonts w:eastAsia="Times New Roman" w:cs="Times New Roman"/>
                <w:b w:val="0"/>
                <w:sz w:val="22"/>
              </w:rPr>
            </w:pPr>
          </w:p>
        </w:tc>
      </w:tr>
      <w:tr w:rsidR="00480A3E" w:rsidRPr="001E17BA" w14:paraId="349CBD14" w14:textId="77777777" w:rsidTr="000D4781">
        <w:trPr>
          <w:cnfStyle w:val="000000100000" w:firstRow="0" w:lastRow="0" w:firstColumn="0" w:lastColumn="0" w:oddVBand="0" w:evenVBand="0" w:oddHBand="1" w:evenHBand="0" w:firstRowFirstColumn="0" w:firstRowLastColumn="0" w:lastRowFirstColumn="0" w:lastRowLastColumn="0"/>
          <w:trHeight w:val="20"/>
          <w:ins w:id="7129"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FFFFFF" w:themeFill="background1"/>
            <w:noWrap/>
            <w:hideMark/>
          </w:tcPr>
          <w:p w14:paraId="4F4C0D63" w14:textId="784C6BF2" w:rsidR="00480A3E" w:rsidRPr="001E17BA" w:rsidRDefault="00480A3E" w:rsidP="000D4781">
            <w:pPr>
              <w:spacing w:after="0"/>
              <w:jc w:val="center"/>
              <w:rPr>
                <w:ins w:id="7130" w:author="Huang T  Dr (Surrey Business Schl)" w:date="2018-09-20T17:46:00Z"/>
                <w:rFonts w:eastAsia="Times New Roman" w:cs="Times New Roman"/>
                <w:b w:val="0"/>
                <w:sz w:val="22"/>
              </w:rPr>
            </w:pPr>
            <w:ins w:id="7131" w:author="Huang T  Dr (Surrey Business Schl)" w:date="2018-09-20T17:46:00Z">
              <w:r w:rsidRPr="001E17BA">
                <w:rPr>
                  <w:rFonts w:eastAsia="Times New Roman" w:cs="Times New Roman"/>
                  <w:b w:val="0"/>
                  <w:sz w:val="22"/>
                </w:rPr>
                <w:t>Horizon = 8</w:t>
              </w:r>
            </w:ins>
            <w:ins w:id="7132" w:author="Huang T  Dr (Surrey Business Schl)" w:date="2018-09-20T17:47:00Z">
              <w:r w:rsidR="00075547">
                <w:rPr>
                  <w:rFonts w:eastAsia="Times New Roman" w:cs="Times New Roman"/>
                  <w:b w:val="0"/>
                  <w:sz w:val="22"/>
                </w:rPr>
                <w:t>, with category dummy variables</w:t>
              </w:r>
            </w:ins>
          </w:p>
        </w:tc>
        <w:tc>
          <w:tcPr>
            <w:tcW w:w="1984" w:type="dxa"/>
            <w:gridSpan w:val="2"/>
            <w:tcBorders>
              <w:top w:val="single" w:sz="4" w:space="0" w:color="auto"/>
            </w:tcBorders>
            <w:shd w:val="clear" w:color="auto" w:fill="FFFFFF" w:themeFill="background1"/>
            <w:noWrap/>
            <w:hideMark/>
          </w:tcPr>
          <w:p w14:paraId="33AA74CB"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33" w:author="Huang T  Dr (Surrey Business Schl)" w:date="2018-09-20T17:46:00Z"/>
                <w:rFonts w:eastAsia="Times New Roman" w:cs="Times New Roman"/>
                <w:sz w:val="22"/>
              </w:rPr>
            </w:pPr>
            <w:ins w:id="7134" w:author="Huang T  Dr (Surrey Business Schl)" w:date="2018-09-20T17:46:00Z">
              <w:r w:rsidRPr="001E17BA">
                <w:rPr>
                  <w:rFonts w:eastAsia="Times New Roman" w:cs="Times New Roman"/>
                  <w:sz w:val="22"/>
                </w:rPr>
                <w:t>ADL-intra-EWC</w:t>
              </w:r>
            </w:ins>
          </w:p>
        </w:tc>
        <w:tc>
          <w:tcPr>
            <w:tcW w:w="1984" w:type="dxa"/>
            <w:gridSpan w:val="2"/>
            <w:tcBorders>
              <w:top w:val="single" w:sz="4" w:space="0" w:color="auto"/>
            </w:tcBorders>
            <w:shd w:val="clear" w:color="auto" w:fill="FFFFFF" w:themeFill="background1"/>
            <w:noWrap/>
            <w:hideMark/>
          </w:tcPr>
          <w:p w14:paraId="2D4F63D1"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35" w:author="Huang T  Dr (Surrey Business Schl)" w:date="2018-09-20T17:46:00Z"/>
                <w:rFonts w:eastAsia="Times New Roman" w:cs="Times New Roman"/>
                <w:sz w:val="22"/>
              </w:rPr>
            </w:pPr>
            <w:ins w:id="7136" w:author="Huang T  Dr (Surrey Business Schl)" w:date="2018-09-20T17:46:00Z">
              <w:r w:rsidRPr="001E17BA">
                <w:rPr>
                  <w:rFonts w:eastAsia="Times New Roman" w:cs="Times New Roman"/>
                  <w:sz w:val="22"/>
                </w:rPr>
                <w:t>ADL-own-EWC</w:t>
              </w:r>
            </w:ins>
          </w:p>
        </w:tc>
        <w:tc>
          <w:tcPr>
            <w:tcW w:w="1985" w:type="dxa"/>
            <w:gridSpan w:val="2"/>
            <w:tcBorders>
              <w:top w:val="single" w:sz="4" w:space="0" w:color="auto"/>
            </w:tcBorders>
            <w:shd w:val="clear" w:color="auto" w:fill="FFFFFF" w:themeFill="background1"/>
            <w:noWrap/>
            <w:hideMark/>
          </w:tcPr>
          <w:p w14:paraId="59B51B1F"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37" w:author="Huang T  Dr (Surrey Business Schl)" w:date="2018-09-20T17:46:00Z"/>
                <w:rFonts w:eastAsia="Times New Roman" w:cs="Times New Roman"/>
                <w:sz w:val="22"/>
              </w:rPr>
            </w:pPr>
            <w:ins w:id="7138" w:author="Huang T  Dr (Surrey Business Schl)" w:date="2018-09-20T17:46:00Z">
              <w:r w:rsidRPr="001E17BA">
                <w:rPr>
                  <w:rFonts w:eastAsia="Times New Roman" w:cs="Times New Roman"/>
                  <w:sz w:val="22"/>
                </w:rPr>
                <w:t>ADL-intra-IC</w:t>
              </w:r>
            </w:ins>
          </w:p>
        </w:tc>
        <w:tc>
          <w:tcPr>
            <w:tcW w:w="1985" w:type="dxa"/>
            <w:gridSpan w:val="2"/>
            <w:tcBorders>
              <w:top w:val="single" w:sz="4" w:space="0" w:color="auto"/>
            </w:tcBorders>
            <w:shd w:val="clear" w:color="auto" w:fill="FFFFFF" w:themeFill="background1"/>
            <w:noWrap/>
            <w:hideMark/>
          </w:tcPr>
          <w:p w14:paraId="13DE5812"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39" w:author="Huang T  Dr (Surrey Business Schl)" w:date="2018-09-20T17:46:00Z"/>
                <w:rFonts w:eastAsia="Times New Roman" w:cs="Times New Roman"/>
                <w:sz w:val="22"/>
              </w:rPr>
            </w:pPr>
            <w:ins w:id="7140" w:author="Huang T  Dr (Surrey Business Schl)" w:date="2018-09-20T17:46:00Z">
              <w:r w:rsidRPr="001E17BA">
                <w:rPr>
                  <w:rFonts w:eastAsia="Times New Roman" w:cs="Times New Roman"/>
                  <w:sz w:val="22"/>
                </w:rPr>
                <w:t>ADL-own-IC</w:t>
              </w:r>
            </w:ins>
          </w:p>
        </w:tc>
        <w:tc>
          <w:tcPr>
            <w:tcW w:w="1984" w:type="dxa"/>
            <w:gridSpan w:val="2"/>
            <w:tcBorders>
              <w:top w:val="single" w:sz="4" w:space="0" w:color="auto"/>
            </w:tcBorders>
            <w:shd w:val="clear" w:color="auto" w:fill="FFFFFF" w:themeFill="background1"/>
            <w:noWrap/>
            <w:hideMark/>
          </w:tcPr>
          <w:p w14:paraId="53E55BEA"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41" w:author="Huang T  Dr (Surrey Business Schl)" w:date="2018-09-20T17:46:00Z"/>
                <w:rFonts w:eastAsia="Times New Roman" w:cs="Times New Roman"/>
                <w:sz w:val="22"/>
              </w:rPr>
            </w:pPr>
            <w:ins w:id="7142" w:author="Huang T  Dr (Surrey Business Schl)" w:date="2018-09-20T17:46:00Z">
              <w:r w:rsidRPr="001E17BA">
                <w:rPr>
                  <w:rFonts w:eastAsia="Times New Roman" w:cs="Times New Roman"/>
                  <w:sz w:val="22"/>
                </w:rPr>
                <w:t>ADL-EWC-IC</w:t>
              </w:r>
            </w:ins>
          </w:p>
        </w:tc>
        <w:tc>
          <w:tcPr>
            <w:tcW w:w="1985" w:type="dxa"/>
            <w:gridSpan w:val="2"/>
            <w:tcBorders>
              <w:top w:val="single" w:sz="4" w:space="0" w:color="auto"/>
            </w:tcBorders>
            <w:shd w:val="clear" w:color="auto" w:fill="FFFFFF" w:themeFill="background1"/>
            <w:noWrap/>
            <w:hideMark/>
          </w:tcPr>
          <w:p w14:paraId="210414C0"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43" w:author="Huang T  Dr (Surrey Business Schl)" w:date="2018-09-20T17:46:00Z"/>
                <w:rFonts w:eastAsia="Times New Roman" w:cs="Times New Roman"/>
                <w:sz w:val="22"/>
              </w:rPr>
            </w:pPr>
            <w:ins w:id="7144" w:author="Huang T  Dr (Surrey Business Schl)" w:date="2018-09-20T17:46:00Z">
              <w:r w:rsidRPr="001E17BA">
                <w:rPr>
                  <w:rFonts w:eastAsia="Times New Roman" w:cs="Times New Roman"/>
                  <w:sz w:val="22"/>
                </w:rPr>
                <w:t>IC versus EWC</w:t>
              </w:r>
            </w:ins>
          </w:p>
        </w:tc>
      </w:tr>
      <w:tr w:rsidR="00480A3E" w:rsidRPr="001E17BA" w14:paraId="2AABEDDA" w14:textId="77777777" w:rsidTr="000D4781">
        <w:trPr>
          <w:trHeight w:val="20"/>
          <w:ins w:id="7145"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7C0E6BFF" w14:textId="77777777" w:rsidR="00480A3E" w:rsidRPr="001E17BA" w:rsidRDefault="00480A3E" w:rsidP="000D4781">
            <w:pPr>
              <w:spacing w:after="0"/>
              <w:rPr>
                <w:ins w:id="7146" w:author="Huang T  Dr (Surrey Business Schl)" w:date="2018-09-20T17:46:00Z"/>
                <w:rFonts w:eastAsia="Times New Roman" w:cs="Times New Roman"/>
                <w:b w:val="0"/>
                <w:sz w:val="22"/>
              </w:rPr>
            </w:pPr>
            <w:ins w:id="7147" w:author="Huang T  Dr (Surrey Business Schl)" w:date="2018-09-20T17:46:00Z">
              <w:r w:rsidRPr="001E17BA">
                <w:rPr>
                  <w:rFonts w:eastAsia="Times New Roman" w:cs="Times New Roman"/>
                  <w:b w:val="0"/>
                  <w:sz w:val="22"/>
                </w:rPr>
                <w:t>Parameter/estimate and p-values</w:t>
              </w:r>
            </w:ins>
          </w:p>
        </w:tc>
        <w:tc>
          <w:tcPr>
            <w:tcW w:w="986" w:type="dxa"/>
            <w:shd w:val="clear" w:color="auto" w:fill="FFFFFF" w:themeFill="background1"/>
            <w:noWrap/>
            <w:hideMark/>
          </w:tcPr>
          <w:p w14:paraId="50521DA2" w14:textId="77777777" w:rsidR="00480A3E" w:rsidRPr="001E17BA" w:rsidRDefault="00480A3E" w:rsidP="000D4781">
            <w:pPr>
              <w:spacing w:after="0"/>
              <w:cnfStyle w:val="000000000000" w:firstRow="0" w:lastRow="0" w:firstColumn="0" w:lastColumn="0" w:oddVBand="0" w:evenVBand="0" w:oddHBand="0" w:evenHBand="0" w:firstRowFirstColumn="0" w:firstRowLastColumn="0" w:lastRowFirstColumn="0" w:lastRowLastColumn="0"/>
              <w:rPr>
                <w:ins w:id="7148" w:author="Huang T  Dr (Surrey Business Schl)" w:date="2018-09-20T17:46:00Z"/>
                <w:rFonts w:eastAsia="Times New Roman" w:cs="Times New Roman"/>
                <w:sz w:val="22"/>
              </w:rPr>
            </w:pPr>
            <w:ins w:id="7149" w:author="Huang T  Dr (Surrey Business Schl)" w:date="2018-09-20T17:46:00Z">
              <w:r w:rsidRPr="001E17BA">
                <w:rPr>
                  <w:rFonts w:eastAsia="Times New Roman" w:cs="Times New Roman"/>
                  <w:sz w:val="22"/>
                </w:rPr>
                <w:t>Estimate</w:t>
              </w:r>
            </w:ins>
          </w:p>
        </w:tc>
        <w:tc>
          <w:tcPr>
            <w:tcW w:w="998" w:type="dxa"/>
            <w:shd w:val="clear" w:color="auto" w:fill="FFFFFF" w:themeFill="background1"/>
            <w:noWrap/>
            <w:hideMark/>
          </w:tcPr>
          <w:p w14:paraId="79479D66" w14:textId="77777777" w:rsidR="00480A3E" w:rsidRPr="001E17BA" w:rsidRDefault="00480A3E" w:rsidP="000D4781">
            <w:pPr>
              <w:spacing w:after="0"/>
              <w:cnfStyle w:val="000000000000" w:firstRow="0" w:lastRow="0" w:firstColumn="0" w:lastColumn="0" w:oddVBand="0" w:evenVBand="0" w:oddHBand="0" w:evenHBand="0" w:firstRowFirstColumn="0" w:firstRowLastColumn="0" w:lastRowFirstColumn="0" w:lastRowLastColumn="0"/>
              <w:rPr>
                <w:ins w:id="7150" w:author="Huang T  Dr (Surrey Business Schl)" w:date="2018-09-20T17:46:00Z"/>
                <w:rFonts w:eastAsia="Times New Roman" w:cs="Times New Roman"/>
                <w:sz w:val="22"/>
              </w:rPr>
            </w:pPr>
            <w:ins w:id="7151" w:author="Huang T  Dr (Surrey Business Schl)" w:date="2018-09-20T17:46:00Z">
              <w:r w:rsidRPr="001E17BA">
                <w:rPr>
                  <w:rFonts w:eastAsia="Times New Roman" w:cs="Times New Roman"/>
                  <w:sz w:val="22"/>
                </w:rPr>
                <w:t>P-value</w:t>
              </w:r>
            </w:ins>
          </w:p>
        </w:tc>
        <w:tc>
          <w:tcPr>
            <w:tcW w:w="986" w:type="dxa"/>
            <w:shd w:val="clear" w:color="auto" w:fill="FFFFFF" w:themeFill="background1"/>
            <w:noWrap/>
            <w:hideMark/>
          </w:tcPr>
          <w:p w14:paraId="4B6E522F" w14:textId="77777777" w:rsidR="00480A3E" w:rsidRPr="001E17BA" w:rsidRDefault="00480A3E" w:rsidP="000D4781">
            <w:pPr>
              <w:spacing w:after="0"/>
              <w:cnfStyle w:val="000000000000" w:firstRow="0" w:lastRow="0" w:firstColumn="0" w:lastColumn="0" w:oddVBand="0" w:evenVBand="0" w:oddHBand="0" w:evenHBand="0" w:firstRowFirstColumn="0" w:firstRowLastColumn="0" w:lastRowFirstColumn="0" w:lastRowLastColumn="0"/>
              <w:rPr>
                <w:ins w:id="7152" w:author="Huang T  Dr (Surrey Business Schl)" w:date="2018-09-20T17:46:00Z"/>
                <w:rFonts w:eastAsia="Times New Roman" w:cs="Times New Roman"/>
                <w:sz w:val="22"/>
              </w:rPr>
            </w:pPr>
            <w:ins w:id="7153" w:author="Huang T  Dr (Surrey Business Schl)" w:date="2018-09-20T17:46:00Z">
              <w:r w:rsidRPr="001E17BA">
                <w:rPr>
                  <w:rFonts w:eastAsia="Times New Roman" w:cs="Times New Roman"/>
                  <w:sz w:val="22"/>
                </w:rPr>
                <w:t>Estimate</w:t>
              </w:r>
            </w:ins>
          </w:p>
        </w:tc>
        <w:tc>
          <w:tcPr>
            <w:tcW w:w="998" w:type="dxa"/>
            <w:shd w:val="clear" w:color="auto" w:fill="FFFFFF" w:themeFill="background1"/>
            <w:noWrap/>
            <w:hideMark/>
          </w:tcPr>
          <w:p w14:paraId="62539FED" w14:textId="77777777" w:rsidR="00480A3E" w:rsidRPr="001E17BA" w:rsidRDefault="00480A3E" w:rsidP="000D4781">
            <w:pPr>
              <w:spacing w:after="0"/>
              <w:cnfStyle w:val="000000000000" w:firstRow="0" w:lastRow="0" w:firstColumn="0" w:lastColumn="0" w:oddVBand="0" w:evenVBand="0" w:oddHBand="0" w:evenHBand="0" w:firstRowFirstColumn="0" w:firstRowLastColumn="0" w:lastRowFirstColumn="0" w:lastRowLastColumn="0"/>
              <w:rPr>
                <w:ins w:id="7154" w:author="Huang T  Dr (Surrey Business Schl)" w:date="2018-09-20T17:46:00Z"/>
                <w:rFonts w:eastAsia="Times New Roman" w:cs="Times New Roman"/>
                <w:sz w:val="22"/>
              </w:rPr>
            </w:pPr>
            <w:ins w:id="7155" w:author="Huang T  Dr (Surrey Business Schl)" w:date="2018-09-20T17:46:00Z">
              <w:r w:rsidRPr="001E17BA">
                <w:rPr>
                  <w:rFonts w:eastAsia="Times New Roman" w:cs="Times New Roman"/>
                  <w:sz w:val="22"/>
                </w:rPr>
                <w:t>P-value</w:t>
              </w:r>
            </w:ins>
          </w:p>
        </w:tc>
        <w:tc>
          <w:tcPr>
            <w:tcW w:w="986" w:type="dxa"/>
            <w:shd w:val="clear" w:color="auto" w:fill="FFFFFF" w:themeFill="background1"/>
            <w:noWrap/>
            <w:hideMark/>
          </w:tcPr>
          <w:p w14:paraId="3D2B328C" w14:textId="77777777" w:rsidR="00480A3E" w:rsidRPr="001E17BA" w:rsidRDefault="00480A3E" w:rsidP="000D4781">
            <w:pPr>
              <w:spacing w:after="0"/>
              <w:cnfStyle w:val="000000000000" w:firstRow="0" w:lastRow="0" w:firstColumn="0" w:lastColumn="0" w:oddVBand="0" w:evenVBand="0" w:oddHBand="0" w:evenHBand="0" w:firstRowFirstColumn="0" w:firstRowLastColumn="0" w:lastRowFirstColumn="0" w:lastRowLastColumn="0"/>
              <w:rPr>
                <w:ins w:id="7156" w:author="Huang T  Dr (Surrey Business Schl)" w:date="2018-09-20T17:46:00Z"/>
                <w:rFonts w:eastAsia="Times New Roman" w:cs="Times New Roman"/>
                <w:sz w:val="22"/>
              </w:rPr>
            </w:pPr>
            <w:ins w:id="7157" w:author="Huang T  Dr (Surrey Business Schl)" w:date="2018-09-20T17:46:00Z">
              <w:r w:rsidRPr="001E17BA">
                <w:rPr>
                  <w:rFonts w:eastAsia="Times New Roman" w:cs="Times New Roman"/>
                  <w:sz w:val="22"/>
                </w:rPr>
                <w:t>Estimate</w:t>
              </w:r>
            </w:ins>
          </w:p>
        </w:tc>
        <w:tc>
          <w:tcPr>
            <w:tcW w:w="999" w:type="dxa"/>
            <w:shd w:val="clear" w:color="auto" w:fill="FFFFFF" w:themeFill="background1"/>
            <w:noWrap/>
            <w:hideMark/>
          </w:tcPr>
          <w:p w14:paraId="3D3EEA78" w14:textId="77777777" w:rsidR="00480A3E" w:rsidRPr="001E17BA" w:rsidRDefault="00480A3E" w:rsidP="000D4781">
            <w:pPr>
              <w:spacing w:after="0"/>
              <w:cnfStyle w:val="000000000000" w:firstRow="0" w:lastRow="0" w:firstColumn="0" w:lastColumn="0" w:oddVBand="0" w:evenVBand="0" w:oddHBand="0" w:evenHBand="0" w:firstRowFirstColumn="0" w:firstRowLastColumn="0" w:lastRowFirstColumn="0" w:lastRowLastColumn="0"/>
              <w:rPr>
                <w:ins w:id="7158" w:author="Huang T  Dr (Surrey Business Schl)" w:date="2018-09-20T17:46:00Z"/>
                <w:rFonts w:eastAsia="Times New Roman" w:cs="Times New Roman"/>
                <w:sz w:val="22"/>
              </w:rPr>
            </w:pPr>
            <w:ins w:id="7159" w:author="Huang T  Dr (Surrey Business Schl)" w:date="2018-09-20T17:46:00Z">
              <w:r w:rsidRPr="001E17BA">
                <w:rPr>
                  <w:rFonts w:eastAsia="Times New Roman" w:cs="Times New Roman"/>
                  <w:sz w:val="22"/>
                </w:rPr>
                <w:t>P-value</w:t>
              </w:r>
            </w:ins>
          </w:p>
        </w:tc>
        <w:tc>
          <w:tcPr>
            <w:tcW w:w="986" w:type="dxa"/>
            <w:shd w:val="clear" w:color="auto" w:fill="FFFFFF" w:themeFill="background1"/>
            <w:noWrap/>
            <w:hideMark/>
          </w:tcPr>
          <w:p w14:paraId="31B5CD9E" w14:textId="77777777" w:rsidR="00480A3E" w:rsidRPr="001E17BA" w:rsidRDefault="00480A3E" w:rsidP="000D4781">
            <w:pPr>
              <w:spacing w:after="0"/>
              <w:cnfStyle w:val="000000000000" w:firstRow="0" w:lastRow="0" w:firstColumn="0" w:lastColumn="0" w:oddVBand="0" w:evenVBand="0" w:oddHBand="0" w:evenHBand="0" w:firstRowFirstColumn="0" w:firstRowLastColumn="0" w:lastRowFirstColumn="0" w:lastRowLastColumn="0"/>
              <w:rPr>
                <w:ins w:id="7160" w:author="Huang T  Dr (Surrey Business Schl)" w:date="2018-09-20T17:46:00Z"/>
                <w:rFonts w:eastAsia="Times New Roman" w:cs="Times New Roman"/>
                <w:sz w:val="22"/>
              </w:rPr>
            </w:pPr>
            <w:ins w:id="7161" w:author="Huang T  Dr (Surrey Business Schl)" w:date="2018-09-20T17:46:00Z">
              <w:r w:rsidRPr="001E17BA">
                <w:rPr>
                  <w:rFonts w:eastAsia="Times New Roman" w:cs="Times New Roman"/>
                  <w:sz w:val="22"/>
                </w:rPr>
                <w:t>Estimate</w:t>
              </w:r>
            </w:ins>
          </w:p>
        </w:tc>
        <w:tc>
          <w:tcPr>
            <w:tcW w:w="999" w:type="dxa"/>
            <w:shd w:val="clear" w:color="auto" w:fill="FFFFFF" w:themeFill="background1"/>
            <w:noWrap/>
            <w:hideMark/>
          </w:tcPr>
          <w:p w14:paraId="269DFFF1" w14:textId="77777777" w:rsidR="00480A3E" w:rsidRPr="001E17BA" w:rsidRDefault="00480A3E" w:rsidP="000D4781">
            <w:pPr>
              <w:spacing w:after="0"/>
              <w:cnfStyle w:val="000000000000" w:firstRow="0" w:lastRow="0" w:firstColumn="0" w:lastColumn="0" w:oddVBand="0" w:evenVBand="0" w:oddHBand="0" w:evenHBand="0" w:firstRowFirstColumn="0" w:firstRowLastColumn="0" w:lastRowFirstColumn="0" w:lastRowLastColumn="0"/>
              <w:rPr>
                <w:ins w:id="7162" w:author="Huang T  Dr (Surrey Business Schl)" w:date="2018-09-20T17:46:00Z"/>
                <w:rFonts w:eastAsia="Times New Roman" w:cs="Times New Roman"/>
                <w:sz w:val="22"/>
              </w:rPr>
            </w:pPr>
            <w:ins w:id="7163" w:author="Huang T  Dr (Surrey Business Schl)" w:date="2018-09-20T17:46:00Z">
              <w:r w:rsidRPr="001E17BA">
                <w:rPr>
                  <w:rFonts w:eastAsia="Times New Roman" w:cs="Times New Roman"/>
                  <w:sz w:val="22"/>
                </w:rPr>
                <w:t>P-value</w:t>
              </w:r>
            </w:ins>
          </w:p>
        </w:tc>
        <w:tc>
          <w:tcPr>
            <w:tcW w:w="986" w:type="dxa"/>
            <w:shd w:val="clear" w:color="auto" w:fill="FFFFFF" w:themeFill="background1"/>
            <w:noWrap/>
            <w:hideMark/>
          </w:tcPr>
          <w:p w14:paraId="1670765A"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164" w:author="Huang T  Dr (Surrey Business Schl)" w:date="2018-09-20T17:46:00Z"/>
                <w:rFonts w:eastAsia="Times New Roman" w:cs="Times New Roman"/>
                <w:sz w:val="22"/>
              </w:rPr>
            </w:pPr>
            <w:ins w:id="7165" w:author="Huang T  Dr (Surrey Business Schl)" w:date="2018-09-20T17:46:00Z">
              <w:r w:rsidRPr="001E17BA">
                <w:rPr>
                  <w:rFonts w:eastAsia="Times New Roman" w:cs="Times New Roman"/>
                  <w:sz w:val="22"/>
                </w:rPr>
                <w:t>Estimate</w:t>
              </w:r>
            </w:ins>
          </w:p>
        </w:tc>
        <w:tc>
          <w:tcPr>
            <w:tcW w:w="998" w:type="dxa"/>
            <w:shd w:val="clear" w:color="auto" w:fill="FFFFFF" w:themeFill="background1"/>
            <w:noWrap/>
            <w:hideMark/>
          </w:tcPr>
          <w:p w14:paraId="73791E34"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166" w:author="Huang T  Dr (Surrey Business Schl)" w:date="2018-09-20T17:46:00Z"/>
                <w:rFonts w:eastAsia="Times New Roman" w:cs="Times New Roman"/>
                <w:sz w:val="22"/>
              </w:rPr>
            </w:pPr>
            <w:ins w:id="7167" w:author="Huang T  Dr (Surrey Business Schl)" w:date="2018-09-20T17:46:00Z">
              <w:r w:rsidRPr="001E17BA">
                <w:rPr>
                  <w:rFonts w:eastAsia="Times New Roman" w:cs="Times New Roman"/>
                  <w:sz w:val="22"/>
                </w:rPr>
                <w:t>P-value</w:t>
              </w:r>
            </w:ins>
          </w:p>
        </w:tc>
        <w:tc>
          <w:tcPr>
            <w:tcW w:w="986" w:type="dxa"/>
            <w:shd w:val="clear" w:color="auto" w:fill="FFFFFF" w:themeFill="background1"/>
            <w:noWrap/>
            <w:hideMark/>
          </w:tcPr>
          <w:p w14:paraId="0888A3FC"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168" w:author="Huang T  Dr (Surrey Business Schl)" w:date="2018-09-20T17:46:00Z"/>
                <w:rFonts w:eastAsia="Times New Roman" w:cs="Times New Roman"/>
                <w:sz w:val="22"/>
              </w:rPr>
            </w:pPr>
            <w:ins w:id="7169" w:author="Huang T  Dr (Surrey Business Schl)" w:date="2018-09-20T17:46:00Z">
              <w:r w:rsidRPr="001E17BA">
                <w:rPr>
                  <w:rFonts w:eastAsia="Times New Roman" w:cs="Times New Roman"/>
                  <w:sz w:val="22"/>
                </w:rPr>
                <w:t>Estimate</w:t>
              </w:r>
            </w:ins>
          </w:p>
        </w:tc>
        <w:tc>
          <w:tcPr>
            <w:tcW w:w="999" w:type="dxa"/>
            <w:shd w:val="clear" w:color="auto" w:fill="FFFFFF" w:themeFill="background1"/>
            <w:noWrap/>
            <w:hideMark/>
          </w:tcPr>
          <w:p w14:paraId="7D07AE05"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170" w:author="Huang T  Dr (Surrey Business Schl)" w:date="2018-09-20T17:46:00Z"/>
                <w:rFonts w:eastAsia="Times New Roman" w:cs="Times New Roman"/>
                <w:sz w:val="22"/>
              </w:rPr>
            </w:pPr>
            <w:ins w:id="7171" w:author="Huang T  Dr (Surrey Business Schl)" w:date="2018-09-20T17:46:00Z">
              <w:r w:rsidRPr="001E17BA">
                <w:rPr>
                  <w:rFonts w:eastAsia="Times New Roman" w:cs="Times New Roman"/>
                  <w:sz w:val="22"/>
                </w:rPr>
                <w:t>P-value</w:t>
              </w:r>
            </w:ins>
          </w:p>
        </w:tc>
      </w:tr>
      <w:tr w:rsidR="00480A3E" w:rsidRPr="001E17BA" w14:paraId="259AF29A" w14:textId="77777777" w:rsidTr="000D4781">
        <w:trPr>
          <w:cnfStyle w:val="000000100000" w:firstRow="0" w:lastRow="0" w:firstColumn="0" w:lastColumn="0" w:oddVBand="0" w:evenVBand="0" w:oddHBand="1" w:evenHBand="0" w:firstRowFirstColumn="0" w:firstRowLastColumn="0" w:lastRowFirstColumn="0" w:lastRowLastColumn="0"/>
          <w:trHeight w:val="20"/>
          <w:ins w:id="7172"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0D09DBD" w14:textId="77777777" w:rsidR="00480A3E" w:rsidRPr="001E17BA" w:rsidRDefault="00480A3E" w:rsidP="000D4781">
            <w:pPr>
              <w:spacing w:after="0"/>
              <w:rPr>
                <w:ins w:id="7173" w:author="Huang T  Dr (Surrey Business Schl)" w:date="2018-09-20T17:46:00Z"/>
                <w:rFonts w:eastAsia="Times New Roman" w:cs="Times New Roman"/>
                <w:b w:val="0"/>
                <w:iCs/>
                <w:sz w:val="22"/>
              </w:rPr>
            </w:pPr>
            <w:ins w:id="7174" w:author="Huang T  Dr (Surrey Business Schl)" w:date="2018-09-20T17:46:00Z">
              <w:r w:rsidRPr="001E17BA">
                <w:rPr>
                  <w:rFonts w:eastAsia="Times New Roman" w:cs="Times New Roman"/>
                  <w:b w:val="0"/>
                  <w:iCs/>
                  <w:sz w:val="22"/>
                </w:rPr>
                <w:t>Outliers and general variations</w:t>
              </w:r>
            </w:ins>
          </w:p>
        </w:tc>
        <w:tc>
          <w:tcPr>
            <w:tcW w:w="986" w:type="dxa"/>
            <w:shd w:val="clear" w:color="auto" w:fill="FFFFFF" w:themeFill="background1"/>
            <w:noWrap/>
            <w:hideMark/>
          </w:tcPr>
          <w:p w14:paraId="7E401175"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75" w:author="Huang T  Dr (Surrey Business Schl)" w:date="2018-09-20T17:46:00Z"/>
                <w:rFonts w:eastAsia="Times New Roman" w:cs="Times New Roman"/>
                <w:sz w:val="22"/>
              </w:rPr>
            </w:pPr>
            <w:ins w:id="7176" w:author="Huang T  Dr (Surrey Business Schl)" w:date="2018-09-20T17:46:00Z">
              <w:r w:rsidRPr="001E17BA">
                <w:rPr>
                  <w:rFonts w:eastAsia="Times New Roman" w:cs="Times New Roman"/>
                  <w:sz w:val="22"/>
                </w:rPr>
                <w:t>0.2</w:t>
              </w:r>
            </w:ins>
          </w:p>
        </w:tc>
        <w:tc>
          <w:tcPr>
            <w:tcW w:w="998" w:type="dxa"/>
            <w:shd w:val="clear" w:color="auto" w:fill="FFFFFF" w:themeFill="background1"/>
            <w:noWrap/>
            <w:hideMark/>
          </w:tcPr>
          <w:p w14:paraId="7AEA9F60"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77" w:author="Huang T  Dr (Surrey Business Schl)" w:date="2018-09-20T17:46:00Z"/>
                <w:rFonts w:eastAsia="Times New Roman" w:cs="Times New Roman"/>
                <w:sz w:val="22"/>
              </w:rPr>
            </w:pPr>
            <w:ins w:id="7178" w:author="Huang T  Dr (Surrey Business Schl)" w:date="2018-09-20T17:46:00Z">
              <w:r w:rsidRPr="001E17BA">
                <w:rPr>
                  <w:rFonts w:eastAsia="Times New Roman" w:cs="Times New Roman"/>
                  <w:sz w:val="22"/>
                </w:rPr>
                <w:t>0.085</w:t>
              </w:r>
            </w:ins>
          </w:p>
        </w:tc>
        <w:tc>
          <w:tcPr>
            <w:tcW w:w="986" w:type="dxa"/>
            <w:shd w:val="clear" w:color="auto" w:fill="FFFFFF" w:themeFill="background1"/>
            <w:noWrap/>
            <w:hideMark/>
          </w:tcPr>
          <w:p w14:paraId="15F1190B"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79" w:author="Huang T  Dr (Surrey Business Schl)" w:date="2018-09-20T17:46:00Z"/>
                <w:rFonts w:eastAsia="Times New Roman" w:cs="Times New Roman"/>
                <w:sz w:val="22"/>
              </w:rPr>
            </w:pPr>
            <w:ins w:id="7180" w:author="Huang T  Dr (Surrey Business Schl)" w:date="2018-09-20T17:46:00Z">
              <w:r w:rsidRPr="001E17BA">
                <w:rPr>
                  <w:rFonts w:eastAsia="Times New Roman" w:cs="Times New Roman"/>
                  <w:sz w:val="22"/>
                </w:rPr>
                <w:t>0.4</w:t>
              </w:r>
            </w:ins>
          </w:p>
        </w:tc>
        <w:tc>
          <w:tcPr>
            <w:tcW w:w="998" w:type="dxa"/>
            <w:shd w:val="clear" w:color="auto" w:fill="FFFFFF" w:themeFill="background1"/>
            <w:noWrap/>
            <w:hideMark/>
          </w:tcPr>
          <w:p w14:paraId="5D5A7583"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81" w:author="Huang T  Dr (Surrey Business Schl)" w:date="2018-09-20T17:46:00Z"/>
                <w:rFonts w:eastAsia="Times New Roman" w:cs="Times New Roman"/>
                <w:sz w:val="22"/>
              </w:rPr>
            </w:pPr>
            <w:ins w:id="7182" w:author="Huang T  Dr (Surrey Business Schl)" w:date="2018-09-20T17:46:00Z">
              <w:r w:rsidRPr="001E17BA">
                <w:rPr>
                  <w:rFonts w:eastAsia="Times New Roman" w:cs="Times New Roman"/>
                  <w:sz w:val="22"/>
                </w:rPr>
                <w:t>0.013</w:t>
              </w:r>
            </w:ins>
          </w:p>
        </w:tc>
        <w:tc>
          <w:tcPr>
            <w:tcW w:w="986" w:type="dxa"/>
            <w:shd w:val="clear" w:color="auto" w:fill="FFFFFF" w:themeFill="background1"/>
            <w:noWrap/>
            <w:hideMark/>
          </w:tcPr>
          <w:p w14:paraId="725B1D78"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83" w:author="Huang T  Dr (Surrey Business Schl)" w:date="2018-09-20T17:46:00Z"/>
                <w:rFonts w:eastAsia="Times New Roman" w:cs="Times New Roman"/>
                <w:sz w:val="22"/>
              </w:rPr>
            </w:pPr>
            <w:ins w:id="7184" w:author="Huang T  Dr (Surrey Business Schl)" w:date="2018-09-20T17:46:00Z">
              <w:r w:rsidRPr="001E17BA">
                <w:rPr>
                  <w:rFonts w:eastAsia="Times New Roman" w:cs="Times New Roman"/>
                  <w:sz w:val="22"/>
                </w:rPr>
                <w:t>-0.5</w:t>
              </w:r>
            </w:ins>
          </w:p>
        </w:tc>
        <w:tc>
          <w:tcPr>
            <w:tcW w:w="999" w:type="dxa"/>
            <w:shd w:val="clear" w:color="auto" w:fill="FFFFFF" w:themeFill="background1"/>
            <w:noWrap/>
            <w:hideMark/>
          </w:tcPr>
          <w:p w14:paraId="2C86809A"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85" w:author="Huang T  Dr (Surrey Business Schl)" w:date="2018-09-20T17:46:00Z"/>
                <w:rFonts w:eastAsia="Times New Roman" w:cs="Times New Roman"/>
                <w:sz w:val="22"/>
              </w:rPr>
            </w:pPr>
            <w:ins w:id="7186" w:author="Huang T  Dr (Surrey Business Schl)" w:date="2018-09-20T17:46:00Z">
              <w:r w:rsidRPr="001E17BA">
                <w:rPr>
                  <w:rFonts w:eastAsia="Times New Roman" w:cs="Times New Roman"/>
                  <w:sz w:val="22"/>
                </w:rPr>
                <w:t>0.155</w:t>
              </w:r>
            </w:ins>
          </w:p>
        </w:tc>
        <w:tc>
          <w:tcPr>
            <w:tcW w:w="986" w:type="dxa"/>
            <w:shd w:val="clear" w:color="auto" w:fill="FFFFFF" w:themeFill="background1"/>
            <w:noWrap/>
            <w:hideMark/>
          </w:tcPr>
          <w:p w14:paraId="3F005F19"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87" w:author="Huang T  Dr (Surrey Business Schl)" w:date="2018-09-20T17:46:00Z"/>
                <w:rFonts w:eastAsia="Times New Roman" w:cs="Times New Roman"/>
                <w:sz w:val="22"/>
              </w:rPr>
            </w:pPr>
            <w:ins w:id="7188" w:author="Huang T  Dr (Surrey Business Schl)" w:date="2018-09-20T17:46:00Z">
              <w:r w:rsidRPr="001E17BA">
                <w:rPr>
                  <w:rFonts w:eastAsia="Times New Roman" w:cs="Times New Roman"/>
                  <w:sz w:val="22"/>
                </w:rPr>
                <w:t>-0.7</w:t>
              </w:r>
            </w:ins>
          </w:p>
        </w:tc>
        <w:tc>
          <w:tcPr>
            <w:tcW w:w="999" w:type="dxa"/>
            <w:shd w:val="clear" w:color="auto" w:fill="FFFFFF" w:themeFill="background1"/>
            <w:noWrap/>
            <w:hideMark/>
          </w:tcPr>
          <w:p w14:paraId="0C4D230B"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89" w:author="Huang T  Dr (Surrey Business Schl)" w:date="2018-09-20T17:46:00Z"/>
                <w:rFonts w:eastAsia="Times New Roman" w:cs="Times New Roman"/>
                <w:sz w:val="22"/>
              </w:rPr>
            </w:pPr>
            <w:ins w:id="7190" w:author="Huang T  Dr (Surrey Business Schl)" w:date="2018-09-20T17:46:00Z">
              <w:r w:rsidRPr="001E17BA">
                <w:rPr>
                  <w:rFonts w:eastAsia="Times New Roman" w:cs="Times New Roman"/>
                  <w:sz w:val="22"/>
                </w:rPr>
                <w:t>0.075</w:t>
              </w:r>
            </w:ins>
          </w:p>
        </w:tc>
        <w:tc>
          <w:tcPr>
            <w:tcW w:w="986" w:type="dxa"/>
            <w:shd w:val="clear" w:color="auto" w:fill="FFFFFF" w:themeFill="background1"/>
            <w:hideMark/>
          </w:tcPr>
          <w:p w14:paraId="06461220"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91" w:author="Huang T  Dr (Surrey Business Schl)" w:date="2018-09-20T17:46:00Z"/>
                <w:rFonts w:eastAsia="Times New Roman" w:cs="Times New Roman"/>
                <w:sz w:val="22"/>
              </w:rPr>
            </w:pPr>
            <w:ins w:id="7192" w:author="Huang T  Dr (Surrey Business Schl)" w:date="2018-09-20T17:46:00Z">
              <w:r w:rsidRPr="001E17BA">
                <w:rPr>
                  <w:rFonts w:eastAsia="Times New Roman" w:cs="Times New Roman"/>
                  <w:sz w:val="22"/>
                </w:rPr>
                <w:t>-0.7</w:t>
              </w:r>
            </w:ins>
          </w:p>
        </w:tc>
        <w:tc>
          <w:tcPr>
            <w:tcW w:w="998" w:type="dxa"/>
            <w:shd w:val="clear" w:color="auto" w:fill="FFFFFF" w:themeFill="background1"/>
            <w:hideMark/>
          </w:tcPr>
          <w:p w14:paraId="493200C9"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93" w:author="Huang T  Dr (Surrey Business Schl)" w:date="2018-09-20T17:46:00Z"/>
                <w:rFonts w:eastAsia="Times New Roman" w:cs="Times New Roman"/>
                <w:sz w:val="22"/>
              </w:rPr>
            </w:pPr>
            <w:ins w:id="7194" w:author="Huang T  Dr (Surrey Business Schl)" w:date="2018-09-20T17:46:00Z">
              <w:r w:rsidRPr="001E17BA">
                <w:rPr>
                  <w:rFonts w:eastAsia="Times New Roman" w:cs="Times New Roman"/>
                  <w:sz w:val="22"/>
                </w:rPr>
                <w:t>0.028</w:t>
              </w:r>
            </w:ins>
          </w:p>
        </w:tc>
        <w:tc>
          <w:tcPr>
            <w:tcW w:w="986" w:type="dxa"/>
            <w:shd w:val="clear" w:color="auto" w:fill="FFFFFF" w:themeFill="background1"/>
            <w:noWrap/>
            <w:hideMark/>
          </w:tcPr>
          <w:p w14:paraId="1E54EA7A"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195" w:author="Huang T  Dr (Surrey Business Schl)" w:date="2018-09-20T17:46:00Z"/>
                <w:rFonts w:eastAsia="Times New Roman" w:cs="Times New Roman"/>
                <w:sz w:val="22"/>
              </w:rPr>
            </w:pPr>
            <w:ins w:id="7196" w:author="Huang T  Dr (Surrey Business Schl)" w:date="2018-09-20T17:46:00Z">
              <w:r w:rsidRPr="001E17BA">
                <w:rPr>
                  <w:rFonts w:eastAsia="Times New Roman" w:cs="Times New Roman"/>
                  <w:sz w:val="22"/>
                </w:rPr>
                <w:t>-0.3</w:t>
              </w:r>
            </w:ins>
          </w:p>
        </w:tc>
        <w:tc>
          <w:tcPr>
            <w:tcW w:w="999" w:type="dxa"/>
            <w:shd w:val="clear" w:color="auto" w:fill="FFFFFF" w:themeFill="background1"/>
            <w:hideMark/>
          </w:tcPr>
          <w:p w14:paraId="3AB3FA6D" w14:textId="77777777" w:rsidR="00480A3E" w:rsidRPr="001E17BA"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7197" w:author="Huang T  Dr (Surrey Business Schl)" w:date="2018-09-20T17:46:00Z"/>
                <w:rFonts w:eastAsia="Times New Roman" w:cs="Times New Roman"/>
                <w:sz w:val="22"/>
              </w:rPr>
            </w:pPr>
            <w:ins w:id="7198" w:author="Huang T  Dr (Surrey Business Schl)" w:date="2018-09-20T17:46:00Z">
              <w:r w:rsidRPr="001E17BA">
                <w:rPr>
                  <w:rFonts w:eastAsia="Times New Roman" w:cs="Times New Roman"/>
                  <w:sz w:val="22"/>
                </w:rPr>
                <w:t>0.137</w:t>
              </w:r>
            </w:ins>
          </w:p>
        </w:tc>
      </w:tr>
      <w:tr w:rsidR="00480A3E" w:rsidRPr="001E17BA" w14:paraId="68C3390B" w14:textId="77777777" w:rsidTr="000D4781">
        <w:trPr>
          <w:trHeight w:val="20"/>
          <w:ins w:id="7199"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4459D0F7" w14:textId="77777777" w:rsidR="00480A3E" w:rsidRPr="001E17BA" w:rsidRDefault="00480A3E" w:rsidP="000D4781">
            <w:pPr>
              <w:spacing w:after="0"/>
              <w:rPr>
                <w:ins w:id="7200" w:author="Huang T  Dr (Surrey Business Schl)" w:date="2018-09-20T17:46:00Z"/>
                <w:rFonts w:eastAsia="Times New Roman" w:cs="Times New Roman"/>
                <w:b w:val="0"/>
                <w:iCs/>
                <w:sz w:val="22"/>
              </w:rPr>
            </w:pPr>
            <w:ins w:id="7201" w:author="Huang T  Dr (Surrey Business Schl)" w:date="2018-09-20T17:46:00Z">
              <w:r w:rsidRPr="001E17BA">
                <w:rPr>
                  <w:rFonts w:eastAsia="Times New Roman" w:cs="Times New Roman"/>
                  <w:b w:val="0"/>
                  <w:iCs/>
                  <w:sz w:val="22"/>
                </w:rPr>
                <w:t>Sales level and variation</w:t>
              </w:r>
            </w:ins>
          </w:p>
        </w:tc>
        <w:tc>
          <w:tcPr>
            <w:tcW w:w="986" w:type="dxa"/>
            <w:shd w:val="clear" w:color="auto" w:fill="FFFFFF" w:themeFill="background1"/>
            <w:noWrap/>
            <w:hideMark/>
          </w:tcPr>
          <w:p w14:paraId="44B27776"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02" w:author="Huang T  Dr (Surrey Business Schl)" w:date="2018-09-20T17:46:00Z"/>
                <w:rFonts w:eastAsia="Times New Roman" w:cs="Times New Roman"/>
                <w:sz w:val="22"/>
              </w:rPr>
            </w:pPr>
            <w:ins w:id="7203" w:author="Huang T  Dr (Surrey Business Schl)" w:date="2018-09-20T17:46:00Z">
              <w:r w:rsidRPr="001E17BA">
                <w:rPr>
                  <w:rFonts w:eastAsia="Times New Roman" w:cs="Times New Roman"/>
                  <w:sz w:val="22"/>
                </w:rPr>
                <w:t>0.1</w:t>
              </w:r>
            </w:ins>
          </w:p>
        </w:tc>
        <w:tc>
          <w:tcPr>
            <w:tcW w:w="998" w:type="dxa"/>
            <w:shd w:val="clear" w:color="auto" w:fill="FFFFFF" w:themeFill="background1"/>
            <w:noWrap/>
            <w:hideMark/>
          </w:tcPr>
          <w:p w14:paraId="0D9DBAA5"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04" w:author="Huang T  Dr (Surrey Business Schl)" w:date="2018-09-20T17:46:00Z"/>
                <w:rFonts w:eastAsia="Times New Roman" w:cs="Times New Roman"/>
                <w:sz w:val="22"/>
              </w:rPr>
            </w:pPr>
            <w:ins w:id="7205" w:author="Huang T  Dr (Surrey Business Schl)" w:date="2018-09-20T17:46:00Z">
              <w:r w:rsidRPr="001E17BA">
                <w:rPr>
                  <w:rFonts w:eastAsia="Times New Roman" w:cs="Times New Roman"/>
                  <w:sz w:val="22"/>
                </w:rPr>
                <w:t>0.150</w:t>
              </w:r>
            </w:ins>
          </w:p>
        </w:tc>
        <w:tc>
          <w:tcPr>
            <w:tcW w:w="986" w:type="dxa"/>
            <w:shd w:val="clear" w:color="auto" w:fill="FFFFFF" w:themeFill="background1"/>
            <w:noWrap/>
            <w:hideMark/>
          </w:tcPr>
          <w:p w14:paraId="770DF812"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06" w:author="Huang T  Dr (Surrey Business Schl)" w:date="2018-09-20T17:46:00Z"/>
                <w:rFonts w:eastAsia="Times New Roman" w:cs="Times New Roman"/>
                <w:sz w:val="22"/>
              </w:rPr>
            </w:pPr>
            <w:ins w:id="7207" w:author="Huang T  Dr (Surrey Business Schl)" w:date="2018-09-20T17:46:00Z">
              <w:r w:rsidRPr="001E17BA">
                <w:rPr>
                  <w:rFonts w:eastAsia="Times New Roman" w:cs="Times New Roman"/>
                  <w:sz w:val="22"/>
                </w:rPr>
                <w:t>0.2</w:t>
              </w:r>
            </w:ins>
          </w:p>
        </w:tc>
        <w:tc>
          <w:tcPr>
            <w:tcW w:w="998" w:type="dxa"/>
            <w:shd w:val="clear" w:color="auto" w:fill="FFFFFF" w:themeFill="background1"/>
            <w:noWrap/>
            <w:hideMark/>
          </w:tcPr>
          <w:p w14:paraId="6DF2CA37"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08" w:author="Huang T  Dr (Surrey Business Schl)" w:date="2018-09-20T17:46:00Z"/>
                <w:rFonts w:eastAsia="Times New Roman" w:cs="Times New Roman"/>
                <w:sz w:val="22"/>
              </w:rPr>
            </w:pPr>
            <w:ins w:id="7209" w:author="Huang T  Dr (Surrey Business Schl)" w:date="2018-09-20T17:46:00Z">
              <w:r w:rsidRPr="001E17BA">
                <w:rPr>
                  <w:rFonts w:eastAsia="Times New Roman" w:cs="Times New Roman"/>
                  <w:sz w:val="22"/>
                </w:rPr>
                <w:t>0.054</w:t>
              </w:r>
            </w:ins>
          </w:p>
        </w:tc>
        <w:tc>
          <w:tcPr>
            <w:tcW w:w="986" w:type="dxa"/>
            <w:shd w:val="clear" w:color="auto" w:fill="FFFFFF" w:themeFill="background1"/>
            <w:noWrap/>
            <w:hideMark/>
          </w:tcPr>
          <w:p w14:paraId="16448D9A"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10" w:author="Huang T  Dr (Surrey Business Schl)" w:date="2018-09-20T17:46:00Z"/>
                <w:rFonts w:eastAsia="Times New Roman" w:cs="Times New Roman"/>
                <w:sz w:val="22"/>
              </w:rPr>
            </w:pPr>
            <w:ins w:id="7211" w:author="Huang T  Dr (Surrey Business Schl)" w:date="2018-09-20T17:46:00Z">
              <w:r w:rsidRPr="001E17BA">
                <w:rPr>
                  <w:rFonts w:eastAsia="Times New Roman" w:cs="Times New Roman"/>
                  <w:sz w:val="22"/>
                </w:rPr>
                <w:t>-0.1</w:t>
              </w:r>
            </w:ins>
          </w:p>
        </w:tc>
        <w:tc>
          <w:tcPr>
            <w:tcW w:w="999" w:type="dxa"/>
            <w:shd w:val="clear" w:color="auto" w:fill="FFFFFF" w:themeFill="background1"/>
            <w:noWrap/>
            <w:hideMark/>
          </w:tcPr>
          <w:p w14:paraId="5EF91CE4"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12" w:author="Huang T  Dr (Surrey Business Schl)" w:date="2018-09-20T17:46:00Z"/>
                <w:rFonts w:eastAsia="Times New Roman" w:cs="Times New Roman"/>
                <w:sz w:val="22"/>
              </w:rPr>
            </w:pPr>
            <w:ins w:id="7213" w:author="Huang T  Dr (Surrey Business Schl)" w:date="2018-09-20T17:46:00Z">
              <w:r w:rsidRPr="001E17BA">
                <w:rPr>
                  <w:rFonts w:eastAsia="Times New Roman" w:cs="Times New Roman"/>
                  <w:sz w:val="22"/>
                </w:rPr>
                <w:t>0.539</w:t>
              </w:r>
            </w:ins>
          </w:p>
        </w:tc>
        <w:tc>
          <w:tcPr>
            <w:tcW w:w="986" w:type="dxa"/>
            <w:shd w:val="clear" w:color="auto" w:fill="FFFFFF" w:themeFill="background1"/>
            <w:noWrap/>
            <w:hideMark/>
          </w:tcPr>
          <w:p w14:paraId="15D64FC4"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14" w:author="Huang T  Dr (Surrey Business Schl)" w:date="2018-09-20T17:46:00Z"/>
                <w:rFonts w:eastAsia="Times New Roman" w:cs="Times New Roman"/>
                <w:sz w:val="22"/>
              </w:rPr>
            </w:pPr>
            <w:ins w:id="7215" w:author="Huang T  Dr (Surrey Business Schl)" w:date="2018-09-20T17:46:00Z">
              <w:r w:rsidRPr="001E17BA">
                <w:rPr>
                  <w:rFonts w:eastAsia="Times New Roman" w:cs="Times New Roman"/>
                  <w:sz w:val="22"/>
                </w:rPr>
                <w:t>-0.9</w:t>
              </w:r>
            </w:ins>
          </w:p>
        </w:tc>
        <w:tc>
          <w:tcPr>
            <w:tcW w:w="999" w:type="dxa"/>
            <w:shd w:val="clear" w:color="auto" w:fill="FFFFFF" w:themeFill="background1"/>
            <w:noWrap/>
            <w:hideMark/>
          </w:tcPr>
          <w:p w14:paraId="59BECC1F"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16" w:author="Huang T  Dr (Surrey Business Schl)" w:date="2018-09-20T17:46:00Z"/>
                <w:rFonts w:eastAsia="Times New Roman" w:cs="Times New Roman"/>
                <w:sz w:val="22"/>
              </w:rPr>
            </w:pPr>
            <w:ins w:id="7217" w:author="Huang T  Dr (Surrey Business Schl)" w:date="2018-09-20T17:46:00Z">
              <w:r w:rsidRPr="001E17BA">
                <w:rPr>
                  <w:rFonts w:eastAsia="Times New Roman" w:cs="Times New Roman"/>
                  <w:sz w:val="22"/>
                </w:rPr>
                <w:t>0.000</w:t>
              </w:r>
            </w:ins>
          </w:p>
        </w:tc>
        <w:tc>
          <w:tcPr>
            <w:tcW w:w="986" w:type="dxa"/>
            <w:shd w:val="clear" w:color="auto" w:fill="FFFFFF" w:themeFill="background1"/>
            <w:hideMark/>
          </w:tcPr>
          <w:p w14:paraId="07A9AAC4"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18" w:author="Huang T  Dr (Surrey Business Schl)" w:date="2018-09-20T17:46:00Z"/>
                <w:rFonts w:eastAsia="Times New Roman" w:cs="Times New Roman"/>
                <w:sz w:val="22"/>
              </w:rPr>
            </w:pPr>
            <w:ins w:id="7219" w:author="Huang T  Dr (Surrey Business Schl)" w:date="2018-09-20T17:46:00Z">
              <w:r w:rsidRPr="001E17BA">
                <w:rPr>
                  <w:rFonts w:eastAsia="Times New Roman" w:cs="Times New Roman"/>
                  <w:sz w:val="22"/>
                </w:rPr>
                <w:t>-0.3</w:t>
              </w:r>
            </w:ins>
          </w:p>
        </w:tc>
        <w:tc>
          <w:tcPr>
            <w:tcW w:w="998" w:type="dxa"/>
            <w:shd w:val="clear" w:color="auto" w:fill="FFFFFF" w:themeFill="background1"/>
            <w:hideMark/>
          </w:tcPr>
          <w:p w14:paraId="1308CB17"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20" w:author="Huang T  Dr (Surrey Business Schl)" w:date="2018-09-20T17:46:00Z"/>
                <w:rFonts w:eastAsia="Times New Roman" w:cs="Times New Roman"/>
                <w:sz w:val="22"/>
              </w:rPr>
            </w:pPr>
            <w:ins w:id="7221" w:author="Huang T  Dr (Surrey Business Schl)" w:date="2018-09-20T17:46:00Z">
              <w:r w:rsidRPr="001E17BA">
                <w:rPr>
                  <w:rFonts w:eastAsia="Times New Roman" w:cs="Times New Roman"/>
                  <w:sz w:val="22"/>
                </w:rPr>
                <w:t>0.210</w:t>
              </w:r>
            </w:ins>
          </w:p>
        </w:tc>
        <w:tc>
          <w:tcPr>
            <w:tcW w:w="986" w:type="dxa"/>
            <w:shd w:val="clear" w:color="auto" w:fill="FFFFFF" w:themeFill="background1"/>
            <w:hideMark/>
          </w:tcPr>
          <w:p w14:paraId="5363F970"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22" w:author="Huang T  Dr (Surrey Business Schl)" w:date="2018-09-20T17:46:00Z"/>
                <w:rFonts w:eastAsia="Times New Roman" w:cs="Times New Roman"/>
                <w:sz w:val="22"/>
              </w:rPr>
            </w:pPr>
            <w:ins w:id="7223" w:author="Huang T  Dr (Surrey Business Schl)" w:date="2018-09-20T17:46:00Z">
              <w:r w:rsidRPr="001E17BA">
                <w:rPr>
                  <w:rFonts w:eastAsia="Times New Roman" w:cs="Times New Roman"/>
                  <w:sz w:val="22"/>
                </w:rPr>
                <w:t>0.0</w:t>
              </w:r>
            </w:ins>
          </w:p>
        </w:tc>
        <w:tc>
          <w:tcPr>
            <w:tcW w:w="999" w:type="dxa"/>
            <w:shd w:val="clear" w:color="auto" w:fill="FFFFFF" w:themeFill="background1"/>
            <w:hideMark/>
          </w:tcPr>
          <w:p w14:paraId="3D650D7D" w14:textId="77777777" w:rsidR="00480A3E" w:rsidRPr="001E17BA"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7224" w:author="Huang T  Dr (Surrey Business Schl)" w:date="2018-09-20T17:46:00Z"/>
                <w:rFonts w:eastAsia="Times New Roman" w:cs="Times New Roman"/>
                <w:sz w:val="22"/>
              </w:rPr>
            </w:pPr>
            <w:ins w:id="7225" w:author="Huang T  Dr (Surrey Business Schl)" w:date="2018-09-20T17:46:00Z">
              <w:r w:rsidRPr="001E17BA">
                <w:rPr>
                  <w:rFonts w:eastAsia="Times New Roman" w:cs="Times New Roman"/>
                  <w:sz w:val="22"/>
                </w:rPr>
                <w:t>0.824</w:t>
              </w:r>
            </w:ins>
          </w:p>
        </w:tc>
      </w:tr>
      <w:tr w:rsidR="00480A3E" w:rsidRPr="001E17BA" w14:paraId="69B2D517" w14:textId="77777777" w:rsidTr="000D4781">
        <w:trPr>
          <w:cnfStyle w:val="000000100000" w:firstRow="0" w:lastRow="0" w:firstColumn="0" w:lastColumn="0" w:oddVBand="0" w:evenVBand="0" w:oddHBand="1" w:evenHBand="0" w:firstRowFirstColumn="0" w:firstRowLastColumn="0" w:lastRowFirstColumn="0" w:lastRowLastColumn="0"/>
          <w:trHeight w:val="20"/>
          <w:ins w:id="7226"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4704386" w14:textId="77777777" w:rsidR="00480A3E" w:rsidRPr="001E17BA" w:rsidRDefault="00480A3E" w:rsidP="000D4781">
            <w:pPr>
              <w:spacing w:after="0"/>
              <w:rPr>
                <w:ins w:id="7227" w:author="Huang T  Dr (Surrey Business Schl)" w:date="2018-09-20T17:46:00Z"/>
                <w:rFonts w:eastAsia="DengXian" w:cs="Times New Roman"/>
                <w:b w:val="0"/>
                <w:iCs/>
                <w:sz w:val="22"/>
              </w:rPr>
            </w:pPr>
            <w:ins w:id="7228" w:author="Huang T  Dr (Surrey Business Schl)" w:date="2018-09-20T17:46:00Z">
              <w:r w:rsidRPr="001E17BA">
                <w:rPr>
                  <w:rFonts w:eastAsia="DengXian" w:cs="Times New Roman"/>
                  <w:b w:val="0"/>
                  <w:iCs/>
                  <w:sz w:val="22"/>
                </w:rPr>
                <w:t>Central tendency of sales</w:t>
              </w:r>
            </w:ins>
          </w:p>
        </w:tc>
        <w:tc>
          <w:tcPr>
            <w:tcW w:w="986" w:type="dxa"/>
            <w:shd w:val="clear" w:color="auto" w:fill="FFFFFF" w:themeFill="background1"/>
            <w:noWrap/>
            <w:hideMark/>
          </w:tcPr>
          <w:p w14:paraId="01DB2E12"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29" w:author="Huang T  Dr (Surrey Business Schl)" w:date="2018-09-20T17:46:00Z"/>
                <w:rFonts w:eastAsia="Times New Roman" w:cs="Times New Roman"/>
                <w:sz w:val="22"/>
              </w:rPr>
            </w:pPr>
            <w:ins w:id="7230" w:author="Huang T  Dr (Surrey Business Schl)" w:date="2018-09-20T17:46:00Z">
              <w:r w:rsidRPr="001E17BA">
                <w:rPr>
                  <w:rFonts w:eastAsia="Times New Roman" w:cs="Times New Roman"/>
                  <w:sz w:val="22"/>
                </w:rPr>
                <w:t>0</w:t>
              </w:r>
            </w:ins>
          </w:p>
        </w:tc>
        <w:tc>
          <w:tcPr>
            <w:tcW w:w="998" w:type="dxa"/>
            <w:shd w:val="clear" w:color="auto" w:fill="FFFFFF" w:themeFill="background1"/>
            <w:noWrap/>
            <w:hideMark/>
          </w:tcPr>
          <w:p w14:paraId="50831977"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31" w:author="Huang T  Dr (Surrey Business Schl)" w:date="2018-09-20T17:46:00Z"/>
                <w:rFonts w:eastAsia="Times New Roman" w:cs="Times New Roman"/>
                <w:sz w:val="22"/>
              </w:rPr>
            </w:pPr>
            <w:ins w:id="7232" w:author="Huang T  Dr (Surrey Business Schl)" w:date="2018-09-20T17:46:00Z">
              <w:r w:rsidRPr="001E17BA">
                <w:rPr>
                  <w:rFonts w:eastAsia="Times New Roman" w:cs="Times New Roman"/>
                  <w:sz w:val="22"/>
                </w:rPr>
                <w:t>0.679</w:t>
              </w:r>
            </w:ins>
          </w:p>
        </w:tc>
        <w:tc>
          <w:tcPr>
            <w:tcW w:w="986" w:type="dxa"/>
            <w:shd w:val="clear" w:color="auto" w:fill="FFFFFF" w:themeFill="background1"/>
            <w:noWrap/>
            <w:hideMark/>
          </w:tcPr>
          <w:p w14:paraId="5074DB86"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33" w:author="Huang T  Dr (Surrey Business Schl)" w:date="2018-09-20T17:46:00Z"/>
                <w:rFonts w:eastAsia="Times New Roman" w:cs="Times New Roman"/>
                <w:sz w:val="22"/>
              </w:rPr>
            </w:pPr>
            <w:ins w:id="7234" w:author="Huang T  Dr (Surrey Business Schl)" w:date="2018-09-20T17:46:00Z">
              <w:r w:rsidRPr="001E17BA">
                <w:rPr>
                  <w:rFonts w:eastAsia="Times New Roman" w:cs="Times New Roman"/>
                  <w:sz w:val="22"/>
                </w:rPr>
                <w:t>0</w:t>
              </w:r>
            </w:ins>
          </w:p>
        </w:tc>
        <w:tc>
          <w:tcPr>
            <w:tcW w:w="998" w:type="dxa"/>
            <w:shd w:val="clear" w:color="auto" w:fill="FFFFFF" w:themeFill="background1"/>
            <w:noWrap/>
            <w:hideMark/>
          </w:tcPr>
          <w:p w14:paraId="2E1686BC"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35" w:author="Huang T  Dr (Surrey Business Schl)" w:date="2018-09-20T17:46:00Z"/>
                <w:rFonts w:eastAsia="Times New Roman" w:cs="Times New Roman"/>
                <w:sz w:val="22"/>
              </w:rPr>
            </w:pPr>
            <w:ins w:id="7236" w:author="Huang T  Dr (Surrey Business Schl)" w:date="2018-09-20T17:46:00Z">
              <w:r w:rsidRPr="001E17BA">
                <w:rPr>
                  <w:rFonts w:eastAsia="Times New Roman" w:cs="Times New Roman"/>
                  <w:sz w:val="22"/>
                </w:rPr>
                <w:t>0.851</w:t>
              </w:r>
            </w:ins>
          </w:p>
        </w:tc>
        <w:tc>
          <w:tcPr>
            <w:tcW w:w="986" w:type="dxa"/>
            <w:shd w:val="clear" w:color="auto" w:fill="FFFFFF" w:themeFill="background1"/>
            <w:noWrap/>
            <w:hideMark/>
          </w:tcPr>
          <w:p w14:paraId="313BB915"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37" w:author="Huang T  Dr (Surrey Business Schl)" w:date="2018-09-20T17:46:00Z"/>
                <w:rFonts w:eastAsia="Times New Roman" w:cs="Times New Roman"/>
                <w:sz w:val="22"/>
              </w:rPr>
            </w:pPr>
            <w:ins w:id="7238" w:author="Huang T  Dr (Surrey Business Schl)" w:date="2018-09-20T17:46:00Z">
              <w:r w:rsidRPr="001E17BA">
                <w:rPr>
                  <w:rFonts w:eastAsia="Times New Roman" w:cs="Times New Roman"/>
                  <w:sz w:val="22"/>
                </w:rPr>
                <w:t>-0.5</w:t>
              </w:r>
            </w:ins>
          </w:p>
        </w:tc>
        <w:tc>
          <w:tcPr>
            <w:tcW w:w="999" w:type="dxa"/>
            <w:shd w:val="clear" w:color="auto" w:fill="FFFFFF" w:themeFill="background1"/>
            <w:noWrap/>
            <w:hideMark/>
          </w:tcPr>
          <w:p w14:paraId="5B382BDA"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39" w:author="Huang T  Dr (Surrey Business Schl)" w:date="2018-09-20T17:46:00Z"/>
                <w:rFonts w:eastAsia="Times New Roman" w:cs="Times New Roman"/>
                <w:sz w:val="22"/>
              </w:rPr>
            </w:pPr>
            <w:ins w:id="7240" w:author="Huang T  Dr (Surrey Business Schl)" w:date="2018-09-20T17:46:00Z">
              <w:r w:rsidRPr="001E17BA">
                <w:rPr>
                  <w:rFonts w:eastAsia="Times New Roman" w:cs="Times New Roman"/>
                  <w:sz w:val="22"/>
                </w:rPr>
                <w:t>0.044</w:t>
              </w:r>
            </w:ins>
          </w:p>
        </w:tc>
        <w:tc>
          <w:tcPr>
            <w:tcW w:w="986" w:type="dxa"/>
            <w:shd w:val="clear" w:color="auto" w:fill="FFFFFF" w:themeFill="background1"/>
            <w:noWrap/>
            <w:hideMark/>
          </w:tcPr>
          <w:p w14:paraId="14F72024"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41" w:author="Huang T  Dr (Surrey Business Schl)" w:date="2018-09-20T17:46:00Z"/>
                <w:rFonts w:eastAsia="Times New Roman" w:cs="Times New Roman"/>
                <w:sz w:val="22"/>
              </w:rPr>
            </w:pPr>
            <w:ins w:id="7242" w:author="Huang T  Dr (Surrey Business Schl)" w:date="2018-09-20T17:46:00Z">
              <w:r w:rsidRPr="001E17BA">
                <w:rPr>
                  <w:rFonts w:eastAsia="Times New Roman" w:cs="Times New Roman"/>
                  <w:sz w:val="22"/>
                </w:rPr>
                <w:t>-0.5</w:t>
              </w:r>
            </w:ins>
          </w:p>
        </w:tc>
        <w:tc>
          <w:tcPr>
            <w:tcW w:w="999" w:type="dxa"/>
            <w:shd w:val="clear" w:color="auto" w:fill="FFFFFF" w:themeFill="background1"/>
            <w:noWrap/>
            <w:hideMark/>
          </w:tcPr>
          <w:p w14:paraId="6798C5AA"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43" w:author="Huang T  Dr (Surrey Business Schl)" w:date="2018-09-20T17:46:00Z"/>
                <w:rFonts w:eastAsia="Times New Roman" w:cs="Times New Roman"/>
                <w:sz w:val="22"/>
              </w:rPr>
            </w:pPr>
            <w:ins w:id="7244" w:author="Huang T  Dr (Surrey Business Schl)" w:date="2018-09-20T17:46:00Z">
              <w:r w:rsidRPr="001E17BA">
                <w:rPr>
                  <w:rFonts w:eastAsia="Times New Roman" w:cs="Times New Roman"/>
                  <w:sz w:val="22"/>
                </w:rPr>
                <w:t>0.047</w:t>
              </w:r>
            </w:ins>
          </w:p>
        </w:tc>
        <w:tc>
          <w:tcPr>
            <w:tcW w:w="986" w:type="dxa"/>
            <w:shd w:val="clear" w:color="auto" w:fill="FFFFFF" w:themeFill="background1"/>
            <w:hideMark/>
          </w:tcPr>
          <w:p w14:paraId="6AE3FAA0"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45" w:author="Huang T  Dr (Surrey Business Schl)" w:date="2018-09-20T17:46:00Z"/>
                <w:rFonts w:eastAsia="Times New Roman" w:cs="Times New Roman"/>
                <w:sz w:val="22"/>
              </w:rPr>
            </w:pPr>
            <w:ins w:id="7246" w:author="Huang T  Dr (Surrey Business Schl)" w:date="2018-09-20T17:46:00Z">
              <w:r w:rsidRPr="001E17BA">
                <w:rPr>
                  <w:rFonts w:eastAsia="Times New Roman" w:cs="Times New Roman"/>
                  <w:sz w:val="22"/>
                </w:rPr>
                <w:t>-0.5</w:t>
              </w:r>
            </w:ins>
          </w:p>
        </w:tc>
        <w:tc>
          <w:tcPr>
            <w:tcW w:w="998" w:type="dxa"/>
            <w:shd w:val="clear" w:color="auto" w:fill="FFFFFF" w:themeFill="background1"/>
            <w:hideMark/>
          </w:tcPr>
          <w:p w14:paraId="4712AD3B"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47" w:author="Huang T  Dr (Surrey Business Schl)" w:date="2018-09-20T17:46:00Z"/>
                <w:rFonts w:eastAsia="Times New Roman" w:cs="Times New Roman"/>
                <w:sz w:val="22"/>
              </w:rPr>
            </w:pPr>
            <w:ins w:id="7248" w:author="Huang T  Dr (Surrey Business Schl)" w:date="2018-09-20T17:46:00Z">
              <w:r w:rsidRPr="001E17BA">
                <w:rPr>
                  <w:rFonts w:eastAsia="Times New Roman" w:cs="Times New Roman"/>
                  <w:sz w:val="22"/>
                </w:rPr>
                <w:t>0.027</w:t>
              </w:r>
            </w:ins>
          </w:p>
        </w:tc>
        <w:tc>
          <w:tcPr>
            <w:tcW w:w="986" w:type="dxa"/>
            <w:shd w:val="clear" w:color="auto" w:fill="FFFFFF" w:themeFill="background1"/>
            <w:noWrap/>
            <w:hideMark/>
          </w:tcPr>
          <w:p w14:paraId="328C99DC"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49" w:author="Huang T  Dr (Surrey Business Schl)" w:date="2018-09-20T17:46:00Z"/>
                <w:rFonts w:eastAsia="Times New Roman" w:cs="Times New Roman"/>
                <w:sz w:val="22"/>
              </w:rPr>
            </w:pPr>
            <w:ins w:id="7250" w:author="Huang T  Dr (Surrey Business Schl)" w:date="2018-09-20T17:46:00Z">
              <w:r w:rsidRPr="001E17BA">
                <w:rPr>
                  <w:rFonts w:eastAsia="Times New Roman" w:cs="Times New Roman"/>
                  <w:sz w:val="22"/>
                </w:rPr>
                <w:t>-0.1</w:t>
              </w:r>
            </w:ins>
          </w:p>
        </w:tc>
        <w:tc>
          <w:tcPr>
            <w:tcW w:w="999" w:type="dxa"/>
            <w:shd w:val="clear" w:color="auto" w:fill="FFFFFF" w:themeFill="background1"/>
            <w:hideMark/>
          </w:tcPr>
          <w:p w14:paraId="56F75633" w14:textId="77777777" w:rsidR="00480A3E" w:rsidRPr="001E17BA"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7251" w:author="Huang T  Dr (Surrey Business Schl)" w:date="2018-09-20T17:46:00Z"/>
                <w:rFonts w:eastAsia="Times New Roman" w:cs="Times New Roman"/>
                <w:sz w:val="22"/>
              </w:rPr>
            </w:pPr>
            <w:ins w:id="7252" w:author="Huang T  Dr (Surrey Business Schl)" w:date="2018-09-20T17:46:00Z">
              <w:r w:rsidRPr="001E17BA">
                <w:rPr>
                  <w:rFonts w:eastAsia="Times New Roman" w:cs="Times New Roman"/>
                  <w:sz w:val="22"/>
                </w:rPr>
                <w:t>0.559</w:t>
              </w:r>
            </w:ins>
          </w:p>
        </w:tc>
      </w:tr>
      <w:tr w:rsidR="00480A3E" w:rsidRPr="001E17BA" w14:paraId="4F382D2A" w14:textId="77777777" w:rsidTr="000D4781">
        <w:trPr>
          <w:trHeight w:val="20"/>
          <w:ins w:id="7253"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0CA5C925" w14:textId="77777777" w:rsidR="00480A3E" w:rsidRPr="001E17BA" w:rsidRDefault="00480A3E" w:rsidP="000D4781">
            <w:pPr>
              <w:spacing w:after="0"/>
              <w:rPr>
                <w:ins w:id="7254" w:author="Huang T  Dr (Surrey Business Schl)" w:date="2018-09-20T17:46:00Z"/>
                <w:rFonts w:eastAsia="Times New Roman" w:cs="Times New Roman"/>
                <w:b w:val="0"/>
                <w:iCs/>
                <w:sz w:val="22"/>
              </w:rPr>
            </w:pPr>
            <w:ins w:id="7255" w:author="Huang T  Dr (Surrey Business Schl)" w:date="2018-09-20T17:46:00Z">
              <w:r w:rsidRPr="001E17BA">
                <w:rPr>
                  <w:rFonts w:eastAsia="Times New Roman" w:cs="Times New Roman"/>
                  <w:b w:val="0"/>
                  <w:iCs/>
                  <w:sz w:val="22"/>
                </w:rPr>
                <w:t>Price level and variation</w:t>
              </w:r>
            </w:ins>
          </w:p>
        </w:tc>
        <w:tc>
          <w:tcPr>
            <w:tcW w:w="986" w:type="dxa"/>
            <w:shd w:val="clear" w:color="auto" w:fill="FFFFFF" w:themeFill="background1"/>
            <w:noWrap/>
            <w:hideMark/>
          </w:tcPr>
          <w:p w14:paraId="4F225899"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56" w:author="Huang T  Dr (Surrey Business Schl)" w:date="2018-09-20T17:46:00Z"/>
                <w:rFonts w:eastAsia="Times New Roman" w:cs="Times New Roman"/>
                <w:sz w:val="22"/>
              </w:rPr>
            </w:pPr>
            <w:ins w:id="7257" w:author="Huang T  Dr (Surrey Business Schl)" w:date="2018-09-20T17:46:00Z">
              <w:r w:rsidRPr="001E17BA">
                <w:rPr>
                  <w:rFonts w:eastAsia="Times New Roman" w:cs="Times New Roman"/>
                  <w:sz w:val="22"/>
                </w:rPr>
                <w:t>-0.1</w:t>
              </w:r>
            </w:ins>
          </w:p>
        </w:tc>
        <w:tc>
          <w:tcPr>
            <w:tcW w:w="998" w:type="dxa"/>
            <w:shd w:val="clear" w:color="auto" w:fill="FFFFFF" w:themeFill="background1"/>
            <w:noWrap/>
            <w:hideMark/>
          </w:tcPr>
          <w:p w14:paraId="73ADBC59"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58" w:author="Huang T  Dr (Surrey Business Schl)" w:date="2018-09-20T17:46:00Z"/>
                <w:rFonts w:eastAsia="Times New Roman" w:cs="Times New Roman"/>
                <w:sz w:val="22"/>
              </w:rPr>
            </w:pPr>
            <w:ins w:id="7259" w:author="Huang T  Dr (Surrey Business Schl)" w:date="2018-09-20T17:46:00Z">
              <w:r w:rsidRPr="001E17BA">
                <w:rPr>
                  <w:rFonts w:eastAsia="Times New Roman" w:cs="Times New Roman"/>
                  <w:sz w:val="22"/>
                </w:rPr>
                <w:t>0.370</w:t>
              </w:r>
            </w:ins>
          </w:p>
        </w:tc>
        <w:tc>
          <w:tcPr>
            <w:tcW w:w="986" w:type="dxa"/>
            <w:shd w:val="clear" w:color="auto" w:fill="FFFFFF" w:themeFill="background1"/>
            <w:noWrap/>
            <w:hideMark/>
          </w:tcPr>
          <w:p w14:paraId="6B1F8935"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60" w:author="Huang T  Dr (Surrey Business Schl)" w:date="2018-09-20T17:46:00Z"/>
                <w:rFonts w:eastAsia="Times New Roman" w:cs="Times New Roman"/>
                <w:sz w:val="22"/>
              </w:rPr>
            </w:pPr>
            <w:ins w:id="7261" w:author="Huang T  Dr (Surrey Business Schl)" w:date="2018-09-20T17:46:00Z">
              <w:r w:rsidRPr="001E17BA">
                <w:rPr>
                  <w:rFonts w:eastAsia="Times New Roman" w:cs="Times New Roman"/>
                  <w:sz w:val="22"/>
                </w:rPr>
                <w:t>-0.3</w:t>
              </w:r>
            </w:ins>
          </w:p>
        </w:tc>
        <w:tc>
          <w:tcPr>
            <w:tcW w:w="998" w:type="dxa"/>
            <w:shd w:val="clear" w:color="auto" w:fill="FFFFFF" w:themeFill="background1"/>
            <w:noWrap/>
            <w:hideMark/>
          </w:tcPr>
          <w:p w14:paraId="33DF9F3B"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62" w:author="Huang T  Dr (Surrey Business Schl)" w:date="2018-09-20T17:46:00Z"/>
                <w:rFonts w:eastAsia="Times New Roman" w:cs="Times New Roman"/>
                <w:sz w:val="22"/>
              </w:rPr>
            </w:pPr>
            <w:ins w:id="7263" w:author="Huang T  Dr (Surrey Business Schl)" w:date="2018-09-20T17:46:00Z">
              <w:r w:rsidRPr="001E17BA">
                <w:rPr>
                  <w:rFonts w:eastAsia="Times New Roman" w:cs="Times New Roman"/>
                  <w:sz w:val="22"/>
                </w:rPr>
                <w:t>0.066</w:t>
              </w:r>
            </w:ins>
          </w:p>
        </w:tc>
        <w:tc>
          <w:tcPr>
            <w:tcW w:w="986" w:type="dxa"/>
            <w:shd w:val="clear" w:color="auto" w:fill="FFFFFF" w:themeFill="background1"/>
            <w:noWrap/>
            <w:hideMark/>
          </w:tcPr>
          <w:p w14:paraId="24EC6058"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64" w:author="Huang T  Dr (Surrey Business Schl)" w:date="2018-09-20T17:46:00Z"/>
                <w:rFonts w:eastAsia="Times New Roman" w:cs="Times New Roman"/>
                <w:sz w:val="22"/>
              </w:rPr>
            </w:pPr>
            <w:ins w:id="7265" w:author="Huang T  Dr (Surrey Business Schl)" w:date="2018-09-20T17:46:00Z">
              <w:r w:rsidRPr="001E17BA">
                <w:rPr>
                  <w:rFonts w:eastAsia="Times New Roman" w:cs="Times New Roman"/>
                  <w:sz w:val="22"/>
                </w:rPr>
                <w:t>-0.1</w:t>
              </w:r>
            </w:ins>
          </w:p>
        </w:tc>
        <w:tc>
          <w:tcPr>
            <w:tcW w:w="999" w:type="dxa"/>
            <w:shd w:val="clear" w:color="auto" w:fill="FFFFFF" w:themeFill="background1"/>
            <w:noWrap/>
            <w:hideMark/>
          </w:tcPr>
          <w:p w14:paraId="1B38D581"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66" w:author="Huang T  Dr (Surrey Business Schl)" w:date="2018-09-20T17:46:00Z"/>
                <w:rFonts w:eastAsia="Times New Roman" w:cs="Times New Roman"/>
                <w:sz w:val="22"/>
              </w:rPr>
            </w:pPr>
            <w:ins w:id="7267" w:author="Huang T  Dr (Surrey Business Schl)" w:date="2018-09-20T17:46:00Z">
              <w:r w:rsidRPr="001E17BA">
                <w:rPr>
                  <w:rFonts w:eastAsia="Times New Roman" w:cs="Times New Roman"/>
                  <w:sz w:val="22"/>
                </w:rPr>
                <w:t>0.795</w:t>
              </w:r>
            </w:ins>
          </w:p>
        </w:tc>
        <w:tc>
          <w:tcPr>
            <w:tcW w:w="986" w:type="dxa"/>
            <w:shd w:val="clear" w:color="auto" w:fill="FFFFFF" w:themeFill="background1"/>
            <w:noWrap/>
            <w:hideMark/>
          </w:tcPr>
          <w:p w14:paraId="6E637EEA"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68" w:author="Huang T  Dr (Surrey Business Schl)" w:date="2018-09-20T17:46:00Z"/>
                <w:rFonts w:eastAsia="Times New Roman" w:cs="Times New Roman"/>
                <w:sz w:val="22"/>
              </w:rPr>
            </w:pPr>
            <w:ins w:id="7269" w:author="Huang T  Dr (Surrey Business Schl)" w:date="2018-09-20T17:46:00Z">
              <w:r w:rsidRPr="001E17BA">
                <w:rPr>
                  <w:rFonts w:eastAsia="Times New Roman" w:cs="Times New Roman"/>
                  <w:sz w:val="22"/>
                </w:rPr>
                <w:t>-0.3</w:t>
              </w:r>
            </w:ins>
          </w:p>
        </w:tc>
        <w:tc>
          <w:tcPr>
            <w:tcW w:w="999" w:type="dxa"/>
            <w:shd w:val="clear" w:color="auto" w:fill="FFFFFF" w:themeFill="background1"/>
            <w:noWrap/>
            <w:hideMark/>
          </w:tcPr>
          <w:p w14:paraId="7A08DB07"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70" w:author="Huang T  Dr (Surrey Business Schl)" w:date="2018-09-20T17:46:00Z"/>
                <w:rFonts w:eastAsia="Times New Roman" w:cs="Times New Roman"/>
                <w:sz w:val="22"/>
              </w:rPr>
            </w:pPr>
            <w:ins w:id="7271" w:author="Huang T  Dr (Surrey Business Schl)" w:date="2018-09-20T17:46:00Z">
              <w:r w:rsidRPr="001E17BA">
                <w:rPr>
                  <w:rFonts w:eastAsia="Times New Roman" w:cs="Times New Roman"/>
                  <w:sz w:val="22"/>
                </w:rPr>
                <w:t>0.367</w:t>
              </w:r>
            </w:ins>
          </w:p>
        </w:tc>
        <w:tc>
          <w:tcPr>
            <w:tcW w:w="986" w:type="dxa"/>
            <w:shd w:val="clear" w:color="auto" w:fill="FFFFFF" w:themeFill="background1"/>
            <w:hideMark/>
          </w:tcPr>
          <w:p w14:paraId="40C79DD8"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72" w:author="Huang T  Dr (Surrey Business Schl)" w:date="2018-09-20T17:46:00Z"/>
                <w:rFonts w:eastAsia="Times New Roman" w:cs="Times New Roman"/>
                <w:sz w:val="22"/>
              </w:rPr>
            </w:pPr>
            <w:ins w:id="7273" w:author="Huang T  Dr (Surrey Business Schl)" w:date="2018-09-20T17:46:00Z">
              <w:r w:rsidRPr="001E17BA">
                <w:rPr>
                  <w:rFonts w:eastAsia="Times New Roman" w:cs="Times New Roman"/>
                  <w:sz w:val="22"/>
                </w:rPr>
                <w:t>0.1</w:t>
              </w:r>
            </w:ins>
          </w:p>
        </w:tc>
        <w:tc>
          <w:tcPr>
            <w:tcW w:w="998" w:type="dxa"/>
            <w:shd w:val="clear" w:color="auto" w:fill="FFFFFF" w:themeFill="background1"/>
            <w:hideMark/>
          </w:tcPr>
          <w:p w14:paraId="44FF3C83"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74" w:author="Huang T  Dr (Surrey Business Schl)" w:date="2018-09-20T17:46:00Z"/>
                <w:rFonts w:eastAsia="Times New Roman" w:cs="Times New Roman"/>
                <w:sz w:val="22"/>
              </w:rPr>
            </w:pPr>
            <w:ins w:id="7275" w:author="Huang T  Dr (Surrey Business Schl)" w:date="2018-09-20T17:46:00Z">
              <w:r w:rsidRPr="001E17BA">
                <w:rPr>
                  <w:rFonts w:eastAsia="Times New Roman" w:cs="Times New Roman"/>
                  <w:sz w:val="22"/>
                </w:rPr>
                <w:t>0.841</w:t>
              </w:r>
            </w:ins>
          </w:p>
        </w:tc>
        <w:tc>
          <w:tcPr>
            <w:tcW w:w="986" w:type="dxa"/>
            <w:shd w:val="clear" w:color="auto" w:fill="FFFFFF" w:themeFill="background1"/>
            <w:hideMark/>
          </w:tcPr>
          <w:p w14:paraId="0EC14DA7"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276" w:author="Huang T  Dr (Surrey Business Schl)" w:date="2018-09-20T17:46:00Z"/>
                <w:rFonts w:eastAsia="Times New Roman" w:cs="Times New Roman"/>
                <w:sz w:val="22"/>
              </w:rPr>
            </w:pPr>
            <w:ins w:id="7277" w:author="Huang T  Dr (Surrey Business Schl)" w:date="2018-09-20T17:46:00Z">
              <w:r w:rsidRPr="001E17BA">
                <w:rPr>
                  <w:rFonts w:eastAsia="Times New Roman" w:cs="Times New Roman"/>
                  <w:sz w:val="22"/>
                </w:rPr>
                <w:t>0.2</w:t>
              </w:r>
            </w:ins>
          </w:p>
        </w:tc>
        <w:tc>
          <w:tcPr>
            <w:tcW w:w="999" w:type="dxa"/>
            <w:shd w:val="clear" w:color="auto" w:fill="FFFFFF" w:themeFill="background1"/>
            <w:hideMark/>
          </w:tcPr>
          <w:p w14:paraId="28CCADE7" w14:textId="77777777" w:rsidR="00480A3E" w:rsidRPr="001E17BA"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7278" w:author="Huang T  Dr (Surrey Business Schl)" w:date="2018-09-20T17:46:00Z"/>
                <w:rFonts w:eastAsia="Times New Roman" w:cs="Times New Roman"/>
                <w:sz w:val="22"/>
              </w:rPr>
            </w:pPr>
            <w:ins w:id="7279" w:author="Huang T  Dr (Surrey Business Schl)" w:date="2018-09-20T17:46:00Z">
              <w:r w:rsidRPr="001E17BA">
                <w:rPr>
                  <w:rFonts w:eastAsia="Times New Roman" w:cs="Times New Roman"/>
                  <w:sz w:val="22"/>
                </w:rPr>
                <w:t>0.376</w:t>
              </w:r>
            </w:ins>
          </w:p>
        </w:tc>
      </w:tr>
      <w:tr w:rsidR="00480A3E" w:rsidRPr="001E17BA" w14:paraId="38E451EA" w14:textId="77777777" w:rsidTr="000D4781">
        <w:trPr>
          <w:cnfStyle w:val="000000100000" w:firstRow="0" w:lastRow="0" w:firstColumn="0" w:lastColumn="0" w:oddVBand="0" w:evenVBand="0" w:oddHBand="1" w:evenHBand="0" w:firstRowFirstColumn="0" w:firstRowLastColumn="0" w:lastRowFirstColumn="0" w:lastRowLastColumn="0"/>
          <w:trHeight w:val="20"/>
          <w:ins w:id="7280"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9299194" w14:textId="77777777" w:rsidR="00480A3E" w:rsidRPr="001E17BA" w:rsidRDefault="00480A3E" w:rsidP="000D4781">
            <w:pPr>
              <w:spacing w:after="0"/>
              <w:rPr>
                <w:ins w:id="7281" w:author="Huang T  Dr (Surrey Business Schl)" w:date="2018-09-20T17:46:00Z"/>
                <w:rFonts w:eastAsia="Times New Roman" w:cs="Times New Roman"/>
                <w:b w:val="0"/>
                <w:iCs/>
                <w:sz w:val="22"/>
              </w:rPr>
            </w:pPr>
            <w:ins w:id="7282" w:author="Huang T  Dr (Surrey Business Schl)" w:date="2018-09-20T17:46:00Z">
              <w:r w:rsidRPr="001E17BA">
                <w:rPr>
                  <w:rFonts w:eastAsia="Times New Roman" w:cs="Times New Roman"/>
                  <w:b w:val="0"/>
                  <w:iCs/>
                  <w:sz w:val="22"/>
                </w:rPr>
                <w:t>Randomness and growth</w:t>
              </w:r>
            </w:ins>
          </w:p>
        </w:tc>
        <w:tc>
          <w:tcPr>
            <w:tcW w:w="986" w:type="dxa"/>
            <w:shd w:val="clear" w:color="auto" w:fill="FFFFFF" w:themeFill="background1"/>
            <w:noWrap/>
            <w:hideMark/>
          </w:tcPr>
          <w:p w14:paraId="0AC2B522"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83" w:author="Huang T  Dr (Surrey Business Schl)" w:date="2018-09-20T17:46:00Z"/>
                <w:rFonts w:eastAsia="Times New Roman" w:cs="Times New Roman"/>
                <w:sz w:val="22"/>
              </w:rPr>
            </w:pPr>
            <w:ins w:id="7284" w:author="Huang T  Dr (Surrey Business Schl)" w:date="2018-09-20T17:46:00Z">
              <w:r w:rsidRPr="001E17BA">
                <w:rPr>
                  <w:rFonts w:eastAsia="Times New Roman" w:cs="Times New Roman"/>
                  <w:sz w:val="22"/>
                </w:rPr>
                <w:t>0.3</w:t>
              </w:r>
            </w:ins>
          </w:p>
        </w:tc>
        <w:tc>
          <w:tcPr>
            <w:tcW w:w="998" w:type="dxa"/>
            <w:shd w:val="clear" w:color="auto" w:fill="FFFFFF" w:themeFill="background1"/>
            <w:noWrap/>
            <w:hideMark/>
          </w:tcPr>
          <w:p w14:paraId="6AAB8F13"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85" w:author="Huang T  Dr (Surrey Business Schl)" w:date="2018-09-20T17:46:00Z"/>
                <w:rFonts w:eastAsia="Times New Roman" w:cs="Times New Roman"/>
                <w:sz w:val="22"/>
              </w:rPr>
            </w:pPr>
            <w:ins w:id="7286" w:author="Huang T  Dr (Surrey Business Schl)" w:date="2018-09-20T17:46:00Z">
              <w:r w:rsidRPr="001E17BA">
                <w:rPr>
                  <w:rFonts w:eastAsia="Times New Roman" w:cs="Times New Roman"/>
                  <w:sz w:val="22"/>
                </w:rPr>
                <w:t>0.001</w:t>
              </w:r>
            </w:ins>
          </w:p>
        </w:tc>
        <w:tc>
          <w:tcPr>
            <w:tcW w:w="986" w:type="dxa"/>
            <w:shd w:val="clear" w:color="auto" w:fill="FFFFFF" w:themeFill="background1"/>
            <w:noWrap/>
            <w:hideMark/>
          </w:tcPr>
          <w:p w14:paraId="529CAECF"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87" w:author="Huang T  Dr (Surrey Business Schl)" w:date="2018-09-20T17:46:00Z"/>
                <w:rFonts w:eastAsia="Times New Roman" w:cs="Times New Roman"/>
                <w:sz w:val="22"/>
              </w:rPr>
            </w:pPr>
            <w:ins w:id="7288" w:author="Huang T  Dr (Surrey Business Schl)" w:date="2018-09-20T17:46:00Z">
              <w:r w:rsidRPr="001E17BA">
                <w:rPr>
                  <w:rFonts w:eastAsia="Times New Roman" w:cs="Times New Roman"/>
                  <w:sz w:val="22"/>
                </w:rPr>
                <w:t>0.4</w:t>
              </w:r>
            </w:ins>
          </w:p>
        </w:tc>
        <w:tc>
          <w:tcPr>
            <w:tcW w:w="998" w:type="dxa"/>
            <w:shd w:val="clear" w:color="auto" w:fill="FFFFFF" w:themeFill="background1"/>
            <w:noWrap/>
            <w:hideMark/>
          </w:tcPr>
          <w:p w14:paraId="5FEB0C0C"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89" w:author="Huang T  Dr (Surrey Business Schl)" w:date="2018-09-20T17:46:00Z"/>
                <w:rFonts w:eastAsia="Times New Roman" w:cs="Times New Roman"/>
                <w:sz w:val="22"/>
              </w:rPr>
            </w:pPr>
            <w:ins w:id="7290" w:author="Huang T  Dr (Surrey Business Schl)" w:date="2018-09-20T17:46:00Z">
              <w:r w:rsidRPr="001E17BA">
                <w:rPr>
                  <w:rFonts w:eastAsia="Times New Roman" w:cs="Times New Roman"/>
                  <w:sz w:val="22"/>
                </w:rPr>
                <w:t>0.000</w:t>
              </w:r>
            </w:ins>
          </w:p>
        </w:tc>
        <w:tc>
          <w:tcPr>
            <w:tcW w:w="986" w:type="dxa"/>
            <w:shd w:val="clear" w:color="auto" w:fill="FFFFFF" w:themeFill="background1"/>
            <w:noWrap/>
            <w:hideMark/>
          </w:tcPr>
          <w:p w14:paraId="573A01D3"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91" w:author="Huang T  Dr (Surrey Business Schl)" w:date="2018-09-20T17:46:00Z"/>
                <w:rFonts w:eastAsia="Times New Roman" w:cs="Times New Roman"/>
                <w:sz w:val="22"/>
              </w:rPr>
            </w:pPr>
            <w:ins w:id="7292" w:author="Huang T  Dr (Surrey Business Schl)" w:date="2018-09-20T17:46:00Z">
              <w:r w:rsidRPr="001E17BA">
                <w:rPr>
                  <w:rFonts w:eastAsia="Times New Roman" w:cs="Times New Roman"/>
                  <w:sz w:val="22"/>
                </w:rPr>
                <w:t>0.4</w:t>
              </w:r>
            </w:ins>
          </w:p>
        </w:tc>
        <w:tc>
          <w:tcPr>
            <w:tcW w:w="999" w:type="dxa"/>
            <w:shd w:val="clear" w:color="auto" w:fill="FFFFFF" w:themeFill="background1"/>
            <w:noWrap/>
            <w:hideMark/>
          </w:tcPr>
          <w:p w14:paraId="6764D0D8"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93" w:author="Huang T  Dr (Surrey Business Schl)" w:date="2018-09-20T17:46:00Z"/>
                <w:rFonts w:eastAsia="Times New Roman" w:cs="Times New Roman"/>
                <w:sz w:val="22"/>
              </w:rPr>
            </w:pPr>
            <w:ins w:id="7294" w:author="Huang T  Dr (Surrey Business Schl)" w:date="2018-09-20T17:46:00Z">
              <w:r w:rsidRPr="001E17BA">
                <w:rPr>
                  <w:rFonts w:eastAsia="Times New Roman" w:cs="Times New Roman"/>
                  <w:sz w:val="22"/>
                </w:rPr>
                <w:t>0.053</w:t>
              </w:r>
            </w:ins>
          </w:p>
        </w:tc>
        <w:tc>
          <w:tcPr>
            <w:tcW w:w="986" w:type="dxa"/>
            <w:shd w:val="clear" w:color="auto" w:fill="FFFFFF" w:themeFill="background1"/>
            <w:noWrap/>
            <w:hideMark/>
          </w:tcPr>
          <w:p w14:paraId="21ACDC77"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95" w:author="Huang T  Dr (Surrey Business Schl)" w:date="2018-09-20T17:46:00Z"/>
                <w:rFonts w:eastAsia="Times New Roman" w:cs="Times New Roman"/>
                <w:sz w:val="22"/>
              </w:rPr>
            </w:pPr>
            <w:ins w:id="7296" w:author="Huang T  Dr (Surrey Business Schl)" w:date="2018-09-20T17:46:00Z">
              <w:r w:rsidRPr="001E17BA">
                <w:rPr>
                  <w:rFonts w:eastAsia="Times New Roman" w:cs="Times New Roman"/>
                  <w:sz w:val="22"/>
                </w:rPr>
                <w:t>0.5</w:t>
              </w:r>
            </w:ins>
          </w:p>
        </w:tc>
        <w:tc>
          <w:tcPr>
            <w:tcW w:w="999" w:type="dxa"/>
            <w:shd w:val="clear" w:color="auto" w:fill="FFFFFF" w:themeFill="background1"/>
            <w:noWrap/>
            <w:hideMark/>
          </w:tcPr>
          <w:p w14:paraId="7F928D94"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97" w:author="Huang T  Dr (Surrey Business Schl)" w:date="2018-09-20T17:46:00Z"/>
                <w:rFonts w:eastAsia="Times New Roman" w:cs="Times New Roman"/>
                <w:sz w:val="22"/>
              </w:rPr>
            </w:pPr>
            <w:ins w:id="7298" w:author="Huang T  Dr (Surrey Business Schl)" w:date="2018-09-20T17:46:00Z">
              <w:r w:rsidRPr="001E17BA">
                <w:rPr>
                  <w:rFonts w:eastAsia="Times New Roman" w:cs="Times New Roman"/>
                  <w:sz w:val="22"/>
                </w:rPr>
                <w:t>0.055</w:t>
              </w:r>
            </w:ins>
          </w:p>
        </w:tc>
        <w:tc>
          <w:tcPr>
            <w:tcW w:w="986" w:type="dxa"/>
            <w:shd w:val="clear" w:color="auto" w:fill="FFFFFF" w:themeFill="background1"/>
            <w:hideMark/>
          </w:tcPr>
          <w:p w14:paraId="344E6A7E"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299" w:author="Huang T  Dr (Surrey Business Schl)" w:date="2018-09-20T17:46:00Z"/>
                <w:rFonts w:eastAsia="Times New Roman" w:cs="Times New Roman"/>
                <w:sz w:val="22"/>
              </w:rPr>
            </w:pPr>
            <w:ins w:id="7300" w:author="Huang T  Dr (Surrey Business Schl)" w:date="2018-09-20T17:46:00Z">
              <w:r w:rsidRPr="001E17BA">
                <w:rPr>
                  <w:rFonts w:eastAsia="Times New Roman" w:cs="Times New Roman"/>
                  <w:sz w:val="22"/>
                </w:rPr>
                <w:t>0.1</w:t>
              </w:r>
            </w:ins>
          </w:p>
        </w:tc>
        <w:tc>
          <w:tcPr>
            <w:tcW w:w="998" w:type="dxa"/>
            <w:shd w:val="clear" w:color="auto" w:fill="FFFFFF" w:themeFill="background1"/>
            <w:hideMark/>
          </w:tcPr>
          <w:p w14:paraId="3F5823D6"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301" w:author="Huang T  Dr (Surrey Business Schl)" w:date="2018-09-20T17:46:00Z"/>
                <w:rFonts w:eastAsia="Times New Roman" w:cs="Times New Roman"/>
                <w:sz w:val="22"/>
              </w:rPr>
            </w:pPr>
            <w:ins w:id="7302" w:author="Huang T  Dr (Surrey Business Schl)" w:date="2018-09-20T17:46:00Z">
              <w:r w:rsidRPr="001E17BA">
                <w:rPr>
                  <w:rFonts w:eastAsia="Times New Roman" w:cs="Times New Roman"/>
                  <w:sz w:val="22"/>
                </w:rPr>
                <w:t>0.676</w:t>
              </w:r>
            </w:ins>
          </w:p>
        </w:tc>
        <w:tc>
          <w:tcPr>
            <w:tcW w:w="986" w:type="dxa"/>
            <w:shd w:val="clear" w:color="auto" w:fill="FFFFFF" w:themeFill="background1"/>
            <w:hideMark/>
          </w:tcPr>
          <w:p w14:paraId="3363AE32" w14:textId="77777777" w:rsidR="00480A3E" w:rsidRPr="001E17BA"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7303" w:author="Huang T  Dr (Surrey Business Schl)" w:date="2018-09-20T17:46:00Z"/>
                <w:rFonts w:eastAsia="Times New Roman" w:cs="Times New Roman"/>
                <w:sz w:val="22"/>
              </w:rPr>
            </w:pPr>
            <w:ins w:id="7304" w:author="Huang T  Dr (Surrey Business Schl)" w:date="2018-09-20T17:46:00Z">
              <w:r w:rsidRPr="001E17BA">
                <w:rPr>
                  <w:rFonts w:eastAsia="Times New Roman" w:cs="Times New Roman"/>
                  <w:sz w:val="22"/>
                </w:rPr>
                <w:t>0.3</w:t>
              </w:r>
            </w:ins>
          </w:p>
        </w:tc>
        <w:tc>
          <w:tcPr>
            <w:tcW w:w="999" w:type="dxa"/>
            <w:shd w:val="clear" w:color="auto" w:fill="FFFFFF" w:themeFill="background1"/>
            <w:hideMark/>
          </w:tcPr>
          <w:p w14:paraId="121E8BC2" w14:textId="77777777" w:rsidR="00480A3E" w:rsidRPr="001E17BA"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7305" w:author="Huang T  Dr (Surrey Business Schl)" w:date="2018-09-20T17:46:00Z"/>
                <w:rFonts w:eastAsia="Times New Roman" w:cs="Times New Roman"/>
                <w:sz w:val="22"/>
              </w:rPr>
            </w:pPr>
            <w:ins w:id="7306" w:author="Huang T  Dr (Surrey Business Schl)" w:date="2018-09-20T17:46:00Z">
              <w:r w:rsidRPr="001E17BA">
                <w:rPr>
                  <w:rFonts w:eastAsia="Times New Roman" w:cs="Times New Roman"/>
                  <w:sz w:val="22"/>
                </w:rPr>
                <w:t>0.024</w:t>
              </w:r>
            </w:ins>
          </w:p>
        </w:tc>
      </w:tr>
      <w:tr w:rsidR="00480A3E" w:rsidRPr="001E17BA" w14:paraId="02B5542B" w14:textId="77777777" w:rsidTr="000D4781">
        <w:trPr>
          <w:trHeight w:val="20"/>
          <w:ins w:id="7307"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A275FF1" w14:textId="77777777" w:rsidR="00480A3E" w:rsidRPr="001E17BA" w:rsidRDefault="00480A3E" w:rsidP="000D4781">
            <w:pPr>
              <w:spacing w:after="0"/>
              <w:rPr>
                <w:ins w:id="7308" w:author="Huang T  Dr (Surrey Business Schl)" w:date="2018-09-20T17:46:00Z"/>
                <w:rFonts w:eastAsia="Times New Roman" w:cs="Times New Roman"/>
                <w:b w:val="0"/>
                <w:bCs w:val="0"/>
                <w:iCs/>
                <w:sz w:val="22"/>
              </w:rPr>
            </w:pPr>
            <w:ins w:id="7309" w:author="Huang T  Dr (Surrey Business Schl)" w:date="2018-09-20T17:46:00Z">
              <w:r w:rsidRPr="001E17BA">
                <w:rPr>
                  <w:rFonts w:eastAsia="Times New Roman" w:cs="Times New Roman"/>
                  <w:b w:val="0"/>
                  <w:iCs/>
                  <w:sz w:val="22"/>
                </w:rPr>
                <w:t>Intercept</w:t>
              </w:r>
            </w:ins>
          </w:p>
          <w:p w14:paraId="43986389" w14:textId="77777777" w:rsidR="00480A3E" w:rsidRPr="001E17BA" w:rsidRDefault="00480A3E" w:rsidP="000D4781">
            <w:pPr>
              <w:spacing w:after="0"/>
              <w:rPr>
                <w:ins w:id="7310" w:author="Huang T  Dr (Surrey Business Schl)" w:date="2018-09-20T17:46:00Z"/>
                <w:rFonts w:eastAsia="Times New Roman" w:cs="Times New Roman"/>
                <w:b w:val="0"/>
                <w:i/>
                <w:iCs/>
                <w:sz w:val="22"/>
              </w:rPr>
            </w:pPr>
          </w:p>
        </w:tc>
        <w:tc>
          <w:tcPr>
            <w:tcW w:w="986" w:type="dxa"/>
            <w:shd w:val="clear" w:color="auto" w:fill="FFFFFF" w:themeFill="background1"/>
            <w:noWrap/>
            <w:hideMark/>
          </w:tcPr>
          <w:p w14:paraId="482F6772"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311" w:author="Huang T  Dr (Surrey Business Schl)" w:date="2018-09-20T17:46:00Z"/>
                <w:rFonts w:eastAsia="Times New Roman" w:cs="Times New Roman"/>
                <w:sz w:val="22"/>
              </w:rPr>
            </w:pPr>
            <w:ins w:id="7312" w:author="Huang T  Dr (Surrey Business Schl)" w:date="2018-09-20T17:46:00Z">
              <w:r w:rsidRPr="001E17BA">
                <w:rPr>
                  <w:rFonts w:eastAsia="Times New Roman" w:cs="Times New Roman"/>
                  <w:sz w:val="22"/>
                </w:rPr>
                <w:t>1.5</w:t>
              </w:r>
            </w:ins>
          </w:p>
        </w:tc>
        <w:tc>
          <w:tcPr>
            <w:tcW w:w="998" w:type="dxa"/>
            <w:shd w:val="clear" w:color="auto" w:fill="FFFFFF" w:themeFill="background1"/>
            <w:noWrap/>
            <w:hideMark/>
          </w:tcPr>
          <w:p w14:paraId="5DA050BC"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313" w:author="Huang T  Dr (Surrey Business Schl)" w:date="2018-09-20T17:46:00Z"/>
                <w:rFonts w:eastAsia="Times New Roman" w:cs="Times New Roman"/>
                <w:sz w:val="22"/>
              </w:rPr>
            </w:pPr>
            <w:ins w:id="7314" w:author="Huang T  Dr (Surrey Business Schl)" w:date="2018-09-20T17:46:00Z">
              <w:r w:rsidRPr="001E17BA">
                <w:rPr>
                  <w:rFonts w:eastAsia="Times New Roman" w:cs="Times New Roman"/>
                  <w:sz w:val="22"/>
                </w:rPr>
                <w:t>0.001</w:t>
              </w:r>
            </w:ins>
          </w:p>
        </w:tc>
        <w:tc>
          <w:tcPr>
            <w:tcW w:w="986" w:type="dxa"/>
            <w:shd w:val="clear" w:color="auto" w:fill="FFFFFF" w:themeFill="background1"/>
            <w:noWrap/>
            <w:hideMark/>
          </w:tcPr>
          <w:p w14:paraId="6A4631B5"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315" w:author="Huang T  Dr (Surrey Business Schl)" w:date="2018-09-20T17:46:00Z"/>
                <w:rFonts w:eastAsia="Times New Roman" w:cs="Times New Roman"/>
                <w:sz w:val="22"/>
              </w:rPr>
            </w:pPr>
            <w:ins w:id="7316" w:author="Huang T  Dr (Surrey Business Schl)" w:date="2018-09-20T17:46:00Z">
              <w:r w:rsidRPr="001E17BA">
                <w:rPr>
                  <w:rFonts w:eastAsia="Times New Roman" w:cs="Times New Roman"/>
                  <w:sz w:val="22"/>
                </w:rPr>
                <w:t>1.6</w:t>
              </w:r>
            </w:ins>
          </w:p>
        </w:tc>
        <w:tc>
          <w:tcPr>
            <w:tcW w:w="998" w:type="dxa"/>
            <w:shd w:val="clear" w:color="auto" w:fill="FFFFFF" w:themeFill="background1"/>
            <w:noWrap/>
            <w:hideMark/>
          </w:tcPr>
          <w:p w14:paraId="21EDDECC"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317" w:author="Huang T  Dr (Surrey Business Schl)" w:date="2018-09-20T17:46:00Z"/>
                <w:rFonts w:eastAsia="Times New Roman" w:cs="Times New Roman"/>
                <w:sz w:val="22"/>
              </w:rPr>
            </w:pPr>
            <w:ins w:id="7318" w:author="Huang T  Dr (Surrey Business Schl)" w:date="2018-09-20T17:46:00Z">
              <w:r w:rsidRPr="001E17BA">
                <w:rPr>
                  <w:rFonts w:eastAsia="Times New Roman" w:cs="Times New Roman"/>
                  <w:sz w:val="22"/>
                </w:rPr>
                <w:t>0.001</w:t>
              </w:r>
            </w:ins>
          </w:p>
        </w:tc>
        <w:tc>
          <w:tcPr>
            <w:tcW w:w="986" w:type="dxa"/>
            <w:shd w:val="clear" w:color="auto" w:fill="FFFFFF" w:themeFill="background1"/>
            <w:noWrap/>
            <w:hideMark/>
          </w:tcPr>
          <w:p w14:paraId="3D88FD1E"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319" w:author="Huang T  Dr (Surrey Business Schl)" w:date="2018-09-20T17:46:00Z"/>
                <w:rFonts w:eastAsia="Times New Roman" w:cs="Times New Roman"/>
                <w:sz w:val="22"/>
              </w:rPr>
            </w:pPr>
            <w:ins w:id="7320" w:author="Huang T  Dr (Surrey Business Schl)" w:date="2018-09-20T17:46:00Z">
              <w:r w:rsidRPr="001E17BA">
                <w:rPr>
                  <w:rFonts w:eastAsia="Times New Roman" w:cs="Times New Roman"/>
                  <w:sz w:val="22"/>
                </w:rPr>
                <w:t>2.6</w:t>
              </w:r>
            </w:ins>
          </w:p>
        </w:tc>
        <w:tc>
          <w:tcPr>
            <w:tcW w:w="999" w:type="dxa"/>
            <w:shd w:val="clear" w:color="auto" w:fill="FFFFFF" w:themeFill="background1"/>
            <w:noWrap/>
            <w:hideMark/>
          </w:tcPr>
          <w:p w14:paraId="4B634CE7"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321" w:author="Huang T  Dr (Surrey Business Schl)" w:date="2018-09-20T17:46:00Z"/>
                <w:rFonts w:eastAsia="Times New Roman" w:cs="Times New Roman"/>
                <w:sz w:val="22"/>
              </w:rPr>
            </w:pPr>
            <w:ins w:id="7322" w:author="Huang T  Dr (Surrey Business Schl)" w:date="2018-09-20T17:46:00Z">
              <w:r w:rsidRPr="001E17BA">
                <w:rPr>
                  <w:rFonts w:eastAsia="Times New Roman" w:cs="Times New Roman"/>
                  <w:sz w:val="22"/>
                </w:rPr>
                <w:t>0.015</w:t>
              </w:r>
            </w:ins>
          </w:p>
        </w:tc>
        <w:tc>
          <w:tcPr>
            <w:tcW w:w="986" w:type="dxa"/>
            <w:shd w:val="clear" w:color="auto" w:fill="FFFFFF" w:themeFill="background1"/>
            <w:noWrap/>
            <w:hideMark/>
          </w:tcPr>
          <w:p w14:paraId="3B8A0E10"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323" w:author="Huang T  Dr (Surrey Business Schl)" w:date="2018-09-20T17:46:00Z"/>
                <w:rFonts w:eastAsia="Times New Roman" w:cs="Times New Roman"/>
                <w:sz w:val="22"/>
              </w:rPr>
            </w:pPr>
            <w:ins w:id="7324" w:author="Huang T  Dr (Surrey Business Schl)" w:date="2018-09-20T17:46:00Z">
              <w:r w:rsidRPr="001E17BA">
                <w:rPr>
                  <w:rFonts w:eastAsia="Times New Roman" w:cs="Times New Roman"/>
                  <w:sz w:val="22"/>
                </w:rPr>
                <w:t>4.2</w:t>
              </w:r>
            </w:ins>
          </w:p>
        </w:tc>
        <w:tc>
          <w:tcPr>
            <w:tcW w:w="999" w:type="dxa"/>
            <w:shd w:val="clear" w:color="auto" w:fill="FFFFFF" w:themeFill="background1"/>
            <w:noWrap/>
            <w:hideMark/>
          </w:tcPr>
          <w:p w14:paraId="3A4A54FA"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325" w:author="Huang T  Dr (Surrey Business Schl)" w:date="2018-09-20T17:46:00Z"/>
                <w:rFonts w:eastAsia="Times New Roman" w:cs="Times New Roman"/>
                <w:sz w:val="22"/>
              </w:rPr>
            </w:pPr>
            <w:ins w:id="7326" w:author="Huang T  Dr (Surrey Business Schl)" w:date="2018-09-20T17:46:00Z">
              <w:r w:rsidRPr="001E17BA">
                <w:rPr>
                  <w:rFonts w:eastAsia="Times New Roman" w:cs="Times New Roman"/>
                  <w:sz w:val="22"/>
                </w:rPr>
                <w:t>0.001</w:t>
              </w:r>
            </w:ins>
          </w:p>
        </w:tc>
        <w:tc>
          <w:tcPr>
            <w:tcW w:w="986" w:type="dxa"/>
            <w:shd w:val="clear" w:color="auto" w:fill="FFFFFF" w:themeFill="background1"/>
            <w:hideMark/>
          </w:tcPr>
          <w:p w14:paraId="50AADA81"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327" w:author="Huang T  Dr (Surrey Business Schl)" w:date="2018-09-20T17:46:00Z"/>
                <w:rFonts w:eastAsia="Times New Roman" w:cs="Times New Roman"/>
                <w:sz w:val="22"/>
              </w:rPr>
            </w:pPr>
            <w:ins w:id="7328" w:author="Huang T  Dr (Surrey Business Schl)" w:date="2018-09-20T17:46:00Z">
              <w:r w:rsidRPr="001E17BA">
                <w:rPr>
                  <w:rFonts w:eastAsia="Times New Roman" w:cs="Times New Roman"/>
                  <w:sz w:val="22"/>
                </w:rPr>
                <w:t>1.2</w:t>
              </w:r>
            </w:ins>
          </w:p>
        </w:tc>
        <w:tc>
          <w:tcPr>
            <w:tcW w:w="998" w:type="dxa"/>
            <w:shd w:val="clear" w:color="auto" w:fill="FFFFFF" w:themeFill="background1"/>
            <w:hideMark/>
          </w:tcPr>
          <w:p w14:paraId="458D5EFB"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329" w:author="Huang T  Dr (Surrey Business Schl)" w:date="2018-09-20T17:46:00Z"/>
                <w:rFonts w:eastAsia="Times New Roman" w:cs="Times New Roman"/>
                <w:sz w:val="22"/>
              </w:rPr>
            </w:pPr>
            <w:ins w:id="7330" w:author="Huang T  Dr (Surrey Business Schl)" w:date="2018-09-20T17:46:00Z">
              <w:r w:rsidRPr="001E17BA">
                <w:rPr>
                  <w:rFonts w:eastAsia="Times New Roman" w:cs="Times New Roman"/>
                  <w:sz w:val="22"/>
                </w:rPr>
                <w:t>0.263</w:t>
              </w:r>
            </w:ins>
          </w:p>
        </w:tc>
        <w:tc>
          <w:tcPr>
            <w:tcW w:w="986" w:type="dxa"/>
            <w:shd w:val="clear" w:color="auto" w:fill="FFFFFF" w:themeFill="background1"/>
            <w:hideMark/>
          </w:tcPr>
          <w:p w14:paraId="5B818E09" w14:textId="77777777" w:rsidR="00480A3E" w:rsidRPr="001E17BA"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7331" w:author="Huang T  Dr (Surrey Business Schl)" w:date="2018-09-20T17:46:00Z"/>
                <w:rFonts w:eastAsia="Times New Roman" w:cs="Times New Roman"/>
                <w:sz w:val="22"/>
              </w:rPr>
            </w:pPr>
            <w:ins w:id="7332" w:author="Huang T  Dr (Surrey Business Schl)" w:date="2018-09-20T17:46:00Z">
              <w:r w:rsidRPr="001E17BA">
                <w:rPr>
                  <w:rFonts w:eastAsia="Times New Roman" w:cs="Times New Roman"/>
                  <w:sz w:val="22"/>
                </w:rPr>
                <w:t>1.9</w:t>
              </w:r>
            </w:ins>
          </w:p>
        </w:tc>
        <w:tc>
          <w:tcPr>
            <w:tcW w:w="999" w:type="dxa"/>
            <w:shd w:val="clear" w:color="auto" w:fill="FFFFFF" w:themeFill="background1"/>
            <w:hideMark/>
          </w:tcPr>
          <w:p w14:paraId="1432DAB8" w14:textId="77777777" w:rsidR="00480A3E" w:rsidRPr="001E17BA"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7333" w:author="Huang T  Dr (Surrey Business Schl)" w:date="2018-09-20T17:46:00Z"/>
                <w:rFonts w:eastAsia="Times New Roman" w:cs="Times New Roman"/>
                <w:sz w:val="22"/>
              </w:rPr>
            </w:pPr>
            <w:ins w:id="7334" w:author="Huang T  Dr (Surrey Business Schl)" w:date="2018-09-20T17:46:00Z">
              <w:r w:rsidRPr="001E17BA">
                <w:rPr>
                  <w:rFonts w:eastAsia="Times New Roman" w:cs="Times New Roman"/>
                  <w:sz w:val="22"/>
                </w:rPr>
                <w:t>0.008</w:t>
              </w:r>
            </w:ins>
          </w:p>
          <w:p w14:paraId="7DFD8A73" w14:textId="77777777" w:rsidR="00480A3E" w:rsidRPr="001E17BA"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7335" w:author="Huang T  Dr (Surrey Business Schl)" w:date="2018-09-20T17:46:00Z"/>
                <w:rFonts w:eastAsia="Times New Roman" w:cs="Times New Roman"/>
                <w:sz w:val="22"/>
              </w:rPr>
            </w:pPr>
          </w:p>
        </w:tc>
      </w:tr>
      <w:tr w:rsidR="00480A3E" w:rsidRPr="001E17BA" w14:paraId="1EF835F1" w14:textId="77777777" w:rsidTr="000D4781">
        <w:trPr>
          <w:cnfStyle w:val="000000100000" w:firstRow="0" w:lastRow="0" w:firstColumn="0" w:lastColumn="0" w:oddVBand="0" w:evenVBand="0" w:oddHBand="1" w:evenHBand="0" w:firstRowFirstColumn="0" w:firstRowLastColumn="0" w:lastRowFirstColumn="0" w:lastRowLastColumn="0"/>
          <w:trHeight w:val="20"/>
          <w:ins w:id="7336" w:author="Huang T  Dr (Surrey Business Schl)" w:date="2018-09-20T17:46:00Z"/>
        </w:trPr>
        <w:tc>
          <w:tcPr>
            <w:cnfStyle w:val="001000000000" w:firstRow="0" w:lastRow="0" w:firstColumn="1" w:lastColumn="0" w:oddVBand="0" w:evenVBand="0" w:oddHBand="0" w:evenHBand="0" w:firstRowFirstColumn="0" w:firstRowLastColumn="0" w:lastRowFirstColumn="0" w:lastRowLastColumn="0"/>
            <w:tcW w:w="15026" w:type="dxa"/>
            <w:gridSpan w:val="13"/>
            <w:shd w:val="clear" w:color="auto" w:fill="FFFFFF" w:themeFill="background1"/>
            <w:noWrap/>
          </w:tcPr>
          <w:p w14:paraId="73DA7645" w14:textId="335DEF1F" w:rsidR="00480A3E" w:rsidRPr="001E17BA" w:rsidRDefault="00767E6C">
            <w:pPr>
              <w:spacing w:after="0"/>
              <w:rPr>
                <w:ins w:id="7337" w:author="Huang T  Dr (Surrey Business Schl)" w:date="2018-09-20T17:46:00Z"/>
                <w:rFonts w:eastAsia="Times New Roman" w:cs="Times New Roman"/>
                <w:sz w:val="22"/>
              </w:rPr>
            </w:pPr>
            <w:ins w:id="7338" w:author="Huang T  Dr (Surrey Business Schl)" w:date="2018-09-20T17:47:00Z">
              <w:r>
                <w:rPr>
                  <w:rFonts w:eastAsia="Times New Roman" w:cs="Times New Roman"/>
                  <w:b w:val="0"/>
                  <w:i/>
                  <w:iCs/>
                  <w:sz w:val="22"/>
                </w:rPr>
                <w:t xml:space="preserve"> </w:t>
              </w:r>
            </w:ins>
            <w:ins w:id="7339" w:author="Huang T  Dr (Surrey Business Schl)" w:date="2018-09-20T17:46:00Z">
              <w:r w:rsidR="00480A3E">
                <w:rPr>
                  <w:rFonts w:eastAsia="Times New Roman" w:cs="Times New Roman"/>
                  <w:b w:val="0"/>
                  <w:i/>
                  <w:iCs/>
                  <w:sz w:val="22"/>
                </w:rPr>
                <w:t>*</w:t>
              </w:r>
              <w:r w:rsidR="00480A3E" w:rsidRPr="001E17BA">
                <w:rPr>
                  <w:rFonts w:eastAsia="Times New Roman" w:cs="Times New Roman"/>
                  <w:b w:val="0"/>
                  <w:i/>
                  <w:iCs/>
                  <w:sz w:val="22"/>
                </w:rPr>
                <w:t>the estimates are all multiplied by 100</w:t>
              </w:r>
            </w:ins>
          </w:p>
        </w:tc>
      </w:tr>
    </w:tbl>
    <w:p w14:paraId="46C5BF31" w14:textId="2B4497F0" w:rsidR="00480A3E" w:rsidRDefault="00480A3E" w:rsidP="004C569C">
      <w:pPr>
        <w:pStyle w:val="ListParagraph"/>
        <w:shd w:val="clear" w:color="auto" w:fill="FFFFFF" w:themeFill="background1"/>
        <w:spacing w:after="0" w:line="360" w:lineRule="auto"/>
        <w:ind w:left="0"/>
        <w:rPr>
          <w:ins w:id="7340" w:author="Huang T  Dr (Surrey Business Schl)" w:date="2018-09-20T17:46:00Z"/>
          <w:rFonts w:cs="Times New Roman"/>
          <w:color w:val="000000" w:themeColor="text1"/>
          <w:sz w:val="22"/>
        </w:rPr>
      </w:pPr>
    </w:p>
    <w:p w14:paraId="0185A390" w14:textId="7EE088D3" w:rsidR="00480A3E" w:rsidRDefault="00480A3E" w:rsidP="004C569C">
      <w:pPr>
        <w:pStyle w:val="ListParagraph"/>
        <w:shd w:val="clear" w:color="auto" w:fill="FFFFFF" w:themeFill="background1"/>
        <w:spacing w:after="0" w:line="360" w:lineRule="auto"/>
        <w:ind w:left="0"/>
        <w:rPr>
          <w:ins w:id="7341" w:author="Huang T  Dr (Surrey Business Schl)" w:date="2018-09-20T17:46:00Z"/>
          <w:rFonts w:cs="Times New Roman"/>
          <w:color w:val="000000" w:themeColor="text1"/>
          <w:sz w:val="22"/>
        </w:rPr>
      </w:pPr>
    </w:p>
    <w:p w14:paraId="06EE0BBB" w14:textId="7544B45C" w:rsidR="00480A3E" w:rsidRDefault="00480A3E" w:rsidP="004C569C">
      <w:pPr>
        <w:pStyle w:val="ListParagraph"/>
        <w:shd w:val="clear" w:color="auto" w:fill="FFFFFF" w:themeFill="background1"/>
        <w:spacing w:after="0" w:line="360" w:lineRule="auto"/>
        <w:ind w:left="0"/>
        <w:rPr>
          <w:ins w:id="7342" w:author="Huang T  Dr (Surrey Business Schl)" w:date="2018-09-20T17:46:00Z"/>
          <w:rFonts w:cs="Times New Roman"/>
          <w:color w:val="000000" w:themeColor="text1"/>
          <w:sz w:val="22"/>
        </w:rPr>
      </w:pPr>
    </w:p>
    <w:tbl>
      <w:tblPr>
        <w:tblStyle w:val="ListTable1Light1"/>
        <w:tblW w:w="22640" w:type="dxa"/>
        <w:tblInd w:w="-567" w:type="dxa"/>
        <w:shd w:val="clear" w:color="auto" w:fill="FFFFFF" w:themeFill="background1"/>
        <w:tblLook w:val="04A0" w:firstRow="1" w:lastRow="0" w:firstColumn="1" w:lastColumn="0" w:noHBand="0" w:noVBand="1"/>
      </w:tblPr>
      <w:tblGrid>
        <w:gridCol w:w="4698"/>
        <w:gridCol w:w="1485"/>
        <w:gridCol w:w="1504"/>
        <w:gridCol w:w="1486"/>
        <w:gridCol w:w="1504"/>
        <w:gridCol w:w="1486"/>
        <w:gridCol w:w="1505"/>
        <w:gridCol w:w="1486"/>
        <w:gridCol w:w="1505"/>
        <w:gridCol w:w="1486"/>
        <w:gridCol w:w="1504"/>
        <w:gridCol w:w="1486"/>
        <w:gridCol w:w="1505"/>
      </w:tblGrid>
      <w:tr w:rsidR="004C569C" w:rsidRPr="001E17BA" w:rsidDel="00480A3E" w14:paraId="10163A8B" w14:textId="3850A8C0" w:rsidTr="00480A3E">
        <w:trPr>
          <w:cnfStyle w:val="100000000000" w:firstRow="1" w:lastRow="0" w:firstColumn="0" w:lastColumn="0" w:oddVBand="0" w:evenVBand="0" w:oddHBand="0" w:evenHBand="0" w:firstRowFirstColumn="0" w:firstRowLastColumn="0" w:lastRowFirstColumn="0" w:lastRowLastColumn="0"/>
          <w:trHeight w:val="20"/>
          <w:del w:id="7343"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414DD931" w14:textId="38BFDFFE" w:rsidR="004C569C" w:rsidRPr="001E17BA" w:rsidDel="00480A3E" w:rsidRDefault="004C569C" w:rsidP="001E17BA">
            <w:pPr>
              <w:spacing w:after="0"/>
              <w:jc w:val="center"/>
              <w:rPr>
                <w:del w:id="7344" w:author="Huang T  Dr (Surrey Business Schl)" w:date="2018-09-20T17:45:00Z"/>
                <w:rFonts w:eastAsia="Times New Roman" w:cs="Times New Roman"/>
                <w:b w:val="0"/>
                <w:sz w:val="22"/>
              </w:rPr>
            </w:pPr>
            <w:del w:id="7345" w:author="Huang T  Dr (Surrey Business Schl)" w:date="2018-09-20T17:45:00Z">
              <w:r w:rsidRPr="001E17BA" w:rsidDel="00480A3E">
                <w:rPr>
                  <w:rFonts w:eastAsia="Times New Roman" w:cs="Times New Roman"/>
                  <w:b w:val="0"/>
                  <w:sz w:val="22"/>
                </w:rPr>
                <w:delText>Horizon = 8</w:delText>
              </w:r>
            </w:del>
          </w:p>
        </w:tc>
        <w:tc>
          <w:tcPr>
            <w:tcW w:w="1984" w:type="dxa"/>
            <w:gridSpan w:val="2"/>
            <w:shd w:val="clear" w:color="auto" w:fill="FFFFFF" w:themeFill="background1"/>
            <w:noWrap/>
            <w:hideMark/>
          </w:tcPr>
          <w:p w14:paraId="62920C8F" w14:textId="3400E1B9"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7346" w:author="Huang T  Dr (Surrey Business Schl)" w:date="2018-09-20T17:45:00Z"/>
                <w:rFonts w:eastAsia="Times New Roman" w:cs="Times New Roman"/>
                <w:b w:val="0"/>
                <w:sz w:val="22"/>
              </w:rPr>
            </w:pPr>
            <w:del w:id="7347" w:author="Huang T  Dr (Surrey Business Schl)" w:date="2018-09-20T17:45:00Z">
              <w:r w:rsidRPr="001E17BA" w:rsidDel="00480A3E">
                <w:rPr>
                  <w:rFonts w:eastAsia="Times New Roman" w:cs="Times New Roman"/>
                  <w:b w:val="0"/>
                  <w:sz w:val="22"/>
                </w:rPr>
                <w:delText>ADL-intra-EWC</w:delText>
              </w:r>
            </w:del>
          </w:p>
        </w:tc>
        <w:tc>
          <w:tcPr>
            <w:tcW w:w="1984" w:type="dxa"/>
            <w:gridSpan w:val="2"/>
            <w:shd w:val="clear" w:color="auto" w:fill="FFFFFF" w:themeFill="background1"/>
            <w:noWrap/>
            <w:hideMark/>
          </w:tcPr>
          <w:p w14:paraId="17F8A909" w14:textId="20E056DE"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7348" w:author="Huang T  Dr (Surrey Business Schl)" w:date="2018-09-20T17:45:00Z"/>
                <w:rFonts w:eastAsia="Times New Roman" w:cs="Times New Roman"/>
                <w:b w:val="0"/>
                <w:sz w:val="22"/>
              </w:rPr>
            </w:pPr>
            <w:del w:id="7349" w:author="Huang T  Dr (Surrey Business Schl)" w:date="2018-09-20T17:45:00Z">
              <w:r w:rsidRPr="001E17BA" w:rsidDel="00480A3E">
                <w:rPr>
                  <w:rFonts w:eastAsia="Times New Roman" w:cs="Times New Roman"/>
                  <w:b w:val="0"/>
                  <w:sz w:val="22"/>
                </w:rPr>
                <w:delText>ADL-own-EWC</w:delText>
              </w:r>
            </w:del>
          </w:p>
        </w:tc>
        <w:tc>
          <w:tcPr>
            <w:tcW w:w="1985" w:type="dxa"/>
            <w:gridSpan w:val="2"/>
            <w:shd w:val="clear" w:color="auto" w:fill="FFFFFF" w:themeFill="background1"/>
            <w:noWrap/>
            <w:hideMark/>
          </w:tcPr>
          <w:p w14:paraId="39798501" w14:textId="59714243"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7350" w:author="Huang T  Dr (Surrey Business Schl)" w:date="2018-09-20T17:45:00Z"/>
                <w:rFonts w:eastAsia="Times New Roman" w:cs="Times New Roman"/>
                <w:b w:val="0"/>
                <w:sz w:val="22"/>
              </w:rPr>
            </w:pPr>
            <w:del w:id="7351" w:author="Huang T  Dr (Surrey Business Schl)" w:date="2018-09-20T17:45:00Z">
              <w:r w:rsidRPr="001E17BA" w:rsidDel="00480A3E">
                <w:rPr>
                  <w:rFonts w:eastAsia="Times New Roman" w:cs="Times New Roman"/>
                  <w:b w:val="0"/>
                  <w:sz w:val="22"/>
                </w:rPr>
                <w:delText>ADL-intra-IC</w:delText>
              </w:r>
            </w:del>
          </w:p>
        </w:tc>
        <w:tc>
          <w:tcPr>
            <w:tcW w:w="1985" w:type="dxa"/>
            <w:gridSpan w:val="2"/>
            <w:shd w:val="clear" w:color="auto" w:fill="FFFFFF" w:themeFill="background1"/>
            <w:noWrap/>
            <w:hideMark/>
          </w:tcPr>
          <w:p w14:paraId="05F03CD3" w14:textId="6907E658"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7352" w:author="Huang T  Dr (Surrey Business Schl)" w:date="2018-09-20T17:45:00Z"/>
                <w:rFonts w:eastAsia="Times New Roman" w:cs="Times New Roman"/>
                <w:b w:val="0"/>
                <w:sz w:val="22"/>
              </w:rPr>
            </w:pPr>
            <w:del w:id="7353" w:author="Huang T  Dr (Surrey Business Schl)" w:date="2018-09-20T17:45:00Z">
              <w:r w:rsidRPr="001E17BA" w:rsidDel="00480A3E">
                <w:rPr>
                  <w:rFonts w:eastAsia="Times New Roman" w:cs="Times New Roman"/>
                  <w:b w:val="0"/>
                  <w:sz w:val="22"/>
                </w:rPr>
                <w:delText>ADL-own-IC</w:delText>
              </w:r>
            </w:del>
          </w:p>
        </w:tc>
        <w:tc>
          <w:tcPr>
            <w:tcW w:w="1984" w:type="dxa"/>
            <w:gridSpan w:val="2"/>
            <w:shd w:val="clear" w:color="auto" w:fill="FFFFFF" w:themeFill="background1"/>
            <w:noWrap/>
            <w:hideMark/>
          </w:tcPr>
          <w:p w14:paraId="6C5A2CBD" w14:textId="6F1CAE49"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7354" w:author="Huang T  Dr (Surrey Business Schl)" w:date="2018-09-20T17:45:00Z"/>
                <w:rFonts w:eastAsia="Times New Roman" w:cs="Times New Roman"/>
                <w:b w:val="0"/>
                <w:sz w:val="22"/>
              </w:rPr>
            </w:pPr>
            <w:del w:id="7355" w:author="Huang T  Dr (Surrey Business Schl)" w:date="2018-09-20T17:45:00Z">
              <w:r w:rsidRPr="001E17BA" w:rsidDel="00480A3E">
                <w:rPr>
                  <w:rFonts w:eastAsia="Times New Roman" w:cs="Times New Roman"/>
                  <w:b w:val="0"/>
                  <w:sz w:val="22"/>
                </w:rPr>
                <w:delText>ADL-EWC-IC</w:delText>
              </w:r>
            </w:del>
          </w:p>
        </w:tc>
        <w:tc>
          <w:tcPr>
            <w:tcW w:w="1985" w:type="dxa"/>
            <w:gridSpan w:val="2"/>
            <w:shd w:val="clear" w:color="auto" w:fill="FFFFFF" w:themeFill="background1"/>
            <w:noWrap/>
            <w:hideMark/>
          </w:tcPr>
          <w:p w14:paraId="5A733071" w14:textId="3A570B13"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7356" w:author="Huang T  Dr (Surrey Business Schl)" w:date="2018-09-20T17:45:00Z"/>
                <w:rFonts w:eastAsia="Times New Roman" w:cs="Times New Roman"/>
                <w:b w:val="0"/>
                <w:sz w:val="22"/>
              </w:rPr>
            </w:pPr>
            <w:del w:id="7357" w:author="Huang T  Dr (Surrey Business Schl)" w:date="2018-09-20T17:45:00Z">
              <w:r w:rsidRPr="001E17BA" w:rsidDel="00480A3E">
                <w:rPr>
                  <w:rFonts w:eastAsia="Times New Roman" w:cs="Times New Roman"/>
                  <w:b w:val="0"/>
                  <w:sz w:val="22"/>
                </w:rPr>
                <w:delText>IC versus EWC</w:delText>
              </w:r>
            </w:del>
          </w:p>
        </w:tc>
      </w:tr>
      <w:tr w:rsidR="004C569C" w:rsidRPr="001E17BA" w:rsidDel="00480A3E" w14:paraId="7DBF0FC9" w14:textId="1236932D" w:rsidTr="00480A3E">
        <w:trPr>
          <w:cnfStyle w:val="000000100000" w:firstRow="0" w:lastRow="0" w:firstColumn="0" w:lastColumn="0" w:oddVBand="0" w:evenVBand="0" w:oddHBand="1" w:evenHBand="0" w:firstRowFirstColumn="0" w:firstRowLastColumn="0" w:lastRowFirstColumn="0" w:lastRowLastColumn="0"/>
          <w:trHeight w:val="20"/>
          <w:del w:id="7358"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FD091A8" w14:textId="0966A738" w:rsidR="004C569C" w:rsidRPr="001E17BA" w:rsidDel="00480A3E" w:rsidRDefault="004C569C" w:rsidP="00F55F33">
            <w:pPr>
              <w:spacing w:after="0"/>
              <w:rPr>
                <w:del w:id="7359" w:author="Huang T  Dr (Surrey Business Schl)" w:date="2018-09-20T17:45:00Z"/>
                <w:rFonts w:eastAsia="Times New Roman" w:cs="Times New Roman"/>
                <w:b w:val="0"/>
                <w:sz w:val="22"/>
              </w:rPr>
            </w:pPr>
            <w:del w:id="7360" w:author="Huang T  Dr (Surrey Business Schl)" w:date="2018-09-20T17:45:00Z">
              <w:r w:rsidRPr="001E17BA" w:rsidDel="00480A3E">
                <w:rPr>
                  <w:rFonts w:eastAsia="Times New Roman" w:cs="Times New Roman"/>
                  <w:b w:val="0"/>
                  <w:sz w:val="22"/>
                </w:rPr>
                <w:delText>Parameter/estimate and p-values</w:delText>
              </w:r>
            </w:del>
          </w:p>
        </w:tc>
        <w:tc>
          <w:tcPr>
            <w:tcW w:w="986" w:type="dxa"/>
            <w:shd w:val="clear" w:color="auto" w:fill="FFFFFF" w:themeFill="background1"/>
            <w:noWrap/>
            <w:hideMark/>
          </w:tcPr>
          <w:p w14:paraId="3F70A57C" w14:textId="4229BE2D"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7361" w:author="Huang T  Dr (Surrey Business Schl)" w:date="2018-09-20T17:45:00Z"/>
                <w:rFonts w:eastAsia="Times New Roman" w:cs="Times New Roman"/>
                <w:sz w:val="22"/>
              </w:rPr>
            </w:pPr>
            <w:del w:id="7362"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5F895C83" w14:textId="56718BFA"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7363" w:author="Huang T  Dr (Surrey Business Schl)" w:date="2018-09-20T17:45:00Z"/>
                <w:rFonts w:eastAsia="Times New Roman" w:cs="Times New Roman"/>
                <w:sz w:val="22"/>
              </w:rPr>
            </w:pPr>
            <w:del w:id="7364"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33AEFEF5" w14:textId="5D13E889"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7365" w:author="Huang T  Dr (Surrey Business Schl)" w:date="2018-09-20T17:45:00Z"/>
                <w:rFonts w:eastAsia="Times New Roman" w:cs="Times New Roman"/>
                <w:sz w:val="22"/>
              </w:rPr>
            </w:pPr>
            <w:del w:id="7366"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5B77D006" w14:textId="5FCCAD21"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7367" w:author="Huang T  Dr (Surrey Business Schl)" w:date="2018-09-20T17:45:00Z"/>
                <w:rFonts w:eastAsia="Times New Roman" w:cs="Times New Roman"/>
                <w:sz w:val="22"/>
              </w:rPr>
            </w:pPr>
            <w:del w:id="7368"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1E7459E9" w14:textId="4A1AB144"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7369" w:author="Huang T  Dr (Surrey Business Schl)" w:date="2018-09-20T17:45:00Z"/>
                <w:rFonts w:eastAsia="Times New Roman" w:cs="Times New Roman"/>
                <w:sz w:val="22"/>
              </w:rPr>
            </w:pPr>
            <w:del w:id="7370"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70AA106A" w14:textId="7D0F5537"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7371" w:author="Huang T  Dr (Surrey Business Schl)" w:date="2018-09-20T17:45:00Z"/>
                <w:rFonts w:eastAsia="Times New Roman" w:cs="Times New Roman"/>
                <w:sz w:val="22"/>
              </w:rPr>
            </w:pPr>
            <w:del w:id="7372"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4744AB5E" w14:textId="5045252D"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7373" w:author="Huang T  Dr (Surrey Business Schl)" w:date="2018-09-20T17:45:00Z"/>
                <w:rFonts w:eastAsia="Times New Roman" w:cs="Times New Roman"/>
                <w:sz w:val="22"/>
              </w:rPr>
            </w:pPr>
            <w:del w:id="7374"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306F0E8A" w14:textId="07B0157B"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7375" w:author="Huang T  Dr (Surrey Business Schl)" w:date="2018-09-20T17:45:00Z"/>
                <w:rFonts w:eastAsia="Times New Roman" w:cs="Times New Roman"/>
                <w:sz w:val="22"/>
              </w:rPr>
            </w:pPr>
            <w:del w:id="7376"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2F8D925C" w14:textId="0934B2E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377" w:author="Huang T  Dr (Surrey Business Schl)" w:date="2018-09-20T17:45:00Z"/>
                <w:rFonts w:eastAsia="Times New Roman" w:cs="Times New Roman"/>
                <w:sz w:val="22"/>
              </w:rPr>
            </w:pPr>
            <w:del w:id="7378"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65349F2C" w14:textId="45C009A1"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379" w:author="Huang T  Dr (Surrey Business Schl)" w:date="2018-09-20T17:45:00Z"/>
                <w:rFonts w:eastAsia="Times New Roman" w:cs="Times New Roman"/>
                <w:sz w:val="22"/>
              </w:rPr>
            </w:pPr>
            <w:del w:id="7380"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2ECB4D54" w14:textId="733E4AC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381" w:author="Huang T  Dr (Surrey Business Schl)" w:date="2018-09-20T17:45:00Z"/>
                <w:rFonts w:eastAsia="Times New Roman" w:cs="Times New Roman"/>
                <w:sz w:val="22"/>
              </w:rPr>
            </w:pPr>
            <w:del w:id="7382"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48624A09" w14:textId="37C8176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383" w:author="Huang T  Dr (Surrey Business Schl)" w:date="2018-09-20T17:45:00Z"/>
                <w:rFonts w:eastAsia="Times New Roman" w:cs="Times New Roman"/>
                <w:sz w:val="22"/>
              </w:rPr>
            </w:pPr>
            <w:del w:id="7384" w:author="Huang T  Dr (Surrey Business Schl)" w:date="2018-09-20T17:45:00Z">
              <w:r w:rsidRPr="001E17BA" w:rsidDel="00480A3E">
                <w:rPr>
                  <w:rFonts w:eastAsia="Times New Roman" w:cs="Times New Roman"/>
                  <w:sz w:val="22"/>
                </w:rPr>
                <w:delText>P-value</w:delText>
              </w:r>
            </w:del>
          </w:p>
        </w:tc>
      </w:tr>
      <w:tr w:rsidR="004C569C" w:rsidRPr="001E17BA" w:rsidDel="00480A3E" w14:paraId="4ED77E0F" w14:textId="405F3EFF" w:rsidTr="00480A3E">
        <w:trPr>
          <w:trHeight w:val="20"/>
          <w:del w:id="7385"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5CD8E07" w14:textId="6C0092A8" w:rsidR="004C569C" w:rsidRPr="001E17BA" w:rsidDel="00480A3E" w:rsidRDefault="004C569C" w:rsidP="001E17BA">
            <w:pPr>
              <w:spacing w:after="0"/>
              <w:rPr>
                <w:del w:id="7386" w:author="Huang T  Dr (Surrey Business Schl)" w:date="2018-09-20T17:45:00Z"/>
                <w:rFonts w:eastAsia="Times New Roman" w:cs="Times New Roman"/>
                <w:b w:val="0"/>
                <w:iCs/>
                <w:sz w:val="22"/>
              </w:rPr>
            </w:pPr>
            <w:del w:id="7387" w:author="Huang T  Dr (Surrey Business Schl)" w:date="2018-09-20T17:45:00Z">
              <w:r w:rsidRPr="001E17BA" w:rsidDel="00480A3E">
                <w:rPr>
                  <w:rFonts w:eastAsia="Times New Roman" w:cs="Times New Roman"/>
                  <w:b w:val="0"/>
                  <w:iCs/>
                  <w:sz w:val="22"/>
                </w:rPr>
                <w:delText>Outliers and general variations</w:delText>
              </w:r>
              <w:r w:rsidRPr="001E17BA" w:rsidDel="00480A3E">
                <w:rPr>
                  <w:rFonts w:eastAsia="Times New Roman" w:cs="Times New Roman"/>
                  <w:b w:val="0"/>
                  <w:sz w:val="22"/>
                </w:rPr>
                <w:delText> </w:delText>
              </w:r>
            </w:del>
          </w:p>
        </w:tc>
        <w:tc>
          <w:tcPr>
            <w:tcW w:w="986" w:type="dxa"/>
            <w:shd w:val="clear" w:color="auto" w:fill="FFFFFF" w:themeFill="background1"/>
            <w:noWrap/>
            <w:hideMark/>
          </w:tcPr>
          <w:p w14:paraId="66FCBB9D" w14:textId="77777777" w:rsidR="004C569C" w:rsidDel="00480A3E" w:rsidRDefault="004C569C" w:rsidP="004C569C">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7388" w:author="Huang T  Dr (Surrey Business Schl)" w:date="2018-09-20T17:45:00Z"/>
                <w:rFonts w:eastAsia="Times New Roman" w:cs="Times New Roman"/>
                <w:sz w:val="22"/>
              </w:rPr>
            </w:pPr>
            <w:del w:id="7389" w:author="Huang T  Dr (Surrey Business Schl)" w:date="2018-09-20T17:45:00Z">
              <w:r w:rsidRPr="001E17BA" w:rsidDel="00480A3E">
                <w:rPr>
                  <w:rFonts w:eastAsia="Times New Roman" w:cs="Times New Roman"/>
                  <w:sz w:val="22"/>
                </w:rPr>
                <w:delText>0.1</w:delText>
              </w:r>
            </w:del>
          </w:p>
          <w:p w14:paraId="56A72496"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7390" w:author="Huang T  Dr (Surrey Business Schl)" w:date="2018-09-20T17:45:00Z"/>
                <w:rFonts w:eastAsia="Times New Roman" w:cs="Times New Roman"/>
                <w:sz w:val="22"/>
              </w:rPr>
            </w:pPr>
          </w:p>
          <w:p w14:paraId="0302165A"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7391" w:author="Huang T  Dr (Surrey Business Schl)" w:date="2018-09-20T17:45:00Z"/>
                <w:rFonts w:eastAsia="Times New Roman" w:cs="Times New Roman"/>
                <w:sz w:val="22"/>
              </w:rPr>
            </w:pPr>
          </w:p>
          <w:p w14:paraId="28F9AFC1"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7392" w:author="Huang T  Dr (Surrey Business Schl)" w:date="2018-09-20T17:45:00Z"/>
                <w:rFonts w:eastAsia="Times New Roman" w:cs="Times New Roman"/>
                <w:sz w:val="22"/>
              </w:rPr>
            </w:pPr>
          </w:p>
          <w:p w14:paraId="3C4155B1"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7393" w:author="Huang T  Dr (Surrey Business Schl)" w:date="2018-09-20T17:45:00Z"/>
                <w:rFonts w:eastAsia="Times New Roman" w:cs="Times New Roman"/>
                <w:sz w:val="22"/>
              </w:rPr>
            </w:pPr>
          </w:p>
          <w:p w14:paraId="45BB5E9D"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7394" w:author="Huang T  Dr (Surrey Business Schl)" w:date="2018-09-20T17:45:00Z"/>
                <w:rFonts w:eastAsia="Times New Roman" w:cs="Times New Roman"/>
                <w:sz w:val="22"/>
              </w:rPr>
            </w:pPr>
          </w:p>
          <w:p w14:paraId="14395046"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7395" w:author="Huang T  Dr (Surrey Business Schl)" w:date="2018-09-20T17:45:00Z"/>
                <w:rFonts w:eastAsia="Times New Roman" w:cs="Times New Roman"/>
                <w:sz w:val="22"/>
              </w:rPr>
            </w:pPr>
          </w:p>
          <w:p w14:paraId="59CE6DB2" w14:textId="40298753" w:rsidR="00480A3E" w:rsidRPr="001E17BA"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7396" w:author="Huang T  Dr (Surrey Business Schl)" w:date="2018-09-20T17:45:00Z"/>
                <w:rFonts w:eastAsia="Times New Roman" w:cs="Times New Roman"/>
                <w:sz w:val="22"/>
              </w:rPr>
            </w:pPr>
          </w:p>
        </w:tc>
        <w:tc>
          <w:tcPr>
            <w:tcW w:w="998" w:type="dxa"/>
            <w:shd w:val="clear" w:color="auto" w:fill="FFFFFF" w:themeFill="background1"/>
            <w:noWrap/>
            <w:hideMark/>
          </w:tcPr>
          <w:p w14:paraId="5F53269F" w14:textId="7C6F4C1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397" w:author="Huang T  Dr (Surrey Business Schl)" w:date="2018-09-20T17:45:00Z"/>
                <w:rFonts w:eastAsia="Times New Roman" w:cs="Times New Roman"/>
                <w:sz w:val="22"/>
              </w:rPr>
            </w:pPr>
            <w:del w:id="7398" w:author="Huang T  Dr (Surrey Business Schl)" w:date="2018-09-20T17:45:00Z">
              <w:r w:rsidRPr="001E17BA" w:rsidDel="00480A3E">
                <w:rPr>
                  <w:rFonts w:eastAsia="Times New Roman" w:cs="Times New Roman"/>
                  <w:sz w:val="22"/>
                </w:rPr>
                <w:delText>0.319</w:delText>
              </w:r>
            </w:del>
          </w:p>
        </w:tc>
        <w:tc>
          <w:tcPr>
            <w:tcW w:w="986" w:type="dxa"/>
            <w:shd w:val="clear" w:color="auto" w:fill="FFFFFF" w:themeFill="background1"/>
            <w:noWrap/>
            <w:hideMark/>
          </w:tcPr>
          <w:p w14:paraId="13FD7D41" w14:textId="54C7D21F"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399" w:author="Huang T  Dr (Surrey Business Schl)" w:date="2018-09-20T17:45:00Z"/>
                <w:rFonts w:eastAsia="Times New Roman" w:cs="Times New Roman"/>
                <w:sz w:val="22"/>
              </w:rPr>
            </w:pPr>
            <w:del w:id="7400"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7EBAD1C5" w14:textId="10D4C429"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01" w:author="Huang T  Dr (Surrey Business Schl)" w:date="2018-09-20T17:45:00Z"/>
                <w:rFonts w:eastAsia="Times New Roman" w:cs="Times New Roman"/>
                <w:sz w:val="22"/>
              </w:rPr>
            </w:pPr>
            <w:del w:id="7402" w:author="Huang T  Dr (Surrey Business Schl)" w:date="2018-09-20T17:45:00Z">
              <w:r w:rsidRPr="001E17BA" w:rsidDel="00480A3E">
                <w:rPr>
                  <w:rFonts w:eastAsia="Times New Roman" w:cs="Times New Roman"/>
                  <w:sz w:val="22"/>
                </w:rPr>
                <w:delText>0.321</w:delText>
              </w:r>
            </w:del>
          </w:p>
        </w:tc>
        <w:tc>
          <w:tcPr>
            <w:tcW w:w="986" w:type="dxa"/>
            <w:shd w:val="clear" w:color="auto" w:fill="FFFFFF" w:themeFill="background1"/>
            <w:noWrap/>
            <w:hideMark/>
          </w:tcPr>
          <w:p w14:paraId="600E6461" w14:textId="4D7604A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03" w:author="Huang T  Dr (Surrey Business Schl)" w:date="2018-09-20T17:45:00Z"/>
                <w:rFonts w:eastAsia="Times New Roman" w:cs="Times New Roman"/>
                <w:sz w:val="22"/>
              </w:rPr>
            </w:pPr>
            <w:del w:id="7404" w:author="Huang T  Dr (Surrey Business Schl)" w:date="2018-09-20T17:45:00Z">
              <w:r w:rsidRPr="001E17BA" w:rsidDel="00480A3E">
                <w:rPr>
                  <w:rFonts w:eastAsia="Times New Roman" w:cs="Times New Roman"/>
                  <w:sz w:val="22"/>
                </w:rPr>
                <w:delText>-1</w:delText>
              </w:r>
            </w:del>
          </w:p>
        </w:tc>
        <w:tc>
          <w:tcPr>
            <w:tcW w:w="999" w:type="dxa"/>
            <w:shd w:val="clear" w:color="auto" w:fill="FFFFFF" w:themeFill="background1"/>
            <w:noWrap/>
            <w:hideMark/>
          </w:tcPr>
          <w:p w14:paraId="232DDA25" w14:textId="439D5781"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05" w:author="Huang T  Dr (Surrey Business Schl)" w:date="2018-09-20T17:45:00Z"/>
                <w:rFonts w:eastAsia="Times New Roman" w:cs="Times New Roman"/>
                <w:sz w:val="22"/>
              </w:rPr>
            </w:pPr>
            <w:del w:id="7406"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noWrap/>
            <w:hideMark/>
          </w:tcPr>
          <w:p w14:paraId="31168F6A" w14:textId="0632CBB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07" w:author="Huang T  Dr (Surrey Business Schl)" w:date="2018-09-20T17:45:00Z"/>
                <w:rFonts w:eastAsia="Times New Roman" w:cs="Times New Roman"/>
                <w:sz w:val="22"/>
              </w:rPr>
            </w:pPr>
            <w:del w:id="7408" w:author="Huang T  Dr (Surrey Business Schl)" w:date="2018-09-20T17:45:00Z">
              <w:r w:rsidRPr="001E17BA" w:rsidDel="00480A3E">
                <w:rPr>
                  <w:rFonts w:eastAsia="Times New Roman" w:cs="Times New Roman"/>
                  <w:sz w:val="22"/>
                </w:rPr>
                <w:delText>-1.4</w:delText>
              </w:r>
            </w:del>
          </w:p>
        </w:tc>
        <w:tc>
          <w:tcPr>
            <w:tcW w:w="999" w:type="dxa"/>
            <w:shd w:val="clear" w:color="auto" w:fill="FFFFFF" w:themeFill="background1"/>
            <w:noWrap/>
            <w:hideMark/>
          </w:tcPr>
          <w:p w14:paraId="4988A468" w14:textId="65BE6C92"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09" w:author="Huang T  Dr (Surrey Business Schl)" w:date="2018-09-20T17:45:00Z"/>
                <w:rFonts w:eastAsia="Times New Roman" w:cs="Times New Roman"/>
                <w:sz w:val="22"/>
              </w:rPr>
            </w:pPr>
            <w:del w:id="7410"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hideMark/>
          </w:tcPr>
          <w:p w14:paraId="1A180DE3" w14:textId="5557FA40"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11" w:author="Huang T  Dr (Surrey Business Schl)" w:date="2018-09-20T17:45:00Z"/>
                <w:rFonts w:eastAsia="Times New Roman" w:cs="Times New Roman"/>
                <w:sz w:val="22"/>
              </w:rPr>
            </w:pPr>
            <w:del w:id="7412" w:author="Huang T  Dr (Surrey Business Schl)" w:date="2018-09-20T17:45:00Z">
              <w:r w:rsidRPr="001E17BA" w:rsidDel="00480A3E">
                <w:rPr>
                  <w:rFonts w:eastAsia="Times New Roman" w:cs="Times New Roman"/>
                  <w:sz w:val="22"/>
                </w:rPr>
                <w:delText>-1.1</w:delText>
              </w:r>
            </w:del>
          </w:p>
        </w:tc>
        <w:tc>
          <w:tcPr>
            <w:tcW w:w="998" w:type="dxa"/>
            <w:shd w:val="clear" w:color="auto" w:fill="FFFFFF" w:themeFill="background1"/>
            <w:hideMark/>
          </w:tcPr>
          <w:p w14:paraId="27D98AB8" w14:textId="2B284198"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13" w:author="Huang T  Dr (Surrey Business Schl)" w:date="2018-09-20T17:45:00Z"/>
                <w:rFonts w:eastAsia="Times New Roman" w:cs="Times New Roman"/>
                <w:sz w:val="22"/>
              </w:rPr>
            </w:pPr>
            <w:del w:id="7414"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noWrap/>
            <w:hideMark/>
          </w:tcPr>
          <w:p w14:paraId="5FAB72BC" w14:textId="42691D9D"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15" w:author="Huang T  Dr (Surrey Business Schl)" w:date="2018-09-20T17:45:00Z"/>
                <w:rFonts w:eastAsia="Times New Roman" w:cs="Times New Roman"/>
                <w:sz w:val="22"/>
              </w:rPr>
            </w:pPr>
            <w:del w:id="7416" w:author="Huang T  Dr (Surrey Business Schl)" w:date="2018-09-20T17:45:00Z">
              <w:r w:rsidRPr="001E17BA" w:rsidDel="00480A3E">
                <w:rPr>
                  <w:rFonts w:eastAsia="Times New Roman" w:cs="Times New Roman"/>
                  <w:sz w:val="22"/>
                </w:rPr>
                <w:delText>-0.8</w:delText>
              </w:r>
            </w:del>
          </w:p>
        </w:tc>
        <w:tc>
          <w:tcPr>
            <w:tcW w:w="999" w:type="dxa"/>
            <w:shd w:val="clear" w:color="auto" w:fill="FFFFFF" w:themeFill="background1"/>
            <w:hideMark/>
          </w:tcPr>
          <w:p w14:paraId="4F5D717C" w14:textId="55A1EF1E"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7417" w:author="Huang T  Dr (Surrey Business Schl)" w:date="2018-09-20T17:45:00Z"/>
                <w:rFonts w:eastAsia="Times New Roman" w:cs="Times New Roman"/>
                <w:sz w:val="22"/>
              </w:rPr>
            </w:pPr>
            <w:del w:id="7418" w:author="Huang T  Dr (Surrey Business Schl)" w:date="2018-09-20T17:45:00Z">
              <w:r w:rsidRPr="001E17BA" w:rsidDel="00480A3E">
                <w:rPr>
                  <w:rFonts w:eastAsia="Times New Roman" w:cs="Times New Roman"/>
                  <w:sz w:val="22"/>
                </w:rPr>
                <w:delText>0.000</w:delText>
              </w:r>
            </w:del>
          </w:p>
        </w:tc>
      </w:tr>
      <w:tr w:rsidR="004C569C" w:rsidRPr="001E17BA" w:rsidDel="00480A3E" w14:paraId="4D280270" w14:textId="04773D8E" w:rsidTr="00480A3E">
        <w:trPr>
          <w:cnfStyle w:val="000000100000" w:firstRow="0" w:lastRow="0" w:firstColumn="0" w:lastColumn="0" w:oddVBand="0" w:evenVBand="0" w:oddHBand="1" w:evenHBand="0" w:firstRowFirstColumn="0" w:firstRowLastColumn="0" w:lastRowFirstColumn="0" w:lastRowLastColumn="0"/>
          <w:trHeight w:val="20"/>
          <w:del w:id="7419"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C0BE163" w14:textId="21008219" w:rsidR="004C569C" w:rsidRPr="001E17BA" w:rsidDel="00480A3E" w:rsidRDefault="004C569C" w:rsidP="001E17BA">
            <w:pPr>
              <w:spacing w:after="0"/>
              <w:rPr>
                <w:del w:id="7420" w:author="Huang T  Dr (Surrey Business Schl)" w:date="2018-09-20T17:45:00Z"/>
                <w:rFonts w:eastAsia="Times New Roman" w:cs="Times New Roman"/>
                <w:b w:val="0"/>
                <w:iCs/>
                <w:sz w:val="22"/>
              </w:rPr>
            </w:pPr>
            <w:del w:id="7421" w:author="Huang T  Dr (Surrey Business Schl)" w:date="2018-09-20T17:45:00Z">
              <w:r w:rsidRPr="001E17BA" w:rsidDel="00480A3E">
                <w:rPr>
                  <w:rFonts w:eastAsia="Times New Roman" w:cs="Times New Roman"/>
                  <w:b w:val="0"/>
                  <w:iCs/>
                  <w:sz w:val="22"/>
                </w:rPr>
                <w:delText>Sales level and variation</w:delText>
              </w:r>
            </w:del>
          </w:p>
        </w:tc>
        <w:tc>
          <w:tcPr>
            <w:tcW w:w="986" w:type="dxa"/>
            <w:shd w:val="clear" w:color="auto" w:fill="FFFFFF" w:themeFill="background1"/>
            <w:noWrap/>
            <w:hideMark/>
          </w:tcPr>
          <w:p w14:paraId="2ED267EF" w14:textId="2B8BBB2C"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22" w:author="Huang T  Dr (Surrey Business Schl)" w:date="2018-09-20T17:45:00Z"/>
                <w:rFonts w:eastAsia="Times New Roman" w:cs="Times New Roman"/>
                <w:sz w:val="22"/>
              </w:rPr>
            </w:pPr>
            <w:del w:id="7423"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58EA14EA" w14:textId="2A98426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24" w:author="Huang T  Dr (Surrey Business Schl)" w:date="2018-09-20T17:45:00Z"/>
                <w:rFonts w:eastAsia="Times New Roman" w:cs="Times New Roman"/>
                <w:sz w:val="22"/>
              </w:rPr>
            </w:pPr>
            <w:del w:id="7425" w:author="Huang T  Dr (Surrey Business Schl)" w:date="2018-09-20T17:45:00Z">
              <w:r w:rsidRPr="001E17BA" w:rsidDel="00480A3E">
                <w:rPr>
                  <w:rFonts w:eastAsia="Times New Roman" w:cs="Times New Roman"/>
                  <w:sz w:val="22"/>
                </w:rPr>
                <w:delText>0.134</w:delText>
              </w:r>
            </w:del>
          </w:p>
        </w:tc>
        <w:tc>
          <w:tcPr>
            <w:tcW w:w="986" w:type="dxa"/>
            <w:shd w:val="clear" w:color="auto" w:fill="FFFFFF" w:themeFill="background1"/>
            <w:noWrap/>
            <w:hideMark/>
          </w:tcPr>
          <w:p w14:paraId="27312DBA" w14:textId="2E3844D5"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26" w:author="Huang T  Dr (Surrey Business Schl)" w:date="2018-09-20T17:45:00Z"/>
                <w:rFonts w:eastAsia="Times New Roman" w:cs="Times New Roman"/>
                <w:sz w:val="22"/>
              </w:rPr>
            </w:pPr>
            <w:del w:id="7427"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noWrap/>
            <w:hideMark/>
          </w:tcPr>
          <w:p w14:paraId="24B3EE72" w14:textId="3FB569E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28" w:author="Huang T  Dr (Surrey Business Schl)" w:date="2018-09-20T17:45:00Z"/>
                <w:rFonts w:eastAsia="Times New Roman" w:cs="Times New Roman"/>
                <w:sz w:val="22"/>
              </w:rPr>
            </w:pPr>
            <w:del w:id="7429" w:author="Huang T  Dr (Surrey Business Schl)" w:date="2018-09-20T17:45:00Z">
              <w:r w:rsidRPr="001E17BA" w:rsidDel="00480A3E">
                <w:rPr>
                  <w:rFonts w:eastAsia="Times New Roman" w:cs="Times New Roman"/>
                  <w:sz w:val="22"/>
                </w:rPr>
                <w:delText>0.085</w:delText>
              </w:r>
            </w:del>
          </w:p>
        </w:tc>
        <w:tc>
          <w:tcPr>
            <w:tcW w:w="986" w:type="dxa"/>
            <w:shd w:val="clear" w:color="auto" w:fill="FFFFFF" w:themeFill="background1"/>
            <w:noWrap/>
            <w:hideMark/>
          </w:tcPr>
          <w:p w14:paraId="25CF55E5" w14:textId="2DADC56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30" w:author="Huang T  Dr (Surrey Business Schl)" w:date="2018-09-20T17:45:00Z"/>
                <w:rFonts w:eastAsia="Times New Roman" w:cs="Times New Roman"/>
                <w:sz w:val="22"/>
              </w:rPr>
            </w:pPr>
            <w:del w:id="7431" w:author="Huang T  Dr (Surrey Business Schl)" w:date="2018-09-20T17:45:00Z">
              <w:r w:rsidRPr="001E17BA" w:rsidDel="00480A3E">
                <w:rPr>
                  <w:rFonts w:eastAsia="Times New Roman" w:cs="Times New Roman"/>
                  <w:sz w:val="22"/>
                </w:rPr>
                <w:delText>-0.2</w:delText>
              </w:r>
            </w:del>
          </w:p>
        </w:tc>
        <w:tc>
          <w:tcPr>
            <w:tcW w:w="999" w:type="dxa"/>
            <w:shd w:val="clear" w:color="auto" w:fill="FFFFFF" w:themeFill="background1"/>
            <w:noWrap/>
            <w:hideMark/>
          </w:tcPr>
          <w:p w14:paraId="1E1EFACD" w14:textId="7E7AB025"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32" w:author="Huang T  Dr (Surrey Business Schl)" w:date="2018-09-20T17:45:00Z"/>
                <w:rFonts w:eastAsia="Times New Roman" w:cs="Times New Roman"/>
                <w:sz w:val="22"/>
              </w:rPr>
            </w:pPr>
            <w:del w:id="7433" w:author="Huang T  Dr (Surrey Business Schl)" w:date="2018-09-20T17:45:00Z">
              <w:r w:rsidRPr="001E17BA" w:rsidDel="00480A3E">
                <w:rPr>
                  <w:rFonts w:eastAsia="Times New Roman" w:cs="Times New Roman"/>
                  <w:sz w:val="22"/>
                </w:rPr>
                <w:delText>0.277</w:delText>
              </w:r>
            </w:del>
          </w:p>
        </w:tc>
        <w:tc>
          <w:tcPr>
            <w:tcW w:w="986" w:type="dxa"/>
            <w:shd w:val="clear" w:color="auto" w:fill="FFFFFF" w:themeFill="background1"/>
            <w:noWrap/>
            <w:hideMark/>
          </w:tcPr>
          <w:p w14:paraId="25883E53" w14:textId="43C4705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34" w:author="Huang T  Dr (Surrey Business Schl)" w:date="2018-09-20T17:45:00Z"/>
                <w:rFonts w:eastAsia="Times New Roman" w:cs="Times New Roman"/>
                <w:sz w:val="22"/>
              </w:rPr>
            </w:pPr>
            <w:del w:id="7435" w:author="Huang T  Dr (Surrey Business Schl)" w:date="2018-09-20T17:45:00Z">
              <w:r w:rsidRPr="001E17BA" w:rsidDel="00480A3E">
                <w:rPr>
                  <w:rFonts w:eastAsia="Times New Roman" w:cs="Times New Roman"/>
                  <w:sz w:val="22"/>
                </w:rPr>
                <w:delText>-1</w:delText>
              </w:r>
            </w:del>
          </w:p>
        </w:tc>
        <w:tc>
          <w:tcPr>
            <w:tcW w:w="999" w:type="dxa"/>
            <w:shd w:val="clear" w:color="auto" w:fill="FFFFFF" w:themeFill="background1"/>
            <w:noWrap/>
            <w:hideMark/>
          </w:tcPr>
          <w:p w14:paraId="76CBC44D" w14:textId="62162E2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36" w:author="Huang T  Dr (Surrey Business Schl)" w:date="2018-09-20T17:45:00Z"/>
                <w:rFonts w:eastAsia="Times New Roman" w:cs="Times New Roman"/>
                <w:sz w:val="22"/>
              </w:rPr>
            </w:pPr>
            <w:del w:id="7437"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hideMark/>
          </w:tcPr>
          <w:p w14:paraId="0236A920" w14:textId="07F4FCF0"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38" w:author="Huang T  Dr (Surrey Business Schl)" w:date="2018-09-20T17:45:00Z"/>
                <w:rFonts w:eastAsia="Times New Roman" w:cs="Times New Roman"/>
                <w:sz w:val="22"/>
              </w:rPr>
            </w:pPr>
            <w:del w:id="7439" w:author="Huang T  Dr (Surrey Business Schl)" w:date="2018-09-20T17:45:00Z">
              <w:r w:rsidRPr="001E17BA" w:rsidDel="00480A3E">
                <w:rPr>
                  <w:rFonts w:eastAsia="Times New Roman" w:cs="Times New Roman"/>
                  <w:sz w:val="22"/>
                </w:rPr>
                <w:delText>-0.4</w:delText>
              </w:r>
            </w:del>
          </w:p>
        </w:tc>
        <w:tc>
          <w:tcPr>
            <w:tcW w:w="998" w:type="dxa"/>
            <w:shd w:val="clear" w:color="auto" w:fill="FFFFFF" w:themeFill="background1"/>
            <w:hideMark/>
          </w:tcPr>
          <w:p w14:paraId="0602DA84" w14:textId="5C983F3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40" w:author="Huang T  Dr (Surrey Business Schl)" w:date="2018-09-20T17:45:00Z"/>
                <w:rFonts w:eastAsia="Times New Roman" w:cs="Times New Roman"/>
                <w:sz w:val="22"/>
              </w:rPr>
            </w:pPr>
            <w:del w:id="7441" w:author="Huang T  Dr (Surrey Business Schl)" w:date="2018-09-20T17:45:00Z">
              <w:r w:rsidRPr="001E17BA" w:rsidDel="00480A3E">
                <w:rPr>
                  <w:rFonts w:eastAsia="Times New Roman" w:cs="Times New Roman"/>
                  <w:sz w:val="22"/>
                </w:rPr>
                <w:delText>0.082</w:delText>
              </w:r>
            </w:del>
          </w:p>
        </w:tc>
        <w:tc>
          <w:tcPr>
            <w:tcW w:w="986" w:type="dxa"/>
            <w:shd w:val="clear" w:color="auto" w:fill="FFFFFF" w:themeFill="background1"/>
            <w:hideMark/>
          </w:tcPr>
          <w:p w14:paraId="36859BAD" w14:textId="57BD9AA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42" w:author="Huang T  Dr (Surrey Business Schl)" w:date="2018-09-20T17:45:00Z"/>
                <w:rFonts w:eastAsia="Times New Roman" w:cs="Times New Roman"/>
                <w:sz w:val="22"/>
              </w:rPr>
            </w:pPr>
            <w:del w:id="7443" w:author="Huang T  Dr (Surrey Business Schl)" w:date="2018-09-20T17:45:00Z">
              <w:r w:rsidRPr="001E17BA" w:rsidDel="00480A3E">
                <w:rPr>
                  <w:rFonts w:eastAsia="Times New Roman" w:cs="Times New Roman"/>
                  <w:sz w:val="22"/>
                </w:rPr>
                <w:delText>0.0</w:delText>
              </w:r>
            </w:del>
          </w:p>
        </w:tc>
        <w:tc>
          <w:tcPr>
            <w:tcW w:w="999" w:type="dxa"/>
            <w:shd w:val="clear" w:color="auto" w:fill="FFFFFF" w:themeFill="background1"/>
            <w:hideMark/>
          </w:tcPr>
          <w:p w14:paraId="3EB1FC47" w14:textId="0DF4D40A"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7444" w:author="Huang T  Dr (Surrey Business Schl)" w:date="2018-09-20T17:45:00Z"/>
                <w:rFonts w:eastAsia="Times New Roman" w:cs="Times New Roman"/>
                <w:sz w:val="22"/>
              </w:rPr>
            </w:pPr>
            <w:del w:id="7445" w:author="Huang T  Dr (Surrey Business Schl)" w:date="2018-09-20T17:45:00Z">
              <w:r w:rsidRPr="001E17BA" w:rsidDel="00480A3E">
                <w:rPr>
                  <w:rFonts w:eastAsia="Times New Roman" w:cs="Times New Roman"/>
                  <w:sz w:val="22"/>
                </w:rPr>
                <w:delText>0.898</w:delText>
              </w:r>
            </w:del>
          </w:p>
        </w:tc>
      </w:tr>
      <w:tr w:rsidR="004C569C" w:rsidRPr="001E17BA" w:rsidDel="00480A3E" w14:paraId="48D15601" w14:textId="34252B32" w:rsidTr="00480A3E">
        <w:trPr>
          <w:trHeight w:val="20"/>
          <w:del w:id="7446"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2F269F1" w14:textId="6D8133B8" w:rsidR="004C569C" w:rsidRPr="001E17BA" w:rsidDel="00480A3E" w:rsidRDefault="004C569C" w:rsidP="001E17BA">
            <w:pPr>
              <w:spacing w:after="0"/>
              <w:rPr>
                <w:del w:id="7447" w:author="Huang T  Dr (Surrey Business Schl)" w:date="2018-09-20T17:45:00Z"/>
                <w:rFonts w:eastAsia="DengXian" w:cs="Times New Roman"/>
                <w:b w:val="0"/>
                <w:iCs/>
                <w:sz w:val="22"/>
              </w:rPr>
            </w:pPr>
            <w:del w:id="7448" w:author="Huang T  Dr (Surrey Business Schl)" w:date="2018-09-20T17:45:00Z">
              <w:r w:rsidRPr="001E17BA" w:rsidDel="00480A3E">
                <w:rPr>
                  <w:rFonts w:eastAsia="DengXian" w:cs="Times New Roman"/>
                  <w:b w:val="0"/>
                  <w:iCs/>
                  <w:sz w:val="22"/>
                </w:rPr>
                <w:delText>Central tendency of sales</w:delText>
              </w:r>
            </w:del>
          </w:p>
        </w:tc>
        <w:tc>
          <w:tcPr>
            <w:tcW w:w="986" w:type="dxa"/>
            <w:shd w:val="clear" w:color="auto" w:fill="FFFFFF" w:themeFill="background1"/>
            <w:noWrap/>
            <w:hideMark/>
          </w:tcPr>
          <w:p w14:paraId="78D70190" w14:textId="10AA1075"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49" w:author="Huang T  Dr (Surrey Business Schl)" w:date="2018-09-20T17:45:00Z"/>
                <w:rFonts w:eastAsia="Times New Roman" w:cs="Times New Roman"/>
                <w:sz w:val="22"/>
              </w:rPr>
            </w:pPr>
            <w:del w:id="7450"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6B63E84C" w14:textId="674620A8"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51" w:author="Huang T  Dr (Surrey Business Schl)" w:date="2018-09-20T17:45:00Z"/>
                <w:rFonts w:eastAsia="Times New Roman" w:cs="Times New Roman"/>
                <w:sz w:val="22"/>
              </w:rPr>
            </w:pPr>
            <w:del w:id="7452" w:author="Huang T  Dr (Surrey Business Schl)" w:date="2018-09-20T17:45:00Z">
              <w:r w:rsidRPr="001E17BA" w:rsidDel="00480A3E">
                <w:rPr>
                  <w:rFonts w:eastAsia="Times New Roman" w:cs="Times New Roman"/>
                  <w:sz w:val="22"/>
                </w:rPr>
                <w:delText>0.508</w:delText>
              </w:r>
            </w:del>
          </w:p>
        </w:tc>
        <w:tc>
          <w:tcPr>
            <w:tcW w:w="986" w:type="dxa"/>
            <w:shd w:val="clear" w:color="auto" w:fill="FFFFFF" w:themeFill="background1"/>
            <w:noWrap/>
            <w:hideMark/>
          </w:tcPr>
          <w:p w14:paraId="72D39687" w14:textId="085FCA2A"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53" w:author="Huang T  Dr (Surrey Business Schl)" w:date="2018-09-20T17:45:00Z"/>
                <w:rFonts w:eastAsia="Times New Roman" w:cs="Times New Roman"/>
                <w:sz w:val="22"/>
              </w:rPr>
            </w:pPr>
            <w:del w:id="7454"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3A42C10A" w14:textId="5DDB6DC5"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55" w:author="Huang T  Dr (Surrey Business Schl)" w:date="2018-09-20T17:45:00Z"/>
                <w:rFonts w:eastAsia="Times New Roman" w:cs="Times New Roman"/>
                <w:sz w:val="22"/>
              </w:rPr>
            </w:pPr>
            <w:del w:id="7456" w:author="Huang T  Dr (Surrey Business Schl)" w:date="2018-09-20T17:45:00Z">
              <w:r w:rsidRPr="001E17BA" w:rsidDel="00480A3E">
                <w:rPr>
                  <w:rFonts w:eastAsia="Times New Roman" w:cs="Times New Roman"/>
                  <w:sz w:val="22"/>
                </w:rPr>
                <w:delText>0.530</w:delText>
              </w:r>
            </w:del>
          </w:p>
        </w:tc>
        <w:tc>
          <w:tcPr>
            <w:tcW w:w="986" w:type="dxa"/>
            <w:shd w:val="clear" w:color="auto" w:fill="FFFFFF" w:themeFill="background1"/>
            <w:noWrap/>
            <w:hideMark/>
          </w:tcPr>
          <w:p w14:paraId="2DF46A2F" w14:textId="460F077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57" w:author="Huang T  Dr (Surrey Business Schl)" w:date="2018-09-20T17:45:00Z"/>
                <w:rFonts w:eastAsia="Times New Roman" w:cs="Times New Roman"/>
                <w:sz w:val="22"/>
              </w:rPr>
            </w:pPr>
            <w:del w:id="7458" w:author="Huang T  Dr (Surrey Business Schl)" w:date="2018-09-20T17:45:00Z">
              <w:r w:rsidRPr="001E17BA" w:rsidDel="00480A3E">
                <w:rPr>
                  <w:rFonts w:eastAsia="Times New Roman" w:cs="Times New Roman"/>
                  <w:sz w:val="22"/>
                </w:rPr>
                <w:delText>-0.7</w:delText>
              </w:r>
            </w:del>
          </w:p>
        </w:tc>
        <w:tc>
          <w:tcPr>
            <w:tcW w:w="999" w:type="dxa"/>
            <w:shd w:val="clear" w:color="auto" w:fill="FFFFFF" w:themeFill="background1"/>
            <w:noWrap/>
            <w:hideMark/>
          </w:tcPr>
          <w:p w14:paraId="149A66D7" w14:textId="499E4575"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59" w:author="Huang T  Dr (Surrey Business Schl)" w:date="2018-09-20T17:45:00Z"/>
                <w:rFonts w:eastAsia="Times New Roman" w:cs="Times New Roman"/>
                <w:sz w:val="22"/>
              </w:rPr>
            </w:pPr>
            <w:del w:id="7460"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026810D0" w14:textId="57DB828D"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61" w:author="Huang T  Dr (Surrey Business Schl)" w:date="2018-09-20T17:45:00Z"/>
                <w:rFonts w:eastAsia="Times New Roman" w:cs="Times New Roman"/>
                <w:sz w:val="22"/>
              </w:rPr>
            </w:pPr>
            <w:del w:id="7462" w:author="Huang T  Dr (Surrey Business Schl)" w:date="2018-09-20T17:45:00Z">
              <w:r w:rsidRPr="001E17BA" w:rsidDel="00480A3E">
                <w:rPr>
                  <w:rFonts w:eastAsia="Times New Roman" w:cs="Times New Roman"/>
                  <w:sz w:val="22"/>
                </w:rPr>
                <w:delText>-0.8</w:delText>
              </w:r>
            </w:del>
          </w:p>
        </w:tc>
        <w:tc>
          <w:tcPr>
            <w:tcW w:w="999" w:type="dxa"/>
            <w:shd w:val="clear" w:color="auto" w:fill="FFFFFF" w:themeFill="background1"/>
            <w:noWrap/>
            <w:hideMark/>
          </w:tcPr>
          <w:p w14:paraId="6D59B2B5" w14:textId="1B2C4E64"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63" w:author="Huang T  Dr (Surrey Business Schl)" w:date="2018-09-20T17:45:00Z"/>
                <w:rFonts w:eastAsia="Times New Roman" w:cs="Times New Roman"/>
                <w:sz w:val="22"/>
              </w:rPr>
            </w:pPr>
            <w:del w:id="7464"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hideMark/>
          </w:tcPr>
          <w:p w14:paraId="2529BDF9" w14:textId="0DC80CC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65" w:author="Huang T  Dr (Surrey Business Schl)" w:date="2018-09-20T17:45:00Z"/>
                <w:rFonts w:eastAsia="Times New Roman" w:cs="Times New Roman"/>
                <w:sz w:val="22"/>
              </w:rPr>
            </w:pPr>
            <w:del w:id="7466" w:author="Huang T  Dr (Surrey Business Schl)" w:date="2018-09-20T17:45:00Z">
              <w:r w:rsidRPr="001E17BA" w:rsidDel="00480A3E">
                <w:rPr>
                  <w:rFonts w:eastAsia="Times New Roman" w:cs="Times New Roman"/>
                  <w:sz w:val="22"/>
                </w:rPr>
                <w:delText>-0.7</w:delText>
              </w:r>
            </w:del>
          </w:p>
        </w:tc>
        <w:tc>
          <w:tcPr>
            <w:tcW w:w="998" w:type="dxa"/>
            <w:shd w:val="clear" w:color="auto" w:fill="FFFFFF" w:themeFill="background1"/>
            <w:hideMark/>
          </w:tcPr>
          <w:p w14:paraId="4D69B95F" w14:textId="4E9ED57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67" w:author="Huang T  Dr (Surrey Business Schl)" w:date="2018-09-20T17:45:00Z"/>
                <w:rFonts w:eastAsia="Times New Roman" w:cs="Times New Roman"/>
                <w:sz w:val="22"/>
              </w:rPr>
            </w:pPr>
            <w:del w:id="7468"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6BF94907" w14:textId="3E70A973"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469" w:author="Huang T  Dr (Surrey Business Schl)" w:date="2018-09-20T17:45:00Z"/>
                <w:rFonts w:eastAsia="Times New Roman" w:cs="Times New Roman"/>
                <w:sz w:val="22"/>
              </w:rPr>
            </w:pPr>
            <w:del w:id="7470" w:author="Huang T  Dr (Surrey Business Schl)" w:date="2018-09-20T17:45:00Z">
              <w:r w:rsidRPr="001E17BA" w:rsidDel="00480A3E">
                <w:rPr>
                  <w:rFonts w:eastAsia="Times New Roman" w:cs="Times New Roman"/>
                  <w:sz w:val="22"/>
                </w:rPr>
                <w:delText>-0.3</w:delText>
              </w:r>
            </w:del>
          </w:p>
        </w:tc>
        <w:tc>
          <w:tcPr>
            <w:tcW w:w="999" w:type="dxa"/>
            <w:shd w:val="clear" w:color="auto" w:fill="FFFFFF" w:themeFill="background1"/>
            <w:hideMark/>
          </w:tcPr>
          <w:p w14:paraId="55737160" w14:textId="03216B7C"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7471" w:author="Huang T  Dr (Surrey Business Schl)" w:date="2018-09-20T17:45:00Z"/>
                <w:rFonts w:eastAsia="Times New Roman" w:cs="Times New Roman"/>
                <w:sz w:val="22"/>
              </w:rPr>
            </w:pPr>
            <w:del w:id="7472" w:author="Huang T  Dr (Surrey Business Schl)" w:date="2018-09-20T17:45:00Z">
              <w:r w:rsidRPr="001E17BA" w:rsidDel="00480A3E">
                <w:rPr>
                  <w:rFonts w:eastAsia="Times New Roman" w:cs="Times New Roman"/>
                  <w:sz w:val="22"/>
                </w:rPr>
                <w:delText>0.059</w:delText>
              </w:r>
            </w:del>
          </w:p>
        </w:tc>
      </w:tr>
      <w:tr w:rsidR="004C569C" w:rsidRPr="001E17BA" w:rsidDel="00480A3E" w14:paraId="1EE05F84" w14:textId="56D5F402" w:rsidTr="00480A3E">
        <w:trPr>
          <w:cnfStyle w:val="000000100000" w:firstRow="0" w:lastRow="0" w:firstColumn="0" w:lastColumn="0" w:oddVBand="0" w:evenVBand="0" w:oddHBand="1" w:evenHBand="0" w:firstRowFirstColumn="0" w:firstRowLastColumn="0" w:lastRowFirstColumn="0" w:lastRowLastColumn="0"/>
          <w:trHeight w:val="20"/>
          <w:del w:id="7473"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1DD2DF2" w14:textId="10F6EB05" w:rsidR="004C569C" w:rsidRPr="001E17BA" w:rsidDel="00480A3E" w:rsidRDefault="004C569C" w:rsidP="001E17BA">
            <w:pPr>
              <w:spacing w:after="0"/>
              <w:rPr>
                <w:del w:id="7474" w:author="Huang T  Dr (Surrey Business Schl)" w:date="2018-09-20T17:45:00Z"/>
                <w:rFonts w:eastAsia="Times New Roman" w:cs="Times New Roman"/>
                <w:b w:val="0"/>
                <w:iCs/>
                <w:sz w:val="22"/>
              </w:rPr>
            </w:pPr>
            <w:del w:id="7475" w:author="Huang T  Dr (Surrey Business Schl)" w:date="2018-09-20T17:45:00Z">
              <w:r w:rsidRPr="001E17BA" w:rsidDel="00480A3E">
                <w:rPr>
                  <w:rFonts w:eastAsia="Times New Roman" w:cs="Times New Roman"/>
                  <w:b w:val="0"/>
                  <w:iCs/>
                  <w:sz w:val="22"/>
                </w:rPr>
                <w:delText>Price level and variation</w:delText>
              </w:r>
            </w:del>
          </w:p>
        </w:tc>
        <w:tc>
          <w:tcPr>
            <w:tcW w:w="986" w:type="dxa"/>
            <w:shd w:val="clear" w:color="auto" w:fill="FFFFFF" w:themeFill="background1"/>
            <w:noWrap/>
            <w:hideMark/>
          </w:tcPr>
          <w:p w14:paraId="3D385EA0" w14:textId="6BA2DEB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76" w:author="Huang T  Dr (Surrey Business Schl)" w:date="2018-09-20T17:45:00Z"/>
                <w:rFonts w:eastAsia="Times New Roman" w:cs="Times New Roman"/>
                <w:sz w:val="22"/>
              </w:rPr>
            </w:pPr>
            <w:del w:id="7477"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3693056E" w14:textId="6247837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78" w:author="Huang T  Dr (Surrey Business Schl)" w:date="2018-09-20T17:45:00Z"/>
                <w:rFonts w:eastAsia="Times New Roman" w:cs="Times New Roman"/>
                <w:sz w:val="22"/>
              </w:rPr>
            </w:pPr>
            <w:del w:id="7479" w:author="Huang T  Dr (Surrey Business Schl)" w:date="2018-09-20T17:45:00Z">
              <w:r w:rsidRPr="001E17BA" w:rsidDel="00480A3E">
                <w:rPr>
                  <w:rFonts w:eastAsia="Times New Roman" w:cs="Times New Roman"/>
                  <w:sz w:val="22"/>
                </w:rPr>
                <w:delText>0.170</w:delText>
              </w:r>
            </w:del>
          </w:p>
        </w:tc>
        <w:tc>
          <w:tcPr>
            <w:tcW w:w="986" w:type="dxa"/>
            <w:shd w:val="clear" w:color="auto" w:fill="FFFFFF" w:themeFill="background1"/>
            <w:noWrap/>
            <w:hideMark/>
          </w:tcPr>
          <w:p w14:paraId="4144169E" w14:textId="6C8AB29C"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80" w:author="Huang T  Dr (Surrey Business Schl)" w:date="2018-09-20T17:45:00Z"/>
                <w:rFonts w:eastAsia="Times New Roman" w:cs="Times New Roman"/>
                <w:sz w:val="22"/>
              </w:rPr>
            </w:pPr>
            <w:del w:id="7481"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noWrap/>
            <w:hideMark/>
          </w:tcPr>
          <w:p w14:paraId="6C247414" w14:textId="1FF2F0B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82" w:author="Huang T  Dr (Surrey Business Schl)" w:date="2018-09-20T17:45:00Z"/>
                <w:rFonts w:eastAsia="Times New Roman" w:cs="Times New Roman"/>
                <w:sz w:val="22"/>
              </w:rPr>
            </w:pPr>
            <w:del w:id="7483" w:author="Huang T  Dr (Surrey Business Schl)" w:date="2018-09-20T17:45:00Z">
              <w:r w:rsidRPr="001E17BA" w:rsidDel="00480A3E">
                <w:rPr>
                  <w:rFonts w:eastAsia="Times New Roman" w:cs="Times New Roman"/>
                  <w:sz w:val="22"/>
                </w:rPr>
                <w:delText>0.121</w:delText>
              </w:r>
            </w:del>
          </w:p>
        </w:tc>
        <w:tc>
          <w:tcPr>
            <w:tcW w:w="986" w:type="dxa"/>
            <w:shd w:val="clear" w:color="auto" w:fill="FFFFFF" w:themeFill="background1"/>
            <w:noWrap/>
            <w:hideMark/>
          </w:tcPr>
          <w:p w14:paraId="4D860472" w14:textId="4609D255"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84" w:author="Huang T  Dr (Surrey Business Schl)" w:date="2018-09-20T17:45:00Z"/>
                <w:rFonts w:eastAsia="Times New Roman" w:cs="Times New Roman"/>
                <w:sz w:val="22"/>
              </w:rPr>
            </w:pPr>
            <w:del w:id="7485" w:author="Huang T  Dr (Surrey Business Schl)" w:date="2018-09-20T17:45:00Z">
              <w:r w:rsidRPr="001E17BA" w:rsidDel="00480A3E">
                <w:rPr>
                  <w:rFonts w:eastAsia="Times New Roman" w:cs="Times New Roman"/>
                  <w:sz w:val="22"/>
                </w:rPr>
                <w:delText>0</w:delText>
              </w:r>
            </w:del>
          </w:p>
        </w:tc>
        <w:tc>
          <w:tcPr>
            <w:tcW w:w="999" w:type="dxa"/>
            <w:shd w:val="clear" w:color="auto" w:fill="FFFFFF" w:themeFill="background1"/>
            <w:noWrap/>
            <w:hideMark/>
          </w:tcPr>
          <w:p w14:paraId="296579E2" w14:textId="01D6DAA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86" w:author="Huang T  Dr (Surrey Business Schl)" w:date="2018-09-20T17:45:00Z"/>
                <w:rFonts w:eastAsia="Times New Roman" w:cs="Times New Roman"/>
                <w:sz w:val="22"/>
              </w:rPr>
            </w:pPr>
            <w:del w:id="7487" w:author="Huang T  Dr (Surrey Business Schl)" w:date="2018-09-20T17:45:00Z">
              <w:r w:rsidRPr="001E17BA" w:rsidDel="00480A3E">
                <w:rPr>
                  <w:rFonts w:eastAsia="Times New Roman" w:cs="Times New Roman"/>
                  <w:sz w:val="22"/>
                </w:rPr>
                <w:delText>0.824</w:delText>
              </w:r>
            </w:del>
          </w:p>
        </w:tc>
        <w:tc>
          <w:tcPr>
            <w:tcW w:w="986" w:type="dxa"/>
            <w:shd w:val="clear" w:color="auto" w:fill="FFFFFF" w:themeFill="background1"/>
            <w:noWrap/>
            <w:hideMark/>
          </w:tcPr>
          <w:p w14:paraId="35019F3B" w14:textId="2A8EEEFE"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88" w:author="Huang T  Dr (Surrey Business Schl)" w:date="2018-09-20T17:45:00Z"/>
                <w:rFonts w:eastAsia="Times New Roman" w:cs="Times New Roman"/>
                <w:sz w:val="22"/>
              </w:rPr>
            </w:pPr>
            <w:del w:id="7489"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noWrap/>
            <w:hideMark/>
          </w:tcPr>
          <w:p w14:paraId="1A4662E4" w14:textId="4873543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90" w:author="Huang T  Dr (Surrey Business Schl)" w:date="2018-09-20T17:45:00Z"/>
                <w:rFonts w:eastAsia="Times New Roman" w:cs="Times New Roman"/>
                <w:sz w:val="22"/>
              </w:rPr>
            </w:pPr>
            <w:del w:id="7491" w:author="Huang T  Dr (Surrey Business Schl)" w:date="2018-09-20T17:45:00Z">
              <w:r w:rsidRPr="001E17BA" w:rsidDel="00480A3E">
                <w:rPr>
                  <w:rFonts w:eastAsia="Times New Roman" w:cs="Times New Roman"/>
                  <w:sz w:val="22"/>
                </w:rPr>
                <w:delText>0.761</w:delText>
              </w:r>
            </w:del>
          </w:p>
        </w:tc>
        <w:tc>
          <w:tcPr>
            <w:tcW w:w="986" w:type="dxa"/>
            <w:shd w:val="clear" w:color="auto" w:fill="FFFFFF" w:themeFill="background1"/>
            <w:hideMark/>
          </w:tcPr>
          <w:p w14:paraId="194C911C" w14:textId="0B7215C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92" w:author="Huang T  Dr (Surrey Business Schl)" w:date="2018-09-20T17:45:00Z"/>
                <w:rFonts w:eastAsia="Times New Roman" w:cs="Times New Roman"/>
                <w:sz w:val="22"/>
              </w:rPr>
            </w:pPr>
            <w:del w:id="7493"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hideMark/>
          </w:tcPr>
          <w:p w14:paraId="29678F34" w14:textId="32BA205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94" w:author="Huang T  Dr (Surrey Business Schl)" w:date="2018-09-20T17:45:00Z"/>
                <w:rFonts w:eastAsia="Times New Roman" w:cs="Times New Roman"/>
                <w:sz w:val="22"/>
              </w:rPr>
            </w:pPr>
            <w:del w:id="7495" w:author="Huang T  Dr (Surrey Business Schl)" w:date="2018-09-20T17:45:00Z">
              <w:r w:rsidRPr="001E17BA" w:rsidDel="00480A3E">
                <w:rPr>
                  <w:rFonts w:eastAsia="Times New Roman" w:cs="Times New Roman"/>
                  <w:sz w:val="22"/>
                </w:rPr>
                <w:delText>0.398</w:delText>
              </w:r>
            </w:del>
          </w:p>
        </w:tc>
        <w:tc>
          <w:tcPr>
            <w:tcW w:w="986" w:type="dxa"/>
            <w:shd w:val="clear" w:color="auto" w:fill="FFFFFF" w:themeFill="background1"/>
            <w:hideMark/>
          </w:tcPr>
          <w:p w14:paraId="04ED81EE" w14:textId="2976F05D"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496" w:author="Huang T  Dr (Surrey Business Schl)" w:date="2018-09-20T17:45:00Z"/>
                <w:rFonts w:eastAsia="Times New Roman" w:cs="Times New Roman"/>
                <w:sz w:val="22"/>
              </w:rPr>
            </w:pPr>
            <w:del w:id="7497"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hideMark/>
          </w:tcPr>
          <w:p w14:paraId="269E383E" w14:textId="52EFDBF4"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7498" w:author="Huang T  Dr (Surrey Business Schl)" w:date="2018-09-20T17:45:00Z"/>
                <w:rFonts w:eastAsia="Times New Roman" w:cs="Times New Roman"/>
                <w:sz w:val="22"/>
              </w:rPr>
            </w:pPr>
            <w:del w:id="7499" w:author="Huang T  Dr (Surrey Business Schl)" w:date="2018-09-20T17:45:00Z">
              <w:r w:rsidRPr="001E17BA" w:rsidDel="00480A3E">
                <w:rPr>
                  <w:rFonts w:eastAsia="Times New Roman" w:cs="Times New Roman"/>
                  <w:sz w:val="22"/>
                </w:rPr>
                <w:delText>0.352</w:delText>
              </w:r>
            </w:del>
          </w:p>
        </w:tc>
      </w:tr>
      <w:tr w:rsidR="004C569C" w:rsidRPr="001E17BA" w:rsidDel="00480A3E" w14:paraId="300F77B6" w14:textId="6C32A664" w:rsidTr="00480A3E">
        <w:trPr>
          <w:trHeight w:val="20"/>
          <w:del w:id="7500"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0BD1F40" w14:textId="68FEDECB" w:rsidR="004C569C" w:rsidRPr="001E17BA" w:rsidDel="00480A3E" w:rsidRDefault="004C569C" w:rsidP="001E17BA">
            <w:pPr>
              <w:spacing w:after="0"/>
              <w:rPr>
                <w:del w:id="7501" w:author="Huang T  Dr (Surrey Business Schl)" w:date="2018-09-20T17:45:00Z"/>
                <w:rFonts w:eastAsia="Times New Roman" w:cs="Times New Roman"/>
                <w:b w:val="0"/>
                <w:iCs/>
                <w:sz w:val="22"/>
              </w:rPr>
            </w:pPr>
            <w:del w:id="7502" w:author="Huang T  Dr (Surrey Business Schl)" w:date="2018-09-20T17:45:00Z">
              <w:r w:rsidRPr="001E17BA" w:rsidDel="00480A3E">
                <w:rPr>
                  <w:rFonts w:eastAsia="Times New Roman" w:cs="Times New Roman"/>
                  <w:b w:val="0"/>
                  <w:iCs/>
                  <w:sz w:val="22"/>
                </w:rPr>
                <w:delText>Randomness and growth</w:delText>
              </w:r>
            </w:del>
          </w:p>
        </w:tc>
        <w:tc>
          <w:tcPr>
            <w:tcW w:w="986" w:type="dxa"/>
            <w:shd w:val="clear" w:color="auto" w:fill="FFFFFF" w:themeFill="background1"/>
            <w:noWrap/>
            <w:hideMark/>
          </w:tcPr>
          <w:p w14:paraId="12649AFE" w14:textId="14B60B6F"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03" w:author="Huang T  Dr (Surrey Business Schl)" w:date="2018-09-20T17:45:00Z"/>
                <w:rFonts w:eastAsia="Times New Roman" w:cs="Times New Roman"/>
                <w:sz w:val="22"/>
              </w:rPr>
            </w:pPr>
            <w:del w:id="7504" w:author="Huang T  Dr (Surrey Business Schl)" w:date="2018-09-20T17:45:00Z">
              <w:r w:rsidRPr="001E17BA" w:rsidDel="00480A3E">
                <w:rPr>
                  <w:rFonts w:eastAsia="Times New Roman" w:cs="Times New Roman"/>
                  <w:sz w:val="22"/>
                </w:rPr>
                <w:delText>0.4</w:delText>
              </w:r>
            </w:del>
          </w:p>
        </w:tc>
        <w:tc>
          <w:tcPr>
            <w:tcW w:w="998" w:type="dxa"/>
            <w:shd w:val="clear" w:color="auto" w:fill="FFFFFF" w:themeFill="background1"/>
            <w:noWrap/>
            <w:hideMark/>
          </w:tcPr>
          <w:p w14:paraId="389AB35A" w14:textId="26E15434"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05" w:author="Huang T  Dr (Surrey Business Schl)" w:date="2018-09-20T17:45:00Z"/>
                <w:rFonts w:eastAsia="Times New Roman" w:cs="Times New Roman"/>
                <w:sz w:val="22"/>
              </w:rPr>
            </w:pPr>
            <w:del w:id="7506"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noWrap/>
            <w:hideMark/>
          </w:tcPr>
          <w:p w14:paraId="21DF5C90" w14:textId="2D680F2E"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07" w:author="Huang T  Dr (Surrey Business Schl)" w:date="2018-09-20T17:45:00Z"/>
                <w:rFonts w:eastAsia="Times New Roman" w:cs="Times New Roman"/>
                <w:sz w:val="22"/>
              </w:rPr>
            </w:pPr>
            <w:del w:id="7508" w:author="Huang T  Dr (Surrey Business Schl)" w:date="2018-09-20T17:45:00Z">
              <w:r w:rsidRPr="001E17BA" w:rsidDel="00480A3E">
                <w:rPr>
                  <w:rFonts w:eastAsia="Times New Roman" w:cs="Times New Roman"/>
                  <w:sz w:val="22"/>
                </w:rPr>
                <w:delText>0.4</w:delText>
              </w:r>
            </w:del>
          </w:p>
        </w:tc>
        <w:tc>
          <w:tcPr>
            <w:tcW w:w="998" w:type="dxa"/>
            <w:shd w:val="clear" w:color="auto" w:fill="FFFFFF" w:themeFill="background1"/>
            <w:noWrap/>
            <w:hideMark/>
          </w:tcPr>
          <w:p w14:paraId="10EEC420" w14:textId="0C1B2BB6"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09" w:author="Huang T  Dr (Surrey Business Schl)" w:date="2018-09-20T17:45:00Z"/>
                <w:rFonts w:eastAsia="Times New Roman" w:cs="Times New Roman"/>
                <w:sz w:val="22"/>
              </w:rPr>
            </w:pPr>
            <w:del w:id="7510"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noWrap/>
            <w:hideMark/>
          </w:tcPr>
          <w:p w14:paraId="32E6C1DD" w14:textId="096889F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11" w:author="Huang T  Dr (Surrey Business Schl)" w:date="2018-09-20T17:45:00Z"/>
                <w:rFonts w:eastAsia="Times New Roman" w:cs="Times New Roman"/>
                <w:sz w:val="22"/>
              </w:rPr>
            </w:pPr>
            <w:del w:id="7512" w:author="Huang T  Dr (Surrey Business Schl)" w:date="2018-09-20T17:45:00Z">
              <w:r w:rsidRPr="001E17BA" w:rsidDel="00480A3E">
                <w:rPr>
                  <w:rFonts w:eastAsia="Times New Roman" w:cs="Times New Roman"/>
                  <w:sz w:val="22"/>
                </w:rPr>
                <w:delText>0.6</w:delText>
              </w:r>
            </w:del>
          </w:p>
        </w:tc>
        <w:tc>
          <w:tcPr>
            <w:tcW w:w="999" w:type="dxa"/>
            <w:shd w:val="clear" w:color="auto" w:fill="FFFFFF" w:themeFill="background1"/>
            <w:noWrap/>
            <w:hideMark/>
          </w:tcPr>
          <w:p w14:paraId="59A804A4" w14:textId="0A824A1D"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13" w:author="Huang T  Dr (Surrey Business Schl)" w:date="2018-09-20T17:45:00Z"/>
                <w:rFonts w:eastAsia="Times New Roman" w:cs="Times New Roman"/>
                <w:sz w:val="22"/>
              </w:rPr>
            </w:pPr>
            <w:del w:id="7514" w:author="Huang T  Dr (Surrey Business Schl)" w:date="2018-09-20T17:45:00Z">
              <w:r w:rsidRPr="001E17BA" w:rsidDel="00480A3E">
                <w:rPr>
                  <w:rFonts w:eastAsia="Times New Roman" w:cs="Times New Roman"/>
                  <w:sz w:val="22"/>
                </w:rPr>
                <w:delText>0.008</w:delText>
              </w:r>
            </w:del>
          </w:p>
        </w:tc>
        <w:tc>
          <w:tcPr>
            <w:tcW w:w="986" w:type="dxa"/>
            <w:shd w:val="clear" w:color="auto" w:fill="FFFFFF" w:themeFill="background1"/>
            <w:noWrap/>
            <w:hideMark/>
          </w:tcPr>
          <w:p w14:paraId="1DC6DAC0" w14:textId="4361EB8A"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15" w:author="Huang T  Dr (Surrey Business Schl)" w:date="2018-09-20T17:45:00Z"/>
                <w:rFonts w:eastAsia="Times New Roman" w:cs="Times New Roman"/>
                <w:sz w:val="22"/>
              </w:rPr>
            </w:pPr>
            <w:del w:id="7516" w:author="Huang T  Dr (Surrey Business Schl)" w:date="2018-09-20T17:45:00Z">
              <w:r w:rsidRPr="001E17BA" w:rsidDel="00480A3E">
                <w:rPr>
                  <w:rFonts w:eastAsia="Times New Roman" w:cs="Times New Roman"/>
                  <w:sz w:val="22"/>
                </w:rPr>
                <w:delText>0.7</w:delText>
              </w:r>
            </w:del>
          </w:p>
        </w:tc>
        <w:tc>
          <w:tcPr>
            <w:tcW w:w="999" w:type="dxa"/>
            <w:shd w:val="clear" w:color="auto" w:fill="FFFFFF" w:themeFill="background1"/>
            <w:noWrap/>
            <w:hideMark/>
          </w:tcPr>
          <w:p w14:paraId="70C2C30D" w14:textId="1E95DF08"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17" w:author="Huang T  Dr (Surrey Business Schl)" w:date="2018-09-20T17:45:00Z"/>
                <w:rFonts w:eastAsia="Times New Roman" w:cs="Times New Roman"/>
                <w:sz w:val="22"/>
              </w:rPr>
            </w:pPr>
            <w:del w:id="7518" w:author="Huang T  Dr (Surrey Business Schl)" w:date="2018-09-20T17:45:00Z">
              <w:r w:rsidRPr="001E17BA" w:rsidDel="00480A3E">
                <w:rPr>
                  <w:rFonts w:eastAsia="Times New Roman" w:cs="Times New Roman"/>
                  <w:sz w:val="22"/>
                </w:rPr>
                <w:delText>0.003</w:delText>
              </w:r>
            </w:del>
          </w:p>
        </w:tc>
        <w:tc>
          <w:tcPr>
            <w:tcW w:w="986" w:type="dxa"/>
            <w:shd w:val="clear" w:color="auto" w:fill="FFFFFF" w:themeFill="background1"/>
            <w:hideMark/>
          </w:tcPr>
          <w:p w14:paraId="7AC1B89D" w14:textId="7699FDD6"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19" w:author="Huang T  Dr (Surrey Business Schl)" w:date="2018-09-20T17:45:00Z"/>
                <w:rFonts w:eastAsia="Times New Roman" w:cs="Times New Roman"/>
                <w:sz w:val="22"/>
              </w:rPr>
            </w:pPr>
            <w:del w:id="7520"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hideMark/>
          </w:tcPr>
          <w:p w14:paraId="74D458A4" w14:textId="392F110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21" w:author="Huang T  Dr (Surrey Business Schl)" w:date="2018-09-20T17:45:00Z"/>
                <w:rFonts w:eastAsia="Times New Roman" w:cs="Times New Roman"/>
                <w:sz w:val="22"/>
              </w:rPr>
            </w:pPr>
            <w:del w:id="7522" w:author="Huang T  Dr (Surrey Business Schl)" w:date="2018-09-20T17:45:00Z">
              <w:r w:rsidRPr="001E17BA" w:rsidDel="00480A3E">
                <w:rPr>
                  <w:rFonts w:eastAsia="Times New Roman" w:cs="Times New Roman"/>
                  <w:sz w:val="22"/>
                </w:rPr>
                <w:delText>0.461</w:delText>
              </w:r>
            </w:del>
          </w:p>
        </w:tc>
        <w:tc>
          <w:tcPr>
            <w:tcW w:w="986" w:type="dxa"/>
            <w:shd w:val="clear" w:color="auto" w:fill="FFFFFF" w:themeFill="background1"/>
            <w:hideMark/>
          </w:tcPr>
          <w:p w14:paraId="1159844A" w14:textId="5DADC1BD"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23" w:author="Huang T  Dr (Surrey Business Schl)" w:date="2018-09-20T17:45:00Z"/>
                <w:rFonts w:eastAsia="Times New Roman" w:cs="Times New Roman"/>
                <w:sz w:val="22"/>
              </w:rPr>
            </w:pPr>
            <w:del w:id="7524" w:author="Huang T  Dr (Surrey Business Schl)" w:date="2018-09-20T17:45:00Z">
              <w:r w:rsidRPr="001E17BA" w:rsidDel="00480A3E">
                <w:rPr>
                  <w:rFonts w:eastAsia="Times New Roman" w:cs="Times New Roman"/>
                  <w:sz w:val="22"/>
                </w:rPr>
                <w:delText>0.6</w:delText>
              </w:r>
            </w:del>
          </w:p>
        </w:tc>
        <w:tc>
          <w:tcPr>
            <w:tcW w:w="999" w:type="dxa"/>
            <w:shd w:val="clear" w:color="auto" w:fill="FFFFFF" w:themeFill="background1"/>
            <w:hideMark/>
          </w:tcPr>
          <w:p w14:paraId="3234D656" w14:textId="6DEE5B54"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7525" w:author="Huang T  Dr (Surrey Business Schl)" w:date="2018-09-20T17:45:00Z"/>
                <w:rFonts w:eastAsia="Times New Roman" w:cs="Times New Roman"/>
                <w:sz w:val="22"/>
              </w:rPr>
            </w:pPr>
            <w:del w:id="7526" w:author="Huang T  Dr (Surrey Business Schl)" w:date="2018-09-20T17:45:00Z">
              <w:r w:rsidRPr="001E17BA" w:rsidDel="00480A3E">
                <w:rPr>
                  <w:rFonts w:eastAsia="Times New Roman" w:cs="Times New Roman"/>
                  <w:sz w:val="22"/>
                </w:rPr>
                <w:delText>0.000</w:delText>
              </w:r>
            </w:del>
          </w:p>
        </w:tc>
      </w:tr>
      <w:tr w:rsidR="004C569C" w:rsidRPr="001E17BA" w:rsidDel="00480A3E" w14:paraId="0979063E" w14:textId="2DA7B398" w:rsidTr="00480A3E">
        <w:trPr>
          <w:cnfStyle w:val="000000100000" w:firstRow="0" w:lastRow="0" w:firstColumn="0" w:lastColumn="0" w:oddVBand="0" w:evenVBand="0" w:oddHBand="1" w:evenHBand="0" w:firstRowFirstColumn="0" w:firstRowLastColumn="0" w:lastRowFirstColumn="0" w:lastRowLastColumn="0"/>
          <w:trHeight w:val="20"/>
          <w:del w:id="7527"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C704C1E" w14:textId="6E263459" w:rsidR="004C569C" w:rsidRPr="001E17BA" w:rsidDel="00480A3E" w:rsidRDefault="004C569C" w:rsidP="001E17BA">
            <w:pPr>
              <w:spacing w:after="0"/>
              <w:rPr>
                <w:del w:id="7528" w:author="Huang T  Dr (Surrey Business Schl)" w:date="2018-09-20T17:45:00Z"/>
                <w:rFonts w:eastAsia="Times New Roman" w:cs="Times New Roman"/>
                <w:b w:val="0"/>
                <w:iCs/>
                <w:sz w:val="22"/>
              </w:rPr>
            </w:pPr>
            <w:del w:id="7529" w:author="Huang T  Dr (Surrey Business Schl)" w:date="2018-09-20T17:45:00Z">
              <w:r w:rsidRPr="001E17BA" w:rsidDel="00480A3E">
                <w:rPr>
                  <w:rFonts w:eastAsia="Times New Roman" w:cs="Times New Roman"/>
                  <w:b w:val="0"/>
                  <w:iCs/>
                  <w:sz w:val="22"/>
                </w:rPr>
                <w:delText>Intercept</w:delText>
              </w:r>
            </w:del>
          </w:p>
        </w:tc>
        <w:tc>
          <w:tcPr>
            <w:tcW w:w="986" w:type="dxa"/>
            <w:shd w:val="clear" w:color="auto" w:fill="FFFFFF" w:themeFill="background1"/>
            <w:noWrap/>
            <w:hideMark/>
          </w:tcPr>
          <w:p w14:paraId="5B251448" w14:textId="4AB33B6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30" w:author="Huang T  Dr (Surrey Business Schl)" w:date="2018-09-20T17:45:00Z"/>
                <w:rFonts w:eastAsia="Times New Roman" w:cs="Times New Roman"/>
                <w:sz w:val="22"/>
              </w:rPr>
            </w:pPr>
            <w:del w:id="7531" w:author="Huang T  Dr (Surrey Business Schl)" w:date="2018-09-20T17:45:00Z">
              <w:r w:rsidRPr="001E17BA" w:rsidDel="00480A3E">
                <w:rPr>
                  <w:rFonts w:eastAsia="Times New Roman" w:cs="Times New Roman"/>
                  <w:sz w:val="22"/>
                </w:rPr>
                <w:delText>0.3</w:delText>
              </w:r>
            </w:del>
          </w:p>
        </w:tc>
        <w:tc>
          <w:tcPr>
            <w:tcW w:w="998" w:type="dxa"/>
            <w:shd w:val="clear" w:color="auto" w:fill="FFFFFF" w:themeFill="background1"/>
            <w:noWrap/>
            <w:hideMark/>
          </w:tcPr>
          <w:p w14:paraId="3887F1E3" w14:textId="58FBE9F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32" w:author="Huang T  Dr (Surrey Business Schl)" w:date="2018-09-20T17:45:00Z"/>
                <w:rFonts w:eastAsia="Times New Roman" w:cs="Times New Roman"/>
                <w:sz w:val="22"/>
              </w:rPr>
            </w:pPr>
            <w:del w:id="7533"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5257623D" w14:textId="534B7DF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34" w:author="Huang T  Dr (Surrey Business Schl)" w:date="2018-09-20T17:45:00Z"/>
                <w:rFonts w:eastAsia="Times New Roman" w:cs="Times New Roman"/>
                <w:sz w:val="22"/>
              </w:rPr>
            </w:pPr>
            <w:del w:id="7535" w:author="Huang T  Dr (Surrey Business Schl)" w:date="2018-09-20T17:45:00Z">
              <w:r w:rsidRPr="001E17BA" w:rsidDel="00480A3E">
                <w:rPr>
                  <w:rFonts w:eastAsia="Times New Roman" w:cs="Times New Roman"/>
                  <w:sz w:val="22"/>
                </w:rPr>
                <w:delText>0.3</w:delText>
              </w:r>
            </w:del>
          </w:p>
        </w:tc>
        <w:tc>
          <w:tcPr>
            <w:tcW w:w="998" w:type="dxa"/>
            <w:shd w:val="clear" w:color="auto" w:fill="FFFFFF" w:themeFill="background1"/>
            <w:noWrap/>
            <w:hideMark/>
          </w:tcPr>
          <w:p w14:paraId="7D6090A7" w14:textId="122D949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36" w:author="Huang T  Dr (Surrey Business Schl)" w:date="2018-09-20T17:45:00Z"/>
                <w:rFonts w:eastAsia="Times New Roman" w:cs="Times New Roman"/>
                <w:sz w:val="22"/>
              </w:rPr>
            </w:pPr>
            <w:del w:id="7537"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7C9A5658" w14:textId="79AAA02C"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38" w:author="Huang T  Dr (Surrey Business Schl)" w:date="2018-09-20T17:45:00Z"/>
                <w:rFonts w:eastAsia="Times New Roman" w:cs="Times New Roman"/>
                <w:sz w:val="22"/>
              </w:rPr>
            </w:pPr>
            <w:del w:id="7539" w:author="Huang T  Dr (Surrey Business Schl)" w:date="2018-09-20T17:45:00Z">
              <w:r w:rsidRPr="001E17BA" w:rsidDel="00480A3E">
                <w:rPr>
                  <w:rFonts w:eastAsia="Times New Roman" w:cs="Times New Roman"/>
                  <w:sz w:val="22"/>
                </w:rPr>
                <w:delText>-0.2</w:delText>
              </w:r>
            </w:del>
          </w:p>
        </w:tc>
        <w:tc>
          <w:tcPr>
            <w:tcW w:w="999" w:type="dxa"/>
            <w:shd w:val="clear" w:color="auto" w:fill="FFFFFF" w:themeFill="background1"/>
            <w:noWrap/>
            <w:hideMark/>
          </w:tcPr>
          <w:p w14:paraId="47EF5B97" w14:textId="21CFBC1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40" w:author="Huang T  Dr (Surrey Business Schl)" w:date="2018-09-20T17:45:00Z"/>
                <w:rFonts w:eastAsia="Times New Roman" w:cs="Times New Roman"/>
                <w:sz w:val="22"/>
              </w:rPr>
            </w:pPr>
            <w:del w:id="7541" w:author="Huang T  Dr (Surrey Business Schl)" w:date="2018-09-20T17:45:00Z">
              <w:r w:rsidRPr="001E17BA" w:rsidDel="00480A3E">
                <w:rPr>
                  <w:rFonts w:eastAsia="Times New Roman" w:cs="Times New Roman"/>
                  <w:sz w:val="22"/>
                </w:rPr>
                <w:delText>0.234</w:delText>
              </w:r>
            </w:del>
          </w:p>
        </w:tc>
        <w:tc>
          <w:tcPr>
            <w:tcW w:w="986" w:type="dxa"/>
            <w:shd w:val="clear" w:color="auto" w:fill="FFFFFF" w:themeFill="background1"/>
            <w:noWrap/>
            <w:hideMark/>
          </w:tcPr>
          <w:p w14:paraId="44997FCE" w14:textId="396F547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42" w:author="Huang T  Dr (Surrey Business Schl)" w:date="2018-09-20T17:45:00Z"/>
                <w:rFonts w:eastAsia="Times New Roman" w:cs="Times New Roman"/>
                <w:sz w:val="22"/>
              </w:rPr>
            </w:pPr>
            <w:del w:id="7543" w:author="Huang T  Dr (Surrey Business Schl)" w:date="2018-09-20T17:45:00Z">
              <w:r w:rsidRPr="001E17BA" w:rsidDel="00480A3E">
                <w:rPr>
                  <w:rFonts w:eastAsia="Times New Roman" w:cs="Times New Roman"/>
                  <w:sz w:val="22"/>
                </w:rPr>
                <w:delText>-0.4</w:delText>
              </w:r>
            </w:del>
          </w:p>
        </w:tc>
        <w:tc>
          <w:tcPr>
            <w:tcW w:w="999" w:type="dxa"/>
            <w:shd w:val="clear" w:color="auto" w:fill="FFFFFF" w:themeFill="background1"/>
            <w:noWrap/>
            <w:hideMark/>
          </w:tcPr>
          <w:p w14:paraId="4FC8D468" w14:textId="7F07FCBE"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44" w:author="Huang T  Dr (Surrey Business Schl)" w:date="2018-09-20T17:45:00Z"/>
                <w:rFonts w:eastAsia="Times New Roman" w:cs="Times New Roman"/>
                <w:sz w:val="22"/>
              </w:rPr>
            </w:pPr>
            <w:del w:id="7545" w:author="Huang T  Dr (Surrey Business Schl)" w:date="2018-09-20T17:45:00Z">
              <w:r w:rsidRPr="001E17BA" w:rsidDel="00480A3E">
                <w:rPr>
                  <w:rFonts w:eastAsia="Times New Roman" w:cs="Times New Roman"/>
                  <w:sz w:val="22"/>
                </w:rPr>
                <w:delText>0.094</w:delText>
              </w:r>
            </w:del>
          </w:p>
        </w:tc>
        <w:tc>
          <w:tcPr>
            <w:tcW w:w="986" w:type="dxa"/>
            <w:shd w:val="clear" w:color="auto" w:fill="FFFFFF" w:themeFill="background1"/>
            <w:hideMark/>
          </w:tcPr>
          <w:p w14:paraId="66897A10" w14:textId="707808F8"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46" w:author="Huang T  Dr (Surrey Business Schl)" w:date="2018-09-20T17:45:00Z"/>
                <w:rFonts w:eastAsia="Times New Roman" w:cs="Times New Roman"/>
                <w:sz w:val="22"/>
              </w:rPr>
            </w:pPr>
            <w:del w:id="7547" w:author="Huang T  Dr (Surrey Business Schl)" w:date="2018-09-20T17:45:00Z">
              <w:r w:rsidRPr="001E17BA" w:rsidDel="00480A3E">
                <w:rPr>
                  <w:rFonts w:eastAsia="Times New Roman" w:cs="Times New Roman"/>
                  <w:sz w:val="22"/>
                </w:rPr>
                <w:delText>-0.6</w:delText>
              </w:r>
            </w:del>
          </w:p>
        </w:tc>
        <w:tc>
          <w:tcPr>
            <w:tcW w:w="998" w:type="dxa"/>
            <w:shd w:val="clear" w:color="auto" w:fill="FFFFFF" w:themeFill="background1"/>
            <w:hideMark/>
          </w:tcPr>
          <w:p w14:paraId="431CA150" w14:textId="47FD0D5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48" w:author="Huang T  Dr (Surrey Business Schl)" w:date="2018-09-20T17:45:00Z"/>
                <w:rFonts w:eastAsia="Times New Roman" w:cs="Times New Roman"/>
                <w:sz w:val="22"/>
              </w:rPr>
            </w:pPr>
            <w:del w:id="7549" w:author="Huang T  Dr (Surrey Business Schl)" w:date="2018-09-20T17:45:00Z">
              <w:r w:rsidRPr="001E17BA" w:rsidDel="00480A3E">
                <w:rPr>
                  <w:rFonts w:eastAsia="Times New Roman" w:cs="Times New Roman"/>
                  <w:sz w:val="22"/>
                </w:rPr>
                <w:delText>0.004</w:delText>
              </w:r>
            </w:del>
          </w:p>
        </w:tc>
        <w:tc>
          <w:tcPr>
            <w:tcW w:w="986" w:type="dxa"/>
            <w:shd w:val="clear" w:color="auto" w:fill="FFFFFF" w:themeFill="background1"/>
            <w:hideMark/>
          </w:tcPr>
          <w:p w14:paraId="3C654A50" w14:textId="51F607E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50" w:author="Huang T  Dr (Surrey Business Schl)" w:date="2018-09-20T17:45:00Z"/>
                <w:rFonts w:eastAsia="Times New Roman" w:cs="Times New Roman"/>
                <w:sz w:val="22"/>
              </w:rPr>
            </w:pPr>
            <w:del w:id="7551"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hideMark/>
          </w:tcPr>
          <w:p w14:paraId="14E0A725" w14:textId="669999A1"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7552" w:author="Huang T  Dr (Surrey Business Schl)" w:date="2018-09-20T17:45:00Z"/>
                <w:rFonts w:eastAsia="Times New Roman" w:cs="Times New Roman"/>
                <w:sz w:val="22"/>
              </w:rPr>
            </w:pPr>
            <w:del w:id="7553" w:author="Huang T  Dr (Surrey Business Schl)" w:date="2018-09-20T17:45:00Z">
              <w:r w:rsidRPr="001E17BA" w:rsidDel="00480A3E">
                <w:rPr>
                  <w:rFonts w:eastAsia="Times New Roman" w:cs="Times New Roman"/>
                  <w:sz w:val="22"/>
                </w:rPr>
                <w:delText>0.304</w:delText>
              </w:r>
            </w:del>
          </w:p>
        </w:tc>
      </w:tr>
      <w:tr w:rsidR="004C569C" w:rsidRPr="001E17BA" w:rsidDel="00480A3E" w14:paraId="7BC4100E" w14:textId="74014CE8" w:rsidTr="00480A3E">
        <w:trPr>
          <w:trHeight w:val="20"/>
          <w:del w:id="7554"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15026" w:type="dxa"/>
            <w:gridSpan w:val="13"/>
            <w:tcBorders>
              <w:bottom w:val="single" w:sz="4" w:space="0" w:color="auto"/>
            </w:tcBorders>
            <w:shd w:val="clear" w:color="auto" w:fill="FFFFFF" w:themeFill="background1"/>
            <w:noWrap/>
            <w:hideMark/>
          </w:tcPr>
          <w:p w14:paraId="02F13D29" w14:textId="15A19C99" w:rsidR="004C569C" w:rsidRPr="001E17BA" w:rsidDel="00480A3E" w:rsidRDefault="004C569C" w:rsidP="001E17BA">
            <w:pPr>
              <w:spacing w:after="0"/>
              <w:jc w:val="center"/>
              <w:rPr>
                <w:del w:id="7555" w:author="Huang T  Dr (Surrey Business Schl)" w:date="2018-09-20T17:45:00Z"/>
                <w:rFonts w:eastAsia="Times New Roman" w:cs="Times New Roman"/>
                <w:b w:val="0"/>
                <w:sz w:val="22"/>
              </w:rPr>
            </w:pPr>
            <w:del w:id="7556" w:author="Huang T  Dr (Surrey Business Schl)" w:date="2018-09-20T17:45:00Z">
              <w:r w:rsidRPr="001E17BA" w:rsidDel="00480A3E">
                <w:rPr>
                  <w:rFonts w:eastAsia="Times New Roman" w:cs="Times New Roman"/>
                  <w:b w:val="0"/>
                  <w:sz w:val="22"/>
                </w:rPr>
                <w:delText>Model with 5 factors and category dummy variables</w:delText>
              </w:r>
            </w:del>
          </w:p>
        </w:tc>
      </w:tr>
      <w:tr w:rsidR="004C569C" w:rsidRPr="001E17BA" w:rsidDel="00480A3E" w14:paraId="7BCFD744" w14:textId="2EC45A2C" w:rsidTr="00480A3E">
        <w:trPr>
          <w:cnfStyle w:val="000000100000" w:firstRow="0" w:lastRow="0" w:firstColumn="0" w:lastColumn="0" w:oddVBand="0" w:evenVBand="0" w:oddHBand="1" w:evenHBand="0" w:firstRowFirstColumn="0" w:firstRowLastColumn="0" w:lastRowFirstColumn="0" w:lastRowLastColumn="0"/>
          <w:trHeight w:val="20"/>
          <w:del w:id="7557"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FFFFFF" w:themeFill="background1"/>
            <w:noWrap/>
            <w:hideMark/>
          </w:tcPr>
          <w:p w14:paraId="2BA8D1D7" w14:textId="70F04A61" w:rsidR="004C569C" w:rsidRPr="001E17BA" w:rsidDel="00480A3E" w:rsidRDefault="004C569C" w:rsidP="001E17BA">
            <w:pPr>
              <w:spacing w:after="0"/>
              <w:jc w:val="center"/>
              <w:rPr>
                <w:del w:id="7558" w:author="Huang T  Dr (Surrey Business Schl)" w:date="2018-09-20T17:45:00Z"/>
                <w:rFonts w:eastAsia="Times New Roman" w:cs="Times New Roman"/>
                <w:b w:val="0"/>
                <w:sz w:val="22"/>
              </w:rPr>
            </w:pPr>
            <w:del w:id="7559" w:author="Huang T  Dr (Surrey Business Schl)" w:date="2018-09-20T17:45:00Z">
              <w:r w:rsidRPr="001E17BA" w:rsidDel="00480A3E">
                <w:rPr>
                  <w:rFonts w:eastAsia="Times New Roman" w:cs="Times New Roman"/>
                  <w:b w:val="0"/>
                  <w:sz w:val="22"/>
                </w:rPr>
                <w:delText>Horizon = 8</w:delText>
              </w:r>
            </w:del>
          </w:p>
        </w:tc>
        <w:tc>
          <w:tcPr>
            <w:tcW w:w="1984" w:type="dxa"/>
            <w:gridSpan w:val="2"/>
            <w:tcBorders>
              <w:top w:val="single" w:sz="4" w:space="0" w:color="auto"/>
            </w:tcBorders>
            <w:shd w:val="clear" w:color="auto" w:fill="FFFFFF" w:themeFill="background1"/>
            <w:noWrap/>
            <w:hideMark/>
          </w:tcPr>
          <w:p w14:paraId="0686ED1E" w14:textId="4D624CD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60" w:author="Huang T  Dr (Surrey Business Schl)" w:date="2018-09-20T17:45:00Z"/>
                <w:rFonts w:eastAsia="Times New Roman" w:cs="Times New Roman"/>
                <w:sz w:val="22"/>
              </w:rPr>
            </w:pPr>
            <w:del w:id="7561" w:author="Huang T  Dr (Surrey Business Schl)" w:date="2018-09-20T17:45:00Z">
              <w:r w:rsidRPr="001E17BA" w:rsidDel="00480A3E">
                <w:rPr>
                  <w:rFonts w:eastAsia="Times New Roman" w:cs="Times New Roman"/>
                  <w:sz w:val="22"/>
                </w:rPr>
                <w:delText>ADL-intra-EWC</w:delText>
              </w:r>
            </w:del>
          </w:p>
        </w:tc>
        <w:tc>
          <w:tcPr>
            <w:tcW w:w="1984" w:type="dxa"/>
            <w:gridSpan w:val="2"/>
            <w:tcBorders>
              <w:top w:val="single" w:sz="4" w:space="0" w:color="auto"/>
            </w:tcBorders>
            <w:shd w:val="clear" w:color="auto" w:fill="FFFFFF" w:themeFill="background1"/>
            <w:noWrap/>
            <w:hideMark/>
          </w:tcPr>
          <w:p w14:paraId="01433A5F" w14:textId="4F2BD490"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62" w:author="Huang T  Dr (Surrey Business Schl)" w:date="2018-09-20T17:45:00Z"/>
                <w:rFonts w:eastAsia="Times New Roman" w:cs="Times New Roman"/>
                <w:sz w:val="22"/>
              </w:rPr>
            </w:pPr>
            <w:del w:id="7563" w:author="Huang T  Dr (Surrey Business Schl)" w:date="2018-09-20T17:45:00Z">
              <w:r w:rsidRPr="001E17BA" w:rsidDel="00480A3E">
                <w:rPr>
                  <w:rFonts w:eastAsia="Times New Roman" w:cs="Times New Roman"/>
                  <w:sz w:val="22"/>
                </w:rPr>
                <w:delText>ADL-own-EWC</w:delText>
              </w:r>
            </w:del>
          </w:p>
        </w:tc>
        <w:tc>
          <w:tcPr>
            <w:tcW w:w="1985" w:type="dxa"/>
            <w:gridSpan w:val="2"/>
            <w:tcBorders>
              <w:top w:val="single" w:sz="4" w:space="0" w:color="auto"/>
            </w:tcBorders>
            <w:shd w:val="clear" w:color="auto" w:fill="FFFFFF" w:themeFill="background1"/>
            <w:noWrap/>
            <w:hideMark/>
          </w:tcPr>
          <w:p w14:paraId="0B22F0E8" w14:textId="5F86721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64" w:author="Huang T  Dr (Surrey Business Schl)" w:date="2018-09-20T17:45:00Z"/>
                <w:rFonts w:eastAsia="Times New Roman" w:cs="Times New Roman"/>
                <w:sz w:val="22"/>
              </w:rPr>
            </w:pPr>
            <w:del w:id="7565" w:author="Huang T  Dr (Surrey Business Schl)" w:date="2018-09-20T17:45:00Z">
              <w:r w:rsidRPr="001E17BA" w:rsidDel="00480A3E">
                <w:rPr>
                  <w:rFonts w:eastAsia="Times New Roman" w:cs="Times New Roman"/>
                  <w:sz w:val="22"/>
                </w:rPr>
                <w:delText>ADL-intra-IC</w:delText>
              </w:r>
            </w:del>
          </w:p>
        </w:tc>
        <w:tc>
          <w:tcPr>
            <w:tcW w:w="1985" w:type="dxa"/>
            <w:gridSpan w:val="2"/>
            <w:tcBorders>
              <w:top w:val="single" w:sz="4" w:space="0" w:color="auto"/>
            </w:tcBorders>
            <w:shd w:val="clear" w:color="auto" w:fill="FFFFFF" w:themeFill="background1"/>
            <w:noWrap/>
            <w:hideMark/>
          </w:tcPr>
          <w:p w14:paraId="5680B612" w14:textId="43D333F8"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66" w:author="Huang T  Dr (Surrey Business Schl)" w:date="2018-09-20T17:45:00Z"/>
                <w:rFonts w:eastAsia="Times New Roman" w:cs="Times New Roman"/>
                <w:sz w:val="22"/>
              </w:rPr>
            </w:pPr>
            <w:del w:id="7567" w:author="Huang T  Dr (Surrey Business Schl)" w:date="2018-09-20T17:45:00Z">
              <w:r w:rsidRPr="001E17BA" w:rsidDel="00480A3E">
                <w:rPr>
                  <w:rFonts w:eastAsia="Times New Roman" w:cs="Times New Roman"/>
                  <w:sz w:val="22"/>
                </w:rPr>
                <w:delText>ADL-own-IC</w:delText>
              </w:r>
            </w:del>
          </w:p>
        </w:tc>
        <w:tc>
          <w:tcPr>
            <w:tcW w:w="1984" w:type="dxa"/>
            <w:gridSpan w:val="2"/>
            <w:tcBorders>
              <w:top w:val="single" w:sz="4" w:space="0" w:color="auto"/>
            </w:tcBorders>
            <w:shd w:val="clear" w:color="auto" w:fill="FFFFFF" w:themeFill="background1"/>
            <w:noWrap/>
            <w:hideMark/>
          </w:tcPr>
          <w:p w14:paraId="22D5A1F3" w14:textId="187D8E9B"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68" w:author="Huang T  Dr (Surrey Business Schl)" w:date="2018-09-20T17:45:00Z"/>
                <w:rFonts w:eastAsia="Times New Roman" w:cs="Times New Roman"/>
                <w:sz w:val="22"/>
              </w:rPr>
            </w:pPr>
            <w:del w:id="7569" w:author="Huang T  Dr (Surrey Business Schl)" w:date="2018-09-20T17:45:00Z">
              <w:r w:rsidRPr="001E17BA" w:rsidDel="00480A3E">
                <w:rPr>
                  <w:rFonts w:eastAsia="Times New Roman" w:cs="Times New Roman"/>
                  <w:sz w:val="22"/>
                </w:rPr>
                <w:delText>ADL-EWC-IC</w:delText>
              </w:r>
            </w:del>
          </w:p>
        </w:tc>
        <w:tc>
          <w:tcPr>
            <w:tcW w:w="1985" w:type="dxa"/>
            <w:gridSpan w:val="2"/>
            <w:tcBorders>
              <w:top w:val="single" w:sz="4" w:space="0" w:color="auto"/>
            </w:tcBorders>
            <w:shd w:val="clear" w:color="auto" w:fill="FFFFFF" w:themeFill="background1"/>
            <w:noWrap/>
            <w:hideMark/>
          </w:tcPr>
          <w:p w14:paraId="78B2BB7E" w14:textId="23D49E29"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570" w:author="Huang T  Dr (Surrey Business Schl)" w:date="2018-09-20T17:45:00Z"/>
                <w:rFonts w:eastAsia="Times New Roman" w:cs="Times New Roman"/>
                <w:sz w:val="22"/>
              </w:rPr>
            </w:pPr>
            <w:del w:id="7571" w:author="Huang T  Dr (Surrey Business Schl)" w:date="2018-09-20T17:45:00Z">
              <w:r w:rsidRPr="001E17BA" w:rsidDel="00480A3E">
                <w:rPr>
                  <w:rFonts w:eastAsia="Times New Roman" w:cs="Times New Roman"/>
                  <w:sz w:val="22"/>
                </w:rPr>
                <w:delText>IC versus EWC</w:delText>
              </w:r>
            </w:del>
          </w:p>
        </w:tc>
      </w:tr>
      <w:tr w:rsidR="004C569C" w:rsidRPr="001E17BA" w:rsidDel="00480A3E" w14:paraId="6454397C" w14:textId="166AB823" w:rsidTr="00480A3E">
        <w:trPr>
          <w:trHeight w:val="20"/>
          <w:del w:id="7572"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6F824DB3" w14:textId="23E21DE7" w:rsidR="004C569C" w:rsidRPr="001E17BA" w:rsidDel="00480A3E" w:rsidRDefault="004C569C" w:rsidP="00F55F33">
            <w:pPr>
              <w:spacing w:after="0"/>
              <w:rPr>
                <w:del w:id="7573" w:author="Huang T  Dr (Surrey Business Schl)" w:date="2018-09-20T17:45:00Z"/>
                <w:rFonts w:eastAsia="Times New Roman" w:cs="Times New Roman"/>
                <w:b w:val="0"/>
                <w:sz w:val="22"/>
              </w:rPr>
            </w:pPr>
            <w:del w:id="7574" w:author="Huang T  Dr (Surrey Business Schl)" w:date="2018-09-20T17:45:00Z">
              <w:r w:rsidRPr="001E17BA" w:rsidDel="00480A3E">
                <w:rPr>
                  <w:rFonts w:eastAsia="Times New Roman" w:cs="Times New Roman"/>
                  <w:b w:val="0"/>
                  <w:sz w:val="22"/>
                </w:rPr>
                <w:delText>Parameter/estimate and p-values</w:delText>
              </w:r>
            </w:del>
          </w:p>
        </w:tc>
        <w:tc>
          <w:tcPr>
            <w:tcW w:w="986" w:type="dxa"/>
            <w:shd w:val="clear" w:color="auto" w:fill="FFFFFF" w:themeFill="background1"/>
            <w:noWrap/>
            <w:hideMark/>
          </w:tcPr>
          <w:p w14:paraId="74EBD1EC" w14:textId="34A1E6AF"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7575" w:author="Huang T  Dr (Surrey Business Schl)" w:date="2018-09-20T17:45:00Z"/>
                <w:rFonts w:eastAsia="Times New Roman" w:cs="Times New Roman"/>
                <w:sz w:val="22"/>
              </w:rPr>
            </w:pPr>
            <w:del w:id="7576"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15E13B5B" w14:textId="421B9127"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7577" w:author="Huang T  Dr (Surrey Business Schl)" w:date="2018-09-20T17:45:00Z"/>
                <w:rFonts w:eastAsia="Times New Roman" w:cs="Times New Roman"/>
                <w:sz w:val="22"/>
              </w:rPr>
            </w:pPr>
            <w:del w:id="7578"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7CAEC5D5" w14:textId="369C6D3F"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7579" w:author="Huang T  Dr (Surrey Business Schl)" w:date="2018-09-20T17:45:00Z"/>
                <w:rFonts w:eastAsia="Times New Roman" w:cs="Times New Roman"/>
                <w:sz w:val="22"/>
              </w:rPr>
            </w:pPr>
            <w:del w:id="7580"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57E869EC" w14:textId="2A17C8D4"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7581" w:author="Huang T  Dr (Surrey Business Schl)" w:date="2018-09-20T17:45:00Z"/>
                <w:rFonts w:eastAsia="Times New Roman" w:cs="Times New Roman"/>
                <w:sz w:val="22"/>
              </w:rPr>
            </w:pPr>
            <w:del w:id="7582"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0A347228" w14:textId="6D8036AB"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7583" w:author="Huang T  Dr (Surrey Business Schl)" w:date="2018-09-20T17:45:00Z"/>
                <w:rFonts w:eastAsia="Times New Roman" w:cs="Times New Roman"/>
                <w:sz w:val="22"/>
              </w:rPr>
            </w:pPr>
            <w:del w:id="7584"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190C1FD5" w14:textId="6ABE2D2A"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7585" w:author="Huang T  Dr (Surrey Business Schl)" w:date="2018-09-20T17:45:00Z"/>
                <w:rFonts w:eastAsia="Times New Roman" w:cs="Times New Roman"/>
                <w:sz w:val="22"/>
              </w:rPr>
            </w:pPr>
            <w:del w:id="7586"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012DE3CF" w14:textId="1CD78598"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7587" w:author="Huang T  Dr (Surrey Business Schl)" w:date="2018-09-20T17:45:00Z"/>
                <w:rFonts w:eastAsia="Times New Roman" w:cs="Times New Roman"/>
                <w:sz w:val="22"/>
              </w:rPr>
            </w:pPr>
            <w:del w:id="7588"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58891CDE" w14:textId="132CC9D3"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7589" w:author="Huang T  Dr (Surrey Business Schl)" w:date="2018-09-20T17:45:00Z"/>
                <w:rFonts w:eastAsia="Times New Roman" w:cs="Times New Roman"/>
                <w:sz w:val="22"/>
              </w:rPr>
            </w:pPr>
            <w:del w:id="7590"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1F2551FC" w14:textId="38476092"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91" w:author="Huang T  Dr (Surrey Business Schl)" w:date="2018-09-20T17:45:00Z"/>
                <w:rFonts w:eastAsia="Times New Roman" w:cs="Times New Roman"/>
                <w:sz w:val="22"/>
              </w:rPr>
            </w:pPr>
            <w:del w:id="7592"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75C6ED9C" w14:textId="25508E5E"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93" w:author="Huang T  Dr (Surrey Business Schl)" w:date="2018-09-20T17:45:00Z"/>
                <w:rFonts w:eastAsia="Times New Roman" w:cs="Times New Roman"/>
                <w:sz w:val="22"/>
              </w:rPr>
            </w:pPr>
            <w:del w:id="7594"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6B967B4C" w14:textId="1E727103"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95" w:author="Huang T  Dr (Surrey Business Schl)" w:date="2018-09-20T17:45:00Z"/>
                <w:rFonts w:eastAsia="Times New Roman" w:cs="Times New Roman"/>
                <w:sz w:val="22"/>
              </w:rPr>
            </w:pPr>
            <w:del w:id="7596"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0704F5BE" w14:textId="276630C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597" w:author="Huang T  Dr (Surrey Business Schl)" w:date="2018-09-20T17:45:00Z"/>
                <w:rFonts w:eastAsia="Times New Roman" w:cs="Times New Roman"/>
                <w:sz w:val="22"/>
              </w:rPr>
            </w:pPr>
            <w:del w:id="7598" w:author="Huang T  Dr (Surrey Business Schl)" w:date="2018-09-20T17:45:00Z">
              <w:r w:rsidRPr="001E17BA" w:rsidDel="00480A3E">
                <w:rPr>
                  <w:rFonts w:eastAsia="Times New Roman" w:cs="Times New Roman"/>
                  <w:sz w:val="22"/>
                </w:rPr>
                <w:delText>P-value</w:delText>
              </w:r>
            </w:del>
          </w:p>
        </w:tc>
      </w:tr>
      <w:tr w:rsidR="004C569C" w:rsidRPr="001E17BA" w:rsidDel="00480A3E" w14:paraId="6C1CC794" w14:textId="6AE2FA3C" w:rsidTr="00480A3E">
        <w:trPr>
          <w:cnfStyle w:val="000000100000" w:firstRow="0" w:lastRow="0" w:firstColumn="0" w:lastColumn="0" w:oddVBand="0" w:evenVBand="0" w:oddHBand="1" w:evenHBand="0" w:firstRowFirstColumn="0" w:firstRowLastColumn="0" w:lastRowFirstColumn="0" w:lastRowLastColumn="0"/>
          <w:trHeight w:val="20"/>
          <w:del w:id="7599"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0E2E447C" w14:textId="1726C8C5" w:rsidR="004C569C" w:rsidRPr="001E17BA" w:rsidDel="00480A3E" w:rsidRDefault="004C569C" w:rsidP="001E17BA">
            <w:pPr>
              <w:spacing w:after="0"/>
              <w:rPr>
                <w:del w:id="7600" w:author="Huang T  Dr (Surrey Business Schl)" w:date="2018-09-20T17:45:00Z"/>
                <w:rFonts w:eastAsia="Times New Roman" w:cs="Times New Roman"/>
                <w:b w:val="0"/>
                <w:iCs/>
                <w:sz w:val="22"/>
              </w:rPr>
            </w:pPr>
            <w:del w:id="7601" w:author="Huang T  Dr (Surrey Business Schl)" w:date="2018-09-20T17:45:00Z">
              <w:r w:rsidRPr="001E17BA" w:rsidDel="00480A3E">
                <w:rPr>
                  <w:rFonts w:eastAsia="Times New Roman" w:cs="Times New Roman"/>
                  <w:b w:val="0"/>
                  <w:iCs/>
                  <w:sz w:val="22"/>
                </w:rPr>
                <w:delText>Outliers and general variations</w:delText>
              </w:r>
            </w:del>
          </w:p>
        </w:tc>
        <w:tc>
          <w:tcPr>
            <w:tcW w:w="986" w:type="dxa"/>
            <w:shd w:val="clear" w:color="auto" w:fill="FFFFFF" w:themeFill="background1"/>
            <w:noWrap/>
            <w:hideMark/>
          </w:tcPr>
          <w:p w14:paraId="2005F4E2" w14:textId="45F0EDEE"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02" w:author="Huang T  Dr (Surrey Business Schl)" w:date="2018-09-20T17:45:00Z"/>
                <w:rFonts w:eastAsia="Times New Roman" w:cs="Times New Roman"/>
                <w:sz w:val="22"/>
              </w:rPr>
            </w:pPr>
            <w:del w:id="7603"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noWrap/>
            <w:hideMark/>
          </w:tcPr>
          <w:p w14:paraId="1F903F8C" w14:textId="46E49E6C"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04" w:author="Huang T  Dr (Surrey Business Schl)" w:date="2018-09-20T17:45:00Z"/>
                <w:rFonts w:eastAsia="Times New Roman" w:cs="Times New Roman"/>
                <w:sz w:val="22"/>
              </w:rPr>
            </w:pPr>
            <w:del w:id="7605" w:author="Huang T  Dr (Surrey Business Schl)" w:date="2018-09-20T17:45:00Z">
              <w:r w:rsidRPr="001E17BA" w:rsidDel="00480A3E">
                <w:rPr>
                  <w:rFonts w:eastAsia="Times New Roman" w:cs="Times New Roman"/>
                  <w:sz w:val="22"/>
                </w:rPr>
                <w:delText>0.085</w:delText>
              </w:r>
            </w:del>
          </w:p>
        </w:tc>
        <w:tc>
          <w:tcPr>
            <w:tcW w:w="986" w:type="dxa"/>
            <w:shd w:val="clear" w:color="auto" w:fill="FFFFFF" w:themeFill="background1"/>
            <w:noWrap/>
            <w:hideMark/>
          </w:tcPr>
          <w:p w14:paraId="7BE28F3C" w14:textId="4B9E82B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06" w:author="Huang T  Dr (Surrey Business Schl)" w:date="2018-09-20T17:45:00Z"/>
                <w:rFonts w:eastAsia="Times New Roman" w:cs="Times New Roman"/>
                <w:sz w:val="22"/>
              </w:rPr>
            </w:pPr>
            <w:del w:id="7607" w:author="Huang T  Dr (Surrey Business Schl)" w:date="2018-09-20T17:45:00Z">
              <w:r w:rsidRPr="001E17BA" w:rsidDel="00480A3E">
                <w:rPr>
                  <w:rFonts w:eastAsia="Times New Roman" w:cs="Times New Roman"/>
                  <w:sz w:val="22"/>
                </w:rPr>
                <w:delText>0.4</w:delText>
              </w:r>
            </w:del>
          </w:p>
        </w:tc>
        <w:tc>
          <w:tcPr>
            <w:tcW w:w="998" w:type="dxa"/>
            <w:shd w:val="clear" w:color="auto" w:fill="FFFFFF" w:themeFill="background1"/>
            <w:noWrap/>
            <w:hideMark/>
          </w:tcPr>
          <w:p w14:paraId="3D9DE589" w14:textId="1B091BB2"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08" w:author="Huang T  Dr (Surrey Business Schl)" w:date="2018-09-20T17:45:00Z"/>
                <w:rFonts w:eastAsia="Times New Roman" w:cs="Times New Roman"/>
                <w:sz w:val="22"/>
              </w:rPr>
            </w:pPr>
            <w:del w:id="7609" w:author="Huang T  Dr (Surrey Business Schl)" w:date="2018-09-20T17:45:00Z">
              <w:r w:rsidRPr="001E17BA" w:rsidDel="00480A3E">
                <w:rPr>
                  <w:rFonts w:eastAsia="Times New Roman" w:cs="Times New Roman"/>
                  <w:sz w:val="22"/>
                </w:rPr>
                <w:delText>0.013</w:delText>
              </w:r>
            </w:del>
          </w:p>
        </w:tc>
        <w:tc>
          <w:tcPr>
            <w:tcW w:w="986" w:type="dxa"/>
            <w:shd w:val="clear" w:color="auto" w:fill="FFFFFF" w:themeFill="background1"/>
            <w:noWrap/>
            <w:hideMark/>
          </w:tcPr>
          <w:p w14:paraId="6D7B929B" w14:textId="47782925"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10" w:author="Huang T  Dr (Surrey Business Schl)" w:date="2018-09-20T17:45:00Z"/>
                <w:rFonts w:eastAsia="Times New Roman" w:cs="Times New Roman"/>
                <w:sz w:val="22"/>
              </w:rPr>
            </w:pPr>
            <w:del w:id="7611" w:author="Huang T  Dr (Surrey Business Schl)" w:date="2018-09-20T17:45:00Z">
              <w:r w:rsidRPr="001E17BA" w:rsidDel="00480A3E">
                <w:rPr>
                  <w:rFonts w:eastAsia="Times New Roman" w:cs="Times New Roman"/>
                  <w:sz w:val="22"/>
                </w:rPr>
                <w:delText>-0.5</w:delText>
              </w:r>
            </w:del>
          </w:p>
        </w:tc>
        <w:tc>
          <w:tcPr>
            <w:tcW w:w="999" w:type="dxa"/>
            <w:shd w:val="clear" w:color="auto" w:fill="FFFFFF" w:themeFill="background1"/>
            <w:noWrap/>
            <w:hideMark/>
          </w:tcPr>
          <w:p w14:paraId="38B43C58" w14:textId="67CF5418"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12" w:author="Huang T  Dr (Surrey Business Schl)" w:date="2018-09-20T17:45:00Z"/>
                <w:rFonts w:eastAsia="Times New Roman" w:cs="Times New Roman"/>
                <w:sz w:val="22"/>
              </w:rPr>
            </w:pPr>
            <w:del w:id="7613" w:author="Huang T  Dr (Surrey Business Schl)" w:date="2018-09-20T17:45:00Z">
              <w:r w:rsidRPr="001E17BA" w:rsidDel="00480A3E">
                <w:rPr>
                  <w:rFonts w:eastAsia="Times New Roman" w:cs="Times New Roman"/>
                  <w:sz w:val="22"/>
                </w:rPr>
                <w:delText>0.155</w:delText>
              </w:r>
            </w:del>
          </w:p>
        </w:tc>
        <w:tc>
          <w:tcPr>
            <w:tcW w:w="986" w:type="dxa"/>
            <w:shd w:val="clear" w:color="auto" w:fill="FFFFFF" w:themeFill="background1"/>
            <w:noWrap/>
            <w:hideMark/>
          </w:tcPr>
          <w:p w14:paraId="757BD581" w14:textId="17DA0CE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14" w:author="Huang T  Dr (Surrey Business Schl)" w:date="2018-09-20T17:45:00Z"/>
                <w:rFonts w:eastAsia="Times New Roman" w:cs="Times New Roman"/>
                <w:sz w:val="22"/>
              </w:rPr>
            </w:pPr>
            <w:del w:id="7615" w:author="Huang T  Dr (Surrey Business Schl)" w:date="2018-09-20T17:45:00Z">
              <w:r w:rsidRPr="001E17BA" w:rsidDel="00480A3E">
                <w:rPr>
                  <w:rFonts w:eastAsia="Times New Roman" w:cs="Times New Roman"/>
                  <w:sz w:val="22"/>
                </w:rPr>
                <w:delText>-0.7</w:delText>
              </w:r>
            </w:del>
          </w:p>
        </w:tc>
        <w:tc>
          <w:tcPr>
            <w:tcW w:w="999" w:type="dxa"/>
            <w:shd w:val="clear" w:color="auto" w:fill="FFFFFF" w:themeFill="background1"/>
            <w:noWrap/>
            <w:hideMark/>
          </w:tcPr>
          <w:p w14:paraId="2ABAB864" w14:textId="232D371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16" w:author="Huang T  Dr (Surrey Business Schl)" w:date="2018-09-20T17:45:00Z"/>
                <w:rFonts w:eastAsia="Times New Roman" w:cs="Times New Roman"/>
                <w:sz w:val="22"/>
              </w:rPr>
            </w:pPr>
            <w:del w:id="7617" w:author="Huang T  Dr (Surrey Business Schl)" w:date="2018-09-20T17:45:00Z">
              <w:r w:rsidRPr="001E17BA" w:rsidDel="00480A3E">
                <w:rPr>
                  <w:rFonts w:eastAsia="Times New Roman" w:cs="Times New Roman"/>
                  <w:sz w:val="22"/>
                </w:rPr>
                <w:delText>0.075</w:delText>
              </w:r>
            </w:del>
          </w:p>
        </w:tc>
        <w:tc>
          <w:tcPr>
            <w:tcW w:w="986" w:type="dxa"/>
            <w:shd w:val="clear" w:color="auto" w:fill="FFFFFF" w:themeFill="background1"/>
            <w:hideMark/>
          </w:tcPr>
          <w:p w14:paraId="584097FD" w14:textId="18A6F992"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18" w:author="Huang T  Dr (Surrey Business Schl)" w:date="2018-09-20T17:45:00Z"/>
                <w:rFonts w:eastAsia="Times New Roman" w:cs="Times New Roman"/>
                <w:sz w:val="22"/>
              </w:rPr>
            </w:pPr>
            <w:del w:id="7619" w:author="Huang T  Dr (Surrey Business Schl)" w:date="2018-09-20T17:45:00Z">
              <w:r w:rsidRPr="001E17BA" w:rsidDel="00480A3E">
                <w:rPr>
                  <w:rFonts w:eastAsia="Times New Roman" w:cs="Times New Roman"/>
                  <w:sz w:val="22"/>
                </w:rPr>
                <w:delText>-0.7</w:delText>
              </w:r>
            </w:del>
          </w:p>
        </w:tc>
        <w:tc>
          <w:tcPr>
            <w:tcW w:w="998" w:type="dxa"/>
            <w:shd w:val="clear" w:color="auto" w:fill="FFFFFF" w:themeFill="background1"/>
            <w:hideMark/>
          </w:tcPr>
          <w:p w14:paraId="41139F93" w14:textId="58C120D1"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20" w:author="Huang T  Dr (Surrey Business Schl)" w:date="2018-09-20T17:45:00Z"/>
                <w:rFonts w:eastAsia="Times New Roman" w:cs="Times New Roman"/>
                <w:sz w:val="22"/>
              </w:rPr>
            </w:pPr>
            <w:del w:id="7621" w:author="Huang T  Dr (Surrey Business Schl)" w:date="2018-09-20T17:45:00Z">
              <w:r w:rsidRPr="001E17BA" w:rsidDel="00480A3E">
                <w:rPr>
                  <w:rFonts w:eastAsia="Times New Roman" w:cs="Times New Roman"/>
                  <w:sz w:val="22"/>
                </w:rPr>
                <w:delText>0.028</w:delText>
              </w:r>
            </w:del>
          </w:p>
        </w:tc>
        <w:tc>
          <w:tcPr>
            <w:tcW w:w="986" w:type="dxa"/>
            <w:shd w:val="clear" w:color="auto" w:fill="FFFFFF" w:themeFill="background1"/>
            <w:noWrap/>
            <w:hideMark/>
          </w:tcPr>
          <w:p w14:paraId="28DD9C00" w14:textId="0414D669"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22" w:author="Huang T  Dr (Surrey Business Schl)" w:date="2018-09-20T17:45:00Z"/>
                <w:rFonts w:eastAsia="Times New Roman" w:cs="Times New Roman"/>
                <w:sz w:val="22"/>
              </w:rPr>
            </w:pPr>
            <w:del w:id="7623" w:author="Huang T  Dr (Surrey Business Schl)" w:date="2018-09-20T17:45:00Z">
              <w:r w:rsidRPr="001E17BA" w:rsidDel="00480A3E">
                <w:rPr>
                  <w:rFonts w:eastAsia="Times New Roman" w:cs="Times New Roman"/>
                  <w:sz w:val="22"/>
                </w:rPr>
                <w:delText>-0.3</w:delText>
              </w:r>
            </w:del>
          </w:p>
        </w:tc>
        <w:tc>
          <w:tcPr>
            <w:tcW w:w="999" w:type="dxa"/>
            <w:shd w:val="clear" w:color="auto" w:fill="FFFFFF" w:themeFill="background1"/>
            <w:hideMark/>
          </w:tcPr>
          <w:p w14:paraId="58B67E6C" w14:textId="2E721D83"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7624" w:author="Huang T  Dr (Surrey Business Schl)" w:date="2018-09-20T17:45:00Z"/>
                <w:rFonts w:eastAsia="Times New Roman" w:cs="Times New Roman"/>
                <w:sz w:val="22"/>
              </w:rPr>
            </w:pPr>
            <w:del w:id="7625" w:author="Huang T  Dr (Surrey Business Schl)" w:date="2018-09-20T17:45:00Z">
              <w:r w:rsidRPr="001E17BA" w:rsidDel="00480A3E">
                <w:rPr>
                  <w:rFonts w:eastAsia="Times New Roman" w:cs="Times New Roman"/>
                  <w:sz w:val="22"/>
                </w:rPr>
                <w:delText>0.137</w:delText>
              </w:r>
            </w:del>
          </w:p>
        </w:tc>
      </w:tr>
      <w:tr w:rsidR="004C569C" w:rsidRPr="001E17BA" w:rsidDel="00480A3E" w14:paraId="05F249D5" w14:textId="0F67ECBF" w:rsidTr="00480A3E">
        <w:trPr>
          <w:trHeight w:val="20"/>
          <w:del w:id="7626"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7216A82" w14:textId="20A6D339" w:rsidR="004C569C" w:rsidRPr="001E17BA" w:rsidDel="00480A3E" w:rsidRDefault="004C569C" w:rsidP="001E17BA">
            <w:pPr>
              <w:spacing w:after="0"/>
              <w:rPr>
                <w:del w:id="7627" w:author="Huang T  Dr (Surrey Business Schl)" w:date="2018-09-20T17:45:00Z"/>
                <w:rFonts w:eastAsia="Times New Roman" w:cs="Times New Roman"/>
                <w:b w:val="0"/>
                <w:iCs/>
                <w:sz w:val="22"/>
              </w:rPr>
            </w:pPr>
            <w:del w:id="7628" w:author="Huang T  Dr (Surrey Business Schl)" w:date="2018-09-20T17:45:00Z">
              <w:r w:rsidRPr="001E17BA" w:rsidDel="00480A3E">
                <w:rPr>
                  <w:rFonts w:eastAsia="Times New Roman" w:cs="Times New Roman"/>
                  <w:b w:val="0"/>
                  <w:iCs/>
                  <w:sz w:val="22"/>
                </w:rPr>
                <w:delText>Sales level and variation</w:delText>
              </w:r>
            </w:del>
          </w:p>
        </w:tc>
        <w:tc>
          <w:tcPr>
            <w:tcW w:w="986" w:type="dxa"/>
            <w:shd w:val="clear" w:color="auto" w:fill="FFFFFF" w:themeFill="background1"/>
            <w:noWrap/>
            <w:hideMark/>
          </w:tcPr>
          <w:p w14:paraId="47FFCCE0" w14:textId="3B01FC43"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29" w:author="Huang T  Dr (Surrey Business Schl)" w:date="2018-09-20T17:45:00Z"/>
                <w:rFonts w:eastAsia="Times New Roman" w:cs="Times New Roman"/>
                <w:sz w:val="22"/>
              </w:rPr>
            </w:pPr>
            <w:del w:id="7630"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3B638A70" w14:textId="563765EA"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31" w:author="Huang T  Dr (Surrey Business Schl)" w:date="2018-09-20T17:45:00Z"/>
                <w:rFonts w:eastAsia="Times New Roman" w:cs="Times New Roman"/>
                <w:sz w:val="22"/>
              </w:rPr>
            </w:pPr>
            <w:del w:id="7632" w:author="Huang T  Dr (Surrey Business Schl)" w:date="2018-09-20T17:45:00Z">
              <w:r w:rsidRPr="001E17BA" w:rsidDel="00480A3E">
                <w:rPr>
                  <w:rFonts w:eastAsia="Times New Roman" w:cs="Times New Roman"/>
                  <w:sz w:val="22"/>
                </w:rPr>
                <w:delText>0.150</w:delText>
              </w:r>
            </w:del>
          </w:p>
        </w:tc>
        <w:tc>
          <w:tcPr>
            <w:tcW w:w="986" w:type="dxa"/>
            <w:shd w:val="clear" w:color="auto" w:fill="FFFFFF" w:themeFill="background1"/>
            <w:noWrap/>
            <w:hideMark/>
          </w:tcPr>
          <w:p w14:paraId="74C2B517" w14:textId="264D981A"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33" w:author="Huang T  Dr (Surrey Business Schl)" w:date="2018-09-20T17:45:00Z"/>
                <w:rFonts w:eastAsia="Times New Roman" w:cs="Times New Roman"/>
                <w:sz w:val="22"/>
              </w:rPr>
            </w:pPr>
            <w:del w:id="7634"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noWrap/>
            <w:hideMark/>
          </w:tcPr>
          <w:p w14:paraId="6CAA1B5B" w14:textId="09D0EBF9"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35" w:author="Huang T  Dr (Surrey Business Schl)" w:date="2018-09-20T17:45:00Z"/>
                <w:rFonts w:eastAsia="Times New Roman" w:cs="Times New Roman"/>
                <w:sz w:val="22"/>
              </w:rPr>
            </w:pPr>
            <w:del w:id="7636" w:author="Huang T  Dr (Surrey Business Schl)" w:date="2018-09-20T17:45:00Z">
              <w:r w:rsidRPr="001E17BA" w:rsidDel="00480A3E">
                <w:rPr>
                  <w:rFonts w:eastAsia="Times New Roman" w:cs="Times New Roman"/>
                  <w:sz w:val="22"/>
                </w:rPr>
                <w:delText>0.054</w:delText>
              </w:r>
            </w:del>
          </w:p>
        </w:tc>
        <w:tc>
          <w:tcPr>
            <w:tcW w:w="986" w:type="dxa"/>
            <w:shd w:val="clear" w:color="auto" w:fill="FFFFFF" w:themeFill="background1"/>
            <w:noWrap/>
            <w:hideMark/>
          </w:tcPr>
          <w:p w14:paraId="54E85064" w14:textId="2EF970B9"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37" w:author="Huang T  Dr (Surrey Business Schl)" w:date="2018-09-20T17:45:00Z"/>
                <w:rFonts w:eastAsia="Times New Roman" w:cs="Times New Roman"/>
                <w:sz w:val="22"/>
              </w:rPr>
            </w:pPr>
            <w:del w:id="7638"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noWrap/>
            <w:hideMark/>
          </w:tcPr>
          <w:p w14:paraId="6F61008A" w14:textId="139AC969"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39" w:author="Huang T  Dr (Surrey Business Schl)" w:date="2018-09-20T17:45:00Z"/>
                <w:rFonts w:eastAsia="Times New Roman" w:cs="Times New Roman"/>
                <w:sz w:val="22"/>
              </w:rPr>
            </w:pPr>
            <w:del w:id="7640" w:author="Huang T  Dr (Surrey Business Schl)" w:date="2018-09-20T17:45:00Z">
              <w:r w:rsidRPr="001E17BA" w:rsidDel="00480A3E">
                <w:rPr>
                  <w:rFonts w:eastAsia="Times New Roman" w:cs="Times New Roman"/>
                  <w:sz w:val="22"/>
                </w:rPr>
                <w:delText>0.539</w:delText>
              </w:r>
            </w:del>
          </w:p>
        </w:tc>
        <w:tc>
          <w:tcPr>
            <w:tcW w:w="986" w:type="dxa"/>
            <w:shd w:val="clear" w:color="auto" w:fill="FFFFFF" w:themeFill="background1"/>
            <w:noWrap/>
            <w:hideMark/>
          </w:tcPr>
          <w:p w14:paraId="775EA3C4" w14:textId="342D8794"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41" w:author="Huang T  Dr (Surrey Business Schl)" w:date="2018-09-20T17:45:00Z"/>
                <w:rFonts w:eastAsia="Times New Roman" w:cs="Times New Roman"/>
                <w:sz w:val="22"/>
              </w:rPr>
            </w:pPr>
            <w:del w:id="7642" w:author="Huang T  Dr (Surrey Business Schl)" w:date="2018-09-20T17:45:00Z">
              <w:r w:rsidRPr="001E17BA" w:rsidDel="00480A3E">
                <w:rPr>
                  <w:rFonts w:eastAsia="Times New Roman" w:cs="Times New Roman"/>
                  <w:sz w:val="22"/>
                </w:rPr>
                <w:delText>-0.9</w:delText>
              </w:r>
            </w:del>
          </w:p>
        </w:tc>
        <w:tc>
          <w:tcPr>
            <w:tcW w:w="999" w:type="dxa"/>
            <w:shd w:val="clear" w:color="auto" w:fill="FFFFFF" w:themeFill="background1"/>
            <w:noWrap/>
            <w:hideMark/>
          </w:tcPr>
          <w:p w14:paraId="04BD9D4E" w14:textId="51B708B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43" w:author="Huang T  Dr (Surrey Business Schl)" w:date="2018-09-20T17:45:00Z"/>
                <w:rFonts w:eastAsia="Times New Roman" w:cs="Times New Roman"/>
                <w:sz w:val="22"/>
              </w:rPr>
            </w:pPr>
            <w:del w:id="7644"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hideMark/>
          </w:tcPr>
          <w:p w14:paraId="794859A0" w14:textId="75D6270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45" w:author="Huang T  Dr (Surrey Business Schl)" w:date="2018-09-20T17:45:00Z"/>
                <w:rFonts w:eastAsia="Times New Roman" w:cs="Times New Roman"/>
                <w:sz w:val="22"/>
              </w:rPr>
            </w:pPr>
            <w:del w:id="7646" w:author="Huang T  Dr (Surrey Business Schl)" w:date="2018-09-20T17:45:00Z">
              <w:r w:rsidRPr="001E17BA" w:rsidDel="00480A3E">
                <w:rPr>
                  <w:rFonts w:eastAsia="Times New Roman" w:cs="Times New Roman"/>
                  <w:sz w:val="22"/>
                </w:rPr>
                <w:delText>-0.3</w:delText>
              </w:r>
            </w:del>
          </w:p>
        </w:tc>
        <w:tc>
          <w:tcPr>
            <w:tcW w:w="998" w:type="dxa"/>
            <w:shd w:val="clear" w:color="auto" w:fill="FFFFFF" w:themeFill="background1"/>
            <w:hideMark/>
          </w:tcPr>
          <w:p w14:paraId="67A35A57" w14:textId="33A4FE02"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47" w:author="Huang T  Dr (Surrey Business Schl)" w:date="2018-09-20T17:45:00Z"/>
                <w:rFonts w:eastAsia="Times New Roman" w:cs="Times New Roman"/>
                <w:sz w:val="22"/>
              </w:rPr>
            </w:pPr>
            <w:del w:id="7648" w:author="Huang T  Dr (Surrey Business Schl)" w:date="2018-09-20T17:45:00Z">
              <w:r w:rsidRPr="001E17BA" w:rsidDel="00480A3E">
                <w:rPr>
                  <w:rFonts w:eastAsia="Times New Roman" w:cs="Times New Roman"/>
                  <w:sz w:val="22"/>
                </w:rPr>
                <w:delText>0.210</w:delText>
              </w:r>
            </w:del>
          </w:p>
        </w:tc>
        <w:tc>
          <w:tcPr>
            <w:tcW w:w="986" w:type="dxa"/>
            <w:shd w:val="clear" w:color="auto" w:fill="FFFFFF" w:themeFill="background1"/>
            <w:hideMark/>
          </w:tcPr>
          <w:p w14:paraId="00CDA855" w14:textId="5BB155F0"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49" w:author="Huang T  Dr (Surrey Business Schl)" w:date="2018-09-20T17:45:00Z"/>
                <w:rFonts w:eastAsia="Times New Roman" w:cs="Times New Roman"/>
                <w:sz w:val="22"/>
              </w:rPr>
            </w:pPr>
            <w:del w:id="7650" w:author="Huang T  Dr (Surrey Business Schl)" w:date="2018-09-20T17:45:00Z">
              <w:r w:rsidRPr="001E17BA" w:rsidDel="00480A3E">
                <w:rPr>
                  <w:rFonts w:eastAsia="Times New Roman" w:cs="Times New Roman"/>
                  <w:sz w:val="22"/>
                </w:rPr>
                <w:delText>0.0</w:delText>
              </w:r>
            </w:del>
          </w:p>
        </w:tc>
        <w:tc>
          <w:tcPr>
            <w:tcW w:w="999" w:type="dxa"/>
            <w:shd w:val="clear" w:color="auto" w:fill="FFFFFF" w:themeFill="background1"/>
            <w:hideMark/>
          </w:tcPr>
          <w:p w14:paraId="6CBF677E" w14:textId="3D3AAF68"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7651" w:author="Huang T  Dr (Surrey Business Schl)" w:date="2018-09-20T17:45:00Z"/>
                <w:rFonts w:eastAsia="Times New Roman" w:cs="Times New Roman"/>
                <w:sz w:val="22"/>
              </w:rPr>
            </w:pPr>
            <w:del w:id="7652" w:author="Huang T  Dr (Surrey Business Schl)" w:date="2018-09-20T17:45:00Z">
              <w:r w:rsidRPr="001E17BA" w:rsidDel="00480A3E">
                <w:rPr>
                  <w:rFonts w:eastAsia="Times New Roman" w:cs="Times New Roman"/>
                  <w:sz w:val="22"/>
                </w:rPr>
                <w:delText>0.824</w:delText>
              </w:r>
            </w:del>
          </w:p>
        </w:tc>
      </w:tr>
      <w:tr w:rsidR="004C569C" w:rsidRPr="001E17BA" w:rsidDel="00480A3E" w14:paraId="7A81AD01" w14:textId="5753E2C0" w:rsidTr="00480A3E">
        <w:trPr>
          <w:cnfStyle w:val="000000100000" w:firstRow="0" w:lastRow="0" w:firstColumn="0" w:lastColumn="0" w:oddVBand="0" w:evenVBand="0" w:oddHBand="1" w:evenHBand="0" w:firstRowFirstColumn="0" w:firstRowLastColumn="0" w:lastRowFirstColumn="0" w:lastRowLastColumn="0"/>
          <w:trHeight w:val="20"/>
          <w:del w:id="7653"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B07358A" w14:textId="20F20533" w:rsidR="004C569C" w:rsidRPr="001E17BA" w:rsidDel="00480A3E" w:rsidRDefault="004C569C" w:rsidP="001E17BA">
            <w:pPr>
              <w:spacing w:after="0"/>
              <w:rPr>
                <w:del w:id="7654" w:author="Huang T  Dr (Surrey Business Schl)" w:date="2018-09-20T17:45:00Z"/>
                <w:rFonts w:eastAsia="DengXian" w:cs="Times New Roman"/>
                <w:b w:val="0"/>
                <w:iCs/>
                <w:sz w:val="22"/>
              </w:rPr>
            </w:pPr>
            <w:del w:id="7655" w:author="Huang T  Dr (Surrey Business Schl)" w:date="2018-09-20T17:45:00Z">
              <w:r w:rsidRPr="001E17BA" w:rsidDel="00480A3E">
                <w:rPr>
                  <w:rFonts w:eastAsia="DengXian" w:cs="Times New Roman"/>
                  <w:b w:val="0"/>
                  <w:iCs/>
                  <w:sz w:val="22"/>
                </w:rPr>
                <w:delText>Central tendency of sales</w:delText>
              </w:r>
            </w:del>
          </w:p>
        </w:tc>
        <w:tc>
          <w:tcPr>
            <w:tcW w:w="986" w:type="dxa"/>
            <w:shd w:val="clear" w:color="auto" w:fill="FFFFFF" w:themeFill="background1"/>
            <w:noWrap/>
            <w:hideMark/>
          </w:tcPr>
          <w:p w14:paraId="1E9DBBB6" w14:textId="7FBE36A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56" w:author="Huang T  Dr (Surrey Business Schl)" w:date="2018-09-20T17:45:00Z"/>
                <w:rFonts w:eastAsia="Times New Roman" w:cs="Times New Roman"/>
                <w:sz w:val="22"/>
              </w:rPr>
            </w:pPr>
            <w:del w:id="7657" w:author="Huang T  Dr (Surrey Business Schl)" w:date="2018-09-20T17:45:00Z">
              <w:r w:rsidRPr="001E17BA" w:rsidDel="00480A3E">
                <w:rPr>
                  <w:rFonts w:eastAsia="Times New Roman" w:cs="Times New Roman"/>
                  <w:sz w:val="22"/>
                </w:rPr>
                <w:delText>0</w:delText>
              </w:r>
            </w:del>
          </w:p>
        </w:tc>
        <w:tc>
          <w:tcPr>
            <w:tcW w:w="998" w:type="dxa"/>
            <w:shd w:val="clear" w:color="auto" w:fill="FFFFFF" w:themeFill="background1"/>
            <w:noWrap/>
            <w:hideMark/>
          </w:tcPr>
          <w:p w14:paraId="24370106" w14:textId="3F430580"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58" w:author="Huang T  Dr (Surrey Business Schl)" w:date="2018-09-20T17:45:00Z"/>
                <w:rFonts w:eastAsia="Times New Roman" w:cs="Times New Roman"/>
                <w:sz w:val="22"/>
              </w:rPr>
            </w:pPr>
            <w:del w:id="7659" w:author="Huang T  Dr (Surrey Business Schl)" w:date="2018-09-20T17:45:00Z">
              <w:r w:rsidRPr="001E17BA" w:rsidDel="00480A3E">
                <w:rPr>
                  <w:rFonts w:eastAsia="Times New Roman" w:cs="Times New Roman"/>
                  <w:sz w:val="22"/>
                </w:rPr>
                <w:delText>0.679</w:delText>
              </w:r>
            </w:del>
          </w:p>
        </w:tc>
        <w:tc>
          <w:tcPr>
            <w:tcW w:w="986" w:type="dxa"/>
            <w:shd w:val="clear" w:color="auto" w:fill="FFFFFF" w:themeFill="background1"/>
            <w:noWrap/>
            <w:hideMark/>
          </w:tcPr>
          <w:p w14:paraId="6D2EF6BA" w14:textId="0936C3C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60" w:author="Huang T  Dr (Surrey Business Schl)" w:date="2018-09-20T17:45:00Z"/>
                <w:rFonts w:eastAsia="Times New Roman" w:cs="Times New Roman"/>
                <w:sz w:val="22"/>
              </w:rPr>
            </w:pPr>
            <w:del w:id="7661" w:author="Huang T  Dr (Surrey Business Schl)" w:date="2018-09-20T17:45:00Z">
              <w:r w:rsidRPr="001E17BA" w:rsidDel="00480A3E">
                <w:rPr>
                  <w:rFonts w:eastAsia="Times New Roman" w:cs="Times New Roman"/>
                  <w:sz w:val="22"/>
                </w:rPr>
                <w:delText>0</w:delText>
              </w:r>
            </w:del>
          </w:p>
        </w:tc>
        <w:tc>
          <w:tcPr>
            <w:tcW w:w="998" w:type="dxa"/>
            <w:shd w:val="clear" w:color="auto" w:fill="FFFFFF" w:themeFill="background1"/>
            <w:noWrap/>
            <w:hideMark/>
          </w:tcPr>
          <w:p w14:paraId="3DBC3C93" w14:textId="1500D58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62" w:author="Huang T  Dr (Surrey Business Schl)" w:date="2018-09-20T17:45:00Z"/>
                <w:rFonts w:eastAsia="Times New Roman" w:cs="Times New Roman"/>
                <w:sz w:val="22"/>
              </w:rPr>
            </w:pPr>
            <w:del w:id="7663" w:author="Huang T  Dr (Surrey Business Schl)" w:date="2018-09-20T17:45:00Z">
              <w:r w:rsidRPr="001E17BA" w:rsidDel="00480A3E">
                <w:rPr>
                  <w:rFonts w:eastAsia="Times New Roman" w:cs="Times New Roman"/>
                  <w:sz w:val="22"/>
                </w:rPr>
                <w:delText>0.851</w:delText>
              </w:r>
            </w:del>
          </w:p>
        </w:tc>
        <w:tc>
          <w:tcPr>
            <w:tcW w:w="986" w:type="dxa"/>
            <w:shd w:val="clear" w:color="auto" w:fill="FFFFFF" w:themeFill="background1"/>
            <w:noWrap/>
            <w:hideMark/>
          </w:tcPr>
          <w:p w14:paraId="796CA8BE" w14:textId="5C0C4CAC"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64" w:author="Huang T  Dr (Surrey Business Schl)" w:date="2018-09-20T17:45:00Z"/>
                <w:rFonts w:eastAsia="Times New Roman" w:cs="Times New Roman"/>
                <w:sz w:val="22"/>
              </w:rPr>
            </w:pPr>
            <w:del w:id="7665" w:author="Huang T  Dr (Surrey Business Schl)" w:date="2018-09-20T17:45:00Z">
              <w:r w:rsidRPr="001E17BA" w:rsidDel="00480A3E">
                <w:rPr>
                  <w:rFonts w:eastAsia="Times New Roman" w:cs="Times New Roman"/>
                  <w:sz w:val="22"/>
                </w:rPr>
                <w:delText>-0.5</w:delText>
              </w:r>
            </w:del>
          </w:p>
        </w:tc>
        <w:tc>
          <w:tcPr>
            <w:tcW w:w="999" w:type="dxa"/>
            <w:shd w:val="clear" w:color="auto" w:fill="FFFFFF" w:themeFill="background1"/>
            <w:noWrap/>
            <w:hideMark/>
          </w:tcPr>
          <w:p w14:paraId="58927CF4" w14:textId="5EE637E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66" w:author="Huang T  Dr (Surrey Business Schl)" w:date="2018-09-20T17:45:00Z"/>
                <w:rFonts w:eastAsia="Times New Roman" w:cs="Times New Roman"/>
                <w:sz w:val="22"/>
              </w:rPr>
            </w:pPr>
            <w:del w:id="7667" w:author="Huang T  Dr (Surrey Business Schl)" w:date="2018-09-20T17:45:00Z">
              <w:r w:rsidRPr="001E17BA" w:rsidDel="00480A3E">
                <w:rPr>
                  <w:rFonts w:eastAsia="Times New Roman" w:cs="Times New Roman"/>
                  <w:sz w:val="22"/>
                </w:rPr>
                <w:delText>0.044</w:delText>
              </w:r>
            </w:del>
          </w:p>
        </w:tc>
        <w:tc>
          <w:tcPr>
            <w:tcW w:w="986" w:type="dxa"/>
            <w:shd w:val="clear" w:color="auto" w:fill="FFFFFF" w:themeFill="background1"/>
            <w:noWrap/>
            <w:hideMark/>
          </w:tcPr>
          <w:p w14:paraId="06D08744" w14:textId="40FB757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68" w:author="Huang T  Dr (Surrey Business Schl)" w:date="2018-09-20T17:45:00Z"/>
                <w:rFonts w:eastAsia="Times New Roman" w:cs="Times New Roman"/>
                <w:sz w:val="22"/>
              </w:rPr>
            </w:pPr>
            <w:del w:id="7669" w:author="Huang T  Dr (Surrey Business Schl)" w:date="2018-09-20T17:45:00Z">
              <w:r w:rsidRPr="001E17BA" w:rsidDel="00480A3E">
                <w:rPr>
                  <w:rFonts w:eastAsia="Times New Roman" w:cs="Times New Roman"/>
                  <w:sz w:val="22"/>
                </w:rPr>
                <w:delText>-0.5</w:delText>
              </w:r>
            </w:del>
          </w:p>
        </w:tc>
        <w:tc>
          <w:tcPr>
            <w:tcW w:w="999" w:type="dxa"/>
            <w:shd w:val="clear" w:color="auto" w:fill="FFFFFF" w:themeFill="background1"/>
            <w:noWrap/>
            <w:hideMark/>
          </w:tcPr>
          <w:p w14:paraId="08E20164" w14:textId="09D5C97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70" w:author="Huang T  Dr (Surrey Business Schl)" w:date="2018-09-20T17:45:00Z"/>
                <w:rFonts w:eastAsia="Times New Roman" w:cs="Times New Roman"/>
                <w:sz w:val="22"/>
              </w:rPr>
            </w:pPr>
            <w:del w:id="7671" w:author="Huang T  Dr (Surrey Business Schl)" w:date="2018-09-20T17:45:00Z">
              <w:r w:rsidRPr="001E17BA" w:rsidDel="00480A3E">
                <w:rPr>
                  <w:rFonts w:eastAsia="Times New Roman" w:cs="Times New Roman"/>
                  <w:sz w:val="22"/>
                </w:rPr>
                <w:delText>0.047</w:delText>
              </w:r>
            </w:del>
          </w:p>
        </w:tc>
        <w:tc>
          <w:tcPr>
            <w:tcW w:w="986" w:type="dxa"/>
            <w:shd w:val="clear" w:color="auto" w:fill="FFFFFF" w:themeFill="background1"/>
            <w:hideMark/>
          </w:tcPr>
          <w:p w14:paraId="615C09F4" w14:textId="699FC541"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72" w:author="Huang T  Dr (Surrey Business Schl)" w:date="2018-09-20T17:45:00Z"/>
                <w:rFonts w:eastAsia="Times New Roman" w:cs="Times New Roman"/>
                <w:sz w:val="22"/>
              </w:rPr>
            </w:pPr>
            <w:del w:id="7673" w:author="Huang T  Dr (Surrey Business Schl)" w:date="2018-09-20T17:45:00Z">
              <w:r w:rsidRPr="001E17BA" w:rsidDel="00480A3E">
                <w:rPr>
                  <w:rFonts w:eastAsia="Times New Roman" w:cs="Times New Roman"/>
                  <w:sz w:val="22"/>
                </w:rPr>
                <w:delText>-0.5</w:delText>
              </w:r>
            </w:del>
          </w:p>
        </w:tc>
        <w:tc>
          <w:tcPr>
            <w:tcW w:w="998" w:type="dxa"/>
            <w:shd w:val="clear" w:color="auto" w:fill="FFFFFF" w:themeFill="background1"/>
            <w:hideMark/>
          </w:tcPr>
          <w:p w14:paraId="22F6D16D" w14:textId="315F50B1"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74" w:author="Huang T  Dr (Surrey Business Schl)" w:date="2018-09-20T17:45:00Z"/>
                <w:rFonts w:eastAsia="Times New Roman" w:cs="Times New Roman"/>
                <w:sz w:val="22"/>
              </w:rPr>
            </w:pPr>
            <w:del w:id="7675" w:author="Huang T  Dr (Surrey Business Schl)" w:date="2018-09-20T17:45:00Z">
              <w:r w:rsidRPr="001E17BA" w:rsidDel="00480A3E">
                <w:rPr>
                  <w:rFonts w:eastAsia="Times New Roman" w:cs="Times New Roman"/>
                  <w:sz w:val="22"/>
                </w:rPr>
                <w:delText>0.027</w:delText>
              </w:r>
            </w:del>
          </w:p>
        </w:tc>
        <w:tc>
          <w:tcPr>
            <w:tcW w:w="986" w:type="dxa"/>
            <w:shd w:val="clear" w:color="auto" w:fill="FFFFFF" w:themeFill="background1"/>
            <w:noWrap/>
            <w:hideMark/>
          </w:tcPr>
          <w:p w14:paraId="71CCF8C5" w14:textId="30A7565E"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676" w:author="Huang T  Dr (Surrey Business Schl)" w:date="2018-09-20T17:45:00Z"/>
                <w:rFonts w:eastAsia="Times New Roman" w:cs="Times New Roman"/>
                <w:sz w:val="22"/>
              </w:rPr>
            </w:pPr>
            <w:del w:id="7677"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hideMark/>
          </w:tcPr>
          <w:p w14:paraId="5F7083EB" w14:textId="1EA9133E"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7678" w:author="Huang T  Dr (Surrey Business Schl)" w:date="2018-09-20T17:45:00Z"/>
                <w:rFonts w:eastAsia="Times New Roman" w:cs="Times New Roman"/>
                <w:sz w:val="22"/>
              </w:rPr>
            </w:pPr>
            <w:del w:id="7679" w:author="Huang T  Dr (Surrey Business Schl)" w:date="2018-09-20T17:45:00Z">
              <w:r w:rsidRPr="001E17BA" w:rsidDel="00480A3E">
                <w:rPr>
                  <w:rFonts w:eastAsia="Times New Roman" w:cs="Times New Roman"/>
                  <w:sz w:val="22"/>
                </w:rPr>
                <w:delText>0.559</w:delText>
              </w:r>
            </w:del>
          </w:p>
        </w:tc>
      </w:tr>
      <w:tr w:rsidR="004C569C" w:rsidRPr="001E17BA" w:rsidDel="00480A3E" w14:paraId="69199AEF" w14:textId="0BB58B8E" w:rsidTr="00480A3E">
        <w:trPr>
          <w:trHeight w:val="20"/>
          <w:del w:id="7680"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BD6E903" w14:textId="482EC68D" w:rsidR="004C569C" w:rsidRPr="001E17BA" w:rsidDel="00480A3E" w:rsidRDefault="004C569C" w:rsidP="001E17BA">
            <w:pPr>
              <w:spacing w:after="0"/>
              <w:rPr>
                <w:del w:id="7681" w:author="Huang T  Dr (Surrey Business Schl)" w:date="2018-09-20T17:45:00Z"/>
                <w:rFonts w:eastAsia="Times New Roman" w:cs="Times New Roman"/>
                <w:b w:val="0"/>
                <w:iCs/>
                <w:sz w:val="22"/>
              </w:rPr>
            </w:pPr>
            <w:del w:id="7682" w:author="Huang T  Dr (Surrey Business Schl)" w:date="2018-09-20T17:45:00Z">
              <w:r w:rsidRPr="001E17BA" w:rsidDel="00480A3E">
                <w:rPr>
                  <w:rFonts w:eastAsia="Times New Roman" w:cs="Times New Roman"/>
                  <w:b w:val="0"/>
                  <w:iCs/>
                  <w:sz w:val="22"/>
                </w:rPr>
                <w:delText>Price level and variation</w:delText>
              </w:r>
            </w:del>
          </w:p>
        </w:tc>
        <w:tc>
          <w:tcPr>
            <w:tcW w:w="986" w:type="dxa"/>
            <w:shd w:val="clear" w:color="auto" w:fill="FFFFFF" w:themeFill="background1"/>
            <w:noWrap/>
            <w:hideMark/>
          </w:tcPr>
          <w:p w14:paraId="5EB5F66C" w14:textId="4583F12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83" w:author="Huang T  Dr (Surrey Business Schl)" w:date="2018-09-20T17:45:00Z"/>
                <w:rFonts w:eastAsia="Times New Roman" w:cs="Times New Roman"/>
                <w:sz w:val="22"/>
              </w:rPr>
            </w:pPr>
            <w:del w:id="7684"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05BB8161" w14:textId="71C74E84"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85" w:author="Huang T  Dr (Surrey Business Schl)" w:date="2018-09-20T17:45:00Z"/>
                <w:rFonts w:eastAsia="Times New Roman" w:cs="Times New Roman"/>
                <w:sz w:val="22"/>
              </w:rPr>
            </w:pPr>
            <w:del w:id="7686" w:author="Huang T  Dr (Surrey Business Schl)" w:date="2018-09-20T17:45:00Z">
              <w:r w:rsidRPr="001E17BA" w:rsidDel="00480A3E">
                <w:rPr>
                  <w:rFonts w:eastAsia="Times New Roman" w:cs="Times New Roman"/>
                  <w:sz w:val="22"/>
                </w:rPr>
                <w:delText>0.370</w:delText>
              </w:r>
            </w:del>
          </w:p>
        </w:tc>
        <w:tc>
          <w:tcPr>
            <w:tcW w:w="986" w:type="dxa"/>
            <w:shd w:val="clear" w:color="auto" w:fill="FFFFFF" w:themeFill="background1"/>
            <w:noWrap/>
            <w:hideMark/>
          </w:tcPr>
          <w:p w14:paraId="055F082F" w14:textId="061C06A2"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87" w:author="Huang T  Dr (Surrey Business Schl)" w:date="2018-09-20T17:45:00Z"/>
                <w:rFonts w:eastAsia="Times New Roman" w:cs="Times New Roman"/>
                <w:sz w:val="22"/>
              </w:rPr>
            </w:pPr>
            <w:del w:id="7688" w:author="Huang T  Dr (Surrey Business Schl)" w:date="2018-09-20T17:45:00Z">
              <w:r w:rsidRPr="001E17BA" w:rsidDel="00480A3E">
                <w:rPr>
                  <w:rFonts w:eastAsia="Times New Roman" w:cs="Times New Roman"/>
                  <w:sz w:val="22"/>
                </w:rPr>
                <w:delText>-0.3</w:delText>
              </w:r>
            </w:del>
          </w:p>
        </w:tc>
        <w:tc>
          <w:tcPr>
            <w:tcW w:w="998" w:type="dxa"/>
            <w:shd w:val="clear" w:color="auto" w:fill="FFFFFF" w:themeFill="background1"/>
            <w:noWrap/>
            <w:hideMark/>
          </w:tcPr>
          <w:p w14:paraId="29C9B16B" w14:textId="7C371EE2"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89" w:author="Huang T  Dr (Surrey Business Schl)" w:date="2018-09-20T17:45:00Z"/>
                <w:rFonts w:eastAsia="Times New Roman" w:cs="Times New Roman"/>
                <w:sz w:val="22"/>
              </w:rPr>
            </w:pPr>
            <w:del w:id="7690" w:author="Huang T  Dr (Surrey Business Schl)" w:date="2018-09-20T17:45:00Z">
              <w:r w:rsidRPr="001E17BA" w:rsidDel="00480A3E">
                <w:rPr>
                  <w:rFonts w:eastAsia="Times New Roman" w:cs="Times New Roman"/>
                  <w:sz w:val="22"/>
                </w:rPr>
                <w:delText>0.066</w:delText>
              </w:r>
            </w:del>
          </w:p>
        </w:tc>
        <w:tc>
          <w:tcPr>
            <w:tcW w:w="986" w:type="dxa"/>
            <w:shd w:val="clear" w:color="auto" w:fill="FFFFFF" w:themeFill="background1"/>
            <w:noWrap/>
            <w:hideMark/>
          </w:tcPr>
          <w:p w14:paraId="39A80E25" w14:textId="69A8C07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91" w:author="Huang T  Dr (Surrey Business Schl)" w:date="2018-09-20T17:45:00Z"/>
                <w:rFonts w:eastAsia="Times New Roman" w:cs="Times New Roman"/>
                <w:sz w:val="22"/>
              </w:rPr>
            </w:pPr>
            <w:del w:id="7692"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noWrap/>
            <w:hideMark/>
          </w:tcPr>
          <w:p w14:paraId="7F3364B9" w14:textId="09ED1C9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93" w:author="Huang T  Dr (Surrey Business Schl)" w:date="2018-09-20T17:45:00Z"/>
                <w:rFonts w:eastAsia="Times New Roman" w:cs="Times New Roman"/>
                <w:sz w:val="22"/>
              </w:rPr>
            </w:pPr>
            <w:del w:id="7694" w:author="Huang T  Dr (Surrey Business Schl)" w:date="2018-09-20T17:45:00Z">
              <w:r w:rsidRPr="001E17BA" w:rsidDel="00480A3E">
                <w:rPr>
                  <w:rFonts w:eastAsia="Times New Roman" w:cs="Times New Roman"/>
                  <w:sz w:val="22"/>
                </w:rPr>
                <w:delText>0.795</w:delText>
              </w:r>
            </w:del>
          </w:p>
        </w:tc>
        <w:tc>
          <w:tcPr>
            <w:tcW w:w="986" w:type="dxa"/>
            <w:shd w:val="clear" w:color="auto" w:fill="FFFFFF" w:themeFill="background1"/>
            <w:noWrap/>
            <w:hideMark/>
          </w:tcPr>
          <w:p w14:paraId="71AC11C1" w14:textId="686F2BB1"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95" w:author="Huang T  Dr (Surrey Business Schl)" w:date="2018-09-20T17:45:00Z"/>
                <w:rFonts w:eastAsia="Times New Roman" w:cs="Times New Roman"/>
                <w:sz w:val="22"/>
              </w:rPr>
            </w:pPr>
            <w:del w:id="7696" w:author="Huang T  Dr (Surrey Business Schl)" w:date="2018-09-20T17:45:00Z">
              <w:r w:rsidRPr="001E17BA" w:rsidDel="00480A3E">
                <w:rPr>
                  <w:rFonts w:eastAsia="Times New Roman" w:cs="Times New Roman"/>
                  <w:sz w:val="22"/>
                </w:rPr>
                <w:delText>-0.3</w:delText>
              </w:r>
            </w:del>
          </w:p>
        </w:tc>
        <w:tc>
          <w:tcPr>
            <w:tcW w:w="999" w:type="dxa"/>
            <w:shd w:val="clear" w:color="auto" w:fill="FFFFFF" w:themeFill="background1"/>
            <w:noWrap/>
            <w:hideMark/>
          </w:tcPr>
          <w:p w14:paraId="7131FF63" w14:textId="0BEC06C9"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97" w:author="Huang T  Dr (Surrey Business Schl)" w:date="2018-09-20T17:45:00Z"/>
                <w:rFonts w:eastAsia="Times New Roman" w:cs="Times New Roman"/>
                <w:sz w:val="22"/>
              </w:rPr>
            </w:pPr>
            <w:del w:id="7698" w:author="Huang T  Dr (Surrey Business Schl)" w:date="2018-09-20T17:45:00Z">
              <w:r w:rsidRPr="001E17BA" w:rsidDel="00480A3E">
                <w:rPr>
                  <w:rFonts w:eastAsia="Times New Roman" w:cs="Times New Roman"/>
                  <w:sz w:val="22"/>
                </w:rPr>
                <w:delText>0.367</w:delText>
              </w:r>
            </w:del>
          </w:p>
        </w:tc>
        <w:tc>
          <w:tcPr>
            <w:tcW w:w="986" w:type="dxa"/>
            <w:shd w:val="clear" w:color="auto" w:fill="FFFFFF" w:themeFill="background1"/>
            <w:hideMark/>
          </w:tcPr>
          <w:p w14:paraId="261F76EC" w14:textId="78CD0C8E"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699" w:author="Huang T  Dr (Surrey Business Schl)" w:date="2018-09-20T17:45:00Z"/>
                <w:rFonts w:eastAsia="Times New Roman" w:cs="Times New Roman"/>
                <w:sz w:val="22"/>
              </w:rPr>
            </w:pPr>
            <w:del w:id="7700"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hideMark/>
          </w:tcPr>
          <w:p w14:paraId="2021FC40" w14:textId="6D67A4F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01" w:author="Huang T  Dr (Surrey Business Schl)" w:date="2018-09-20T17:45:00Z"/>
                <w:rFonts w:eastAsia="Times New Roman" w:cs="Times New Roman"/>
                <w:sz w:val="22"/>
              </w:rPr>
            </w:pPr>
            <w:del w:id="7702" w:author="Huang T  Dr (Surrey Business Schl)" w:date="2018-09-20T17:45:00Z">
              <w:r w:rsidRPr="001E17BA" w:rsidDel="00480A3E">
                <w:rPr>
                  <w:rFonts w:eastAsia="Times New Roman" w:cs="Times New Roman"/>
                  <w:sz w:val="22"/>
                </w:rPr>
                <w:delText>0.841</w:delText>
              </w:r>
            </w:del>
          </w:p>
        </w:tc>
        <w:tc>
          <w:tcPr>
            <w:tcW w:w="986" w:type="dxa"/>
            <w:shd w:val="clear" w:color="auto" w:fill="FFFFFF" w:themeFill="background1"/>
            <w:hideMark/>
          </w:tcPr>
          <w:p w14:paraId="52D6E5C9" w14:textId="3C314C10"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03" w:author="Huang T  Dr (Surrey Business Schl)" w:date="2018-09-20T17:45:00Z"/>
                <w:rFonts w:eastAsia="Times New Roman" w:cs="Times New Roman"/>
                <w:sz w:val="22"/>
              </w:rPr>
            </w:pPr>
            <w:del w:id="7704" w:author="Huang T  Dr (Surrey Business Schl)" w:date="2018-09-20T17:45:00Z">
              <w:r w:rsidRPr="001E17BA" w:rsidDel="00480A3E">
                <w:rPr>
                  <w:rFonts w:eastAsia="Times New Roman" w:cs="Times New Roman"/>
                  <w:sz w:val="22"/>
                </w:rPr>
                <w:delText>0.2</w:delText>
              </w:r>
            </w:del>
          </w:p>
        </w:tc>
        <w:tc>
          <w:tcPr>
            <w:tcW w:w="999" w:type="dxa"/>
            <w:shd w:val="clear" w:color="auto" w:fill="FFFFFF" w:themeFill="background1"/>
            <w:hideMark/>
          </w:tcPr>
          <w:p w14:paraId="193A3540" w14:textId="4A3FC6AC"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7705" w:author="Huang T  Dr (Surrey Business Schl)" w:date="2018-09-20T17:45:00Z"/>
                <w:rFonts w:eastAsia="Times New Roman" w:cs="Times New Roman"/>
                <w:sz w:val="22"/>
              </w:rPr>
            </w:pPr>
            <w:del w:id="7706" w:author="Huang T  Dr (Surrey Business Schl)" w:date="2018-09-20T17:45:00Z">
              <w:r w:rsidRPr="001E17BA" w:rsidDel="00480A3E">
                <w:rPr>
                  <w:rFonts w:eastAsia="Times New Roman" w:cs="Times New Roman"/>
                  <w:sz w:val="22"/>
                </w:rPr>
                <w:delText>0.376</w:delText>
              </w:r>
            </w:del>
          </w:p>
        </w:tc>
      </w:tr>
      <w:tr w:rsidR="004C569C" w:rsidRPr="001E17BA" w:rsidDel="00480A3E" w14:paraId="5C7BFF8B" w14:textId="2AC21FEB" w:rsidTr="00480A3E">
        <w:trPr>
          <w:cnfStyle w:val="000000100000" w:firstRow="0" w:lastRow="0" w:firstColumn="0" w:lastColumn="0" w:oddVBand="0" w:evenVBand="0" w:oddHBand="1" w:evenHBand="0" w:firstRowFirstColumn="0" w:firstRowLastColumn="0" w:lastRowFirstColumn="0" w:lastRowLastColumn="0"/>
          <w:trHeight w:val="20"/>
          <w:del w:id="7707"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659B5FE" w14:textId="4EB77C9C" w:rsidR="004C569C" w:rsidRPr="001E17BA" w:rsidDel="00480A3E" w:rsidRDefault="004C569C" w:rsidP="001E17BA">
            <w:pPr>
              <w:spacing w:after="0"/>
              <w:rPr>
                <w:del w:id="7708" w:author="Huang T  Dr (Surrey Business Schl)" w:date="2018-09-20T17:45:00Z"/>
                <w:rFonts w:eastAsia="Times New Roman" w:cs="Times New Roman"/>
                <w:b w:val="0"/>
                <w:iCs/>
                <w:sz w:val="22"/>
              </w:rPr>
            </w:pPr>
            <w:del w:id="7709" w:author="Huang T  Dr (Surrey Business Schl)" w:date="2018-09-20T17:45:00Z">
              <w:r w:rsidRPr="001E17BA" w:rsidDel="00480A3E">
                <w:rPr>
                  <w:rFonts w:eastAsia="Times New Roman" w:cs="Times New Roman"/>
                  <w:b w:val="0"/>
                  <w:iCs/>
                  <w:sz w:val="22"/>
                </w:rPr>
                <w:delText>Randomness and growth</w:delText>
              </w:r>
            </w:del>
          </w:p>
        </w:tc>
        <w:tc>
          <w:tcPr>
            <w:tcW w:w="986" w:type="dxa"/>
            <w:shd w:val="clear" w:color="auto" w:fill="FFFFFF" w:themeFill="background1"/>
            <w:noWrap/>
            <w:hideMark/>
          </w:tcPr>
          <w:p w14:paraId="0AA78BB9" w14:textId="7034451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710" w:author="Huang T  Dr (Surrey Business Schl)" w:date="2018-09-20T17:45:00Z"/>
                <w:rFonts w:eastAsia="Times New Roman" w:cs="Times New Roman"/>
                <w:sz w:val="22"/>
              </w:rPr>
            </w:pPr>
            <w:del w:id="7711" w:author="Huang T  Dr (Surrey Business Schl)" w:date="2018-09-20T17:45:00Z">
              <w:r w:rsidRPr="001E17BA" w:rsidDel="00480A3E">
                <w:rPr>
                  <w:rFonts w:eastAsia="Times New Roman" w:cs="Times New Roman"/>
                  <w:sz w:val="22"/>
                </w:rPr>
                <w:delText>0.3</w:delText>
              </w:r>
            </w:del>
          </w:p>
        </w:tc>
        <w:tc>
          <w:tcPr>
            <w:tcW w:w="998" w:type="dxa"/>
            <w:shd w:val="clear" w:color="auto" w:fill="FFFFFF" w:themeFill="background1"/>
            <w:noWrap/>
            <w:hideMark/>
          </w:tcPr>
          <w:p w14:paraId="58A7DF65" w14:textId="204B43B9"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712" w:author="Huang T  Dr (Surrey Business Schl)" w:date="2018-09-20T17:45:00Z"/>
                <w:rFonts w:eastAsia="Times New Roman" w:cs="Times New Roman"/>
                <w:sz w:val="22"/>
              </w:rPr>
            </w:pPr>
            <w:del w:id="7713"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3B31FF75" w14:textId="0271C4E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714" w:author="Huang T  Dr (Surrey Business Schl)" w:date="2018-09-20T17:45:00Z"/>
                <w:rFonts w:eastAsia="Times New Roman" w:cs="Times New Roman"/>
                <w:sz w:val="22"/>
              </w:rPr>
            </w:pPr>
            <w:del w:id="7715" w:author="Huang T  Dr (Surrey Business Schl)" w:date="2018-09-20T17:45:00Z">
              <w:r w:rsidRPr="001E17BA" w:rsidDel="00480A3E">
                <w:rPr>
                  <w:rFonts w:eastAsia="Times New Roman" w:cs="Times New Roman"/>
                  <w:sz w:val="22"/>
                </w:rPr>
                <w:delText>0.4</w:delText>
              </w:r>
            </w:del>
          </w:p>
        </w:tc>
        <w:tc>
          <w:tcPr>
            <w:tcW w:w="998" w:type="dxa"/>
            <w:shd w:val="clear" w:color="auto" w:fill="FFFFFF" w:themeFill="background1"/>
            <w:noWrap/>
            <w:hideMark/>
          </w:tcPr>
          <w:p w14:paraId="0821F636" w14:textId="619AE02D"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716" w:author="Huang T  Dr (Surrey Business Schl)" w:date="2018-09-20T17:45:00Z"/>
                <w:rFonts w:eastAsia="Times New Roman" w:cs="Times New Roman"/>
                <w:sz w:val="22"/>
              </w:rPr>
            </w:pPr>
            <w:del w:id="7717"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noWrap/>
            <w:hideMark/>
          </w:tcPr>
          <w:p w14:paraId="19EF2CC4" w14:textId="0D970288"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718" w:author="Huang T  Dr (Surrey Business Schl)" w:date="2018-09-20T17:45:00Z"/>
                <w:rFonts w:eastAsia="Times New Roman" w:cs="Times New Roman"/>
                <w:sz w:val="22"/>
              </w:rPr>
            </w:pPr>
            <w:del w:id="7719" w:author="Huang T  Dr (Surrey Business Schl)" w:date="2018-09-20T17:45:00Z">
              <w:r w:rsidRPr="001E17BA" w:rsidDel="00480A3E">
                <w:rPr>
                  <w:rFonts w:eastAsia="Times New Roman" w:cs="Times New Roman"/>
                  <w:sz w:val="22"/>
                </w:rPr>
                <w:delText>0.4</w:delText>
              </w:r>
            </w:del>
          </w:p>
        </w:tc>
        <w:tc>
          <w:tcPr>
            <w:tcW w:w="999" w:type="dxa"/>
            <w:shd w:val="clear" w:color="auto" w:fill="FFFFFF" w:themeFill="background1"/>
            <w:noWrap/>
            <w:hideMark/>
          </w:tcPr>
          <w:p w14:paraId="0795290F" w14:textId="7548E04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720" w:author="Huang T  Dr (Surrey Business Schl)" w:date="2018-09-20T17:45:00Z"/>
                <w:rFonts w:eastAsia="Times New Roman" w:cs="Times New Roman"/>
                <w:sz w:val="22"/>
              </w:rPr>
            </w:pPr>
            <w:del w:id="7721" w:author="Huang T  Dr (Surrey Business Schl)" w:date="2018-09-20T17:45:00Z">
              <w:r w:rsidRPr="001E17BA" w:rsidDel="00480A3E">
                <w:rPr>
                  <w:rFonts w:eastAsia="Times New Roman" w:cs="Times New Roman"/>
                  <w:sz w:val="22"/>
                </w:rPr>
                <w:delText>0.053</w:delText>
              </w:r>
            </w:del>
          </w:p>
        </w:tc>
        <w:tc>
          <w:tcPr>
            <w:tcW w:w="986" w:type="dxa"/>
            <w:shd w:val="clear" w:color="auto" w:fill="FFFFFF" w:themeFill="background1"/>
            <w:noWrap/>
            <w:hideMark/>
          </w:tcPr>
          <w:p w14:paraId="0054CD5D" w14:textId="07D067C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722" w:author="Huang T  Dr (Surrey Business Schl)" w:date="2018-09-20T17:45:00Z"/>
                <w:rFonts w:eastAsia="Times New Roman" w:cs="Times New Roman"/>
                <w:sz w:val="22"/>
              </w:rPr>
            </w:pPr>
            <w:del w:id="7723" w:author="Huang T  Dr (Surrey Business Schl)" w:date="2018-09-20T17:45:00Z">
              <w:r w:rsidRPr="001E17BA" w:rsidDel="00480A3E">
                <w:rPr>
                  <w:rFonts w:eastAsia="Times New Roman" w:cs="Times New Roman"/>
                  <w:sz w:val="22"/>
                </w:rPr>
                <w:delText>0.5</w:delText>
              </w:r>
            </w:del>
          </w:p>
        </w:tc>
        <w:tc>
          <w:tcPr>
            <w:tcW w:w="999" w:type="dxa"/>
            <w:shd w:val="clear" w:color="auto" w:fill="FFFFFF" w:themeFill="background1"/>
            <w:noWrap/>
            <w:hideMark/>
          </w:tcPr>
          <w:p w14:paraId="50572301" w14:textId="6129CD1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724" w:author="Huang T  Dr (Surrey Business Schl)" w:date="2018-09-20T17:45:00Z"/>
                <w:rFonts w:eastAsia="Times New Roman" w:cs="Times New Roman"/>
                <w:sz w:val="22"/>
              </w:rPr>
            </w:pPr>
            <w:del w:id="7725" w:author="Huang T  Dr (Surrey Business Schl)" w:date="2018-09-20T17:45:00Z">
              <w:r w:rsidRPr="001E17BA" w:rsidDel="00480A3E">
                <w:rPr>
                  <w:rFonts w:eastAsia="Times New Roman" w:cs="Times New Roman"/>
                  <w:sz w:val="22"/>
                </w:rPr>
                <w:delText>0.055</w:delText>
              </w:r>
            </w:del>
          </w:p>
        </w:tc>
        <w:tc>
          <w:tcPr>
            <w:tcW w:w="986" w:type="dxa"/>
            <w:shd w:val="clear" w:color="auto" w:fill="FFFFFF" w:themeFill="background1"/>
            <w:hideMark/>
          </w:tcPr>
          <w:p w14:paraId="39E6BC60" w14:textId="1BAE44CD"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726" w:author="Huang T  Dr (Surrey Business Schl)" w:date="2018-09-20T17:45:00Z"/>
                <w:rFonts w:eastAsia="Times New Roman" w:cs="Times New Roman"/>
                <w:sz w:val="22"/>
              </w:rPr>
            </w:pPr>
            <w:del w:id="7727"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hideMark/>
          </w:tcPr>
          <w:p w14:paraId="63D57D06" w14:textId="07922499"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728" w:author="Huang T  Dr (Surrey Business Schl)" w:date="2018-09-20T17:45:00Z"/>
                <w:rFonts w:eastAsia="Times New Roman" w:cs="Times New Roman"/>
                <w:sz w:val="22"/>
              </w:rPr>
            </w:pPr>
            <w:del w:id="7729" w:author="Huang T  Dr (Surrey Business Schl)" w:date="2018-09-20T17:45:00Z">
              <w:r w:rsidRPr="001E17BA" w:rsidDel="00480A3E">
                <w:rPr>
                  <w:rFonts w:eastAsia="Times New Roman" w:cs="Times New Roman"/>
                  <w:sz w:val="22"/>
                </w:rPr>
                <w:delText>0.676</w:delText>
              </w:r>
            </w:del>
          </w:p>
        </w:tc>
        <w:tc>
          <w:tcPr>
            <w:tcW w:w="986" w:type="dxa"/>
            <w:shd w:val="clear" w:color="auto" w:fill="FFFFFF" w:themeFill="background1"/>
            <w:hideMark/>
          </w:tcPr>
          <w:p w14:paraId="102A3A55" w14:textId="0C92B6E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7730" w:author="Huang T  Dr (Surrey Business Schl)" w:date="2018-09-20T17:45:00Z"/>
                <w:rFonts w:eastAsia="Times New Roman" w:cs="Times New Roman"/>
                <w:sz w:val="22"/>
              </w:rPr>
            </w:pPr>
            <w:del w:id="7731" w:author="Huang T  Dr (Surrey Business Schl)" w:date="2018-09-20T17:45:00Z">
              <w:r w:rsidRPr="001E17BA" w:rsidDel="00480A3E">
                <w:rPr>
                  <w:rFonts w:eastAsia="Times New Roman" w:cs="Times New Roman"/>
                  <w:sz w:val="22"/>
                </w:rPr>
                <w:delText>0.3</w:delText>
              </w:r>
            </w:del>
          </w:p>
        </w:tc>
        <w:tc>
          <w:tcPr>
            <w:tcW w:w="999" w:type="dxa"/>
            <w:shd w:val="clear" w:color="auto" w:fill="FFFFFF" w:themeFill="background1"/>
            <w:hideMark/>
          </w:tcPr>
          <w:p w14:paraId="3F0C789D" w14:textId="7380AEE3"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7732" w:author="Huang T  Dr (Surrey Business Schl)" w:date="2018-09-20T17:45:00Z"/>
                <w:rFonts w:eastAsia="Times New Roman" w:cs="Times New Roman"/>
                <w:sz w:val="22"/>
              </w:rPr>
            </w:pPr>
            <w:del w:id="7733" w:author="Huang T  Dr (Surrey Business Schl)" w:date="2018-09-20T17:45:00Z">
              <w:r w:rsidRPr="001E17BA" w:rsidDel="00480A3E">
                <w:rPr>
                  <w:rFonts w:eastAsia="Times New Roman" w:cs="Times New Roman"/>
                  <w:sz w:val="22"/>
                </w:rPr>
                <w:delText>0.024</w:delText>
              </w:r>
            </w:del>
          </w:p>
        </w:tc>
      </w:tr>
      <w:tr w:rsidR="004C569C" w:rsidRPr="001E17BA" w:rsidDel="00480A3E" w14:paraId="109E6CF0" w14:textId="2189C5BC" w:rsidTr="00480A3E">
        <w:trPr>
          <w:trHeight w:val="20"/>
          <w:del w:id="7734"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C074F8A" w14:textId="220DF0EA" w:rsidR="004C569C" w:rsidRPr="001E17BA" w:rsidDel="00480A3E" w:rsidRDefault="004C569C" w:rsidP="001E17BA">
            <w:pPr>
              <w:spacing w:after="0"/>
              <w:rPr>
                <w:del w:id="7735" w:author="Huang T  Dr (Surrey Business Schl)" w:date="2018-09-20T17:45:00Z"/>
                <w:rFonts w:eastAsia="Times New Roman" w:cs="Times New Roman"/>
                <w:b w:val="0"/>
                <w:bCs w:val="0"/>
                <w:iCs/>
                <w:sz w:val="22"/>
              </w:rPr>
            </w:pPr>
            <w:del w:id="7736" w:author="Huang T  Dr (Surrey Business Schl)" w:date="2018-09-20T17:45:00Z">
              <w:r w:rsidRPr="001E17BA" w:rsidDel="00480A3E">
                <w:rPr>
                  <w:rFonts w:eastAsia="Times New Roman" w:cs="Times New Roman"/>
                  <w:b w:val="0"/>
                  <w:iCs/>
                  <w:sz w:val="22"/>
                </w:rPr>
                <w:delText>Intercept</w:delText>
              </w:r>
            </w:del>
          </w:p>
          <w:p w14:paraId="5F832504" w14:textId="0BDFF47D" w:rsidR="004C569C" w:rsidRPr="001E17BA" w:rsidDel="00480A3E" w:rsidRDefault="004C569C" w:rsidP="001E17BA">
            <w:pPr>
              <w:spacing w:after="0"/>
              <w:rPr>
                <w:del w:id="7737" w:author="Huang T  Dr (Surrey Business Schl)" w:date="2018-09-20T17:45:00Z"/>
                <w:rFonts w:eastAsia="Times New Roman" w:cs="Times New Roman"/>
                <w:b w:val="0"/>
                <w:i/>
                <w:iCs/>
                <w:sz w:val="22"/>
              </w:rPr>
            </w:pPr>
            <w:del w:id="7738" w:author="Huang T  Dr (Surrey Business Schl)" w:date="2018-09-20T17:25:00Z">
              <w:r w:rsidRPr="001E17BA" w:rsidDel="00D12825">
                <w:rPr>
                  <w:rFonts w:eastAsia="Times New Roman" w:cs="Times New Roman"/>
                  <w:b w:val="0"/>
                  <w:i/>
                  <w:iCs/>
                  <w:sz w:val="22"/>
                </w:rPr>
                <w:delText>*the estimates are all multiplied by 100</w:delText>
              </w:r>
            </w:del>
          </w:p>
        </w:tc>
        <w:tc>
          <w:tcPr>
            <w:tcW w:w="986" w:type="dxa"/>
            <w:shd w:val="clear" w:color="auto" w:fill="FFFFFF" w:themeFill="background1"/>
            <w:noWrap/>
            <w:hideMark/>
          </w:tcPr>
          <w:p w14:paraId="452FFA05" w14:textId="29B30AB8"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39" w:author="Huang T  Dr (Surrey Business Schl)" w:date="2018-09-20T17:45:00Z"/>
                <w:rFonts w:eastAsia="Times New Roman" w:cs="Times New Roman"/>
                <w:sz w:val="22"/>
              </w:rPr>
            </w:pPr>
            <w:del w:id="7740" w:author="Huang T  Dr (Surrey Business Schl)" w:date="2018-09-20T17:45:00Z">
              <w:r w:rsidRPr="001E17BA" w:rsidDel="00480A3E">
                <w:rPr>
                  <w:rFonts w:eastAsia="Times New Roman" w:cs="Times New Roman"/>
                  <w:sz w:val="22"/>
                </w:rPr>
                <w:delText>1.5</w:delText>
              </w:r>
            </w:del>
          </w:p>
        </w:tc>
        <w:tc>
          <w:tcPr>
            <w:tcW w:w="998" w:type="dxa"/>
            <w:shd w:val="clear" w:color="auto" w:fill="FFFFFF" w:themeFill="background1"/>
            <w:noWrap/>
            <w:hideMark/>
          </w:tcPr>
          <w:p w14:paraId="5C977D69" w14:textId="54AF0E3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41" w:author="Huang T  Dr (Surrey Business Schl)" w:date="2018-09-20T17:45:00Z"/>
                <w:rFonts w:eastAsia="Times New Roman" w:cs="Times New Roman"/>
                <w:sz w:val="22"/>
              </w:rPr>
            </w:pPr>
            <w:del w:id="7742"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3AB31F0E" w14:textId="5AC1E205"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43" w:author="Huang T  Dr (Surrey Business Schl)" w:date="2018-09-20T17:45:00Z"/>
                <w:rFonts w:eastAsia="Times New Roman" w:cs="Times New Roman"/>
                <w:sz w:val="22"/>
              </w:rPr>
            </w:pPr>
            <w:del w:id="7744" w:author="Huang T  Dr (Surrey Business Schl)" w:date="2018-09-20T17:45:00Z">
              <w:r w:rsidRPr="001E17BA" w:rsidDel="00480A3E">
                <w:rPr>
                  <w:rFonts w:eastAsia="Times New Roman" w:cs="Times New Roman"/>
                  <w:sz w:val="22"/>
                </w:rPr>
                <w:delText>1.6</w:delText>
              </w:r>
            </w:del>
          </w:p>
        </w:tc>
        <w:tc>
          <w:tcPr>
            <w:tcW w:w="998" w:type="dxa"/>
            <w:shd w:val="clear" w:color="auto" w:fill="FFFFFF" w:themeFill="background1"/>
            <w:noWrap/>
            <w:hideMark/>
          </w:tcPr>
          <w:p w14:paraId="04BB23DF" w14:textId="5B08CBEE"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45" w:author="Huang T  Dr (Surrey Business Schl)" w:date="2018-09-20T17:45:00Z"/>
                <w:rFonts w:eastAsia="Times New Roman" w:cs="Times New Roman"/>
                <w:sz w:val="22"/>
              </w:rPr>
            </w:pPr>
            <w:del w:id="7746"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1A5BD5F1" w14:textId="7B845BC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47" w:author="Huang T  Dr (Surrey Business Schl)" w:date="2018-09-20T17:45:00Z"/>
                <w:rFonts w:eastAsia="Times New Roman" w:cs="Times New Roman"/>
                <w:sz w:val="22"/>
              </w:rPr>
            </w:pPr>
            <w:del w:id="7748" w:author="Huang T  Dr (Surrey Business Schl)" w:date="2018-09-20T17:45:00Z">
              <w:r w:rsidRPr="001E17BA" w:rsidDel="00480A3E">
                <w:rPr>
                  <w:rFonts w:eastAsia="Times New Roman" w:cs="Times New Roman"/>
                  <w:sz w:val="22"/>
                </w:rPr>
                <w:delText>2.6</w:delText>
              </w:r>
            </w:del>
          </w:p>
        </w:tc>
        <w:tc>
          <w:tcPr>
            <w:tcW w:w="999" w:type="dxa"/>
            <w:shd w:val="clear" w:color="auto" w:fill="FFFFFF" w:themeFill="background1"/>
            <w:noWrap/>
            <w:hideMark/>
          </w:tcPr>
          <w:p w14:paraId="502B2D4E" w14:textId="1FC2A85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49" w:author="Huang T  Dr (Surrey Business Schl)" w:date="2018-09-20T17:45:00Z"/>
                <w:rFonts w:eastAsia="Times New Roman" w:cs="Times New Roman"/>
                <w:sz w:val="22"/>
              </w:rPr>
            </w:pPr>
            <w:del w:id="7750" w:author="Huang T  Dr (Surrey Business Schl)" w:date="2018-09-20T17:45:00Z">
              <w:r w:rsidRPr="001E17BA" w:rsidDel="00480A3E">
                <w:rPr>
                  <w:rFonts w:eastAsia="Times New Roman" w:cs="Times New Roman"/>
                  <w:sz w:val="22"/>
                </w:rPr>
                <w:delText>0.015</w:delText>
              </w:r>
            </w:del>
          </w:p>
        </w:tc>
        <w:tc>
          <w:tcPr>
            <w:tcW w:w="986" w:type="dxa"/>
            <w:shd w:val="clear" w:color="auto" w:fill="FFFFFF" w:themeFill="background1"/>
            <w:noWrap/>
            <w:hideMark/>
          </w:tcPr>
          <w:p w14:paraId="2375F05D" w14:textId="09C17FA8"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51" w:author="Huang T  Dr (Surrey Business Schl)" w:date="2018-09-20T17:45:00Z"/>
                <w:rFonts w:eastAsia="Times New Roman" w:cs="Times New Roman"/>
                <w:sz w:val="22"/>
              </w:rPr>
            </w:pPr>
            <w:del w:id="7752" w:author="Huang T  Dr (Surrey Business Schl)" w:date="2018-09-20T17:45:00Z">
              <w:r w:rsidRPr="001E17BA" w:rsidDel="00480A3E">
                <w:rPr>
                  <w:rFonts w:eastAsia="Times New Roman" w:cs="Times New Roman"/>
                  <w:sz w:val="22"/>
                </w:rPr>
                <w:delText>4.2</w:delText>
              </w:r>
            </w:del>
          </w:p>
        </w:tc>
        <w:tc>
          <w:tcPr>
            <w:tcW w:w="999" w:type="dxa"/>
            <w:shd w:val="clear" w:color="auto" w:fill="FFFFFF" w:themeFill="background1"/>
            <w:noWrap/>
            <w:hideMark/>
          </w:tcPr>
          <w:p w14:paraId="7E92F041" w14:textId="5F4B064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53" w:author="Huang T  Dr (Surrey Business Schl)" w:date="2018-09-20T17:45:00Z"/>
                <w:rFonts w:eastAsia="Times New Roman" w:cs="Times New Roman"/>
                <w:sz w:val="22"/>
              </w:rPr>
            </w:pPr>
            <w:del w:id="7754"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hideMark/>
          </w:tcPr>
          <w:p w14:paraId="6617F0F6" w14:textId="5C3CBF1D"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55" w:author="Huang T  Dr (Surrey Business Schl)" w:date="2018-09-20T17:45:00Z"/>
                <w:rFonts w:eastAsia="Times New Roman" w:cs="Times New Roman"/>
                <w:sz w:val="22"/>
              </w:rPr>
            </w:pPr>
            <w:del w:id="7756" w:author="Huang T  Dr (Surrey Business Schl)" w:date="2018-09-20T17:45:00Z">
              <w:r w:rsidRPr="001E17BA" w:rsidDel="00480A3E">
                <w:rPr>
                  <w:rFonts w:eastAsia="Times New Roman" w:cs="Times New Roman"/>
                  <w:sz w:val="22"/>
                </w:rPr>
                <w:delText>1.2</w:delText>
              </w:r>
            </w:del>
          </w:p>
        </w:tc>
        <w:tc>
          <w:tcPr>
            <w:tcW w:w="998" w:type="dxa"/>
            <w:shd w:val="clear" w:color="auto" w:fill="FFFFFF" w:themeFill="background1"/>
            <w:hideMark/>
          </w:tcPr>
          <w:p w14:paraId="3F83F73E" w14:textId="217C95E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57" w:author="Huang T  Dr (Surrey Business Schl)" w:date="2018-09-20T17:45:00Z"/>
                <w:rFonts w:eastAsia="Times New Roman" w:cs="Times New Roman"/>
                <w:sz w:val="22"/>
              </w:rPr>
            </w:pPr>
            <w:del w:id="7758" w:author="Huang T  Dr (Surrey Business Schl)" w:date="2018-09-20T17:45:00Z">
              <w:r w:rsidRPr="001E17BA" w:rsidDel="00480A3E">
                <w:rPr>
                  <w:rFonts w:eastAsia="Times New Roman" w:cs="Times New Roman"/>
                  <w:sz w:val="22"/>
                </w:rPr>
                <w:delText>0.263</w:delText>
              </w:r>
            </w:del>
          </w:p>
        </w:tc>
        <w:tc>
          <w:tcPr>
            <w:tcW w:w="986" w:type="dxa"/>
            <w:shd w:val="clear" w:color="auto" w:fill="FFFFFF" w:themeFill="background1"/>
            <w:hideMark/>
          </w:tcPr>
          <w:p w14:paraId="44B0D240" w14:textId="438F74A4"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7759" w:author="Huang T  Dr (Surrey Business Schl)" w:date="2018-09-20T17:45:00Z"/>
                <w:rFonts w:eastAsia="Times New Roman" w:cs="Times New Roman"/>
                <w:sz w:val="22"/>
              </w:rPr>
            </w:pPr>
            <w:del w:id="7760" w:author="Huang T  Dr (Surrey Business Schl)" w:date="2018-09-20T17:45:00Z">
              <w:r w:rsidRPr="001E17BA" w:rsidDel="00480A3E">
                <w:rPr>
                  <w:rFonts w:eastAsia="Times New Roman" w:cs="Times New Roman"/>
                  <w:sz w:val="22"/>
                </w:rPr>
                <w:delText>1.9</w:delText>
              </w:r>
            </w:del>
          </w:p>
        </w:tc>
        <w:tc>
          <w:tcPr>
            <w:tcW w:w="999" w:type="dxa"/>
            <w:shd w:val="clear" w:color="auto" w:fill="FFFFFF" w:themeFill="background1"/>
            <w:hideMark/>
          </w:tcPr>
          <w:p w14:paraId="4E7EBB17" w14:textId="717A9A7B"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7761" w:author="Huang T  Dr (Surrey Business Schl)" w:date="2018-09-20T17:45:00Z"/>
                <w:rFonts w:eastAsia="Times New Roman" w:cs="Times New Roman"/>
                <w:sz w:val="22"/>
              </w:rPr>
            </w:pPr>
            <w:del w:id="7762" w:author="Huang T  Dr (Surrey Business Schl)" w:date="2018-09-20T17:45:00Z">
              <w:r w:rsidRPr="001E17BA" w:rsidDel="00480A3E">
                <w:rPr>
                  <w:rFonts w:eastAsia="Times New Roman" w:cs="Times New Roman"/>
                  <w:sz w:val="22"/>
                </w:rPr>
                <w:delText>0.008</w:delText>
              </w:r>
            </w:del>
          </w:p>
          <w:p w14:paraId="6EDC3306" w14:textId="078557E6"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7763" w:author="Huang T  Dr (Surrey Business Schl)" w:date="2018-09-20T17:45:00Z"/>
                <w:rFonts w:eastAsia="Times New Roman" w:cs="Times New Roman"/>
                <w:sz w:val="22"/>
              </w:rPr>
            </w:pPr>
          </w:p>
        </w:tc>
      </w:tr>
    </w:tbl>
    <w:p w14:paraId="28C5DB20" w14:textId="67C8A800" w:rsidR="00480A3E" w:rsidRPr="001E17BA" w:rsidRDefault="00480A3E" w:rsidP="004C569C">
      <w:pPr>
        <w:pStyle w:val="ListParagraph"/>
        <w:shd w:val="clear" w:color="auto" w:fill="FFFFFF" w:themeFill="background1"/>
        <w:spacing w:after="0" w:line="360" w:lineRule="auto"/>
        <w:ind w:left="0"/>
        <w:rPr>
          <w:rFonts w:cs="Times New Roman"/>
          <w:color w:val="000000" w:themeColor="text1"/>
          <w:sz w:val="22"/>
        </w:rPr>
        <w:sectPr w:rsidR="00480A3E" w:rsidRPr="001E17BA" w:rsidSect="00D61CBC">
          <w:pgSz w:w="16838" w:h="11906" w:orient="landscape"/>
          <w:pgMar w:top="1440" w:right="1440" w:bottom="1440" w:left="1440" w:header="708" w:footer="708" w:gutter="0"/>
          <w:cols w:space="708"/>
          <w:docGrid w:linePitch="360"/>
        </w:sectPr>
      </w:pPr>
    </w:p>
    <w:p w14:paraId="509A44F0" w14:textId="5DF7B2E2" w:rsidR="00CC40D4" w:rsidRDefault="004C569C" w:rsidP="00CC40D4">
      <w:pPr>
        <w:pStyle w:val="ListParagraph"/>
        <w:shd w:val="clear" w:color="auto" w:fill="FFFFFF" w:themeFill="background1"/>
        <w:spacing w:after="0" w:line="360" w:lineRule="auto"/>
        <w:ind w:left="0"/>
        <w:rPr>
          <w:ins w:id="7764" w:author="Huang T  Dr (Surrey Business Schl)" w:date="2018-09-20T17:58:00Z"/>
          <w:rFonts w:cs="Times New Roman"/>
          <w:color w:val="000000" w:themeColor="text1"/>
          <w:sz w:val="22"/>
        </w:rPr>
      </w:pPr>
      <w:r w:rsidRPr="00CD6CF3">
        <w:rPr>
          <w:rFonts w:cs="Times New Roman"/>
          <w:color w:val="C45911" w:themeColor="accent2" w:themeShade="BF"/>
          <w:sz w:val="22"/>
          <w:rPrChange w:id="7765" w:author="Huang T  Dr (Surrey Business Schl)" w:date="2018-09-20T16:19:00Z">
            <w:rPr>
              <w:rFonts w:cs="Times New Roman"/>
              <w:color w:val="000000" w:themeColor="text1"/>
              <w:sz w:val="22"/>
            </w:rPr>
          </w:rPrChange>
        </w:rPr>
        <w:lastRenderedPageBreak/>
        <w:t xml:space="preserve">Table 7 reports the estimated parameters of the models. The dependent variables are the percentage </w:t>
      </w:r>
      <w:del w:id="7766" w:author="Huang T  Dr (Surrey Business Schl)" w:date="2018-09-20T16:19:00Z">
        <w:r w:rsidRPr="00CD6CF3" w:rsidDel="00CD6CF3">
          <w:rPr>
            <w:rFonts w:cs="Times New Roman"/>
            <w:color w:val="C45911" w:themeColor="accent2" w:themeShade="BF"/>
            <w:sz w:val="22"/>
            <w:rPrChange w:id="7767" w:author="Huang T  Dr (Surrey Business Schl)" w:date="2018-09-20T16:19:00Z">
              <w:rPr>
                <w:rFonts w:cs="Times New Roman"/>
                <w:color w:val="000000" w:themeColor="text1"/>
                <w:sz w:val="22"/>
              </w:rPr>
            </w:rPrChange>
          </w:rPr>
          <w:delText xml:space="preserve">improvement </w:delText>
        </w:r>
      </w:del>
      <w:ins w:id="7768" w:author="Huang T  Dr (Surrey Business Schl)" w:date="2018-09-20T16:19:00Z">
        <w:r w:rsidR="00CD6CF3" w:rsidRPr="00CD6CF3">
          <w:rPr>
            <w:rFonts w:cs="Times New Roman"/>
            <w:color w:val="C45911" w:themeColor="accent2" w:themeShade="BF"/>
            <w:sz w:val="22"/>
            <w:rPrChange w:id="7769" w:author="Huang T  Dr (Surrey Business Schl)" w:date="2018-09-20T16:19:00Z">
              <w:rPr>
                <w:rFonts w:cs="Times New Roman"/>
                <w:color w:val="000000" w:themeColor="text1"/>
                <w:sz w:val="22"/>
              </w:rPr>
            </w:rPrChange>
          </w:rPr>
          <w:t>reduction of</w:t>
        </w:r>
      </w:ins>
      <w:ins w:id="7770" w:author="Huang T  Dr (Surrey Business Schl)" w:date="2018-09-20T16:18:00Z">
        <w:r w:rsidR="00CD6CF3" w:rsidRPr="00CD6CF3">
          <w:rPr>
            <w:rFonts w:cs="Times New Roman"/>
            <w:color w:val="C45911" w:themeColor="accent2" w:themeShade="BF"/>
            <w:sz w:val="22"/>
            <w:rPrChange w:id="7771" w:author="Huang T  Dr (Surrey Business Schl)" w:date="2018-09-20T16:19:00Z">
              <w:rPr>
                <w:rFonts w:cs="Times New Roman"/>
                <w:color w:val="000000" w:themeColor="text1"/>
                <w:sz w:val="22"/>
              </w:rPr>
            </w:rPrChange>
          </w:rPr>
          <w:t xml:space="preserve"> the MASE </w:t>
        </w:r>
      </w:ins>
      <w:del w:id="7772" w:author="Huang T  Dr (Surrey Business Schl)" w:date="2018-09-20T16:19:00Z">
        <w:r w:rsidRPr="00CD6CF3" w:rsidDel="00CD6CF3">
          <w:rPr>
            <w:rFonts w:cs="Times New Roman"/>
            <w:color w:val="C45911" w:themeColor="accent2" w:themeShade="BF"/>
            <w:sz w:val="22"/>
            <w:rPrChange w:id="7773" w:author="Huang T  Dr (Surrey Business Schl)" w:date="2018-09-20T16:19:00Z">
              <w:rPr>
                <w:rFonts w:cs="Times New Roman"/>
                <w:color w:val="000000" w:themeColor="text1"/>
                <w:sz w:val="22"/>
              </w:rPr>
            </w:rPrChange>
          </w:rPr>
          <w:delText xml:space="preserve">of </w:delText>
        </w:r>
      </w:del>
      <w:ins w:id="7774" w:author="Huang T  Dr (Surrey Business Schl)" w:date="2018-09-20T16:19:00Z">
        <w:r w:rsidR="00CD6CF3" w:rsidRPr="00CD6CF3">
          <w:rPr>
            <w:rFonts w:cs="Times New Roman"/>
            <w:color w:val="C45911" w:themeColor="accent2" w:themeShade="BF"/>
            <w:sz w:val="22"/>
            <w:rPrChange w:id="7775" w:author="Huang T  Dr (Surrey Business Schl)" w:date="2018-09-20T16:19:00Z">
              <w:rPr>
                <w:rFonts w:cs="Times New Roman"/>
                <w:color w:val="000000" w:themeColor="text1"/>
                <w:sz w:val="22"/>
              </w:rPr>
            </w:rPrChange>
          </w:rPr>
          <w:t xml:space="preserve">by </w:t>
        </w:r>
      </w:ins>
      <w:r w:rsidRPr="00CD6CF3">
        <w:rPr>
          <w:rFonts w:cs="Times New Roman"/>
          <w:color w:val="C45911" w:themeColor="accent2" w:themeShade="BF"/>
          <w:sz w:val="22"/>
          <w:rPrChange w:id="7776" w:author="Huang T  Dr (Surrey Business Schl)" w:date="2018-09-20T16:19:00Z">
            <w:rPr>
              <w:rFonts w:cs="Times New Roman"/>
              <w:color w:val="000000" w:themeColor="text1"/>
              <w:sz w:val="22"/>
            </w:rPr>
          </w:rPrChange>
        </w:rPr>
        <w:t xml:space="preserve">the candidate models </w:t>
      </w:r>
      <w:ins w:id="7777" w:author="Huang T  Dr (Surrey Business Schl)" w:date="2018-09-20T17:52:00Z">
        <w:r w:rsidR="00DE1C7B">
          <w:rPr>
            <w:rFonts w:cs="Times New Roman"/>
            <w:color w:val="C45911" w:themeColor="accent2" w:themeShade="BF"/>
            <w:sz w:val="22"/>
          </w:rPr>
          <w:t xml:space="preserve">which </w:t>
        </w:r>
        <w:proofErr w:type="gramStart"/>
        <w:r w:rsidR="00DE1C7B">
          <w:rPr>
            <w:rFonts w:cs="Times New Roman"/>
            <w:color w:val="C45911" w:themeColor="accent2" w:themeShade="BF"/>
            <w:sz w:val="22"/>
          </w:rPr>
          <w:t>take into account</w:t>
        </w:r>
        <w:proofErr w:type="gramEnd"/>
        <w:r w:rsidR="00DE1C7B">
          <w:rPr>
            <w:rFonts w:cs="Times New Roman"/>
            <w:color w:val="C45911" w:themeColor="accent2" w:themeShade="BF"/>
            <w:sz w:val="22"/>
          </w:rPr>
          <w:t xml:space="preserve"> the problem of structural change </w:t>
        </w:r>
      </w:ins>
      <w:r w:rsidRPr="00CD6CF3">
        <w:rPr>
          <w:rFonts w:cs="Times New Roman"/>
          <w:color w:val="C45911" w:themeColor="accent2" w:themeShade="BF"/>
          <w:sz w:val="22"/>
          <w:rPrChange w:id="7778" w:author="Huang T  Dr (Surrey Business Schl)" w:date="2018-09-20T16:19:00Z">
            <w:rPr>
              <w:rFonts w:cs="Times New Roman"/>
              <w:color w:val="000000" w:themeColor="text1"/>
              <w:sz w:val="22"/>
            </w:rPr>
          </w:rPrChange>
        </w:rPr>
        <w:t xml:space="preserve">compared with </w:t>
      </w:r>
      <w:ins w:id="7779" w:author="Huang T  Dr (Surrey Business Schl)" w:date="2018-09-20T17:51:00Z">
        <w:r w:rsidR="00DE1C7B">
          <w:rPr>
            <w:rFonts w:cs="Times New Roman"/>
            <w:color w:val="C45911" w:themeColor="accent2" w:themeShade="BF"/>
            <w:sz w:val="22"/>
          </w:rPr>
          <w:t xml:space="preserve">the </w:t>
        </w:r>
      </w:ins>
      <w:del w:id="7780" w:author="Huang T  Dr (Surrey Business Schl)" w:date="2018-09-20T17:49:00Z">
        <w:r w:rsidRPr="00CD6CF3" w:rsidDel="00DE1C7B">
          <w:rPr>
            <w:rFonts w:cs="Times New Roman"/>
            <w:color w:val="C45911" w:themeColor="accent2" w:themeShade="BF"/>
            <w:sz w:val="22"/>
            <w:rPrChange w:id="7781" w:author="Huang T  Dr (Surrey Business Schl)" w:date="2018-09-20T16:19:00Z">
              <w:rPr>
                <w:rFonts w:cs="Times New Roman"/>
                <w:color w:val="000000" w:themeColor="text1"/>
                <w:sz w:val="22"/>
              </w:rPr>
            </w:rPrChange>
          </w:rPr>
          <w:delText>their counterpart</w:delText>
        </w:r>
      </w:del>
      <w:ins w:id="7782" w:author="Huang T  Dr (Surrey Business Schl)" w:date="2018-09-20T17:52:00Z">
        <w:r w:rsidR="00DE1C7B">
          <w:rPr>
            <w:rFonts w:cs="Times New Roman"/>
            <w:color w:val="C45911" w:themeColor="accent2" w:themeShade="BF"/>
            <w:sz w:val="22"/>
          </w:rPr>
          <w:t>ones which do not</w:t>
        </w:r>
      </w:ins>
      <w:del w:id="7783" w:author="Huang T  Dr (Surrey Business Schl)" w:date="2018-09-20T17:49:00Z">
        <w:r w:rsidRPr="00CD6CF3" w:rsidDel="00DE1C7B">
          <w:rPr>
            <w:rFonts w:cs="Times New Roman"/>
            <w:color w:val="C45911" w:themeColor="accent2" w:themeShade="BF"/>
            <w:sz w:val="22"/>
            <w:rPrChange w:id="7784" w:author="Huang T  Dr (Surrey Business Schl)" w:date="2018-09-20T16:19:00Z">
              <w:rPr>
                <w:rFonts w:cs="Times New Roman"/>
                <w:color w:val="000000" w:themeColor="text1"/>
                <w:sz w:val="22"/>
              </w:rPr>
            </w:rPrChange>
          </w:rPr>
          <w:delText>s</w:delText>
        </w:r>
      </w:del>
      <w:ins w:id="7785" w:author="Huang T  Dr (Surrey Business Schl)" w:date="2018-09-20T17:51:00Z">
        <w:r w:rsidR="00DE1C7B">
          <w:rPr>
            <w:rFonts w:cs="Times New Roman"/>
            <w:color w:val="C45911" w:themeColor="accent2" w:themeShade="BF"/>
            <w:sz w:val="22"/>
          </w:rPr>
          <w:t xml:space="preserve">. </w:t>
        </w:r>
      </w:ins>
      <w:del w:id="7786" w:author="Huang T  Dr (Surrey Business Schl)" w:date="2018-09-20T17:49:00Z">
        <w:r w:rsidRPr="00CD6CF3" w:rsidDel="00DE1C7B">
          <w:rPr>
            <w:rFonts w:cs="Times New Roman"/>
            <w:color w:val="C45911" w:themeColor="accent2" w:themeShade="BF"/>
            <w:sz w:val="22"/>
            <w:rPrChange w:id="7787" w:author="Huang T  Dr (Surrey Business Schl)" w:date="2018-09-20T16:19:00Z">
              <w:rPr>
                <w:rFonts w:cs="Times New Roman"/>
                <w:color w:val="000000" w:themeColor="text1"/>
                <w:sz w:val="22"/>
              </w:rPr>
            </w:rPrChange>
          </w:rPr>
          <w:delText xml:space="preserve"> which overlook the </w:delText>
        </w:r>
      </w:del>
      <w:del w:id="7788" w:author="Huang T  Dr (Surrey Business Schl)" w:date="2018-09-19T18:25:00Z">
        <w:r w:rsidRPr="00CD6CF3" w:rsidDel="00DE758E">
          <w:rPr>
            <w:rFonts w:cs="Times New Roman"/>
            <w:color w:val="C45911" w:themeColor="accent2" w:themeShade="BF"/>
            <w:sz w:val="22"/>
            <w:rPrChange w:id="7789" w:author="Huang T  Dr (Surrey Business Schl)" w:date="2018-09-20T16:19:00Z">
              <w:rPr>
                <w:rFonts w:cs="Times New Roman"/>
                <w:color w:val="000000" w:themeColor="text1"/>
                <w:sz w:val="22"/>
              </w:rPr>
            </w:rPrChange>
          </w:rPr>
          <w:delText xml:space="preserve">structural break </w:delText>
        </w:r>
      </w:del>
      <w:del w:id="7790" w:author="Huang T  Dr (Surrey Business Schl)" w:date="2018-09-20T17:49:00Z">
        <w:r w:rsidR="00C236E2" w:rsidRPr="00CD6CF3" w:rsidDel="00DE1C7B">
          <w:rPr>
            <w:rFonts w:cs="Times New Roman"/>
            <w:color w:val="C45911" w:themeColor="accent2" w:themeShade="BF"/>
            <w:sz w:val="22"/>
            <w:rPrChange w:id="7791" w:author="Huang T  Dr (Surrey Business Schl)" w:date="2018-09-20T16:19:00Z">
              <w:rPr>
                <w:rFonts w:cs="Times New Roman"/>
                <w:color w:val="000000" w:themeColor="text1"/>
                <w:sz w:val="22"/>
              </w:rPr>
            </w:rPrChange>
          </w:rPr>
          <w:delText>problem</w:delText>
        </w:r>
        <w:r w:rsidRPr="00CD6CF3" w:rsidDel="00DE1C7B">
          <w:rPr>
            <w:rFonts w:cs="Times New Roman"/>
            <w:color w:val="C45911" w:themeColor="accent2" w:themeShade="BF"/>
            <w:sz w:val="22"/>
            <w:rPrChange w:id="7792" w:author="Huang T  Dr (Surrey Business Schl)" w:date="2018-09-20T16:19:00Z">
              <w:rPr>
                <w:rFonts w:cs="Times New Roman"/>
                <w:color w:val="000000" w:themeColor="text1"/>
                <w:sz w:val="22"/>
              </w:rPr>
            </w:rPrChange>
          </w:rPr>
          <w:delText xml:space="preserve"> </w:delText>
        </w:r>
      </w:del>
      <w:del w:id="7793" w:author="Huang T  Dr (Surrey Business Schl)" w:date="2018-09-20T16:18:00Z">
        <w:r w:rsidRPr="00CD6CF3" w:rsidDel="00CD6CF3">
          <w:rPr>
            <w:rFonts w:cs="Times New Roman"/>
            <w:color w:val="C45911" w:themeColor="accent2" w:themeShade="BF"/>
            <w:sz w:val="22"/>
            <w:rPrChange w:id="7794" w:author="Huang T  Dr (Surrey Business Schl)" w:date="2018-09-20T16:19:00Z">
              <w:rPr>
                <w:rFonts w:cs="Times New Roman"/>
                <w:color w:val="000000" w:themeColor="text1"/>
                <w:sz w:val="22"/>
              </w:rPr>
            </w:rPrChange>
          </w:rPr>
          <w:delText xml:space="preserve">for the MASE and </w:delText>
        </w:r>
      </w:del>
      <w:del w:id="7795" w:author="Huang T  Dr (Surrey Business Schl)" w:date="2018-09-20T16:19:00Z">
        <w:r w:rsidRPr="00CD6CF3" w:rsidDel="00CD6CF3">
          <w:rPr>
            <w:rFonts w:cs="Times New Roman"/>
            <w:color w:val="C45911" w:themeColor="accent2" w:themeShade="BF"/>
            <w:sz w:val="22"/>
            <w:rPrChange w:id="7796" w:author="Huang T  Dr (Surrey Business Schl)" w:date="2018-09-20T16:19:00Z">
              <w:rPr>
                <w:rFonts w:cs="Times New Roman"/>
                <w:color w:val="000000" w:themeColor="text1"/>
                <w:sz w:val="22"/>
              </w:rPr>
            </w:rPrChange>
          </w:rPr>
          <w:delText>when</w:delText>
        </w:r>
      </w:del>
      <w:del w:id="7797" w:author="Huang T  Dr (Surrey Business Schl)" w:date="2018-09-20T17:49:00Z">
        <w:r w:rsidRPr="00CD6CF3" w:rsidDel="00DE1C7B">
          <w:rPr>
            <w:rFonts w:cs="Times New Roman"/>
            <w:color w:val="C45911" w:themeColor="accent2" w:themeShade="BF"/>
            <w:sz w:val="22"/>
            <w:rPrChange w:id="7798" w:author="Huang T  Dr (Surrey Business Schl)" w:date="2018-09-20T16:19:00Z">
              <w:rPr>
                <w:rFonts w:cs="Times New Roman"/>
                <w:color w:val="000000" w:themeColor="text1"/>
                <w:sz w:val="22"/>
              </w:rPr>
            </w:rPrChange>
          </w:rPr>
          <w:delText xml:space="preserve"> the horizon is one to eight</w:delText>
        </w:r>
        <w:r w:rsidR="00C236E2" w:rsidRPr="00CD6CF3" w:rsidDel="00DE1C7B">
          <w:rPr>
            <w:rFonts w:cs="Times New Roman"/>
            <w:color w:val="C45911" w:themeColor="accent2" w:themeShade="BF"/>
            <w:sz w:val="22"/>
            <w:rPrChange w:id="7799" w:author="Huang T  Dr (Surrey Business Schl)" w:date="2018-09-20T16:19:00Z">
              <w:rPr>
                <w:rFonts w:cs="Times New Roman"/>
                <w:color w:val="000000" w:themeColor="text1"/>
                <w:sz w:val="22"/>
              </w:rPr>
            </w:rPrChange>
          </w:rPr>
          <w:delText>-</w:delText>
        </w:r>
        <w:r w:rsidRPr="00CD6CF3" w:rsidDel="00DE1C7B">
          <w:rPr>
            <w:rFonts w:cs="Times New Roman"/>
            <w:color w:val="C45911" w:themeColor="accent2" w:themeShade="BF"/>
            <w:sz w:val="22"/>
            <w:rPrChange w:id="7800" w:author="Huang T  Dr (Surrey Business Schl)" w:date="2018-09-20T16:19:00Z">
              <w:rPr>
                <w:rFonts w:cs="Times New Roman"/>
                <w:color w:val="000000" w:themeColor="text1"/>
                <w:sz w:val="22"/>
              </w:rPr>
            </w:rPrChange>
          </w:rPr>
          <w:delText>week ahead</w:delText>
        </w:r>
      </w:del>
      <w:del w:id="7801" w:author="Huang T  Dr (Surrey Business Schl)" w:date="2018-09-20T16:19:00Z">
        <w:r w:rsidRPr="001E17BA" w:rsidDel="00CD6CF3">
          <w:rPr>
            <w:rFonts w:cs="Times New Roman"/>
            <w:color w:val="000000" w:themeColor="text1"/>
            <w:sz w:val="22"/>
          </w:rPr>
          <w:delText xml:space="preserve"> at SKU level</w:delText>
        </w:r>
      </w:del>
      <w:del w:id="7802" w:author="Huang T  Dr (Surrey Business Schl)" w:date="2018-09-20T17:49:00Z">
        <w:r w:rsidRPr="001E17BA" w:rsidDel="00DE1C7B">
          <w:rPr>
            <w:rFonts w:cs="Times New Roman"/>
            <w:color w:val="000000" w:themeColor="text1"/>
            <w:sz w:val="22"/>
          </w:rPr>
          <w:delText xml:space="preserve">. </w:delText>
        </w:r>
      </w:del>
      <w:ins w:id="7803" w:author="Huang T  Dr (Surrey Business Schl)" w:date="2018-09-20T17:48:00Z">
        <w:r w:rsidR="00DE1C7B">
          <w:rPr>
            <w:rFonts w:cs="Times New Roman"/>
            <w:color w:val="000000" w:themeColor="text1"/>
            <w:sz w:val="22"/>
          </w:rPr>
          <w:t xml:space="preserve">For example, </w:t>
        </w:r>
      </w:ins>
      <w:ins w:id="7804" w:author="Huang T  Dr (Surrey Business Schl)" w:date="2018-09-20T17:52:00Z">
        <w:r w:rsidR="00DE1C7B">
          <w:rPr>
            <w:rFonts w:cs="Times New Roman"/>
            <w:color w:val="000000" w:themeColor="text1"/>
            <w:sz w:val="22"/>
          </w:rPr>
          <w:t xml:space="preserve">we </w:t>
        </w:r>
      </w:ins>
      <w:ins w:id="7805" w:author="Huang T  Dr (Surrey Business Schl)" w:date="2018-09-20T17:53:00Z">
        <w:r w:rsidR="00DE1C7B">
          <w:rPr>
            <w:rFonts w:cs="Times New Roman"/>
            <w:color w:val="000000" w:themeColor="text1"/>
            <w:sz w:val="22"/>
          </w:rPr>
          <w:t xml:space="preserve">may make the dependent </w:t>
        </w:r>
      </w:ins>
      <w:ins w:id="7806" w:author="Huang T  Dr (Surrey Business Schl)" w:date="2018-09-20T17:54:00Z">
        <w:r w:rsidR="00DE1C7B">
          <w:rPr>
            <w:rFonts w:cs="Times New Roman"/>
            <w:color w:val="000000" w:themeColor="text1"/>
            <w:sz w:val="22"/>
          </w:rPr>
          <w:t>variable as</w:t>
        </w:r>
      </w:ins>
      <w:ins w:id="7807" w:author="Huang T  Dr (Surrey Business Schl)" w:date="2018-09-20T17:52:00Z">
        <w:r w:rsidR="00DE1C7B">
          <w:rPr>
            <w:rFonts w:cs="Times New Roman"/>
            <w:color w:val="000000" w:themeColor="text1"/>
            <w:sz w:val="22"/>
          </w:rPr>
          <w:t xml:space="preserve"> the reduction of the MASE by</w:t>
        </w:r>
      </w:ins>
      <w:moveFromRangeStart w:id="7808" w:author="Huang T  Dr (Surrey Business Schl)" w:date="2018-09-20T17:48:00Z" w:name="move525229035"/>
      <w:moveFrom w:id="7809" w:author="Huang T  Dr (Surrey Business Schl)" w:date="2018-09-20T17:48:00Z">
        <w:del w:id="7810" w:author="Huang T  Dr (Surrey Business Schl)" w:date="2018-09-20T17:52:00Z">
          <w:r w:rsidRPr="001E17BA" w:rsidDel="00DE1C7B">
            <w:rPr>
              <w:rFonts w:cs="Times New Roman"/>
              <w:color w:val="000000" w:themeColor="text1"/>
              <w:sz w:val="22"/>
            </w:rPr>
            <w:delText xml:space="preserve">The results are consistent across other error measures and forecast horizons. </w:delText>
          </w:r>
        </w:del>
      </w:moveFrom>
      <w:moveFromRangeEnd w:id="7808"/>
      <w:del w:id="7811" w:author="Huang T  Dr (Surrey Business Schl)" w:date="2018-09-20T17:52:00Z">
        <w:r w:rsidRPr="001E17BA" w:rsidDel="00DE1C7B">
          <w:rPr>
            <w:rFonts w:cs="Times New Roman"/>
            <w:color w:val="000000" w:themeColor="text1"/>
            <w:sz w:val="22"/>
          </w:rPr>
          <w:delText>For</w:delText>
        </w:r>
      </w:del>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 xml:space="preserve">-EWC model </w:t>
      </w:r>
      <w:del w:id="7812" w:author="Huang T  Dr (Surrey Business Schl)" w:date="2018-09-20T17:53:00Z">
        <w:r w:rsidRPr="001E17BA" w:rsidDel="00DE1C7B">
          <w:rPr>
            <w:rFonts w:cs="Times New Roman"/>
            <w:color w:val="000000" w:themeColor="text1"/>
            <w:sz w:val="22"/>
          </w:rPr>
          <w:delText xml:space="preserve">over </w:delText>
        </w:r>
      </w:del>
      <w:ins w:id="7813" w:author="Huang T  Dr (Surrey Business Schl)" w:date="2018-09-20T17:54:00Z">
        <w:r w:rsidR="00DE1C7B">
          <w:rPr>
            <w:rFonts w:cs="Times New Roman"/>
            <w:color w:val="000000" w:themeColor="text1"/>
            <w:sz w:val="22"/>
          </w:rPr>
          <w:t>compared to</w:t>
        </w:r>
      </w:ins>
      <w:ins w:id="7814" w:author="Huang T  Dr (Surrey Business Schl)" w:date="2018-09-20T17:53:00Z">
        <w:r w:rsidR="00DE1C7B" w:rsidRPr="001E17BA">
          <w:rPr>
            <w:rFonts w:cs="Times New Roman"/>
            <w:color w:val="000000" w:themeColor="text1"/>
            <w:sz w:val="22"/>
          </w:rPr>
          <w:t xml:space="preserve"> </w:t>
        </w:r>
      </w:ins>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 </w:t>
      </w:r>
      <w:ins w:id="7815" w:author="Huang T  Dr (Surrey Business Schl)" w:date="2018-09-20T17:53:00Z">
        <w:r w:rsidR="00DE1C7B">
          <w:rPr>
            <w:rFonts w:cs="Times New Roman"/>
            <w:color w:val="000000" w:themeColor="text1"/>
            <w:sz w:val="22"/>
          </w:rPr>
          <w:t xml:space="preserve">and we do not include </w:t>
        </w:r>
      </w:ins>
      <w:del w:id="7816" w:author="Huang T  Dr (Surrey Business Schl)" w:date="2018-09-20T17:53:00Z">
        <w:r w:rsidRPr="001E17BA" w:rsidDel="00DE1C7B">
          <w:rPr>
            <w:rFonts w:cs="Times New Roman"/>
            <w:color w:val="000000" w:themeColor="text1"/>
            <w:sz w:val="22"/>
          </w:rPr>
          <w:delText xml:space="preserve">without product </w:delText>
        </w:r>
      </w:del>
      <w:r w:rsidRPr="001E17BA">
        <w:rPr>
          <w:rFonts w:cs="Times New Roman"/>
          <w:color w:val="000000" w:themeColor="text1"/>
          <w:sz w:val="22"/>
        </w:rPr>
        <w:t>category dummies</w:t>
      </w:r>
      <w:ins w:id="7817" w:author="Huang T  Dr (Surrey Business Schl)" w:date="2018-09-20T17:53:00Z">
        <w:r w:rsidR="00DE1C7B">
          <w:rPr>
            <w:rFonts w:cs="Times New Roman"/>
            <w:color w:val="000000" w:themeColor="text1"/>
            <w:sz w:val="22"/>
          </w:rPr>
          <w:t xml:space="preserve">. </w:t>
        </w:r>
      </w:ins>
      <w:ins w:id="7818" w:author="Huang T  Dr (Surrey Business Schl)" w:date="2018-09-20T17:54:00Z">
        <w:r w:rsidR="00DE1C7B">
          <w:rPr>
            <w:rFonts w:cs="Times New Roman"/>
            <w:color w:val="000000" w:themeColor="text1"/>
            <w:sz w:val="22"/>
          </w:rPr>
          <w:t xml:space="preserve">In this model, </w:t>
        </w:r>
      </w:ins>
      <w:del w:id="7819" w:author="Huang T  Dr (Surrey Business Schl)" w:date="2018-09-20T17:53:00Z">
        <w:r w:rsidRPr="001E17BA" w:rsidDel="00DE1C7B">
          <w:rPr>
            <w:rFonts w:cs="Times New Roman"/>
            <w:color w:val="000000" w:themeColor="text1"/>
            <w:sz w:val="22"/>
          </w:rPr>
          <w:delText xml:space="preserve"> t</w:delText>
        </w:r>
      </w:del>
      <w:ins w:id="7820" w:author="Huang T  Dr (Surrey Business Schl)" w:date="2018-09-20T17:54:00Z">
        <w:r w:rsidR="00DE1C7B">
          <w:rPr>
            <w:rFonts w:cs="Times New Roman"/>
            <w:color w:val="000000" w:themeColor="text1"/>
            <w:sz w:val="22"/>
          </w:rPr>
          <w:t>t</w:t>
        </w:r>
      </w:ins>
      <w:r w:rsidRPr="001E17BA">
        <w:rPr>
          <w:rFonts w:cs="Times New Roman"/>
          <w:color w:val="000000" w:themeColor="text1"/>
          <w:sz w:val="22"/>
        </w:rPr>
        <w:t xml:space="preserve">he estimate of the parameter “Randomness and growth” is positive (e.g., </w:t>
      </w:r>
      <w:r w:rsidR="00BD4D35">
        <w:rPr>
          <w:rFonts w:cs="Times New Roman"/>
          <w:color w:val="000000" w:themeColor="text1"/>
          <w:sz w:val="22"/>
        </w:rPr>
        <w:t>0.4) and</w:t>
      </w:r>
      <w:r w:rsidRPr="001E17BA">
        <w:rPr>
          <w:rFonts w:cs="Times New Roman"/>
          <w:color w:val="000000" w:themeColor="text1"/>
          <w:sz w:val="22"/>
        </w:rPr>
        <w:t xml:space="preserve"> </w:t>
      </w:r>
      <w:r w:rsidRPr="001E17BA">
        <w:rPr>
          <w:rFonts w:cs="Times New Roman"/>
          <w:noProof/>
          <w:color w:val="000000" w:themeColor="text1"/>
          <w:sz w:val="22"/>
        </w:rPr>
        <w:t>statistical</w:t>
      </w:r>
      <w:ins w:id="7821" w:author="Huang T  Dr (Surrey Business Schl)" w:date="2018-09-20T17:51:00Z">
        <w:r w:rsidR="00DE1C7B">
          <w:rPr>
            <w:rFonts w:cs="Times New Roman"/>
            <w:noProof/>
            <w:color w:val="000000" w:themeColor="text1"/>
            <w:sz w:val="22"/>
          </w:rPr>
          <w:t>ly</w:t>
        </w:r>
      </w:ins>
      <w:r w:rsidRPr="001E17BA">
        <w:rPr>
          <w:rFonts w:cs="Times New Roman"/>
          <w:color w:val="000000" w:themeColor="text1"/>
          <w:sz w:val="22"/>
        </w:rPr>
        <w:t xml:space="preserve"> </w:t>
      </w:r>
      <w:r w:rsidRPr="001E17BA">
        <w:rPr>
          <w:rFonts w:cs="Times New Roman"/>
          <w:noProof/>
          <w:color w:val="000000" w:themeColor="text1"/>
          <w:sz w:val="22"/>
        </w:rPr>
        <w:t>significant</w:t>
      </w:r>
      <w:r w:rsidRPr="001E17BA">
        <w:rPr>
          <w:rFonts w:cs="Times New Roman"/>
          <w:color w:val="000000" w:themeColor="text1"/>
          <w:sz w:val="22"/>
        </w:rPr>
        <w:t xml:space="preserve"> (e.g., p-value&lt;0.001)</w:t>
      </w:r>
      <w:ins w:id="7822" w:author="Huang T  Dr (Surrey Business Schl)" w:date="2018-09-20T17:54:00Z">
        <w:r w:rsidR="00DE1C7B">
          <w:rPr>
            <w:rFonts w:cs="Times New Roman"/>
            <w:color w:val="000000" w:themeColor="text1"/>
            <w:sz w:val="22"/>
          </w:rPr>
          <w:t xml:space="preserve">. </w:t>
        </w:r>
      </w:ins>
      <w:ins w:id="7823" w:author="Huang T  Dr (Surrey Business Schl)" w:date="2018-09-20T17:55:00Z">
        <w:r w:rsidR="00DE1C7B">
          <w:rPr>
            <w:rFonts w:cs="Times New Roman"/>
            <w:color w:val="000000" w:themeColor="text1"/>
            <w:sz w:val="22"/>
          </w:rPr>
          <w:t xml:space="preserve">This indicate that, for the SKU data series with higher randomness </w:t>
        </w:r>
      </w:ins>
      <w:ins w:id="7824" w:author="Huang T  Dr (Surrey Business Schl)" w:date="2018-09-20T17:56:00Z">
        <w:r w:rsidR="00DE1C7B">
          <w:rPr>
            <w:rFonts w:cs="Times New Roman"/>
            <w:color w:val="000000" w:themeColor="text1"/>
            <w:sz w:val="22"/>
          </w:rPr>
          <w:t xml:space="preserve">(e.g., </w:t>
        </w:r>
        <w:r w:rsidR="00DE1C7B" w:rsidRPr="001E17BA">
          <w:rPr>
            <w:rFonts w:cs="Times New Roman"/>
            <w:color w:val="000000" w:themeColor="text1"/>
            <w:sz w:val="22"/>
          </w:rPr>
          <w:t xml:space="preserve">which are difficult to forecast and exhibit a </w:t>
        </w:r>
        <w:r w:rsidR="00DE1C7B" w:rsidRPr="001E17BA">
          <w:rPr>
            <w:rFonts w:cs="Times New Roman"/>
            <w:noProof/>
            <w:color w:val="000000" w:themeColor="text1"/>
            <w:sz w:val="22"/>
          </w:rPr>
          <w:t>trend</w:t>
        </w:r>
        <w:r w:rsidR="00DE1C7B" w:rsidRPr="001E17BA">
          <w:rPr>
            <w:rFonts w:cs="Times New Roman"/>
            <w:color w:val="000000" w:themeColor="text1"/>
            <w:sz w:val="22"/>
          </w:rPr>
          <w:t xml:space="preserve"> in </w:t>
        </w:r>
        <w:r w:rsidR="00DE1C7B">
          <w:rPr>
            <w:rFonts w:cs="Times New Roman"/>
            <w:color w:val="000000" w:themeColor="text1"/>
            <w:sz w:val="22"/>
          </w:rPr>
          <w:t xml:space="preserve">sales), </w:t>
        </w:r>
        <w:r w:rsidR="00CC40D4" w:rsidRPr="001E17BA">
          <w:rPr>
            <w:rFonts w:cs="Times New Roman"/>
            <w:color w:val="000000" w:themeColor="text1"/>
            <w:sz w:val="22"/>
          </w:rPr>
          <w:t>the ADL-</w:t>
        </w:r>
        <w:r w:rsidR="00CC40D4" w:rsidRPr="001E17BA">
          <w:rPr>
            <w:rFonts w:cs="Times New Roman"/>
            <w:noProof/>
            <w:color w:val="000000" w:themeColor="text1"/>
            <w:sz w:val="22"/>
          </w:rPr>
          <w:t>intra</w:t>
        </w:r>
        <w:r w:rsidR="00CC40D4" w:rsidRPr="001E17BA">
          <w:rPr>
            <w:rFonts w:cs="Times New Roman"/>
            <w:color w:val="000000" w:themeColor="text1"/>
            <w:sz w:val="22"/>
          </w:rPr>
          <w:t>-EWC model</w:t>
        </w:r>
        <w:r w:rsidR="00CC40D4">
          <w:rPr>
            <w:rFonts w:cs="Times New Roman"/>
            <w:color w:val="000000" w:themeColor="text1"/>
            <w:sz w:val="22"/>
          </w:rPr>
          <w:t xml:space="preserve"> </w:t>
        </w:r>
      </w:ins>
      <w:ins w:id="7825" w:author="Huang T  Dr (Surrey Business Schl)" w:date="2018-09-20T17:57:00Z">
        <w:r w:rsidR="00CC40D4">
          <w:rPr>
            <w:rFonts w:cs="Times New Roman"/>
            <w:color w:val="000000" w:themeColor="text1"/>
            <w:sz w:val="22"/>
          </w:rPr>
          <w:t xml:space="preserve">can reduce a higher percentage of MASE compared to </w:t>
        </w:r>
        <w:r w:rsidR="00CC40D4" w:rsidRPr="001E17BA">
          <w:rPr>
            <w:rFonts w:cs="Times New Roman"/>
            <w:color w:val="000000" w:themeColor="text1"/>
            <w:sz w:val="22"/>
          </w:rPr>
          <w:t>the ADL-</w:t>
        </w:r>
        <w:r w:rsidR="00CC40D4" w:rsidRPr="001E17BA">
          <w:rPr>
            <w:rFonts w:cs="Times New Roman"/>
            <w:noProof/>
            <w:color w:val="000000" w:themeColor="text1"/>
            <w:sz w:val="22"/>
          </w:rPr>
          <w:t>intra</w:t>
        </w:r>
        <w:r w:rsidR="00CC40D4">
          <w:rPr>
            <w:rFonts w:cs="Times New Roman"/>
            <w:noProof/>
            <w:color w:val="000000" w:themeColor="text1"/>
            <w:sz w:val="22"/>
          </w:rPr>
          <w:t xml:space="preserve"> model.</w:t>
        </w:r>
      </w:ins>
      <w:ins w:id="7826" w:author="Huang T  Dr (Surrey Business Schl)" w:date="2018-09-20T17:58:00Z">
        <w:r w:rsidR="00CC40D4">
          <w:rPr>
            <w:rFonts w:cs="Times New Roman"/>
            <w:color w:val="000000" w:themeColor="text1"/>
            <w:sz w:val="22"/>
          </w:rPr>
          <w:t xml:space="preserve"> This is</w:t>
        </w:r>
      </w:ins>
      <w:del w:id="7827" w:author="Huang T  Dr (Surrey Business Schl)" w:date="2018-09-20T17:54:00Z">
        <w:r w:rsidRPr="001E17BA" w:rsidDel="00DE1C7B">
          <w:rPr>
            <w:rFonts w:cs="Times New Roman"/>
            <w:color w:val="000000" w:themeColor="text1"/>
            <w:sz w:val="22"/>
          </w:rPr>
          <w:delText xml:space="preserve">: </w:delText>
        </w:r>
      </w:del>
      <w:moveFromRangeStart w:id="7828" w:author="Huang T  Dr (Surrey Business Schl)" w:date="2018-09-20T17:55:00Z" w:name="move525229487"/>
      <w:moveFrom w:id="7829" w:author="Huang T  Dr (Surrey Business Schl)" w:date="2018-09-20T17:55:00Z">
        <w:del w:id="7830" w:author="Huang T  Dr (Surrey Business Schl)" w:date="2018-09-20T17:58:00Z">
          <w:r w:rsidRPr="001E17BA" w:rsidDel="00CC40D4">
            <w:rPr>
              <w:rFonts w:cs="Times New Roman"/>
              <w:color w:val="000000" w:themeColor="text1"/>
              <w:sz w:val="22"/>
            </w:rPr>
            <w:delText xml:space="preserve">similarly, for the extended model with category dummy variables included. This result holds true also for the models which only include the focal marketing variables. </w:delText>
          </w:r>
        </w:del>
      </w:moveFrom>
      <w:moveFromRangeEnd w:id="7828"/>
      <w:del w:id="7831" w:author="Huang T  Dr (Surrey Business Schl)" w:date="2018-09-20T17:58:00Z">
        <w:r w:rsidRPr="001E17BA" w:rsidDel="00CC40D4">
          <w:rPr>
            <w:rFonts w:cs="Times New Roman"/>
            <w:color w:val="000000" w:themeColor="text1"/>
            <w:sz w:val="22"/>
          </w:rPr>
          <w:delText xml:space="preserve">This suggests that our proposed models tend to be more advantageous for the SKUs which are difficult to forecast and exhibit a </w:delText>
        </w:r>
        <w:r w:rsidRPr="001E17BA" w:rsidDel="00CC40D4">
          <w:rPr>
            <w:rFonts w:cs="Times New Roman"/>
            <w:noProof/>
            <w:color w:val="000000" w:themeColor="text1"/>
            <w:sz w:val="22"/>
          </w:rPr>
          <w:delText>trend</w:delText>
        </w:r>
        <w:r w:rsidRPr="001E17BA" w:rsidDel="00CC40D4">
          <w:rPr>
            <w:rFonts w:cs="Times New Roman"/>
            <w:color w:val="000000" w:themeColor="text1"/>
            <w:sz w:val="22"/>
          </w:rPr>
          <w:delText xml:space="preserve"> in </w:delText>
        </w:r>
        <w:r w:rsidR="00BD4D35" w:rsidDel="00CC40D4">
          <w:rPr>
            <w:rFonts w:cs="Times New Roman"/>
            <w:color w:val="000000" w:themeColor="text1"/>
            <w:sz w:val="22"/>
          </w:rPr>
          <w:delText>sales</w:delText>
        </w:r>
        <w:r w:rsidRPr="001E17BA" w:rsidDel="00CC40D4">
          <w:rPr>
            <w:rFonts w:cs="Times New Roman"/>
            <w:color w:val="000000" w:themeColor="text1"/>
            <w:sz w:val="22"/>
          </w:rPr>
          <w:delText>,</w:delText>
        </w:r>
      </w:del>
      <w:r w:rsidRPr="001E17BA">
        <w:rPr>
          <w:rFonts w:cs="Times New Roman"/>
          <w:color w:val="000000" w:themeColor="text1"/>
          <w:sz w:val="22"/>
        </w:rPr>
        <w:t xml:space="preserve"> possibly because the SKUs with higher levels of ‘randomness and trend’ are more heavily associated with the </w:t>
      </w:r>
      <w:del w:id="7832" w:author="Huang T  Dr (Surrey Business Schl)" w:date="2018-09-19T18:25:00Z">
        <w:r w:rsidRPr="001E17BA" w:rsidDel="00DE758E">
          <w:rPr>
            <w:rFonts w:cs="Times New Roman"/>
            <w:color w:val="000000" w:themeColor="text1"/>
            <w:sz w:val="22"/>
          </w:rPr>
          <w:delText xml:space="preserve">structural break </w:delText>
        </w:r>
      </w:del>
      <w:ins w:id="7833" w:author="Huang T  Dr (Surrey Business Schl)" w:date="2018-09-19T18:25:00Z">
        <w:r w:rsidR="00DE758E">
          <w:rPr>
            <w:rFonts w:cs="Times New Roman"/>
            <w:color w:val="000000" w:themeColor="text1"/>
            <w:sz w:val="22"/>
          </w:rPr>
          <w:t xml:space="preserve">structural change </w:t>
        </w:r>
      </w:ins>
      <w:r w:rsidR="00C56B8D">
        <w:rPr>
          <w:rFonts w:cs="Times New Roman"/>
          <w:color w:val="000000" w:themeColor="text1"/>
          <w:sz w:val="22"/>
        </w:rPr>
        <w:t>problem and forecast bias</w:t>
      </w:r>
      <w:r w:rsidRPr="001E17BA">
        <w:rPr>
          <w:rFonts w:cs="Times New Roman"/>
          <w:color w:val="000000" w:themeColor="text1"/>
          <w:sz w:val="22"/>
        </w:rPr>
        <w:t xml:space="preserve">. </w:t>
      </w:r>
      <w:ins w:id="7834" w:author="Huang T  Dr (Surrey Business Schl)" w:date="2018-09-20T17:58:00Z">
        <w:r w:rsidR="00CC40D4" w:rsidRPr="006F0394">
          <w:rPr>
            <w:rFonts w:cs="Times New Roman"/>
            <w:color w:val="000000" w:themeColor="text1"/>
            <w:sz w:val="22"/>
            <w:highlight w:val="yellow"/>
            <w:rPrChange w:id="7835" w:author="Huang T  Dr (Surrey Business Schl)" w:date="2018-09-20T18:01:00Z">
              <w:rPr>
                <w:rFonts w:cs="Times New Roman"/>
                <w:color w:val="000000" w:themeColor="text1"/>
                <w:sz w:val="22"/>
              </w:rPr>
            </w:rPrChange>
          </w:rPr>
          <w:t>Also, we may</w:t>
        </w:r>
        <w:r w:rsidR="00CC40D4">
          <w:rPr>
            <w:rFonts w:cs="Times New Roman"/>
            <w:color w:val="000000" w:themeColor="text1"/>
            <w:sz w:val="22"/>
          </w:rPr>
          <w:t xml:space="preserve"> </w:t>
        </w:r>
      </w:ins>
    </w:p>
    <w:p w14:paraId="272E2C2B" w14:textId="77777777" w:rsidR="00CC40D4" w:rsidRDefault="00CC40D4" w:rsidP="00CC40D4">
      <w:pPr>
        <w:pStyle w:val="ListParagraph"/>
        <w:shd w:val="clear" w:color="auto" w:fill="FFFFFF" w:themeFill="background1"/>
        <w:spacing w:after="0" w:line="360" w:lineRule="auto"/>
        <w:ind w:left="0"/>
        <w:rPr>
          <w:ins w:id="7836" w:author="Huang T  Dr (Surrey Business Schl)" w:date="2018-09-20T17:58:00Z"/>
          <w:rFonts w:cs="Times New Roman"/>
          <w:color w:val="000000" w:themeColor="text1"/>
          <w:sz w:val="22"/>
        </w:rPr>
      </w:pPr>
    </w:p>
    <w:p w14:paraId="49742D58" w14:textId="49539955" w:rsidR="004C569C" w:rsidRPr="001E17BA" w:rsidRDefault="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Second, the</w:t>
      </w:r>
      <w:r w:rsidR="008B6C63">
        <w:rPr>
          <w:rFonts w:cs="Times New Roman"/>
          <w:color w:val="000000" w:themeColor="text1"/>
          <w:sz w:val="22"/>
        </w:rPr>
        <w:t xml:space="preserve"> IC related models including the</w:t>
      </w:r>
      <w:r w:rsidRPr="001E17BA">
        <w:rPr>
          <w:rFonts w:cs="Times New Roman"/>
          <w:color w:val="000000" w:themeColor="text1"/>
          <w:sz w:val="22"/>
        </w:rPr>
        <w:t xml:space="preserve"> ADL-intra-IC model, the ADL-own-IC model, and the </w:t>
      </w:r>
      <w:r w:rsidRPr="001E17BA">
        <w:rPr>
          <w:rFonts w:eastAsia="Times New Roman" w:cs="Times New Roman"/>
          <w:sz w:val="22"/>
        </w:rPr>
        <w:t>ADL-EWC-IC model</w:t>
      </w:r>
      <w:r w:rsidRPr="001E17BA">
        <w:rPr>
          <w:rFonts w:cs="Times New Roman"/>
          <w:color w:val="000000" w:themeColor="text1"/>
          <w:sz w:val="22"/>
        </w:rPr>
        <w:t xml:space="preserve"> tend to have disadvantages for the SKUs with a </w:t>
      </w:r>
      <w:r w:rsidRPr="001E17BA">
        <w:rPr>
          <w:rFonts w:cs="Times New Roman"/>
          <w:noProof/>
          <w:color w:val="000000" w:themeColor="text1"/>
          <w:sz w:val="22"/>
        </w:rPr>
        <w:t>high</w:t>
      </w:r>
      <w:r w:rsidRPr="001E17BA">
        <w:rPr>
          <w:rFonts w:cs="Times New Roman"/>
          <w:color w:val="000000" w:themeColor="text1"/>
          <w:sz w:val="22"/>
        </w:rPr>
        <w:t xml:space="preserve"> proportion of outliers and for the SKUs with the </w:t>
      </w:r>
      <w:r w:rsidRPr="001E17BA">
        <w:rPr>
          <w:rFonts w:cs="Times New Roman"/>
          <w:noProof/>
          <w:color w:val="000000" w:themeColor="text1"/>
          <w:sz w:val="22"/>
        </w:rPr>
        <w:t>high</w:t>
      </w:r>
      <w:r w:rsidRPr="001E17BA">
        <w:rPr>
          <w:rFonts w:cs="Times New Roman"/>
          <w:color w:val="000000" w:themeColor="text1"/>
          <w:sz w:val="22"/>
        </w:rPr>
        <w:t xml:space="preserve"> central tendency of sales. This may indicate that the ‘intercept correction’ for the bias can be submerged by high sales peaks which are usually ‘outliers’ and caused by promotions. We also investigate the determinants of the advantages </w:t>
      </w:r>
      <w:r w:rsidRPr="001E17BA">
        <w:rPr>
          <w:rFonts w:cs="Times New Roman"/>
          <w:noProof/>
          <w:color w:val="000000" w:themeColor="text1"/>
          <w:sz w:val="22"/>
        </w:rPr>
        <w:t>for</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-IC model over the ADL-</w:t>
      </w:r>
      <w:r w:rsidRPr="001E17BA">
        <w:rPr>
          <w:rFonts w:cs="Times New Roman"/>
          <w:noProof/>
          <w:color w:val="000000" w:themeColor="text1"/>
          <w:sz w:val="22"/>
        </w:rPr>
        <w:t>intra</w:t>
      </w:r>
      <w:r w:rsidRPr="001E17BA">
        <w:rPr>
          <w:rFonts w:cs="Times New Roman"/>
          <w:color w:val="000000" w:themeColor="text1"/>
          <w:sz w:val="22"/>
        </w:rPr>
        <w:t>-EWC model</w:t>
      </w:r>
      <w:r w:rsidR="00512580">
        <w:rPr>
          <w:rFonts w:cs="Times New Roman"/>
          <w:color w:val="000000" w:themeColor="text1"/>
          <w:sz w:val="22"/>
        </w:rPr>
        <w:t xml:space="preserve"> (e.g., the last two columns in Table 7)</w:t>
      </w:r>
      <w:r w:rsidRPr="001E17BA">
        <w:rPr>
          <w:rFonts w:cs="Times New Roman"/>
          <w:color w:val="000000" w:themeColor="text1"/>
          <w:sz w:val="22"/>
        </w:rPr>
        <w:t xml:space="preserve">. </w:t>
      </w:r>
      <w:r w:rsidR="00630A21">
        <w:rPr>
          <w:rFonts w:cs="Times New Roman"/>
          <w:color w:val="000000" w:themeColor="text1"/>
          <w:sz w:val="22"/>
        </w:rPr>
        <w:t>The results</w:t>
      </w:r>
      <w:r w:rsidRPr="001E17BA">
        <w:rPr>
          <w:rFonts w:cs="Times New Roman"/>
          <w:color w:val="000000" w:themeColor="text1"/>
          <w:sz w:val="22"/>
        </w:rPr>
        <w:t xml:space="preserve"> suggest that the ADL-</w:t>
      </w:r>
      <w:r w:rsidRPr="001E17BA">
        <w:rPr>
          <w:rFonts w:cs="Times New Roman"/>
          <w:noProof/>
          <w:color w:val="000000" w:themeColor="text1"/>
          <w:sz w:val="22"/>
        </w:rPr>
        <w:t>intra</w:t>
      </w:r>
      <w:r w:rsidRPr="001E17BA">
        <w:rPr>
          <w:rFonts w:cs="Times New Roman"/>
          <w:color w:val="000000" w:themeColor="text1"/>
          <w:sz w:val="22"/>
        </w:rPr>
        <w:t xml:space="preserve">-IC model tend to be more advantageous for the SKUs which are difficult to forecast and exhibit randomness and </w:t>
      </w:r>
      <w:r w:rsidRPr="001E17BA">
        <w:rPr>
          <w:rFonts w:cs="Times New Roman"/>
          <w:noProof/>
          <w:color w:val="000000" w:themeColor="text1"/>
          <w:sz w:val="22"/>
        </w:rPr>
        <w:t>trend</w:t>
      </w:r>
      <w:r w:rsidRPr="001E17BA">
        <w:rPr>
          <w:rFonts w:cs="Times New Roman"/>
          <w:color w:val="000000" w:themeColor="text1"/>
          <w:sz w:val="22"/>
        </w:rPr>
        <w:t xml:space="preserve"> in </w:t>
      </w:r>
      <w:r w:rsidR="00DC729D">
        <w:rPr>
          <w:rFonts w:cs="Times New Roman"/>
          <w:color w:val="000000" w:themeColor="text1"/>
          <w:sz w:val="22"/>
        </w:rPr>
        <w:t>sales</w:t>
      </w:r>
      <w:r w:rsidRPr="001E17BA">
        <w:rPr>
          <w:rFonts w:cs="Times New Roman"/>
          <w:color w:val="000000" w:themeColor="text1"/>
          <w:sz w:val="22"/>
        </w:rPr>
        <w:t xml:space="preserve">. </w:t>
      </w:r>
      <w:r w:rsidR="00B37A5D">
        <w:rPr>
          <w:rFonts w:cs="Times New Roman"/>
          <w:color w:val="000000" w:themeColor="text1"/>
          <w:sz w:val="22"/>
        </w:rPr>
        <w:t>All the results here</w:t>
      </w:r>
      <w:r w:rsidRPr="001E17BA">
        <w:rPr>
          <w:rFonts w:cs="Times New Roman"/>
          <w:color w:val="000000" w:themeColor="text1"/>
          <w:sz w:val="22"/>
        </w:rPr>
        <w:t xml:space="preserve"> indicate that we may pre-test these features for each SKU and then determine the optimal sales forecasting method specifically for that SKU.</w:t>
      </w:r>
      <w:ins w:id="7837" w:author="Huang T  Dr (Surrey Business Schl)" w:date="2018-09-20T17:48:00Z">
        <w:r w:rsidR="00DE1C7B">
          <w:rPr>
            <w:rFonts w:cs="Times New Roman"/>
            <w:color w:val="000000" w:themeColor="text1"/>
            <w:sz w:val="22"/>
          </w:rPr>
          <w:t xml:space="preserve"> </w:t>
        </w:r>
      </w:ins>
      <w:moveToRangeStart w:id="7838" w:author="Huang T  Dr (Surrey Business Schl)" w:date="2018-09-20T17:48:00Z" w:name="move525229035"/>
      <w:moveTo w:id="7839" w:author="Huang T  Dr (Surrey Business Schl)" w:date="2018-09-20T17:48:00Z">
        <w:r w:rsidR="00DE1C7B" w:rsidRPr="00DE1C7B">
          <w:rPr>
            <w:rFonts w:cs="Times New Roman"/>
            <w:color w:val="C45911" w:themeColor="accent2" w:themeShade="BF"/>
            <w:sz w:val="22"/>
            <w:rPrChange w:id="7840" w:author="Huang T  Dr (Surrey Business Schl)" w:date="2018-09-20T17:48:00Z">
              <w:rPr>
                <w:rFonts w:cs="Times New Roman"/>
                <w:color w:val="000000" w:themeColor="text1"/>
                <w:sz w:val="22"/>
              </w:rPr>
            </w:rPrChange>
          </w:rPr>
          <w:t>The results are consistent across other error measures and forecast horizons.</w:t>
        </w:r>
      </w:moveTo>
      <w:moveToRangeEnd w:id="7838"/>
      <w:ins w:id="7841" w:author="Huang T  Dr (Surrey Business Schl)" w:date="2018-09-20T17:55:00Z">
        <w:r w:rsidR="00DE1C7B">
          <w:rPr>
            <w:rFonts w:cs="Times New Roman"/>
            <w:color w:val="C45911" w:themeColor="accent2" w:themeShade="BF"/>
            <w:sz w:val="22"/>
          </w:rPr>
          <w:t xml:space="preserve"> </w:t>
        </w:r>
      </w:ins>
      <w:moveToRangeStart w:id="7842" w:author="Huang T  Dr (Surrey Business Schl)" w:date="2018-09-20T17:55:00Z" w:name="move525229487"/>
      <w:moveTo w:id="7843" w:author="Huang T  Dr (Surrey Business Schl)" w:date="2018-09-20T17:55:00Z">
        <w:r w:rsidR="00DE1C7B" w:rsidRPr="001E17BA">
          <w:rPr>
            <w:rFonts w:cs="Times New Roman"/>
            <w:color w:val="000000" w:themeColor="text1"/>
            <w:sz w:val="22"/>
          </w:rPr>
          <w:t>similarly, for the extended model with category dummy variables included. This result holds true also for the models which only include the focal marketing variables.</w:t>
        </w:r>
      </w:moveTo>
      <w:moveToRangeEnd w:id="7842"/>
    </w:p>
    <w:p w14:paraId="08FC7731"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   </w:t>
      </w:r>
    </w:p>
    <w:p w14:paraId="58754DB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t>Table 8.</w:t>
      </w:r>
      <w:r w:rsidRPr="001E17BA">
        <w:rPr>
          <w:rFonts w:cs="Times New Roman"/>
          <w:color w:val="000000" w:themeColor="text1"/>
          <w:sz w:val="22"/>
        </w:rPr>
        <w:tab/>
        <w:t>Forecasting performance regarding percentage reductions in various error measures for the one to eight week forecast horizon</w:t>
      </w:r>
    </w:p>
    <w:tbl>
      <w:tblPr>
        <w:tblStyle w:val="ListTable1Light1"/>
        <w:tblW w:w="7769" w:type="dxa"/>
        <w:jc w:val="center"/>
        <w:tblLook w:val="04A0" w:firstRow="1" w:lastRow="0" w:firstColumn="1" w:lastColumn="0" w:noHBand="0" w:noVBand="1"/>
      </w:tblPr>
      <w:tblGrid>
        <w:gridCol w:w="1843"/>
        <w:gridCol w:w="1231"/>
        <w:gridCol w:w="1037"/>
        <w:gridCol w:w="1134"/>
        <w:gridCol w:w="1134"/>
        <w:gridCol w:w="1390"/>
      </w:tblGrid>
      <w:tr w:rsidR="004C569C" w:rsidRPr="001E17BA" w14:paraId="2C580879" w14:textId="77777777" w:rsidTr="00274FB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val="restart"/>
            <w:shd w:val="clear" w:color="auto" w:fill="auto"/>
            <w:noWrap/>
            <w:hideMark/>
          </w:tcPr>
          <w:p w14:paraId="55FF18CB" w14:textId="77777777" w:rsidR="004C569C" w:rsidRPr="001E17BA" w:rsidRDefault="004C569C" w:rsidP="001E17BA">
            <w:pPr>
              <w:spacing w:after="0"/>
              <w:jc w:val="center"/>
              <w:rPr>
                <w:rFonts w:eastAsia="Times New Roman" w:cs="Times New Roman"/>
                <w:b w:val="0"/>
                <w:color w:val="000000"/>
                <w:sz w:val="22"/>
              </w:rPr>
            </w:pPr>
            <w:r w:rsidRPr="001E17BA">
              <w:rPr>
                <w:rFonts w:eastAsia="Times New Roman" w:cs="Times New Roman"/>
                <w:b w:val="0"/>
                <w:color w:val="000000"/>
                <w:sz w:val="22"/>
              </w:rPr>
              <w:t>Proposed model</w:t>
            </w:r>
          </w:p>
        </w:tc>
        <w:tc>
          <w:tcPr>
            <w:tcW w:w="1231" w:type="dxa"/>
            <w:vMerge w:val="restart"/>
            <w:shd w:val="clear" w:color="auto" w:fill="auto"/>
            <w:noWrap/>
            <w:hideMark/>
          </w:tcPr>
          <w:p w14:paraId="36671710" w14:textId="77777777" w:rsidR="004C569C" w:rsidRPr="001E17BA" w:rsidRDefault="004C569C" w:rsidP="001E17BA">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Benchmark</w:t>
            </w:r>
          </w:p>
        </w:tc>
        <w:tc>
          <w:tcPr>
            <w:tcW w:w="4695" w:type="dxa"/>
            <w:gridSpan w:val="4"/>
            <w:shd w:val="clear" w:color="auto" w:fill="auto"/>
            <w:noWrap/>
            <w:hideMark/>
          </w:tcPr>
          <w:p w14:paraId="2BEC8932"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Percentage of increase/decrease</w:t>
            </w:r>
          </w:p>
        </w:tc>
      </w:tr>
      <w:tr w:rsidR="004C569C" w:rsidRPr="001E17BA" w14:paraId="6F1D3272"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tcBorders>
              <w:bottom w:val="single" w:sz="4" w:space="0" w:color="auto"/>
            </w:tcBorders>
            <w:shd w:val="clear" w:color="auto" w:fill="auto"/>
            <w:hideMark/>
          </w:tcPr>
          <w:p w14:paraId="4849E478" w14:textId="77777777" w:rsidR="004C569C" w:rsidRPr="001E17BA" w:rsidRDefault="004C569C" w:rsidP="001E17BA">
            <w:pPr>
              <w:spacing w:after="0"/>
              <w:rPr>
                <w:rFonts w:eastAsia="Times New Roman" w:cs="Times New Roman"/>
                <w:b w:val="0"/>
                <w:color w:val="000000"/>
                <w:sz w:val="22"/>
              </w:rPr>
            </w:pPr>
          </w:p>
        </w:tc>
        <w:tc>
          <w:tcPr>
            <w:tcW w:w="1231" w:type="dxa"/>
            <w:vMerge/>
            <w:tcBorders>
              <w:bottom w:val="single" w:sz="4" w:space="0" w:color="auto"/>
            </w:tcBorders>
            <w:shd w:val="clear" w:color="auto" w:fill="auto"/>
            <w:hideMark/>
          </w:tcPr>
          <w:p w14:paraId="55CEB99E"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1037" w:type="dxa"/>
            <w:tcBorders>
              <w:bottom w:val="single" w:sz="4" w:space="0" w:color="auto"/>
            </w:tcBorders>
            <w:shd w:val="clear" w:color="auto" w:fill="auto"/>
            <w:hideMark/>
          </w:tcPr>
          <w:p w14:paraId="76B3BD0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MAE</w:t>
            </w:r>
          </w:p>
        </w:tc>
        <w:tc>
          <w:tcPr>
            <w:tcW w:w="1134" w:type="dxa"/>
            <w:tcBorders>
              <w:bottom w:val="single" w:sz="4" w:space="0" w:color="auto"/>
            </w:tcBorders>
            <w:shd w:val="clear" w:color="auto" w:fill="auto"/>
            <w:hideMark/>
          </w:tcPr>
          <w:p w14:paraId="6868E06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SMAPE</w:t>
            </w:r>
          </w:p>
        </w:tc>
        <w:tc>
          <w:tcPr>
            <w:tcW w:w="1134" w:type="dxa"/>
            <w:tcBorders>
              <w:bottom w:val="single" w:sz="4" w:space="0" w:color="auto"/>
            </w:tcBorders>
            <w:shd w:val="clear" w:color="auto" w:fill="auto"/>
            <w:hideMark/>
          </w:tcPr>
          <w:p w14:paraId="1A75EEA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MASE</w:t>
            </w:r>
          </w:p>
        </w:tc>
        <w:tc>
          <w:tcPr>
            <w:tcW w:w="1390" w:type="dxa"/>
            <w:tcBorders>
              <w:bottom w:val="single" w:sz="4" w:space="0" w:color="auto"/>
            </w:tcBorders>
            <w:shd w:val="clear" w:color="auto" w:fill="auto"/>
            <w:noWrap/>
            <w:hideMark/>
          </w:tcPr>
          <w:p w14:paraId="3950E2E5"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proofErr w:type="spellStart"/>
            <w:r w:rsidRPr="001E17BA">
              <w:rPr>
                <w:rFonts w:eastAsia="Times New Roman" w:cs="Times New Roman"/>
                <w:bCs/>
                <w:color w:val="000000"/>
                <w:sz w:val="22"/>
              </w:rPr>
              <w:t>AvgRelMAE</w:t>
            </w:r>
            <w:proofErr w:type="spellEnd"/>
          </w:p>
        </w:tc>
      </w:tr>
      <w:tr w:rsidR="004C569C" w:rsidRPr="001E17BA" w14:paraId="138A99B6"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E2535A6"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tcBorders>
              <w:top w:val="single" w:sz="4" w:space="0" w:color="auto"/>
            </w:tcBorders>
            <w:shd w:val="clear" w:color="auto" w:fill="auto"/>
            <w:noWrap/>
            <w:hideMark/>
          </w:tcPr>
          <w:p w14:paraId="0488136D"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tcBorders>
              <w:top w:val="single" w:sz="4" w:space="0" w:color="auto"/>
            </w:tcBorders>
            <w:shd w:val="clear" w:color="auto" w:fill="auto"/>
            <w:noWrap/>
            <w:hideMark/>
          </w:tcPr>
          <w:p w14:paraId="735DE235"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-0.57%</w:t>
            </w:r>
          </w:p>
        </w:tc>
        <w:tc>
          <w:tcPr>
            <w:tcW w:w="1134" w:type="dxa"/>
            <w:tcBorders>
              <w:top w:val="single" w:sz="4" w:space="0" w:color="auto"/>
            </w:tcBorders>
            <w:shd w:val="clear" w:color="auto" w:fill="auto"/>
            <w:noWrap/>
            <w:hideMark/>
          </w:tcPr>
          <w:p w14:paraId="73BC127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-0.22%</w:t>
            </w:r>
          </w:p>
        </w:tc>
        <w:tc>
          <w:tcPr>
            <w:tcW w:w="1134" w:type="dxa"/>
            <w:tcBorders>
              <w:top w:val="single" w:sz="4" w:space="0" w:color="auto"/>
            </w:tcBorders>
            <w:shd w:val="clear" w:color="auto" w:fill="auto"/>
            <w:noWrap/>
            <w:hideMark/>
          </w:tcPr>
          <w:p w14:paraId="111E8D1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1390" w:type="dxa"/>
            <w:tcBorders>
              <w:top w:val="single" w:sz="4" w:space="0" w:color="auto"/>
            </w:tcBorders>
            <w:shd w:val="clear" w:color="auto" w:fill="auto"/>
            <w:noWrap/>
            <w:hideMark/>
          </w:tcPr>
          <w:p w14:paraId="5C17AE67"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-0.33%</w:t>
            </w:r>
          </w:p>
        </w:tc>
      </w:tr>
      <w:tr w:rsidR="004C569C" w:rsidRPr="001E17BA" w14:paraId="652F6DAC"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7378A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38DC3519"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72EDDF7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c>
          <w:tcPr>
            <w:tcW w:w="1134" w:type="dxa"/>
            <w:shd w:val="clear" w:color="auto" w:fill="auto"/>
            <w:noWrap/>
            <w:hideMark/>
          </w:tcPr>
          <w:p w14:paraId="2AA2BAD6"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1134" w:type="dxa"/>
            <w:shd w:val="clear" w:color="auto" w:fill="auto"/>
            <w:noWrap/>
            <w:hideMark/>
          </w:tcPr>
          <w:p w14:paraId="3FE67F1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-0.45%</w:t>
            </w:r>
          </w:p>
        </w:tc>
        <w:tc>
          <w:tcPr>
            <w:tcW w:w="1390" w:type="dxa"/>
            <w:shd w:val="clear" w:color="auto" w:fill="auto"/>
            <w:noWrap/>
            <w:hideMark/>
          </w:tcPr>
          <w:p w14:paraId="08A60C38"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-0.36%</w:t>
            </w:r>
          </w:p>
        </w:tc>
      </w:tr>
      <w:tr w:rsidR="004C569C" w:rsidRPr="001E17BA" w14:paraId="09FE1460"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678F5B9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01B89BBA"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223ADE14"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-0.93%</w:t>
            </w:r>
          </w:p>
        </w:tc>
        <w:tc>
          <w:tcPr>
            <w:tcW w:w="1134" w:type="dxa"/>
            <w:shd w:val="clear" w:color="auto" w:fill="auto"/>
            <w:noWrap/>
            <w:hideMark/>
          </w:tcPr>
          <w:p w14:paraId="47665EE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-0.27%</w:t>
            </w:r>
          </w:p>
        </w:tc>
        <w:tc>
          <w:tcPr>
            <w:tcW w:w="1134" w:type="dxa"/>
            <w:shd w:val="clear" w:color="auto" w:fill="auto"/>
            <w:noWrap/>
            <w:hideMark/>
          </w:tcPr>
          <w:p w14:paraId="3D530F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-0.85%</w:t>
            </w:r>
          </w:p>
        </w:tc>
        <w:tc>
          <w:tcPr>
            <w:tcW w:w="1390" w:type="dxa"/>
            <w:shd w:val="clear" w:color="auto" w:fill="auto"/>
            <w:noWrap/>
            <w:hideMark/>
          </w:tcPr>
          <w:p w14:paraId="3676E36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-0.66%</w:t>
            </w:r>
          </w:p>
        </w:tc>
      </w:tr>
      <w:tr w:rsidR="004C569C" w:rsidRPr="001E17BA" w14:paraId="64539A97"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3605E52"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530F598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EE9DBD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1134" w:type="dxa"/>
            <w:shd w:val="clear" w:color="auto" w:fill="auto"/>
            <w:noWrap/>
            <w:hideMark/>
          </w:tcPr>
          <w:p w14:paraId="3CA2C9F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-0.31%</w:t>
            </w:r>
          </w:p>
        </w:tc>
        <w:tc>
          <w:tcPr>
            <w:tcW w:w="1134" w:type="dxa"/>
            <w:shd w:val="clear" w:color="auto" w:fill="auto"/>
            <w:noWrap/>
            <w:hideMark/>
          </w:tcPr>
          <w:p w14:paraId="4C2B489F"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-0.17%</w:t>
            </w:r>
          </w:p>
        </w:tc>
        <w:tc>
          <w:tcPr>
            <w:tcW w:w="1390" w:type="dxa"/>
            <w:shd w:val="clear" w:color="auto" w:fill="auto"/>
            <w:noWrap/>
            <w:hideMark/>
          </w:tcPr>
          <w:p w14:paraId="338DDC9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-0.42%</w:t>
            </w:r>
          </w:p>
        </w:tc>
      </w:tr>
      <w:tr w:rsidR="004C569C" w:rsidRPr="001E17BA" w14:paraId="4F625CD8"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65E6C9E"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1F79DA78"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20BEE4D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3.00%</w:t>
            </w:r>
          </w:p>
        </w:tc>
        <w:tc>
          <w:tcPr>
            <w:tcW w:w="1134" w:type="dxa"/>
            <w:shd w:val="clear" w:color="auto" w:fill="auto"/>
            <w:noWrap/>
            <w:hideMark/>
          </w:tcPr>
          <w:p w14:paraId="565CFAB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-0.15%</w:t>
            </w:r>
          </w:p>
        </w:tc>
        <w:tc>
          <w:tcPr>
            <w:tcW w:w="1134" w:type="dxa"/>
            <w:shd w:val="clear" w:color="auto" w:fill="auto"/>
            <w:noWrap/>
            <w:hideMark/>
          </w:tcPr>
          <w:p w14:paraId="480C3C8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1390" w:type="dxa"/>
            <w:shd w:val="clear" w:color="auto" w:fill="auto"/>
            <w:noWrap/>
            <w:hideMark/>
          </w:tcPr>
          <w:p w14:paraId="187B5B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-0.32%</w:t>
            </w:r>
          </w:p>
        </w:tc>
      </w:tr>
      <w:tr w:rsidR="004C569C" w:rsidRPr="001E17BA" w14:paraId="457EF2E4"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B909B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w:t>
            </w:r>
          </w:p>
        </w:tc>
        <w:tc>
          <w:tcPr>
            <w:tcW w:w="1231" w:type="dxa"/>
            <w:shd w:val="clear" w:color="auto" w:fill="auto"/>
            <w:noWrap/>
            <w:hideMark/>
          </w:tcPr>
          <w:p w14:paraId="45BD2AB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51CF80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-2.02%</w:t>
            </w:r>
          </w:p>
        </w:tc>
        <w:tc>
          <w:tcPr>
            <w:tcW w:w="1134" w:type="dxa"/>
            <w:shd w:val="clear" w:color="auto" w:fill="auto"/>
            <w:noWrap/>
            <w:hideMark/>
          </w:tcPr>
          <w:p w14:paraId="436462A3"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-0.75%</w:t>
            </w:r>
          </w:p>
        </w:tc>
        <w:tc>
          <w:tcPr>
            <w:tcW w:w="1134" w:type="dxa"/>
            <w:shd w:val="clear" w:color="auto" w:fill="auto"/>
            <w:noWrap/>
            <w:hideMark/>
          </w:tcPr>
          <w:p w14:paraId="7D28DA3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-0.30%</w:t>
            </w:r>
          </w:p>
        </w:tc>
        <w:tc>
          <w:tcPr>
            <w:tcW w:w="1390" w:type="dxa"/>
            <w:shd w:val="clear" w:color="auto" w:fill="auto"/>
            <w:noWrap/>
            <w:hideMark/>
          </w:tcPr>
          <w:p w14:paraId="2349138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r>
      <w:tr w:rsidR="004C569C" w:rsidRPr="001E17BA" w14:paraId="30C245EA"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38EE4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4D1A8870"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0DF11EB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-31.61%</w:t>
            </w:r>
          </w:p>
        </w:tc>
        <w:tc>
          <w:tcPr>
            <w:tcW w:w="1134" w:type="dxa"/>
            <w:shd w:val="clear" w:color="auto" w:fill="auto"/>
            <w:noWrap/>
            <w:hideMark/>
          </w:tcPr>
          <w:p w14:paraId="7632EBEC"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-13.40%</w:t>
            </w:r>
          </w:p>
        </w:tc>
        <w:tc>
          <w:tcPr>
            <w:tcW w:w="1134" w:type="dxa"/>
            <w:shd w:val="clear" w:color="auto" w:fill="auto"/>
            <w:noWrap/>
            <w:hideMark/>
          </w:tcPr>
          <w:p w14:paraId="1A91C07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-10.22%</w:t>
            </w:r>
          </w:p>
        </w:tc>
        <w:tc>
          <w:tcPr>
            <w:tcW w:w="1390" w:type="dxa"/>
            <w:shd w:val="clear" w:color="auto" w:fill="auto"/>
            <w:noWrap/>
            <w:hideMark/>
          </w:tcPr>
          <w:p w14:paraId="64912EE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-12.36%</w:t>
            </w:r>
          </w:p>
        </w:tc>
      </w:tr>
      <w:tr w:rsidR="004C569C" w:rsidRPr="001E17BA" w14:paraId="37DA6BCE"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800F99A"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48744962"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30301689"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-29.20%</w:t>
            </w:r>
          </w:p>
        </w:tc>
        <w:tc>
          <w:tcPr>
            <w:tcW w:w="1134" w:type="dxa"/>
            <w:shd w:val="clear" w:color="auto" w:fill="auto"/>
            <w:noWrap/>
            <w:hideMark/>
          </w:tcPr>
          <w:p w14:paraId="3FDD48C1"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-13.26%</w:t>
            </w:r>
          </w:p>
        </w:tc>
        <w:tc>
          <w:tcPr>
            <w:tcW w:w="1134" w:type="dxa"/>
            <w:shd w:val="clear" w:color="auto" w:fill="auto"/>
            <w:noWrap/>
            <w:hideMark/>
          </w:tcPr>
          <w:p w14:paraId="273CFCC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-10.53%</w:t>
            </w:r>
          </w:p>
        </w:tc>
        <w:tc>
          <w:tcPr>
            <w:tcW w:w="1390" w:type="dxa"/>
            <w:shd w:val="clear" w:color="auto" w:fill="auto"/>
            <w:noWrap/>
            <w:hideMark/>
          </w:tcPr>
          <w:p w14:paraId="69BAA1B4"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-12.27%</w:t>
            </w:r>
          </w:p>
        </w:tc>
      </w:tr>
      <w:tr w:rsidR="004C569C" w:rsidRPr="001E17BA" w14:paraId="44A38B06"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668983"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shd w:val="clear" w:color="auto" w:fill="auto"/>
            <w:noWrap/>
            <w:hideMark/>
          </w:tcPr>
          <w:p w14:paraId="65B651F6"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1E732F5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-33.03%</w:t>
            </w:r>
          </w:p>
        </w:tc>
        <w:tc>
          <w:tcPr>
            <w:tcW w:w="1134" w:type="dxa"/>
            <w:shd w:val="clear" w:color="auto" w:fill="auto"/>
            <w:noWrap/>
            <w:hideMark/>
          </w:tcPr>
          <w:p w14:paraId="43ED23A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-13.97%</w:t>
            </w:r>
          </w:p>
        </w:tc>
        <w:tc>
          <w:tcPr>
            <w:tcW w:w="1134" w:type="dxa"/>
            <w:shd w:val="clear" w:color="auto" w:fill="auto"/>
            <w:noWrap/>
            <w:hideMark/>
          </w:tcPr>
          <w:p w14:paraId="7B7DBD3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-10.49%</w:t>
            </w:r>
          </w:p>
        </w:tc>
        <w:tc>
          <w:tcPr>
            <w:tcW w:w="1390" w:type="dxa"/>
            <w:shd w:val="clear" w:color="auto" w:fill="auto"/>
            <w:noWrap/>
            <w:hideMark/>
          </w:tcPr>
          <w:p w14:paraId="21D006D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-13.04%</w:t>
            </w:r>
          </w:p>
        </w:tc>
      </w:tr>
      <w:tr w:rsidR="004C569C" w:rsidRPr="001E17BA" w14:paraId="626AEF35"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19370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4F5FE25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2C7A768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-32.07%</w:t>
            </w:r>
          </w:p>
        </w:tc>
        <w:tc>
          <w:tcPr>
            <w:tcW w:w="1134" w:type="dxa"/>
            <w:shd w:val="clear" w:color="auto" w:fill="auto"/>
            <w:noWrap/>
            <w:hideMark/>
          </w:tcPr>
          <w:p w14:paraId="7120D90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-13.94%</w:t>
            </w:r>
          </w:p>
        </w:tc>
        <w:tc>
          <w:tcPr>
            <w:tcW w:w="1134" w:type="dxa"/>
            <w:shd w:val="clear" w:color="auto" w:fill="auto"/>
            <w:noWrap/>
            <w:hideMark/>
          </w:tcPr>
          <w:p w14:paraId="1431C04D"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-10.74%</w:t>
            </w:r>
          </w:p>
        </w:tc>
        <w:tc>
          <w:tcPr>
            <w:tcW w:w="1390" w:type="dxa"/>
            <w:shd w:val="clear" w:color="auto" w:fill="auto"/>
            <w:noWrap/>
            <w:hideMark/>
          </w:tcPr>
          <w:p w14:paraId="53AB01A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-13.06%</w:t>
            </w:r>
          </w:p>
        </w:tc>
      </w:tr>
      <w:tr w:rsidR="004C569C" w:rsidRPr="001E17BA" w14:paraId="30BA766E"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B679D0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11009234"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5DF59B3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-33.27%</w:t>
            </w:r>
          </w:p>
        </w:tc>
        <w:tc>
          <w:tcPr>
            <w:tcW w:w="1134" w:type="dxa"/>
            <w:shd w:val="clear" w:color="auto" w:fill="auto"/>
            <w:noWrap/>
            <w:hideMark/>
          </w:tcPr>
          <w:p w14:paraId="3251AF3B"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-14.02%</w:t>
            </w:r>
          </w:p>
        </w:tc>
        <w:tc>
          <w:tcPr>
            <w:tcW w:w="1134" w:type="dxa"/>
            <w:shd w:val="clear" w:color="auto" w:fill="auto"/>
            <w:noWrap/>
            <w:hideMark/>
          </w:tcPr>
          <w:p w14:paraId="02BC412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-11.09%</w:t>
            </w:r>
          </w:p>
        </w:tc>
        <w:tc>
          <w:tcPr>
            <w:tcW w:w="1390" w:type="dxa"/>
            <w:shd w:val="clear" w:color="auto" w:fill="auto"/>
            <w:noWrap/>
            <w:hideMark/>
          </w:tcPr>
          <w:p w14:paraId="0B1B488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-13.32%</w:t>
            </w:r>
          </w:p>
        </w:tc>
      </w:tr>
    </w:tbl>
    <w:p w14:paraId="7C5E2F7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444EFCAC" w14:textId="77777777" w:rsidR="004C569C" w:rsidRPr="001E17BA" w:rsidRDefault="004C569C" w:rsidP="00AC5038">
      <w:pPr>
        <w:pStyle w:val="Heading2"/>
        <w:numPr>
          <w:ilvl w:val="0"/>
          <w:numId w:val="11"/>
        </w:numPr>
        <w:spacing w:line="360" w:lineRule="auto"/>
        <w:rPr>
          <w:rFonts w:cs="Times New Roman"/>
          <w:sz w:val="22"/>
          <w:szCs w:val="22"/>
        </w:rPr>
      </w:pPr>
      <w:r w:rsidRPr="001E17BA">
        <w:rPr>
          <w:rFonts w:cs="Times New Roman"/>
          <w:sz w:val="22"/>
          <w:szCs w:val="22"/>
        </w:rPr>
        <w:lastRenderedPageBreak/>
        <w:t>Conclusions, limitations and future research</w:t>
      </w:r>
    </w:p>
    <w:p w14:paraId="25402309"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288CCDDD" w14:textId="6CC14978"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to effectively manage their inventory and, to achieve that, they rely on forecasting models and welcome new approaches that will enable them to improve their current practices. </w:t>
      </w:r>
      <w:proofErr w:type="spellStart"/>
      <w:r w:rsidRPr="001E17BA">
        <w:rPr>
          <w:rFonts w:cs="Times New Roman"/>
          <w:color w:val="000000" w:themeColor="text1"/>
          <w:sz w:val="22"/>
          <w:lang w:val="fr-FR"/>
        </w:rPr>
        <w:t>Related</w:t>
      </w:r>
      <w:proofErr w:type="spellEnd"/>
      <w:r w:rsidRPr="001E17BA">
        <w:rPr>
          <w:rFonts w:cs="Times New Roman"/>
          <w:color w:val="000000" w:themeColor="text1"/>
          <w:sz w:val="22"/>
          <w:lang w:val="fr-FR"/>
        </w:rPr>
        <w:t xml:space="preserve"> </w:t>
      </w:r>
      <w:proofErr w:type="spellStart"/>
      <w:r w:rsidRPr="001E17BA">
        <w:rPr>
          <w:rFonts w:cs="Times New Roman"/>
          <w:color w:val="000000" w:themeColor="text1"/>
          <w:sz w:val="22"/>
          <w:lang w:val="fr-FR"/>
        </w:rPr>
        <w:t>studies</w:t>
      </w:r>
      <w:proofErr w:type="spellEnd"/>
      <w:r w:rsidRPr="001E17BA">
        <w:rPr>
          <w:rFonts w:cs="Times New Roman"/>
          <w:color w:val="000000" w:themeColor="text1"/>
          <w:sz w:val="22"/>
          <w:lang w:val="fr-FR"/>
        </w:rPr>
        <w:t xml:space="preserve"> focus on </w:t>
      </w:r>
      <w:proofErr w:type="spellStart"/>
      <w:r w:rsidRPr="001E17BA">
        <w:rPr>
          <w:rFonts w:cs="Times New Roman"/>
          <w:color w:val="000000" w:themeColor="text1"/>
          <w:sz w:val="22"/>
          <w:lang w:val="fr-FR"/>
        </w:rPr>
        <w:t>incorpo</w:t>
      </w:r>
      <w:r w:rsidR="00695DCA">
        <w:rPr>
          <w:rFonts w:cs="Times New Roman"/>
          <w:color w:val="000000" w:themeColor="text1"/>
          <w:sz w:val="22"/>
          <w:lang w:val="fr-FR"/>
        </w:rPr>
        <w:t>rating</w:t>
      </w:r>
      <w:proofErr w:type="spellEnd"/>
      <w:r w:rsidRPr="001E17BA">
        <w:rPr>
          <w:rFonts w:cs="Times New Roman"/>
          <w:color w:val="000000" w:themeColor="text1"/>
          <w:sz w:val="22"/>
          <w:lang w:val="fr-FR"/>
        </w:rPr>
        <w:t xml:space="preserve"> more information </w:t>
      </w:r>
      <w:r w:rsidRPr="001E17B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D00CDA">
        <w:rPr>
          <w:rFonts w:cs="Times New Roman"/>
          <w:color w:val="000000" w:themeColor="text1"/>
          <w:sz w:val="22"/>
          <w:lang w:val="fr-FR"/>
        </w:rPr>
        <w:instrText xml:space="preserve"> ADDIN EN.CITE </w:instrText>
      </w:r>
      <w:r w:rsidR="00D00CD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D00CDA">
        <w:rPr>
          <w:rFonts w:cs="Times New Roman"/>
          <w:color w:val="000000" w:themeColor="text1"/>
          <w:sz w:val="22"/>
          <w:lang w:val="fr-FR"/>
        </w:rPr>
        <w:instrText xml:space="preserve"> ADDIN EN.CITE.DATA </w:instrText>
      </w:r>
      <w:r w:rsidR="00D00CDA">
        <w:rPr>
          <w:rFonts w:cs="Times New Roman"/>
          <w:color w:val="000000" w:themeColor="text1"/>
          <w:sz w:val="22"/>
          <w:lang w:val="fr-FR"/>
        </w:rPr>
      </w:r>
      <w:r w:rsidR="00D00CDA">
        <w:rPr>
          <w:rFonts w:cs="Times New Roman"/>
          <w:color w:val="000000" w:themeColor="text1"/>
          <w:sz w:val="22"/>
          <w:lang w:val="fr-FR"/>
        </w:rPr>
        <w:fldChar w:fldCharType="end"/>
      </w:r>
      <w:r w:rsidRPr="001E17BA">
        <w:rPr>
          <w:rFonts w:cs="Times New Roman"/>
          <w:color w:val="000000" w:themeColor="text1"/>
          <w:sz w:val="22"/>
          <w:lang w:val="fr-FR"/>
        </w:rPr>
      </w:r>
      <w:r w:rsidRPr="001E17BA">
        <w:rPr>
          <w:rFonts w:cs="Times New Roman"/>
          <w:color w:val="000000" w:themeColor="text1"/>
          <w:sz w:val="22"/>
          <w:lang w:val="fr-FR"/>
        </w:rPr>
        <w:fldChar w:fldCharType="separate"/>
      </w:r>
      <w:r w:rsidR="00D00CDA">
        <w:rPr>
          <w:rFonts w:cs="Times New Roman"/>
          <w:noProof/>
          <w:color w:val="000000" w:themeColor="text1"/>
          <w:sz w:val="22"/>
          <w:lang w:val="fr-FR"/>
        </w:rPr>
        <w:t>(e.g., Gür Ali et al., 2009; Huang et al., 2014; Ma et al., 2016)</w:t>
      </w:r>
      <w:r w:rsidRPr="001E17BA">
        <w:rPr>
          <w:rFonts w:cs="Times New Roman"/>
          <w:color w:val="000000" w:themeColor="text1"/>
          <w:sz w:val="22"/>
          <w:lang w:val="fr-FR"/>
        </w:rPr>
        <w:fldChar w:fldCharType="end"/>
      </w:r>
      <w:r w:rsidRPr="001E17BA">
        <w:rPr>
          <w:rFonts w:cs="Times New Roman"/>
          <w:color w:val="000000" w:themeColor="text1"/>
          <w:sz w:val="22"/>
          <w:lang w:val="fr-FR"/>
        </w:rPr>
        <w:t xml:space="preserve">. </w:t>
      </w:r>
      <w:r w:rsidRPr="001E17BA">
        <w:rPr>
          <w:rFonts w:cs="Times New Roman"/>
          <w:color w:val="000000" w:themeColor="text1"/>
          <w:sz w:val="22"/>
        </w:rPr>
        <w:t xml:space="preserve"> These studies all assume that the effect of the marketing activities such as price reductions and feature and display promotions remain unchanged over time. This assumption may not hold because of the impact of external factors including the change in economic conditions, the change </w:t>
      </w:r>
      <w:del w:id="7844" w:author="Huang T  Dr (Surrey Business Schl)" w:date="2018-09-20T18:05:00Z">
        <w:r w:rsidRPr="001E17BA" w:rsidDel="00055CA0">
          <w:rPr>
            <w:rFonts w:cs="Times New Roman"/>
            <w:color w:val="000000" w:themeColor="text1"/>
            <w:sz w:val="22"/>
          </w:rPr>
          <w:delText xml:space="preserve">of </w:delText>
        </w:r>
      </w:del>
      <w:ins w:id="7845" w:author="Huang T  Dr (Surrey Business Schl)" w:date="2018-09-20T18:05:00Z">
        <w:r w:rsidR="00055CA0">
          <w:rPr>
            <w:rFonts w:cs="Times New Roman"/>
            <w:color w:val="000000" w:themeColor="text1"/>
            <w:sz w:val="22"/>
          </w:rPr>
          <w:t xml:space="preserve">in </w:t>
        </w:r>
      </w:ins>
      <w:del w:id="7846" w:author="Huang T  Dr (Surrey Business Schl)" w:date="2018-09-20T18:05:00Z">
        <w:r w:rsidRPr="001E17BA" w:rsidDel="00055CA0">
          <w:rPr>
            <w:rFonts w:cs="Times New Roman"/>
            <w:color w:val="000000" w:themeColor="text1"/>
            <w:sz w:val="22"/>
          </w:rPr>
          <w:delText xml:space="preserve">the </w:delText>
        </w:r>
      </w:del>
      <w:r w:rsidRPr="001E17BA">
        <w:rPr>
          <w:rFonts w:cs="Times New Roman"/>
          <w:color w:val="000000" w:themeColor="text1"/>
          <w:sz w:val="22"/>
        </w:rPr>
        <w:t xml:space="preserve">consumer taste, and new competition entry etc. The data on these factors are not always available to incorporate </w:t>
      </w:r>
      <w:r w:rsidRPr="001E17BA">
        <w:rPr>
          <w:rFonts w:cs="Times New Roman"/>
          <w:noProof/>
          <w:color w:val="000000" w:themeColor="text1"/>
          <w:sz w:val="22"/>
        </w:rPr>
        <w:t>into</w:t>
      </w:r>
      <w:r w:rsidRPr="001E17BA">
        <w:rPr>
          <w:rFonts w:cs="Times New Roman"/>
          <w:color w:val="000000" w:themeColor="text1"/>
          <w:sz w:val="22"/>
        </w:rPr>
        <w:t xml:space="preserve"> the model. Or, we do not actually know which of these external factors </w:t>
      </w:r>
      <w:r w:rsidRPr="001E17BA">
        <w:rPr>
          <w:rFonts w:cs="Times New Roman"/>
          <w:noProof/>
          <w:color w:val="000000" w:themeColor="text1"/>
          <w:sz w:val="22"/>
        </w:rPr>
        <w:t>are</w:t>
      </w:r>
      <w:r w:rsidRPr="001E17BA">
        <w:rPr>
          <w:rFonts w:cs="Times New Roman"/>
          <w:color w:val="000000" w:themeColor="text1"/>
          <w:sz w:val="22"/>
        </w:rPr>
        <w:t xml:space="preserve"> actually causing the </w:t>
      </w:r>
      <w:del w:id="7847" w:author="Huang T  Dr (Surrey Business Schl)" w:date="2018-09-20T16:32:00Z">
        <w:r w:rsidRPr="001E17BA" w:rsidDel="00A704DC">
          <w:rPr>
            <w:rFonts w:cs="Times New Roman"/>
            <w:color w:val="000000" w:themeColor="text1"/>
            <w:sz w:val="22"/>
          </w:rPr>
          <w:delText>structural break</w:delText>
        </w:r>
      </w:del>
      <w:ins w:id="7848" w:author="Huang T  Dr (Surrey Business Schl)" w:date="2018-09-20T16:32:00Z">
        <w:r w:rsidR="00A704DC">
          <w:rPr>
            <w:rFonts w:cs="Times New Roman"/>
            <w:color w:val="000000" w:themeColor="text1"/>
            <w:sz w:val="22"/>
          </w:rPr>
          <w:t>structural change</w:t>
        </w:r>
      </w:ins>
      <w:r w:rsidRPr="001E17BA">
        <w:rPr>
          <w:rFonts w:cs="Times New Roman"/>
          <w:color w:val="000000" w:themeColor="text1"/>
          <w:sz w:val="22"/>
        </w:rPr>
        <w:t xml:space="preserve">. As a result, the conventional models with all the available data used in the </w:t>
      </w:r>
      <w:r w:rsidRPr="001E17BA">
        <w:rPr>
          <w:rFonts w:cs="Times New Roman"/>
          <w:noProof/>
          <w:color w:val="000000" w:themeColor="text1"/>
          <w:sz w:val="22"/>
        </w:rPr>
        <w:t>model building</w:t>
      </w:r>
      <w:r w:rsidRPr="001E17BA">
        <w:rPr>
          <w:rFonts w:cs="Times New Roman"/>
          <w:color w:val="000000" w:themeColor="text1"/>
          <w:sz w:val="22"/>
        </w:rPr>
        <w:t xml:space="preserve"> may be subject to the problem of </w:t>
      </w:r>
      <w:del w:id="7849" w:author="Huang T  Dr (Surrey Business Schl)" w:date="2018-09-19T18:25:00Z">
        <w:r w:rsidRPr="001E17BA" w:rsidDel="00DE758E">
          <w:rPr>
            <w:rFonts w:cs="Times New Roman"/>
            <w:color w:val="000000" w:themeColor="text1"/>
            <w:sz w:val="22"/>
          </w:rPr>
          <w:delText xml:space="preserve">structural break </w:delText>
        </w:r>
      </w:del>
      <w:ins w:id="7850"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and potentially generate biased and less accurate forecasts. </w:t>
      </w:r>
    </w:p>
    <w:p w14:paraId="3CC2569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06811815" w14:textId="5EE90DE1"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Our research focuses on how to mitigate the problem using data on the marketing activities which retailers typically have control over. We propose </w:t>
      </w:r>
      <w:del w:id="7851" w:author="Huang T  Dr (Surrey Business Schl)" w:date="2018-09-20T16:32:00Z">
        <w:r w:rsidRPr="001E17BA" w:rsidDel="00A704DC">
          <w:rPr>
            <w:rFonts w:cs="Times New Roman"/>
            <w:color w:val="000000" w:themeColor="text1"/>
            <w:sz w:val="22"/>
          </w:rPr>
          <w:delText xml:space="preserve">a set of </w:delText>
        </w:r>
      </w:del>
      <w:r w:rsidRPr="001E17BA">
        <w:rPr>
          <w:rFonts w:cs="Times New Roman"/>
          <w:color w:val="000000" w:themeColor="text1"/>
          <w:sz w:val="22"/>
        </w:rPr>
        <w:t xml:space="preserve">models which </w:t>
      </w:r>
      <w:proofErr w:type="gramStart"/>
      <w:r w:rsidRPr="001E17BA">
        <w:rPr>
          <w:rFonts w:cs="Times New Roman"/>
          <w:color w:val="000000" w:themeColor="text1"/>
          <w:sz w:val="22"/>
        </w:rPr>
        <w:t>take into account</w:t>
      </w:r>
      <w:proofErr w:type="gramEnd"/>
      <w:r w:rsidRPr="001E17BA">
        <w:rPr>
          <w:rFonts w:cs="Times New Roman"/>
          <w:color w:val="000000" w:themeColor="text1"/>
          <w:sz w:val="22"/>
        </w:rPr>
        <w:t xml:space="preserve"> the potential forecast bias caused by </w:t>
      </w:r>
      <w:del w:id="7852" w:author="Huang T  Dr (Surrey Business Schl)" w:date="2018-09-20T16:32:00Z">
        <w:r w:rsidRPr="001E17BA" w:rsidDel="00A704DC">
          <w:rPr>
            <w:rFonts w:cs="Times New Roman"/>
            <w:color w:val="000000" w:themeColor="text1"/>
            <w:sz w:val="22"/>
          </w:rPr>
          <w:delText>structural breaks</w:delText>
        </w:r>
      </w:del>
      <w:ins w:id="7853" w:author="Huang T  Dr (Surrey Business Schl)" w:date="2018-09-20T16:32:00Z">
        <w:r w:rsidR="00A704DC">
          <w:rPr>
            <w:rFonts w:cs="Times New Roman"/>
            <w:color w:val="000000" w:themeColor="text1"/>
            <w:sz w:val="22"/>
          </w:rPr>
          <w:t>structural change</w:t>
        </w:r>
      </w:ins>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Pr="001E17BA">
        <w:rPr>
          <w:rFonts w:cs="Times New Roman"/>
          <w:noProof/>
          <w:color w:val="000000" w:themeColor="text1"/>
          <w:sz w:val="22"/>
        </w:rPr>
        <w:t>generates</w:t>
      </w:r>
      <w:r w:rsidRPr="001E17BA">
        <w:rPr>
          <w:rFonts w:cs="Times New Roman"/>
          <w:color w:val="000000" w:themeColor="text1"/>
          <w:sz w:val="22"/>
        </w:rPr>
        <w:t xml:space="preserve"> forecasts which are the </w:t>
      </w:r>
      <w:r w:rsidRPr="001E17BA">
        <w:rPr>
          <w:rFonts w:cs="Times New Roman"/>
          <w:noProof/>
          <w:color w:val="000000" w:themeColor="text1"/>
          <w:sz w:val="22"/>
        </w:rPr>
        <w:t>combination</w:t>
      </w:r>
      <w:r w:rsidRPr="001E17BA">
        <w:rPr>
          <w:rFonts w:cs="Times New Roman"/>
          <w:color w:val="000000" w:themeColor="text1"/>
          <w:sz w:val="22"/>
        </w:rPr>
        <w:t xml:space="preserve"> of various sets of forecasts by the ADL-</w:t>
      </w:r>
      <w:r w:rsidRPr="001E17BA">
        <w:rPr>
          <w:rFonts w:cs="Times New Roman"/>
          <w:noProof/>
          <w:color w:val="000000" w:themeColor="text1"/>
          <w:sz w:val="22"/>
        </w:rPr>
        <w:t>intra model</w:t>
      </w:r>
      <w:r w:rsidRPr="001E17BA">
        <w:rPr>
          <w:rFonts w:cs="Times New Roman"/>
          <w:color w:val="000000" w:themeColor="text1"/>
          <w:sz w:val="22"/>
        </w:rPr>
        <w:t xml:space="preserve"> with different estimation windows under the condition where </w:t>
      </w:r>
      <w:del w:id="7854" w:author="Huang T  Dr (Surrey Business Schl)" w:date="2018-09-20T16:32:00Z">
        <w:r w:rsidRPr="001E17BA" w:rsidDel="00A704DC">
          <w:rPr>
            <w:rFonts w:cs="Times New Roman"/>
            <w:color w:val="000000" w:themeColor="text1"/>
            <w:sz w:val="22"/>
          </w:rPr>
          <w:delText>structural breaks</w:delText>
        </w:r>
      </w:del>
      <w:ins w:id="7855" w:author="Huang T  Dr (Surrey Business Schl)" w:date="2018-09-20T16:32:00Z">
        <w:r w:rsidR="00A704DC">
          <w:rPr>
            <w:rFonts w:cs="Times New Roman"/>
            <w:color w:val="000000" w:themeColor="text1"/>
            <w:sz w:val="22"/>
          </w:rPr>
          <w:t>structural change</w:t>
        </w:r>
      </w:ins>
      <w:r w:rsidRPr="001E17BA">
        <w:rPr>
          <w:rFonts w:cs="Times New Roman"/>
          <w:color w:val="000000" w:themeColor="text1"/>
          <w:sz w:val="22"/>
        </w:rPr>
        <w:t xml:space="preserve"> </w:t>
      </w:r>
      <w:proofErr w:type="gramStart"/>
      <w:r w:rsidRPr="001E17BA">
        <w:rPr>
          <w:rFonts w:cs="Times New Roman"/>
          <w:color w:val="000000" w:themeColor="text1"/>
          <w:sz w:val="22"/>
        </w:rPr>
        <w:t>are</w:t>
      </w:r>
      <w:proofErr w:type="gramEnd"/>
      <w:r w:rsidRPr="001E17BA">
        <w:rPr>
          <w:rFonts w:cs="Times New Roman"/>
          <w:color w:val="000000" w:themeColor="text1"/>
          <w:sz w:val="22"/>
        </w:rPr>
        <w:t xml:space="preserv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w:t>
      </w:r>
      <w:del w:id="7856" w:author="Huang T  Dr (Surrey Business Schl)" w:date="2018-09-20T16:32:00Z">
        <w:r w:rsidRPr="001E17BA" w:rsidDel="00A704DC">
          <w:rPr>
            <w:rFonts w:cs="Times New Roman"/>
            <w:color w:val="000000" w:themeColor="text1"/>
            <w:sz w:val="22"/>
          </w:rPr>
          <w:delText>structural breaks</w:delText>
        </w:r>
      </w:del>
      <w:ins w:id="7857" w:author="Huang T  Dr (Surrey Business Schl)" w:date="2018-09-20T16:32:00Z">
        <w:r w:rsidR="00A704DC">
          <w:rPr>
            <w:rFonts w:cs="Times New Roman"/>
            <w:color w:val="000000" w:themeColor="text1"/>
            <w:sz w:val="22"/>
          </w:rPr>
          <w:t>structural change</w:t>
        </w:r>
      </w:ins>
      <w:r w:rsidRPr="001E17BA">
        <w:rPr>
          <w:rFonts w:cs="Times New Roman"/>
          <w:color w:val="000000" w:themeColor="text1"/>
          <w:sz w:val="22"/>
        </w:rPr>
        <w:t xml:space="preserve"> </w:t>
      </w:r>
      <w:proofErr w:type="gramStart"/>
      <w:r w:rsidRPr="001E17BA">
        <w:rPr>
          <w:rFonts w:cs="Times New Roman"/>
          <w:color w:val="000000" w:themeColor="text1"/>
          <w:sz w:val="22"/>
        </w:rPr>
        <w:t>are</w:t>
      </w:r>
      <w:proofErr w:type="gramEnd"/>
      <w:r w:rsidRPr="001E17BA">
        <w:rPr>
          <w:rFonts w:cs="Times New Roman"/>
          <w:color w:val="000000" w:themeColor="text1"/>
          <w:sz w:val="22"/>
        </w:rPr>
        <w:t xml:space="preserve"> detected. </w:t>
      </w:r>
      <w:r w:rsidR="00B422C7">
        <w:rPr>
          <w:rFonts w:cs="Times New Roman"/>
          <w:color w:val="000000" w:themeColor="text1"/>
          <w:sz w:val="22"/>
        </w:rPr>
        <w:t xml:space="preserve">In the retailer context, the data at SKU level exhibit very different characteristics across different product categories and usually exhibit high levels of variations. </w:t>
      </w:r>
      <w:r w:rsidRPr="001E17BA">
        <w:rPr>
          <w:rFonts w:cs="Times New Roman"/>
          <w:color w:val="000000" w:themeColor="text1"/>
          <w:sz w:val="22"/>
        </w:rPr>
        <w:t xml:space="preserve">Based on our </w:t>
      </w:r>
      <w:r w:rsidR="00B422C7">
        <w:rPr>
          <w:rFonts w:cs="Times New Roman"/>
          <w:color w:val="000000" w:themeColor="text1"/>
          <w:sz w:val="22"/>
        </w:rPr>
        <w:t>empirical results</w:t>
      </w:r>
      <w:r w:rsidRPr="001E17BA">
        <w:rPr>
          <w:rFonts w:cs="Times New Roman"/>
          <w:color w:val="000000" w:themeColor="text1"/>
          <w:sz w:val="22"/>
        </w:rPr>
        <w:t>, we find that these models outperform the ADL-</w:t>
      </w:r>
      <w:r w:rsidRPr="001E17BA">
        <w:rPr>
          <w:rFonts w:cs="Times New Roman"/>
          <w:noProof/>
          <w:color w:val="000000" w:themeColor="text1"/>
          <w:sz w:val="22"/>
        </w:rPr>
        <w:t>intra</w:t>
      </w:r>
      <w:r w:rsidRPr="001E17BA">
        <w:rPr>
          <w:rFonts w:cs="Times New Roman"/>
          <w:color w:val="000000" w:themeColor="text1"/>
          <w:sz w:val="22"/>
        </w:rPr>
        <w:t xml:space="preserve"> model across all the 28 product categories. Table 8 shows the percentage reductions of various error measures by these models compared to different benchmark models for the one to eight</w:t>
      </w:r>
      <w:r w:rsidR="00493B2C">
        <w:rPr>
          <w:rFonts w:cs="Times New Roman"/>
          <w:color w:val="000000" w:themeColor="text1"/>
          <w:sz w:val="22"/>
        </w:rPr>
        <w:t>-</w:t>
      </w:r>
      <w:r w:rsidRPr="001E17BA">
        <w:rPr>
          <w:rFonts w:cs="Times New Roman"/>
          <w:color w:val="000000" w:themeColor="text1"/>
          <w:sz w:val="22"/>
        </w:rPr>
        <w:t>week forecast horizon</w:t>
      </w:r>
      <w:r w:rsidRPr="001E17BA">
        <w:rPr>
          <w:rStyle w:val="FootnoteReference"/>
          <w:rFonts w:cs="Times New Roman"/>
          <w:color w:val="000000" w:themeColor="text1"/>
          <w:sz w:val="22"/>
        </w:rPr>
        <w:footnoteReference w:id="21"/>
      </w:r>
      <w:r w:rsidRPr="001E17BA">
        <w:rPr>
          <w:rFonts w:cs="Times New Roman"/>
          <w:color w:val="000000" w:themeColor="text1"/>
          <w:sz w:val="22"/>
        </w:rPr>
        <w:t>. For example, the ADL-</w:t>
      </w:r>
      <w:r w:rsidRPr="001E17BA">
        <w:rPr>
          <w:rFonts w:cs="Times New Roman"/>
          <w:noProof/>
          <w:color w:val="000000" w:themeColor="text1"/>
          <w:sz w:val="22"/>
        </w:rPr>
        <w:t>intra</w:t>
      </w:r>
      <w:r w:rsidRPr="001E17BA">
        <w:rPr>
          <w:rFonts w:cs="Times New Roman"/>
          <w:color w:val="000000" w:themeColor="text1"/>
          <w:sz w:val="22"/>
        </w:rPr>
        <w:t>-EWC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0.18% and reduces the MASE of the Base-lift model by 10.49%. The ADL-</w:t>
      </w:r>
      <w:r w:rsidRPr="001E17BA">
        <w:rPr>
          <w:rFonts w:cs="Times New Roman"/>
          <w:noProof/>
          <w:color w:val="000000" w:themeColor="text1"/>
          <w:sz w:val="22"/>
        </w:rPr>
        <w:t>intra</w:t>
      </w:r>
      <w:r w:rsidRPr="001E17BA">
        <w:rPr>
          <w:rFonts w:cs="Times New Roman"/>
          <w:color w:val="000000" w:themeColor="text1"/>
          <w:sz w:val="22"/>
        </w:rPr>
        <w:t>-IC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0.45% and reduces the MASE of the Base-lift model by 10.74%.</w:t>
      </w:r>
      <w:r w:rsidR="00AF07FD">
        <w:rPr>
          <w:rFonts w:cs="Times New Roman"/>
          <w:color w:val="000000" w:themeColor="text1"/>
          <w:sz w:val="22"/>
        </w:rPr>
        <w:t xml:space="preserve"> T</w:t>
      </w:r>
      <w:r w:rsidR="00AF07FD" w:rsidRPr="001E17BA">
        <w:rPr>
          <w:rFonts w:cs="Times New Roman"/>
          <w:color w:val="000000" w:themeColor="text1"/>
          <w:sz w:val="22"/>
        </w:rPr>
        <w:t xml:space="preserve">he </w:t>
      </w:r>
      <w:r w:rsidR="00AF07FD" w:rsidRPr="00222DF1">
        <w:rPr>
          <w:rFonts w:cs="Times New Roman"/>
          <w:color w:val="000000" w:themeColor="text1"/>
          <w:sz w:val="22"/>
        </w:rPr>
        <w:t>ADL-</w:t>
      </w:r>
      <w:r w:rsidR="00AF07FD" w:rsidRPr="00222DF1">
        <w:rPr>
          <w:rFonts w:cs="Times New Roman"/>
          <w:noProof/>
          <w:color w:val="000000" w:themeColor="text1"/>
          <w:sz w:val="22"/>
        </w:rPr>
        <w:t>EWC</w:t>
      </w:r>
      <w:r w:rsidR="00AF07FD" w:rsidRPr="00222DF1">
        <w:rPr>
          <w:rFonts w:cs="Times New Roman"/>
          <w:color w:val="000000" w:themeColor="text1"/>
          <w:sz w:val="22"/>
        </w:rPr>
        <w:t>-IC model</w:t>
      </w:r>
      <w:r w:rsidR="00AF07FD" w:rsidRPr="001E17BA">
        <w:rPr>
          <w:rFonts w:cs="Times New Roman"/>
          <w:color w:val="000000" w:themeColor="text1"/>
          <w:sz w:val="22"/>
        </w:rPr>
        <w:t xml:space="preserve"> reduces the MASE of the ADL-</w:t>
      </w:r>
      <w:r w:rsidR="00AF07FD" w:rsidRPr="001E17BA">
        <w:rPr>
          <w:rFonts w:cs="Times New Roman"/>
          <w:noProof/>
          <w:color w:val="000000" w:themeColor="text1"/>
          <w:sz w:val="22"/>
        </w:rPr>
        <w:t>intra model</w:t>
      </w:r>
      <w:r w:rsidR="00AF07FD" w:rsidRPr="001E17BA">
        <w:rPr>
          <w:rFonts w:cs="Times New Roman"/>
          <w:color w:val="000000" w:themeColor="text1"/>
          <w:sz w:val="22"/>
        </w:rPr>
        <w:t xml:space="preserve"> by 0.</w:t>
      </w:r>
      <w:r w:rsidR="00AF07FD">
        <w:rPr>
          <w:rFonts w:cs="Times New Roman"/>
          <w:color w:val="000000" w:themeColor="text1"/>
          <w:sz w:val="22"/>
        </w:rPr>
        <w:t>85</w:t>
      </w:r>
      <w:r w:rsidR="00AF07FD" w:rsidRPr="001E17BA">
        <w:rPr>
          <w:rFonts w:cs="Times New Roman"/>
          <w:color w:val="000000" w:themeColor="text1"/>
          <w:sz w:val="22"/>
        </w:rPr>
        <w:t xml:space="preserve">% and reduces the MASE of the Base-lift model by </w:t>
      </w:r>
      <w:r w:rsidR="00AF07FD" w:rsidRPr="00AF07FD">
        <w:rPr>
          <w:rFonts w:cs="Times New Roman"/>
          <w:color w:val="000000" w:themeColor="text1"/>
          <w:sz w:val="22"/>
        </w:rPr>
        <w:t>11.09</w:t>
      </w:r>
      <w:r w:rsidR="00AF07FD" w:rsidRPr="001E17BA">
        <w:rPr>
          <w:rFonts w:cs="Times New Roman"/>
          <w:color w:val="000000" w:themeColor="text1"/>
          <w:sz w:val="22"/>
        </w:rPr>
        <w:t xml:space="preserve">%. </w:t>
      </w:r>
      <w:r w:rsidRPr="001E17BA">
        <w:rPr>
          <w:rFonts w:cs="Times New Roman"/>
          <w:color w:val="000000" w:themeColor="text1"/>
          <w:sz w:val="22"/>
        </w:rPr>
        <w:t>More important than these average reductions, at the category level, the</w:t>
      </w:r>
      <w:r w:rsidR="00AF07FD">
        <w:rPr>
          <w:rFonts w:cs="Times New Roman"/>
          <w:color w:val="000000" w:themeColor="text1"/>
          <w:sz w:val="22"/>
        </w:rPr>
        <w:t xml:space="preserve">se models </w:t>
      </w:r>
      <w:r w:rsidRPr="001E17BA">
        <w:rPr>
          <w:rFonts w:cs="Times New Roman"/>
          <w:color w:val="000000" w:themeColor="text1"/>
          <w:sz w:val="22"/>
        </w:rPr>
        <w:t>have superior forecasting performance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most of the product </w:t>
      </w:r>
      <w:r w:rsidRPr="00D97D4B">
        <w:rPr>
          <w:rFonts w:cs="Times New Roman"/>
          <w:color w:val="000000" w:themeColor="text1"/>
          <w:sz w:val="22"/>
        </w:rPr>
        <w:t xml:space="preserve">categories.  </w:t>
      </w:r>
    </w:p>
    <w:p w14:paraId="218591B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C338973" w14:textId="13F273C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We observe that the ADL-</w:t>
      </w:r>
      <w:r w:rsidRPr="001E17BA">
        <w:rPr>
          <w:rFonts w:cs="Times New Roman"/>
          <w:noProof/>
          <w:color w:val="000000" w:themeColor="text1"/>
          <w:sz w:val="22"/>
        </w:rPr>
        <w:t>intra</w:t>
      </w:r>
      <w:r w:rsidRPr="001E17BA">
        <w:rPr>
          <w:rFonts w:cs="Times New Roman"/>
          <w:color w:val="000000" w:themeColor="text1"/>
          <w:sz w:val="22"/>
        </w:rPr>
        <w:t>-EWC model has the best performance for the promoted forecast period while the ADL-</w:t>
      </w:r>
      <w:r w:rsidRPr="001E17BA">
        <w:rPr>
          <w:rFonts w:cs="Times New Roman"/>
          <w:noProof/>
          <w:color w:val="000000" w:themeColor="text1"/>
          <w:sz w:val="22"/>
        </w:rPr>
        <w:t>intra</w:t>
      </w:r>
      <w:r w:rsidRPr="001E17BA">
        <w:rPr>
          <w:rFonts w:cs="Times New Roman"/>
          <w:color w:val="000000" w:themeColor="text1"/>
          <w:sz w:val="22"/>
        </w:rPr>
        <w:t xml:space="preserve">-IC model dominates the non-promoted forecast period. </w:t>
      </w:r>
      <w:r w:rsidRPr="001E17BA">
        <w:rPr>
          <w:rFonts w:cs="Times New Roman"/>
          <w:noProof/>
          <w:color w:val="000000" w:themeColor="text1"/>
          <w:sz w:val="22"/>
        </w:rPr>
        <w:t>We, therefore,</w:t>
      </w:r>
      <w:r w:rsidRPr="001E17BA">
        <w:rPr>
          <w:rFonts w:cs="Times New Roman"/>
          <w:color w:val="000000" w:themeColor="text1"/>
          <w:sz w:val="22"/>
        </w:rPr>
        <w:t xml:space="preserve"> </w:t>
      </w:r>
      <w:r w:rsidR="005043E3">
        <w:rPr>
          <w:rFonts w:cs="Times New Roman"/>
          <w:color w:val="000000" w:themeColor="text1"/>
          <w:sz w:val="22"/>
        </w:rPr>
        <w:t>forge a model combining</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005043E3">
        <w:rPr>
          <w:rFonts w:cs="Times New Roman"/>
          <w:color w:val="000000" w:themeColor="text1"/>
          <w:sz w:val="22"/>
        </w:rPr>
        <w:t>and</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 xml:space="preserve">-IC model based on whether or not the focal product is being promoted. The so-called ADL-EWC-IC model thus generates the most accurate forecasts across all the candidate models. The ADL-EWC-IC model </w:t>
      </w:r>
      <w:r w:rsidRPr="001E17BA">
        <w:rPr>
          <w:rFonts w:cs="Times New Roman"/>
          <w:noProof/>
          <w:color w:val="000000" w:themeColor="text1"/>
          <w:sz w:val="22"/>
        </w:rPr>
        <w:t>has</w:t>
      </w:r>
      <w:r w:rsidRPr="001E17BA">
        <w:rPr>
          <w:rFonts w:cs="Times New Roman"/>
          <w:color w:val="000000" w:themeColor="text1"/>
          <w:sz w:val="22"/>
        </w:rPr>
        <w:t xml:space="preserve"> superior forecasting performances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21 out of 28 product categor</w:t>
      </w:r>
      <w:r w:rsidRPr="00E66385">
        <w:rPr>
          <w:rFonts w:cs="Times New Roman"/>
          <w:color w:val="000000" w:themeColor="text1"/>
          <w:sz w:val="22"/>
        </w:rPr>
        <w:t>ies with an overall improvement of 0.85% compared to the ADL-intra model and 11.09% compared to the Base-lift model for the MASE for the forecast horizon of one to eight</w:t>
      </w:r>
      <w:r w:rsidR="0040428E">
        <w:rPr>
          <w:rFonts w:cs="Times New Roman"/>
          <w:color w:val="000000" w:themeColor="text1"/>
          <w:sz w:val="22"/>
        </w:rPr>
        <w:t>-</w:t>
      </w:r>
      <w:r w:rsidRPr="00E66385">
        <w:rPr>
          <w:rFonts w:cs="Times New Roman"/>
          <w:color w:val="000000" w:themeColor="text1"/>
          <w:sz w:val="22"/>
        </w:rPr>
        <w:t>week ahead.</w:t>
      </w:r>
    </w:p>
    <w:p w14:paraId="002CB9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C9AAC0" w14:textId="3C82CB21" w:rsidR="004C569C" w:rsidRPr="001E17BA" w:rsidRDefault="0023589C" w:rsidP="004C569C">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In this study, w</w:t>
      </w:r>
      <w:r w:rsidR="004C569C" w:rsidRPr="001E17BA">
        <w:rPr>
          <w:rFonts w:cs="Times New Roman"/>
          <w:color w:val="000000" w:themeColor="text1"/>
          <w:sz w:val="22"/>
        </w:rPr>
        <w:t>e</w:t>
      </w:r>
      <w:r>
        <w:rPr>
          <w:rFonts w:cs="Times New Roman"/>
          <w:color w:val="000000" w:themeColor="text1"/>
          <w:sz w:val="22"/>
        </w:rPr>
        <w:t xml:space="preserve"> also</w:t>
      </w:r>
      <w:r w:rsidR="004C569C" w:rsidRPr="001E17BA">
        <w:rPr>
          <w:rFonts w:cs="Times New Roman"/>
          <w:color w:val="000000" w:themeColor="text1"/>
          <w:sz w:val="22"/>
        </w:rPr>
        <w:t xml:space="preserve"> evaluate the forecasting performance of the ADL-own-EWC model and the ADL-own-IC model. These methods are especially valuable to manufacturers since, under certain circumstances, competitive promotional information may not be available to </w:t>
      </w:r>
      <w:r w:rsidR="00AA66FA">
        <w:rPr>
          <w:rFonts w:cs="Times New Roman"/>
          <w:color w:val="000000" w:themeColor="text1"/>
          <w:sz w:val="22"/>
        </w:rPr>
        <w:t>them</w:t>
      </w:r>
      <w:r w:rsidR="004C569C" w:rsidRPr="001E17BA">
        <w:rPr>
          <w:rFonts w:cs="Times New Roman"/>
          <w:color w:val="000000" w:themeColor="text1"/>
          <w:sz w:val="22"/>
        </w:rPr>
        <w:t xml:space="preserve"> </w:t>
      </w:r>
      <w:r w:rsidR="004C569C" w:rsidRPr="001E17BA">
        <w:rPr>
          <w:rFonts w:cs="Times New Roman"/>
          <w:color w:val="000000" w:themeColor="text1"/>
          <w:sz w:val="22"/>
        </w:rPr>
        <w:fldChar w:fldCharType="begin">
          <w:fldData xml:space="preserve">PEVuZE5vdGU+PENpdGU+PEF1dGhvcj5BbGk8L0F1dGhvcj48WWVhcj4yMDExPC9ZZWFyPjxSZWNO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PEVuZE5vdGU+PENpdGU+PEF1dGhvcj5BbGk8L0F1dGhvcj48WWVhcj4yMDExPC9ZZWFyPjxSZWNO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004C569C" w:rsidRPr="001E17BA">
        <w:rPr>
          <w:rFonts w:cs="Times New Roman"/>
          <w:color w:val="000000" w:themeColor="text1"/>
          <w:sz w:val="22"/>
        </w:rPr>
      </w:r>
      <w:r w:rsidR="004C569C" w:rsidRPr="001E17BA">
        <w:rPr>
          <w:rFonts w:cs="Times New Roman"/>
          <w:color w:val="000000" w:themeColor="text1"/>
          <w:sz w:val="22"/>
        </w:rPr>
        <w:fldChar w:fldCharType="separate"/>
      </w:r>
      <w:r w:rsidR="00D00CDA">
        <w:rPr>
          <w:rFonts w:cs="Times New Roman"/>
          <w:noProof/>
          <w:color w:val="000000" w:themeColor="text1"/>
          <w:sz w:val="22"/>
        </w:rPr>
        <w:t>(Ali &amp; Boylan, 2011; Ali, Babai, Boylan, &amp; Syntetos, 2017)</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In our experiment, the ADL-own -EWC model and the ADL-own -IC model both </w:t>
      </w:r>
      <w:r w:rsidR="004C569C" w:rsidRPr="001E17BA">
        <w:rPr>
          <w:rFonts w:cs="Times New Roman"/>
          <w:noProof/>
          <w:color w:val="000000" w:themeColor="text1"/>
          <w:sz w:val="22"/>
        </w:rPr>
        <w:t>outperform</w:t>
      </w:r>
      <w:r w:rsidR="004C569C" w:rsidRPr="001E17BA">
        <w:rPr>
          <w:rFonts w:cs="Times New Roman"/>
          <w:color w:val="000000" w:themeColor="text1"/>
          <w:sz w:val="22"/>
        </w:rPr>
        <w:t xml:space="preserve"> the ADL-own model across all the product categories. Table 7 shows the percentage reductions of various error measures by these models compared to different benchmarks. For example, the ADL-</w:t>
      </w:r>
      <w:r w:rsidR="004C569C" w:rsidRPr="001E17BA">
        <w:rPr>
          <w:rFonts w:cs="Times New Roman"/>
          <w:noProof/>
          <w:color w:val="000000" w:themeColor="text1"/>
          <w:sz w:val="22"/>
        </w:rPr>
        <w:t>own</w:t>
      </w:r>
      <w:r w:rsidR="004C569C" w:rsidRPr="001E17BA">
        <w:rPr>
          <w:rFonts w:cs="Times New Roman"/>
          <w:color w:val="000000" w:themeColor="text1"/>
          <w:sz w:val="22"/>
        </w:rPr>
        <w:t>-EWC model reduces the MASE of the ADL-</w:t>
      </w:r>
      <w:r w:rsidR="004C569C" w:rsidRPr="001E17BA">
        <w:rPr>
          <w:rFonts w:cs="Times New Roman"/>
          <w:noProof/>
          <w:color w:val="000000" w:themeColor="text1"/>
          <w:sz w:val="22"/>
        </w:rPr>
        <w:t>own model</w:t>
      </w:r>
      <w:r w:rsidR="004C569C" w:rsidRPr="001E17BA">
        <w:rPr>
          <w:rFonts w:cs="Times New Roman"/>
          <w:color w:val="000000" w:themeColor="text1"/>
          <w:sz w:val="22"/>
        </w:rPr>
        <w:t xml:space="preserve"> by 0.17% and reduces the SMAPE of the Base-lift model by 10.22%. The ADL-</w:t>
      </w:r>
      <w:r w:rsidR="004C569C" w:rsidRPr="001E17BA">
        <w:rPr>
          <w:rFonts w:cs="Times New Roman"/>
          <w:noProof/>
          <w:color w:val="000000" w:themeColor="text1"/>
          <w:sz w:val="22"/>
        </w:rPr>
        <w:t>own</w:t>
      </w:r>
      <w:r w:rsidR="004C569C" w:rsidRPr="001E17BA">
        <w:rPr>
          <w:rFonts w:cs="Times New Roman"/>
          <w:color w:val="000000" w:themeColor="text1"/>
          <w:sz w:val="22"/>
        </w:rPr>
        <w:t>-IC model reduces the MASE of the ADL-</w:t>
      </w:r>
      <w:r w:rsidR="004C569C" w:rsidRPr="001E17BA">
        <w:rPr>
          <w:rFonts w:cs="Times New Roman"/>
          <w:noProof/>
          <w:color w:val="000000" w:themeColor="text1"/>
          <w:sz w:val="22"/>
        </w:rPr>
        <w:t>own model</w:t>
      </w:r>
      <w:r w:rsidR="004C569C" w:rsidRPr="001E17BA">
        <w:rPr>
          <w:rFonts w:cs="Times New Roman"/>
          <w:color w:val="000000" w:themeColor="text1"/>
          <w:sz w:val="22"/>
        </w:rPr>
        <w:t xml:space="preserve"> by 0.52% and reduces the MASE of the Base-lift model by 10.53%. </w:t>
      </w:r>
    </w:p>
    <w:p w14:paraId="29A85DB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B1F44A4" w14:textId="2D252F2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also explore the relationship between the relative advantage of the proposed models and the data characteristics of the product SKU. We find that the models with the estimation window combining </w:t>
      </w:r>
      <w:r w:rsidR="006234D4">
        <w:rPr>
          <w:rFonts w:cs="Times New Roman"/>
          <w:color w:val="000000" w:themeColor="text1"/>
          <w:sz w:val="22"/>
        </w:rPr>
        <w:t xml:space="preserve">method </w:t>
      </w:r>
      <w:r w:rsidRPr="001E17BA">
        <w:rPr>
          <w:rFonts w:cs="Times New Roman"/>
          <w:color w:val="000000" w:themeColor="text1"/>
          <w:sz w:val="22"/>
        </w:rPr>
        <w:t>(e.g., the ADL-</w:t>
      </w:r>
      <w:r w:rsidRPr="001E17BA">
        <w:rPr>
          <w:rFonts w:cs="Times New Roman"/>
          <w:noProof/>
          <w:color w:val="000000" w:themeColor="text1"/>
          <w:sz w:val="22"/>
        </w:rPr>
        <w:t>intra</w:t>
      </w:r>
      <w:r w:rsidRPr="001E17BA">
        <w:rPr>
          <w:rFonts w:cs="Times New Roman"/>
          <w:color w:val="000000" w:themeColor="text1"/>
          <w:sz w:val="22"/>
        </w:rPr>
        <w:t>-EWC model and the ADL-own-EWC model) have better forecasting performances compared to their counterparts for the SKU’s with high randomness and trend, while the models with intercept corrections (e.g., the ADL-intra-IC model</w:t>
      </w:r>
      <w:r w:rsidR="00B40D02">
        <w:rPr>
          <w:rFonts w:cs="Times New Roman"/>
          <w:color w:val="000000" w:themeColor="text1"/>
          <w:sz w:val="22"/>
        </w:rPr>
        <w:t xml:space="preserve">, </w:t>
      </w:r>
      <w:r w:rsidRPr="001E17BA">
        <w:rPr>
          <w:rFonts w:cs="Times New Roman"/>
          <w:color w:val="000000" w:themeColor="text1"/>
          <w:sz w:val="22"/>
        </w:rPr>
        <w:t>the ADL-own-IC model</w:t>
      </w:r>
      <w:r w:rsidR="001734F5">
        <w:rPr>
          <w:rFonts w:cs="Times New Roman"/>
          <w:color w:val="000000" w:themeColor="text1"/>
          <w:sz w:val="22"/>
        </w:rPr>
        <w:t xml:space="preserve">, and </w:t>
      </w:r>
      <w:r w:rsidR="001734F5" w:rsidRPr="001E17BA">
        <w:rPr>
          <w:rFonts w:cs="Times New Roman"/>
          <w:color w:val="000000" w:themeColor="text1"/>
          <w:sz w:val="22"/>
        </w:rPr>
        <w:t>the ADL-</w:t>
      </w:r>
      <w:r w:rsidR="001734F5">
        <w:rPr>
          <w:rFonts w:cs="Times New Roman"/>
          <w:color w:val="000000" w:themeColor="text1"/>
          <w:sz w:val="22"/>
        </w:rPr>
        <w:t>EWC</w:t>
      </w:r>
      <w:r w:rsidR="001734F5" w:rsidRPr="001E17BA">
        <w:rPr>
          <w:rFonts w:cs="Times New Roman"/>
          <w:color w:val="000000" w:themeColor="text1"/>
          <w:sz w:val="22"/>
        </w:rPr>
        <w:t>-IC model</w:t>
      </w:r>
      <w:r w:rsidRPr="001E17BA">
        <w:rPr>
          <w:rFonts w:cs="Times New Roman"/>
          <w:color w:val="000000" w:themeColor="text1"/>
          <w:sz w:val="22"/>
        </w:rPr>
        <w:t xml:space="preserve">) tend to have more advantages compared to their counterparts for the SKU’s with high randomness and trend, with a </w:t>
      </w:r>
      <w:r w:rsidRPr="001E17BA">
        <w:rPr>
          <w:rFonts w:cs="Times New Roman"/>
          <w:noProof/>
          <w:color w:val="000000" w:themeColor="text1"/>
          <w:sz w:val="22"/>
        </w:rPr>
        <w:t>low proportion</w:t>
      </w:r>
      <w:r w:rsidRPr="001E17BA">
        <w:rPr>
          <w:rFonts w:cs="Times New Roman"/>
          <w:color w:val="000000" w:themeColor="text1"/>
          <w:sz w:val="22"/>
        </w:rPr>
        <w:t xml:space="preserve"> of outliers and low level of general variations, and with a </w:t>
      </w:r>
      <w:r w:rsidRPr="001E17BA">
        <w:rPr>
          <w:rFonts w:cs="Times New Roman"/>
          <w:noProof/>
          <w:color w:val="000000" w:themeColor="text1"/>
          <w:sz w:val="22"/>
        </w:rPr>
        <w:t>low level</w:t>
      </w:r>
      <w:r w:rsidRPr="001E17BA">
        <w:rPr>
          <w:rFonts w:cs="Times New Roman"/>
          <w:color w:val="000000" w:themeColor="text1"/>
          <w:sz w:val="22"/>
        </w:rPr>
        <w:t xml:space="preserve"> of </w:t>
      </w:r>
      <w:r w:rsidRPr="001E17BA">
        <w:rPr>
          <w:rFonts w:cs="Times New Roman"/>
          <w:sz w:val="22"/>
        </w:rPr>
        <w:t xml:space="preserve">sales </w:t>
      </w:r>
      <w:r w:rsidRPr="001E17BA">
        <w:rPr>
          <w:rFonts w:cs="Times New Roman"/>
          <w:color w:val="000000" w:themeColor="text1"/>
          <w:sz w:val="22"/>
        </w:rPr>
        <w:t xml:space="preserve">central tendency. </w:t>
      </w:r>
    </w:p>
    <w:p w14:paraId="39990C4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672184" w14:textId="7DB7E92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approach that we propose in this study is new to the area of </w:t>
      </w:r>
      <w:r w:rsidR="00B0748D">
        <w:rPr>
          <w:rFonts w:cs="Times New Roman"/>
          <w:color w:val="000000" w:themeColor="text1"/>
          <w:sz w:val="22"/>
        </w:rPr>
        <w:t>retailer product sales</w:t>
      </w:r>
      <w:r w:rsidRPr="001E17BA">
        <w:rPr>
          <w:rFonts w:cs="Times New Roman"/>
          <w:color w:val="000000" w:themeColor="text1"/>
          <w:sz w:val="22"/>
        </w:rPr>
        <w:t xml:space="preserve"> forecasting but we have also identified some areas where we feel further improvements could be beneficial. 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w:t>
      </w:r>
      <w:r w:rsidRPr="001E17BA">
        <w:rPr>
          <w:rFonts w:cs="Times New Roman"/>
          <w:color w:val="000000" w:themeColor="text1"/>
          <w:sz w:val="22"/>
        </w:rPr>
        <w:lastRenderedPageBreak/>
        <w:t>may have different effects on the trade-off between the bias and the error variance</w:t>
      </w:r>
      <w:r w:rsidRPr="001E17BA">
        <w:rPr>
          <w:rStyle w:val="FootnoteReference"/>
          <w:rFonts w:cs="Times New Roman"/>
          <w:color w:val="000000" w:themeColor="text1"/>
          <w:sz w:val="22"/>
        </w:rPr>
        <w:footnoteReference w:id="22"/>
      </w:r>
      <w:r w:rsidRPr="001E17BA">
        <w:rPr>
          <w:rFonts w:cs="Times New Roman"/>
          <w:color w:val="000000" w:themeColor="text1"/>
          <w:sz w:val="22"/>
        </w:rPr>
        <w:t xml:space="preserve">. Furthermore, Ma et al. (2016) </w:t>
      </w:r>
      <w:r w:rsidR="00D73D32">
        <w:rPr>
          <w:rFonts w:cs="Times New Roman"/>
          <w:color w:val="000000" w:themeColor="text1"/>
          <w:sz w:val="22"/>
        </w:rPr>
        <w:t xml:space="preserve">propose </w:t>
      </w:r>
      <w:r w:rsidRPr="001E17BA">
        <w:rPr>
          <w:rFonts w:cs="Times New Roman"/>
          <w:color w:val="000000" w:themeColor="text1"/>
          <w:sz w:val="22"/>
        </w:rPr>
        <w:t xml:space="preserve">models which integrate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t>
      </w:r>
      <w:r w:rsidR="00FC7602">
        <w:rPr>
          <w:rFonts w:cs="Times New Roman"/>
          <w:color w:val="000000" w:themeColor="text1"/>
          <w:sz w:val="22"/>
        </w:rPr>
        <w:t>Thus</w:t>
      </w:r>
      <w:r w:rsidR="00A026AF">
        <w:rPr>
          <w:rFonts w:cs="Times New Roman"/>
          <w:color w:val="000000" w:themeColor="text1"/>
          <w:sz w:val="22"/>
        </w:rPr>
        <w:t xml:space="preserve">, </w:t>
      </w:r>
      <w:r w:rsidR="00FC7602">
        <w:rPr>
          <w:rFonts w:cs="Times New Roman"/>
          <w:color w:val="000000" w:themeColor="text1"/>
          <w:sz w:val="22"/>
        </w:rPr>
        <w:t>w</w:t>
      </w:r>
      <w:r w:rsidRPr="001E17BA">
        <w:rPr>
          <w:rFonts w:cs="Times New Roman"/>
          <w:color w:val="000000" w:themeColor="text1"/>
          <w:sz w:val="22"/>
        </w:rPr>
        <w:t xml:space="preserve">e may further investigate how we can improve the forecasting performance with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while </w:t>
      </w:r>
      <w:proofErr w:type="gramStart"/>
      <w:r w:rsidRPr="001E17BA">
        <w:rPr>
          <w:rFonts w:cs="Times New Roman"/>
          <w:color w:val="000000" w:themeColor="text1"/>
          <w:sz w:val="22"/>
        </w:rPr>
        <w:t>taking into account</w:t>
      </w:r>
      <w:proofErr w:type="gramEnd"/>
      <w:r w:rsidRPr="001E17BA">
        <w:rPr>
          <w:rFonts w:cs="Times New Roman"/>
          <w:color w:val="000000" w:themeColor="text1"/>
          <w:sz w:val="22"/>
        </w:rPr>
        <w:t xml:space="preserve"> the </w:t>
      </w:r>
      <w:del w:id="7858" w:author="Huang T  Dr (Surrey Business Schl)" w:date="2018-09-19T18:25:00Z">
        <w:r w:rsidRPr="001E17BA" w:rsidDel="00DE758E">
          <w:rPr>
            <w:rFonts w:cs="Times New Roman"/>
            <w:color w:val="000000" w:themeColor="text1"/>
            <w:sz w:val="22"/>
          </w:rPr>
          <w:delText xml:space="preserve">structural break </w:delText>
        </w:r>
      </w:del>
      <w:ins w:id="7859"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problem. A method alternative to the ADL-intra-EWC method and the ADL-intra-IC method is directly </w:t>
      </w:r>
      <w:r w:rsidRPr="001E17BA">
        <w:rPr>
          <w:rFonts w:cs="Times New Roman"/>
          <w:noProof/>
          <w:color w:val="000000" w:themeColor="text1"/>
          <w:sz w:val="22"/>
        </w:rPr>
        <w:t>modeling</w:t>
      </w:r>
      <w:r w:rsidRPr="001E17BA">
        <w:rPr>
          <w:rFonts w:cs="Times New Roman"/>
          <w:color w:val="000000" w:themeColor="text1"/>
          <w:sz w:val="22"/>
        </w:rPr>
        <w:t xml:space="preserve"> the changing process of the effect of the marketing activities into the model through, for example, </w:t>
      </w:r>
      <w:del w:id="7860" w:author="Huang T  Dr (Surrey Business Schl)" w:date="2018-09-19T18:41:00Z">
        <w:r w:rsidRPr="001E17BA" w:rsidDel="00FC7C7C">
          <w:rPr>
            <w:rFonts w:cs="Times New Roman"/>
            <w:color w:val="000000" w:themeColor="text1"/>
            <w:sz w:val="22"/>
          </w:rPr>
          <w:delText>random coefficient</w:delText>
        </w:r>
      </w:del>
      <w:ins w:id="7861" w:author="Huang T  Dr (Surrey Business Schl)" w:date="2018-09-19T18:41:00Z">
        <w:r w:rsidR="00FC7C7C">
          <w:rPr>
            <w:rFonts w:cs="Times New Roman"/>
            <w:color w:val="000000" w:themeColor="text1"/>
            <w:sz w:val="22"/>
          </w:rPr>
          <w:t>time-varying parameter</w:t>
        </w:r>
      </w:ins>
      <w:r w:rsidRPr="001E17BA">
        <w:rPr>
          <w:rFonts w:cs="Times New Roman"/>
          <w:color w:val="000000" w:themeColor="text1"/>
          <w:sz w:val="22"/>
        </w:rPr>
        <w:t xml:space="preserve"> models so that the </w:t>
      </w:r>
      <w:del w:id="7862" w:author="Huang T  Dr (Surrey Business Schl)" w:date="2018-09-19T18:25:00Z">
        <w:r w:rsidRPr="001E17BA" w:rsidDel="00DE758E">
          <w:rPr>
            <w:rFonts w:cs="Times New Roman"/>
            <w:color w:val="000000" w:themeColor="text1"/>
            <w:sz w:val="22"/>
          </w:rPr>
          <w:delText xml:space="preserve">structural break </w:delText>
        </w:r>
      </w:del>
      <w:ins w:id="7863"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may potentially </w:t>
      </w:r>
      <w:r w:rsidRPr="001E17BA">
        <w:rPr>
          <w:rFonts w:cs="Times New Roman"/>
          <w:noProof/>
          <w:color w:val="000000" w:themeColor="text1"/>
          <w:sz w:val="22"/>
        </w:rPr>
        <w:t>be mitigated</w:t>
      </w:r>
      <w:r w:rsidRPr="001E17BA">
        <w:rPr>
          <w:rFonts w:cs="Times New Roman"/>
          <w:color w:val="000000" w:themeColor="text1"/>
          <w:sz w:val="22"/>
        </w:rPr>
        <w:t xml:space="preserve"> even when the influencing factors are not observed. </w:t>
      </w:r>
      <w:ins w:id="7864" w:author="Huang T  Dr (Surrey Business Schl)" w:date="2018-09-19T18:41:00Z">
        <w:r w:rsidR="00FC7C7C">
          <w:rPr>
            <w:rFonts w:cs="Times New Roman"/>
            <w:color w:val="000000" w:themeColor="text1"/>
            <w:sz w:val="22"/>
          </w:rPr>
          <w:t>This also benefit the interpretation of the model</w:t>
        </w:r>
      </w:ins>
      <w:ins w:id="7865" w:author="Huang T  Dr (Surrey Business Schl)" w:date="2018-09-19T18:42:00Z">
        <w:r w:rsidR="00FC7C7C">
          <w:rPr>
            <w:rFonts w:cs="Times New Roman"/>
            <w:color w:val="000000" w:themeColor="text1"/>
            <w:sz w:val="22"/>
          </w:rPr>
          <w:t xml:space="preserve">. </w:t>
        </w:r>
      </w:ins>
      <w:r w:rsidRPr="001E17BA">
        <w:rPr>
          <w:rFonts w:cs="Times New Roman"/>
          <w:color w:val="000000" w:themeColor="text1"/>
          <w:sz w:val="22"/>
        </w:rPr>
        <w:t xml:space="preserve">A potential disadvantage for this method is that we need to make strong assumptions of how the effect of the marketing activities actually change.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Foekens, Leeflang, and Wittink (1999)</w:t>
      </w:r>
      <w:r w:rsidRPr="001E17BA">
        <w:rPr>
          <w:rFonts w:cs="Times New Roman"/>
          <w:color w:val="000000" w:themeColor="text1"/>
          <w:sz w:val="22"/>
        </w:rPr>
        <w:fldChar w:fldCharType="end"/>
      </w:r>
      <w:r w:rsidRPr="001E17BA">
        <w:rPr>
          <w:rFonts w:cs="Times New Roman"/>
          <w:color w:val="000000" w:themeColor="text1"/>
          <w:sz w:val="22"/>
        </w:rPr>
        <w:t xml:space="preserve"> proposed market response models with time-varying parameters but the model was not for forecasting purposes. </w:t>
      </w:r>
      <w:ins w:id="7866" w:author="Huang T  Dr (Surrey Business Schl)" w:date="2018-09-19T18:42:00Z">
        <w:r w:rsidR="00FC7C7C">
          <w:rPr>
            <w:rFonts w:cs="Times New Roman"/>
            <w:color w:val="000000" w:themeColor="text1"/>
            <w:sz w:val="22"/>
          </w:rPr>
          <w:t xml:space="preserve">Therefore, we leave the exploration of the </w:t>
        </w:r>
      </w:ins>
      <w:ins w:id="7867" w:author="Huang T  Dr (Surrey Business Schl)" w:date="2018-09-19T18:43:00Z">
        <w:r w:rsidR="00FC7C7C">
          <w:rPr>
            <w:rFonts w:cs="Times New Roman"/>
            <w:color w:val="000000" w:themeColor="text1"/>
            <w:sz w:val="22"/>
          </w:rPr>
          <w:t xml:space="preserve">potential of this type of model to future research. </w:t>
        </w:r>
      </w:ins>
      <w:r w:rsidRPr="001E17BA">
        <w:rPr>
          <w:rFonts w:cs="Times New Roman"/>
          <w:color w:val="000000" w:themeColor="text1"/>
          <w:sz w:val="22"/>
        </w:rPr>
        <w:t>In summary, the models we proposed in this study produce consistently more accurate forecasts</w:t>
      </w:r>
      <w:ins w:id="7868" w:author="Huang T  Dr (Surrey Business Schl)" w:date="2018-09-19T18:43:00Z">
        <w:r w:rsidR="00FC7C7C">
          <w:rPr>
            <w:rFonts w:cs="Times New Roman"/>
            <w:color w:val="000000" w:themeColor="text1"/>
            <w:sz w:val="22"/>
          </w:rPr>
          <w:t xml:space="preserve">. </w:t>
        </w:r>
      </w:ins>
      <w:del w:id="7869" w:author="Huang T  Dr (Surrey Business Schl)" w:date="2018-09-19T18:43:00Z">
        <w:r w:rsidRPr="001E17BA" w:rsidDel="00FC7C7C">
          <w:rPr>
            <w:rFonts w:cs="Times New Roman"/>
            <w:color w:val="000000" w:themeColor="text1"/>
            <w:sz w:val="22"/>
          </w:rPr>
          <w:delText xml:space="preserve"> and t</w:delText>
        </w:r>
      </w:del>
      <w:ins w:id="7870" w:author="Huang T  Dr (Surrey Business Schl)" w:date="2018-09-19T18:43:00Z">
        <w:r w:rsidR="00FC7C7C">
          <w:rPr>
            <w:rFonts w:cs="Times New Roman"/>
            <w:color w:val="000000" w:themeColor="text1"/>
            <w:sz w:val="22"/>
          </w:rPr>
          <w:t>T</w:t>
        </w:r>
      </w:ins>
      <w:r w:rsidRPr="001E17BA">
        <w:rPr>
          <w:rFonts w:cs="Times New Roman"/>
          <w:color w:val="000000" w:themeColor="text1"/>
          <w:sz w:val="22"/>
        </w:rPr>
        <w:t xml:space="preserve">hey also </w:t>
      </w:r>
      <w:proofErr w:type="gramStart"/>
      <w:r w:rsidRPr="001E17BA">
        <w:rPr>
          <w:rFonts w:cs="Times New Roman"/>
          <w:color w:val="000000" w:themeColor="text1"/>
          <w:sz w:val="22"/>
        </w:rPr>
        <w:t>take into account</w:t>
      </w:r>
      <w:proofErr w:type="gramEnd"/>
      <w:r w:rsidRPr="001E17BA">
        <w:rPr>
          <w:rFonts w:cs="Times New Roman"/>
          <w:color w:val="000000" w:themeColor="text1"/>
          <w:sz w:val="22"/>
        </w:rPr>
        <w:t xml:space="preserve"> the practical requirements of retail forecasting in that they are intuitive, they can be developed and operated automatically and also use readily available data on marketing activities.</w:t>
      </w:r>
    </w:p>
    <w:p w14:paraId="607D6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5BEC572" w14:textId="3A8624AE" w:rsidR="004C569C" w:rsidRPr="001E17BA" w:rsidRDefault="004C569C" w:rsidP="004C569C">
      <w:pPr>
        <w:shd w:val="clear" w:color="auto" w:fill="FFFFFF" w:themeFill="background1"/>
        <w:spacing w:after="0" w:line="360" w:lineRule="auto"/>
        <w:outlineLvl w:val="0"/>
        <w:rPr>
          <w:rFonts w:cs="Times New Roman"/>
          <w:b/>
          <w:color w:val="000000" w:themeColor="text1"/>
          <w:sz w:val="22"/>
        </w:rPr>
      </w:pPr>
      <w:r w:rsidRPr="001E17BA">
        <w:rPr>
          <w:rFonts w:cs="Times New Roman"/>
          <w:b/>
          <w:color w:val="000000" w:themeColor="text1"/>
          <w:sz w:val="22"/>
        </w:rPr>
        <w:t>Acknowledgement</w:t>
      </w:r>
    </w:p>
    <w:p w14:paraId="42A9902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0B73DD" w14:textId="727F59A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thank the IRI company </w:t>
      </w:r>
      <w:r w:rsidRPr="001E17BA">
        <w:rPr>
          <w:rFonts w:cs="Times New Roman"/>
          <w:noProof/>
          <w:color w:val="000000" w:themeColor="text1"/>
          <w:sz w:val="22"/>
        </w:rPr>
        <w:t>for making the data available</w:t>
      </w:r>
      <w:r w:rsidRPr="001E17BA">
        <w:rPr>
          <w:rFonts w:cs="Times New Roman"/>
          <w:color w:val="000000" w:themeColor="text1"/>
          <w:sz w:val="22"/>
        </w:rPr>
        <w:t xml:space="preserve">. All the analysis and findings in this paper based on the IRI dataset are by the authors and not by </w:t>
      </w:r>
      <w:r w:rsidR="0032136A">
        <w:rPr>
          <w:rFonts w:cs="Times New Roman"/>
          <w:color w:val="000000" w:themeColor="text1"/>
          <w:sz w:val="22"/>
        </w:rPr>
        <w:t xml:space="preserve">the </w:t>
      </w:r>
      <w:r w:rsidRPr="001E17BA">
        <w:rPr>
          <w:rFonts w:cs="Times New Roman"/>
          <w:color w:val="000000" w:themeColor="text1"/>
          <w:sz w:val="22"/>
        </w:rPr>
        <w:t>IRI company.</w:t>
      </w:r>
    </w:p>
    <w:p w14:paraId="7D2564D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E9B3F3D"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r w:rsidRPr="001E17BA">
        <w:rPr>
          <w:rFonts w:cs="Times New Roman"/>
          <w:b/>
          <w:color w:val="000000" w:themeColor="text1"/>
          <w:sz w:val="22"/>
        </w:rPr>
        <w:t>Reference:</w:t>
      </w:r>
    </w:p>
    <w:p w14:paraId="6FF2CCD8" w14:textId="77777777" w:rsidR="00D00CDA" w:rsidRPr="005B2FBA" w:rsidRDefault="00D00CDA" w:rsidP="00EB518C">
      <w:pPr>
        <w:spacing w:line="240" w:lineRule="auto"/>
        <w:rPr>
          <w:rFonts w:cs="Times New Roman"/>
          <w:noProof/>
          <w:sz w:val="22"/>
        </w:rPr>
      </w:pPr>
    </w:p>
    <w:p w14:paraId="33CEB949" w14:textId="77777777" w:rsidR="00F435AE" w:rsidRPr="00F435AE" w:rsidRDefault="00D00CDA" w:rsidP="00F435AE">
      <w:pPr>
        <w:pStyle w:val="EndNoteBibliography"/>
        <w:spacing w:after="0"/>
        <w:ind w:left="720" w:hanging="720"/>
      </w:pPr>
      <w:r w:rsidRPr="005B2FBA">
        <w:rPr>
          <w:sz w:val="22"/>
        </w:rPr>
        <w:fldChar w:fldCharType="begin"/>
      </w:r>
      <w:r w:rsidRPr="005B2FBA">
        <w:rPr>
          <w:sz w:val="22"/>
        </w:rPr>
        <w:instrText xml:space="preserve"> ADDIN EN.REFLIST </w:instrText>
      </w:r>
      <w:r w:rsidRPr="005B2FBA">
        <w:rPr>
          <w:sz w:val="22"/>
        </w:rPr>
        <w:fldChar w:fldCharType="separate"/>
      </w:r>
      <w:r w:rsidR="00F435AE" w:rsidRPr="00F435AE">
        <w:t xml:space="preserve">Ali, M., &amp; Boylan, J. (2011). Feasibility principles for Downstream Demand Inference in supply chains. </w:t>
      </w:r>
      <w:r w:rsidR="00F435AE" w:rsidRPr="00F435AE">
        <w:rPr>
          <w:i/>
        </w:rPr>
        <w:t>Journal of the Operational Research Society, 62</w:t>
      </w:r>
      <w:r w:rsidR="00F435AE" w:rsidRPr="00F435AE">
        <w:t xml:space="preserve">. </w:t>
      </w:r>
    </w:p>
    <w:p w14:paraId="1AE1620E" w14:textId="0E0FD6DE" w:rsidR="00F435AE" w:rsidRPr="00F435AE" w:rsidRDefault="00F435AE" w:rsidP="00F435AE">
      <w:pPr>
        <w:pStyle w:val="EndNoteBibliography"/>
        <w:spacing w:after="0"/>
        <w:ind w:left="720" w:hanging="720"/>
      </w:pPr>
      <w:r w:rsidRPr="00F435AE">
        <w:t xml:space="preserve">Ali, M. M., Babai, M. Z., Boylan, J. E., &amp; Syntetos, A. A. (2017). Supply chain forecasting when information is not shared. </w:t>
      </w:r>
      <w:r w:rsidRPr="00F435AE">
        <w:rPr>
          <w:i/>
        </w:rPr>
        <w:t>European Journal of Operational Research, 260</w:t>
      </w:r>
      <w:r w:rsidRPr="00F435AE">
        <w:t xml:space="preserve">(3), 984-994. doi: </w:t>
      </w:r>
      <w:hyperlink r:id="rId14" w:history="1">
        <w:r w:rsidRPr="00F435AE">
          <w:rPr>
            <w:rStyle w:val="Hyperlink"/>
          </w:rPr>
          <w:t>https://doi.org/10.1016/j.ejor.2016.11.046</w:t>
        </w:r>
      </w:hyperlink>
    </w:p>
    <w:p w14:paraId="048AB0AC" w14:textId="77777777" w:rsidR="00F435AE" w:rsidRPr="00F435AE" w:rsidRDefault="00F435AE" w:rsidP="00F435AE">
      <w:pPr>
        <w:pStyle w:val="EndNoteBibliography"/>
        <w:spacing w:after="0"/>
        <w:ind w:left="720" w:hanging="720"/>
      </w:pPr>
      <w:r w:rsidRPr="00F435AE">
        <w:t xml:space="preserve">Allen, P. G., &amp; Fildes, R. (2001). Econometric forecasting. In J. S. Armstrong (Ed.), </w:t>
      </w:r>
      <w:r w:rsidRPr="00F435AE">
        <w:rPr>
          <w:i/>
        </w:rPr>
        <w:t>Principles of Forecasting: A Handbook for Researchers and Practitioners</w:t>
      </w:r>
      <w:r w:rsidRPr="00F435AE">
        <w:t>. Boston: Kluwer Academic Publishers.</w:t>
      </w:r>
    </w:p>
    <w:p w14:paraId="700795CA" w14:textId="77777777" w:rsidR="00F435AE" w:rsidRPr="00F435AE" w:rsidRDefault="00F435AE" w:rsidP="00F435AE">
      <w:pPr>
        <w:pStyle w:val="EndNoteBibliography"/>
        <w:spacing w:after="0"/>
        <w:ind w:left="720" w:hanging="720"/>
      </w:pPr>
      <w:r w:rsidRPr="00F435AE">
        <w:t xml:space="preserve">Andrews, D. W. K. (1993). Tests for Parameter Instability and Structural Change with Unknown Change Point. </w:t>
      </w:r>
      <w:r w:rsidRPr="00F435AE">
        <w:rPr>
          <w:i/>
        </w:rPr>
        <w:t>Econometrica, 61</w:t>
      </w:r>
      <w:r w:rsidRPr="00F435AE">
        <w:t xml:space="preserve">, 825-851. </w:t>
      </w:r>
    </w:p>
    <w:p w14:paraId="7B39374C" w14:textId="77777777" w:rsidR="00F435AE" w:rsidRPr="00F435AE" w:rsidRDefault="00F435AE" w:rsidP="00F435AE">
      <w:pPr>
        <w:pStyle w:val="EndNoteBibliography"/>
        <w:spacing w:after="0"/>
        <w:ind w:left="720" w:hanging="720"/>
      </w:pPr>
      <w:r w:rsidRPr="00F435AE">
        <w:t xml:space="preserve">Andrews, D. W. K., &amp; Ploberger, W. (1994). Optimal tests when a nuisance parameter is present only under the alternative. </w:t>
      </w:r>
      <w:r w:rsidRPr="00F435AE">
        <w:rPr>
          <w:i/>
        </w:rPr>
        <w:t>Econometrica, 62</w:t>
      </w:r>
      <w:r w:rsidRPr="00F435AE">
        <w:t xml:space="preserve">, 1383-1414. </w:t>
      </w:r>
    </w:p>
    <w:p w14:paraId="60CA8B99" w14:textId="77777777" w:rsidR="00F435AE" w:rsidRPr="00F435AE" w:rsidRDefault="00F435AE" w:rsidP="00F435AE">
      <w:pPr>
        <w:pStyle w:val="EndNoteBibliography"/>
        <w:spacing w:after="0"/>
        <w:ind w:left="720" w:hanging="720"/>
      </w:pPr>
      <w:r w:rsidRPr="00F435AE">
        <w:lastRenderedPageBreak/>
        <w:t xml:space="preserve">Andrews, R. L., Currim, I. S., Leeflang, P., &amp; Lim, J. (2008). Estimating the SCAN*PRO model of store sales: HB, FM or just OLS? </w:t>
      </w:r>
      <w:r w:rsidRPr="00F435AE">
        <w:rPr>
          <w:i/>
        </w:rPr>
        <w:t>international Journal of research in marketing, 25</w:t>
      </w:r>
      <w:r w:rsidRPr="00F435AE">
        <w:t xml:space="preserve">(1), 22-33. </w:t>
      </w:r>
    </w:p>
    <w:p w14:paraId="063D8D07" w14:textId="77777777" w:rsidR="00F435AE" w:rsidRPr="00F435AE" w:rsidRDefault="00F435AE" w:rsidP="00F435AE">
      <w:pPr>
        <w:pStyle w:val="EndNoteBibliography"/>
        <w:spacing w:after="0"/>
        <w:ind w:left="720" w:hanging="720"/>
      </w:pPr>
      <w:r w:rsidRPr="00F435AE">
        <w:t xml:space="preserve">Ang, A., &amp; Bekaert, G. (2002). Regime Switches in Interest Rates. </w:t>
      </w:r>
      <w:r w:rsidRPr="00F435AE">
        <w:rPr>
          <w:i/>
        </w:rPr>
        <w:t>Journal of Business &amp; Economic Statistics, 20</w:t>
      </w:r>
      <w:r w:rsidRPr="00F435AE">
        <w:t xml:space="preserve">(2), 163-182. </w:t>
      </w:r>
    </w:p>
    <w:p w14:paraId="0D79AB8D" w14:textId="77777777" w:rsidR="00F435AE" w:rsidRPr="00F435AE" w:rsidRDefault="00F435AE" w:rsidP="00F435AE">
      <w:pPr>
        <w:pStyle w:val="EndNoteBibliography"/>
        <w:spacing w:after="0"/>
        <w:ind w:left="720" w:hanging="720"/>
      </w:pPr>
      <w:r w:rsidRPr="00F435AE">
        <w:t xml:space="preserve">Armstrong, J. S. (2001). </w:t>
      </w:r>
      <w:r w:rsidRPr="00F435AE">
        <w:rPr>
          <w:i/>
        </w:rPr>
        <w:t>Principles of Forecasting: A Handbook for Researchers and Practitioners</w:t>
      </w:r>
      <w:r w:rsidRPr="00F435AE">
        <w:t>: Kluwer Academic Publishers.</w:t>
      </w:r>
    </w:p>
    <w:p w14:paraId="7BA69B91" w14:textId="77777777" w:rsidR="00F435AE" w:rsidRPr="00F435AE" w:rsidRDefault="00F435AE" w:rsidP="00F435AE">
      <w:pPr>
        <w:pStyle w:val="EndNoteBibliography"/>
        <w:spacing w:after="0"/>
        <w:ind w:left="720" w:hanging="720"/>
      </w:pPr>
      <w:r w:rsidRPr="00F435AE">
        <w:t xml:space="preserve">Bai, J., &amp; Perron, P. (1998). Estimating and Testing Linear Models with Multiple Structural Changes. </w:t>
      </w:r>
      <w:r w:rsidRPr="00F435AE">
        <w:rPr>
          <w:i/>
        </w:rPr>
        <w:t>Econometrica, 66</w:t>
      </w:r>
      <w:r w:rsidRPr="00F435AE">
        <w:t xml:space="preserve">, 47- 78. </w:t>
      </w:r>
    </w:p>
    <w:p w14:paraId="364941B5" w14:textId="77777777" w:rsidR="00F435AE" w:rsidRPr="00F435AE" w:rsidRDefault="00F435AE" w:rsidP="00F435AE">
      <w:pPr>
        <w:pStyle w:val="EndNoteBibliography"/>
        <w:spacing w:after="0"/>
        <w:ind w:left="720" w:hanging="720"/>
      </w:pPr>
      <w:r w:rsidRPr="00F435AE">
        <w:t xml:space="preserve">Bai, J., &amp; Perron, P. (2003). Computation and Analysis of Multiple Structural-Change Models. </w:t>
      </w:r>
      <w:r w:rsidRPr="00F435AE">
        <w:rPr>
          <w:i/>
        </w:rPr>
        <w:t>Journal of Applied Econometrics, 18</w:t>
      </w:r>
      <w:r w:rsidRPr="00F435AE">
        <w:t xml:space="preserve">, 1-22. </w:t>
      </w:r>
    </w:p>
    <w:p w14:paraId="1765C1D4" w14:textId="77777777" w:rsidR="00F435AE" w:rsidRPr="00F435AE" w:rsidRDefault="00F435AE" w:rsidP="00F435AE">
      <w:pPr>
        <w:pStyle w:val="EndNoteBibliography"/>
        <w:spacing w:after="0"/>
        <w:ind w:left="720" w:hanging="720"/>
      </w:pPr>
      <w:r w:rsidRPr="00F435AE">
        <w:t xml:space="preserve">Blattberg, R. C., Briesch, R., &amp; Fox, E. J. (1995). How promotions work? </w:t>
      </w:r>
      <w:r w:rsidRPr="00F435AE">
        <w:rPr>
          <w:i/>
        </w:rPr>
        <w:t>Marketing Science, 14</w:t>
      </w:r>
      <w:r w:rsidRPr="00F435AE">
        <w:t xml:space="preserve">(3). </w:t>
      </w:r>
    </w:p>
    <w:p w14:paraId="43591A49" w14:textId="77777777" w:rsidR="00F435AE" w:rsidRPr="00F435AE" w:rsidRDefault="00F435AE" w:rsidP="00F435AE">
      <w:pPr>
        <w:pStyle w:val="EndNoteBibliography"/>
        <w:spacing w:after="0"/>
        <w:ind w:left="720" w:hanging="720"/>
      </w:pPr>
      <w:r w:rsidRPr="00F435AE">
        <w:t xml:space="preserve">Bronnenberg, B. J., Kruger, M. W., &amp; Mela, C. F. (2008). The IRI Marketing Data Set. </w:t>
      </w:r>
      <w:r w:rsidRPr="00F435AE">
        <w:rPr>
          <w:i/>
        </w:rPr>
        <w:t>Marketing Science, 27</w:t>
      </w:r>
      <w:r w:rsidRPr="00F435AE">
        <w:t xml:space="preserve">(4), pp. 745–748. </w:t>
      </w:r>
    </w:p>
    <w:p w14:paraId="09A609D0" w14:textId="77777777" w:rsidR="00F435AE" w:rsidRPr="00F435AE" w:rsidRDefault="00F435AE" w:rsidP="00F435AE">
      <w:pPr>
        <w:pStyle w:val="EndNoteBibliography"/>
        <w:spacing w:after="0"/>
        <w:ind w:left="720" w:hanging="720"/>
      </w:pPr>
      <w:r w:rsidRPr="00F435AE">
        <w:t xml:space="preserve">Bucklin, R. E., Gupta, S., &amp; Siddarth, S. (1998). Determining Segmentation in Sales Response across Consumer Purchase Behaviors. </w:t>
      </w:r>
      <w:r w:rsidRPr="00F435AE">
        <w:rPr>
          <w:i/>
        </w:rPr>
        <w:t>Journal of Marketing Research, 35</w:t>
      </w:r>
      <w:r w:rsidRPr="00F435AE">
        <w:t>(2), 189-197. doi: 10.2307/3151847</w:t>
      </w:r>
    </w:p>
    <w:p w14:paraId="540EEF0F" w14:textId="77777777" w:rsidR="00F435AE" w:rsidRPr="00F435AE" w:rsidRDefault="00F435AE" w:rsidP="00F435AE">
      <w:pPr>
        <w:pStyle w:val="EndNoteBibliography"/>
        <w:spacing w:after="0"/>
        <w:ind w:left="720" w:hanging="720"/>
      </w:pPr>
      <w:r w:rsidRPr="00F435AE">
        <w:t xml:space="preserve">Castle, J. L., Doornik, J. A., &amp; Hendry, D. F. (2008). Model Selection when there are Multiple Breaks. </w:t>
      </w:r>
      <w:r w:rsidRPr="00F435AE">
        <w:rPr>
          <w:i/>
        </w:rPr>
        <w:t>Working paper No. 407, Economics Department, University of Oxford</w:t>
      </w:r>
      <w:r w:rsidRPr="00F435AE">
        <w:t xml:space="preserve">. </w:t>
      </w:r>
    </w:p>
    <w:p w14:paraId="3F065591" w14:textId="77777777" w:rsidR="00F435AE" w:rsidRPr="00F435AE" w:rsidRDefault="00F435AE" w:rsidP="00F435AE">
      <w:pPr>
        <w:pStyle w:val="EndNoteBibliography"/>
        <w:spacing w:after="0"/>
        <w:ind w:left="720" w:hanging="720"/>
      </w:pPr>
      <w:r w:rsidRPr="00F435AE">
        <w:t xml:space="preserve">Chevillon, G. (2016). Multistep forecasting in the presence of location shifts. </w:t>
      </w:r>
      <w:r w:rsidRPr="00F435AE">
        <w:rPr>
          <w:i/>
        </w:rPr>
        <w:t>International Journal of Forecasting, 32</w:t>
      </w:r>
      <w:r w:rsidRPr="00F435AE">
        <w:t xml:space="preserve">(1), 121-137. </w:t>
      </w:r>
    </w:p>
    <w:p w14:paraId="2E08A79E" w14:textId="77777777" w:rsidR="00F435AE" w:rsidRPr="00F435AE" w:rsidRDefault="00F435AE" w:rsidP="00F435AE">
      <w:pPr>
        <w:pStyle w:val="EndNoteBibliography"/>
        <w:spacing w:after="0"/>
        <w:ind w:left="720" w:hanging="720"/>
      </w:pPr>
      <w:r w:rsidRPr="00F435AE">
        <w:t xml:space="preserve">Chow, G. C. (1960). Tests of Equality Between Sets of Coefficients in Two Linear Regressions. </w:t>
      </w:r>
      <w:r w:rsidRPr="00F435AE">
        <w:rPr>
          <w:i/>
        </w:rPr>
        <w:t>Econometrica, 28</w:t>
      </w:r>
      <w:r w:rsidRPr="00F435AE">
        <w:t xml:space="preserve">(3). </w:t>
      </w:r>
    </w:p>
    <w:p w14:paraId="65BB7098" w14:textId="77777777" w:rsidR="00F435AE" w:rsidRPr="00F435AE" w:rsidRDefault="00F435AE" w:rsidP="00F435AE">
      <w:pPr>
        <w:pStyle w:val="EndNoteBibliography"/>
        <w:ind w:left="720" w:hanging="720"/>
        <w:rPr>
          <w:i/>
        </w:rPr>
      </w:pPr>
      <w:r w:rsidRPr="00F435AE">
        <w:t xml:space="preserve">Clark, T. E., &amp; McCracken, M. W. (2007). Forecasting with Small Macroeconomic VARs in the Presence of Instabilities </w:t>
      </w:r>
      <w:r w:rsidRPr="00F435AE">
        <w:rPr>
          <w:i/>
        </w:rPr>
        <w:t>Finance and Economics Discussion Series</w:t>
      </w:r>
    </w:p>
    <w:p w14:paraId="16C0D015" w14:textId="77777777" w:rsidR="00F435AE" w:rsidRPr="00F435AE" w:rsidRDefault="00F435AE" w:rsidP="00F435AE">
      <w:pPr>
        <w:pStyle w:val="EndNoteBibliography"/>
        <w:spacing w:after="0"/>
        <w:ind w:left="720" w:hanging="720"/>
      </w:pPr>
      <w:r w:rsidRPr="00F435AE">
        <w:t xml:space="preserve"> Federal Reserve Board, Washington, D.C.</w:t>
      </w:r>
    </w:p>
    <w:p w14:paraId="35461114" w14:textId="77777777" w:rsidR="00F435AE" w:rsidRPr="00F435AE" w:rsidRDefault="00F435AE" w:rsidP="00F435AE">
      <w:pPr>
        <w:pStyle w:val="EndNoteBibliography"/>
        <w:spacing w:after="0"/>
        <w:ind w:left="720" w:hanging="720"/>
      </w:pPr>
      <w:r w:rsidRPr="00F435AE">
        <w:t xml:space="preserve">Clemen, R. T. (1989). Combining forecasts: A review and annotated bibliography. </w:t>
      </w:r>
      <w:r w:rsidRPr="00F435AE">
        <w:rPr>
          <w:i/>
        </w:rPr>
        <w:t>International Journal of Forecasting, 5</w:t>
      </w:r>
      <w:r w:rsidRPr="00F435AE">
        <w:t xml:space="preserve">(4), 559-583. </w:t>
      </w:r>
    </w:p>
    <w:p w14:paraId="3EC059B3" w14:textId="77777777" w:rsidR="00F435AE" w:rsidRPr="00F435AE" w:rsidRDefault="00F435AE" w:rsidP="00F435AE">
      <w:pPr>
        <w:pStyle w:val="EndNoteBibliography"/>
        <w:spacing w:after="0"/>
        <w:ind w:left="720" w:hanging="720"/>
      </w:pPr>
      <w:r w:rsidRPr="00F435AE">
        <w:t xml:space="preserve">Clements, M., &amp; Hendry, D. (1998). </w:t>
      </w:r>
      <w:r w:rsidRPr="00F435AE">
        <w:rPr>
          <w:i/>
        </w:rPr>
        <w:t>Forecasting Economic Time Series</w:t>
      </w:r>
      <w:r w:rsidRPr="00F435AE">
        <w:t>: Cambridge University Press.</w:t>
      </w:r>
    </w:p>
    <w:p w14:paraId="06C3F6E4" w14:textId="77777777" w:rsidR="00F435AE" w:rsidRPr="00F435AE" w:rsidRDefault="00F435AE" w:rsidP="00F435AE">
      <w:pPr>
        <w:pStyle w:val="EndNoteBibliography"/>
        <w:spacing w:after="0"/>
        <w:ind w:left="720" w:hanging="720"/>
      </w:pPr>
      <w:r w:rsidRPr="00F435AE">
        <w:t xml:space="preserve">Clements, M. B., &amp; Hendry, D. F. (1994). Towards a theory of economic forecasting. In C. P. Hargreaves (Ed.), </w:t>
      </w:r>
      <w:r w:rsidRPr="00F435AE">
        <w:rPr>
          <w:i/>
        </w:rPr>
        <w:t>Nonstationary Time Series Analysis and Cointegration</w:t>
      </w:r>
      <w:r w:rsidRPr="00F435AE">
        <w:t>: Oxford University Press.</w:t>
      </w:r>
    </w:p>
    <w:p w14:paraId="43F3365B" w14:textId="77777777" w:rsidR="00F435AE" w:rsidRPr="00F435AE" w:rsidRDefault="00F435AE" w:rsidP="00F435AE">
      <w:pPr>
        <w:pStyle w:val="EndNoteBibliography"/>
        <w:spacing w:after="0"/>
        <w:ind w:left="720" w:hanging="720"/>
      </w:pPr>
      <w:r w:rsidRPr="00F435AE">
        <w:t xml:space="preserve">Clements, M. P., &amp; Hendry, D. F. (1999). </w:t>
      </w:r>
      <w:r w:rsidRPr="00F435AE">
        <w:rPr>
          <w:i/>
        </w:rPr>
        <w:t>Forecasting non-stationary economic time series</w:t>
      </w:r>
      <w:r w:rsidRPr="00F435AE">
        <w:t>. London: The MIT Press.</w:t>
      </w:r>
    </w:p>
    <w:p w14:paraId="1714E3B1" w14:textId="77777777" w:rsidR="00F435AE" w:rsidRPr="00F435AE" w:rsidRDefault="00F435AE" w:rsidP="00F435AE">
      <w:pPr>
        <w:pStyle w:val="EndNoteBibliography"/>
        <w:spacing w:after="0"/>
        <w:ind w:left="720" w:hanging="720"/>
      </w:pPr>
      <w:r w:rsidRPr="00F435AE">
        <w:t xml:space="preserve">Cooper, L., Baron, P., Levy, W., Swisher, M., &amp; Gogos, P. (1999). Promocast": a New Forecasting Method for Promotion Planning. </w:t>
      </w:r>
      <w:r w:rsidRPr="00F435AE">
        <w:rPr>
          <w:i/>
        </w:rPr>
        <w:t>Marketing Science, 18</w:t>
      </w:r>
      <w:r w:rsidRPr="00F435AE">
        <w:t xml:space="preserve">(3), 301-316. </w:t>
      </w:r>
    </w:p>
    <w:p w14:paraId="771EEBA0" w14:textId="77777777" w:rsidR="00F435AE" w:rsidRPr="00F435AE" w:rsidRDefault="00F435AE" w:rsidP="00F435AE">
      <w:pPr>
        <w:pStyle w:val="EndNoteBibliography"/>
        <w:spacing w:after="0"/>
        <w:ind w:left="720" w:hanging="720"/>
      </w:pPr>
      <w:r w:rsidRPr="00F435AE">
        <w:t xml:space="preserve">Cooper, L. G., &amp; Giuffrida, G. (2000). Turning Datamining into a Management Science Tool: New Algorithms and Empirical Results. </w:t>
      </w:r>
      <w:r w:rsidRPr="00F435AE">
        <w:rPr>
          <w:i/>
        </w:rPr>
        <w:t>Management Science, 46</w:t>
      </w:r>
      <w:r w:rsidRPr="00F435AE">
        <w:t xml:space="preserve">(2), 249. </w:t>
      </w:r>
    </w:p>
    <w:p w14:paraId="1D514C5B" w14:textId="77777777" w:rsidR="00F435AE" w:rsidRPr="00F435AE" w:rsidRDefault="00F435AE" w:rsidP="00F435AE">
      <w:pPr>
        <w:pStyle w:val="EndNoteBibliography"/>
        <w:spacing w:after="0"/>
        <w:ind w:left="720" w:hanging="720"/>
      </w:pPr>
      <w:r w:rsidRPr="00F435AE">
        <w:t xml:space="preserve">Corsten, D., &amp; Gruen, T. (2003). Desperately seeking shelf availability: an examination of the extent, the causes, and the efforts to address retail out-of-stocks. </w:t>
      </w:r>
      <w:r w:rsidRPr="00F435AE">
        <w:rPr>
          <w:i/>
        </w:rPr>
        <w:t>International Journal of Retail &amp; Distribution Management, 31</w:t>
      </w:r>
      <w:r w:rsidRPr="00F435AE">
        <w:t xml:space="preserve">(12). </w:t>
      </w:r>
    </w:p>
    <w:p w14:paraId="4B353C7E" w14:textId="77777777" w:rsidR="00F435AE" w:rsidRPr="00F435AE" w:rsidRDefault="00F435AE" w:rsidP="00F435AE">
      <w:pPr>
        <w:pStyle w:val="EndNoteBibliography"/>
        <w:spacing w:after="0"/>
        <w:ind w:left="720" w:hanging="720"/>
      </w:pPr>
      <w:r w:rsidRPr="00F435AE">
        <w:t xml:space="preserve">Davydenko, A., &amp; Fildes, R. (2013). Measuring forecasting accuracy: the case of judgmental adjustments to SKU-level demand forecasts. </w:t>
      </w:r>
      <w:r w:rsidRPr="00F435AE">
        <w:rPr>
          <w:i/>
        </w:rPr>
        <w:t>International Journal of Forecasting, 29</w:t>
      </w:r>
      <w:r w:rsidRPr="00F435AE">
        <w:t xml:space="preserve">(3). </w:t>
      </w:r>
    </w:p>
    <w:p w14:paraId="4ABBD5BD" w14:textId="77777777" w:rsidR="00F435AE" w:rsidRPr="00F435AE" w:rsidRDefault="00F435AE" w:rsidP="00F435AE">
      <w:pPr>
        <w:pStyle w:val="EndNoteBibliography"/>
        <w:spacing w:after="0"/>
        <w:ind w:left="720" w:hanging="720"/>
      </w:pPr>
      <w:r w:rsidRPr="00F435AE">
        <w:t xml:space="preserve">Dekimpe, M., Hanssens, D. M., &amp; Silva-Risso, J. M. (1999). Long-run effects of price promotions in scanner markets. </w:t>
      </w:r>
      <w:r w:rsidRPr="00F435AE">
        <w:rPr>
          <w:i/>
        </w:rPr>
        <w:t>Journal of Econometrics, 89</w:t>
      </w:r>
      <w:r w:rsidRPr="00F435AE">
        <w:t xml:space="preserve">(1/2), 261-291. </w:t>
      </w:r>
    </w:p>
    <w:p w14:paraId="500C0CB9" w14:textId="77777777" w:rsidR="00F435AE" w:rsidRPr="00F435AE" w:rsidRDefault="00F435AE" w:rsidP="00F435AE">
      <w:pPr>
        <w:pStyle w:val="EndNoteBibliography"/>
        <w:spacing w:after="0"/>
        <w:ind w:left="720" w:hanging="720"/>
      </w:pPr>
      <w:r w:rsidRPr="00F435AE">
        <w:lastRenderedPageBreak/>
        <w:t xml:space="preserve">Dekker, M., van Donselaar, K., &amp; Ouwehand, P. (2004). How to use aggregation and combined forecasting to improve seasonal demand forecasts. </w:t>
      </w:r>
      <w:r w:rsidRPr="00F435AE">
        <w:rPr>
          <w:i/>
        </w:rPr>
        <w:t>International Journal of Production Economics, 90</w:t>
      </w:r>
      <w:r w:rsidRPr="00F435AE">
        <w:t xml:space="preserve">(2), 151-167. </w:t>
      </w:r>
    </w:p>
    <w:p w14:paraId="0FA7B40F" w14:textId="77777777" w:rsidR="00F435AE" w:rsidRPr="00F435AE" w:rsidRDefault="00F435AE" w:rsidP="00F435AE">
      <w:pPr>
        <w:pStyle w:val="EndNoteBibliography"/>
        <w:spacing w:after="0"/>
        <w:ind w:left="720" w:hanging="720"/>
      </w:pPr>
      <w:r w:rsidRPr="00F435AE">
        <w:t xml:space="preserve">Diebold, F. X., &amp; Mariano, R. S. (1995). Comparing predictive accuracy. </w:t>
      </w:r>
      <w:r w:rsidRPr="00F435AE">
        <w:rPr>
          <w:i/>
        </w:rPr>
        <w:t>Journal of Business and Economic Statistics, 13</w:t>
      </w:r>
      <w:r w:rsidRPr="00F435AE">
        <w:t xml:space="preserve">, 253-263. </w:t>
      </w:r>
    </w:p>
    <w:p w14:paraId="0E4B7193" w14:textId="77777777" w:rsidR="00F435AE" w:rsidRPr="00F435AE" w:rsidRDefault="00F435AE" w:rsidP="00F435AE">
      <w:pPr>
        <w:pStyle w:val="EndNoteBibliography"/>
        <w:spacing w:after="0"/>
        <w:ind w:left="720" w:hanging="720"/>
      </w:pPr>
      <w:r w:rsidRPr="00F435AE">
        <w:t>Epprecht, C., Guegan, D., &amp; Veiga, Á. (2013). Comparing variable selection techniques for linear regression: LASSO and Autometrics: Université Panthéon-Sorbonne (Paris 1), Centre d'Economie de la Sorbonne.</w:t>
      </w:r>
    </w:p>
    <w:p w14:paraId="3685EE89" w14:textId="77777777" w:rsidR="00F435AE" w:rsidRPr="00F435AE" w:rsidRDefault="00F435AE" w:rsidP="00F435AE">
      <w:pPr>
        <w:pStyle w:val="EndNoteBibliography"/>
        <w:spacing w:after="0"/>
        <w:ind w:left="720" w:hanging="720"/>
      </w:pPr>
      <w:r w:rsidRPr="00F435AE">
        <w:t>Fan, J., &amp; Lv, J. (2008). Sure independence screening for ultrahigh dimensional feature space (with discussion).</w:t>
      </w:r>
      <w:r w:rsidRPr="00F435AE">
        <w:rPr>
          <w:i/>
        </w:rPr>
        <w:t xml:space="preserve"> Journal of Royal Statistical Society, 70</w:t>
      </w:r>
      <w:r w:rsidRPr="00F435AE">
        <w:t xml:space="preserve">(Series B), 849–911. </w:t>
      </w:r>
    </w:p>
    <w:p w14:paraId="06503DBF" w14:textId="77777777" w:rsidR="00F435AE" w:rsidRPr="00F435AE" w:rsidRDefault="00F435AE" w:rsidP="00F435AE">
      <w:pPr>
        <w:pStyle w:val="EndNoteBibliography"/>
        <w:spacing w:after="0"/>
        <w:ind w:left="720" w:hanging="720"/>
      </w:pPr>
      <w:r w:rsidRPr="00F435AE">
        <w:t xml:space="preserve">Fildes, R. (1992). The evaluation of extrapolative forecasting methods. </w:t>
      </w:r>
      <w:r w:rsidRPr="00F435AE">
        <w:rPr>
          <w:i/>
        </w:rPr>
        <w:t>International Journal of Forecasting, 8</w:t>
      </w:r>
      <w:r w:rsidRPr="00F435AE">
        <w:t xml:space="preserve">, 81-98. </w:t>
      </w:r>
    </w:p>
    <w:p w14:paraId="45EA924D" w14:textId="77777777" w:rsidR="00F435AE" w:rsidRPr="00F435AE" w:rsidRDefault="00F435AE" w:rsidP="00F435AE">
      <w:pPr>
        <w:pStyle w:val="EndNoteBibliography"/>
        <w:spacing w:after="0"/>
        <w:ind w:left="720" w:hanging="720"/>
      </w:pPr>
      <w:r w:rsidRPr="00F435AE">
        <w:t xml:space="preserve">Fildes, R., Goodwin, P., Lawrence, M., &amp; Nikolopoulos, K. (2009). Effective forecasting and judgmental adjustments: an empirical evaluation and strategies for improvement in supply-chain planning. </w:t>
      </w:r>
      <w:r w:rsidRPr="00F435AE">
        <w:rPr>
          <w:i/>
        </w:rPr>
        <w:t>International Journal of Forecasting, 25</w:t>
      </w:r>
      <w:r w:rsidRPr="00F435AE">
        <w:t xml:space="preserve">(1), 3-23. </w:t>
      </w:r>
    </w:p>
    <w:p w14:paraId="151A9A6F" w14:textId="77777777" w:rsidR="00F435AE" w:rsidRPr="00F435AE" w:rsidRDefault="00F435AE" w:rsidP="00F435AE">
      <w:pPr>
        <w:pStyle w:val="EndNoteBibliography"/>
        <w:spacing w:after="0"/>
        <w:ind w:left="720" w:hanging="720"/>
      </w:pPr>
      <w:r w:rsidRPr="00F435AE">
        <w:t xml:space="preserve">Fildes, R., Nikolopoulos, K., Crone, S., &amp; Syntetos, A. (2008). Forecasting and operational research: A review. </w:t>
      </w:r>
      <w:r w:rsidRPr="00F435AE">
        <w:rPr>
          <w:i/>
        </w:rPr>
        <w:t>Journal of the Operational Research Society, 59</w:t>
      </w:r>
      <w:r w:rsidRPr="00F435AE">
        <w:t xml:space="preserve">. </w:t>
      </w:r>
    </w:p>
    <w:p w14:paraId="3BDC85D8" w14:textId="77777777" w:rsidR="00F435AE" w:rsidRPr="00F435AE" w:rsidRDefault="00F435AE" w:rsidP="00F435AE">
      <w:pPr>
        <w:pStyle w:val="EndNoteBibliography"/>
        <w:spacing w:after="0"/>
        <w:ind w:left="720" w:hanging="720"/>
      </w:pPr>
      <w:r w:rsidRPr="00F435AE">
        <w:t xml:space="preserve">Fildes, R., &amp; Stekler, H. (2002). The state of macroeconomic forecasting. </w:t>
      </w:r>
      <w:r w:rsidRPr="00F435AE">
        <w:rPr>
          <w:i/>
        </w:rPr>
        <w:t>Journal of Macroeconomics, 24</w:t>
      </w:r>
      <w:r w:rsidRPr="00F435AE">
        <w:t>(4), 435-468. doi: Pii S0164-0704(02)00055-1</w:t>
      </w:r>
    </w:p>
    <w:p w14:paraId="3B1722C4" w14:textId="77777777" w:rsidR="00F435AE" w:rsidRPr="00F435AE" w:rsidRDefault="00F435AE" w:rsidP="00F435AE">
      <w:pPr>
        <w:pStyle w:val="EndNoteBibliography"/>
        <w:spacing w:after="0"/>
        <w:ind w:left="720" w:hanging="720"/>
      </w:pPr>
      <w:r w:rsidRPr="00F435AE">
        <w:t xml:space="preserve">Foekens, E. W., Leeflang, P., &amp; Wittink, D. R. (1999). Varying parameter models to accommodate dynamic promotion effects. </w:t>
      </w:r>
      <w:r w:rsidRPr="00F435AE">
        <w:rPr>
          <w:i/>
        </w:rPr>
        <w:t>Journal of Econometrics, 89</w:t>
      </w:r>
      <w:r w:rsidRPr="00F435AE">
        <w:t xml:space="preserve">(1-2), 249-268. </w:t>
      </w:r>
    </w:p>
    <w:p w14:paraId="7D9F2D73" w14:textId="77777777" w:rsidR="00F435AE" w:rsidRPr="00F435AE" w:rsidRDefault="00F435AE" w:rsidP="00F435AE">
      <w:pPr>
        <w:pStyle w:val="EndNoteBibliography"/>
        <w:spacing w:after="0"/>
        <w:ind w:left="720" w:hanging="720"/>
      </w:pPr>
      <w:r w:rsidRPr="00F435AE">
        <w:t xml:space="preserve">Goodwin, P. (2002). Integrating management judgment and statistical methods to improve short-term forecasts. </w:t>
      </w:r>
      <w:r w:rsidRPr="00F435AE">
        <w:rPr>
          <w:i/>
        </w:rPr>
        <w:t>Omega, 30</w:t>
      </w:r>
      <w:r w:rsidRPr="00F435AE">
        <w:t>(2), 127-135. doi: Doi: 10.1016/s0305-0483(01)00062-7</w:t>
      </w:r>
    </w:p>
    <w:p w14:paraId="74AD23BB" w14:textId="77777777" w:rsidR="00F435AE" w:rsidRPr="00F435AE" w:rsidRDefault="00F435AE" w:rsidP="00F435AE">
      <w:pPr>
        <w:pStyle w:val="EndNoteBibliography"/>
        <w:spacing w:after="0"/>
        <w:ind w:left="720" w:hanging="720"/>
      </w:pPr>
      <w:r w:rsidRPr="00F435AE">
        <w:t xml:space="preserve">Gür Ali, Ö., SayIn, S., van Woensel, T., &amp; Fransoo, J. (2009). SKU demand forecasting in the presence of promotions. </w:t>
      </w:r>
      <w:r w:rsidRPr="00F435AE">
        <w:rPr>
          <w:i/>
        </w:rPr>
        <w:t>Expert Systems with Applications, 36</w:t>
      </w:r>
      <w:r w:rsidRPr="00F435AE">
        <w:t xml:space="preserve">(10). </w:t>
      </w:r>
    </w:p>
    <w:p w14:paraId="1977128E" w14:textId="77777777" w:rsidR="00F435AE" w:rsidRPr="00F435AE" w:rsidRDefault="00F435AE" w:rsidP="00F435AE">
      <w:pPr>
        <w:pStyle w:val="EndNoteBibliography"/>
        <w:ind w:left="720" w:hanging="720"/>
      </w:pPr>
      <w:r w:rsidRPr="00F435AE">
        <w:t xml:space="preserve">Harvey, D., Leybourne, S., &amp; Newbold, P. (1997). Testing the equality of prediction mean squared errors. </w:t>
      </w:r>
      <w:r w:rsidRPr="00F435AE">
        <w:rPr>
          <w:i/>
        </w:rPr>
        <w:t>International Journal of forecasting, 13</w:t>
      </w:r>
      <w:r w:rsidRPr="00F435AE">
        <w:t>(2), 281-291</w:t>
      </w:r>
    </w:p>
    <w:p w14:paraId="567EE7D6" w14:textId="77777777" w:rsidR="00F435AE" w:rsidRPr="00F435AE" w:rsidRDefault="00F435AE" w:rsidP="00F435AE">
      <w:pPr>
        <w:pStyle w:val="EndNoteBibliography"/>
        <w:spacing w:after="0"/>
      </w:pPr>
    </w:p>
    <w:p w14:paraId="3EAD959B" w14:textId="297B79D1" w:rsidR="00F435AE" w:rsidRPr="00F435AE" w:rsidRDefault="00F435AE" w:rsidP="00F435AE">
      <w:pPr>
        <w:pStyle w:val="EndNoteBibliography"/>
        <w:spacing w:after="0"/>
        <w:ind w:left="720" w:hanging="720"/>
      </w:pPr>
      <w:r w:rsidRPr="00F435AE">
        <w:t xml:space="preserve">Hendry, D. F. (2018). Deciding between alternative approaches in macroeconomics. </w:t>
      </w:r>
      <w:r w:rsidRPr="00F435AE">
        <w:rPr>
          <w:i/>
        </w:rPr>
        <w:t>International Journal of Forecasting, 34</w:t>
      </w:r>
      <w:r w:rsidRPr="00F435AE">
        <w:t xml:space="preserve">(1), 119-135. doi: </w:t>
      </w:r>
      <w:hyperlink r:id="rId15" w:history="1">
        <w:r w:rsidRPr="00F435AE">
          <w:rPr>
            <w:rStyle w:val="Hyperlink"/>
          </w:rPr>
          <w:t>https://doi.org/10.1016/j.ijforecast.2017.09.003</w:t>
        </w:r>
      </w:hyperlink>
    </w:p>
    <w:p w14:paraId="5C946855" w14:textId="77777777" w:rsidR="00F435AE" w:rsidRPr="00F435AE" w:rsidRDefault="00F435AE" w:rsidP="00F435AE">
      <w:pPr>
        <w:pStyle w:val="EndNoteBibliography"/>
        <w:spacing w:after="0"/>
        <w:ind w:left="720" w:hanging="720"/>
      </w:pPr>
      <w:r w:rsidRPr="00F435AE">
        <w:t xml:space="preserve">Houston, F. S., &amp; Weiss, D. L. (1975). Cumulative advertising effects: the role of serial correlation. </w:t>
      </w:r>
      <w:r w:rsidRPr="00F435AE">
        <w:rPr>
          <w:i/>
        </w:rPr>
        <w:t>Decision Sciences, 6</w:t>
      </w:r>
      <w:r w:rsidRPr="00F435AE">
        <w:t>(3), 471-481. doi: 10.1111/j.1540-5915.1975.tb01036.x</w:t>
      </w:r>
    </w:p>
    <w:p w14:paraId="1BCFCB6F" w14:textId="77777777" w:rsidR="00F435AE" w:rsidRPr="00F435AE" w:rsidRDefault="00F435AE" w:rsidP="00F435AE">
      <w:pPr>
        <w:pStyle w:val="EndNoteBibliography"/>
        <w:spacing w:after="0"/>
        <w:ind w:left="720" w:hanging="720"/>
      </w:pPr>
      <w:r w:rsidRPr="00F435AE">
        <w:t xml:space="preserve">Huang, T., Fildes, R., &amp; Soopramanien, D. (2014). The value of competitive information in forecasting FMCG retail product sales and the variable selection problem. </w:t>
      </w:r>
      <w:r w:rsidRPr="00F435AE">
        <w:rPr>
          <w:i/>
        </w:rPr>
        <w:t>European Journal of Operational Research, 237</w:t>
      </w:r>
      <w:r w:rsidRPr="00F435AE">
        <w:t xml:space="preserve">(2), 738-748. </w:t>
      </w:r>
    </w:p>
    <w:p w14:paraId="03880D5F" w14:textId="77777777" w:rsidR="00F435AE" w:rsidRPr="00F435AE" w:rsidRDefault="00F435AE" w:rsidP="00F435AE">
      <w:pPr>
        <w:pStyle w:val="EndNoteBibliography"/>
        <w:spacing w:after="0"/>
        <w:ind w:left="720" w:hanging="720"/>
      </w:pPr>
      <w:r w:rsidRPr="00F435AE">
        <w:t xml:space="preserve">Hyndman, R. J., &amp; Koehler, A. B. (2006). Another look at measures of forecast accuracy. </w:t>
      </w:r>
      <w:r w:rsidRPr="00F435AE">
        <w:rPr>
          <w:i/>
        </w:rPr>
        <w:t>International Journal of Forecasting, 22</w:t>
      </w:r>
      <w:r w:rsidRPr="00F435AE">
        <w:t xml:space="preserve">, 679-688. </w:t>
      </w:r>
    </w:p>
    <w:p w14:paraId="6324D146" w14:textId="77777777" w:rsidR="00F435AE" w:rsidRPr="00F435AE" w:rsidRDefault="00F435AE" w:rsidP="00F435AE">
      <w:pPr>
        <w:pStyle w:val="EndNoteBibliography"/>
        <w:spacing w:after="0"/>
        <w:ind w:left="720" w:hanging="720"/>
      </w:pPr>
      <w:r w:rsidRPr="00F435AE">
        <w:t xml:space="preserve">Jose, V. R. R., &amp; Winkler, R. L. (2008). Simple robust averages of forecasts: Some empirical results. </w:t>
      </w:r>
      <w:r w:rsidRPr="00F435AE">
        <w:rPr>
          <w:i/>
        </w:rPr>
        <w:t>International Journal of Forecasting, 24</w:t>
      </w:r>
      <w:r w:rsidRPr="00F435AE">
        <w:t xml:space="preserve">(1), 163-169. </w:t>
      </w:r>
    </w:p>
    <w:p w14:paraId="02A732C4" w14:textId="634D95D2" w:rsidR="00F435AE" w:rsidRPr="00F435AE" w:rsidRDefault="00F435AE" w:rsidP="00F435AE">
      <w:pPr>
        <w:pStyle w:val="EndNoteBibliography"/>
        <w:spacing w:after="0"/>
        <w:ind w:left="720" w:hanging="720"/>
      </w:pPr>
      <w:r w:rsidRPr="00F435AE">
        <w:t xml:space="preserve">Lee, W. Y., Goodwin, P., Fildes, R., Nikolopoulos, K., &amp; Lawrence, M. (2007). Providing support for the use of analogies in demand forecasting tasks. </w:t>
      </w:r>
      <w:r w:rsidRPr="00F435AE">
        <w:rPr>
          <w:i/>
        </w:rPr>
        <w:t>International Journal of Forecasting, 23</w:t>
      </w:r>
      <w:r w:rsidRPr="00F435AE">
        <w:t xml:space="preserve">(3), 377-390. doi: </w:t>
      </w:r>
      <w:hyperlink r:id="rId16" w:history="1">
        <w:r w:rsidRPr="00F435AE">
          <w:rPr>
            <w:rStyle w:val="Hyperlink"/>
          </w:rPr>
          <w:t>https://doi.org/10.1016/j.ijforecast.2007.02.006</w:t>
        </w:r>
      </w:hyperlink>
    </w:p>
    <w:p w14:paraId="0A03FFA2" w14:textId="77777777" w:rsidR="00F435AE" w:rsidRPr="00F435AE" w:rsidRDefault="00F435AE" w:rsidP="00F435AE">
      <w:pPr>
        <w:pStyle w:val="EndNoteBibliography"/>
        <w:spacing w:after="0"/>
        <w:ind w:left="720" w:hanging="720"/>
      </w:pPr>
      <w:r w:rsidRPr="00F435AE">
        <w:t xml:space="preserve">Little, J. D. C. (1966). A Model of Adaptive Control of Promotional Spending. </w:t>
      </w:r>
      <w:r w:rsidRPr="00F435AE">
        <w:rPr>
          <w:i/>
        </w:rPr>
        <w:t>Operations research, 14</w:t>
      </w:r>
      <w:r w:rsidRPr="00F435AE">
        <w:t xml:space="preserve">(6). </w:t>
      </w:r>
    </w:p>
    <w:p w14:paraId="3C43EF1F" w14:textId="77777777" w:rsidR="00F435AE" w:rsidRPr="00F435AE" w:rsidRDefault="00F435AE" w:rsidP="00F435AE">
      <w:pPr>
        <w:pStyle w:val="EndNoteBibliography"/>
        <w:spacing w:after="0"/>
        <w:ind w:left="720" w:hanging="720"/>
      </w:pPr>
      <w:r w:rsidRPr="00F435AE">
        <w:t>Loeb, W. (2015). Unrelenting Competition: The Biggest Retail Story of 2015, 2016</w:t>
      </w:r>
    </w:p>
    <w:p w14:paraId="524C09E9" w14:textId="77777777" w:rsidR="00F435AE" w:rsidRPr="00F435AE" w:rsidRDefault="00F435AE" w:rsidP="00F435AE">
      <w:pPr>
        <w:pStyle w:val="EndNoteBibliography"/>
        <w:spacing w:after="0"/>
        <w:ind w:left="720" w:hanging="720"/>
      </w:pPr>
      <w:r w:rsidRPr="00F435AE">
        <w:lastRenderedPageBreak/>
        <w:t xml:space="preserve">Ma, S., &amp; Fildes, R. (2017). A retail store SKU promotions optimization model for category multi-period profit maximization. </w:t>
      </w:r>
      <w:r w:rsidRPr="00F435AE">
        <w:rPr>
          <w:i/>
        </w:rPr>
        <w:t>European Journal of Operational Research, 260</w:t>
      </w:r>
      <w:r w:rsidRPr="00F435AE">
        <w:t xml:space="preserve">(2), 680-692. </w:t>
      </w:r>
    </w:p>
    <w:p w14:paraId="01AF96D6" w14:textId="77777777" w:rsidR="00F435AE" w:rsidRPr="00F435AE" w:rsidRDefault="00F435AE" w:rsidP="00F435AE">
      <w:pPr>
        <w:pStyle w:val="EndNoteBibliography"/>
        <w:spacing w:after="0"/>
        <w:ind w:left="720" w:hanging="720"/>
      </w:pPr>
      <w:r w:rsidRPr="00F435AE">
        <w:t xml:space="preserve">Ma, S., Fildes, R., &amp; Huang, T. (2016). Demand forecasting with high dimensional data: The case of SKU retail sales forecasting with intra- and inter-category promotional information. </w:t>
      </w:r>
      <w:r w:rsidRPr="00F435AE">
        <w:rPr>
          <w:i/>
        </w:rPr>
        <w:t>European Journal of Operational Research, 249</w:t>
      </w:r>
      <w:r w:rsidRPr="00F435AE">
        <w:t xml:space="preserve">(1), 245-257. </w:t>
      </w:r>
    </w:p>
    <w:p w14:paraId="0ED017C6" w14:textId="77777777" w:rsidR="00F435AE" w:rsidRPr="00F435AE" w:rsidRDefault="00F435AE" w:rsidP="00F435AE">
      <w:pPr>
        <w:pStyle w:val="EndNoteBibliography"/>
        <w:spacing w:after="0"/>
        <w:ind w:left="720" w:hanging="720"/>
      </w:pPr>
      <w:r w:rsidRPr="00F435AE">
        <w:t xml:space="preserve">Mace, S., &amp; Neslin, S. A. (2004). The determinants of pre- and postpromotion dips in sales of frequently purchased goods. </w:t>
      </w:r>
      <w:r w:rsidRPr="00F435AE">
        <w:rPr>
          <w:i/>
        </w:rPr>
        <w:t>Journal of Marketing Research, XLI</w:t>
      </w:r>
      <w:r w:rsidRPr="00F435AE">
        <w:t xml:space="preserve">, 339-350. </w:t>
      </w:r>
    </w:p>
    <w:p w14:paraId="48AB9939" w14:textId="77777777" w:rsidR="00F435AE" w:rsidRPr="00F435AE" w:rsidRDefault="00F435AE" w:rsidP="00F435AE">
      <w:pPr>
        <w:pStyle w:val="EndNoteBibliography"/>
        <w:spacing w:after="0"/>
        <w:ind w:left="720" w:hanging="720"/>
      </w:pPr>
      <w:r w:rsidRPr="00F435AE">
        <w:t xml:space="preserve">Mahajan, V., Bretschneider, S. I., &amp; Bradford, J. W. (1980). Feedback Approaches to Modeling Structural Shifts in Market Response. </w:t>
      </w:r>
      <w:r w:rsidRPr="00F435AE">
        <w:rPr>
          <w:i/>
        </w:rPr>
        <w:t>Journal of Marketing, 44</w:t>
      </w:r>
      <w:r w:rsidRPr="00F435AE">
        <w:t xml:space="preserve">, 71-80. </w:t>
      </w:r>
    </w:p>
    <w:p w14:paraId="04CE1D44" w14:textId="77777777" w:rsidR="00F435AE" w:rsidRPr="00F435AE" w:rsidRDefault="00F435AE" w:rsidP="00F435AE">
      <w:pPr>
        <w:pStyle w:val="EndNoteBibliography"/>
        <w:spacing w:after="0"/>
        <w:ind w:left="720" w:hanging="720"/>
      </w:pPr>
      <w:r w:rsidRPr="00F435AE">
        <w:t xml:space="preserve">Martin, R., &amp; Kolassa, S. (2009). </w:t>
      </w:r>
      <w:r w:rsidRPr="00F435AE">
        <w:rPr>
          <w:i/>
        </w:rPr>
        <w:t>Challenges of Automated Forecasting in Retail.</w:t>
      </w:r>
      <w:r w:rsidRPr="00F435AE">
        <w:t xml:space="preserve"> Paper presented at the International Symposium on Forecasting, Hong Kong.</w:t>
      </w:r>
    </w:p>
    <w:p w14:paraId="61FA8B36" w14:textId="403A4F91" w:rsidR="00F435AE" w:rsidRPr="00F435AE" w:rsidRDefault="00F435AE" w:rsidP="00F435AE">
      <w:pPr>
        <w:pStyle w:val="EndNoteBibliography"/>
        <w:spacing w:after="0"/>
        <w:ind w:left="720" w:hanging="720"/>
      </w:pPr>
      <w:r w:rsidRPr="00F435AE">
        <w:t xml:space="preserve">Meeran, S., Jahanbin, S., Goodwin, P., &amp; Quariguasi Frota Neto, J. (2017). When do changes in consumer preferences make forecasts from choice-based conjoint models unreliable? </w:t>
      </w:r>
      <w:r w:rsidRPr="00F435AE">
        <w:rPr>
          <w:i/>
        </w:rPr>
        <w:t>European Journal of Operational Research, 258</w:t>
      </w:r>
      <w:r w:rsidRPr="00F435AE">
        <w:t xml:space="preserve">(2), 512-524. doi: </w:t>
      </w:r>
      <w:hyperlink r:id="rId17" w:history="1">
        <w:r w:rsidRPr="00F435AE">
          <w:rPr>
            <w:rStyle w:val="Hyperlink"/>
          </w:rPr>
          <w:t>https://doi.org/10.1016/j.ejor.2016.08.047</w:t>
        </w:r>
      </w:hyperlink>
    </w:p>
    <w:p w14:paraId="7706718D" w14:textId="77777777" w:rsidR="00F435AE" w:rsidRPr="00F435AE" w:rsidRDefault="00F435AE" w:rsidP="00F435AE">
      <w:pPr>
        <w:pStyle w:val="EndNoteBibliography"/>
        <w:spacing w:after="0"/>
        <w:ind w:left="720" w:hanging="720"/>
      </w:pPr>
      <w:r w:rsidRPr="00F435AE">
        <w:t xml:space="preserve">Moinpour, R., McCullough, J. M., &amp; MacLachlan, D. L. (1976). Time Changes in Perception: A Longitudinal Application of Multidimensional Scaling. </w:t>
      </w:r>
      <w:r w:rsidRPr="00F435AE">
        <w:rPr>
          <w:i/>
        </w:rPr>
        <w:t>Journal of marketing research, 13</w:t>
      </w:r>
      <w:r w:rsidRPr="00F435AE">
        <w:t xml:space="preserve">(3), 245-253. </w:t>
      </w:r>
    </w:p>
    <w:p w14:paraId="581DAB79" w14:textId="77777777" w:rsidR="00F435AE" w:rsidRPr="00F435AE" w:rsidRDefault="00F435AE" w:rsidP="00F435AE">
      <w:pPr>
        <w:pStyle w:val="EndNoteBibliography"/>
        <w:spacing w:after="0"/>
        <w:ind w:left="720" w:hanging="720"/>
      </w:pPr>
      <w:r w:rsidRPr="00F435AE">
        <w:t xml:space="preserve">Monroe, K. B., &amp; Guiltinan, J. P. (1975). A Path-Analytic Exploration of Retail Patronage Influences. </w:t>
      </w:r>
      <w:r w:rsidRPr="00F435AE">
        <w:rPr>
          <w:i/>
        </w:rPr>
        <w:t>The Journal of Consumer Research, 2</w:t>
      </w:r>
      <w:r w:rsidRPr="00F435AE">
        <w:t xml:space="preserve">(1), 19-28. </w:t>
      </w:r>
    </w:p>
    <w:p w14:paraId="3C947AA0" w14:textId="77777777" w:rsidR="00F435AE" w:rsidRPr="00F435AE" w:rsidRDefault="00F435AE" w:rsidP="00F435AE">
      <w:pPr>
        <w:pStyle w:val="EndNoteBibliography"/>
        <w:spacing w:after="0"/>
        <w:ind w:left="720" w:hanging="720"/>
      </w:pPr>
      <w:r w:rsidRPr="00F435AE">
        <w:t xml:space="preserve">Morrison, D. G. (1966). Interpurchase  Time  and  Brand Loyalty. </w:t>
      </w:r>
      <w:r w:rsidRPr="00F435AE">
        <w:rPr>
          <w:i/>
        </w:rPr>
        <w:t>Journal of Marketing Research, 3</w:t>
      </w:r>
      <w:r w:rsidRPr="00F435AE">
        <w:t xml:space="preserve">. </w:t>
      </w:r>
    </w:p>
    <w:p w14:paraId="426AEEBC" w14:textId="77777777" w:rsidR="00F435AE" w:rsidRPr="00F435AE" w:rsidRDefault="00F435AE" w:rsidP="00F435AE">
      <w:pPr>
        <w:pStyle w:val="EndNoteBibliography"/>
        <w:spacing w:after="0"/>
        <w:ind w:left="720" w:hanging="720"/>
      </w:pPr>
      <w:r w:rsidRPr="00F435AE">
        <w:t xml:space="preserve">Myers, J. G. (1971). The Sensitivity of Dynamic Time-Path Typologies. </w:t>
      </w:r>
      <w:r w:rsidRPr="00F435AE">
        <w:rPr>
          <w:i/>
        </w:rPr>
        <w:t>Journal of marketing research, 8</w:t>
      </w:r>
      <w:r w:rsidRPr="00F435AE">
        <w:t xml:space="preserve">(4), 472-479. </w:t>
      </w:r>
    </w:p>
    <w:p w14:paraId="38A5069B" w14:textId="77777777" w:rsidR="00F435AE" w:rsidRPr="00F435AE" w:rsidRDefault="00F435AE" w:rsidP="00F435AE">
      <w:pPr>
        <w:pStyle w:val="EndNoteBibliography"/>
        <w:spacing w:after="0"/>
        <w:ind w:left="720" w:hanging="720"/>
      </w:pPr>
      <w:r w:rsidRPr="00F435AE">
        <w:t xml:space="preserve">Myers, J. G., &amp; Nicosia, F. M. (1970). Time-Path Types: From Static to Dynamic Typologies. </w:t>
      </w:r>
      <w:r w:rsidRPr="00F435AE">
        <w:rPr>
          <w:i/>
        </w:rPr>
        <w:t>Management Science, 16</w:t>
      </w:r>
      <w:r w:rsidRPr="00F435AE">
        <w:t xml:space="preserve">(10), B584-B596. </w:t>
      </w:r>
    </w:p>
    <w:p w14:paraId="284E4620" w14:textId="77777777" w:rsidR="00F435AE" w:rsidRPr="00F435AE" w:rsidRDefault="00F435AE" w:rsidP="00F435AE">
      <w:pPr>
        <w:pStyle w:val="EndNoteBibliography"/>
        <w:spacing w:after="0"/>
        <w:ind w:left="720" w:hanging="720"/>
      </w:pPr>
      <w:r w:rsidRPr="00F435AE">
        <w:t xml:space="preserve">Nijs, V. R., Dekimpe, M. G., Steenkamps, J.-B. E. M., &amp; Hanssens, D. M. (2001). The Category-Demand Effects of Price Promotions. </w:t>
      </w:r>
      <w:r w:rsidRPr="00F435AE">
        <w:rPr>
          <w:i/>
        </w:rPr>
        <w:t>Marketing Science, 20</w:t>
      </w:r>
      <w:r w:rsidRPr="00F435AE">
        <w:t xml:space="preserve">(1), 1-22. </w:t>
      </w:r>
    </w:p>
    <w:p w14:paraId="32D04B76" w14:textId="77777777" w:rsidR="00F435AE" w:rsidRPr="00F435AE" w:rsidRDefault="00F435AE" w:rsidP="00F435AE">
      <w:pPr>
        <w:pStyle w:val="EndNoteBibliography"/>
        <w:spacing w:after="0"/>
        <w:ind w:left="720" w:hanging="720"/>
      </w:pPr>
      <w:r w:rsidRPr="00F435AE">
        <w:t xml:space="preserve">Nikolopoulos, K. (2010). Forecasting with quantitative methods: the impact of special events in time series. </w:t>
      </w:r>
      <w:r w:rsidRPr="00F435AE">
        <w:rPr>
          <w:i/>
        </w:rPr>
        <w:t>Applied Economics, 42</w:t>
      </w:r>
      <w:r w:rsidRPr="00F435AE">
        <w:t xml:space="preserve">, 947-955. </w:t>
      </w:r>
    </w:p>
    <w:p w14:paraId="727DA035" w14:textId="2428212E" w:rsidR="00F435AE" w:rsidRPr="00F435AE" w:rsidRDefault="00F435AE" w:rsidP="00F435AE">
      <w:pPr>
        <w:pStyle w:val="EndNoteBibliography"/>
        <w:spacing w:after="0"/>
        <w:ind w:left="720" w:hanging="720"/>
      </w:pPr>
      <w:r w:rsidRPr="00F435AE">
        <w:t xml:space="preserve">OrderDynamics. (2015). Retailers and the Ghost Economy: The Haunting of Returns. </w:t>
      </w:r>
      <w:hyperlink r:id="rId18" w:history="1">
        <w:r w:rsidRPr="00F435AE">
          <w:rPr>
            <w:rStyle w:val="Hyperlink"/>
          </w:rPr>
          <w:t>http://engage.dynamicaction.com/WS-2015-06-IHL-Ghost-Economy-Haunting-of-Returns-AR_LP.html</w:t>
        </w:r>
      </w:hyperlink>
      <w:r w:rsidRPr="00F435AE">
        <w:t>.</w:t>
      </w:r>
    </w:p>
    <w:p w14:paraId="781CB782" w14:textId="77777777" w:rsidR="00F435AE" w:rsidRPr="00F435AE" w:rsidRDefault="00F435AE" w:rsidP="00F435AE">
      <w:pPr>
        <w:pStyle w:val="EndNoteBibliography"/>
        <w:spacing w:after="0"/>
        <w:ind w:left="720" w:hanging="720"/>
      </w:pPr>
      <w:r w:rsidRPr="00F435AE">
        <w:t>Ouyang, Y. (2007). The effect of information sharing on supply chain stability and the bullwhip effect.</w:t>
      </w:r>
      <w:r w:rsidRPr="00F435AE">
        <w:rPr>
          <w:i/>
        </w:rPr>
        <w:t xml:space="preserve"> European Journal of Operational Research, 182</w:t>
      </w:r>
      <w:r w:rsidRPr="00F435AE">
        <w:t xml:space="preserve">, 1107-1121. </w:t>
      </w:r>
    </w:p>
    <w:p w14:paraId="52CCEBF7" w14:textId="77777777" w:rsidR="00F435AE" w:rsidRPr="00F435AE" w:rsidRDefault="00F435AE" w:rsidP="00F435AE">
      <w:pPr>
        <w:pStyle w:val="EndNoteBibliography"/>
        <w:spacing w:after="0"/>
        <w:ind w:left="720" w:hanging="720"/>
      </w:pPr>
      <w:r w:rsidRPr="00F435AE">
        <w:t xml:space="preserve">Pesaran, H. M., &amp; Timmermann, A. (2005). Small sample properties of forecasts from autoregressive models under structural breaks. </w:t>
      </w:r>
      <w:r w:rsidRPr="00F435AE">
        <w:rPr>
          <w:i/>
        </w:rPr>
        <w:t>Journal of Econometrics, 129</w:t>
      </w:r>
      <w:r w:rsidRPr="00F435AE">
        <w:t>(1-2), 183-217. doi: DOI: 10.1016/j.jeconom.2004.09.007</w:t>
      </w:r>
    </w:p>
    <w:p w14:paraId="6EFE2E2E" w14:textId="77777777" w:rsidR="00F435AE" w:rsidRPr="00F435AE" w:rsidRDefault="00F435AE" w:rsidP="00F435AE">
      <w:pPr>
        <w:pStyle w:val="EndNoteBibliography"/>
        <w:spacing w:after="0"/>
        <w:ind w:left="720" w:hanging="720"/>
      </w:pPr>
      <w:r w:rsidRPr="00F435AE">
        <w:t xml:space="preserve">Pesaran, H. M., &amp; Timmermann, A. (2007). Selection of estimation window in the presence of breaks. </w:t>
      </w:r>
      <w:r w:rsidRPr="00F435AE">
        <w:rPr>
          <w:i/>
        </w:rPr>
        <w:t>Journal of Econometrics, 137</w:t>
      </w:r>
      <w:r w:rsidRPr="00F435AE">
        <w:t xml:space="preserve">, 134-161. </w:t>
      </w:r>
    </w:p>
    <w:p w14:paraId="2D4433F0" w14:textId="77777777" w:rsidR="00F435AE" w:rsidRPr="00F435AE" w:rsidRDefault="00F435AE" w:rsidP="00F435AE">
      <w:pPr>
        <w:pStyle w:val="EndNoteBibliography"/>
        <w:spacing w:after="0"/>
        <w:ind w:left="720" w:hanging="720"/>
      </w:pPr>
      <w:r w:rsidRPr="00F435AE">
        <w:t xml:space="preserve">Pesaran, M. H., &amp; Pick, A. (2011). Forecast Combination Across Estimation Windows. </w:t>
      </w:r>
      <w:r w:rsidRPr="00F435AE">
        <w:rPr>
          <w:i/>
        </w:rPr>
        <w:t>Journal of Business &amp; Economic Statistics, 29</w:t>
      </w:r>
      <w:r w:rsidRPr="00F435AE">
        <w:t>(2), 307-318. doi: 10.1198/jbes.2010.09018</w:t>
      </w:r>
    </w:p>
    <w:p w14:paraId="289ECBA9" w14:textId="77777777" w:rsidR="00F435AE" w:rsidRPr="00F435AE" w:rsidRDefault="00F435AE" w:rsidP="00F435AE">
      <w:pPr>
        <w:pStyle w:val="EndNoteBibliography"/>
        <w:spacing w:after="0"/>
        <w:ind w:left="720" w:hanging="720"/>
      </w:pPr>
      <w:r w:rsidRPr="00F435AE">
        <w:t xml:space="preserve">Pesaran, M. H., Schuermann, T., &amp; Smith, L. V. (2009). Forecasting Economic and Financial Variables with Global VARs. </w:t>
      </w:r>
      <w:r w:rsidRPr="00F435AE">
        <w:rPr>
          <w:i/>
        </w:rPr>
        <w:t>International Journal of Forecasting, 25</w:t>
      </w:r>
      <w:r w:rsidRPr="00F435AE">
        <w:t xml:space="preserve">, 642-675. </w:t>
      </w:r>
    </w:p>
    <w:p w14:paraId="12BE130F" w14:textId="1CAD192D" w:rsidR="00F435AE" w:rsidRPr="00F435AE" w:rsidRDefault="00F435AE" w:rsidP="00F435AE">
      <w:pPr>
        <w:pStyle w:val="EndNoteBibliography"/>
        <w:spacing w:after="0"/>
        <w:ind w:left="720" w:hanging="720"/>
      </w:pPr>
      <w:r w:rsidRPr="00F435AE">
        <w:t xml:space="preserve">Petropoulos, F., Fildes, R., &amp; Goodwin, P. (2016). Do ‘big losses’ in judgmental adjustments to statistical forecasts affect experts’ behaviour? </w:t>
      </w:r>
      <w:r w:rsidRPr="00F435AE">
        <w:rPr>
          <w:i/>
        </w:rPr>
        <w:t>European Journal of Operational Research, 249</w:t>
      </w:r>
      <w:r w:rsidRPr="00F435AE">
        <w:t xml:space="preserve">(3), 842-852. doi: </w:t>
      </w:r>
      <w:hyperlink r:id="rId19" w:history="1">
        <w:r w:rsidRPr="00F435AE">
          <w:rPr>
            <w:rStyle w:val="Hyperlink"/>
          </w:rPr>
          <w:t>https://doi.org/10.1016/j.ejor.2015.06.002</w:t>
        </w:r>
      </w:hyperlink>
    </w:p>
    <w:p w14:paraId="4F894E43" w14:textId="57FB8464" w:rsidR="00F435AE" w:rsidRPr="00F435AE" w:rsidRDefault="00F435AE" w:rsidP="00F435AE">
      <w:pPr>
        <w:pStyle w:val="EndNoteBibliography"/>
        <w:spacing w:after="0"/>
        <w:ind w:left="720" w:hanging="720"/>
      </w:pPr>
      <w:r w:rsidRPr="00F435AE">
        <w:lastRenderedPageBreak/>
        <w:t xml:space="preserve">Petropoulos, F., Makridakis, S., Assimakopoulos, V., &amp; Nikolopoulos, K. (2014). ‘Horses for Courses’ in demand forecasting. </w:t>
      </w:r>
      <w:r w:rsidRPr="00F435AE">
        <w:rPr>
          <w:i/>
        </w:rPr>
        <w:t>European Journal of Operational Research, 237</w:t>
      </w:r>
      <w:r w:rsidRPr="00F435AE">
        <w:t xml:space="preserve">(1), 152-163. doi: </w:t>
      </w:r>
      <w:hyperlink r:id="rId20" w:history="1">
        <w:r w:rsidRPr="00F435AE">
          <w:rPr>
            <w:rStyle w:val="Hyperlink"/>
          </w:rPr>
          <w:t>http://dx.doi.org/10.1016/j.ejor.2014.02.036</w:t>
        </w:r>
      </w:hyperlink>
    </w:p>
    <w:p w14:paraId="611EE670" w14:textId="77777777" w:rsidR="00F435AE" w:rsidRPr="00F435AE" w:rsidRDefault="00F435AE" w:rsidP="00F435AE">
      <w:pPr>
        <w:pStyle w:val="EndNoteBibliography"/>
        <w:spacing w:after="0"/>
        <w:ind w:left="720" w:hanging="720"/>
      </w:pPr>
      <w:r w:rsidRPr="00F435AE">
        <w:t xml:space="preserve">Sodhi, M. S., &amp; Tang, C. S. (2011). The incremental bullwhip effect of operational deviations in an arborescent supply chain with requirements planning. </w:t>
      </w:r>
      <w:r w:rsidRPr="00F435AE">
        <w:rPr>
          <w:i/>
        </w:rPr>
        <w:t>European Journal of Operational Research, 215</w:t>
      </w:r>
      <w:r w:rsidRPr="00F435AE">
        <w:t xml:space="preserve">, 374-382. </w:t>
      </w:r>
    </w:p>
    <w:p w14:paraId="3E66301A" w14:textId="77777777" w:rsidR="00F435AE" w:rsidRPr="00F435AE" w:rsidRDefault="00F435AE" w:rsidP="00F435AE">
      <w:pPr>
        <w:pStyle w:val="EndNoteBibliography"/>
        <w:spacing w:after="0"/>
        <w:ind w:left="720" w:hanging="720"/>
      </w:pPr>
      <w:r w:rsidRPr="00F435AE">
        <w:t xml:space="preserve">Song, H., &amp; Witt, S. F. (2003). Tourism Forecasting: The General-to-Specific Approach. </w:t>
      </w:r>
      <w:r w:rsidRPr="00F435AE">
        <w:rPr>
          <w:i/>
        </w:rPr>
        <w:t>Journal of Travel Research, 42</w:t>
      </w:r>
      <w:r w:rsidRPr="00F435AE">
        <w:t xml:space="preserve">, 65-74. </w:t>
      </w:r>
    </w:p>
    <w:p w14:paraId="2B0502C6" w14:textId="77777777" w:rsidR="00F435AE" w:rsidRPr="00F435AE" w:rsidRDefault="00F435AE" w:rsidP="00F435AE">
      <w:pPr>
        <w:pStyle w:val="EndNoteBibliography"/>
        <w:spacing w:after="0"/>
        <w:ind w:left="720" w:hanging="720"/>
      </w:pPr>
      <w:r w:rsidRPr="00F435AE">
        <w:t xml:space="preserve">Tashman, L. J. (2000). Out-of-sample tests of forecasting accuracy: an analysis and review </w:t>
      </w:r>
      <w:r w:rsidRPr="00F435AE">
        <w:rPr>
          <w:i/>
        </w:rPr>
        <w:t>International Journal of Forecasting, 16</w:t>
      </w:r>
      <w:r w:rsidRPr="00F435AE">
        <w:t xml:space="preserve">(4). </w:t>
      </w:r>
    </w:p>
    <w:p w14:paraId="01BF5C72" w14:textId="77777777" w:rsidR="00F435AE" w:rsidRPr="00F435AE" w:rsidRDefault="00F435AE" w:rsidP="00F435AE">
      <w:pPr>
        <w:pStyle w:val="EndNoteBibliography"/>
        <w:spacing w:after="0"/>
        <w:ind w:left="720" w:hanging="720"/>
      </w:pPr>
      <w:r w:rsidRPr="00F435AE">
        <w:t xml:space="preserve">Tibshirani, R. (1996). Regression Shrinkage and Selection via the Lasso. </w:t>
      </w:r>
      <w:r w:rsidRPr="00F435AE">
        <w:rPr>
          <w:i/>
        </w:rPr>
        <w:t>Journal of the Royal Statistical Society. Series B (Methodological), 58</w:t>
      </w:r>
      <w:r w:rsidRPr="00F435AE">
        <w:t xml:space="preserve">(1), 267-288. </w:t>
      </w:r>
    </w:p>
    <w:p w14:paraId="2B1DFD88" w14:textId="77777777" w:rsidR="00F435AE" w:rsidRPr="00F435AE" w:rsidRDefault="00F435AE" w:rsidP="00F435AE">
      <w:pPr>
        <w:pStyle w:val="EndNoteBibliography"/>
        <w:spacing w:after="0"/>
        <w:ind w:left="720" w:hanging="720"/>
      </w:pPr>
      <w:r w:rsidRPr="00F435AE">
        <w:t xml:space="preserve">Trusov, M., Bodapati, A. V., &amp; Cooper, L. G. (2006). Retailer Promotion Planning: Improving Forecasting Accuracy And Interpretability. </w:t>
      </w:r>
      <w:r w:rsidRPr="00F435AE">
        <w:rPr>
          <w:i/>
        </w:rPr>
        <w:t>Journal of Interactive Marketing, 20</w:t>
      </w:r>
      <w:r w:rsidRPr="00F435AE">
        <w:t xml:space="preserve">(3-4), 71-81. </w:t>
      </w:r>
    </w:p>
    <w:p w14:paraId="32958EC3" w14:textId="77777777" w:rsidR="00F435AE" w:rsidRPr="00F435AE" w:rsidRDefault="00F435AE" w:rsidP="00F435AE">
      <w:pPr>
        <w:pStyle w:val="EndNoteBibliography"/>
        <w:spacing w:after="0"/>
        <w:ind w:left="720" w:hanging="720"/>
      </w:pPr>
      <w:r w:rsidRPr="00F435AE">
        <w:t xml:space="preserve">Van Heerde, H. J., Gupta, S., &amp; Wittink, D. R. (2003). Is 75% of the Sales Promotion Bump Due to Brand Switching? No, Only 33% Is. </w:t>
      </w:r>
      <w:r w:rsidRPr="00F435AE">
        <w:rPr>
          <w:i/>
        </w:rPr>
        <w:t>Journal of Marketing Research, XL</w:t>
      </w:r>
      <w:r w:rsidRPr="00F435AE">
        <w:t xml:space="preserve">, 481-491. </w:t>
      </w:r>
    </w:p>
    <w:p w14:paraId="5663A59E" w14:textId="77777777" w:rsidR="00F435AE" w:rsidRPr="00F435AE" w:rsidRDefault="00F435AE" w:rsidP="00F435AE">
      <w:pPr>
        <w:pStyle w:val="EndNoteBibliography"/>
        <w:spacing w:after="0"/>
        <w:ind w:left="720" w:hanging="720"/>
      </w:pPr>
      <w:r w:rsidRPr="00F435AE">
        <w:t xml:space="preserve">Van Heerde, H. J., Srinivasan, S., &amp; Dekimpe, M. G. (2008). Decomposing the Demand for a Pioneering Innovation. </w:t>
      </w:r>
      <w:r w:rsidRPr="00F435AE">
        <w:rPr>
          <w:i/>
        </w:rPr>
        <w:t>Working paer, University of Waikato, Department of Marketing</w:t>
      </w:r>
      <w:r w:rsidRPr="00F435AE">
        <w:t xml:space="preserve">. </w:t>
      </w:r>
    </w:p>
    <w:p w14:paraId="64194654" w14:textId="77777777" w:rsidR="00F435AE" w:rsidRPr="00F435AE" w:rsidRDefault="00F435AE" w:rsidP="00F435AE">
      <w:pPr>
        <w:pStyle w:val="EndNoteBibliography"/>
        <w:spacing w:after="0"/>
        <w:ind w:left="720" w:hanging="720"/>
      </w:pPr>
      <w:r w:rsidRPr="00F435AE">
        <w:t xml:space="preserve">Wedel, M., &amp; Zhang, J. (2004). Analyzing brand competition across subcategories. </w:t>
      </w:r>
      <w:r w:rsidRPr="00F435AE">
        <w:rPr>
          <w:i/>
        </w:rPr>
        <w:t>Journal of Marketing Research, 41</w:t>
      </w:r>
      <w:r w:rsidRPr="00F435AE">
        <w:t xml:space="preserve">(4), 448-456. </w:t>
      </w:r>
    </w:p>
    <w:p w14:paraId="078CCEE7" w14:textId="77777777" w:rsidR="00F435AE" w:rsidRPr="00F435AE" w:rsidRDefault="00F435AE" w:rsidP="00F435AE">
      <w:pPr>
        <w:pStyle w:val="EndNoteBibliography"/>
        <w:spacing w:after="0"/>
        <w:ind w:left="720" w:hanging="720"/>
      </w:pPr>
      <w:r w:rsidRPr="00F435AE">
        <w:t xml:space="preserve">Wichern, D. W., &amp; Jones, R. H. (1977). Assessing the Impact of Market Disturbances Using Intervention Analysis. </w:t>
      </w:r>
      <w:r w:rsidRPr="00F435AE">
        <w:rPr>
          <w:i/>
        </w:rPr>
        <w:t>Management Science, 24</w:t>
      </w:r>
      <w:r w:rsidRPr="00F435AE">
        <w:t xml:space="preserve">(3), 329-337. </w:t>
      </w:r>
    </w:p>
    <w:p w14:paraId="039B0AF4" w14:textId="77777777" w:rsidR="00F435AE" w:rsidRPr="00F435AE" w:rsidRDefault="00F435AE" w:rsidP="00F435AE">
      <w:pPr>
        <w:pStyle w:val="EndNoteBibliography"/>
        <w:spacing w:after="0"/>
        <w:ind w:left="720" w:hanging="720"/>
      </w:pPr>
      <w:r w:rsidRPr="00F435AE">
        <w:t xml:space="preserve">Wildt, A. R. (1976). The empirical investigation of time dependent parameter variation in marketing models. In E. proceedings (Ed.), </w:t>
      </w:r>
      <w:r w:rsidRPr="00F435AE">
        <w:rPr>
          <w:i/>
        </w:rPr>
        <w:t>American Marketing Association</w:t>
      </w:r>
      <w:r w:rsidRPr="00F435AE">
        <w:t xml:space="preserve"> (pp. 466-472).</w:t>
      </w:r>
    </w:p>
    <w:p w14:paraId="0DE9960A" w14:textId="77777777" w:rsidR="00F435AE" w:rsidRPr="00F435AE" w:rsidRDefault="00F435AE" w:rsidP="00F435AE">
      <w:pPr>
        <w:pStyle w:val="EndNoteBibliography"/>
        <w:spacing w:after="0"/>
        <w:ind w:left="720" w:hanging="720"/>
      </w:pPr>
      <w:r w:rsidRPr="00F435AE">
        <w:t xml:space="preserve">Wildt, A. R., &amp; Winer, R. S. (1983). Modeling and Estimation in Changing Market Environments. </w:t>
      </w:r>
      <w:r w:rsidRPr="00F435AE">
        <w:rPr>
          <w:i/>
        </w:rPr>
        <w:t>The Journal of Business, 56</w:t>
      </w:r>
      <w:r w:rsidRPr="00F435AE">
        <w:t xml:space="preserve">(3). </w:t>
      </w:r>
    </w:p>
    <w:p w14:paraId="3C0CC58B" w14:textId="77777777" w:rsidR="00F435AE" w:rsidRPr="00F435AE" w:rsidRDefault="00F435AE" w:rsidP="00F435AE">
      <w:pPr>
        <w:pStyle w:val="EndNoteBibliography"/>
        <w:spacing w:after="0"/>
        <w:ind w:left="720" w:hanging="720"/>
      </w:pPr>
      <w:r w:rsidRPr="00F435AE">
        <w:t xml:space="preserve">Winer, R. S. (1979). An Analysis of the Time-varying Effects of Advertising: The Case of Lydia Pinkham. </w:t>
      </w:r>
      <w:r w:rsidRPr="00F435AE">
        <w:rPr>
          <w:i/>
        </w:rPr>
        <w:t>The Journal of Business, 52</w:t>
      </w:r>
      <w:r w:rsidRPr="00F435AE">
        <w:t xml:space="preserve">(4). </w:t>
      </w:r>
    </w:p>
    <w:p w14:paraId="05B86B60" w14:textId="77777777" w:rsidR="00F435AE" w:rsidRPr="00F435AE" w:rsidRDefault="00F435AE" w:rsidP="00F435AE">
      <w:pPr>
        <w:pStyle w:val="EndNoteBibliography"/>
        <w:ind w:left="720" w:hanging="720"/>
      </w:pPr>
      <w:r w:rsidRPr="00F435AE">
        <w:t xml:space="preserve">Wittink, D., Addona, M., Hawkes, W., &amp; Porter, J. (1988). </w:t>
      </w:r>
      <w:r w:rsidRPr="00F435AE">
        <w:rPr>
          <w:i/>
        </w:rPr>
        <w:t>SCAN*PRO: the estimation, validation and use of promotional effects based on scanner data</w:t>
      </w:r>
      <w:r w:rsidRPr="00F435AE">
        <w:t xml:space="preserve">. Internal paper. Internal Paper. Cornell University.  </w:t>
      </w:r>
    </w:p>
    <w:p w14:paraId="74CA07FE" w14:textId="17CCB3A8" w:rsidR="007C4CAA" w:rsidRPr="00EB518C" w:rsidRDefault="00D00CDA" w:rsidP="00EB518C">
      <w:pPr>
        <w:spacing w:line="240" w:lineRule="auto"/>
        <w:rPr>
          <w:rFonts w:cs="Times New Roman"/>
          <w:sz w:val="22"/>
        </w:rPr>
      </w:pPr>
      <w:r w:rsidRPr="005B2FBA">
        <w:rPr>
          <w:rFonts w:cs="Times New Roman"/>
          <w:sz w:val="22"/>
        </w:rPr>
        <w:fldChar w:fldCharType="end"/>
      </w:r>
    </w:p>
    <w:sectPr w:rsidR="007C4CAA" w:rsidRPr="00EB518C" w:rsidSect="00D61C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46079" w14:textId="77777777" w:rsidR="000C1B08" w:rsidRDefault="000C1B08" w:rsidP="004C569C">
      <w:pPr>
        <w:spacing w:after="0" w:line="240" w:lineRule="auto"/>
      </w:pPr>
      <w:r>
        <w:separator/>
      </w:r>
    </w:p>
  </w:endnote>
  <w:endnote w:type="continuationSeparator" w:id="0">
    <w:p w14:paraId="5B07CB77" w14:textId="77777777" w:rsidR="000C1B08" w:rsidRDefault="000C1B08" w:rsidP="004C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311929A4" w14:textId="3DB0DD49" w:rsidR="001D423C" w:rsidRDefault="001D423C">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2D5F3E0A" w14:textId="77777777" w:rsidR="001D423C" w:rsidRDefault="001D4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92A7B" w14:textId="77777777" w:rsidR="000C1B08" w:rsidRDefault="000C1B08" w:rsidP="004C569C">
      <w:pPr>
        <w:spacing w:after="0" w:line="240" w:lineRule="auto"/>
      </w:pPr>
      <w:r>
        <w:separator/>
      </w:r>
    </w:p>
  </w:footnote>
  <w:footnote w:type="continuationSeparator" w:id="0">
    <w:p w14:paraId="3754B24F" w14:textId="77777777" w:rsidR="000C1B08" w:rsidRDefault="000C1B08" w:rsidP="004C569C">
      <w:pPr>
        <w:spacing w:after="0" w:line="240" w:lineRule="auto"/>
      </w:pPr>
      <w:r>
        <w:continuationSeparator/>
      </w:r>
    </w:p>
  </w:footnote>
  <w:footnote w:id="1">
    <w:p w14:paraId="5DEAE0A6" w14:textId="374ACCEF" w:rsidR="001D423C" w:rsidRPr="003A7F2F" w:rsidRDefault="001D423C" w:rsidP="004C569C">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 xml:space="preserve">); </w:t>
      </w:r>
      <w:hyperlink r:id="rId3" w:history="1">
        <w:r w:rsidRPr="003A7F2F">
          <w:rPr>
            <w:rStyle w:val="Hyperlink"/>
            <w:lang w:val="fr-FR"/>
          </w:rPr>
          <w:t>d.</w:t>
        </w:r>
        <w:r w:rsidRPr="003A7F2F">
          <w:rPr>
            <w:rStyle w:val="Hyperlink"/>
            <w:rFonts w:cs="Times New Roman"/>
            <w:szCs w:val="24"/>
            <w:lang w:val="fr-FR"/>
          </w:rPr>
          <w:t>Soopramanien@lancaster.ac.uk</w:t>
        </w:r>
      </w:hyperlink>
      <w:r>
        <w:rPr>
          <w:rStyle w:val="Hyperlink"/>
          <w:rFonts w:cs="Times New Roman"/>
          <w:szCs w:val="24"/>
          <w:lang w:val="fr-FR"/>
        </w:rPr>
        <w:t xml:space="preserve"> </w:t>
      </w:r>
      <w:r w:rsidRPr="00B865E0">
        <w:rPr>
          <w:rStyle w:val="Hyperlink"/>
          <w:rFonts w:cs="Times New Roman"/>
          <w:color w:val="auto"/>
          <w:szCs w:val="24"/>
          <w:u w:val="none"/>
          <w:lang w:val="fr-FR"/>
        </w:rPr>
        <w:t>(</w:t>
      </w:r>
      <w:proofErr w:type="spellStart"/>
      <w:r w:rsidRPr="00B865E0">
        <w:rPr>
          <w:rStyle w:val="Hyperlink"/>
          <w:rFonts w:cs="Times New Roman"/>
          <w:color w:val="auto"/>
          <w:szCs w:val="24"/>
          <w:u w:val="none"/>
          <w:lang w:val="fr-FR"/>
        </w:rPr>
        <w:t>d.soopramanein</w:t>
      </w:r>
      <w:proofErr w:type="spellEnd"/>
      <w:r w:rsidRPr="00B865E0">
        <w:rPr>
          <w:rStyle w:val="Hyperlink"/>
          <w:rFonts w:cs="Times New Roman"/>
          <w:color w:val="auto"/>
          <w:szCs w:val="24"/>
          <w:u w:val="none"/>
          <w:lang w:val="fr-FR"/>
        </w:rPr>
        <w:t>)</w:t>
      </w:r>
    </w:p>
    <w:p w14:paraId="16B927F0" w14:textId="77777777" w:rsidR="001D423C" w:rsidRPr="003A7F2F" w:rsidRDefault="001D423C" w:rsidP="004C569C">
      <w:pPr>
        <w:pStyle w:val="FootnoteText"/>
        <w:rPr>
          <w:rFonts w:cs="Times New Roman"/>
          <w:color w:val="0D0D0D" w:themeColor="text1" w:themeTint="F2"/>
          <w:szCs w:val="24"/>
          <w:lang w:val="fr-FR"/>
        </w:rPr>
      </w:pPr>
    </w:p>
  </w:footnote>
  <w:footnote w:id="2">
    <w:p w14:paraId="37138155" w14:textId="226A6901" w:rsidR="001D423C" w:rsidRDefault="001D423C">
      <w:pPr>
        <w:pStyle w:val="FootnoteText"/>
      </w:pPr>
      <w:ins w:id="93" w:author="Huang T  Dr (Surrey Business Schl)" w:date="2018-09-19T18:26:00Z">
        <w:r>
          <w:rPr>
            <w:rStyle w:val="FootnoteReference"/>
          </w:rPr>
          <w:footnoteRef/>
        </w:r>
        <w:r>
          <w:t xml:space="preserve"> </w:t>
        </w:r>
      </w:ins>
      <w:ins w:id="94" w:author="Huang T  Dr (Surrey Business Schl)" w:date="2018-09-19T18:27:00Z">
        <w:r w:rsidRPr="00D6301A">
          <w:rPr>
            <w:color w:val="C45911" w:themeColor="accent2" w:themeShade="BF"/>
            <w:rPrChange w:id="95" w:author="Huang T  Dr (Surrey Business Schl)" w:date="2018-09-19T18:29:00Z">
              <w:rPr/>
            </w:rPrChange>
          </w:rPr>
          <w:t xml:space="preserve">The term ‘structural change’ is also used interchangeably with the term of ‘structural break’. In a retailer context, </w:t>
        </w:r>
      </w:ins>
      <w:ins w:id="96" w:author="Huang T  Dr (Surrey Business Schl)" w:date="2018-09-19T18:28:00Z">
        <w:r w:rsidRPr="00D6301A">
          <w:rPr>
            <w:color w:val="C45911" w:themeColor="accent2" w:themeShade="BF"/>
            <w:rPrChange w:id="97" w:author="Huang T  Dr (Surrey Business Schl)" w:date="2018-09-19T18:29:00Z">
              <w:rPr/>
            </w:rPrChange>
          </w:rPr>
          <w:t>we expect the effect of the marketing activities to change graduall</w:t>
        </w:r>
      </w:ins>
      <w:ins w:id="98" w:author="Huang T  Dr (Surrey Business Schl)" w:date="2018-09-19T18:29:00Z">
        <w:r w:rsidRPr="00D6301A">
          <w:rPr>
            <w:color w:val="C45911" w:themeColor="accent2" w:themeShade="BF"/>
            <w:rPrChange w:id="99" w:author="Huang T  Dr (Surrey Business Schl)" w:date="2018-09-19T18:29:00Z">
              <w:rPr/>
            </w:rPrChange>
          </w:rPr>
          <w:t xml:space="preserve">y rather than in a sudden and abrupt way. We thank one of </w:t>
        </w:r>
      </w:ins>
      <w:ins w:id="100" w:author="Huang T  Dr (Surrey Business Schl)" w:date="2018-09-19T18:26:00Z">
        <w:r w:rsidRPr="00D6301A">
          <w:rPr>
            <w:color w:val="C45911" w:themeColor="accent2" w:themeShade="BF"/>
            <w:rPrChange w:id="101" w:author="Huang T  Dr (Surrey Business Schl)" w:date="2018-09-19T18:29:00Z">
              <w:rPr/>
            </w:rPrChange>
          </w:rPr>
          <w:t xml:space="preserve">the anonymous </w:t>
        </w:r>
      </w:ins>
      <w:ins w:id="102" w:author="Huang T  Dr (Surrey Business Schl)" w:date="2018-09-19T19:14:00Z">
        <w:r>
          <w:rPr>
            <w:color w:val="C45911" w:themeColor="accent2" w:themeShade="BF"/>
          </w:rPr>
          <w:t>reviewers</w:t>
        </w:r>
      </w:ins>
      <w:ins w:id="103" w:author="Huang T  Dr (Surrey Business Schl)" w:date="2018-09-19T18:29:00Z">
        <w:r w:rsidRPr="00D6301A">
          <w:rPr>
            <w:color w:val="C45911" w:themeColor="accent2" w:themeShade="BF"/>
            <w:rPrChange w:id="104" w:author="Huang T  Dr (Surrey Business Schl)" w:date="2018-09-19T18:29:00Z">
              <w:rPr/>
            </w:rPrChange>
          </w:rPr>
          <w:t xml:space="preserve"> to point this out.</w:t>
        </w:r>
      </w:ins>
    </w:p>
  </w:footnote>
  <w:footnote w:id="3">
    <w:p w14:paraId="583DCE52" w14:textId="77777777" w:rsidR="001D423C" w:rsidRPr="00B45C1C" w:rsidDel="003A2C45" w:rsidRDefault="001D423C" w:rsidP="004C569C">
      <w:pPr>
        <w:pStyle w:val="FootnoteText"/>
        <w:rPr>
          <w:del w:id="955" w:author="Huang T  Dr (Surrey Business Schl)" w:date="2018-09-25T12:31:00Z"/>
        </w:rPr>
      </w:pPr>
      <w:del w:id="956" w:author="Huang T  Dr (Surrey Business Schl)" w:date="2018-09-25T12:31:00Z">
        <w:r w:rsidDel="003A2C45">
          <w:rPr>
            <w:rStyle w:val="FootnoteReference"/>
          </w:rPr>
          <w:footnoteRef/>
        </w:r>
        <w:r w:rsidDel="003A2C45">
          <w:delText xml:space="preserve"> Analytical evidence for the models with endogenous explanatory variables can be found in </w:delText>
        </w:r>
        <w:r w:rsidRPr="00B45C1C" w:rsidDel="003A2C45">
          <w:delText>Clements and Hendry (1999)</w:delText>
        </w:r>
        <w:r w:rsidDel="003A2C45">
          <w:delText xml:space="preserve"> and Pesaran and Timmerman (2005, 2007).</w:delText>
        </w:r>
      </w:del>
    </w:p>
  </w:footnote>
  <w:footnote w:id="4">
    <w:p w14:paraId="364B498B" w14:textId="25D49E34" w:rsidR="001D423C" w:rsidDel="003A2C45" w:rsidRDefault="001D423C">
      <w:pPr>
        <w:pStyle w:val="FootnoteText"/>
        <w:rPr>
          <w:del w:id="1300" w:author="Huang T  Dr (Surrey Business Schl)" w:date="2018-09-25T12:31:00Z"/>
        </w:rPr>
      </w:pPr>
      <w:del w:id="1301" w:author="Huang T  Dr (Surrey Business Schl)" w:date="2018-09-25T12:31:00Z">
        <w:r w:rsidDel="003A2C45">
          <w:rPr>
            <w:rStyle w:val="FootnoteReference"/>
          </w:rPr>
          <w:footnoteRef/>
        </w:r>
        <w:r w:rsidDel="003A2C45">
          <w:delText xml:space="preserve"> </w:delText>
        </w:r>
        <w:r w:rsidRPr="003872AB" w:rsidDel="003A2C45">
          <w:delText>In Appendix A</w:delText>
        </w:r>
        <w:r w:rsidDel="003A2C45">
          <w:delText xml:space="preserve"> in the supplementary material</w:delText>
        </w:r>
        <w:r w:rsidRPr="003872AB" w:rsidDel="003A2C45">
          <w:delText xml:space="preserve">, we illustrate the impact of the structural break </w:delText>
        </w:r>
      </w:del>
      <w:ins w:id="1302" w:author="Huang T  Dr (Surrey Business Schl)" w:date="2018-09-19T18:25:00Z">
        <w:del w:id="1303" w:author="Huang T  Dr (Surrey Business Schl)" w:date="2018-09-25T12:31:00Z">
          <w:r w:rsidDel="003A2C45">
            <w:delText xml:space="preserve">structural change </w:delText>
          </w:r>
        </w:del>
      </w:ins>
      <w:del w:id="1304" w:author="Huang T  Dr (Surrey Business Schl)" w:date="2018-09-25T12:31:00Z">
        <w:r w:rsidRPr="003872AB" w:rsidDel="003A2C45">
          <w:delText>on the forecasting performance using a simulation example.</w:delText>
        </w:r>
      </w:del>
    </w:p>
  </w:footnote>
  <w:footnote w:id="5">
    <w:p w14:paraId="6B146396" w14:textId="09B57E86" w:rsidR="001D423C" w:rsidRDefault="001D423C">
      <w:pPr>
        <w:pStyle w:val="FootnoteText"/>
      </w:pPr>
      <w:r>
        <w:rPr>
          <w:rStyle w:val="FootnoteReference"/>
        </w:rPr>
        <w:footnoteRef/>
      </w:r>
      <w:r>
        <w:t xml:space="preserve"> </w:t>
      </w:r>
      <w:r w:rsidRPr="009A3958">
        <w:t>In Appendix B</w:t>
      </w:r>
      <w:r>
        <w:t xml:space="preserve"> in the supplementary material</w:t>
      </w:r>
      <w:r w:rsidRPr="009A3958">
        <w:t>, we demonstrate how we can achieve more accurate forecasts with the IC method and the EWC method using simulation examples.</w:t>
      </w:r>
    </w:p>
  </w:footnote>
  <w:footnote w:id="6">
    <w:p w14:paraId="0708329A" w14:textId="77777777" w:rsidR="001D423C" w:rsidRDefault="001D423C" w:rsidP="00BF0F87">
      <w:pPr>
        <w:pStyle w:val="FootnoteText"/>
      </w:pPr>
      <w:r>
        <w:rPr>
          <w:rStyle w:val="FootnoteReference"/>
        </w:rPr>
        <w:footnoteRef/>
      </w:r>
      <w:r>
        <w:t xml:space="preserve"> We select the SKUs with </w:t>
      </w:r>
      <w:r w:rsidRPr="00385A8A">
        <w:t>positive moveme</w:t>
      </w:r>
      <w:r>
        <w:t>nts for at least 90% of the time.</w:t>
      </w:r>
    </w:p>
  </w:footnote>
  <w:footnote w:id="7">
    <w:p w14:paraId="4A014811" w14:textId="77777777" w:rsidR="001D423C" w:rsidRDefault="001D423C" w:rsidP="004C569C">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8">
    <w:p w14:paraId="2E36840D" w14:textId="77777777" w:rsidR="001D423C" w:rsidRDefault="001D423C" w:rsidP="004C569C">
      <w:pPr>
        <w:pStyle w:val="FootnoteText"/>
      </w:pPr>
      <w:r>
        <w:rPr>
          <w:rStyle w:val="FootnoteReference"/>
        </w:rPr>
        <w:footnoteRef/>
      </w:r>
      <w:r>
        <w:t xml:space="preserve"> </w:t>
      </w:r>
      <w:r w:rsidRPr="00CF2282">
        <w:t>Alternative schemes including information criteria are also available (e.g., Huang et al., 2014)</w:t>
      </w:r>
      <w:r>
        <w:t>. We find little difference between the results by these schemes.</w:t>
      </w:r>
    </w:p>
  </w:footnote>
  <w:footnote w:id="9">
    <w:p w14:paraId="7C74B252" w14:textId="77777777" w:rsidR="001D423C" w:rsidRPr="001920DC" w:rsidRDefault="001D423C" w:rsidP="004C569C">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14:paraId="23E9FE8F" w14:textId="38A552FF" w:rsidR="001D423C" w:rsidRDefault="001D423C" w:rsidP="004C569C">
      <w:pPr>
        <w:pStyle w:val="FootnoteText"/>
      </w:pPr>
      <w:r>
        <w:rPr>
          <w:rStyle w:val="FootnoteReference"/>
        </w:rPr>
        <w:footnoteRef/>
      </w:r>
      <w:r>
        <w:t xml:space="preserve"> </w:t>
      </w:r>
      <w:r>
        <w:rPr>
          <w:noProof/>
          <w:color w:val="000000" w:themeColor="text1"/>
          <w:szCs w:val="24"/>
        </w:rPr>
        <w:t xml:space="preserve">The ADL-intra-IC model can be implemented analogously when the EWC method is replaced by the IC method if we confirm that the model is subject to structrual </w:t>
      </w:r>
      <w:del w:id="1473" w:author="Huang T  Dr (Surrey Business Schl)" w:date="2018-09-19T18:24:00Z">
        <w:r w:rsidDel="00DF5C9F">
          <w:rPr>
            <w:noProof/>
            <w:color w:val="000000" w:themeColor="text1"/>
            <w:szCs w:val="24"/>
          </w:rPr>
          <w:delText>break</w:delText>
        </w:r>
      </w:del>
      <w:ins w:id="1474" w:author="Huang T  Dr (Surrey Business Schl)" w:date="2018-09-19T18:24:00Z">
        <w:r>
          <w:rPr>
            <w:noProof/>
            <w:color w:val="000000" w:themeColor="text1"/>
            <w:szCs w:val="24"/>
          </w:rPr>
          <w:t>change</w:t>
        </w:r>
      </w:ins>
      <w:r>
        <w:rPr>
          <w:noProof/>
          <w:color w:val="000000" w:themeColor="text1"/>
          <w:szCs w:val="24"/>
        </w:rPr>
        <w:t>.</w:t>
      </w:r>
    </w:p>
  </w:footnote>
  <w:footnote w:id="11">
    <w:p w14:paraId="62D776B5" w14:textId="612F93EB" w:rsidR="001D423C" w:rsidRDefault="001D423C" w:rsidP="004C569C">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r w:rsidRPr="00D65A69">
        <w:rPr>
          <w:rFonts w:cs="Times New Roman"/>
          <w:color w:val="0D0D0D" w:themeColor="text1" w:themeTint="F2"/>
          <w:szCs w:val="24"/>
        </w:rPr>
        <w:fldChar w:fldCharType="begin"/>
      </w:r>
      <w:r>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D65A69">
        <w:rPr>
          <w:rFonts w:cs="Times New Roman"/>
          <w:color w:val="0D0D0D" w:themeColor="text1" w:themeTint="F2"/>
          <w:szCs w:val="24"/>
        </w:rPr>
        <w:fldChar w:fldCharType="separate"/>
      </w:r>
      <w:r w:rsidRPr="00D00CDA">
        <w:rPr>
          <w:rFonts w:cs="Times New Roman"/>
          <w:noProof/>
          <w:color w:val="0D0D0D" w:themeColor="text1" w:themeTint="F2"/>
          <w:szCs w:val="24"/>
        </w:rPr>
        <w:t>Gür Ali et al. (2009)</w:t>
      </w:r>
      <w:r w:rsidRPr="00D65A69">
        <w:rPr>
          <w:rFonts w:cs="Times New Roman"/>
          <w:color w:val="0D0D0D" w:themeColor="text1" w:themeTint="F2"/>
          <w:szCs w:val="24"/>
        </w:rPr>
        <w:fldChar w:fldCharType="end"/>
      </w:r>
      <w:r w:rsidRPr="00D65A69">
        <w:rPr>
          <w:rFonts w:cs="Times New Roman"/>
          <w:color w:val="0D0D0D" w:themeColor="text1" w:themeTint="F2"/>
          <w:szCs w:val="24"/>
        </w:rPr>
        <w:t xml:space="preserve"> and Huang et al. (2014).   </w:t>
      </w:r>
    </w:p>
  </w:footnote>
  <w:footnote w:id="12">
    <w:p w14:paraId="7EF1F7E2" w14:textId="77777777" w:rsidR="001D423C" w:rsidRDefault="001D423C" w:rsidP="004C569C">
      <w:pPr>
        <w:pStyle w:val="FootnoteText"/>
      </w:pPr>
      <w:r>
        <w:rPr>
          <w:rStyle w:val="FootnoteReference"/>
        </w:rPr>
        <w:footnoteRef/>
      </w:r>
      <w:r>
        <w:t xml:space="preserve"> We conduct the sequential Chow test and find the models for 99.89% of SKU’s are subject to structural break. </w:t>
      </w:r>
    </w:p>
  </w:footnote>
  <w:footnote w:id="13">
    <w:p w14:paraId="651729D2" w14:textId="7854A9F3" w:rsidR="001D423C" w:rsidRDefault="001D423C">
      <w:pPr>
        <w:pStyle w:val="FootnoteText"/>
      </w:pPr>
      <w:ins w:id="1592" w:author="Tao Huang" w:date="2018-09-04T17:15:00Z">
        <w:r>
          <w:rPr>
            <w:rStyle w:val="FootnoteReference"/>
          </w:rPr>
          <w:footnoteRef/>
        </w:r>
        <w:r>
          <w:t xml:space="preserve"> We conduct the D</w:t>
        </w:r>
      </w:ins>
      <w:ins w:id="1593" w:author="Tao Huang" w:date="2018-09-04T17:16:00Z">
        <w:r>
          <w:t xml:space="preserve">M test based on all the error measures but </w:t>
        </w:r>
        <w:proofErr w:type="spellStart"/>
        <w:r w:rsidRPr="000F18D5">
          <w:t>AvgRelMAE</w:t>
        </w:r>
        <w:proofErr w:type="spellEnd"/>
        <w:r>
          <w:t xml:space="preserve"> as it is the geometric mean of the relative MAE which </w:t>
        </w:r>
      </w:ins>
      <w:ins w:id="1594" w:author="Tao Huang" w:date="2018-09-04T17:17:00Z">
        <w:r>
          <w:t>does not fit into the framework of the DM test.</w:t>
        </w:r>
      </w:ins>
    </w:p>
  </w:footnote>
  <w:footnote w:id="14">
    <w:p w14:paraId="23BF9C27" w14:textId="77777777" w:rsidR="001D423C" w:rsidRDefault="001D423C" w:rsidP="004C569C">
      <w:pPr>
        <w:pStyle w:val="FootnoteText"/>
      </w:pPr>
      <w:r>
        <w:rPr>
          <w:rStyle w:val="FootnoteReference"/>
        </w:rPr>
        <w:footnoteRef/>
      </w:r>
      <w:r>
        <w:t xml:space="preserve"> The ADL-EWC-IC model in Table 3 will be discussed in later sections.</w:t>
      </w:r>
    </w:p>
  </w:footnote>
  <w:footnote w:id="15">
    <w:p w14:paraId="08D6522C" w14:textId="77777777" w:rsidR="001D423C" w:rsidRDefault="001D423C" w:rsidP="004C569C">
      <w:pPr>
        <w:pStyle w:val="FootnoteText"/>
      </w:pPr>
      <w:r>
        <w:rPr>
          <w:rStyle w:val="FootnoteReference"/>
        </w:rPr>
        <w:footnoteRef/>
      </w:r>
      <w:r>
        <w:t xml:space="preserve"> We refer these two periods as the promoted period and non-promoted period respectively.</w:t>
      </w:r>
    </w:p>
  </w:footnote>
  <w:footnote w:id="16">
    <w:p w14:paraId="77B25399" w14:textId="563711DB" w:rsidR="001D423C" w:rsidRDefault="001D423C">
      <w:pPr>
        <w:pStyle w:val="FootnoteText"/>
      </w:pPr>
      <w:r>
        <w:rPr>
          <w:rStyle w:val="FootnoteReference"/>
        </w:rPr>
        <w:footnoteRef/>
      </w:r>
      <w:r>
        <w:t xml:space="preserve"> The results for other forecasting horizons are similar and are not shown here for simplicity.</w:t>
      </w:r>
    </w:p>
  </w:footnote>
  <w:footnote w:id="17">
    <w:p w14:paraId="1B9FB698" w14:textId="23D68CA9" w:rsidR="001D423C" w:rsidRDefault="001D423C">
      <w:pPr>
        <w:pStyle w:val="FootnoteText"/>
      </w:pPr>
      <w:r>
        <w:rPr>
          <w:rStyle w:val="FootnoteReference"/>
        </w:rPr>
        <w:footnoteRef/>
      </w:r>
      <w:r>
        <w:t xml:space="preserve"> </w:t>
      </w:r>
      <w:r w:rsidRPr="00BC116E">
        <w:t>Percentage values lower than one indicate that the ADL-intra model is outperformed for that product category</w:t>
      </w:r>
      <w:r>
        <w:t>.</w:t>
      </w:r>
    </w:p>
  </w:footnote>
  <w:footnote w:id="18">
    <w:p w14:paraId="418163AA" w14:textId="04E69B86" w:rsidR="001D423C" w:rsidDel="00FA44AA" w:rsidRDefault="001D423C">
      <w:pPr>
        <w:pStyle w:val="FootnoteText"/>
        <w:rPr>
          <w:del w:id="6903" w:author="Tao Huang" w:date="2018-09-06T16:23:00Z"/>
        </w:rPr>
      </w:pPr>
      <w:del w:id="6904" w:author="Tao Huang" w:date="2018-09-06T16:23:00Z">
        <w:r w:rsidDel="00FA44AA">
          <w:rPr>
            <w:rStyle w:val="FootnoteReference"/>
          </w:rPr>
          <w:footnoteRef/>
        </w:r>
        <w:r w:rsidDel="00FA44AA">
          <w:delText xml:space="preserve"> The widths of the boxplots are determined by the number of SKU’s in each product category.</w:delText>
        </w:r>
      </w:del>
    </w:p>
  </w:footnote>
  <w:footnote w:id="19">
    <w:p w14:paraId="211B18D6" w14:textId="77777777" w:rsidR="001D423C" w:rsidRDefault="001D423C" w:rsidP="004C569C">
      <w:pPr>
        <w:pStyle w:val="FootnoteText"/>
      </w:pPr>
      <w:r>
        <w:rPr>
          <w:rStyle w:val="FootnoteReference"/>
        </w:rPr>
        <w:footnoteRef/>
      </w:r>
      <w:r>
        <w:t xml:space="preserve"> We </w:t>
      </w:r>
      <w:r w:rsidRPr="005914D1">
        <w:t>retain 90% of the variations</w:t>
      </w:r>
      <w:r>
        <w:t xml:space="preserve"> with five factors.</w:t>
      </w:r>
    </w:p>
  </w:footnote>
  <w:footnote w:id="20">
    <w:p w14:paraId="27947BB9" w14:textId="77777777" w:rsidR="001D423C" w:rsidRDefault="001D423C" w:rsidP="004C569C">
      <w:pPr>
        <w:pStyle w:val="FootnoteText"/>
      </w:pPr>
      <w:r>
        <w:rPr>
          <w:rStyle w:val="FootnoteReference"/>
        </w:rPr>
        <w:footnoteRef/>
      </w:r>
      <w:r>
        <w:t xml:space="preserve"> In Table 6, we omit all small values for simplicity.</w:t>
      </w:r>
    </w:p>
  </w:footnote>
  <w:footnote w:id="21">
    <w:p w14:paraId="065B219B" w14:textId="77777777" w:rsidR="001D423C" w:rsidRDefault="001D423C" w:rsidP="004C569C">
      <w:pPr>
        <w:pStyle w:val="FootnoteText"/>
      </w:pPr>
      <w:r>
        <w:rPr>
          <w:rStyle w:val="FootnoteReference"/>
        </w:rPr>
        <w:footnoteRef/>
      </w:r>
      <w:r>
        <w:t xml:space="preserve"> The results are similar for other forecast horizons.</w:t>
      </w:r>
    </w:p>
  </w:footnote>
  <w:footnote w:id="22">
    <w:p w14:paraId="7124F007" w14:textId="77777777" w:rsidR="001D423C" w:rsidRDefault="001D423C" w:rsidP="004C569C">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9CC5A17"/>
    <w:multiLevelType w:val="hybridMultilevel"/>
    <w:tmpl w:val="22F474EA"/>
    <w:lvl w:ilvl="0" w:tplc="AC0A7482">
      <w:start w:val="1"/>
      <w:numFmt w:val="lowerLetter"/>
      <w:lvlText w:val="(%1)"/>
      <w:lvlJc w:val="left"/>
      <w:pPr>
        <w:ind w:left="1800" w:hanging="360"/>
      </w:pPr>
      <w:rPr>
        <w:rFonts w:hint="default"/>
        <w:sz w:val="2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2"/>
  </w:num>
  <w:num w:numId="3">
    <w:abstractNumId w:val="5"/>
  </w:num>
  <w:num w:numId="4">
    <w:abstractNumId w:val="10"/>
  </w:num>
  <w:num w:numId="5">
    <w:abstractNumId w:val="0"/>
  </w:num>
  <w:num w:numId="6">
    <w:abstractNumId w:val="6"/>
  </w:num>
  <w:num w:numId="7">
    <w:abstractNumId w:val="9"/>
  </w:num>
  <w:num w:numId="8">
    <w:abstractNumId w:val="11"/>
  </w:num>
  <w:num w:numId="9">
    <w:abstractNumId w:val="2"/>
  </w:num>
  <w:num w:numId="10">
    <w:abstractNumId w:val="4"/>
  </w:num>
  <w:num w:numId="11">
    <w:abstractNumId w:val="3"/>
  </w:num>
  <w:num w:numId="12">
    <w:abstractNumId w:val="8"/>
  </w:num>
  <w:num w:numId="13">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ng T  Dr (Surrey Business Schl)">
    <w15:presenceInfo w15:providerId="None" w15:userId="Huang T  Dr (Surrey Business Schl)"/>
  </w15:person>
  <w15:person w15:author="Tao Huang">
    <w15:presenceInfo w15:providerId="None" w15:userId="Tao Huang"/>
  </w15:person>
  <w15:person w15:author="韬 黄">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xtjQ1Njc2NDEyN7VQ0lEKTi0uzszPAykwNKgFACWtg8QtAAAA"/>
    <w:docVar w:name="EN.InstantFormat" w:val="&lt;ENInstantFormat&gt;&lt;Enabled&gt;1&lt;/Enabled&gt;&lt;ScanUnformatted&gt;1&lt;/ScanUnformatted&gt;&lt;ScanChanges&gt;1&lt;/ScanChanges&gt;&lt;Suspended&gt;0&lt;/Suspended&gt;&lt;/ENInstantFormat&gt;"/>
    <w:docVar w:name="EN.Layout" w:val="&lt;ENLayout&gt;&lt;Style&gt;Euro J Operational Research VV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60&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715&lt;/item&gt;&lt;item&gt;717&lt;/item&gt;&lt;item&gt;732&lt;/item&gt;&lt;item&gt;733&lt;/item&gt;&lt;item&gt;734&lt;/item&gt;&lt;item&gt;737&lt;/item&gt;&lt;item&gt;739&lt;/item&gt;&lt;item&gt;741&lt;/item&gt;&lt;item&gt;742&lt;/item&gt;&lt;item&gt;744&lt;/item&gt;&lt;item&gt;745&lt;/item&gt;&lt;item&gt;746&lt;/item&gt;&lt;item&gt;748&lt;/item&gt;&lt;item&gt;751&lt;/item&gt;&lt;item&gt;752&lt;/item&gt;&lt;item&gt;755&lt;/item&gt;&lt;item&gt;756&lt;/item&gt;&lt;item&gt;757&lt;/item&gt;&lt;item&gt;758&lt;/item&gt;&lt;item&gt;760&lt;/item&gt;&lt;item&gt;761&lt;/item&gt;&lt;item&gt;762&lt;/item&gt;&lt;item&gt;763&lt;/item&gt;&lt;item&gt;766&lt;/item&gt;&lt;item&gt;767&lt;/item&gt;&lt;/record-ids&gt;&lt;/item&gt;&lt;/Libraries&gt;"/>
  </w:docVars>
  <w:rsids>
    <w:rsidRoot w:val="00A12412"/>
    <w:rsid w:val="00005851"/>
    <w:rsid w:val="00007CF1"/>
    <w:rsid w:val="00012C87"/>
    <w:rsid w:val="00035364"/>
    <w:rsid w:val="00036F3E"/>
    <w:rsid w:val="00054E15"/>
    <w:rsid w:val="00055CA0"/>
    <w:rsid w:val="00056EC5"/>
    <w:rsid w:val="00075547"/>
    <w:rsid w:val="00082EDF"/>
    <w:rsid w:val="00083122"/>
    <w:rsid w:val="00085F4A"/>
    <w:rsid w:val="0009290E"/>
    <w:rsid w:val="000945EC"/>
    <w:rsid w:val="000B2D18"/>
    <w:rsid w:val="000B3614"/>
    <w:rsid w:val="000B364F"/>
    <w:rsid w:val="000C1B08"/>
    <w:rsid w:val="000D4781"/>
    <w:rsid w:val="000E703E"/>
    <w:rsid w:val="000F18D5"/>
    <w:rsid w:val="000F3E12"/>
    <w:rsid w:val="000F5B4A"/>
    <w:rsid w:val="001061B1"/>
    <w:rsid w:val="00115BA3"/>
    <w:rsid w:val="001363E9"/>
    <w:rsid w:val="00146FB1"/>
    <w:rsid w:val="0015515A"/>
    <w:rsid w:val="001622F1"/>
    <w:rsid w:val="00167A32"/>
    <w:rsid w:val="001701E7"/>
    <w:rsid w:val="001734F5"/>
    <w:rsid w:val="001739A3"/>
    <w:rsid w:val="001870D7"/>
    <w:rsid w:val="001A6FF2"/>
    <w:rsid w:val="001B11B0"/>
    <w:rsid w:val="001B2ED2"/>
    <w:rsid w:val="001C05F3"/>
    <w:rsid w:val="001C06DC"/>
    <w:rsid w:val="001D423C"/>
    <w:rsid w:val="001E17BA"/>
    <w:rsid w:val="001E1D34"/>
    <w:rsid w:val="001F03BB"/>
    <w:rsid w:val="001F237D"/>
    <w:rsid w:val="00222DF1"/>
    <w:rsid w:val="00223CEF"/>
    <w:rsid w:val="0023589C"/>
    <w:rsid w:val="00237066"/>
    <w:rsid w:val="002460AA"/>
    <w:rsid w:val="002502F3"/>
    <w:rsid w:val="002543A9"/>
    <w:rsid w:val="00256154"/>
    <w:rsid w:val="0025729D"/>
    <w:rsid w:val="00264638"/>
    <w:rsid w:val="0027407C"/>
    <w:rsid w:val="00274FB0"/>
    <w:rsid w:val="00284B39"/>
    <w:rsid w:val="00292B3A"/>
    <w:rsid w:val="00296321"/>
    <w:rsid w:val="002A1E92"/>
    <w:rsid w:val="002B2A09"/>
    <w:rsid w:val="002B2EC7"/>
    <w:rsid w:val="002D075B"/>
    <w:rsid w:val="002D750F"/>
    <w:rsid w:val="002D75FB"/>
    <w:rsid w:val="002E0FFA"/>
    <w:rsid w:val="002E2A92"/>
    <w:rsid w:val="002E6E29"/>
    <w:rsid w:val="002F0C32"/>
    <w:rsid w:val="002F240F"/>
    <w:rsid w:val="002F2C0F"/>
    <w:rsid w:val="002F3428"/>
    <w:rsid w:val="002F7FA1"/>
    <w:rsid w:val="003043C8"/>
    <w:rsid w:val="00320432"/>
    <w:rsid w:val="0032136A"/>
    <w:rsid w:val="00325585"/>
    <w:rsid w:val="00337B48"/>
    <w:rsid w:val="00340D98"/>
    <w:rsid w:val="00345A03"/>
    <w:rsid w:val="0035133A"/>
    <w:rsid w:val="003552F9"/>
    <w:rsid w:val="00364488"/>
    <w:rsid w:val="0036493C"/>
    <w:rsid w:val="003670D1"/>
    <w:rsid w:val="003709C3"/>
    <w:rsid w:val="0037487B"/>
    <w:rsid w:val="003872AB"/>
    <w:rsid w:val="00392574"/>
    <w:rsid w:val="00397B17"/>
    <w:rsid w:val="003A2C45"/>
    <w:rsid w:val="003B5830"/>
    <w:rsid w:val="003E0645"/>
    <w:rsid w:val="003E1103"/>
    <w:rsid w:val="003E14D5"/>
    <w:rsid w:val="003F1382"/>
    <w:rsid w:val="003F2E38"/>
    <w:rsid w:val="003F6A86"/>
    <w:rsid w:val="0040428E"/>
    <w:rsid w:val="00433F81"/>
    <w:rsid w:val="00434560"/>
    <w:rsid w:val="00435343"/>
    <w:rsid w:val="00447B77"/>
    <w:rsid w:val="00447E07"/>
    <w:rsid w:val="0045284F"/>
    <w:rsid w:val="004530DE"/>
    <w:rsid w:val="004637EE"/>
    <w:rsid w:val="00480A3E"/>
    <w:rsid w:val="00481E43"/>
    <w:rsid w:val="00493B2C"/>
    <w:rsid w:val="00495DB2"/>
    <w:rsid w:val="004A048D"/>
    <w:rsid w:val="004B52C2"/>
    <w:rsid w:val="004C06C3"/>
    <w:rsid w:val="004C4071"/>
    <w:rsid w:val="004C569C"/>
    <w:rsid w:val="004D2F08"/>
    <w:rsid w:val="004D5221"/>
    <w:rsid w:val="004E423E"/>
    <w:rsid w:val="004F19B6"/>
    <w:rsid w:val="005008BF"/>
    <w:rsid w:val="005043E3"/>
    <w:rsid w:val="00512580"/>
    <w:rsid w:val="00515F1A"/>
    <w:rsid w:val="00520442"/>
    <w:rsid w:val="00530B4D"/>
    <w:rsid w:val="00536678"/>
    <w:rsid w:val="005367E7"/>
    <w:rsid w:val="005478A3"/>
    <w:rsid w:val="005651D0"/>
    <w:rsid w:val="00582C7E"/>
    <w:rsid w:val="005861BF"/>
    <w:rsid w:val="00594B7F"/>
    <w:rsid w:val="005B2FBA"/>
    <w:rsid w:val="005B3309"/>
    <w:rsid w:val="005B38B0"/>
    <w:rsid w:val="005B691D"/>
    <w:rsid w:val="005C209C"/>
    <w:rsid w:val="005C6D5D"/>
    <w:rsid w:val="005D3548"/>
    <w:rsid w:val="005D35C8"/>
    <w:rsid w:val="005E35BF"/>
    <w:rsid w:val="005F34F7"/>
    <w:rsid w:val="005F6BE6"/>
    <w:rsid w:val="00602E38"/>
    <w:rsid w:val="00612C69"/>
    <w:rsid w:val="00621CAC"/>
    <w:rsid w:val="006234D4"/>
    <w:rsid w:val="00624AE3"/>
    <w:rsid w:val="006276BB"/>
    <w:rsid w:val="00630A21"/>
    <w:rsid w:val="00645EBF"/>
    <w:rsid w:val="0065311B"/>
    <w:rsid w:val="00653C51"/>
    <w:rsid w:val="00672343"/>
    <w:rsid w:val="00695DCA"/>
    <w:rsid w:val="006A1F0B"/>
    <w:rsid w:val="006A315E"/>
    <w:rsid w:val="006B3906"/>
    <w:rsid w:val="006B62EC"/>
    <w:rsid w:val="006E05BA"/>
    <w:rsid w:val="006E774C"/>
    <w:rsid w:val="006F0394"/>
    <w:rsid w:val="006F2541"/>
    <w:rsid w:val="00706EB3"/>
    <w:rsid w:val="007210E3"/>
    <w:rsid w:val="007333F7"/>
    <w:rsid w:val="00747EBA"/>
    <w:rsid w:val="00757FAA"/>
    <w:rsid w:val="00767E6C"/>
    <w:rsid w:val="00770417"/>
    <w:rsid w:val="00773744"/>
    <w:rsid w:val="0078177F"/>
    <w:rsid w:val="007A2624"/>
    <w:rsid w:val="007C1BDE"/>
    <w:rsid w:val="007C40DD"/>
    <w:rsid w:val="007C4CAA"/>
    <w:rsid w:val="007C7C0A"/>
    <w:rsid w:val="007D3E66"/>
    <w:rsid w:val="007E1FBF"/>
    <w:rsid w:val="007F38D1"/>
    <w:rsid w:val="007F409A"/>
    <w:rsid w:val="007F431D"/>
    <w:rsid w:val="007F65EC"/>
    <w:rsid w:val="007F7DEA"/>
    <w:rsid w:val="00800805"/>
    <w:rsid w:val="008150E6"/>
    <w:rsid w:val="00836028"/>
    <w:rsid w:val="00840994"/>
    <w:rsid w:val="00866EDE"/>
    <w:rsid w:val="0088392D"/>
    <w:rsid w:val="00890752"/>
    <w:rsid w:val="00895375"/>
    <w:rsid w:val="008961F4"/>
    <w:rsid w:val="00896500"/>
    <w:rsid w:val="008A03FE"/>
    <w:rsid w:val="008B5617"/>
    <w:rsid w:val="008B6C63"/>
    <w:rsid w:val="008C785D"/>
    <w:rsid w:val="008D3B1B"/>
    <w:rsid w:val="008D47B6"/>
    <w:rsid w:val="008E327C"/>
    <w:rsid w:val="008E6ADD"/>
    <w:rsid w:val="008F47BF"/>
    <w:rsid w:val="00923B28"/>
    <w:rsid w:val="00953EEF"/>
    <w:rsid w:val="009540DF"/>
    <w:rsid w:val="00967A41"/>
    <w:rsid w:val="00985B8E"/>
    <w:rsid w:val="009A0DB3"/>
    <w:rsid w:val="009A3958"/>
    <w:rsid w:val="009B23C7"/>
    <w:rsid w:val="009E4FFF"/>
    <w:rsid w:val="009F24AB"/>
    <w:rsid w:val="009F6418"/>
    <w:rsid w:val="00A026AF"/>
    <w:rsid w:val="00A06C86"/>
    <w:rsid w:val="00A06C88"/>
    <w:rsid w:val="00A12412"/>
    <w:rsid w:val="00A15F8D"/>
    <w:rsid w:val="00A2019E"/>
    <w:rsid w:val="00A23F67"/>
    <w:rsid w:val="00A24CA1"/>
    <w:rsid w:val="00A37253"/>
    <w:rsid w:val="00A40E49"/>
    <w:rsid w:val="00A5202A"/>
    <w:rsid w:val="00A54C5D"/>
    <w:rsid w:val="00A6397A"/>
    <w:rsid w:val="00A703A2"/>
    <w:rsid w:val="00A704DC"/>
    <w:rsid w:val="00A71A0C"/>
    <w:rsid w:val="00A91D7D"/>
    <w:rsid w:val="00A932AD"/>
    <w:rsid w:val="00A947BA"/>
    <w:rsid w:val="00AA66FA"/>
    <w:rsid w:val="00AB5FD0"/>
    <w:rsid w:val="00AC0225"/>
    <w:rsid w:val="00AC5038"/>
    <w:rsid w:val="00AD25FA"/>
    <w:rsid w:val="00AF07FD"/>
    <w:rsid w:val="00AF1B4A"/>
    <w:rsid w:val="00AF699C"/>
    <w:rsid w:val="00B0748D"/>
    <w:rsid w:val="00B12B94"/>
    <w:rsid w:val="00B1395E"/>
    <w:rsid w:val="00B17C65"/>
    <w:rsid w:val="00B21D19"/>
    <w:rsid w:val="00B22C14"/>
    <w:rsid w:val="00B23BBE"/>
    <w:rsid w:val="00B33BAC"/>
    <w:rsid w:val="00B34911"/>
    <w:rsid w:val="00B37A5D"/>
    <w:rsid w:val="00B40D02"/>
    <w:rsid w:val="00B422C7"/>
    <w:rsid w:val="00B5013C"/>
    <w:rsid w:val="00B52D54"/>
    <w:rsid w:val="00B60A80"/>
    <w:rsid w:val="00B66650"/>
    <w:rsid w:val="00B83D83"/>
    <w:rsid w:val="00B865E0"/>
    <w:rsid w:val="00B92485"/>
    <w:rsid w:val="00B931DB"/>
    <w:rsid w:val="00B96340"/>
    <w:rsid w:val="00BA49B2"/>
    <w:rsid w:val="00BB080E"/>
    <w:rsid w:val="00BB1F90"/>
    <w:rsid w:val="00BC116E"/>
    <w:rsid w:val="00BD189E"/>
    <w:rsid w:val="00BD4D35"/>
    <w:rsid w:val="00BE36A5"/>
    <w:rsid w:val="00BE47D5"/>
    <w:rsid w:val="00BE668B"/>
    <w:rsid w:val="00BF0F87"/>
    <w:rsid w:val="00BF736B"/>
    <w:rsid w:val="00C22FED"/>
    <w:rsid w:val="00C236E2"/>
    <w:rsid w:val="00C24F5D"/>
    <w:rsid w:val="00C32653"/>
    <w:rsid w:val="00C56B8D"/>
    <w:rsid w:val="00CA09B3"/>
    <w:rsid w:val="00CA562B"/>
    <w:rsid w:val="00CC40D4"/>
    <w:rsid w:val="00CD6CF3"/>
    <w:rsid w:val="00CE011F"/>
    <w:rsid w:val="00D00CDA"/>
    <w:rsid w:val="00D0184B"/>
    <w:rsid w:val="00D12825"/>
    <w:rsid w:val="00D3074E"/>
    <w:rsid w:val="00D34982"/>
    <w:rsid w:val="00D45370"/>
    <w:rsid w:val="00D45D02"/>
    <w:rsid w:val="00D61CBC"/>
    <w:rsid w:val="00D6301A"/>
    <w:rsid w:val="00D64D93"/>
    <w:rsid w:val="00D73D32"/>
    <w:rsid w:val="00D97D4B"/>
    <w:rsid w:val="00DA3FD3"/>
    <w:rsid w:val="00DA78F6"/>
    <w:rsid w:val="00DC1F99"/>
    <w:rsid w:val="00DC729D"/>
    <w:rsid w:val="00DD3A5D"/>
    <w:rsid w:val="00DD78B9"/>
    <w:rsid w:val="00DE1C7B"/>
    <w:rsid w:val="00DE758E"/>
    <w:rsid w:val="00DF5C9F"/>
    <w:rsid w:val="00DF6082"/>
    <w:rsid w:val="00E03382"/>
    <w:rsid w:val="00E03777"/>
    <w:rsid w:val="00E0707D"/>
    <w:rsid w:val="00E12B66"/>
    <w:rsid w:val="00E130B5"/>
    <w:rsid w:val="00E138EF"/>
    <w:rsid w:val="00E5195A"/>
    <w:rsid w:val="00E5291F"/>
    <w:rsid w:val="00E6382D"/>
    <w:rsid w:val="00E66385"/>
    <w:rsid w:val="00E76277"/>
    <w:rsid w:val="00E811F4"/>
    <w:rsid w:val="00E93682"/>
    <w:rsid w:val="00EA16FD"/>
    <w:rsid w:val="00EB0B4C"/>
    <w:rsid w:val="00EB4012"/>
    <w:rsid w:val="00EB518C"/>
    <w:rsid w:val="00EC54D8"/>
    <w:rsid w:val="00EF6EC7"/>
    <w:rsid w:val="00F27DBF"/>
    <w:rsid w:val="00F435AE"/>
    <w:rsid w:val="00F44520"/>
    <w:rsid w:val="00F5356F"/>
    <w:rsid w:val="00F55F33"/>
    <w:rsid w:val="00FA376A"/>
    <w:rsid w:val="00FA44AA"/>
    <w:rsid w:val="00FB0D52"/>
    <w:rsid w:val="00FC7602"/>
    <w:rsid w:val="00FC7C7C"/>
    <w:rsid w:val="00FD5CA1"/>
    <w:rsid w:val="00FD73AC"/>
    <w:rsid w:val="00FF3ED4"/>
    <w:rsid w:val="00FF5251"/>
    <w:rsid w:val="00FF5F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2BF"/>
  <w15:chartTrackingRefBased/>
  <w15:docId w15:val="{4AFD849B-8FFD-4339-A5C2-0B4B580F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C"/>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C569C"/>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C569C"/>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C569C"/>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C569C"/>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C569C"/>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C569C"/>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C56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569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56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9C"/>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C569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C569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C569C"/>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C569C"/>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C569C"/>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C569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C56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569C"/>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C569C"/>
    <w:pPr>
      <w:spacing w:after="0" w:line="240" w:lineRule="auto"/>
    </w:pPr>
    <w:rPr>
      <w:sz w:val="20"/>
      <w:szCs w:val="20"/>
    </w:rPr>
  </w:style>
  <w:style w:type="character" w:customStyle="1" w:styleId="FootnoteTextChar">
    <w:name w:val="Footnote Text Char"/>
    <w:basedOn w:val="DefaultParagraphFont"/>
    <w:link w:val="FootnoteText"/>
    <w:uiPriority w:val="99"/>
    <w:rsid w:val="004C569C"/>
    <w:rPr>
      <w:rFonts w:ascii="Times New Roman" w:hAnsi="Times New Roman"/>
      <w:sz w:val="20"/>
      <w:szCs w:val="20"/>
    </w:rPr>
  </w:style>
  <w:style w:type="character" w:styleId="FootnoteReference">
    <w:name w:val="footnote reference"/>
    <w:basedOn w:val="DefaultParagraphFont"/>
    <w:uiPriority w:val="99"/>
    <w:semiHidden/>
    <w:unhideWhenUsed/>
    <w:rsid w:val="004C569C"/>
    <w:rPr>
      <w:vertAlign w:val="superscript"/>
    </w:rPr>
  </w:style>
  <w:style w:type="character" w:customStyle="1" w:styleId="apple-style-span">
    <w:name w:val="apple-style-span"/>
    <w:basedOn w:val="DefaultParagraphFont"/>
    <w:rsid w:val="004C569C"/>
  </w:style>
  <w:style w:type="paragraph" w:styleId="NormalWeb">
    <w:name w:val="Normal (Web)"/>
    <w:basedOn w:val="Normal"/>
    <w:uiPriority w:val="99"/>
    <w:unhideWhenUsed/>
    <w:rsid w:val="004C569C"/>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C569C"/>
    <w:rPr>
      <w:color w:val="0563C1" w:themeColor="hyperlink"/>
      <w:u w:val="single"/>
    </w:rPr>
  </w:style>
  <w:style w:type="paragraph" w:styleId="ListParagraph">
    <w:name w:val="List Paragraph"/>
    <w:basedOn w:val="Normal"/>
    <w:uiPriority w:val="34"/>
    <w:qFormat/>
    <w:rsid w:val="004C569C"/>
    <w:pPr>
      <w:ind w:left="720"/>
      <w:contextualSpacing/>
    </w:pPr>
  </w:style>
  <w:style w:type="paragraph" w:styleId="TOCHeading">
    <w:name w:val="TOC Heading"/>
    <w:basedOn w:val="Heading1"/>
    <w:next w:val="Normal"/>
    <w:uiPriority w:val="39"/>
    <w:unhideWhenUsed/>
    <w:qFormat/>
    <w:rsid w:val="004C569C"/>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C569C"/>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C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9C"/>
    <w:rPr>
      <w:rFonts w:ascii="Tahoma" w:hAnsi="Tahoma" w:cs="Tahoma"/>
      <w:sz w:val="16"/>
      <w:szCs w:val="16"/>
    </w:rPr>
  </w:style>
  <w:style w:type="paragraph" w:styleId="TOC2">
    <w:name w:val="toc 2"/>
    <w:basedOn w:val="Normal"/>
    <w:next w:val="Normal"/>
    <w:autoRedefine/>
    <w:uiPriority w:val="39"/>
    <w:unhideWhenUsed/>
    <w:qFormat/>
    <w:rsid w:val="004C569C"/>
    <w:pPr>
      <w:spacing w:after="100"/>
      <w:ind w:left="240"/>
    </w:pPr>
  </w:style>
  <w:style w:type="paragraph" w:styleId="TOC3">
    <w:name w:val="toc 3"/>
    <w:basedOn w:val="Normal"/>
    <w:next w:val="Normal"/>
    <w:autoRedefine/>
    <w:uiPriority w:val="39"/>
    <w:unhideWhenUsed/>
    <w:qFormat/>
    <w:rsid w:val="004C569C"/>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C569C"/>
    <w:rPr>
      <w:rFonts w:ascii="Times New Roman" w:hAnsi="Times New Roman"/>
      <w:sz w:val="24"/>
      <w:lang w:val="en-US"/>
    </w:rPr>
  </w:style>
  <w:style w:type="paragraph" w:styleId="Header">
    <w:name w:val="header"/>
    <w:basedOn w:val="Normal"/>
    <w:link w:val="HeaderChar"/>
    <w:uiPriority w:val="99"/>
    <w:unhideWhenUsed/>
    <w:rsid w:val="004C569C"/>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C569C"/>
    <w:rPr>
      <w:rFonts w:ascii="Times New Roman" w:hAnsi="Times New Roman"/>
      <w:sz w:val="24"/>
    </w:rPr>
  </w:style>
  <w:style w:type="paragraph" w:styleId="Footer">
    <w:name w:val="footer"/>
    <w:basedOn w:val="Normal"/>
    <w:link w:val="FooterChar"/>
    <w:uiPriority w:val="99"/>
    <w:unhideWhenUsed/>
    <w:rsid w:val="004C569C"/>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C569C"/>
    <w:rPr>
      <w:rFonts w:ascii="Times New Roman" w:hAnsi="Times New Roman"/>
      <w:sz w:val="24"/>
      <w:lang w:val="en-US"/>
    </w:rPr>
  </w:style>
  <w:style w:type="character" w:customStyle="1" w:styleId="word">
    <w:name w:val="word"/>
    <w:basedOn w:val="DefaultParagraphFont"/>
    <w:rsid w:val="004C569C"/>
  </w:style>
  <w:style w:type="character" w:customStyle="1" w:styleId="apple-converted-space">
    <w:name w:val="apple-converted-space"/>
    <w:basedOn w:val="DefaultParagraphFont"/>
    <w:rsid w:val="004C569C"/>
  </w:style>
  <w:style w:type="table" w:customStyle="1" w:styleId="LightShading1">
    <w:name w:val="Light Shading1"/>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C569C"/>
    <w:rPr>
      <w:color w:val="808080"/>
    </w:rPr>
  </w:style>
  <w:style w:type="table" w:styleId="TableGrid">
    <w:name w:val="Table Grid"/>
    <w:basedOn w:val="TableNormal"/>
    <w:uiPriority w:val="39"/>
    <w:rsid w:val="004C56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C569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C569C"/>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C569C"/>
    <w:rPr>
      <w:sz w:val="20"/>
      <w:szCs w:val="20"/>
    </w:rPr>
  </w:style>
  <w:style w:type="character" w:styleId="EndnoteReference">
    <w:name w:val="endnote reference"/>
    <w:basedOn w:val="DefaultParagraphFont"/>
    <w:uiPriority w:val="99"/>
    <w:semiHidden/>
    <w:unhideWhenUsed/>
    <w:rsid w:val="004C569C"/>
    <w:rPr>
      <w:vertAlign w:val="superscript"/>
    </w:rPr>
  </w:style>
  <w:style w:type="table" w:customStyle="1" w:styleId="LightShading2">
    <w:name w:val="Light Shading2"/>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C569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C569C"/>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C569C"/>
    <w:rPr>
      <w:b/>
      <w:bCs/>
      <w:i w:val="0"/>
      <w:iCs w:val="0"/>
    </w:rPr>
  </w:style>
  <w:style w:type="paragraph" w:styleId="Date">
    <w:name w:val="Date"/>
    <w:basedOn w:val="Normal"/>
    <w:next w:val="Normal"/>
    <w:link w:val="DateChar"/>
    <w:uiPriority w:val="99"/>
    <w:semiHidden/>
    <w:unhideWhenUsed/>
    <w:rsid w:val="004C569C"/>
    <w:rPr>
      <w:rFonts w:asciiTheme="minorHAnsi" w:hAnsiTheme="minorHAnsi"/>
      <w:sz w:val="22"/>
      <w:lang w:val="en-US"/>
    </w:rPr>
  </w:style>
  <w:style w:type="character" w:customStyle="1" w:styleId="DateChar">
    <w:name w:val="Date Char"/>
    <w:basedOn w:val="DefaultParagraphFont"/>
    <w:link w:val="Date"/>
    <w:uiPriority w:val="99"/>
    <w:semiHidden/>
    <w:rsid w:val="004C569C"/>
    <w:rPr>
      <w:lang w:val="en-US"/>
    </w:rPr>
  </w:style>
  <w:style w:type="character" w:styleId="FollowedHyperlink">
    <w:name w:val="FollowedHyperlink"/>
    <w:basedOn w:val="DefaultParagraphFont"/>
    <w:uiPriority w:val="99"/>
    <w:semiHidden/>
    <w:unhideWhenUsed/>
    <w:rsid w:val="004C569C"/>
    <w:rPr>
      <w:color w:val="954F72" w:themeColor="followedHyperlink"/>
      <w:u w:val="single"/>
    </w:rPr>
  </w:style>
  <w:style w:type="paragraph" w:styleId="TOC4">
    <w:name w:val="toc 4"/>
    <w:basedOn w:val="Normal"/>
    <w:next w:val="Normal"/>
    <w:autoRedefine/>
    <w:uiPriority w:val="39"/>
    <w:unhideWhenUsed/>
    <w:rsid w:val="004C569C"/>
    <w:pPr>
      <w:spacing w:after="100"/>
      <w:ind w:left="660"/>
    </w:pPr>
    <w:rPr>
      <w:rFonts w:asciiTheme="minorHAnsi" w:hAnsiTheme="minorHAnsi"/>
      <w:sz w:val="22"/>
    </w:rPr>
  </w:style>
  <w:style w:type="paragraph" w:styleId="TOC5">
    <w:name w:val="toc 5"/>
    <w:basedOn w:val="Normal"/>
    <w:next w:val="Normal"/>
    <w:autoRedefine/>
    <w:uiPriority w:val="39"/>
    <w:unhideWhenUsed/>
    <w:rsid w:val="004C569C"/>
    <w:pPr>
      <w:spacing w:after="100"/>
      <w:ind w:left="880"/>
    </w:pPr>
    <w:rPr>
      <w:rFonts w:asciiTheme="minorHAnsi" w:hAnsiTheme="minorHAnsi"/>
      <w:sz w:val="22"/>
    </w:rPr>
  </w:style>
  <w:style w:type="paragraph" w:styleId="TOC6">
    <w:name w:val="toc 6"/>
    <w:basedOn w:val="Normal"/>
    <w:next w:val="Normal"/>
    <w:autoRedefine/>
    <w:uiPriority w:val="39"/>
    <w:unhideWhenUsed/>
    <w:rsid w:val="004C569C"/>
    <w:pPr>
      <w:spacing w:after="100"/>
      <w:ind w:left="1100"/>
    </w:pPr>
    <w:rPr>
      <w:rFonts w:asciiTheme="minorHAnsi" w:hAnsiTheme="minorHAnsi"/>
      <w:sz w:val="22"/>
    </w:rPr>
  </w:style>
  <w:style w:type="paragraph" w:styleId="TOC7">
    <w:name w:val="toc 7"/>
    <w:basedOn w:val="Normal"/>
    <w:next w:val="Normal"/>
    <w:autoRedefine/>
    <w:uiPriority w:val="39"/>
    <w:unhideWhenUsed/>
    <w:rsid w:val="004C569C"/>
    <w:pPr>
      <w:spacing w:after="100"/>
      <w:ind w:left="1320"/>
    </w:pPr>
    <w:rPr>
      <w:rFonts w:asciiTheme="minorHAnsi" w:hAnsiTheme="minorHAnsi"/>
      <w:sz w:val="22"/>
    </w:rPr>
  </w:style>
  <w:style w:type="paragraph" w:styleId="TOC8">
    <w:name w:val="toc 8"/>
    <w:basedOn w:val="Normal"/>
    <w:next w:val="Normal"/>
    <w:autoRedefine/>
    <w:uiPriority w:val="39"/>
    <w:unhideWhenUsed/>
    <w:rsid w:val="004C569C"/>
    <w:pPr>
      <w:spacing w:after="100"/>
      <w:ind w:left="1540"/>
    </w:pPr>
    <w:rPr>
      <w:rFonts w:asciiTheme="minorHAnsi" w:hAnsiTheme="minorHAnsi"/>
      <w:sz w:val="22"/>
    </w:rPr>
  </w:style>
  <w:style w:type="paragraph" w:styleId="TOC9">
    <w:name w:val="toc 9"/>
    <w:basedOn w:val="Normal"/>
    <w:next w:val="Normal"/>
    <w:autoRedefine/>
    <w:uiPriority w:val="39"/>
    <w:unhideWhenUsed/>
    <w:rsid w:val="004C569C"/>
    <w:pPr>
      <w:spacing w:after="100"/>
      <w:ind w:left="1760"/>
    </w:pPr>
    <w:rPr>
      <w:rFonts w:asciiTheme="minorHAnsi" w:hAnsiTheme="minorHAnsi"/>
      <w:sz w:val="22"/>
    </w:rPr>
  </w:style>
  <w:style w:type="paragraph" w:styleId="Caption">
    <w:name w:val="caption"/>
    <w:basedOn w:val="Normal"/>
    <w:next w:val="Normal"/>
    <w:uiPriority w:val="35"/>
    <w:unhideWhenUsed/>
    <w:qFormat/>
    <w:rsid w:val="004C569C"/>
    <w:pPr>
      <w:spacing w:line="360" w:lineRule="auto"/>
      <w:jc w:val="center"/>
    </w:pPr>
    <w:rPr>
      <w:bCs/>
      <w:szCs w:val="18"/>
    </w:rPr>
  </w:style>
  <w:style w:type="paragraph" w:styleId="TableofFigures">
    <w:name w:val="table of figures"/>
    <w:basedOn w:val="Normal"/>
    <w:next w:val="Normal"/>
    <w:uiPriority w:val="99"/>
    <w:unhideWhenUsed/>
    <w:rsid w:val="004C569C"/>
    <w:pPr>
      <w:spacing w:after="0"/>
    </w:pPr>
  </w:style>
  <w:style w:type="numbering" w:customStyle="1" w:styleId="Style1">
    <w:name w:val="Style1"/>
    <w:uiPriority w:val="99"/>
    <w:rsid w:val="004C569C"/>
    <w:pPr>
      <w:numPr>
        <w:numId w:val="3"/>
      </w:numPr>
    </w:pPr>
  </w:style>
  <w:style w:type="numbering" w:customStyle="1" w:styleId="Style2">
    <w:name w:val="Style2"/>
    <w:uiPriority w:val="99"/>
    <w:rsid w:val="004C569C"/>
    <w:pPr>
      <w:numPr>
        <w:numId w:val="4"/>
      </w:numPr>
    </w:pPr>
  </w:style>
  <w:style w:type="numbering" w:customStyle="1" w:styleId="Style3">
    <w:name w:val="Style3"/>
    <w:uiPriority w:val="99"/>
    <w:rsid w:val="004C569C"/>
    <w:pPr>
      <w:numPr>
        <w:numId w:val="5"/>
      </w:numPr>
    </w:pPr>
  </w:style>
  <w:style w:type="numbering" w:customStyle="1" w:styleId="Style4">
    <w:name w:val="Style4"/>
    <w:uiPriority w:val="99"/>
    <w:rsid w:val="004C569C"/>
    <w:pPr>
      <w:numPr>
        <w:numId w:val="6"/>
      </w:numPr>
    </w:pPr>
  </w:style>
  <w:style w:type="paragraph" w:styleId="DocumentMap">
    <w:name w:val="Document Map"/>
    <w:basedOn w:val="Normal"/>
    <w:link w:val="DocumentMapChar"/>
    <w:uiPriority w:val="99"/>
    <w:semiHidden/>
    <w:unhideWhenUsed/>
    <w:rsid w:val="004C569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569C"/>
    <w:rPr>
      <w:rFonts w:ascii="Tahoma" w:hAnsi="Tahoma" w:cs="Tahoma"/>
      <w:sz w:val="16"/>
      <w:szCs w:val="16"/>
    </w:rPr>
  </w:style>
  <w:style w:type="character" w:styleId="CommentReference">
    <w:name w:val="annotation reference"/>
    <w:basedOn w:val="DefaultParagraphFont"/>
    <w:uiPriority w:val="99"/>
    <w:semiHidden/>
    <w:unhideWhenUsed/>
    <w:rsid w:val="004C569C"/>
    <w:rPr>
      <w:sz w:val="16"/>
      <w:szCs w:val="16"/>
    </w:rPr>
  </w:style>
  <w:style w:type="paragraph" w:styleId="CommentText">
    <w:name w:val="annotation text"/>
    <w:basedOn w:val="Normal"/>
    <w:link w:val="CommentTextChar"/>
    <w:uiPriority w:val="99"/>
    <w:unhideWhenUsed/>
    <w:rsid w:val="004C569C"/>
    <w:pPr>
      <w:spacing w:line="240" w:lineRule="auto"/>
    </w:pPr>
    <w:rPr>
      <w:sz w:val="20"/>
      <w:szCs w:val="20"/>
    </w:rPr>
  </w:style>
  <w:style w:type="character" w:customStyle="1" w:styleId="CommentTextChar">
    <w:name w:val="Comment Text Char"/>
    <w:basedOn w:val="DefaultParagraphFont"/>
    <w:link w:val="CommentText"/>
    <w:uiPriority w:val="99"/>
    <w:rsid w:val="004C56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569C"/>
    <w:rPr>
      <w:b/>
      <w:bCs/>
    </w:rPr>
  </w:style>
  <w:style w:type="character" w:customStyle="1" w:styleId="CommentSubjectChar">
    <w:name w:val="Comment Subject Char"/>
    <w:basedOn w:val="CommentTextChar"/>
    <w:link w:val="CommentSubject"/>
    <w:uiPriority w:val="99"/>
    <w:semiHidden/>
    <w:rsid w:val="004C569C"/>
    <w:rPr>
      <w:rFonts w:ascii="Times New Roman" w:hAnsi="Times New Roman"/>
      <w:b/>
      <w:bCs/>
      <w:sz w:val="20"/>
      <w:szCs w:val="20"/>
    </w:rPr>
  </w:style>
  <w:style w:type="paragraph" w:styleId="Revision">
    <w:name w:val="Revision"/>
    <w:hidden/>
    <w:uiPriority w:val="99"/>
    <w:semiHidden/>
    <w:rsid w:val="004C569C"/>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C569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C569C"/>
    <w:rPr>
      <w:rFonts w:ascii="Times New Roman" w:hAnsi="Times New Roman" w:cs="Times New Roman"/>
      <w:noProof/>
      <w:sz w:val="24"/>
    </w:rPr>
  </w:style>
  <w:style w:type="paragraph" w:customStyle="1" w:styleId="EndNoteBibliography">
    <w:name w:val="EndNote Bibliography"/>
    <w:basedOn w:val="Normal"/>
    <w:link w:val="EndNoteBibliographyChar"/>
    <w:rsid w:val="004C569C"/>
    <w:pPr>
      <w:spacing w:line="240" w:lineRule="auto"/>
    </w:pPr>
    <w:rPr>
      <w:rFonts w:cs="Times New Roman"/>
      <w:noProof/>
    </w:rPr>
  </w:style>
  <w:style w:type="character" w:customStyle="1" w:styleId="EndNoteBibliographyChar">
    <w:name w:val="EndNote Bibliography Char"/>
    <w:basedOn w:val="DefaultParagraphFont"/>
    <w:link w:val="EndNoteBibliography"/>
    <w:rsid w:val="004C569C"/>
    <w:rPr>
      <w:rFonts w:ascii="Times New Roman" w:hAnsi="Times New Roman" w:cs="Times New Roman"/>
      <w:noProof/>
      <w:sz w:val="24"/>
    </w:rPr>
  </w:style>
  <w:style w:type="table" w:customStyle="1" w:styleId="ListTable1Light1">
    <w:name w:val="List Table 1 Light1"/>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C56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C5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C56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C569C"/>
    <w:rPr>
      <w:color w:val="2B579A"/>
      <w:shd w:val="clear" w:color="auto" w:fill="E6E6E6"/>
    </w:rPr>
  </w:style>
  <w:style w:type="character" w:customStyle="1" w:styleId="UnresolvedMention1">
    <w:name w:val="Unresolved Mention1"/>
    <w:basedOn w:val="DefaultParagraphFont"/>
    <w:uiPriority w:val="99"/>
    <w:semiHidden/>
    <w:unhideWhenUsed/>
    <w:rsid w:val="004C569C"/>
    <w:rPr>
      <w:color w:val="808080"/>
      <w:shd w:val="clear" w:color="auto" w:fill="E6E6E6"/>
    </w:rPr>
  </w:style>
  <w:style w:type="character" w:customStyle="1" w:styleId="UnresolvedMention2">
    <w:name w:val="Unresolved Mention2"/>
    <w:basedOn w:val="DefaultParagraphFont"/>
    <w:uiPriority w:val="99"/>
    <w:semiHidden/>
    <w:unhideWhenUsed/>
    <w:rsid w:val="004C569C"/>
    <w:rPr>
      <w:color w:val="808080"/>
      <w:shd w:val="clear" w:color="auto" w:fill="E6E6E6"/>
    </w:rPr>
  </w:style>
  <w:style w:type="character" w:customStyle="1" w:styleId="UnresolvedMention3">
    <w:name w:val="Unresolved Mention3"/>
    <w:basedOn w:val="DefaultParagraphFont"/>
    <w:uiPriority w:val="99"/>
    <w:rsid w:val="004C569C"/>
    <w:rPr>
      <w:color w:val="808080"/>
      <w:shd w:val="clear" w:color="auto" w:fill="E6E6E6"/>
    </w:rPr>
  </w:style>
  <w:style w:type="paragraph" w:customStyle="1" w:styleId="TableParagraph">
    <w:name w:val="Table Paragraph"/>
    <w:basedOn w:val="Normal"/>
    <w:uiPriority w:val="1"/>
    <w:qFormat/>
    <w:rsid w:val="004C569C"/>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4C569C"/>
    <w:rPr>
      <w:color w:val="808080"/>
      <w:shd w:val="clear" w:color="auto" w:fill="E6E6E6"/>
    </w:rPr>
  </w:style>
  <w:style w:type="character" w:customStyle="1" w:styleId="UnresolvedMention5">
    <w:name w:val="Unresolved Mention5"/>
    <w:basedOn w:val="DefaultParagraphFont"/>
    <w:uiPriority w:val="99"/>
    <w:rsid w:val="004C569C"/>
    <w:rPr>
      <w:color w:val="808080"/>
      <w:shd w:val="clear" w:color="auto" w:fill="E6E6E6"/>
    </w:rPr>
  </w:style>
  <w:style w:type="character" w:styleId="UnresolvedMention">
    <w:name w:val="Unresolved Mention"/>
    <w:basedOn w:val="DefaultParagraphFont"/>
    <w:uiPriority w:val="99"/>
    <w:semiHidden/>
    <w:unhideWhenUsed/>
    <w:rsid w:val="00162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4764">
      <w:marLeft w:val="0"/>
      <w:marRight w:val="0"/>
      <w:marTop w:val="0"/>
      <w:marBottom w:val="0"/>
      <w:divBdr>
        <w:top w:val="none" w:sz="0" w:space="0" w:color="auto"/>
        <w:left w:val="none" w:sz="0" w:space="0" w:color="auto"/>
        <w:bottom w:val="none" w:sz="0" w:space="0" w:color="auto"/>
        <w:right w:val="none" w:sz="0" w:space="0" w:color="auto"/>
      </w:divBdr>
      <w:divsChild>
        <w:div w:id="576137159">
          <w:marLeft w:val="0"/>
          <w:marRight w:val="0"/>
          <w:marTop w:val="0"/>
          <w:marBottom w:val="0"/>
          <w:divBdr>
            <w:top w:val="none" w:sz="0" w:space="0" w:color="auto"/>
            <w:left w:val="none" w:sz="0" w:space="0" w:color="auto"/>
            <w:bottom w:val="none" w:sz="0" w:space="0" w:color="auto"/>
            <w:right w:val="none" w:sz="0" w:space="0" w:color="auto"/>
          </w:divBdr>
        </w:div>
      </w:divsChild>
    </w:div>
    <w:div w:id="30960172">
      <w:marLeft w:val="0"/>
      <w:marRight w:val="0"/>
      <w:marTop w:val="0"/>
      <w:marBottom w:val="0"/>
      <w:divBdr>
        <w:top w:val="none" w:sz="0" w:space="0" w:color="auto"/>
        <w:left w:val="none" w:sz="0" w:space="0" w:color="auto"/>
        <w:bottom w:val="none" w:sz="0" w:space="0" w:color="auto"/>
        <w:right w:val="none" w:sz="0" w:space="0" w:color="auto"/>
      </w:divBdr>
      <w:divsChild>
        <w:div w:id="1894653771">
          <w:marLeft w:val="0"/>
          <w:marRight w:val="0"/>
          <w:marTop w:val="0"/>
          <w:marBottom w:val="0"/>
          <w:divBdr>
            <w:top w:val="none" w:sz="0" w:space="0" w:color="auto"/>
            <w:left w:val="none" w:sz="0" w:space="0" w:color="auto"/>
            <w:bottom w:val="none" w:sz="0" w:space="0" w:color="auto"/>
            <w:right w:val="none" w:sz="0" w:space="0" w:color="auto"/>
          </w:divBdr>
        </w:div>
      </w:divsChild>
    </w:div>
    <w:div w:id="94634943">
      <w:marLeft w:val="0"/>
      <w:marRight w:val="0"/>
      <w:marTop w:val="0"/>
      <w:marBottom w:val="0"/>
      <w:divBdr>
        <w:top w:val="none" w:sz="0" w:space="0" w:color="auto"/>
        <w:left w:val="none" w:sz="0" w:space="0" w:color="auto"/>
        <w:bottom w:val="none" w:sz="0" w:space="0" w:color="auto"/>
        <w:right w:val="none" w:sz="0" w:space="0" w:color="auto"/>
      </w:divBdr>
      <w:divsChild>
        <w:div w:id="537546347">
          <w:marLeft w:val="0"/>
          <w:marRight w:val="0"/>
          <w:marTop w:val="0"/>
          <w:marBottom w:val="0"/>
          <w:divBdr>
            <w:top w:val="none" w:sz="0" w:space="0" w:color="auto"/>
            <w:left w:val="none" w:sz="0" w:space="0" w:color="auto"/>
            <w:bottom w:val="none" w:sz="0" w:space="0" w:color="auto"/>
            <w:right w:val="none" w:sz="0" w:space="0" w:color="auto"/>
          </w:divBdr>
        </w:div>
      </w:divsChild>
    </w:div>
    <w:div w:id="107283582">
      <w:marLeft w:val="0"/>
      <w:marRight w:val="0"/>
      <w:marTop w:val="0"/>
      <w:marBottom w:val="0"/>
      <w:divBdr>
        <w:top w:val="none" w:sz="0" w:space="0" w:color="auto"/>
        <w:left w:val="none" w:sz="0" w:space="0" w:color="auto"/>
        <w:bottom w:val="none" w:sz="0" w:space="0" w:color="auto"/>
        <w:right w:val="none" w:sz="0" w:space="0" w:color="auto"/>
      </w:divBdr>
      <w:divsChild>
        <w:div w:id="512646801">
          <w:marLeft w:val="0"/>
          <w:marRight w:val="0"/>
          <w:marTop w:val="0"/>
          <w:marBottom w:val="0"/>
          <w:divBdr>
            <w:top w:val="none" w:sz="0" w:space="0" w:color="auto"/>
            <w:left w:val="none" w:sz="0" w:space="0" w:color="auto"/>
            <w:bottom w:val="none" w:sz="0" w:space="0" w:color="auto"/>
            <w:right w:val="none" w:sz="0" w:space="0" w:color="auto"/>
          </w:divBdr>
        </w:div>
      </w:divsChild>
    </w:div>
    <w:div w:id="144663816">
      <w:marLeft w:val="0"/>
      <w:marRight w:val="0"/>
      <w:marTop w:val="0"/>
      <w:marBottom w:val="0"/>
      <w:divBdr>
        <w:top w:val="none" w:sz="0" w:space="0" w:color="auto"/>
        <w:left w:val="none" w:sz="0" w:space="0" w:color="auto"/>
        <w:bottom w:val="none" w:sz="0" w:space="0" w:color="auto"/>
        <w:right w:val="none" w:sz="0" w:space="0" w:color="auto"/>
      </w:divBdr>
      <w:divsChild>
        <w:div w:id="660474577">
          <w:marLeft w:val="0"/>
          <w:marRight w:val="0"/>
          <w:marTop w:val="0"/>
          <w:marBottom w:val="0"/>
          <w:divBdr>
            <w:top w:val="none" w:sz="0" w:space="0" w:color="auto"/>
            <w:left w:val="none" w:sz="0" w:space="0" w:color="auto"/>
            <w:bottom w:val="none" w:sz="0" w:space="0" w:color="auto"/>
            <w:right w:val="none" w:sz="0" w:space="0" w:color="auto"/>
          </w:divBdr>
        </w:div>
      </w:divsChild>
    </w:div>
    <w:div w:id="163518706">
      <w:marLeft w:val="0"/>
      <w:marRight w:val="0"/>
      <w:marTop w:val="0"/>
      <w:marBottom w:val="0"/>
      <w:divBdr>
        <w:top w:val="none" w:sz="0" w:space="0" w:color="auto"/>
        <w:left w:val="none" w:sz="0" w:space="0" w:color="auto"/>
        <w:bottom w:val="none" w:sz="0" w:space="0" w:color="auto"/>
        <w:right w:val="none" w:sz="0" w:space="0" w:color="auto"/>
      </w:divBdr>
      <w:divsChild>
        <w:div w:id="1058894459">
          <w:marLeft w:val="0"/>
          <w:marRight w:val="0"/>
          <w:marTop w:val="0"/>
          <w:marBottom w:val="0"/>
          <w:divBdr>
            <w:top w:val="none" w:sz="0" w:space="0" w:color="auto"/>
            <w:left w:val="none" w:sz="0" w:space="0" w:color="auto"/>
            <w:bottom w:val="none" w:sz="0" w:space="0" w:color="auto"/>
            <w:right w:val="none" w:sz="0" w:space="0" w:color="auto"/>
          </w:divBdr>
        </w:div>
      </w:divsChild>
    </w:div>
    <w:div w:id="192964791">
      <w:marLeft w:val="0"/>
      <w:marRight w:val="0"/>
      <w:marTop w:val="0"/>
      <w:marBottom w:val="0"/>
      <w:divBdr>
        <w:top w:val="none" w:sz="0" w:space="0" w:color="auto"/>
        <w:left w:val="none" w:sz="0" w:space="0" w:color="auto"/>
        <w:bottom w:val="none" w:sz="0" w:space="0" w:color="auto"/>
        <w:right w:val="none" w:sz="0" w:space="0" w:color="auto"/>
      </w:divBdr>
      <w:divsChild>
        <w:div w:id="1124809662">
          <w:marLeft w:val="0"/>
          <w:marRight w:val="0"/>
          <w:marTop w:val="0"/>
          <w:marBottom w:val="0"/>
          <w:divBdr>
            <w:top w:val="none" w:sz="0" w:space="0" w:color="auto"/>
            <w:left w:val="none" w:sz="0" w:space="0" w:color="auto"/>
            <w:bottom w:val="none" w:sz="0" w:space="0" w:color="auto"/>
            <w:right w:val="none" w:sz="0" w:space="0" w:color="auto"/>
          </w:divBdr>
        </w:div>
      </w:divsChild>
    </w:div>
    <w:div w:id="277445806">
      <w:marLeft w:val="0"/>
      <w:marRight w:val="0"/>
      <w:marTop w:val="0"/>
      <w:marBottom w:val="0"/>
      <w:divBdr>
        <w:top w:val="none" w:sz="0" w:space="0" w:color="auto"/>
        <w:left w:val="none" w:sz="0" w:space="0" w:color="auto"/>
        <w:bottom w:val="none" w:sz="0" w:space="0" w:color="auto"/>
        <w:right w:val="none" w:sz="0" w:space="0" w:color="auto"/>
      </w:divBdr>
      <w:divsChild>
        <w:div w:id="407121310">
          <w:marLeft w:val="0"/>
          <w:marRight w:val="0"/>
          <w:marTop w:val="0"/>
          <w:marBottom w:val="0"/>
          <w:divBdr>
            <w:top w:val="none" w:sz="0" w:space="0" w:color="auto"/>
            <w:left w:val="none" w:sz="0" w:space="0" w:color="auto"/>
            <w:bottom w:val="none" w:sz="0" w:space="0" w:color="auto"/>
            <w:right w:val="none" w:sz="0" w:space="0" w:color="auto"/>
          </w:divBdr>
        </w:div>
      </w:divsChild>
    </w:div>
    <w:div w:id="299268316">
      <w:marLeft w:val="0"/>
      <w:marRight w:val="0"/>
      <w:marTop w:val="0"/>
      <w:marBottom w:val="0"/>
      <w:divBdr>
        <w:top w:val="none" w:sz="0" w:space="0" w:color="auto"/>
        <w:left w:val="none" w:sz="0" w:space="0" w:color="auto"/>
        <w:bottom w:val="none" w:sz="0" w:space="0" w:color="auto"/>
        <w:right w:val="none" w:sz="0" w:space="0" w:color="auto"/>
      </w:divBdr>
      <w:divsChild>
        <w:div w:id="1413696004">
          <w:marLeft w:val="0"/>
          <w:marRight w:val="0"/>
          <w:marTop w:val="0"/>
          <w:marBottom w:val="0"/>
          <w:divBdr>
            <w:top w:val="none" w:sz="0" w:space="0" w:color="auto"/>
            <w:left w:val="none" w:sz="0" w:space="0" w:color="auto"/>
            <w:bottom w:val="none" w:sz="0" w:space="0" w:color="auto"/>
            <w:right w:val="none" w:sz="0" w:space="0" w:color="auto"/>
          </w:divBdr>
        </w:div>
      </w:divsChild>
    </w:div>
    <w:div w:id="311636890">
      <w:bodyDiv w:val="1"/>
      <w:marLeft w:val="0"/>
      <w:marRight w:val="0"/>
      <w:marTop w:val="0"/>
      <w:marBottom w:val="0"/>
      <w:divBdr>
        <w:top w:val="none" w:sz="0" w:space="0" w:color="auto"/>
        <w:left w:val="none" w:sz="0" w:space="0" w:color="auto"/>
        <w:bottom w:val="none" w:sz="0" w:space="0" w:color="auto"/>
        <w:right w:val="none" w:sz="0" w:space="0" w:color="auto"/>
      </w:divBdr>
    </w:div>
    <w:div w:id="330840626">
      <w:marLeft w:val="0"/>
      <w:marRight w:val="0"/>
      <w:marTop w:val="0"/>
      <w:marBottom w:val="0"/>
      <w:divBdr>
        <w:top w:val="none" w:sz="0" w:space="0" w:color="auto"/>
        <w:left w:val="none" w:sz="0" w:space="0" w:color="auto"/>
        <w:bottom w:val="none" w:sz="0" w:space="0" w:color="auto"/>
        <w:right w:val="none" w:sz="0" w:space="0" w:color="auto"/>
      </w:divBdr>
      <w:divsChild>
        <w:div w:id="708578599">
          <w:marLeft w:val="0"/>
          <w:marRight w:val="0"/>
          <w:marTop w:val="0"/>
          <w:marBottom w:val="0"/>
          <w:divBdr>
            <w:top w:val="none" w:sz="0" w:space="0" w:color="auto"/>
            <w:left w:val="none" w:sz="0" w:space="0" w:color="auto"/>
            <w:bottom w:val="none" w:sz="0" w:space="0" w:color="auto"/>
            <w:right w:val="none" w:sz="0" w:space="0" w:color="auto"/>
          </w:divBdr>
        </w:div>
      </w:divsChild>
    </w:div>
    <w:div w:id="394816784">
      <w:bodyDiv w:val="1"/>
      <w:marLeft w:val="0"/>
      <w:marRight w:val="0"/>
      <w:marTop w:val="0"/>
      <w:marBottom w:val="0"/>
      <w:divBdr>
        <w:top w:val="none" w:sz="0" w:space="0" w:color="auto"/>
        <w:left w:val="none" w:sz="0" w:space="0" w:color="auto"/>
        <w:bottom w:val="none" w:sz="0" w:space="0" w:color="auto"/>
        <w:right w:val="none" w:sz="0" w:space="0" w:color="auto"/>
      </w:divBdr>
    </w:div>
    <w:div w:id="399211923">
      <w:marLeft w:val="0"/>
      <w:marRight w:val="0"/>
      <w:marTop w:val="0"/>
      <w:marBottom w:val="0"/>
      <w:divBdr>
        <w:top w:val="none" w:sz="0" w:space="0" w:color="auto"/>
        <w:left w:val="none" w:sz="0" w:space="0" w:color="auto"/>
        <w:bottom w:val="none" w:sz="0" w:space="0" w:color="auto"/>
        <w:right w:val="none" w:sz="0" w:space="0" w:color="auto"/>
      </w:divBdr>
      <w:divsChild>
        <w:div w:id="519977114">
          <w:marLeft w:val="0"/>
          <w:marRight w:val="0"/>
          <w:marTop w:val="0"/>
          <w:marBottom w:val="0"/>
          <w:divBdr>
            <w:top w:val="none" w:sz="0" w:space="0" w:color="auto"/>
            <w:left w:val="none" w:sz="0" w:space="0" w:color="auto"/>
            <w:bottom w:val="none" w:sz="0" w:space="0" w:color="auto"/>
            <w:right w:val="none" w:sz="0" w:space="0" w:color="auto"/>
          </w:divBdr>
        </w:div>
      </w:divsChild>
    </w:div>
    <w:div w:id="400178319">
      <w:bodyDiv w:val="1"/>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sChild>
        <w:div w:id="517740616">
          <w:marLeft w:val="0"/>
          <w:marRight w:val="0"/>
          <w:marTop w:val="0"/>
          <w:marBottom w:val="0"/>
          <w:divBdr>
            <w:top w:val="none" w:sz="0" w:space="0" w:color="auto"/>
            <w:left w:val="none" w:sz="0" w:space="0" w:color="auto"/>
            <w:bottom w:val="none" w:sz="0" w:space="0" w:color="auto"/>
            <w:right w:val="none" w:sz="0" w:space="0" w:color="auto"/>
          </w:divBdr>
        </w:div>
      </w:divsChild>
    </w:div>
    <w:div w:id="432437260">
      <w:marLeft w:val="0"/>
      <w:marRight w:val="0"/>
      <w:marTop w:val="0"/>
      <w:marBottom w:val="0"/>
      <w:divBdr>
        <w:top w:val="none" w:sz="0" w:space="0" w:color="auto"/>
        <w:left w:val="none" w:sz="0" w:space="0" w:color="auto"/>
        <w:bottom w:val="none" w:sz="0" w:space="0" w:color="auto"/>
        <w:right w:val="none" w:sz="0" w:space="0" w:color="auto"/>
      </w:divBdr>
      <w:divsChild>
        <w:div w:id="1361782687">
          <w:marLeft w:val="0"/>
          <w:marRight w:val="0"/>
          <w:marTop w:val="0"/>
          <w:marBottom w:val="0"/>
          <w:divBdr>
            <w:top w:val="none" w:sz="0" w:space="0" w:color="auto"/>
            <w:left w:val="none" w:sz="0" w:space="0" w:color="auto"/>
            <w:bottom w:val="none" w:sz="0" w:space="0" w:color="auto"/>
            <w:right w:val="none" w:sz="0" w:space="0" w:color="auto"/>
          </w:divBdr>
        </w:div>
      </w:divsChild>
    </w:div>
    <w:div w:id="443573492">
      <w:marLeft w:val="0"/>
      <w:marRight w:val="0"/>
      <w:marTop w:val="0"/>
      <w:marBottom w:val="0"/>
      <w:divBdr>
        <w:top w:val="none" w:sz="0" w:space="0" w:color="auto"/>
        <w:left w:val="none" w:sz="0" w:space="0" w:color="auto"/>
        <w:bottom w:val="none" w:sz="0" w:space="0" w:color="auto"/>
        <w:right w:val="none" w:sz="0" w:space="0" w:color="auto"/>
      </w:divBdr>
      <w:divsChild>
        <w:div w:id="1749645761">
          <w:marLeft w:val="0"/>
          <w:marRight w:val="0"/>
          <w:marTop w:val="0"/>
          <w:marBottom w:val="0"/>
          <w:divBdr>
            <w:top w:val="none" w:sz="0" w:space="0" w:color="auto"/>
            <w:left w:val="none" w:sz="0" w:space="0" w:color="auto"/>
            <w:bottom w:val="none" w:sz="0" w:space="0" w:color="auto"/>
            <w:right w:val="none" w:sz="0" w:space="0" w:color="auto"/>
          </w:divBdr>
        </w:div>
      </w:divsChild>
    </w:div>
    <w:div w:id="519858527">
      <w:bodyDiv w:val="1"/>
      <w:marLeft w:val="0"/>
      <w:marRight w:val="0"/>
      <w:marTop w:val="0"/>
      <w:marBottom w:val="0"/>
      <w:divBdr>
        <w:top w:val="none" w:sz="0" w:space="0" w:color="auto"/>
        <w:left w:val="none" w:sz="0" w:space="0" w:color="auto"/>
        <w:bottom w:val="none" w:sz="0" w:space="0" w:color="auto"/>
        <w:right w:val="none" w:sz="0" w:space="0" w:color="auto"/>
      </w:divBdr>
    </w:div>
    <w:div w:id="551624945">
      <w:marLeft w:val="0"/>
      <w:marRight w:val="0"/>
      <w:marTop w:val="0"/>
      <w:marBottom w:val="0"/>
      <w:divBdr>
        <w:top w:val="none" w:sz="0" w:space="0" w:color="auto"/>
        <w:left w:val="none" w:sz="0" w:space="0" w:color="auto"/>
        <w:bottom w:val="none" w:sz="0" w:space="0" w:color="auto"/>
        <w:right w:val="none" w:sz="0" w:space="0" w:color="auto"/>
      </w:divBdr>
      <w:divsChild>
        <w:div w:id="1045911669">
          <w:marLeft w:val="0"/>
          <w:marRight w:val="0"/>
          <w:marTop w:val="0"/>
          <w:marBottom w:val="0"/>
          <w:divBdr>
            <w:top w:val="none" w:sz="0" w:space="0" w:color="auto"/>
            <w:left w:val="none" w:sz="0" w:space="0" w:color="auto"/>
            <w:bottom w:val="none" w:sz="0" w:space="0" w:color="auto"/>
            <w:right w:val="none" w:sz="0" w:space="0" w:color="auto"/>
          </w:divBdr>
        </w:div>
      </w:divsChild>
    </w:div>
    <w:div w:id="556551626">
      <w:marLeft w:val="0"/>
      <w:marRight w:val="0"/>
      <w:marTop w:val="0"/>
      <w:marBottom w:val="0"/>
      <w:divBdr>
        <w:top w:val="none" w:sz="0" w:space="0" w:color="auto"/>
        <w:left w:val="none" w:sz="0" w:space="0" w:color="auto"/>
        <w:bottom w:val="none" w:sz="0" w:space="0" w:color="auto"/>
        <w:right w:val="none" w:sz="0" w:space="0" w:color="auto"/>
      </w:divBdr>
      <w:divsChild>
        <w:div w:id="182597600">
          <w:marLeft w:val="0"/>
          <w:marRight w:val="0"/>
          <w:marTop w:val="0"/>
          <w:marBottom w:val="0"/>
          <w:divBdr>
            <w:top w:val="none" w:sz="0" w:space="0" w:color="auto"/>
            <w:left w:val="none" w:sz="0" w:space="0" w:color="auto"/>
            <w:bottom w:val="none" w:sz="0" w:space="0" w:color="auto"/>
            <w:right w:val="none" w:sz="0" w:space="0" w:color="auto"/>
          </w:divBdr>
        </w:div>
      </w:divsChild>
    </w:div>
    <w:div w:id="599410279">
      <w:marLeft w:val="0"/>
      <w:marRight w:val="0"/>
      <w:marTop w:val="0"/>
      <w:marBottom w:val="0"/>
      <w:divBdr>
        <w:top w:val="none" w:sz="0" w:space="0" w:color="auto"/>
        <w:left w:val="none" w:sz="0" w:space="0" w:color="auto"/>
        <w:bottom w:val="none" w:sz="0" w:space="0" w:color="auto"/>
        <w:right w:val="none" w:sz="0" w:space="0" w:color="auto"/>
      </w:divBdr>
      <w:divsChild>
        <w:div w:id="1188250353">
          <w:marLeft w:val="0"/>
          <w:marRight w:val="0"/>
          <w:marTop w:val="0"/>
          <w:marBottom w:val="0"/>
          <w:divBdr>
            <w:top w:val="none" w:sz="0" w:space="0" w:color="auto"/>
            <w:left w:val="none" w:sz="0" w:space="0" w:color="auto"/>
            <w:bottom w:val="none" w:sz="0" w:space="0" w:color="auto"/>
            <w:right w:val="none" w:sz="0" w:space="0" w:color="auto"/>
          </w:divBdr>
        </w:div>
      </w:divsChild>
    </w:div>
    <w:div w:id="615143905">
      <w:marLeft w:val="0"/>
      <w:marRight w:val="0"/>
      <w:marTop w:val="0"/>
      <w:marBottom w:val="0"/>
      <w:divBdr>
        <w:top w:val="none" w:sz="0" w:space="0" w:color="auto"/>
        <w:left w:val="none" w:sz="0" w:space="0" w:color="auto"/>
        <w:bottom w:val="none" w:sz="0" w:space="0" w:color="auto"/>
        <w:right w:val="none" w:sz="0" w:space="0" w:color="auto"/>
      </w:divBdr>
      <w:divsChild>
        <w:div w:id="1607425588">
          <w:marLeft w:val="0"/>
          <w:marRight w:val="0"/>
          <w:marTop w:val="0"/>
          <w:marBottom w:val="0"/>
          <w:divBdr>
            <w:top w:val="none" w:sz="0" w:space="0" w:color="auto"/>
            <w:left w:val="none" w:sz="0" w:space="0" w:color="auto"/>
            <w:bottom w:val="none" w:sz="0" w:space="0" w:color="auto"/>
            <w:right w:val="none" w:sz="0" w:space="0" w:color="auto"/>
          </w:divBdr>
        </w:div>
      </w:divsChild>
    </w:div>
    <w:div w:id="647824017">
      <w:marLeft w:val="0"/>
      <w:marRight w:val="0"/>
      <w:marTop w:val="0"/>
      <w:marBottom w:val="0"/>
      <w:divBdr>
        <w:top w:val="none" w:sz="0" w:space="0" w:color="auto"/>
        <w:left w:val="none" w:sz="0" w:space="0" w:color="auto"/>
        <w:bottom w:val="none" w:sz="0" w:space="0" w:color="auto"/>
        <w:right w:val="none" w:sz="0" w:space="0" w:color="auto"/>
      </w:divBdr>
      <w:divsChild>
        <w:div w:id="1557546490">
          <w:marLeft w:val="0"/>
          <w:marRight w:val="0"/>
          <w:marTop w:val="0"/>
          <w:marBottom w:val="0"/>
          <w:divBdr>
            <w:top w:val="none" w:sz="0" w:space="0" w:color="auto"/>
            <w:left w:val="none" w:sz="0" w:space="0" w:color="auto"/>
            <w:bottom w:val="none" w:sz="0" w:space="0" w:color="auto"/>
            <w:right w:val="none" w:sz="0" w:space="0" w:color="auto"/>
          </w:divBdr>
        </w:div>
      </w:divsChild>
    </w:div>
    <w:div w:id="675614410">
      <w:bodyDiv w:val="1"/>
      <w:marLeft w:val="0"/>
      <w:marRight w:val="0"/>
      <w:marTop w:val="0"/>
      <w:marBottom w:val="0"/>
      <w:divBdr>
        <w:top w:val="none" w:sz="0" w:space="0" w:color="auto"/>
        <w:left w:val="none" w:sz="0" w:space="0" w:color="auto"/>
        <w:bottom w:val="none" w:sz="0" w:space="0" w:color="auto"/>
        <w:right w:val="none" w:sz="0" w:space="0" w:color="auto"/>
      </w:divBdr>
    </w:div>
    <w:div w:id="695732553">
      <w:marLeft w:val="0"/>
      <w:marRight w:val="0"/>
      <w:marTop w:val="0"/>
      <w:marBottom w:val="0"/>
      <w:divBdr>
        <w:top w:val="none" w:sz="0" w:space="0" w:color="auto"/>
        <w:left w:val="none" w:sz="0" w:space="0" w:color="auto"/>
        <w:bottom w:val="none" w:sz="0" w:space="0" w:color="auto"/>
        <w:right w:val="none" w:sz="0" w:space="0" w:color="auto"/>
      </w:divBdr>
      <w:divsChild>
        <w:div w:id="1325166754">
          <w:marLeft w:val="0"/>
          <w:marRight w:val="0"/>
          <w:marTop w:val="0"/>
          <w:marBottom w:val="0"/>
          <w:divBdr>
            <w:top w:val="none" w:sz="0" w:space="0" w:color="auto"/>
            <w:left w:val="none" w:sz="0" w:space="0" w:color="auto"/>
            <w:bottom w:val="none" w:sz="0" w:space="0" w:color="auto"/>
            <w:right w:val="none" w:sz="0" w:space="0" w:color="auto"/>
          </w:divBdr>
        </w:div>
      </w:divsChild>
    </w:div>
    <w:div w:id="696152512">
      <w:marLeft w:val="0"/>
      <w:marRight w:val="0"/>
      <w:marTop w:val="0"/>
      <w:marBottom w:val="0"/>
      <w:divBdr>
        <w:top w:val="none" w:sz="0" w:space="0" w:color="auto"/>
        <w:left w:val="none" w:sz="0" w:space="0" w:color="auto"/>
        <w:bottom w:val="none" w:sz="0" w:space="0" w:color="auto"/>
        <w:right w:val="none" w:sz="0" w:space="0" w:color="auto"/>
      </w:divBdr>
      <w:divsChild>
        <w:div w:id="59906611">
          <w:marLeft w:val="0"/>
          <w:marRight w:val="0"/>
          <w:marTop w:val="0"/>
          <w:marBottom w:val="0"/>
          <w:divBdr>
            <w:top w:val="none" w:sz="0" w:space="0" w:color="auto"/>
            <w:left w:val="none" w:sz="0" w:space="0" w:color="auto"/>
            <w:bottom w:val="none" w:sz="0" w:space="0" w:color="auto"/>
            <w:right w:val="none" w:sz="0" w:space="0" w:color="auto"/>
          </w:divBdr>
        </w:div>
      </w:divsChild>
    </w:div>
    <w:div w:id="708722360">
      <w:bodyDiv w:val="1"/>
      <w:marLeft w:val="0"/>
      <w:marRight w:val="0"/>
      <w:marTop w:val="0"/>
      <w:marBottom w:val="0"/>
      <w:divBdr>
        <w:top w:val="none" w:sz="0" w:space="0" w:color="auto"/>
        <w:left w:val="none" w:sz="0" w:space="0" w:color="auto"/>
        <w:bottom w:val="none" w:sz="0" w:space="0" w:color="auto"/>
        <w:right w:val="none" w:sz="0" w:space="0" w:color="auto"/>
      </w:divBdr>
    </w:div>
    <w:div w:id="764619100">
      <w:marLeft w:val="0"/>
      <w:marRight w:val="0"/>
      <w:marTop w:val="0"/>
      <w:marBottom w:val="0"/>
      <w:divBdr>
        <w:top w:val="none" w:sz="0" w:space="0" w:color="auto"/>
        <w:left w:val="none" w:sz="0" w:space="0" w:color="auto"/>
        <w:bottom w:val="none" w:sz="0" w:space="0" w:color="auto"/>
        <w:right w:val="none" w:sz="0" w:space="0" w:color="auto"/>
      </w:divBdr>
      <w:divsChild>
        <w:div w:id="806900556">
          <w:marLeft w:val="0"/>
          <w:marRight w:val="0"/>
          <w:marTop w:val="0"/>
          <w:marBottom w:val="0"/>
          <w:divBdr>
            <w:top w:val="none" w:sz="0" w:space="0" w:color="auto"/>
            <w:left w:val="none" w:sz="0" w:space="0" w:color="auto"/>
            <w:bottom w:val="none" w:sz="0" w:space="0" w:color="auto"/>
            <w:right w:val="none" w:sz="0" w:space="0" w:color="auto"/>
          </w:divBdr>
        </w:div>
      </w:divsChild>
    </w:div>
    <w:div w:id="784425224">
      <w:marLeft w:val="0"/>
      <w:marRight w:val="0"/>
      <w:marTop w:val="0"/>
      <w:marBottom w:val="0"/>
      <w:divBdr>
        <w:top w:val="none" w:sz="0" w:space="0" w:color="auto"/>
        <w:left w:val="none" w:sz="0" w:space="0" w:color="auto"/>
        <w:bottom w:val="none" w:sz="0" w:space="0" w:color="auto"/>
        <w:right w:val="none" w:sz="0" w:space="0" w:color="auto"/>
      </w:divBdr>
      <w:divsChild>
        <w:div w:id="667101478">
          <w:marLeft w:val="0"/>
          <w:marRight w:val="0"/>
          <w:marTop w:val="0"/>
          <w:marBottom w:val="0"/>
          <w:divBdr>
            <w:top w:val="none" w:sz="0" w:space="0" w:color="auto"/>
            <w:left w:val="none" w:sz="0" w:space="0" w:color="auto"/>
            <w:bottom w:val="none" w:sz="0" w:space="0" w:color="auto"/>
            <w:right w:val="none" w:sz="0" w:space="0" w:color="auto"/>
          </w:divBdr>
        </w:div>
      </w:divsChild>
    </w:div>
    <w:div w:id="835998983">
      <w:marLeft w:val="0"/>
      <w:marRight w:val="0"/>
      <w:marTop w:val="0"/>
      <w:marBottom w:val="0"/>
      <w:divBdr>
        <w:top w:val="none" w:sz="0" w:space="0" w:color="auto"/>
        <w:left w:val="none" w:sz="0" w:space="0" w:color="auto"/>
        <w:bottom w:val="none" w:sz="0" w:space="0" w:color="auto"/>
        <w:right w:val="none" w:sz="0" w:space="0" w:color="auto"/>
      </w:divBdr>
      <w:divsChild>
        <w:div w:id="1320036409">
          <w:marLeft w:val="0"/>
          <w:marRight w:val="0"/>
          <w:marTop w:val="0"/>
          <w:marBottom w:val="0"/>
          <w:divBdr>
            <w:top w:val="none" w:sz="0" w:space="0" w:color="auto"/>
            <w:left w:val="none" w:sz="0" w:space="0" w:color="auto"/>
            <w:bottom w:val="none" w:sz="0" w:space="0" w:color="auto"/>
            <w:right w:val="none" w:sz="0" w:space="0" w:color="auto"/>
          </w:divBdr>
        </w:div>
      </w:divsChild>
    </w:div>
    <w:div w:id="838538958">
      <w:marLeft w:val="0"/>
      <w:marRight w:val="0"/>
      <w:marTop w:val="0"/>
      <w:marBottom w:val="0"/>
      <w:divBdr>
        <w:top w:val="none" w:sz="0" w:space="0" w:color="auto"/>
        <w:left w:val="none" w:sz="0" w:space="0" w:color="auto"/>
        <w:bottom w:val="none" w:sz="0" w:space="0" w:color="auto"/>
        <w:right w:val="none" w:sz="0" w:space="0" w:color="auto"/>
      </w:divBdr>
      <w:divsChild>
        <w:div w:id="573124726">
          <w:marLeft w:val="0"/>
          <w:marRight w:val="0"/>
          <w:marTop w:val="0"/>
          <w:marBottom w:val="0"/>
          <w:divBdr>
            <w:top w:val="none" w:sz="0" w:space="0" w:color="auto"/>
            <w:left w:val="none" w:sz="0" w:space="0" w:color="auto"/>
            <w:bottom w:val="none" w:sz="0" w:space="0" w:color="auto"/>
            <w:right w:val="none" w:sz="0" w:space="0" w:color="auto"/>
          </w:divBdr>
        </w:div>
      </w:divsChild>
    </w:div>
    <w:div w:id="862012109">
      <w:marLeft w:val="0"/>
      <w:marRight w:val="0"/>
      <w:marTop w:val="0"/>
      <w:marBottom w:val="0"/>
      <w:divBdr>
        <w:top w:val="none" w:sz="0" w:space="0" w:color="auto"/>
        <w:left w:val="none" w:sz="0" w:space="0" w:color="auto"/>
        <w:bottom w:val="none" w:sz="0" w:space="0" w:color="auto"/>
        <w:right w:val="none" w:sz="0" w:space="0" w:color="auto"/>
      </w:divBdr>
      <w:divsChild>
        <w:div w:id="1303004636">
          <w:marLeft w:val="0"/>
          <w:marRight w:val="0"/>
          <w:marTop w:val="0"/>
          <w:marBottom w:val="0"/>
          <w:divBdr>
            <w:top w:val="none" w:sz="0" w:space="0" w:color="auto"/>
            <w:left w:val="none" w:sz="0" w:space="0" w:color="auto"/>
            <w:bottom w:val="none" w:sz="0" w:space="0" w:color="auto"/>
            <w:right w:val="none" w:sz="0" w:space="0" w:color="auto"/>
          </w:divBdr>
        </w:div>
      </w:divsChild>
    </w:div>
    <w:div w:id="871068053">
      <w:marLeft w:val="0"/>
      <w:marRight w:val="0"/>
      <w:marTop w:val="0"/>
      <w:marBottom w:val="0"/>
      <w:divBdr>
        <w:top w:val="none" w:sz="0" w:space="0" w:color="auto"/>
        <w:left w:val="none" w:sz="0" w:space="0" w:color="auto"/>
        <w:bottom w:val="none" w:sz="0" w:space="0" w:color="auto"/>
        <w:right w:val="none" w:sz="0" w:space="0" w:color="auto"/>
      </w:divBdr>
      <w:divsChild>
        <w:div w:id="1785727845">
          <w:marLeft w:val="0"/>
          <w:marRight w:val="0"/>
          <w:marTop w:val="0"/>
          <w:marBottom w:val="0"/>
          <w:divBdr>
            <w:top w:val="none" w:sz="0" w:space="0" w:color="auto"/>
            <w:left w:val="none" w:sz="0" w:space="0" w:color="auto"/>
            <w:bottom w:val="none" w:sz="0" w:space="0" w:color="auto"/>
            <w:right w:val="none" w:sz="0" w:space="0" w:color="auto"/>
          </w:divBdr>
        </w:div>
      </w:divsChild>
    </w:div>
    <w:div w:id="884605500">
      <w:marLeft w:val="0"/>
      <w:marRight w:val="0"/>
      <w:marTop w:val="0"/>
      <w:marBottom w:val="0"/>
      <w:divBdr>
        <w:top w:val="none" w:sz="0" w:space="0" w:color="auto"/>
        <w:left w:val="none" w:sz="0" w:space="0" w:color="auto"/>
        <w:bottom w:val="none" w:sz="0" w:space="0" w:color="auto"/>
        <w:right w:val="none" w:sz="0" w:space="0" w:color="auto"/>
      </w:divBdr>
      <w:divsChild>
        <w:div w:id="454907201">
          <w:marLeft w:val="0"/>
          <w:marRight w:val="0"/>
          <w:marTop w:val="0"/>
          <w:marBottom w:val="0"/>
          <w:divBdr>
            <w:top w:val="none" w:sz="0" w:space="0" w:color="auto"/>
            <w:left w:val="none" w:sz="0" w:space="0" w:color="auto"/>
            <w:bottom w:val="none" w:sz="0" w:space="0" w:color="auto"/>
            <w:right w:val="none" w:sz="0" w:space="0" w:color="auto"/>
          </w:divBdr>
        </w:div>
      </w:divsChild>
    </w:div>
    <w:div w:id="909660184">
      <w:bodyDiv w:val="1"/>
      <w:marLeft w:val="0"/>
      <w:marRight w:val="0"/>
      <w:marTop w:val="0"/>
      <w:marBottom w:val="0"/>
      <w:divBdr>
        <w:top w:val="none" w:sz="0" w:space="0" w:color="auto"/>
        <w:left w:val="none" w:sz="0" w:space="0" w:color="auto"/>
        <w:bottom w:val="none" w:sz="0" w:space="0" w:color="auto"/>
        <w:right w:val="none" w:sz="0" w:space="0" w:color="auto"/>
      </w:divBdr>
    </w:div>
    <w:div w:id="924461561">
      <w:bodyDiv w:val="1"/>
      <w:marLeft w:val="0"/>
      <w:marRight w:val="0"/>
      <w:marTop w:val="0"/>
      <w:marBottom w:val="0"/>
      <w:divBdr>
        <w:top w:val="none" w:sz="0" w:space="0" w:color="auto"/>
        <w:left w:val="none" w:sz="0" w:space="0" w:color="auto"/>
        <w:bottom w:val="none" w:sz="0" w:space="0" w:color="auto"/>
        <w:right w:val="none" w:sz="0" w:space="0" w:color="auto"/>
      </w:divBdr>
    </w:div>
    <w:div w:id="1007828570">
      <w:marLeft w:val="0"/>
      <w:marRight w:val="0"/>
      <w:marTop w:val="0"/>
      <w:marBottom w:val="0"/>
      <w:divBdr>
        <w:top w:val="none" w:sz="0" w:space="0" w:color="auto"/>
        <w:left w:val="none" w:sz="0" w:space="0" w:color="auto"/>
        <w:bottom w:val="none" w:sz="0" w:space="0" w:color="auto"/>
        <w:right w:val="none" w:sz="0" w:space="0" w:color="auto"/>
      </w:divBdr>
      <w:divsChild>
        <w:div w:id="1052116984">
          <w:marLeft w:val="0"/>
          <w:marRight w:val="0"/>
          <w:marTop w:val="0"/>
          <w:marBottom w:val="0"/>
          <w:divBdr>
            <w:top w:val="none" w:sz="0" w:space="0" w:color="auto"/>
            <w:left w:val="none" w:sz="0" w:space="0" w:color="auto"/>
            <w:bottom w:val="none" w:sz="0" w:space="0" w:color="auto"/>
            <w:right w:val="none" w:sz="0" w:space="0" w:color="auto"/>
          </w:divBdr>
        </w:div>
      </w:divsChild>
    </w:div>
    <w:div w:id="1012225049">
      <w:marLeft w:val="0"/>
      <w:marRight w:val="0"/>
      <w:marTop w:val="0"/>
      <w:marBottom w:val="0"/>
      <w:divBdr>
        <w:top w:val="none" w:sz="0" w:space="0" w:color="auto"/>
        <w:left w:val="none" w:sz="0" w:space="0" w:color="auto"/>
        <w:bottom w:val="none" w:sz="0" w:space="0" w:color="auto"/>
        <w:right w:val="none" w:sz="0" w:space="0" w:color="auto"/>
      </w:divBdr>
      <w:divsChild>
        <w:div w:id="1444961541">
          <w:marLeft w:val="0"/>
          <w:marRight w:val="0"/>
          <w:marTop w:val="0"/>
          <w:marBottom w:val="0"/>
          <w:divBdr>
            <w:top w:val="none" w:sz="0" w:space="0" w:color="auto"/>
            <w:left w:val="none" w:sz="0" w:space="0" w:color="auto"/>
            <w:bottom w:val="none" w:sz="0" w:space="0" w:color="auto"/>
            <w:right w:val="none" w:sz="0" w:space="0" w:color="auto"/>
          </w:divBdr>
        </w:div>
      </w:divsChild>
    </w:div>
    <w:div w:id="1013410440">
      <w:marLeft w:val="0"/>
      <w:marRight w:val="0"/>
      <w:marTop w:val="0"/>
      <w:marBottom w:val="0"/>
      <w:divBdr>
        <w:top w:val="none" w:sz="0" w:space="0" w:color="auto"/>
        <w:left w:val="none" w:sz="0" w:space="0" w:color="auto"/>
        <w:bottom w:val="none" w:sz="0" w:space="0" w:color="auto"/>
        <w:right w:val="none" w:sz="0" w:space="0" w:color="auto"/>
      </w:divBdr>
      <w:divsChild>
        <w:div w:id="1604461422">
          <w:marLeft w:val="0"/>
          <w:marRight w:val="0"/>
          <w:marTop w:val="0"/>
          <w:marBottom w:val="0"/>
          <w:divBdr>
            <w:top w:val="none" w:sz="0" w:space="0" w:color="auto"/>
            <w:left w:val="none" w:sz="0" w:space="0" w:color="auto"/>
            <w:bottom w:val="none" w:sz="0" w:space="0" w:color="auto"/>
            <w:right w:val="none" w:sz="0" w:space="0" w:color="auto"/>
          </w:divBdr>
        </w:div>
      </w:divsChild>
    </w:div>
    <w:div w:id="1016493946">
      <w:marLeft w:val="0"/>
      <w:marRight w:val="0"/>
      <w:marTop w:val="0"/>
      <w:marBottom w:val="0"/>
      <w:divBdr>
        <w:top w:val="none" w:sz="0" w:space="0" w:color="auto"/>
        <w:left w:val="none" w:sz="0" w:space="0" w:color="auto"/>
        <w:bottom w:val="none" w:sz="0" w:space="0" w:color="auto"/>
        <w:right w:val="none" w:sz="0" w:space="0" w:color="auto"/>
      </w:divBdr>
      <w:divsChild>
        <w:div w:id="275799769">
          <w:marLeft w:val="0"/>
          <w:marRight w:val="0"/>
          <w:marTop w:val="0"/>
          <w:marBottom w:val="0"/>
          <w:divBdr>
            <w:top w:val="none" w:sz="0" w:space="0" w:color="auto"/>
            <w:left w:val="none" w:sz="0" w:space="0" w:color="auto"/>
            <w:bottom w:val="none" w:sz="0" w:space="0" w:color="auto"/>
            <w:right w:val="none" w:sz="0" w:space="0" w:color="auto"/>
          </w:divBdr>
        </w:div>
      </w:divsChild>
    </w:div>
    <w:div w:id="1039745990">
      <w:marLeft w:val="0"/>
      <w:marRight w:val="0"/>
      <w:marTop w:val="0"/>
      <w:marBottom w:val="0"/>
      <w:divBdr>
        <w:top w:val="none" w:sz="0" w:space="0" w:color="auto"/>
        <w:left w:val="none" w:sz="0" w:space="0" w:color="auto"/>
        <w:bottom w:val="none" w:sz="0" w:space="0" w:color="auto"/>
        <w:right w:val="none" w:sz="0" w:space="0" w:color="auto"/>
      </w:divBdr>
      <w:divsChild>
        <w:div w:id="208957489">
          <w:marLeft w:val="0"/>
          <w:marRight w:val="0"/>
          <w:marTop w:val="0"/>
          <w:marBottom w:val="0"/>
          <w:divBdr>
            <w:top w:val="none" w:sz="0" w:space="0" w:color="auto"/>
            <w:left w:val="none" w:sz="0" w:space="0" w:color="auto"/>
            <w:bottom w:val="none" w:sz="0" w:space="0" w:color="auto"/>
            <w:right w:val="none" w:sz="0" w:space="0" w:color="auto"/>
          </w:divBdr>
        </w:div>
      </w:divsChild>
    </w:div>
    <w:div w:id="1063334411">
      <w:marLeft w:val="0"/>
      <w:marRight w:val="0"/>
      <w:marTop w:val="0"/>
      <w:marBottom w:val="0"/>
      <w:divBdr>
        <w:top w:val="none" w:sz="0" w:space="0" w:color="auto"/>
        <w:left w:val="none" w:sz="0" w:space="0" w:color="auto"/>
        <w:bottom w:val="none" w:sz="0" w:space="0" w:color="auto"/>
        <w:right w:val="none" w:sz="0" w:space="0" w:color="auto"/>
      </w:divBdr>
      <w:divsChild>
        <w:div w:id="1097291300">
          <w:marLeft w:val="0"/>
          <w:marRight w:val="0"/>
          <w:marTop w:val="0"/>
          <w:marBottom w:val="0"/>
          <w:divBdr>
            <w:top w:val="none" w:sz="0" w:space="0" w:color="auto"/>
            <w:left w:val="none" w:sz="0" w:space="0" w:color="auto"/>
            <w:bottom w:val="none" w:sz="0" w:space="0" w:color="auto"/>
            <w:right w:val="none" w:sz="0" w:space="0" w:color="auto"/>
          </w:divBdr>
        </w:div>
      </w:divsChild>
    </w:div>
    <w:div w:id="1086805776">
      <w:marLeft w:val="0"/>
      <w:marRight w:val="0"/>
      <w:marTop w:val="0"/>
      <w:marBottom w:val="0"/>
      <w:divBdr>
        <w:top w:val="none" w:sz="0" w:space="0" w:color="auto"/>
        <w:left w:val="none" w:sz="0" w:space="0" w:color="auto"/>
        <w:bottom w:val="none" w:sz="0" w:space="0" w:color="auto"/>
        <w:right w:val="none" w:sz="0" w:space="0" w:color="auto"/>
      </w:divBdr>
      <w:divsChild>
        <w:div w:id="1235700996">
          <w:marLeft w:val="0"/>
          <w:marRight w:val="0"/>
          <w:marTop w:val="0"/>
          <w:marBottom w:val="0"/>
          <w:divBdr>
            <w:top w:val="none" w:sz="0" w:space="0" w:color="auto"/>
            <w:left w:val="none" w:sz="0" w:space="0" w:color="auto"/>
            <w:bottom w:val="none" w:sz="0" w:space="0" w:color="auto"/>
            <w:right w:val="none" w:sz="0" w:space="0" w:color="auto"/>
          </w:divBdr>
        </w:div>
      </w:divsChild>
    </w:div>
    <w:div w:id="1093428485">
      <w:marLeft w:val="0"/>
      <w:marRight w:val="0"/>
      <w:marTop w:val="0"/>
      <w:marBottom w:val="0"/>
      <w:divBdr>
        <w:top w:val="none" w:sz="0" w:space="0" w:color="auto"/>
        <w:left w:val="none" w:sz="0" w:space="0" w:color="auto"/>
        <w:bottom w:val="none" w:sz="0" w:space="0" w:color="auto"/>
        <w:right w:val="none" w:sz="0" w:space="0" w:color="auto"/>
      </w:divBdr>
      <w:divsChild>
        <w:div w:id="516040949">
          <w:marLeft w:val="0"/>
          <w:marRight w:val="0"/>
          <w:marTop w:val="0"/>
          <w:marBottom w:val="0"/>
          <w:divBdr>
            <w:top w:val="none" w:sz="0" w:space="0" w:color="auto"/>
            <w:left w:val="none" w:sz="0" w:space="0" w:color="auto"/>
            <w:bottom w:val="none" w:sz="0" w:space="0" w:color="auto"/>
            <w:right w:val="none" w:sz="0" w:space="0" w:color="auto"/>
          </w:divBdr>
        </w:div>
      </w:divsChild>
    </w:div>
    <w:div w:id="1106384057">
      <w:marLeft w:val="0"/>
      <w:marRight w:val="0"/>
      <w:marTop w:val="0"/>
      <w:marBottom w:val="0"/>
      <w:divBdr>
        <w:top w:val="none" w:sz="0" w:space="0" w:color="auto"/>
        <w:left w:val="none" w:sz="0" w:space="0" w:color="auto"/>
        <w:bottom w:val="none" w:sz="0" w:space="0" w:color="auto"/>
        <w:right w:val="none" w:sz="0" w:space="0" w:color="auto"/>
      </w:divBdr>
      <w:divsChild>
        <w:div w:id="1271624520">
          <w:marLeft w:val="0"/>
          <w:marRight w:val="0"/>
          <w:marTop w:val="0"/>
          <w:marBottom w:val="0"/>
          <w:divBdr>
            <w:top w:val="none" w:sz="0" w:space="0" w:color="auto"/>
            <w:left w:val="none" w:sz="0" w:space="0" w:color="auto"/>
            <w:bottom w:val="none" w:sz="0" w:space="0" w:color="auto"/>
            <w:right w:val="none" w:sz="0" w:space="0" w:color="auto"/>
          </w:divBdr>
        </w:div>
      </w:divsChild>
    </w:div>
    <w:div w:id="1115979510">
      <w:marLeft w:val="0"/>
      <w:marRight w:val="0"/>
      <w:marTop w:val="0"/>
      <w:marBottom w:val="0"/>
      <w:divBdr>
        <w:top w:val="none" w:sz="0" w:space="0" w:color="auto"/>
        <w:left w:val="none" w:sz="0" w:space="0" w:color="auto"/>
        <w:bottom w:val="none" w:sz="0" w:space="0" w:color="auto"/>
        <w:right w:val="none" w:sz="0" w:space="0" w:color="auto"/>
      </w:divBdr>
      <w:divsChild>
        <w:div w:id="1248271273">
          <w:marLeft w:val="0"/>
          <w:marRight w:val="0"/>
          <w:marTop w:val="0"/>
          <w:marBottom w:val="0"/>
          <w:divBdr>
            <w:top w:val="none" w:sz="0" w:space="0" w:color="auto"/>
            <w:left w:val="none" w:sz="0" w:space="0" w:color="auto"/>
            <w:bottom w:val="none" w:sz="0" w:space="0" w:color="auto"/>
            <w:right w:val="none" w:sz="0" w:space="0" w:color="auto"/>
          </w:divBdr>
        </w:div>
      </w:divsChild>
    </w:div>
    <w:div w:id="1142237005">
      <w:marLeft w:val="0"/>
      <w:marRight w:val="0"/>
      <w:marTop w:val="0"/>
      <w:marBottom w:val="0"/>
      <w:divBdr>
        <w:top w:val="none" w:sz="0" w:space="0" w:color="auto"/>
        <w:left w:val="none" w:sz="0" w:space="0" w:color="auto"/>
        <w:bottom w:val="none" w:sz="0" w:space="0" w:color="auto"/>
        <w:right w:val="none" w:sz="0" w:space="0" w:color="auto"/>
      </w:divBdr>
      <w:divsChild>
        <w:div w:id="240912243">
          <w:marLeft w:val="0"/>
          <w:marRight w:val="0"/>
          <w:marTop w:val="0"/>
          <w:marBottom w:val="0"/>
          <w:divBdr>
            <w:top w:val="none" w:sz="0" w:space="0" w:color="auto"/>
            <w:left w:val="none" w:sz="0" w:space="0" w:color="auto"/>
            <w:bottom w:val="none" w:sz="0" w:space="0" w:color="auto"/>
            <w:right w:val="none" w:sz="0" w:space="0" w:color="auto"/>
          </w:divBdr>
        </w:div>
      </w:divsChild>
    </w:div>
    <w:div w:id="1150681567">
      <w:marLeft w:val="0"/>
      <w:marRight w:val="0"/>
      <w:marTop w:val="0"/>
      <w:marBottom w:val="0"/>
      <w:divBdr>
        <w:top w:val="none" w:sz="0" w:space="0" w:color="auto"/>
        <w:left w:val="none" w:sz="0" w:space="0" w:color="auto"/>
        <w:bottom w:val="none" w:sz="0" w:space="0" w:color="auto"/>
        <w:right w:val="none" w:sz="0" w:space="0" w:color="auto"/>
      </w:divBdr>
      <w:divsChild>
        <w:div w:id="478227437">
          <w:marLeft w:val="0"/>
          <w:marRight w:val="0"/>
          <w:marTop w:val="0"/>
          <w:marBottom w:val="0"/>
          <w:divBdr>
            <w:top w:val="none" w:sz="0" w:space="0" w:color="auto"/>
            <w:left w:val="none" w:sz="0" w:space="0" w:color="auto"/>
            <w:bottom w:val="none" w:sz="0" w:space="0" w:color="auto"/>
            <w:right w:val="none" w:sz="0" w:space="0" w:color="auto"/>
          </w:divBdr>
        </w:div>
      </w:divsChild>
    </w:div>
    <w:div w:id="1220752068">
      <w:marLeft w:val="0"/>
      <w:marRight w:val="0"/>
      <w:marTop w:val="0"/>
      <w:marBottom w:val="0"/>
      <w:divBdr>
        <w:top w:val="none" w:sz="0" w:space="0" w:color="auto"/>
        <w:left w:val="none" w:sz="0" w:space="0" w:color="auto"/>
        <w:bottom w:val="none" w:sz="0" w:space="0" w:color="auto"/>
        <w:right w:val="none" w:sz="0" w:space="0" w:color="auto"/>
      </w:divBdr>
      <w:divsChild>
        <w:div w:id="1506047139">
          <w:marLeft w:val="0"/>
          <w:marRight w:val="0"/>
          <w:marTop w:val="0"/>
          <w:marBottom w:val="0"/>
          <w:divBdr>
            <w:top w:val="none" w:sz="0" w:space="0" w:color="auto"/>
            <w:left w:val="none" w:sz="0" w:space="0" w:color="auto"/>
            <w:bottom w:val="none" w:sz="0" w:space="0" w:color="auto"/>
            <w:right w:val="none" w:sz="0" w:space="0" w:color="auto"/>
          </w:divBdr>
        </w:div>
      </w:divsChild>
    </w:div>
    <w:div w:id="1239055352">
      <w:marLeft w:val="0"/>
      <w:marRight w:val="0"/>
      <w:marTop w:val="0"/>
      <w:marBottom w:val="0"/>
      <w:divBdr>
        <w:top w:val="none" w:sz="0" w:space="0" w:color="auto"/>
        <w:left w:val="none" w:sz="0" w:space="0" w:color="auto"/>
        <w:bottom w:val="none" w:sz="0" w:space="0" w:color="auto"/>
        <w:right w:val="none" w:sz="0" w:space="0" w:color="auto"/>
      </w:divBdr>
      <w:divsChild>
        <w:div w:id="1173448289">
          <w:marLeft w:val="0"/>
          <w:marRight w:val="0"/>
          <w:marTop w:val="0"/>
          <w:marBottom w:val="0"/>
          <w:divBdr>
            <w:top w:val="none" w:sz="0" w:space="0" w:color="auto"/>
            <w:left w:val="none" w:sz="0" w:space="0" w:color="auto"/>
            <w:bottom w:val="none" w:sz="0" w:space="0" w:color="auto"/>
            <w:right w:val="none" w:sz="0" w:space="0" w:color="auto"/>
          </w:divBdr>
        </w:div>
      </w:divsChild>
    </w:div>
    <w:div w:id="1330447364">
      <w:marLeft w:val="0"/>
      <w:marRight w:val="0"/>
      <w:marTop w:val="0"/>
      <w:marBottom w:val="0"/>
      <w:divBdr>
        <w:top w:val="none" w:sz="0" w:space="0" w:color="auto"/>
        <w:left w:val="none" w:sz="0" w:space="0" w:color="auto"/>
        <w:bottom w:val="none" w:sz="0" w:space="0" w:color="auto"/>
        <w:right w:val="none" w:sz="0" w:space="0" w:color="auto"/>
      </w:divBdr>
      <w:divsChild>
        <w:div w:id="1368067161">
          <w:marLeft w:val="0"/>
          <w:marRight w:val="0"/>
          <w:marTop w:val="0"/>
          <w:marBottom w:val="0"/>
          <w:divBdr>
            <w:top w:val="none" w:sz="0" w:space="0" w:color="auto"/>
            <w:left w:val="none" w:sz="0" w:space="0" w:color="auto"/>
            <w:bottom w:val="none" w:sz="0" w:space="0" w:color="auto"/>
            <w:right w:val="none" w:sz="0" w:space="0" w:color="auto"/>
          </w:divBdr>
        </w:div>
      </w:divsChild>
    </w:div>
    <w:div w:id="1344284351">
      <w:marLeft w:val="0"/>
      <w:marRight w:val="0"/>
      <w:marTop w:val="0"/>
      <w:marBottom w:val="0"/>
      <w:divBdr>
        <w:top w:val="none" w:sz="0" w:space="0" w:color="auto"/>
        <w:left w:val="none" w:sz="0" w:space="0" w:color="auto"/>
        <w:bottom w:val="none" w:sz="0" w:space="0" w:color="auto"/>
        <w:right w:val="none" w:sz="0" w:space="0" w:color="auto"/>
      </w:divBdr>
      <w:divsChild>
        <w:div w:id="326372585">
          <w:marLeft w:val="0"/>
          <w:marRight w:val="0"/>
          <w:marTop w:val="0"/>
          <w:marBottom w:val="0"/>
          <w:divBdr>
            <w:top w:val="none" w:sz="0" w:space="0" w:color="auto"/>
            <w:left w:val="none" w:sz="0" w:space="0" w:color="auto"/>
            <w:bottom w:val="none" w:sz="0" w:space="0" w:color="auto"/>
            <w:right w:val="none" w:sz="0" w:space="0" w:color="auto"/>
          </w:divBdr>
        </w:div>
      </w:divsChild>
    </w:div>
    <w:div w:id="1369262260">
      <w:marLeft w:val="0"/>
      <w:marRight w:val="0"/>
      <w:marTop w:val="0"/>
      <w:marBottom w:val="0"/>
      <w:divBdr>
        <w:top w:val="none" w:sz="0" w:space="0" w:color="auto"/>
        <w:left w:val="none" w:sz="0" w:space="0" w:color="auto"/>
        <w:bottom w:val="none" w:sz="0" w:space="0" w:color="auto"/>
        <w:right w:val="none" w:sz="0" w:space="0" w:color="auto"/>
      </w:divBdr>
      <w:divsChild>
        <w:div w:id="736822097">
          <w:marLeft w:val="0"/>
          <w:marRight w:val="0"/>
          <w:marTop w:val="0"/>
          <w:marBottom w:val="0"/>
          <w:divBdr>
            <w:top w:val="none" w:sz="0" w:space="0" w:color="auto"/>
            <w:left w:val="none" w:sz="0" w:space="0" w:color="auto"/>
            <w:bottom w:val="none" w:sz="0" w:space="0" w:color="auto"/>
            <w:right w:val="none" w:sz="0" w:space="0" w:color="auto"/>
          </w:divBdr>
        </w:div>
      </w:divsChild>
    </w:div>
    <w:div w:id="1374379089">
      <w:marLeft w:val="0"/>
      <w:marRight w:val="0"/>
      <w:marTop w:val="0"/>
      <w:marBottom w:val="0"/>
      <w:divBdr>
        <w:top w:val="none" w:sz="0" w:space="0" w:color="auto"/>
        <w:left w:val="none" w:sz="0" w:space="0" w:color="auto"/>
        <w:bottom w:val="none" w:sz="0" w:space="0" w:color="auto"/>
        <w:right w:val="none" w:sz="0" w:space="0" w:color="auto"/>
      </w:divBdr>
      <w:divsChild>
        <w:div w:id="627977498">
          <w:marLeft w:val="0"/>
          <w:marRight w:val="0"/>
          <w:marTop w:val="0"/>
          <w:marBottom w:val="0"/>
          <w:divBdr>
            <w:top w:val="none" w:sz="0" w:space="0" w:color="auto"/>
            <w:left w:val="none" w:sz="0" w:space="0" w:color="auto"/>
            <w:bottom w:val="none" w:sz="0" w:space="0" w:color="auto"/>
            <w:right w:val="none" w:sz="0" w:space="0" w:color="auto"/>
          </w:divBdr>
        </w:div>
      </w:divsChild>
    </w:div>
    <w:div w:id="1379010318">
      <w:marLeft w:val="0"/>
      <w:marRight w:val="0"/>
      <w:marTop w:val="0"/>
      <w:marBottom w:val="0"/>
      <w:divBdr>
        <w:top w:val="none" w:sz="0" w:space="0" w:color="auto"/>
        <w:left w:val="none" w:sz="0" w:space="0" w:color="auto"/>
        <w:bottom w:val="none" w:sz="0" w:space="0" w:color="auto"/>
        <w:right w:val="none" w:sz="0" w:space="0" w:color="auto"/>
      </w:divBdr>
      <w:divsChild>
        <w:div w:id="833960342">
          <w:marLeft w:val="0"/>
          <w:marRight w:val="0"/>
          <w:marTop w:val="0"/>
          <w:marBottom w:val="0"/>
          <w:divBdr>
            <w:top w:val="none" w:sz="0" w:space="0" w:color="auto"/>
            <w:left w:val="none" w:sz="0" w:space="0" w:color="auto"/>
            <w:bottom w:val="none" w:sz="0" w:space="0" w:color="auto"/>
            <w:right w:val="none" w:sz="0" w:space="0" w:color="auto"/>
          </w:divBdr>
        </w:div>
      </w:divsChild>
    </w:div>
    <w:div w:id="1395541658">
      <w:marLeft w:val="0"/>
      <w:marRight w:val="0"/>
      <w:marTop w:val="0"/>
      <w:marBottom w:val="0"/>
      <w:divBdr>
        <w:top w:val="none" w:sz="0" w:space="0" w:color="auto"/>
        <w:left w:val="none" w:sz="0" w:space="0" w:color="auto"/>
        <w:bottom w:val="none" w:sz="0" w:space="0" w:color="auto"/>
        <w:right w:val="none" w:sz="0" w:space="0" w:color="auto"/>
      </w:divBdr>
      <w:divsChild>
        <w:div w:id="204803025">
          <w:marLeft w:val="0"/>
          <w:marRight w:val="0"/>
          <w:marTop w:val="0"/>
          <w:marBottom w:val="0"/>
          <w:divBdr>
            <w:top w:val="none" w:sz="0" w:space="0" w:color="auto"/>
            <w:left w:val="none" w:sz="0" w:space="0" w:color="auto"/>
            <w:bottom w:val="none" w:sz="0" w:space="0" w:color="auto"/>
            <w:right w:val="none" w:sz="0" w:space="0" w:color="auto"/>
          </w:divBdr>
        </w:div>
      </w:divsChild>
    </w:div>
    <w:div w:id="1399475770">
      <w:marLeft w:val="0"/>
      <w:marRight w:val="0"/>
      <w:marTop w:val="0"/>
      <w:marBottom w:val="0"/>
      <w:divBdr>
        <w:top w:val="none" w:sz="0" w:space="0" w:color="auto"/>
        <w:left w:val="none" w:sz="0" w:space="0" w:color="auto"/>
        <w:bottom w:val="none" w:sz="0" w:space="0" w:color="auto"/>
        <w:right w:val="none" w:sz="0" w:space="0" w:color="auto"/>
      </w:divBdr>
      <w:divsChild>
        <w:div w:id="499661053">
          <w:marLeft w:val="0"/>
          <w:marRight w:val="0"/>
          <w:marTop w:val="0"/>
          <w:marBottom w:val="0"/>
          <w:divBdr>
            <w:top w:val="none" w:sz="0" w:space="0" w:color="auto"/>
            <w:left w:val="none" w:sz="0" w:space="0" w:color="auto"/>
            <w:bottom w:val="none" w:sz="0" w:space="0" w:color="auto"/>
            <w:right w:val="none" w:sz="0" w:space="0" w:color="auto"/>
          </w:divBdr>
        </w:div>
      </w:divsChild>
    </w:div>
    <w:div w:id="1441755129">
      <w:bodyDiv w:val="1"/>
      <w:marLeft w:val="0"/>
      <w:marRight w:val="0"/>
      <w:marTop w:val="0"/>
      <w:marBottom w:val="0"/>
      <w:divBdr>
        <w:top w:val="none" w:sz="0" w:space="0" w:color="auto"/>
        <w:left w:val="none" w:sz="0" w:space="0" w:color="auto"/>
        <w:bottom w:val="none" w:sz="0" w:space="0" w:color="auto"/>
        <w:right w:val="none" w:sz="0" w:space="0" w:color="auto"/>
      </w:divBdr>
    </w:div>
    <w:div w:id="1534610482">
      <w:marLeft w:val="0"/>
      <w:marRight w:val="0"/>
      <w:marTop w:val="0"/>
      <w:marBottom w:val="0"/>
      <w:divBdr>
        <w:top w:val="none" w:sz="0" w:space="0" w:color="auto"/>
        <w:left w:val="none" w:sz="0" w:space="0" w:color="auto"/>
        <w:bottom w:val="none" w:sz="0" w:space="0" w:color="auto"/>
        <w:right w:val="none" w:sz="0" w:space="0" w:color="auto"/>
      </w:divBdr>
      <w:divsChild>
        <w:div w:id="1700352949">
          <w:marLeft w:val="0"/>
          <w:marRight w:val="0"/>
          <w:marTop w:val="0"/>
          <w:marBottom w:val="0"/>
          <w:divBdr>
            <w:top w:val="none" w:sz="0" w:space="0" w:color="auto"/>
            <w:left w:val="none" w:sz="0" w:space="0" w:color="auto"/>
            <w:bottom w:val="none" w:sz="0" w:space="0" w:color="auto"/>
            <w:right w:val="none" w:sz="0" w:space="0" w:color="auto"/>
          </w:divBdr>
        </w:div>
      </w:divsChild>
    </w:div>
    <w:div w:id="1548254878">
      <w:bodyDiv w:val="1"/>
      <w:marLeft w:val="0"/>
      <w:marRight w:val="0"/>
      <w:marTop w:val="0"/>
      <w:marBottom w:val="0"/>
      <w:divBdr>
        <w:top w:val="none" w:sz="0" w:space="0" w:color="auto"/>
        <w:left w:val="none" w:sz="0" w:space="0" w:color="auto"/>
        <w:bottom w:val="none" w:sz="0" w:space="0" w:color="auto"/>
        <w:right w:val="none" w:sz="0" w:space="0" w:color="auto"/>
      </w:divBdr>
      <w:divsChild>
        <w:div w:id="1941181390">
          <w:marLeft w:val="0"/>
          <w:marRight w:val="0"/>
          <w:marTop w:val="0"/>
          <w:marBottom w:val="0"/>
          <w:divBdr>
            <w:top w:val="none" w:sz="0" w:space="0" w:color="auto"/>
            <w:left w:val="none" w:sz="0" w:space="0" w:color="auto"/>
            <w:bottom w:val="none" w:sz="0" w:space="0" w:color="auto"/>
            <w:right w:val="none" w:sz="0" w:space="0" w:color="auto"/>
          </w:divBdr>
          <w:divsChild>
            <w:div w:id="8494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9388">
      <w:bodyDiv w:val="1"/>
      <w:marLeft w:val="0"/>
      <w:marRight w:val="0"/>
      <w:marTop w:val="0"/>
      <w:marBottom w:val="0"/>
      <w:divBdr>
        <w:top w:val="none" w:sz="0" w:space="0" w:color="auto"/>
        <w:left w:val="none" w:sz="0" w:space="0" w:color="auto"/>
        <w:bottom w:val="none" w:sz="0" w:space="0" w:color="auto"/>
        <w:right w:val="none" w:sz="0" w:space="0" w:color="auto"/>
      </w:divBdr>
    </w:div>
    <w:div w:id="1583752959">
      <w:marLeft w:val="0"/>
      <w:marRight w:val="0"/>
      <w:marTop w:val="0"/>
      <w:marBottom w:val="0"/>
      <w:divBdr>
        <w:top w:val="none" w:sz="0" w:space="0" w:color="auto"/>
        <w:left w:val="none" w:sz="0" w:space="0" w:color="auto"/>
        <w:bottom w:val="none" w:sz="0" w:space="0" w:color="auto"/>
        <w:right w:val="none" w:sz="0" w:space="0" w:color="auto"/>
      </w:divBdr>
      <w:divsChild>
        <w:div w:id="1853914006">
          <w:marLeft w:val="0"/>
          <w:marRight w:val="0"/>
          <w:marTop w:val="0"/>
          <w:marBottom w:val="0"/>
          <w:divBdr>
            <w:top w:val="none" w:sz="0" w:space="0" w:color="auto"/>
            <w:left w:val="none" w:sz="0" w:space="0" w:color="auto"/>
            <w:bottom w:val="none" w:sz="0" w:space="0" w:color="auto"/>
            <w:right w:val="none" w:sz="0" w:space="0" w:color="auto"/>
          </w:divBdr>
        </w:div>
      </w:divsChild>
    </w:div>
    <w:div w:id="1603682054">
      <w:marLeft w:val="0"/>
      <w:marRight w:val="0"/>
      <w:marTop w:val="0"/>
      <w:marBottom w:val="0"/>
      <w:divBdr>
        <w:top w:val="none" w:sz="0" w:space="0" w:color="auto"/>
        <w:left w:val="none" w:sz="0" w:space="0" w:color="auto"/>
        <w:bottom w:val="none" w:sz="0" w:space="0" w:color="auto"/>
        <w:right w:val="none" w:sz="0" w:space="0" w:color="auto"/>
      </w:divBdr>
      <w:divsChild>
        <w:div w:id="592519323">
          <w:marLeft w:val="0"/>
          <w:marRight w:val="0"/>
          <w:marTop w:val="0"/>
          <w:marBottom w:val="0"/>
          <w:divBdr>
            <w:top w:val="none" w:sz="0" w:space="0" w:color="auto"/>
            <w:left w:val="none" w:sz="0" w:space="0" w:color="auto"/>
            <w:bottom w:val="none" w:sz="0" w:space="0" w:color="auto"/>
            <w:right w:val="none" w:sz="0" w:space="0" w:color="auto"/>
          </w:divBdr>
        </w:div>
      </w:divsChild>
    </w:div>
    <w:div w:id="1607469818">
      <w:marLeft w:val="0"/>
      <w:marRight w:val="0"/>
      <w:marTop w:val="0"/>
      <w:marBottom w:val="0"/>
      <w:divBdr>
        <w:top w:val="none" w:sz="0" w:space="0" w:color="auto"/>
        <w:left w:val="none" w:sz="0" w:space="0" w:color="auto"/>
        <w:bottom w:val="none" w:sz="0" w:space="0" w:color="auto"/>
        <w:right w:val="none" w:sz="0" w:space="0" w:color="auto"/>
      </w:divBdr>
      <w:divsChild>
        <w:div w:id="1113748677">
          <w:marLeft w:val="0"/>
          <w:marRight w:val="0"/>
          <w:marTop w:val="0"/>
          <w:marBottom w:val="0"/>
          <w:divBdr>
            <w:top w:val="none" w:sz="0" w:space="0" w:color="auto"/>
            <w:left w:val="none" w:sz="0" w:space="0" w:color="auto"/>
            <w:bottom w:val="none" w:sz="0" w:space="0" w:color="auto"/>
            <w:right w:val="none" w:sz="0" w:space="0" w:color="auto"/>
          </w:divBdr>
        </w:div>
      </w:divsChild>
    </w:div>
    <w:div w:id="1620185962">
      <w:marLeft w:val="0"/>
      <w:marRight w:val="0"/>
      <w:marTop w:val="0"/>
      <w:marBottom w:val="0"/>
      <w:divBdr>
        <w:top w:val="none" w:sz="0" w:space="0" w:color="auto"/>
        <w:left w:val="none" w:sz="0" w:space="0" w:color="auto"/>
        <w:bottom w:val="none" w:sz="0" w:space="0" w:color="auto"/>
        <w:right w:val="none" w:sz="0" w:space="0" w:color="auto"/>
      </w:divBdr>
      <w:divsChild>
        <w:div w:id="2113354745">
          <w:marLeft w:val="0"/>
          <w:marRight w:val="0"/>
          <w:marTop w:val="0"/>
          <w:marBottom w:val="0"/>
          <w:divBdr>
            <w:top w:val="none" w:sz="0" w:space="0" w:color="auto"/>
            <w:left w:val="none" w:sz="0" w:space="0" w:color="auto"/>
            <w:bottom w:val="none" w:sz="0" w:space="0" w:color="auto"/>
            <w:right w:val="none" w:sz="0" w:space="0" w:color="auto"/>
          </w:divBdr>
        </w:div>
      </w:divsChild>
    </w:div>
    <w:div w:id="1657103481">
      <w:marLeft w:val="0"/>
      <w:marRight w:val="0"/>
      <w:marTop w:val="0"/>
      <w:marBottom w:val="0"/>
      <w:divBdr>
        <w:top w:val="none" w:sz="0" w:space="0" w:color="auto"/>
        <w:left w:val="none" w:sz="0" w:space="0" w:color="auto"/>
        <w:bottom w:val="none" w:sz="0" w:space="0" w:color="auto"/>
        <w:right w:val="none" w:sz="0" w:space="0" w:color="auto"/>
      </w:divBdr>
      <w:divsChild>
        <w:div w:id="2039043751">
          <w:marLeft w:val="0"/>
          <w:marRight w:val="0"/>
          <w:marTop w:val="0"/>
          <w:marBottom w:val="0"/>
          <w:divBdr>
            <w:top w:val="none" w:sz="0" w:space="0" w:color="auto"/>
            <w:left w:val="none" w:sz="0" w:space="0" w:color="auto"/>
            <w:bottom w:val="none" w:sz="0" w:space="0" w:color="auto"/>
            <w:right w:val="none" w:sz="0" w:space="0" w:color="auto"/>
          </w:divBdr>
        </w:div>
      </w:divsChild>
    </w:div>
    <w:div w:id="1658652892">
      <w:marLeft w:val="0"/>
      <w:marRight w:val="0"/>
      <w:marTop w:val="0"/>
      <w:marBottom w:val="0"/>
      <w:divBdr>
        <w:top w:val="none" w:sz="0" w:space="0" w:color="auto"/>
        <w:left w:val="none" w:sz="0" w:space="0" w:color="auto"/>
        <w:bottom w:val="none" w:sz="0" w:space="0" w:color="auto"/>
        <w:right w:val="none" w:sz="0" w:space="0" w:color="auto"/>
      </w:divBdr>
      <w:divsChild>
        <w:div w:id="1571842672">
          <w:marLeft w:val="0"/>
          <w:marRight w:val="0"/>
          <w:marTop w:val="0"/>
          <w:marBottom w:val="0"/>
          <w:divBdr>
            <w:top w:val="none" w:sz="0" w:space="0" w:color="auto"/>
            <w:left w:val="none" w:sz="0" w:space="0" w:color="auto"/>
            <w:bottom w:val="none" w:sz="0" w:space="0" w:color="auto"/>
            <w:right w:val="none" w:sz="0" w:space="0" w:color="auto"/>
          </w:divBdr>
        </w:div>
      </w:divsChild>
    </w:div>
    <w:div w:id="1668704254">
      <w:bodyDiv w:val="1"/>
      <w:marLeft w:val="0"/>
      <w:marRight w:val="0"/>
      <w:marTop w:val="0"/>
      <w:marBottom w:val="0"/>
      <w:divBdr>
        <w:top w:val="none" w:sz="0" w:space="0" w:color="auto"/>
        <w:left w:val="none" w:sz="0" w:space="0" w:color="auto"/>
        <w:bottom w:val="none" w:sz="0" w:space="0" w:color="auto"/>
        <w:right w:val="none" w:sz="0" w:space="0" w:color="auto"/>
      </w:divBdr>
    </w:div>
    <w:div w:id="1717897733">
      <w:marLeft w:val="0"/>
      <w:marRight w:val="0"/>
      <w:marTop w:val="0"/>
      <w:marBottom w:val="0"/>
      <w:divBdr>
        <w:top w:val="none" w:sz="0" w:space="0" w:color="auto"/>
        <w:left w:val="none" w:sz="0" w:space="0" w:color="auto"/>
        <w:bottom w:val="none" w:sz="0" w:space="0" w:color="auto"/>
        <w:right w:val="none" w:sz="0" w:space="0" w:color="auto"/>
      </w:divBdr>
      <w:divsChild>
        <w:div w:id="1632325657">
          <w:marLeft w:val="0"/>
          <w:marRight w:val="0"/>
          <w:marTop w:val="0"/>
          <w:marBottom w:val="0"/>
          <w:divBdr>
            <w:top w:val="none" w:sz="0" w:space="0" w:color="auto"/>
            <w:left w:val="none" w:sz="0" w:space="0" w:color="auto"/>
            <w:bottom w:val="none" w:sz="0" w:space="0" w:color="auto"/>
            <w:right w:val="none" w:sz="0" w:space="0" w:color="auto"/>
          </w:divBdr>
        </w:div>
      </w:divsChild>
    </w:div>
    <w:div w:id="1728340870">
      <w:marLeft w:val="0"/>
      <w:marRight w:val="0"/>
      <w:marTop w:val="0"/>
      <w:marBottom w:val="0"/>
      <w:divBdr>
        <w:top w:val="none" w:sz="0" w:space="0" w:color="auto"/>
        <w:left w:val="none" w:sz="0" w:space="0" w:color="auto"/>
        <w:bottom w:val="none" w:sz="0" w:space="0" w:color="auto"/>
        <w:right w:val="none" w:sz="0" w:space="0" w:color="auto"/>
      </w:divBdr>
      <w:divsChild>
        <w:div w:id="862402196">
          <w:marLeft w:val="0"/>
          <w:marRight w:val="0"/>
          <w:marTop w:val="0"/>
          <w:marBottom w:val="0"/>
          <w:divBdr>
            <w:top w:val="none" w:sz="0" w:space="0" w:color="auto"/>
            <w:left w:val="none" w:sz="0" w:space="0" w:color="auto"/>
            <w:bottom w:val="none" w:sz="0" w:space="0" w:color="auto"/>
            <w:right w:val="none" w:sz="0" w:space="0" w:color="auto"/>
          </w:divBdr>
        </w:div>
      </w:divsChild>
    </w:div>
    <w:div w:id="1732653417">
      <w:marLeft w:val="0"/>
      <w:marRight w:val="0"/>
      <w:marTop w:val="0"/>
      <w:marBottom w:val="0"/>
      <w:divBdr>
        <w:top w:val="none" w:sz="0" w:space="0" w:color="auto"/>
        <w:left w:val="none" w:sz="0" w:space="0" w:color="auto"/>
        <w:bottom w:val="none" w:sz="0" w:space="0" w:color="auto"/>
        <w:right w:val="none" w:sz="0" w:space="0" w:color="auto"/>
      </w:divBdr>
      <w:divsChild>
        <w:div w:id="1292441471">
          <w:marLeft w:val="0"/>
          <w:marRight w:val="0"/>
          <w:marTop w:val="0"/>
          <w:marBottom w:val="0"/>
          <w:divBdr>
            <w:top w:val="none" w:sz="0" w:space="0" w:color="auto"/>
            <w:left w:val="none" w:sz="0" w:space="0" w:color="auto"/>
            <w:bottom w:val="none" w:sz="0" w:space="0" w:color="auto"/>
            <w:right w:val="none" w:sz="0" w:space="0" w:color="auto"/>
          </w:divBdr>
        </w:div>
      </w:divsChild>
    </w:div>
    <w:div w:id="1742871294">
      <w:bodyDiv w:val="1"/>
      <w:marLeft w:val="0"/>
      <w:marRight w:val="0"/>
      <w:marTop w:val="0"/>
      <w:marBottom w:val="0"/>
      <w:divBdr>
        <w:top w:val="none" w:sz="0" w:space="0" w:color="auto"/>
        <w:left w:val="none" w:sz="0" w:space="0" w:color="auto"/>
        <w:bottom w:val="none" w:sz="0" w:space="0" w:color="auto"/>
        <w:right w:val="none" w:sz="0" w:space="0" w:color="auto"/>
      </w:divBdr>
    </w:div>
    <w:div w:id="1748305575">
      <w:marLeft w:val="0"/>
      <w:marRight w:val="0"/>
      <w:marTop w:val="0"/>
      <w:marBottom w:val="0"/>
      <w:divBdr>
        <w:top w:val="none" w:sz="0" w:space="0" w:color="auto"/>
        <w:left w:val="none" w:sz="0" w:space="0" w:color="auto"/>
        <w:bottom w:val="none" w:sz="0" w:space="0" w:color="auto"/>
        <w:right w:val="none" w:sz="0" w:space="0" w:color="auto"/>
      </w:divBdr>
      <w:divsChild>
        <w:div w:id="808787733">
          <w:marLeft w:val="0"/>
          <w:marRight w:val="0"/>
          <w:marTop w:val="0"/>
          <w:marBottom w:val="0"/>
          <w:divBdr>
            <w:top w:val="none" w:sz="0" w:space="0" w:color="auto"/>
            <w:left w:val="none" w:sz="0" w:space="0" w:color="auto"/>
            <w:bottom w:val="none" w:sz="0" w:space="0" w:color="auto"/>
            <w:right w:val="none" w:sz="0" w:space="0" w:color="auto"/>
          </w:divBdr>
        </w:div>
      </w:divsChild>
    </w:div>
    <w:div w:id="1766147307">
      <w:bodyDiv w:val="1"/>
      <w:marLeft w:val="0"/>
      <w:marRight w:val="0"/>
      <w:marTop w:val="0"/>
      <w:marBottom w:val="0"/>
      <w:divBdr>
        <w:top w:val="none" w:sz="0" w:space="0" w:color="auto"/>
        <w:left w:val="none" w:sz="0" w:space="0" w:color="auto"/>
        <w:bottom w:val="none" w:sz="0" w:space="0" w:color="auto"/>
        <w:right w:val="none" w:sz="0" w:space="0" w:color="auto"/>
      </w:divBdr>
    </w:div>
    <w:div w:id="1774860852">
      <w:marLeft w:val="0"/>
      <w:marRight w:val="0"/>
      <w:marTop w:val="0"/>
      <w:marBottom w:val="0"/>
      <w:divBdr>
        <w:top w:val="none" w:sz="0" w:space="0" w:color="auto"/>
        <w:left w:val="none" w:sz="0" w:space="0" w:color="auto"/>
        <w:bottom w:val="none" w:sz="0" w:space="0" w:color="auto"/>
        <w:right w:val="none" w:sz="0" w:space="0" w:color="auto"/>
      </w:divBdr>
      <w:divsChild>
        <w:div w:id="170727321">
          <w:marLeft w:val="0"/>
          <w:marRight w:val="0"/>
          <w:marTop w:val="0"/>
          <w:marBottom w:val="0"/>
          <w:divBdr>
            <w:top w:val="none" w:sz="0" w:space="0" w:color="auto"/>
            <w:left w:val="none" w:sz="0" w:space="0" w:color="auto"/>
            <w:bottom w:val="none" w:sz="0" w:space="0" w:color="auto"/>
            <w:right w:val="none" w:sz="0" w:space="0" w:color="auto"/>
          </w:divBdr>
        </w:div>
      </w:divsChild>
    </w:div>
    <w:div w:id="1775249848">
      <w:marLeft w:val="0"/>
      <w:marRight w:val="0"/>
      <w:marTop w:val="0"/>
      <w:marBottom w:val="0"/>
      <w:divBdr>
        <w:top w:val="none" w:sz="0" w:space="0" w:color="auto"/>
        <w:left w:val="none" w:sz="0" w:space="0" w:color="auto"/>
        <w:bottom w:val="none" w:sz="0" w:space="0" w:color="auto"/>
        <w:right w:val="none" w:sz="0" w:space="0" w:color="auto"/>
      </w:divBdr>
      <w:divsChild>
        <w:div w:id="1187907040">
          <w:marLeft w:val="0"/>
          <w:marRight w:val="0"/>
          <w:marTop w:val="0"/>
          <w:marBottom w:val="0"/>
          <w:divBdr>
            <w:top w:val="none" w:sz="0" w:space="0" w:color="auto"/>
            <w:left w:val="none" w:sz="0" w:space="0" w:color="auto"/>
            <w:bottom w:val="none" w:sz="0" w:space="0" w:color="auto"/>
            <w:right w:val="none" w:sz="0" w:space="0" w:color="auto"/>
          </w:divBdr>
        </w:div>
      </w:divsChild>
    </w:div>
    <w:div w:id="1790196004">
      <w:marLeft w:val="0"/>
      <w:marRight w:val="0"/>
      <w:marTop w:val="0"/>
      <w:marBottom w:val="0"/>
      <w:divBdr>
        <w:top w:val="none" w:sz="0" w:space="0" w:color="auto"/>
        <w:left w:val="none" w:sz="0" w:space="0" w:color="auto"/>
        <w:bottom w:val="none" w:sz="0" w:space="0" w:color="auto"/>
        <w:right w:val="none" w:sz="0" w:space="0" w:color="auto"/>
      </w:divBdr>
      <w:divsChild>
        <w:div w:id="373625456">
          <w:marLeft w:val="0"/>
          <w:marRight w:val="0"/>
          <w:marTop w:val="0"/>
          <w:marBottom w:val="0"/>
          <w:divBdr>
            <w:top w:val="none" w:sz="0" w:space="0" w:color="auto"/>
            <w:left w:val="none" w:sz="0" w:space="0" w:color="auto"/>
            <w:bottom w:val="none" w:sz="0" w:space="0" w:color="auto"/>
            <w:right w:val="none" w:sz="0" w:space="0" w:color="auto"/>
          </w:divBdr>
        </w:div>
      </w:divsChild>
    </w:div>
    <w:div w:id="1820657656">
      <w:marLeft w:val="0"/>
      <w:marRight w:val="0"/>
      <w:marTop w:val="0"/>
      <w:marBottom w:val="0"/>
      <w:divBdr>
        <w:top w:val="none" w:sz="0" w:space="0" w:color="auto"/>
        <w:left w:val="none" w:sz="0" w:space="0" w:color="auto"/>
        <w:bottom w:val="none" w:sz="0" w:space="0" w:color="auto"/>
        <w:right w:val="none" w:sz="0" w:space="0" w:color="auto"/>
      </w:divBdr>
      <w:divsChild>
        <w:div w:id="141390532">
          <w:marLeft w:val="0"/>
          <w:marRight w:val="0"/>
          <w:marTop w:val="0"/>
          <w:marBottom w:val="0"/>
          <w:divBdr>
            <w:top w:val="none" w:sz="0" w:space="0" w:color="auto"/>
            <w:left w:val="none" w:sz="0" w:space="0" w:color="auto"/>
            <w:bottom w:val="none" w:sz="0" w:space="0" w:color="auto"/>
            <w:right w:val="none" w:sz="0" w:space="0" w:color="auto"/>
          </w:divBdr>
        </w:div>
      </w:divsChild>
    </w:div>
    <w:div w:id="1823081599">
      <w:marLeft w:val="0"/>
      <w:marRight w:val="0"/>
      <w:marTop w:val="0"/>
      <w:marBottom w:val="0"/>
      <w:divBdr>
        <w:top w:val="none" w:sz="0" w:space="0" w:color="auto"/>
        <w:left w:val="none" w:sz="0" w:space="0" w:color="auto"/>
        <w:bottom w:val="none" w:sz="0" w:space="0" w:color="auto"/>
        <w:right w:val="none" w:sz="0" w:space="0" w:color="auto"/>
      </w:divBdr>
      <w:divsChild>
        <w:div w:id="1206985763">
          <w:marLeft w:val="0"/>
          <w:marRight w:val="0"/>
          <w:marTop w:val="0"/>
          <w:marBottom w:val="0"/>
          <w:divBdr>
            <w:top w:val="none" w:sz="0" w:space="0" w:color="auto"/>
            <w:left w:val="none" w:sz="0" w:space="0" w:color="auto"/>
            <w:bottom w:val="none" w:sz="0" w:space="0" w:color="auto"/>
            <w:right w:val="none" w:sz="0" w:space="0" w:color="auto"/>
          </w:divBdr>
        </w:div>
      </w:divsChild>
    </w:div>
    <w:div w:id="1852602498">
      <w:marLeft w:val="0"/>
      <w:marRight w:val="0"/>
      <w:marTop w:val="0"/>
      <w:marBottom w:val="0"/>
      <w:divBdr>
        <w:top w:val="none" w:sz="0" w:space="0" w:color="auto"/>
        <w:left w:val="none" w:sz="0" w:space="0" w:color="auto"/>
        <w:bottom w:val="none" w:sz="0" w:space="0" w:color="auto"/>
        <w:right w:val="none" w:sz="0" w:space="0" w:color="auto"/>
      </w:divBdr>
      <w:divsChild>
        <w:div w:id="585695959">
          <w:marLeft w:val="0"/>
          <w:marRight w:val="0"/>
          <w:marTop w:val="0"/>
          <w:marBottom w:val="0"/>
          <w:divBdr>
            <w:top w:val="none" w:sz="0" w:space="0" w:color="auto"/>
            <w:left w:val="none" w:sz="0" w:space="0" w:color="auto"/>
            <w:bottom w:val="none" w:sz="0" w:space="0" w:color="auto"/>
            <w:right w:val="none" w:sz="0" w:space="0" w:color="auto"/>
          </w:divBdr>
        </w:div>
      </w:divsChild>
    </w:div>
    <w:div w:id="1852720518">
      <w:marLeft w:val="0"/>
      <w:marRight w:val="0"/>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
      </w:divsChild>
    </w:div>
    <w:div w:id="1887906304">
      <w:marLeft w:val="0"/>
      <w:marRight w:val="0"/>
      <w:marTop w:val="0"/>
      <w:marBottom w:val="0"/>
      <w:divBdr>
        <w:top w:val="none" w:sz="0" w:space="0" w:color="auto"/>
        <w:left w:val="none" w:sz="0" w:space="0" w:color="auto"/>
        <w:bottom w:val="none" w:sz="0" w:space="0" w:color="auto"/>
        <w:right w:val="none" w:sz="0" w:space="0" w:color="auto"/>
      </w:divBdr>
      <w:divsChild>
        <w:div w:id="695083951">
          <w:marLeft w:val="0"/>
          <w:marRight w:val="0"/>
          <w:marTop w:val="0"/>
          <w:marBottom w:val="0"/>
          <w:divBdr>
            <w:top w:val="none" w:sz="0" w:space="0" w:color="auto"/>
            <w:left w:val="none" w:sz="0" w:space="0" w:color="auto"/>
            <w:bottom w:val="none" w:sz="0" w:space="0" w:color="auto"/>
            <w:right w:val="none" w:sz="0" w:space="0" w:color="auto"/>
          </w:divBdr>
        </w:div>
      </w:divsChild>
    </w:div>
    <w:div w:id="1893806062">
      <w:marLeft w:val="0"/>
      <w:marRight w:val="0"/>
      <w:marTop w:val="0"/>
      <w:marBottom w:val="0"/>
      <w:divBdr>
        <w:top w:val="none" w:sz="0" w:space="0" w:color="auto"/>
        <w:left w:val="none" w:sz="0" w:space="0" w:color="auto"/>
        <w:bottom w:val="none" w:sz="0" w:space="0" w:color="auto"/>
        <w:right w:val="none" w:sz="0" w:space="0" w:color="auto"/>
      </w:divBdr>
      <w:divsChild>
        <w:div w:id="1287467398">
          <w:marLeft w:val="0"/>
          <w:marRight w:val="0"/>
          <w:marTop w:val="0"/>
          <w:marBottom w:val="0"/>
          <w:divBdr>
            <w:top w:val="none" w:sz="0" w:space="0" w:color="auto"/>
            <w:left w:val="none" w:sz="0" w:space="0" w:color="auto"/>
            <w:bottom w:val="none" w:sz="0" w:space="0" w:color="auto"/>
            <w:right w:val="none" w:sz="0" w:space="0" w:color="auto"/>
          </w:divBdr>
        </w:div>
      </w:divsChild>
    </w:div>
    <w:div w:id="1933121623">
      <w:marLeft w:val="0"/>
      <w:marRight w:val="0"/>
      <w:marTop w:val="0"/>
      <w:marBottom w:val="0"/>
      <w:divBdr>
        <w:top w:val="none" w:sz="0" w:space="0" w:color="auto"/>
        <w:left w:val="none" w:sz="0" w:space="0" w:color="auto"/>
        <w:bottom w:val="none" w:sz="0" w:space="0" w:color="auto"/>
        <w:right w:val="none" w:sz="0" w:space="0" w:color="auto"/>
      </w:divBdr>
      <w:divsChild>
        <w:div w:id="2032684627">
          <w:marLeft w:val="0"/>
          <w:marRight w:val="0"/>
          <w:marTop w:val="0"/>
          <w:marBottom w:val="0"/>
          <w:divBdr>
            <w:top w:val="none" w:sz="0" w:space="0" w:color="auto"/>
            <w:left w:val="none" w:sz="0" w:space="0" w:color="auto"/>
            <w:bottom w:val="none" w:sz="0" w:space="0" w:color="auto"/>
            <w:right w:val="none" w:sz="0" w:space="0" w:color="auto"/>
          </w:divBdr>
        </w:div>
      </w:divsChild>
    </w:div>
    <w:div w:id="1943755192">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sChild>
    </w:div>
    <w:div w:id="1969241917">
      <w:bodyDiv w:val="1"/>
      <w:marLeft w:val="0"/>
      <w:marRight w:val="0"/>
      <w:marTop w:val="0"/>
      <w:marBottom w:val="0"/>
      <w:divBdr>
        <w:top w:val="none" w:sz="0" w:space="0" w:color="auto"/>
        <w:left w:val="none" w:sz="0" w:space="0" w:color="auto"/>
        <w:bottom w:val="none" w:sz="0" w:space="0" w:color="auto"/>
        <w:right w:val="none" w:sz="0" w:space="0" w:color="auto"/>
      </w:divBdr>
    </w:div>
    <w:div w:id="1972982446">
      <w:marLeft w:val="0"/>
      <w:marRight w:val="0"/>
      <w:marTop w:val="0"/>
      <w:marBottom w:val="0"/>
      <w:divBdr>
        <w:top w:val="none" w:sz="0" w:space="0" w:color="auto"/>
        <w:left w:val="none" w:sz="0" w:space="0" w:color="auto"/>
        <w:bottom w:val="none" w:sz="0" w:space="0" w:color="auto"/>
        <w:right w:val="none" w:sz="0" w:space="0" w:color="auto"/>
      </w:divBdr>
      <w:divsChild>
        <w:div w:id="1816025084">
          <w:marLeft w:val="0"/>
          <w:marRight w:val="0"/>
          <w:marTop w:val="0"/>
          <w:marBottom w:val="0"/>
          <w:divBdr>
            <w:top w:val="none" w:sz="0" w:space="0" w:color="auto"/>
            <w:left w:val="none" w:sz="0" w:space="0" w:color="auto"/>
            <w:bottom w:val="none" w:sz="0" w:space="0" w:color="auto"/>
            <w:right w:val="none" w:sz="0" w:space="0" w:color="auto"/>
          </w:divBdr>
        </w:div>
      </w:divsChild>
    </w:div>
    <w:div w:id="1974600854">
      <w:bodyDiv w:val="1"/>
      <w:marLeft w:val="0"/>
      <w:marRight w:val="0"/>
      <w:marTop w:val="0"/>
      <w:marBottom w:val="0"/>
      <w:divBdr>
        <w:top w:val="none" w:sz="0" w:space="0" w:color="auto"/>
        <w:left w:val="none" w:sz="0" w:space="0" w:color="auto"/>
        <w:bottom w:val="none" w:sz="0" w:space="0" w:color="auto"/>
        <w:right w:val="none" w:sz="0" w:space="0" w:color="auto"/>
      </w:divBdr>
    </w:div>
    <w:div w:id="1978298041">
      <w:marLeft w:val="0"/>
      <w:marRight w:val="0"/>
      <w:marTop w:val="0"/>
      <w:marBottom w:val="0"/>
      <w:divBdr>
        <w:top w:val="none" w:sz="0" w:space="0" w:color="auto"/>
        <w:left w:val="none" w:sz="0" w:space="0" w:color="auto"/>
        <w:bottom w:val="none" w:sz="0" w:space="0" w:color="auto"/>
        <w:right w:val="none" w:sz="0" w:space="0" w:color="auto"/>
      </w:divBdr>
      <w:divsChild>
        <w:div w:id="399402207">
          <w:marLeft w:val="0"/>
          <w:marRight w:val="0"/>
          <w:marTop w:val="0"/>
          <w:marBottom w:val="0"/>
          <w:divBdr>
            <w:top w:val="none" w:sz="0" w:space="0" w:color="auto"/>
            <w:left w:val="none" w:sz="0" w:space="0" w:color="auto"/>
            <w:bottom w:val="none" w:sz="0" w:space="0" w:color="auto"/>
            <w:right w:val="none" w:sz="0" w:space="0" w:color="auto"/>
          </w:divBdr>
        </w:div>
      </w:divsChild>
    </w:div>
    <w:div w:id="1981958267">
      <w:marLeft w:val="0"/>
      <w:marRight w:val="0"/>
      <w:marTop w:val="0"/>
      <w:marBottom w:val="0"/>
      <w:divBdr>
        <w:top w:val="none" w:sz="0" w:space="0" w:color="auto"/>
        <w:left w:val="none" w:sz="0" w:space="0" w:color="auto"/>
        <w:bottom w:val="none" w:sz="0" w:space="0" w:color="auto"/>
        <w:right w:val="none" w:sz="0" w:space="0" w:color="auto"/>
      </w:divBdr>
      <w:divsChild>
        <w:div w:id="225334848">
          <w:marLeft w:val="0"/>
          <w:marRight w:val="0"/>
          <w:marTop w:val="0"/>
          <w:marBottom w:val="0"/>
          <w:divBdr>
            <w:top w:val="none" w:sz="0" w:space="0" w:color="auto"/>
            <w:left w:val="none" w:sz="0" w:space="0" w:color="auto"/>
            <w:bottom w:val="none" w:sz="0" w:space="0" w:color="auto"/>
            <w:right w:val="none" w:sz="0" w:space="0" w:color="auto"/>
          </w:divBdr>
        </w:div>
      </w:divsChild>
    </w:div>
    <w:div w:id="1990985883">
      <w:marLeft w:val="0"/>
      <w:marRight w:val="0"/>
      <w:marTop w:val="0"/>
      <w:marBottom w:val="0"/>
      <w:divBdr>
        <w:top w:val="none" w:sz="0" w:space="0" w:color="auto"/>
        <w:left w:val="none" w:sz="0" w:space="0" w:color="auto"/>
        <w:bottom w:val="none" w:sz="0" w:space="0" w:color="auto"/>
        <w:right w:val="none" w:sz="0" w:space="0" w:color="auto"/>
      </w:divBdr>
      <w:divsChild>
        <w:div w:id="1650403274">
          <w:marLeft w:val="0"/>
          <w:marRight w:val="0"/>
          <w:marTop w:val="0"/>
          <w:marBottom w:val="0"/>
          <w:divBdr>
            <w:top w:val="none" w:sz="0" w:space="0" w:color="auto"/>
            <w:left w:val="none" w:sz="0" w:space="0" w:color="auto"/>
            <w:bottom w:val="none" w:sz="0" w:space="0" w:color="auto"/>
            <w:right w:val="none" w:sz="0" w:space="0" w:color="auto"/>
          </w:divBdr>
        </w:div>
      </w:divsChild>
    </w:div>
    <w:div w:id="2005208527">
      <w:marLeft w:val="0"/>
      <w:marRight w:val="0"/>
      <w:marTop w:val="0"/>
      <w:marBottom w:val="0"/>
      <w:divBdr>
        <w:top w:val="none" w:sz="0" w:space="0" w:color="auto"/>
        <w:left w:val="none" w:sz="0" w:space="0" w:color="auto"/>
        <w:bottom w:val="none" w:sz="0" w:space="0" w:color="auto"/>
        <w:right w:val="none" w:sz="0" w:space="0" w:color="auto"/>
      </w:divBdr>
      <w:divsChild>
        <w:div w:id="1399204820">
          <w:marLeft w:val="0"/>
          <w:marRight w:val="0"/>
          <w:marTop w:val="0"/>
          <w:marBottom w:val="0"/>
          <w:divBdr>
            <w:top w:val="none" w:sz="0" w:space="0" w:color="auto"/>
            <w:left w:val="none" w:sz="0" w:space="0" w:color="auto"/>
            <w:bottom w:val="none" w:sz="0" w:space="0" w:color="auto"/>
            <w:right w:val="none" w:sz="0" w:space="0" w:color="auto"/>
          </w:divBdr>
        </w:div>
      </w:divsChild>
    </w:div>
    <w:div w:id="2015298848">
      <w:bodyDiv w:val="1"/>
      <w:marLeft w:val="0"/>
      <w:marRight w:val="0"/>
      <w:marTop w:val="0"/>
      <w:marBottom w:val="0"/>
      <w:divBdr>
        <w:top w:val="none" w:sz="0" w:space="0" w:color="auto"/>
        <w:left w:val="none" w:sz="0" w:space="0" w:color="auto"/>
        <w:bottom w:val="none" w:sz="0" w:space="0" w:color="auto"/>
        <w:right w:val="none" w:sz="0" w:space="0" w:color="auto"/>
      </w:divBdr>
    </w:div>
    <w:div w:id="2074739565">
      <w:bodyDiv w:val="1"/>
      <w:marLeft w:val="0"/>
      <w:marRight w:val="0"/>
      <w:marTop w:val="0"/>
      <w:marBottom w:val="0"/>
      <w:divBdr>
        <w:top w:val="none" w:sz="0" w:space="0" w:color="auto"/>
        <w:left w:val="none" w:sz="0" w:space="0" w:color="auto"/>
        <w:bottom w:val="none" w:sz="0" w:space="0" w:color="auto"/>
        <w:right w:val="none" w:sz="0" w:space="0" w:color="auto"/>
      </w:divBdr>
    </w:div>
    <w:div w:id="2079283260">
      <w:marLeft w:val="0"/>
      <w:marRight w:val="0"/>
      <w:marTop w:val="0"/>
      <w:marBottom w:val="0"/>
      <w:divBdr>
        <w:top w:val="none" w:sz="0" w:space="0" w:color="auto"/>
        <w:left w:val="none" w:sz="0" w:space="0" w:color="auto"/>
        <w:bottom w:val="none" w:sz="0" w:space="0" w:color="auto"/>
        <w:right w:val="none" w:sz="0" w:space="0" w:color="auto"/>
      </w:divBdr>
      <w:divsChild>
        <w:div w:id="1687633951">
          <w:marLeft w:val="0"/>
          <w:marRight w:val="0"/>
          <w:marTop w:val="0"/>
          <w:marBottom w:val="0"/>
          <w:divBdr>
            <w:top w:val="none" w:sz="0" w:space="0" w:color="auto"/>
            <w:left w:val="none" w:sz="0" w:space="0" w:color="auto"/>
            <w:bottom w:val="none" w:sz="0" w:space="0" w:color="auto"/>
            <w:right w:val="none" w:sz="0" w:space="0" w:color="auto"/>
          </w:divBdr>
        </w:div>
      </w:divsChild>
    </w:div>
    <w:div w:id="2110662526">
      <w:marLeft w:val="0"/>
      <w:marRight w:val="0"/>
      <w:marTop w:val="0"/>
      <w:marBottom w:val="0"/>
      <w:divBdr>
        <w:top w:val="none" w:sz="0" w:space="0" w:color="auto"/>
        <w:left w:val="none" w:sz="0" w:space="0" w:color="auto"/>
        <w:bottom w:val="none" w:sz="0" w:space="0" w:color="auto"/>
        <w:right w:val="none" w:sz="0" w:space="0" w:color="auto"/>
      </w:divBdr>
      <w:divsChild>
        <w:div w:id="1149638934">
          <w:marLeft w:val="0"/>
          <w:marRight w:val="0"/>
          <w:marTop w:val="0"/>
          <w:marBottom w:val="0"/>
          <w:divBdr>
            <w:top w:val="none" w:sz="0" w:space="0" w:color="auto"/>
            <w:left w:val="none" w:sz="0" w:space="0" w:color="auto"/>
            <w:bottom w:val="none" w:sz="0" w:space="0" w:color="auto"/>
            <w:right w:val="none" w:sz="0" w:space="0" w:color="auto"/>
          </w:divBdr>
        </w:div>
      </w:divsChild>
    </w:div>
    <w:div w:id="2115515079">
      <w:marLeft w:val="0"/>
      <w:marRight w:val="0"/>
      <w:marTop w:val="0"/>
      <w:marBottom w:val="0"/>
      <w:divBdr>
        <w:top w:val="none" w:sz="0" w:space="0" w:color="auto"/>
        <w:left w:val="none" w:sz="0" w:space="0" w:color="auto"/>
        <w:bottom w:val="none" w:sz="0" w:space="0" w:color="auto"/>
        <w:right w:val="none" w:sz="0" w:space="0" w:color="auto"/>
      </w:divBdr>
      <w:divsChild>
        <w:div w:id="613705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16/j.ejor.2016.08.047" TargetMode="External"/><Relationship Id="rId2" Type="http://schemas.openxmlformats.org/officeDocument/2006/relationships/numbering" Target="numbering.xml"/><Relationship Id="rId16" Type="http://schemas.openxmlformats.org/officeDocument/2006/relationships/hyperlink" Target="https://doi.org/10.1016/j.ijforecast.2007.02.006" TargetMode="External"/><Relationship Id="rId20" Type="http://schemas.openxmlformats.org/officeDocument/2006/relationships/hyperlink" Target="http://dx.doi.org/10.1016/j.ejor.2014.02.0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ijforecast.2017.09.003"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016/j.ejor.2015.06.0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jor.2016.11.046" TargetMode="Externa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D870C-6A55-4A05-9918-5F9617D2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7653</TotalTime>
  <Pages>32</Pages>
  <Words>21195</Words>
  <Characters>120812</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韬 黄</cp:lastModifiedBy>
  <cp:revision>70</cp:revision>
  <cp:lastPrinted>2018-05-01T17:51:00Z</cp:lastPrinted>
  <dcterms:created xsi:type="dcterms:W3CDTF">2018-09-03T16:16:00Z</dcterms:created>
  <dcterms:modified xsi:type="dcterms:W3CDTF">2018-09-25T18:47:00Z</dcterms:modified>
</cp:coreProperties>
</file>